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4E1771" w14:textId="77777777" w:rsidR="00822726"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6630D" w14:paraId="575E1D24" w14:textId="77777777" w:rsidTr="0086630D">
        <w:trPr>
          <w:trHeight w:hRule="exact" w:val="113"/>
        </w:trPr>
        <w:tc>
          <w:tcPr>
            <w:tcW w:w="10345" w:type="dxa"/>
            <w:gridSpan w:val="6"/>
            <w:shd w:val="clear" w:color="auto" w:fill="B3B3B3"/>
          </w:tcPr>
          <w:p w14:paraId="1FE60BC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30D" w14:paraId="60A52DC3" w14:textId="77777777" w:rsidTr="0086630D">
        <w:trPr>
          <w:trHeight w:val="283"/>
        </w:trPr>
        <w:tc>
          <w:tcPr>
            <w:tcW w:w="10345" w:type="dxa"/>
            <w:gridSpan w:val="6"/>
            <w:tcBorders>
              <w:bottom w:val="single" w:sz="6" w:space="0" w:color="auto"/>
            </w:tcBorders>
          </w:tcPr>
          <w:p w14:paraId="5090DE1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6630D">
              <w:rPr>
                <w:rFonts w:ascii="Arial" w:hAnsi="Arial" w:cs="Arial"/>
                <w:b/>
                <w:sz w:val="30"/>
              </w:rPr>
              <w:t>DMIKontoIndbetalingListeOpret</w:t>
            </w:r>
          </w:p>
        </w:tc>
      </w:tr>
      <w:tr w:rsidR="0086630D" w14:paraId="62E37B5F" w14:textId="77777777" w:rsidTr="0086630D">
        <w:trPr>
          <w:trHeight w:val="283"/>
        </w:trPr>
        <w:tc>
          <w:tcPr>
            <w:tcW w:w="1134" w:type="dxa"/>
            <w:tcBorders>
              <w:top w:val="single" w:sz="6" w:space="0" w:color="auto"/>
              <w:bottom w:val="nil"/>
            </w:tcBorders>
            <w:shd w:val="clear" w:color="auto" w:fill="auto"/>
            <w:vAlign w:val="center"/>
          </w:tcPr>
          <w:p w14:paraId="3BD9730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01E773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4BD017C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092CF9E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1D7AABE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62209E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6630D" w14:paraId="4D8FF3C5" w14:textId="77777777" w:rsidTr="0086630D">
        <w:trPr>
          <w:trHeight w:val="283"/>
        </w:trPr>
        <w:tc>
          <w:tcPr>
            <w:tcW w:w="1134" w:type="dxa"/>
            <w:tcBorders>
              <w:top w:val="nil"/>
            </w:tcBorders>
            <w:shd w:val="clear" w:color="auto" w:fill="auto"/>
            <w:vAlign w:val="center"/>
          </w:tcPr>
          <w:p w14:paraId="4C00E72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2835" w:type="dxa"/>
            <w:tcBorders>
              <w:top w:val="nil"/>
            </w:tcBorders>
            <w:shd w:val="clear" w:color="auto" w:fill="auto"/>
            <w:vAlign w:val="center"/>
          </w:tcPr>
          <w:p w14:paraId="59B0450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5A557F3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14:paraId="1CFEB1C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6-11-2009</w:t>
            </w:r>
          </w:p>
        </w:tc>
        <w:tc>
          <w:tcPr>
            <w:tcW w:w="1701" w:type="dxa"/>
            <w:tcBorders>
              <w:top w:val="nil"/>
            </w:tcBorders>
            <w:shd w:val="clear" w:color="auto" w:fill="auto"/>
            <w:vAlign w:val="center"/>
          </w:tcPr>
          <w:p w14:paraId="71F80E9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14:paraId="5454A021" w14:textId="7BAB5B3F" w:rsidR="0086630D" w:rsidRPr="0086630D" w:rsidRDefault="00355DDA"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8" w:author="Martin Midtgaard" w:date="2011-11-02T12:55:00Z">
              <w:r>
                <w:rPr>
                  <w:rFonts w:ascii="Arial" w:hAnsi="Arial" w:cs="Arial"/>
                  <w:sz w:val="18"/>
                </w:rPr>
                <w:delText>3-8</w:delText>
              </w:r>
            </w:del>
            <w:ins w:id="19" w:author="Martin Midtgaard" w:date="2011-11-02T12:55:00Z">
              <w:r w:rsidR="0086630D">
                <w:rPr>
                  <w:rFonts w:ascii="Arial" w:hAnsi="Arial" w:cs="Arial"/>
                  <w:sz w:val="18"/>
                </w:rPr>
                <w:t>14-9</w:t>
              </w:r>
            </w:ins>
            <w:r w:rsidR="0086630D">
              <w:rPr>
                <w:rFonts w:ascii="Arial" w:hAnsi="Arial" w:cs="Arial"/>
                <w:sz w:val="18"/>
              </w:rPr>
              <w:t>-2011</w:t>
            </w:r>
          </w:p>
        </w:tc>
      </w:tr>
      <w:tr w:rsidR="0086630D" w14:paraId="3D4412BD" w14:textId="77777777" w:rsidTr="0086630D">
        <w:trPr>
          <w:trHeight w:val="283"/>
        </w:trPr>
        <w:tc>
          <w:tcPr>
            <w:tcW w:w="10345" w:type="dxa"/>
            <w:gridSpan w:val="6"/>
            <w:shd w:val="clear" w:color="auto" w:fill="B3B3B3"/>
            <w:vAlign w:val="center"/>
          </w:tcPr>
          <w:p w14:paraId="2687A7F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6630D" w14:paraId="1A3BC032" w14:textId="77777777" w:rsidTr="0086630D">
        <w:trPr>
          <w:trHeight w:val="283"/>
        </w:trPr>
        <w:tc>
          <w:tcPr>
            <w:tcW w:w="10345" w:type="dxa"/>
            <w:gridSpan w:val="6"/>
            <w:vAlign w:val="center"/>
          </w:tcPr>
          <w:p w14:paraId="778FAC3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indbetalinger enten via en OCR/ForventetIndbetalingNøgle, hvor specifikke fordringer skal dækkes, eller fra SKAT's udbetalingssystemer, lønindeholdelse eller SAP-kasse, hvor kundens fordringer dækkes ud fra den gældende dækningsrækkefølge.</w:t>
            </w:r>
          </w:p>
          <w:p w14:paraId="5DCF4FE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Ydlerligere kan service korrigere tidligere lønindeholdelsesindbetalinger </w:t>
            </w:r>
          </w:p>
          <w:p w14:paraId="7538AC6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67006B86" w14:textId="77777777" w:rsidTr="0086630D">
        <w:trPr>
          <w:trHeight w:val="283"/>
        </w:trPr>
        <w:tc>
          <w:tcPr>
            <w:tcW w:w="10345" w:type="dxa"/>
            <w:gridSpan w:val="6"/>
            <w:shd w:val="clear" w:color="auto" w:fill="B3B3B3"/>
            <w:vAlign w:val="center"/>
          </w:tcPr>
          <w:p w14:paraId="0148F58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6630D" w14:paraId="3584A964" w14:textId="77777777" w:rsidTr="0086630D">
        <w:trPr>
          <w:trHeight w:val="283"/>
        </w:trPr>
        <w:tc>
          <w:tcPr>
            <w:tcW w:w="10345" w:type="dxa"/>
            <w:gridSpan w:val="6"/>
          </w:tcPr>
          <w:p w14:paraId="1629DCF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fem input til denne service, hvoraf nr. 1 er påkrævet og nr. 2-5 er tillægsmuligheder.</w:t>
            </w:r>
          </w:p>
          <w:p w14:paraId="5F0E69C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FE1CF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kundenummer og et beløb angives, og kundens fordringer dækkes efter den gældende regel for dæknings-rækkefølge. Denne mulighed er altid til stede, hvoraf de næste fire er optionelle.</w:t>
            </w:r>
          </w:p>
          <w:p w14:paraId="1DAAFA3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4ED85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En ForventetIndbetalingNøgle og et beløb angives. ForventetIndbetalingNøgle er en unik reference til sammenhængen mellem indbetalingen og en mængde af fordringer. Fordringerne dækkes efter gældende regler for dækningsrækkefølge.</w:t>
            </w:r>
          </w:p>
          <w:p w14:paraId="42CD735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DC6B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En OCR linje og et beløb angives. OCR linjen refererer til sammenhængen mellem indbetalingen og en mængde af fordringer. Fordringerne dækkes efter gældende regler for dækningsrækkefølge.  Denne mulighed anvendes ifm. Oprettelse af forventet indbetalingreferencer.</w:t>
            </w:r>
          </w:p>
          <w:p w14:paraId="174E12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Der er mulighed for at sende en liste af fordringer og en angivelse af en ønsket dækningsrækkefølge.</w:t>
            </w:r>
          </w:p>
          <w:p w14:paraId="291980A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69879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er mulighed for at sende en liste af fordringer som skal dækkes efter gældende regler for dækningsrækkefølge.</w:t>
            </w:r>
          </w:p>
        </w:tc>
      </w:tr>
      <w:tr w:rsidR="0086630D" w14:paraId="226337FC" w14:textId="77777777" w:rsidTr="0086630D">
        <w:trPr>
          <w:trHeight w:val="283"/>
        </w:trPr>
        <w:tc>
          <w:tcPr>
            <w:tcW w:w="10345" w:type="dxa"/>
            <w:gridSpan w:val="6"/>
            <w:shd w:val="clear" w:color="auto" w:fill="B3B3B3"/>
            <w:vAlign w:val="center"/>
          </w:tcPr>
          <w:p w14:paraId="3D6337D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6630D" w14:paraId="421B1F26" w14:textId="77777777" w:rsidTr="0086630D">
        <w:trPr>
          <w:trHeight w:val="283"/>
        </w:trPr>
        <w:tc>
          <w:tcPr>
            <w:tcW w:w="10345" w:type="dxa"/>
            <w:gridSpan w:val="6"/>
            <w:shd w:val="clear" w:color="auto" w:fill="FFFFFF"/>
          </w:tcPr>
          <w:p w14:paraId="53678D7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w:t>
            </w:r>
          </w:p>
          <w:p w14:paraId="46AA328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Punkt 1 og 5 anvendes ved lønindeholdelse-indbetalinger og korrektioner heraf fra systemet EFI.</w:t>
            </w:r>
          </w:p>
          <w:p w14:paraId="0A60E59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og korrektion af lønindeholdelse angives DMIIndbetalingEFIIndbetalingID som reference som dannes i EFI. </w:t>
            </w:r>
          </w:p>
          <w:p w14:paraId="4253CFE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Ligeledes anvendes DMIIndbetalingEFIIndsatsID.</w:t>
            </w:r>
          </w:p>
          <w:p w14:paraId="245CB8A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korrektion anvendes DMIIndbetalingKorrektionMark.</w:t>
            </w:r>
          </w:p>
          <w:p w14:paraId="1424945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nævnte dataelementer ifm. lønindeholdelse-indbetalinger må KUN anvendes af systemet EFI, jf. DMIIndbetalingKilde.</w:t>
            </w:r>
          </w:p>
          <w:p w14:paraId="5A5AC35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059BC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 og ValutaKode skal angives.</w:t>
            </w:r>
          </w:p>
          <w:p w14:paraId="5D35143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54E79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indbetalinger dækkes ikke af denne service. Der er en Nemkonto service til dette formål - kaldet Nemkonto_Advis.</w:t>
            </w:r>
          </w:p>
          <w:p w14:paraId="4C46018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B6225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validerer ikke alle oplysninger ved modtagelse, derfor vil der altid skulle kunne foretages en manuel behandling af evt. fejl efter endelig validering af input. </w:t>
            </w:r>
          </w:p>
          <w:p w14:paraId="4A502C3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i denne service ikke blive modtaget et betalingsID, men DMI overtager ansvaret for behandling af betalingen inkl. Fejlhåndtering, når der kvittereres med tomt svar på servicekaldet.</w:t>
            </w:r>
          </w:p>
          <w:p w14:paraId="00BCEDD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FCD28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sandsynliggøre, at DMI har modtaget alle de fremsendte data, skal afsender beregne og medsende *IndbetalingKontroltotaler*.</w:t>
            </w:r>
          </w:p>
          <w:p w14:paraId="0025703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4DE37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tale om simple sammentællinger uden anden logik.</w:t>
            </w:r>
          </w:p>
        </w:tc>
      </w:tr>
      <w:tr w:rsidR="0086630D" w14:paraId="3E762FD7" w14:textId="77777777" w:rsidTr="0086630D">
        <w:trPr>
          <w:trHeight w:val="283"/>
        </w:trPr>
        <w:tc>
          <w:tcPr>
            <w:tcW w:w="10345" w:type="dxa"/>
            <w:gridSpan w:val="6"/>
            <w:shd w:val="clear" w:color="auto" w:fill="B3B3B3"/>
            <w:vAlign w:val="center"/>
          </w:tcPr>
          <w:p w14:paraId="2586C66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6630D" w14:paraId="0674B686" w14:textId="77777777" w:rsidTr="0086630D">
        <w:trPr>
          <w:trHeight w:val="283"/>
        </w:trPr>
        <w:tc>
          <w:tcPr>
            <w:tcW w:w="10345" w:type="dxa"/>
            <w:gridSpan w:val="6"/>
            <w:shd w:val="clear" w:color="auto" w:fill="FFFFFF"/>
            <w:vAlign w:val="center"/>
          </w:tcPr>
          <w:p w14:paraId="57161D7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6630D" w14:paraId="581FB00D" w14:textId="77777777" w:rsidTr="0086630D">
        <w:trPr>
          <w:trHeight w:val="283"/>
        </w:trPr>
        <w:tc>
          <w:tcPr>
            <w:tcW w:w="10345" w:type="dxa"/>
            <w:gridSpan w:val="6"/>
            <w:shd w:val="clear" w:color="auto" w:fill="FFFFFF"/>
          </w:tcPr>
          <w:p w14:paraId="468ADBD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DMIKontoIndbetalingListeOpret_I</w:t>
            </w:r>
          </w:p>
        </w:tc>
      </w:tr>
      <w:tr w:rsidR="0086630D" w14:paraId="48B3ED14" w14:textId="77777777" w:rsidTr="0086630D">
        <w:trPr>
          <w:trHeight w:val="283"/>
        </w:trPr>
        <w:tc>
          <w:tcPr>
            <w:tcW w:w="10345" w:type="dxa"/>
            <w:gridSpan w:val="6"/>
            <w:shd w:val="clear" w:color="auto" w:fill="FFFFFF"/>
          </w:tcPr>
          <w:p w14:paraId="52B1B55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87BE6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IndbetalingKontroltotaler *</w:t>
            </w:r>
          </w:p>
          <w:p w14:paraId="20A0346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0856F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AntalBetalingerTotal</w:t>
            </w:r>
          </w:p>
          <w:p w14:paraId="03FC6CD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DMIIndbetalingBeløbTotal</w:t>
            </w:r>
          </w:p>
          <w:p w14:paraId="05E82F4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ForventetIndbetalingBeløbTotal</w:t>
            </w:r>
          </w:p>
          <w:p w14:paraId="376B637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OCRIndbetalingBeløbTotal</w:t>
            </w:r>
          </w:p>
          <w:p w14:paraId="2DD43C9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KonkretDækningBeløbTotal</w:t>
            </w:r>
          </w:p>
          <w:p w14:paraId="4225AE6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DækningsrækkefølgeBeløbTotal</w:t>
            </w:r>
          </w:p>
          <w:p w14:paraId="3AA0395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C4F15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14:paraId="316A45B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00FAB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14:paraId="219ED64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KundeListe *</w:t>
            </w:r>
          </w:p>
          <w:p w14:paraId="6590656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F8EC59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IndbetalingsnøgleValg *</w:t>
            </w:r>
          </w:p>
          <w:p w14:paraId="533EC29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9BAFB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Nr1-KundeNrBeløb *</w:t>
            </w:r>
          </w:p>
          <w:p w14:paraId="0554503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E962A1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14:paraId="31D8B11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(DMITransaktionLøbenummer)</w:t>
            </w:r>
          </w:p>
          <w:p w14:paraId="610E437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7B3F78C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DMIIndbetalingDato</w:t>
            </w:r>
          </w:p>
          <w:p w14:paraId="4D098C3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(DMIIndbetalingBogførtDen)</w:t>
            </w:r>
          </w:p>
          <w:p w14:paraId="0254E1B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DMIIndbetalingArt</w:t>
            </w:r>
          </w:p>
          <w:p w14:paraId="0D62F04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(DMIIndbetalingKorrektionMark)</w:t>
            </w:r>
          </w:p>
          <w:p w14:paraId="27A7ED3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DMIIndbetalingKilde</w:t>
            </w:r>
          </w:p>
          <w:p w14:paraId="704454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w:t>
            </w:r>
          </w:p>
          <w:p w14:paraId="086FBC2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DMIIndbetalingAfsenderReferenceID</w:t>
            </w:r>
          </w:p>
          <w:p w14:paraId="4191A37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14:paraId="0B3A00A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(DMIUdbetalingDato)</w:t>
            </w:r>
          </w:p>
          <w:p w14:paraId="4B36CA8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(MyndighedUdbetalingPeriodeStruktur)</w:t>
            </w:r>
          </w:p>
          <w:p w14:paraId="10044CB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(DMIIndbetalingEFIIndsatsID)</w:t>
            </w:r>
          </w:p>
          <w:p w14:paraId="0FFF369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(DMIIndbetalingEFIIndbetalingID)</w:t>
            </w:r>
          </w:p>
          <w:p w14:paraId="4CDDDDE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(DMIIndbetalingAdvisTekst)</w:t>
            </w:r>
          </w:p>
          <w:p w14:paraId="7695BBD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(DMIIndbetalingReferenceID)</w:t>
            </w:r>
          </w:p>
          <w:p w14:paraId="6954A67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Nr2-ForventetIndbetalingListe *</w:t>
            </w:r>
          </w:p>
          <w:p w14:paraId="6F82D7E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09A1AD5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ForventetIndbetaling *</w:t>
            </w:r>
          </w:p>
          <w:p w14:paraId="1A84603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36CD86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ForventetIndbetalingID</w:t>
            </w:r>
          </w:p>
          <w:p w14:paraId="61B5E15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1993D51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762126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868740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Nr3-OCRIndbetalingListe *</w:t>
            </w:r>
          </w:p>
          <w:p w14:paraId="0A37E10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1CC06AA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OCRIndbetaling *</w:t>
            </w:r>
          </w:p>
          <w:p w14:paraId="1CC8BA2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5B9B0F9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DMIIndbetalingOCRLinie</w:t>
            </w:r>
          </w:p>
          <w:p w14:paraId="66B1D30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(IndbetalingBeløbStruktur)</w:t>
            </w:r>
          </w:p>
          <w:p w14:paraId="4EF9456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BE7568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4F067E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Nr4KonkretTransaktionDækningElementListe *</w:t>
            </w:r>
          </w:p>
          <w:p w14:paraId="15CE7BA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2D6AB01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70F2A7A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16226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7431E15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389EBB5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RækkefølgeNummer</w:t>
            </w:r>
          </w:p>
          <w:p w14:paraId="3C85F8A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14:paraId="7AA12F2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499E69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6F312F4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CF0E9D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Nr5GældendeTransaktionDækningElementListe *</w:t>
            </w:r>
          </w:p>
          <w:p w14:paraId="514734B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14:paraId="33BE545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TransaktionDækningElement *</w:t>
            </w:r>
          </w:p>
          <w:p w14:paraId="27B6F4E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0DE5DE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DMITransaktionType</w:t>
            </w:r>
          </w:p>
          <w:p w14:paraId="5DC5E0F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DMITransaktionID</w:t>
            </w:r>
          </w:p>
          <w:p w14:paraId="0B53CFA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HæftelseForældelseOpdaterMark</w:t>
            </w:r>
          </w:p>
          <w:p w14:paraId="2951F96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(TransaktionDækningBeløbStruktur)</w:t>
            </w:r>
          </w:p>
          <w:p w14:paraId="48DAE0E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0FF2E5F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46E269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40CAC56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E0488F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F083A0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A83DB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54A7B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630D" w14:paraId="08D960E3" w14:textId="77777777" w:rsidTr="0086630D">
        <w:trPr>
          <w:trHeight w:val="283"/>
        </w:trPr>
        <w:tc>
          <w:tcPr>
            <w:tcW w:w="10345" w:type="dxa"/>
            <w:gridSpan w:val="6"/>
            <w:shd w:val="clear" w:color="auto" w:fill="FFFFFF"/>
            <w:vAlign w:val="center"/>
          </w:tcPr>
          <w:p w14:paraId="399AF5E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6630D" w14:paraId="7BCE0877" w14:textId="77777777" w:rsidTr="0086630D">
        <w:trPr>
          <w:trHeight w:val="283"/>
        </w:trPr>
        <w:tc>
          <w:tcPr>
            <w:tcW w:w="10345" w:type="dxa"/>
            <w:gridSpan w:val="6"/>
            <w:shd w:val="clear" w:color="auto" w:fill="FFFFFF"/>
          </w:tcPr>
          <w:p w14:paraId="1666AB8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DMIKontoIndbetalingListeOpret_O</w:t>
            </w:r>
          </w:p>
        </w:tc>
      </w:tr>
      <w:tr w:rsidR="0086630D" w14:paraId="5153403A" w14:textId="77777777" w:rsidTr="0086630D">
        <w:trPr>
          <w:trHeight w:val="283"/>
        </w:trPr>
        <w:tc>
          <w:tcPr>
            <w:tcW w:w="10345" w:type="dxa"/>
            <w:gridSpan w:val="6"/>
            <w:shd w:val="clear" w:color="auto" w:fill="FFFFFF"/>
          </w:tcPr>
          <w:p w14:paraId="2A27BB9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38FBD1B3" w14:textId="77777777" w:rsidTr="0086630D">
        <w:trPr>
          <w:trHeight w:val="283"/>
        </w:trPr>
        <w:tc>
          <w:tcPr>
            <w:tcW w:w="10345" w:type="dxa"/>
            <w:gridSpan w:val="6"/>
            <w:shd w:val="clear" w:color="auto" w:fill="B3B3B3"/>
            <w:vAlign w:val="center"/>
          </w:tcPr>
          <w:p w14:paraId="01D3E4C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6630D" w14:paraId="71B9671B" w14:textId="77777777" w:rsidTr="0086630D">
        <w:trPr>
          <w:trHeight w:val="283"/>
        </w:trPr>
        <w:tc>
          <w:tcPr>
            <w:tcW w:w="10345" w:type="dxa"/>
            <w:gridSpan w:val="6"/>
            <w:shd w:val="clear" w:color="auto" w:fill="FFFFFF"/>
            <w:vAlign w:val="center"/>
          </w:tcPr>
          <w:p w14:paraId="2FA8971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86630D" w14:paraId="656A6CC7" w14:textId="77777777" w:rsidTr="0086630D">
        <w:trPr>
          <w:trHeight w:val="283"/>
        </w:trPr>
        <w:tc>
          <w:tcPr>
            <w:tcW w:w="10345" w:type="dxa"/>
            <w:gridSpan w:val="6"/>
            <w:shd w:val="clear" w:color="auto" w:fill="FFFFFF"/>
            <w:vAlign w:val="center"/>
          </w:tcPr>
          <w:p w14:paraId="70B56C8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Valideringen foretages internt i DMI. Dog skal kalder sikre sig at disse valideringer er overholdt.</w:t>
            </w:r>
          </w:p>
          <w:p w14:paraId="7B1111F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14:paraId="58EA2C7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kundenummer findes </w:t>
            </w:r>
          </w:p>
          <w:p w14:paraId="2AB954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018</w:t>
            </w:r>
          </w:p>
          <w:p w14:paraId="22DC7F7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kaldende system kontaktes. </w:t>
            </w:r>
          </w:p>
          <w:p w14:paraId="0012515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DMIIndbetalingAfsenderReferenceID</w:t>
            </w:r>
          </w:p>
          <w:p w14:paraId="59C76C6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9626D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Forventet Indbetaling ID er gyldig eller tidligere har eksisteret.</w:t>
            </w:r>
          </w:p>
          <w:p w14:paraId="655D373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019</w:t>
            </w:r>
          </w:p>
          <w:p w14:paraId="441CE1E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2313EE8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ForventetIndbetalingID, DMIIndbetalingAfsenderReferenceID</w:t>
            </w:r>
          </w:p>
          <w:p w14:paraId="4EB1A78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0759A2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for Indbetalings Art og Kilde. Se yderligere arter og kilder.</w:t>
            </w:r>
          </w:p>
          <w:p w14:paraId="0AA77A0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021</w:t>
            </w:r>
          </w:p>
          <w:p w14:paraId="5601FAD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250029A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DMIIndbetalingArt, DMIIndbetalingKilde , DMIIndbetalingAfsenderReferenceID</w:t>
            </w:r>
          </w:p>
          <w:p w14:paraId="124B8E1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6E3B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OCR Linie er gyldig eller tidligere har eksisteret.</w:t>
            </w:r>
          </w:p>
          <w:p w14:paraId="72A9E73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022</w:t>
            </w:r>
          </w:p>
          <w:p w14:paraId="7B1955F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1602FAB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DMIIndbetalingOCRLinie, DMIIndbetalingAfsenderReferenceID</w:t>
            </w:r>
          </w:p>
          <w:p w14:paraId="0B58CAD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86A992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DMIIndbetalingReferenceID, DMIIndbetalingEFIIndbetalingID, DMIIndbetalingEFIIndsatsID og DMIIndbetalingKorrektionMark må kun udfyldes af EFI</w:t>
            </w:r>
          </w:p>
          <w:p w14:paraId="5C837C4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3B44D38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040</w:t>
            </w:r>
          </w:p>
          <w:p w14:paraId="5A74441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DMIIndbetalingKilde. DMIIndbetalingAfsenderReferenceID</w:t>
            </w:r>
          </w:p>
          <w:p w14:paraId="396573A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12E88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Kombinations-kontrol af Indbetalings Art og -Kilde foretages i henhold til følgende tabel:</w:t>
            </w:r>
          </w:p>
          <w:p w14:paraId="647007A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E2150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 MyndighedsUdbetalingType_Skal_vs_Måikke</w:t>
            </w:r>
          </w:p>
          <w:p w14:paraId="544E012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KASSE KONTA Må ikke være angivet </w:t>
            </w:r>
          </w:p>
          <w:p w14:paraId="4F8E9A1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CHECK Må ikke være angivet</w:t>
            </w:r>
          </w:p>
          <w:p w14:paraId="2CBB5B2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 DANKO Må ikke være angivet</w:t>
            </w:r>
          </w:p>
          <w:p w14:paraId="2AA48A0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OCRLI Må ikke være angivet</w:t>
            </w:r>
          </w:p>
          <w:p w14:paraId="054F5A5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BANKO Må ikke være angivet</w:t>
            </w:r>
          </w:p>
          <w:p w14:paraId="5048F5B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GIRO Må ikke være angivet</w:t>
            </w:r>
          </w:p>
          <w:p w14:paraId="1A069BD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LONIN Må ikke være angivet</w:t>
            </w:r>
          </w:p>
          <w:p w14:paraId="0A942E7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RENTG Må ikke være angivet</w:t>
            </w:r>
          </w:p>
          <w:p w14:paraId="71C8468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 NEMKO Må ikke være angivet</w:t>
            </w:r>
          </w:p>
          <w:p w14:paraId="2B46901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MODRE Skal være angivet</w:t>
            </w:r>
          </w:p>
          <w:p w14:paraId="4D11D31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 Ingen værdi Må ikke vare angivet</w:t>
            </w:r>
          </w:p>
          <w:p w14:paraId="3FDBD6F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MODRE Skal være angivet</w:t>
            </w:r>
          </w:p>
          <w:p w14:paraId="6FD1E79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MODRE Skal være angivet</w:t>
            </w:r>
          </w:p>
          <w:p w14:paraId="62AE785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 MODRE Skal være angivet</w:t>
            </w:r>
          </w:p>
          <w:p w14:paraId="5A4BEF2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MODRE Skal være angivet </w:t>
            </w:r>
          </w:p>
          <w:p w14:paraId="2E21CE6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 YMODRE Skal være angivet</w:t>
            </w:r>
          </w:p>
          <w:p w14:paraId="61F84A9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516DE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041</w:t>
            </w:r>
          </w:p>
          <w:p w14:paraId="07F1E68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 kaldende system kontaktes.</w:t>
            </w:r>
          </w:p>
          <w:p w14:paraId="66247D1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KundeNummer, KundeType, DMIIndbetalingKilde, DMIIndbetalingAfsenderReferenceID, </w:t>
            </w:r>
          </w:p>
          <w:p w14:paraId="20DFA4D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Kombinations-kontrol af DMIIndbetalingKilde og MyndighedUdbetalingTypeKode foretages i henhold til ovenstående tabel. Se feltet MyndighedsUdbetalingType_Skal_vs_Måikke. Feltet er ikke et officielt begreb.</w:t>
            </w:r>
          </w:p>
          <w:p w14:paraId="3EC46D0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14:paraId="10978EF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54896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14:paraId="4326F41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14:paraId="486E72B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14:paraId="5032B87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DB374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14:paraId="28E438F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14:paraId="56695E7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14:paraId="2359470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05DA6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14:paraId="0298E15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14:paraId="3E08748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Kompensering ikke mulig. Kontakt venligst SKAT for hjælp og næmere information. </w:t>
            </w:r>
          </w:p>
        </w:tc>
      </w:tr>
      <w:tr w:rsidR="00355DDA" w:rsidRPr="0085182B" w14:paraId="4466CA2E" w14:textId="77777777" w:rsidTr="00355DDA">
        <w:trPr>
          <w:trHeight w:val="283"/>
          <w:del w:id="20" w:author="Martin Midtgaard" w:date="2011-11-02T12:55:00Z"/>
        </w:trPr>
        <w:tc>
          <w:tcPr>
            <w:tcW w:w="10345" w:type="dxa"/>
            <w:gridSpan w:val="6"/>
            <w:shd w:val="clear" w:color="auto" w:fill="B3B3B3"/>
            <w:vAlign w:val="center"/>
          </w:tcPr>
          <w:p w14:paraId="77D869FB" w14:textId="77777777" w:rsidR="00355DDA" w:rsidRPr="0085182B"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1" w:author="Martin Midtgaard" w:date="2011-11-02T12:55:00Z"/>
                <w:rFonts w:ascii="Arial" w:hAnsi="Arial" w:cs="Arial"/>
                <w:b/>
                <w:sz w:val="18"/>
                <w:lang w:val="en-US"/>
              </w:rPr>
            </w:pPr>
            <w:del w:id="22" w:author="Martin Midtgaard" w:date="2011-11-02T12:55:00Z">
              <w:r w:rsidRPr="0085182B">
                <w:rPr>
                  <w:rFonts w:ascii="Arial" w:hAnsi="Arial" w:cs="Arial"/>
                  <w:b/>
                  <w:sz w:val="18"/>
                  <w:lang w:val="en-US"/>
                </w:rPr>
                <w:delText>Referencer fra use case(s)</w:delText>
              </w:r>
            </w:del>
          </w:p>
        </w:tc>
      </w:tr>
      <w:tr w:rsidR="00355DDA" w14:paraId="4AF2A51A" w14:textId="77777777" w:rsidTr="00355DDA">
        <w:trPr>
          <w:trHeight w:val="283"/>
          <w:del w:id="23" w:author="Martin Midtgaard" w:date="2011-11-02T12:55:00Z"/>
        </w:trPr>
        <w:tc>
          <w:tcPr>
            <w:tcW w:w="10345" w:type="dxa"/>
            <w:gridSpan w:val="6"/>
            <w:shd w:val="clear" w:color="auto" w:fill="FFFFFF"/>
          </w:tcPr>
          <w:p w14:paraId="36671443" w14:textId="77777777"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Martin Midtgaard" w:date="2011-11-02T12:55:00Z"/>
                <w:rFonts w:ascii="Arial" w:hAnsi="Arial" w:cs="Arial"/>
                <w:sz w:val="18"/>
              </w:rPr>
            </w:pPr>
            <w:del w:id="25" w:author="Martin Midtgaard" w:date="2011-11-02T12:55:00Z">
              <w:r w:rsidRPr="0085182B">
                <w:rPr>
                  <w:rFonts w:ascii="Arial" w:hAnsi="Arial" w:cs="Arial"/>
                  <w:sz w:val="18"/>
                  <w:lang w:val="en-US"/>
                </w:rPr>
                <w:delText xml:space="preserve"> </w:delText>
              </w:r>
              <w:r>
                <w:rPr>
                  <w:rFonts w:ascii="Arial" w:hAnsi="Arial" w:cs="Arial"/>
                  <w:sz w:val="18"/>
                </w:rPr>
                <w:delText>trin Grænsesnit services i Use Case "KMD interessent"</w:delText>
              </w:r>
            </w:del>
          </w:p>
          <w:p w14:paraId="2B81281B" w14:textId="77777777" w:rsid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6" w:author="Martin Midtgaard" w:date="2011-11-02T12:55:00Z"/>
                <w:rFonts w:ascii="Arial" w:hAnsi="Arial" w:cs="Arial"/>
                <w:sz w:val="18"/>
              </w:rPr>
            </w:pPr>
            <w:del w:id="27" w:author="Martin Midtgaard" w:date="2011-11-02T12:55:00Z">
              <w:r>
                <w:rPr>
                  <w:rFonts w:ascii="Arial" w:hAnsi="Arial" w:cs="Arial"/>
                  <w:sz w:val="18"/>
                </w:rPr>
                <w:delText xml:space="preserve"> trin Grænsesnit services i Use Case "CSC interessent"</w:delText>
              </w:r>
            </w:del>
          </w:p>
          <w:p w14:paraId="14EC5E84" w14:textId="77777777" w:rsidR="00355DDA" w:rsidRPr="00355DDA" w:rsidRDefault="00355DDA" w:rsidP="00355DD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8" w:author="Martin Midtgaard" w:date="2011-11-02T12:55:00Z"/>
                <w:rFonts w:ascii="Arial" w:hAnsi="Arial" w:cs="Arial"/>
                <w:sz w:val="18"/>
              </w:rPr>
            </w:pPr>
          </w:p>
        </w:tc>
      </w:tr>
      <w:tr w:rsidR="0086630D" w14:paraId="18D4CA74" w14:textId="77777777" w:rsidTr="0086630D">
        <w:trPr>
          <w:trHeight w:val="283"/>
        </w:trPr>
        <w:tc>
          <w:tcPr>
            <w:tcW w:w="10345" w:type="dxa"/>
            <w:gridSpan w:val="6"/>
            <w:shd w:val="clear" w:color="auto" w:fill="B3B3B3"/>
            <w:vAlign w:val="center"/>
          </w:tcPr>
          <w:p w14:paraId="3EDBFF0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6630D" w14:paraId="1A5968AB" w14:textId="77777777" w:rsidTr="0086630D">
        <w:trPr>
          <w:trHeight w:val="283"/>
        </w:trPr>
        <w:tc>
          <w:tcPr>
            <w:tcW w:w="10345" w:type="dxa"/>
            <w:gridSpan w:val="6"/>
            <w:shd w:val="clear" w:color="auto" w:fill="FFFFFF"/>
          </w:tcPr>
          <w:p w14:paraId="36677C1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Synkron</w:t>
            </w:r>
          </w:p>
          <w:p w14:paraId="3B11325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periodevis høj</w:t>
            </w:r>
          </w:p>
          <w:p w14:paraId="1DC3EF5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høj</w:t>
            </w:r>
          </w:p>
          <w:p w14:paraId="00C2CDD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14:paraId="4C6002D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Kompencerende transaktion: ingen</w:t>
            </w:r>
          </w:p>
        </w:tc>
      </w:tr>
    </w:tbl>
    <w:p w14:paraId="73112B6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630D" w:rsidSect="0086630D">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4BB12F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6630D" w14:paraId="16164852" w14:textId="77777777" w:rsidTr="0086630D">
        <w:trPr>
          <w:trHeight w:hRule="exact" w:val="113"/>
        </w:trPr>
        <w:tc>
          <w:tcPr>
            <w:tcW w:w="10345" w:type="dxa"/>
            <w:shd w:val="clear" w:color="auto" w:fill="B3B3B3"/>
          </w:tcPr>
          <w:p w14:paraId="47D3740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30D" w14:paraId="2D50BD01" w14:textId="77777777" w:rsidTr="0086630D">
        <w:tc>
          <w:tcPr>
            <w:tcW w:w="10345" w:type="dxa"/>
            <w:vAlign w:val="center"/>
          </w:tcPr>
          <w:p w14:paraId="6FE1323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86630D" w14:paraId="209A0BF1" w14:textId="77777777" w:rsidTr="0086630D">
        <w:tc>
          <w:tcPr>
            <w:tcW w:w="10345" w:type="dxa"/>
            <w:vAlign w:val="center"/>
          </w:tcPr>
          <w:p w14:paraId="0D6F926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14:paraId="0C5128E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14:paraId="50C8EBF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6630D" w14:paraId="09E65697" w14:textId="77777777" w:rsidTr="0086630D">
        <w:trPr>
          <w:trHeight w:hRule="exact" w:val="113"/>
        </w:trPr>
        <w:tc>
          <w:tcPr>
            <w:tcW w:w="10345" w:type="dxa"/>
            <w:shd w:val="clear" w:color="auto" w:fill="B3B3B3"/>
          </w:tcPr>
          <w:p w14:paraId="47119DF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30D" w14:paraId="34B2C20D" w14:textId="77777777" w:rsidTr="0086630D">
        <w:tc>
          <w:tcPr>
            <w:tcW w:w="10345" w:type="dxa"/>
            <w:vAlign w:val="center"/>
          </w:tcPr>
          <w:p w14:paraId="64949F5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IndbetalingBeløbStruktur</w:t>
            </w:r>
          </w:p>
        </w:tc>
      </w:tr>
      <w:tr w:rsidR="0086630D" w14:paraId="1F7DFD6D" w14:textId="77777777" w:rsidTr="0086630D">
        <w:tc>
          <w:tcPr>
            <w:tcW w:w="10345" w:type="dxa"/>
            <w:vAlign w:val="center"/>
          </w:tcPr>
          <w:p w14:paraId="48CB2B9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3554028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w:t>
            </w:r>
          </w:p>
          <w:p w14:paraId="72F25B4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(DMIIndbetalingBeløbDKK)</w:t>
            </w:r>
          </w:p>
          <w:p w14:paraId="56A5536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3F6FF20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6630D" w14:paraId="57583AE6" w14:textId="77777777" w:rsidTr="0086630D">
        <w:trPr>
          <w:trHeight w:hRule="exact" w:val="113"/>
        </w:trPr>
        <w:tc>
          <w:tcPr>
            <w:tcW w:w="10345" w:type="dxa"/>
            <w:shd w:val="clear" w:color="auto" w:fill="B3B3B3"/>
          </w:tcPr>
          <w:p w14:paraId="44A3B4B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30D" w14:paraId="025DBDD8" w14:textId="77777777" w:rsidTr="0086630D">
        <w:tc>
          <w:tcPr>
            <w:tcW w:w="10345" w:type="dxa"/>
            <w:vAlign w:val="center"/>
          </w:tcPr>
          <w:p w14:paraId="6ED87DC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86630D" w14:paraId="7B3A4B08" w14:textId="77777777" w:rsidTr="0086630D">
        <w:tc>
          <w:tcPr>
            <w:tcW w:w="10345" w:type="dxa"/>
            <w:vAlign w:val="center"/>
          </w:tcPr>
          <w:p w14:paraId="6148C1B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F3B5BF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6343500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28629CE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6A28FFE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41EE72D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3B9BE0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37BD389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131BFE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1C9C6EE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56F67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630D" w14:paraId="49F52DA9" w14:textId="77777777" w:rsidTr="0086630D">
        <w:tc>
          <w:tcPr>
            <w:tcW w:w="10345" w:type="dxa"/>
            <w:shd w:val="clear" w:color="auto" w:fill="B3B3B3"/>
            <w:vAlign w:val="center"/>
          </w:tcPr>
          <w:p w14:paraId="065D724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30D" w14:paraId="69CB022D" w14:textId="77777777" w:rsidTr="0086630D">
        <w:tc>
          <w:tcPr>
            <w:tcW w:w="10345" w:type="dxa"/>
            <w:shd w:val="clear" w:color="auto" w:fill="FFFFFF"/>
            <w:vAlign w:val="center"/>
          </w:tcPr>
          <w:p w14:paraId="5DE5848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4919607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95BA7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242086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C5B04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5108279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40E30A7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147B4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2C1F63F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6630D" w14:paraId="73198CA5" w14:textId="77777777" w:rsidTr="0086630D">
        <w:trPr>
          <w:trHeight w:hRule="exact" w:val="113"/>
        </w:trPr>
        <w:tc>
          <w:tcPr>
            <w:tcW w:w="10345" w:type="dxa"/>
            <w:shd w:val="clear" w:color="auto" w:fill="B3B3B3"/>
          </w:tcPr>
          <w:p w14:paraId="4B4A0E7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30D" w14:paraId="40DF1A6A" w14:textId="77777777" w:rsidTr="0086630D">
        <w:tc>
          <w:tcPr>
            <w:tcW w:w="10345" w:type="dxa"/>
            <w:vAlign w:val="center"/>
          </w:tcPr>
          <w:p w14:paraId="3635969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86630D" w14:paraId="292885C5" w14:textId="77777777" w:rsidTr="0086630D">
        <w:tc>
          <w:tcPr>
            <w:tcW w:w="10345" w:type="dxa"/>
            <w:vAlign w:val="center"/>
          </w:tcPr>
          <w:p w14:paraId="4A051C2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14:paraId="41155D6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14:paraId="6BAE225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p w14:paraId="12678A1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2A0970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86630D" w14:paraId="36959D99" w14:textId="77777777" w:rsidTr="0086630D">
        <w:trPr>
          <w:trHeight w:hRule="exact" w:val="113"/>
        </w:trPr>
        <w:tc>
          <w:tcPr>
            <w:tcW w:w="10345" w:type="dxa"/>
            <w:shd w:val="clear" w:color="auto" w:fill="B3B3B3"/>
          </w:tcPr>
          <w:p w14:paraId="35CDE34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30D" w14:paraId="3680F984" w14:textId="77777777" w:rsidTr="0086630D">
        <w:tc>
          <w:tcPr>
            <w:tcW w:w="10345" w:type="dxa"/>
            <w:vAlign w:val="center"/>
          </w:tcPr>
          <w:p w14:paraId="24CBB8E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86630D" w14:paraId="6315285D" w14:textId="77777777" w:rsidTr="0086630D">
        <w:tc>
          <w:tcPr>
            <w:tcW w:w="10345" w:type="dxa"/>
            <w:vAlign w:val="center"/>
          </w:tcPr>
          <w:p w14:paraId="0CF10C0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14:paraId="16664E0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14:paraId="6DCCC10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14:paraId="3DBA724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34BF806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630D" w:rsidSect="0086630D">
          <w:headerReference w:type="default" r:id="rId15"/>
          <w:pgSz w:w="11906" w:h="16838"/>
          <w:pgMar w:top="567" w:right="567" w:bottom="567" w:left="1134" w:header="283" w:footer="708" w:gutter="0"/>
          <w:cols w:space="708"/>
          <w:docGrid w:linePitch="360"/>
        </w:sectPr>
      </w:pPr>
    </w:p>
    <w:p w14:paraId="31AE1BD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6630D" w14:paraId="1CD12416" w14:textId="77777777" w:rsidTr="0086630D">
        <w:trPr>
          <w:tblHeader/>
        </w:trPr>
        <w:tc>
          <w:tcPr>
            <w:tcW w:w="3402" w:type="dxa"/>
            <w:shd w:val="clear" w:color="auto" w:fill="B3B3B3"/>
            <w:vAlign w:val="center"/>
          </w:tcPr>
          <w:p w14:paraId="7F6E6C2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A371F3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3FB4F96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6630D" w14:paraId="143A6D13" w14:textId="77777777" w:rsidTr="0086630D">
        <w:tc>
          <w:tcPr>
            <w:tcW w:w="3402" w:type="dxa"/>
          </w:tcPr>
          <w:p w14:paraId="1E622BE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AntalBetalingerTotal</w:t>
            </w:r>
          </w:p>
        </w:tc>
        <w:tc>
          <w:tcPr>
            <w:tcW w:w="1701" w:type="dxa"/>
          </w:tcPr>
          <w:p w14:paraId="373ACA1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568467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14:paraId="6C637F0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00DBDF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6A3D4EA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sammentælling af antallet af betalinger i listen, altså en sammentælling af linier på niveau *Nr1-KundeNrBeløb</w:t>
            </w:r>
          </w:p>
          <w:p w14:paraId="4D00013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20C204AF" w14:textId="77777777" w:rsidTr="0086630D">
        <w:tc>
          <w:tcPr>
            <w:tcW w:w="3402" w:type="dxa"/>
          </w:tcPr>
          <w:p w14:paraId="2077353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14:paraId="184050A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1" w:author="Martin Midtgaard" w:date="2011-11-02T12:55:00Z">
                  <w:rPr>
                    <w:rFonts w:ascii="Arial" w:hAnsi="Arial"/>
                    <w:sz w:val="18"/>
                    <w:lang w:val="en-US"/>
                  </w:rPr>
                </w:rPrChange>
              </w:rPr>
            </w:pPr>
            <w:r>
              <w:rPr>
                <w:rFonts w:ascii="Arial" w:hAnsi="Arial"/>
                <w:sz w:val="18"/>
                <w:rPrChange w:id="32" w:author="Martin Midtgaard" w:date="2011-11-02T12:55:00Z">
                  <w:rPr>
                    <w:rFonts w:ascii="Arial" w:hAnsi="Arial"/>
                    <w:sz w:val="18"/>
                    <w:lang w:val="en-US"/>
                  </w:rPr>
                </w:rPrChange>
              </w:rPr>
              <w:t xml:space="preserve">Domain: </w:t>
            </w:r>
          </w:p>
          <w:p w14:paraId="7661C9F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3" w:author="Martin Midtgaard" w:date="2011-11-02T12:55:00Z">
                  <w:rPr>
                    <w:rFonts w:ascii="Arial" w:hAnsi="Arial"/>
                    <w:sz w:val="18"/>
                    <w:lang w:val="en-US"/>
                  </w:rPr>
                </w:rPrChange>
              </w:rPr>
            </w:pPr>
            <w:r>
              <w:rPr>
                <w:rFonts w:ascii="Arial" w:hAnsi="Arial"/>
                <w:sz w:val="18"/>
                <w:rPrChange w:id="34" w:author="Martin Midtgaard" w:date="2011-11-02T12:55:00Z">
                  <w:rPr>
                    <w:rFonts w:ascii="Arial" w:hAnsi="Arial"/>
                    <w:sz w:val="18"/>
                    <w:lang w:val="en-US"/>
                  </w:rPr>
                </w:rPrChange>
              </w:rPr>
              <w:t>DMIIndberetterID</w:t>
            </w:r>
          </w:p>
          <w:p w14:paraId="208DD94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5" w:author="Martin Midtgaard" w:date="2011-11-02T12:55:00Z">
                  <w:rPr>
                    <w:rFonts w:ascii="Arial" w:hAnsi="Arial"/>
                    <w:sz w:val="18"/>
                    <w:lang w:val="en-US"/>
                  </w:rPr>
                </w:rPrChange>
              </w:rPr>
            </w:pPr>
            <w:r>
              <w:rPr>
                <w:rFonts w:ascii="Arial" w:hAnsi="Arial"/>
                <w:sz w:val="18"/>
                <w:rPrChange w:id="36" w:author="Martin Midtgaard" w:date="2011-11-02T12:55:00Z">
                  <w:rPr>
                    <w:rFonts w:ascii="Arial" w:hAnsi="Arial"/>
                    <w:sz w:val="18"/>
                    <w:lang w:val="en-US"/>
                  </w:rPr>
                </w:rPrChange>
              </w:rPr>
              <w:t>base: string</w:t>
            </w:r>
          </w:p>
          <w:p w14:paraId="7CD55CD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7" w:author="Martin Midtgaard" w:date="2011-11-02T12:55:00Z">
                  <w:rPr>
                    <w:rFonts w:ascii="Arial" w:hAnsi="Arial"/>
                    <w:sz w:val="18"/>
                    <w:lang w:val="en-US"/>
                  </w:rPr>
                </w:rPrChange>
              </w:rPr>
            </w:pPr>
            <w:r>
              <w:rPr>
                <w:rFonts w:ascii="Arial" w:hAnsi="Arial"/>
                <w:sz w:val="18"/>
                <w:rPrChange w:id="38" w:author="Martin Midtgaard" w:date="2011-11-02T12:55:00Z">
                  <w:rPr>
                    <w:rFonts w:ascii="Arial" w:hAnsi="Arial"/>
                    <w:sz w:val="18"/>
                    <w:lang w:val="en-US"/>
                  </w:rPr>
                </w:rPrChange>
              </w:rPr>
              <w:t>maxLength: 18</w:t>
            </w:r>
          </w:p>
        </w:tc>
        <w:tc>
          <w:tcPr>
            <w:tcW w:w="4671" w:type="dxa"/>
          </w:tcPr>
          <w:p w14:paraId="2056D0F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14:paraId="3D9A493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62F7045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14:paraId="396E5D2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59F7F84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(karakterer)</w:t>
            </w:r>
          </w:p>
          <w:p w14:paraId="18FBCF1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14:paraId="0F43D03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9880D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14:paraId="70927E6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093E1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14:paraId="60A0DDF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710BA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14:paraId="09D7D55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211B4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14:paraId="691FC84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14:paraId="035458E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E3D72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tc>
      </w:tr>
      <w:tr w:rsidR="0086630D" w14:paraId="48637050" w14:textId="77777777" w:rsidTr="0086630D">
        <w:tc>
          <w:tcPr>
            <w:tcW w:w="3402" w:type="dxa"/>
          </w:tcPr>
          <w:p w14:paraId="4E3A6E5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14:paraId="32A6CA8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9" w:author="Martin Midtgaard" w:date="2011-11-02T12:55:00Z">
                  <w:rPr>
                    <w:rFonts w:ascii="Arial" w:hAnsi="Arial"/>
                    <w:sz w:val="18"/>
                    <w:lang w:val="en-US"/>
                  </w:rPr>
                </w:rPrChange>
              </w:rPr>
            </w:pPr>
            <w:r>
              <w:rPr>
                <w:rFonts w:ascii="Arial" w:hAnsi="Arial"/>
                <w:sz w:val="18"/>
                <w:rPrChange w:id="40" w:author="Martin Midtgaard" w:date="2011-11-02T12:55:00Z">
                  <w:rPr>
                    <w:rFonts w:ascii="Arial" w:hAnsi="Arial"/>
                    <w:sz w:val="18"/>
                    <w:lang w:val="en-US"/>
                  </w:rPr>
                </w:rPrChange>
              </w:rPr>
              <w:t xml:space="preserve">Domain: </w:t>
            </w:r>
          </w:p>
          <w:p w14:paraId="43B38FB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1" w:author="Martin Midtgaard" w:date="2011-11-02T12:55:00Z">
                  <w:rPr>
                    <w:rFonts w:ascii="Arial" w:hAnsi="Arial"/>
                    <w:sz w:val="18"/>
                    <w:lang w:val="en-US"/>
                  </w:rPr>
                </w:rPrChange>
              </w:rPr>
            </w:pPr>
            <w:r>
              <w:rPr>
                <w:rFonts w:ascii="Arial" w:hAnsi="Arial"/>
                <w:sz w:val="18"/>
                <w:rPrChange w:id="42" w:author="Martin Midtgaard" w:date="2011-11-02T12:55:00Z">
                  <w:rPr>
                    <w:rFonts w:ascii="Arial" w:hAnsi="Arial"/>
                    <w:sz w:val="18"/>
                    <w:lang w:val="en-US"/>
                  </w:rPr>
                </w:rPrChange>
              </w:rPr>
              <w:t>DMIIndberetterRolle</w:t>
            </w:r>
          </w:p>
          <w:p w14:paraId="5A9DBCB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3" w:author="Martin Midtgaard" w:date="2011-11-02T12:55:00Z">
                  <w:rPr>
                    <w:rFonts w:ascii="Arial" w:hAnsi="Arial"/>
                    <w:sz w:val="18"/>
                    <w:lang w:val="en-US"/>
                  </w:rPr>
                </w:rPrChange>
              </w:rPr>
            </w:pPr>
            <w:r>
              <w:rPr>
                <w:rFonts w:ascii="Arial" w:hAnsi="Arial"/>
                <w:sz w:val="18"/>
                <w:rPrChange w:id="44" w:author="Martin Midtgaard" w:date="2011-11-02T12:55:00Z">
                  <w:rPr>
                    <w:rFonts w:ascii="Arial" w:hAnsi="Arial"/>
                    <w:sz w:val="18"/>
                    <w:lang w:val="en-US"/>
                  </w:rPr>
                </w:rPrChange>
              </w:rPr>
              <w:t>base: string</w:t>
            </w:r>
          </w:p>
          <w:p w14:paraId="705EAD9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5" w:author="Martin Midtgaard" w:date="2011-11-02T12:55:00Z">
                  <w:rPr>
                    <w:rFonts w:ascii="Arial" w:hAnsi="Arial"/>
                    <w:sz w:val="18"/>
                    <w:lang w:val="en-US"/>
                  </w:rPr>
                </w:rPrChange>
              </w:rPr>
            </w:pPr>
            <w:r>
              <w:rPr>
                <w:rFonts w:ascii="Arial" w:hAnsi="Arial"/>
                <w:sz w:val="18"/>
                <w:rPrChange w:id="46" w:author="Martin Midtgaard" w:date="2011-11-02T12:55:00Z">
                  <w:rPr>
                    <w:rFonts w:ascii="Arial" w:hAnsi="Arial"/>
                    <w:sz w:val="18"/>
                    <w:lang w:val="en-US"/>
                  </w:rPr>
                </w:rPrChange>
              </w:rPr>
              <w:t>maxLength: 20</w:t>
            </w:r>
          </w:p>
          <w:p w14:paraId="7B379C7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14:paraId="1F7AEDE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14:paraId="4A0695C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ADF19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valideres i sammenhæng med IndberetterID, hvor følgende kombinationer er gyldige:</w:t>
            </w:r>
          </w:p>
          <w:p w14:paraId="21198A4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DA21E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2A53748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AA688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14:paraId="4A79358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14:paraId="270722C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57CE28F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14:paraId="1B06BBE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6C62CEB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14:paraId="25A1988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4366311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427701D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8EB34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er kun følgende kombinationer gyldige:</w:t>
            </w:r>
          </w:p>
          <w:p w14:paraId="7F8095A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2F98F2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14:paraId="3AF62F5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18260A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14:paraId="51C33E9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14:paraId="4A45D33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14:paraId="73C5D2E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14:paraId="0739D36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6FA8E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66B060C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Borger</w:t>
            </w:r>
          </w:p>
          <w:p w14:paraId="177D22C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w:t>
            </w:r>
          </w:p>
          <w:p w14:paraId="36AC3BD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w:t>
            </w:r>
          </w:p>
          <w:p w14:paraId="08811B4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w:t>
            </w:r>
          </w:p>
          <w:p w14:paraId="5C010B2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w:t>
            </w:r>
          </w:p>
          <w:p w14:paraId="2F168BA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Rettighedshaver</w:t>
            </w:r>
          </w:p>
          <w:p w14:paraId="0EF8320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A3FE6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5DEDDA76" w14:textId="77777777" w:rsidTr="0086630D">
        <w:tc>
          <w:tcPr>
            <w:tcW w:w="3402" w:type="dxa"/>
          </w:tcPr>
          <w:p w14:paraId="29D87E1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DMIIndbetalingAdvisTekst</w:t>
            </w:r>
          </w:p>
        </w:tc>
        <w:tc>
          <w:tcPr>
            <w:tcW w:w="1701" w:type="dxa"/>
          </w:tcPr>
          <w:p w14:paraId="7168ECD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7" w:author="Martin Midtgaard" w:date="2011-11-02T12:55:00Z">
                  <w:rPr>
                    <w:rFonts w:ascii="Arial" w:hAnsi="Arial"/>
                    <w:sz w:val="18"/>
                    <w:lang w:val="en-US"/>
                  </w:rPr>
                </w:rPrChange>
              </w:rPr>
            </w:pPr>
            <w:r>
              <w:rPr>
                <w:rFonts w:ascii="Arial" w:hAnsi="Arial"/>
                <w:sz w:val="18"/>
                <w:rPrChange w:id="48" w:author="Martin Midtgaard" w:date="2011-11-02T12:55:00Z">
                  <w:rPr>
                    <w:rFonts w:ascii="Arial" w:hAnsi="Arial"/>
                    <w:sz w:val="18"/>
                    <w:lang w:val="en-US"/>
                  </w:rPr>
                </w:rPrChange>
              </w:rPr>
              <w:t xml:space="preserve">Domain: </w:t>
            </w:r>
          </w:p>
          <w:p w14:paraId="6153342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9" w:author="Martin Midtgaard" w:date="2011-11-02T12:55:00Z">
                  <w:rPr>
                    <w:rFonts w:ascii="Arial" w:hAnsi="Arial"/>
                    <w:sz w:val="18"/>
                    <w:lang w:val="en-US"/>
                  </w:rPr>
                </w:rPrChange>
              </w:rPr>
            </w:pPr>
            <w:r>
              <w:rPr>
                <w:rFonts w:ascii="Arial" w:hAnsi="Arial"/>
                <w:sz w:val="18"/>
                <w:rPrChange w:id="50" w:author="Martin Midtgaard" w:date="2011-11-02T12:55:00Z">
                  <w:rPr>
                    <w:rFonts w:ascii="Arial" w:hAnsi="Arial"/>
                    <w:sz w:val="18"/>
                    <w:lang w:val="en-US"/>
                  </w:rPr>
                </w:rPrChange>
              </w:rPr>
              <w:t>TekstKort</w:t>
            </w:r>
          </w:p>
          <w:p w14:paraId="50045E4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1" w:author="Martin Midtgaard" w:date="2011-11-02T12:55:00Z">
                  <w:rPr>
                    <w:rFonts w:ascii="Arial" w:hAnsi="Arial"/>
                    <w:sz w:val="18"/>
                    <w:lang w:val="en-US"/>
                  </w:rPr>
                </w:rPrChange>
              </w:rPr>
            </w:pPr>
            <w:r>
              <w:rPr>
                <w:rFonts w:ascii="Arial" w:hAnsi="Arial"/>
                <w:sz w:val="18"/>
                <w:rPrChange w:id="52" w:author="Martin Midtgaard" w:date="2011-11-02T12:55:00Z">
                  <w:rPr>
                    <w:rFonts w:ascii="Arial" w:hAnsi="Arial"/>
                    <w:sz w:val="18"/>
                    <w:lang w:val="en-US"/>
                  </w:rPr>
                </w:rPrChange>
              </w:rPr>
              <w:t>base: string</w:t>
            </w:r>
          </w:p>
          <w:p w14:paraId="52A0FC9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3" w:author="Martin Midtgaard" w:date="2011-11-02T12:55:00Z">
                  <w:rPr>
                    <w:rFonts w:ascii="Arial" w:hAnsi="Arial"/>
                    <w:sz w:val="18"/>
                    <w:lang w:val="en-US"/>
                  </w:rPr>
                </w:rPrChange>
              </w:rPr>
            </w:pPr>
            <w:r>
              <w:rPr>
                <w:rFonts w:ascii="Arial" w:hAnsi="Arial"/>
                <w:sz w:val="18"/>
                <w:rPrChange w:id="54" w:author="Martin Midtgaard" w:date="2011-11-02T12:55:00Z">
                  <w:rPr>
                    <w:rFonts w:ascii="Arial" w:hAnsi="Arial"/>
                    <w:sz w:val="18"/>
                    <w:lang w:val="en-US"/>
                  </w:rPr>
                </w:rPrChange>
              </w:rPr>
              <w:t>minLength: 0</w:t>
            </w:r>
          </w:p>
          <w:p w14:paraId="05080FC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2152A2C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7A3BA9C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Advistekst som er knyttet til indbetalingen</w:t>
            </w:r>
          </w:p>
        </w:tc>
      </w:tr>
      <w:tr w:rsidR="0086630D" w14:paraId="47EB59FD" w14:textId="77777777" w:rsidTr="0086630D">
        <w:tc>
          <w:tcPr>
            <w:tcW w:w="3402" w:type="dxa"/>
          </w:tcPr>
          <w:p w14:paraId="08E2DB8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w:t>
            </w:r>
          </w:p>
        </w:tc>
        <w:tc>
          <w:tcPr>
            <w:tcW w:w="1701" w:type="dxa"/>
          </w:tcPr>
          <w:p w14:paraId="020C8AC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5" w:author="Martin Midtgaard" w:date="2011-11-02T12:55:00Z">
                  <w:rPr>
                    <w:rFonts w:ascii="Arial" w:hAnsi="Arial"/>
                    <w:sz w:val="18"/>
                    <w:lang w:val="en-US"/>
                  </w:rPr>
                </w:rPrChange>
              </w:rPr>
            </w:pPr>
            <w:r>
              <w:rPr>
                <w:rFonts w:ascii="Arial" w:hAnsi="Arial"/>
                <w:sz w:val="18"/>
                <w:rPrChange w:id="56" w:author="Martin Midtgaard" w:date="2011-11-02T12:55:00Z">
                  <w:rPr>
                    <w:rFonts w:ascii="Arial" w:hAnsi="Arial"/>
                    <w:sz w:val="18"/>
                    <w:lang w:val="en-US"/>
                  </w:rPr>
                </w:rPrChange>
              </w:rPr>
              <w:t xml:space="preserve">Domain: </w:t>
            </w:r>
          </w:p>
          <w:p w14:paraId="3634F21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7" w:author="Martin Midtgaard" w:date="2011-11-02T12:55:00Z">
                  <w:rPr>
                    <w:rFonts w:ascii="Arial" w:hAnsi="Arial"/>
                    <w:sz w:val="18"/>
                    <w:lang w:val="en-US"/>
                  </w:rPr>
                </w:rPrChange>
              </w:rPr>
            </w:pPr>
            <w:r>
              <w:rPr>
                <w:rFonts w:ascii="Arial" w:hAnsi="Arial"/>
                <w:sz w:val="18"/>
                <w:rPrChange w:id="58" w:author="Martin Midtgaard" w:date="2011-11-02T12:55:00Z">
                  <w:rPr>
                    <w:rFonts w:ascii="Arial" w:hAnsi="Arial"/>
                    <w:sz w:val="18"/>
                    <w:lang w:val="en-US"/>
                  </w:rPr>
                </w:rPrChange>
              </w:rPr>
              <w:t>TekstKort</w:t>
            </w:r>
          </w:p>
          <w:p w14:paraId="283881F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9" w:author="Martin Midtgaard" w:date="2011-11-02T12:55:00Z">
                  <w:rPr>
                    <w:rFonts w:ascii="Arial" w:hAnsi="Arial"/>
                    <w:sz w:val="18"/>
                    <w:lang w:val="en-US"/>
                  </w:rPr>
                </w:rPrChange>
              </w:rPr>
            </w:pPr>
            <w:r>
              <w:rPr>
                <w:rFonts w:ascii="Arial" w:hAnsi="Arial"/>
                <w:sz w:val="18"/>
                <w:rPrChange w:id="60" w:author="Martin Midtgaard" w:date="2011-11-02T12:55:00Z">
                  <w:rPr>
                    <w:rFonts w:ascii="Arial" w:hAnsi="Arial"/>
                    <w:sz w:val="18"/>
                    <w:lang w:val="en-US"/>
                  </w:rPr>
                </w:rPrChange>
              </w:rPr>
              <w:t>base: string</w:t>
            </w:r>
          </w:p>
          <w:p w14:paraId="1ADE221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1" w:author="Martin Midtgaard" w:date="2011-11-02T12:55:00Z">
                  <w:rPr>
                    <w:rFonts w:ascii="Arial" w:hAnsi="Arial"/>
                    <w:sz w:val="18"/>
                    <w:lang w:val="en-US"/>
                  </w:rPr>
                </w:rPrChange>
              </w:rPr>
            </w:pPr>
            <w:r>
              <w:rPr>
                <w:rFonts w:ascii="Arial" w:hAnsi="Arial"/>
                <w:sz w:val="18"/>
                <w:rPrChange w:id="62" w:author="Martin Midtgaard" w:date="2011-11-02T12:55:00Z">
                  <w:rPr>
                    <w:rFonts w:ascii="Arial" w:hAnsi="Arial"/>
                    <w:sz w:val="18"/>
                    <w:lang w:val="en-US"/>
                  </w:rPr>
                </w:rPrChange>
              </w:rPr>
              <w:t>minLength: 0</w:t>
            </w:r>
          </w:p>
          <w:p w14:paraId="56CEABE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14:paraId="51A5140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14:paraId="44FD63D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indbetaler</w:t>
            </w:r>
          </w:p>
        </w:tc>
      </w:tr>
      <w:tr w:rsidR="0086630D" w14:paraId="03D692B2" w14:textId="77777777" w:rsidTr="0086630D">
        <w:tc>
          <w:tcPr>
            <w:tcW w:w="3402" w:type="dxa"/>
          </w:tcPr>
          <w:p w14:paraId="2AE80B9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DMIIndbetalingAfsenderReferenceID</w:t>
            </w:r>
          </w:p>
        </w:tc>
        <w:tc>
          <w:tcPr>
            <w:tcW w:w="1701" w:type="dxa"/>
          </w:tcPr>
          <w:p w14:paraId="2310662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3" w:author="Martin Midtgaard" w:date="2011-11-02T12:55:00Z">
                  <w:rPr>
                    <w:rFonts w:ascii="Arial" w:hAnsi="Arial"/>
                    <w:sz w:val="18"/>
                    <w:lang w:val="en-US"/>
                  </w:rPr>
                </w:rPrChange>
              </w:rPr>
            </w:pPr>
            <w:r>
              <w:rPr>
                <w:rFonts w:ascii="Arial" w:hAnsi="Arial"/>
                <w:sz w:val="18"/>
                <w:rPrChange w:id="64" w:author="Martin Midtgaard" w:date="2011-11-02T12:55:00Z">
                  <w:rPr>
                    <w:rFonts w:ascii="Arial" w:hAnsi="Arial"/>
                    <w:sz w:val="18"/>
                    <w:lang w:val="en-US"/>
                  </w:rPr>
                </w:rPrChange>
              </w:rPr>
              <w:t xml:space="preserve">Domain: </w:t>
            </w:r>
          </w:p>
          <w:p w14:paraId="472CEED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5" w:author="Martin Midtgaard" w:date="2011-11-02T12:55:00Z">
                  <w:rPr>
                    <w:rFonts w:ascii="Arial" w:hAnsi="Arial"/>
                    <w:sz w:val="18"/>
                    <w:lang w:val="en-US"/>
                  </w:rPr>
                </w:rPrChange>
              </w:rPr>
            </w:pPr>
            <w:r>
              <w:rPr>
                <w:rFonts w:ascii="Arial" w:hAnsi="Arial"/>
                <w:sz w:val="18"/>
                <w:rPrChange w:id="66" w:author="Martin Midtgaard" w:date="2011-11-02T12:55:00Z">
                  <w:rPr>
                    <w:rFonts w:ascii="Arial" w:hAnsi="Arial"/>
                    <w:sz w:val="18"/>
                    <w:lang w:val="en-US"/>
                  </w:rPr>
                </w:rPrChange>
              </w:rPr>
              <w:t>Tekst18</w:t>
            </w:r>
          </w:p>
          <w:p w14:paraId="21D493A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7" w:author="Martin Midtgaard" w:date="2011-11-02T12:55:00Z">
                  <w:rPr>
                    <w:rFonts w:ascii="Arial" w:hAnsi="Arial"/>
                    <w:sz w:val="18"/>
                    <w:lang w:val="en-US"/>
                  </w:rPr>
                </w:rPrChange>
              </w:rPr>
            </w:pPr>
            <w:r>
              <w:rPr>
                <w:rFonts w:ascii="Arial" w:hAnsi="Arial"/>
                <w:sz w:val="18"/>
                <w:rPrChange w:id="68" w:author="Martin Midtgaard" w:date="2011-11-02T12:55:00Z">
                  <w:rPr>
                    <w:rFonts w:ascii="Arial" w:hAnsi="Arial"/>
                    <w:sz w:val="18"/>
                    <w:lang w:val="en-US"/>
                  </w:rPr>
                </w:rPrChange>
              </w:rPr>
              <w:t>base: string</w:t>
            </w:r>
          </w:p>
          <w:p w14:paraId="7331B28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9" w:author="Martin Midtgaard" w:date="2011-11-02T12:55:00Z">
                  <w:rPr>
                    <w:rFonts w:ascii="Arial" w:hAnsi="Arial"/>
                    <w:sz w:val="18"/>
                    <w:lang w:val="en-US"/>
                  </w:rPr>
                </w:rPrChange>
              </w:rPr>
            </w:pPr>
            <w:r>
              <w:rPr>
                <w:rFonts w:ascii="Arial" w:hAnsi="Arial"/>
                <w:sz w:val="18"/>
                <w:rPrChange w:id="70" w:author="Martin Midtgaard" w:date="2011-11-02T12:55:00Z">
                  <w:rPr>
                    <w:rFonts w:ascii="Arial" w:hAnsi="Arial"/>
                    <w:sz w:val="18"/>
                    <w:lang w:val="en-US"/>
                  </w:rPr>
                </w:rPrChange>
              </w:rPr>
              <w:t>maxLength: 10</w:t>
            </w:r>
          </w:p>
        </w:tc>
        <w:tc>
          <w:tcPr>
            <w:tcW w:w="4671" w:type="dxa"/>
          </w:tcPr>
          <w:p w14:paraId="5499DF3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benyttes af det afsendende system til at identificere den pågældende indbetaling. </w:t>
            </w:r>
          </w:p>
          <w:p w14:paraId="2E1557D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være unikt indenfor et servicekald, men det afsendende system kan i øvrigt frit bestemme indholdet. Feltet benyttes til at svare om der er felt i den enkelte forsendelse.</w:t>
            </w:r>
          </w:p>
        </w:tc>
      </w:tr>
      <w:tr w:rsidR="0086630D" w14:paraId="6B7F1D78" w14:textId="77777777" w:rsidTr="0086630D">
        <w:tc>
          <w:tcPr>
            <w:tcW w:w="3402" w:type="dxa"/>
          </w:tcPr>
          <w:p w14:paraId="59C658C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14:paraId="2947D6C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1" w:author="Martin Midtgaard" w:date="2011-11-02T12:55:00Z">
                  <w:rPr>
                    <w:rFonts w:ascii="Arial" w:hAnsi="Arial"/>
                    <w:sz w:val="18"/>
                    <w:lang w:val="en-US"/>
                  </w:rPr>
                </w:rPrChange>
              </w:rPr>
            </w:pPr>
            <w:r>
              <w:rPr>
                <w:rFonts w:ascii="Arial" w:hAnsi="Arial"/>
                <w:sz w:val="18"/>
                <w:rPrChange w:id="72" w:author="Martin Midtgaard" w:date="2011-11-02T12:55:00Z">
                  <w:rPr>
                    <w:rFonts w:ascii="Arial" w:hAnsi="Arial"/>
                    <w:sz w:val="18"/>
                    <w:lang w:val="en-US"/>
                  </w:rPr>
                </w:rPrChange>
              </w:rPr>
              <w:t xml:space="preserve">Domain: </w:t>
            </w:r>
          </w:p>
          <w:p w14:paraId="4406808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3" w:author="Martin Midtgaard" w:date="2011-11-02T12:55:00Z">
                  <w:rPr>
                    <w:rFonts w:ascii="Arial" w:hAnsi="Arial"/>
                    <w:sz w:val="18"/>
                    <w:lang w:val="en-US"/>
                  </w:rPr>
                </w:rPrChange>
              </w:rPr>
            </w:pPr>
            <w:r>
              <w:rPr>
                <w:rFonts w:ascii="Arial" w:hAnsi="Arial"/>
                <w:sz w:val="18"/>
                <w:rPrChange w:id="74" w:author="Martin Midtgaard" w:date="2011-11-02T12:55:00Z">
                  <w:rPr>
                    <w:rFonts w:ascii="Arial" w:hAnsi="Arial"/>
                    <w:sz w:val="18"/>
                    <w:lang w:val="en-US"/>
                  </w:rPr>
                </w:rPrChange>
              </w:rPr>
              <w:t>DMIIndbetalingArt</w:t>
            </w:r>
          </w:p>
          <w:p w14:paraId="487CBF4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5" w:author="Martin Midtgaard" w:date="2011-11-02T12:55:00Z">
                  <w:rPr>
                    <w:rFonts w:ascii="Arial" w:hAnsi="Arial"/>
                    <w:sz w:val="18"/>
                    <w:lang w:val="en-US"/>
                  </w:rPr>
                </w:rPrChange>
              </w:rPr>
            </w:pPr>
            <w:r>
              <w:rPr>
                <w:rFonts w:ascii="Arial" w:hAnsi="Arial"/>
                <w:sz w:val="18"/>
                <w:rPrChange w:id="76" w:author="Martin Midtgaard" w:date="2011-11-02T12:55:00Z">
                  <w:rPr>
                    <w:rFonts w:ascii="Arial" w:hAnsi="Arial"/>
                    <w:sz w:val="18"/>
                    <w:lang w:val="en-US"/>
                  </w:rPr>
                </w:rPrChange>
              </w:rPr>
              <w:t>base: string</w:t>
            </w:r>
          </w:p>
          <w:p w14:paraId="74C2447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7" w:author="Martin Midtgaard" w:date="2011-11-02T12:55:00Z">
                  <w:rPr>
                    <w:rFonts w:ascii="Arial" w:hAnsi="Arial"/>
                    <w:sz w:val="18"/>
                    <w:lang w:val="en-US"/>
                  </w:rPr>
                </w:rPrChange>
              </w:rPr>
            </w:pPr>
            <w:r>
              <w:rPr>
                <w:rFonts w:ascii="Arial" w:hAnsi="Arial"/>
                <w:sz w:val="18"/>
                <w:rPrChange w:id="78" w:author="Martin Midtgaard" w:date="2011-11-02T12:55:00Z">
                  <w:rPr>
                    <w:rFonts w:ascii="Arial" w:hAnsi="Arial"/>
                    <w:sz w:val="18"/>
                    <w:lang w:val="en-US"/>
                  </w:rPr>
                </w:rPrChange>
              </w:rPr>
              <w:t>maxLength: 6</w:t>
            </w:r>
          </w:p>
          <w:p w14:paraId="5BCA060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DANKO, OCRLI, BANKO, GIRO, LONIN, RENTG, NEMKO, MODRE, SLONI</w:t>
            </w:r>
          </w:p>
        </w:tc>
        <w:tc>
          <w:tcPr>
            <w:tcW w:w="4671" w:type="dxa"/>
          </w:tcPr>
          <w:p w14:paraId="705681E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14:paraId="41C3483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B5A3F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14:paraId="026039F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09C562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14:paraId="48A2E4F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361EA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KONTA</w:t>
            </w:r>
          </w:p>
          <w:p w14:paraId="33421D5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CHECK</w:t>
            </w:r>
          </w:p>
          <w:p w14:paraId="0A6B9EE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r>
              <w:rPr>
                <w:rFonts w:ascii="Arial" w:hAnsi="Arial" w:cs="Arial"/>
                <w:sz w:val="18"/>
              </w:rPr>
              <w:tab/>
            </w:r>
            <w:r>
              <w:rPr>
                <w:rFonts w:ascii="Arial" w:hAnsi="Arial" w:cs="Arial"/>
                <w:sz w:val="18"/>
              </w:rPr>
              <w:tab/>
              <w:t>DANKO</w:t>
            </w:r>
          </w:p>
          <w:p w14:paraId="5DBC65D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14:paraId="1F9B424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14:paraId="224B0DA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GIRO</w:t>
            </w:r>
          </w:p>
          <w:p w14:paraId="3457109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14:paraId="0B252E2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14:paraId="2C6957B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r>
              <w:rPr>
                <w:rFonts w:ascii="Arial" w:hAnsi="Arial" w:cs="Arial"/>
                <w:sz w:val="18"/>
              </w:rPr>
              <w:tab/>
            </w:r>
            <w:r>
              <w:rPr>
                <w:rFonts w:ascii="Arial" w:hAnsi="Arial" w:cs="Arial"/>
                <w:sz w:val="18"/>
              </w:rPr>
              <w:tab/>
              <w:t>NEMKO</w:t>
            </w:r>
          </w:p>
          <w:p w14:paraId="605668A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14:paraId="6DFAE8A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r>
              <w:rPr>
                <w:rFonts w:ascii="Arial" w:hAnsi="Arial" w:cs="Arial"/>
                <w:sz w:val="18"/>
              </w:rPr>
              <w:tab/>
              <w:t>Ingen værdi</w:t>
            </w:r>
          </w:p>
          <w:p w14:paraId="4DBD0C4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14:paraId="688D4BD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 xml:space="preserve">MODRE   </w:t>
            </w:r>
          </w:p>
          <w:p w14:paraId="0FA2A86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w:t>
            </w:r>
            <w:r>
              <w:rPr>
                <w:rFonts w:ascii="Arial" w:hAnsi="Arial" w:cs="Arial"/>
                <w:sz w:val="18"/>
              </w:rPr>
              <w:tab/>
            </w:r>
            <w:r>
              <w:rPr>
                <w:rFonts w:ascii="Arial" w:hAnsi="Arial" w:cs="Arial"/>
                <w:sz w:val="18"/>
              </w:rPr>
              <w:tab/>
              <w:t>MODRE</w:t>
            </w:r>
          </w:p>
          <w:p w14:paraId="6E24687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w:t>
            </w:r>
            <w:r>
              <w:rPr>
                <w:rFonts w:ascii="Arial" w:hAnsi="Arial" w:cs="Arial"/>
                <w:sz w:val="18"/>
              </w:rPr>
              <w:tab/>
            </w:r>
            <w:r>
              <w:rPr>
                <w:rFonts w:ascii="Arial" w:hAnsi="Arial" w:cs="Arial"/>
                <w:sz w:val="18"/>
              </w:rPr>
              <w:tab/>
              <w:t>MODRE</w:t>
            </w:r>
          </w:p>
          <w:p w14:paraId="05C780C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r>
              <w:rPr>
                <w:rFonts w:ascii="Arial" w:hAnsi="Arial" w:cs="Arial"/>
                <w:sz w:val="18"/>
              </w:rPr>
              <w:tab/>
            </w:r>
            <w:r>
              <w:rPr>
                <w:rFonts w:ascii="Arial" w:hAnsi="Arial" w:cs="Arial"/>
                <w:sz w:val="18"/>
              </w:rPr>
              <w:tab/>
              <w:t>MODRE</w:t>
            </w:r>
          </w:p>
          <w:p w14:paraId="51A4484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76B56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3319D47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14:paraId="00F8748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14:paraId="569A573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14:paraId="7A100D4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14:paraId="54DB3D1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14:paraId="79C4117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GIRO: Giro Overførsel</w:t>
            </w:r>
          </w:p>
          <w:p w14:paraId="71E0030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14:paraId="39E2530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14:paraId="3A991C9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14:paraId="1EEBE61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14:paraId="5AE7C50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14:paraId="087E2C8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SLONI: Særlig lønindeholdelse</w:t>
            </w:r>
          </w:p>
        </w:tc>
      </w:tr>
      <w:tr w:rsidR="0086630D" w14:paraId="78BBE097" w14:textId="77777777" w:rsidTr="0086630D">
        <w:tc>
          <w:tcPr>
            <w:tcW w:w="3402" w:type="dxa"/>
          </w:tcPr>
          <w:p w14:paraId="069A6A0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w:t>
            </w:r>
          </w:p>
        </w:tc>
        <w:tc>
          <w:tcPr>
            <w:tcW w:w="1701" w:type="dxa"/>
          </w:tcPr>
          <w:p w14:paraId="6CE325F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9" w:author="Martin Midtgaard" w:date="2011-11-02T12:55:00Z">
                  <w:rPr>
                    <w:rFonts w:ascii="Arial" w:hAnsi="Arial"/>
                    <w:sz w:val="18"/>
                    <w:lang w:val="en-US"/>
                  </w:rPr>
                </w:rPrChange>
              </w:rPr>
            </w:pPr>
            <w:r>
              <w:rPr>
                <w:rFonts w:ascii="Arial" w:hAnsi="Arial"/>
                <w:sz w:val="18"/>
                <w:rPrChange w:id="80" w:author="Martin Midtgaard" w:date="2011-11-02T12:55:00Z">
                  <w:rPr>
                    <w:rFonts w:ascii="Arial" w:hAnsi="Arial"/>
                    <w:sz w:val="18"/>
                    <w:lang w:val="en-US"/>
                  </w:rPr>
                </w:rPrChange>
              </w:rPr>
              <w:t xml:space="preserve">Domain: </w:t>
            </w:r>
          </w:p>
          <w:p w14:paraId="6133C21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1" w:author="Martin Midtgaard" w:date="2011-11-02T12:55:00Z">
                  <w:rPr>
                    <w:rFonts w:ascii="Arial" w:hAnsi="Arial"/>
                    <w:sz w:val="18"/>
                    <w:lang w:val="en-US"/>
                  </w:rPr>
                </w:rPrChange>
              </w:rPr>
            </w:pPr>
            <w:r>
              <w:rPr>
                <w:rFonts w:ascii="Arial" w:hAnsi="Arial"/>
                <w:sz w:val="18"/>
                <w:rPrChange w:id="82" w:author="Martin Midtgaard" w:date="2011-11-02T12:55:00Z">
                  <w:rPr>
                    <w:rFonts w:ascii="Arial" w:hAnsi="Arial"/>
                    <w:sz w:val="18"/>
                    <w:lang w:val="en-US"/>
                  </w:rPr>
                </w:rPrChange>
              </w:rPr>
              <w:t>Beløb</w:t>
            </w:r>
          </w:p>
          <w:p w14:paraId="19A95B3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3" w:author="Martin Midtgaard" w:date="2011-11-02T12:55:00Z">
                  <w:rPr>
                    <w:rFonts w:ascii="Arial" w:hAnsi="Arial"/>
                    <w:sz w:val="18"/>
                    <w:lang w:val="en-US"/>
                  </w:rPr>
                </w:rPrChange>
              </w:rPr>
            </w:pPr>
            <w:r>
              <w:rPr>
                <w:rFonts w:ascii="Arial" w:hAnsi="Arial"/>
                <w:sz w:val="18"/>
                <w:rPrChange w:id="84" w:author="Martin Midtgaard" w:date="2011-11-02T12:55:00Z">
                  <w:rPr>
                    <w:rFonts w:ascii="Arial" w:hAnsi="Arial"/>
                    <w:sz w:val="18"/>
                    <w:lang w:val="en-US"/>
                  </w:rPr>
                </w:rPrChange>
              </w:rPr>
              <w:t>base: decimal</w:t>
            </w:r>
          </w:p>
          <w:p w14:paraId="111C768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5" w:author="Martin Midtgaard" w:date="2011-11-02T12:55:00Z">
                  <w:rPr>
                    <w:rFonts w:ascii="Arial" w:hAnsi="Arial"/>
                    <w:sz w:val="18"/>
                    <w:lang w:val="en-US"/>
                  </w:rPr>
                </w:rPrChange>
              </w:rPr>
            </w:pPr>
            <w:r>
              <w:rPr>
                <w:rFonts w:ascii="Arial" w:hAnsi="Arial"/>
                <w:sz w:val="18"/>
                <w:rPrChange w:id="86" w:author="Martin Midtgaard" w:date="2011-11-02T12:55:00Z">
                  <w:rPr>
                    <w:rFonts w:ascii="Arial" w:hAnsi="Arial"/>
                    <w:sz w:val="18"/>
                    <w:lang w:val="en-US"/>
                  </w:rPr>
                </w:rPrChange>
              </w:rPr>
              <w:t>totalDigits: 13</w:t>
            </w:r>
          </w:p>
          <w:p w14:paraId="0BFB684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DBC90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den angivne valuta</w:t>
            </w:r>
          </w:p>
        </w:tc>
      </w:tr>
      <w:tr w:rsidR="0086630D" w14:paraId="69A53A2B" w14:textId="77777777" w:rsidTr="0086630D">
        <w:tc>
          <w:tcPr>
            <w:tcW w:w="3402" w:type="dxa"/>
          </w:tcPr>
          <w:p w14:paraId="5AA3F2E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DMIIndbetalingBeløbDKK</w:t>
            </w:r>
          </w:p>
        </w:tc>
        <w:tc>
          <w:tcPr>
            <w:tcW w:w="1701" w:type="dxa"/>
          </w:tcPr>
          <w:p w14:paraId="5EAA269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7" w:author="Martin Midtgaard" w:date="2011-11-02T12:55:00Z">
                  <w:rPr>
                    <w:rFonts w:ascii="Arial" w:hAnsi="Arial"/>
                    <w:sz w:val="18"/>
                    <w:lang w:val="en-US"/>
                  </w:rPr>
                </w:rPrChange>
              </w:rPr>
            </w:pPr>
            <w:r>
              <w:rPr>
                <w:rFonts w:ascii="Arial" w:hAnsi="Arial"/>
                <w:sz w:val="18"/>
                <w:rPrChange w:id="88" w:author="Martin Midtgaard" w:date="2011-11-02T12:55:00Z">
                  <w:rPr>
                    <w:rFonts w:ascii="Arial" w:hAnsi="Arial"/>
                    <w:sz w:val="18"/>
                    <w:lang w:val="en-US"/>
                  </w:rPr>
                </w:rPrChange>
              </w:rPr>
              <w:t xml:space="preserve">Domain: </w:t>
            </w:r>
          </w:p>
          <w:p w14:paraId="4096475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9" w:author="Martin Midtgaard" w:date="2011-11-02T12:55:00Z">
                  <w:rPr>
                    <w:rFonts w:ascii="Arial" w:hAnsi="Arial"/>
                    <w:sz w:val="18"/>
                    <w:lang w:val="en-US"/>
                  </w:rPr>
                </w:rPrChange>
              </w:rPr>
            </w:pPr>
            <w:r>
              <w:rPr>
                <w:rFonts w:ascii="Arial" w:hAnsi="Arial"/>
                <w:sz w:val="18"/>
                <w:rPrChange w:id="90" w:author="Martin Midtgaard" w:date="2011-11-02T12:55:00Z">
                  <w:rPr>
                    <w:rFonts w:ascii="Arial" w:hAnsi="Arial"/>
                    <w:sz w:val="18"/>
                    <w:lang w:val="en-US"/>
                  </w:rPr>
                </w:rPrChange>
              </w:rPr>
              <w:t>Beløb</w:t>
            </w:r>
          </w:p>
          <w:p w14:paraId="603AC29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1" w:author="Martin Midtgaard" w:date="2011-11-02T12:55:00Z">
                  <w:rPr>
                    <w:rFonts w:ascii="Arial" w:hAnsi="Arial"/>
                    <w:sz w:val="18"/>
                    <w:lang w:val="en-US"/>
                  </w:rPr>
                </w:rPrChange>
              </w:rPr>
            </w:pPr>
            <w:r>
              <w:rPr>
                <w:rFonts w:ascii="Arial" w:hAnsi="Arial"/>
                <w:sz w:val="18"/>
                <w:rPrChange w:id="92" w:author="Martin Midtgaard" w:date="2011-11-02T12:55:00Z">
                  <w:rPr>
                    <w:rFonts w:ascii="Arial" w:hAnsi="Arial"/>
                    <w:sz w:val="18"/>
                    <w:lang w:val="en-US"/>
                  </w:rPr>
                </w:rPrChange>
              </w:rPr>
              <w:t>base: decimal</w:t>
            </w:r>
          </w:p>
          <w:p w14:paraId="4947343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3" w:author="Martin Midtgaard" w:date="2011-11-02T12:55:00Z">
                  <w:rPr>
                    <w:rFonts w:ascii="Arial" w:hAnsi="Arial"/>
                    <w:sz w:val="18"/>
                    <w:lang w:val="en-US"/>
                  </w:rPr>
                </w:rPrChange>
              </w:rPr>
            </w:pPr>
            <w:r>
              <w:rPr>
                <w:rFonts w:ascii="Arial" w:hAnsi="Arial"/>
                <w:sz w:val="18"/>
                <w:rPrChange w:id="94" w:author="Martin Midtgaard" w:date="2011-11-02T12:55:00Z">
                  <w:rPr>
                    <w:rFonts w:ascii="Arial" w:hAnsi="Arial"/>
                    <w:sz w:val="18"/>
                    <w:lang w:val="en-US"/>
                  </w:rPr>
                </w:rPrChange>
              </w:rPr>
              <w:t>totalDigits: 13</w:t>
            </w:r>
          </w:p>
          <w:p w14:paraId="4BAA8E9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92C758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 omregnet til danske kr.</w:t>
            </w:r>
          </w:p>
        </w:tc>
      </w:tr>
      <w:tr w:rsidR="0086630D" w14:paraId="3B20BDD7" w14:textId="77777777" w:rsidTr="0086630D">
        <w:tc>
          <w:tcPr>
            <w:tcW w:w="3402" w:type="dxa"/>
          </w:tcPr>
          <w:p w14:paraId="02B56F1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DMIIndbetalingBeløbTotal</w:t>
            </w:r>
          </w:p>
        </w:tc>
        <w:tc>
          <w:tcPr>
            <w:tcW w:w="1701" w:type="dxa"/>
          </w:tcPr>
          <w:p w14:paraId="0572CB2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5" w:author="Martin Midtgaard" w:date="2011-11-02T12:55:00Z">
                  <w:rPr>
                    <w:rFonts w:ascii="Arial" w:hAnsi="Arial"/>
                    <w:sz w:val="18"/>
                    <w:lang w:val="en-US"/>
                  </w:rPr>
                </w:rPrChange>
              </w:rPr>
            </w:pPr>
            <w:r>
              <w:rPr>
                <w:rFonts w:ascii="Arial" w:hAnsi="Arial"/>
                <w:sz w:val="18"/>
                <w:rPrChange w:id="96" w:author="Martin Midtgaard" w:date="2011-11-02T12:55:00Z">
                  <w:rPr>
                    <w:rFonts w:ascii="Arial" w:hAnsi="Arial"/>
                    <w:sz w:val="18"/>
                    <w:lang w:val="en-US"/>
                  </w:rPr>
                </w:rPrChange>
              </w:rPr>
              <w:t xml:space="preserve">Domain: </w:t>
            </w:r>
          </w:p>
          <w:p w14:paraId="1FE840D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7" w:author="Martin Midtgaard" w:date="2011-11-02T12:55:00Z">
                  <w:rPr>
                    <w:rFonts w:ascii="Arial" w:hAnsi="Arial"/>
                    <w:sz w:val="18"/>
                    <w:lang w:val="en-US"/>
                  </w:rPr>
                </w:rPrChange>
              </w:rPr>
            </w:pPr>
            <w:r>
              <w:rPr>
                <w:rFonts w:ascii="Arial" w:hAnsi="Arial"/>
                <w:sz w:val="18"/>
                <w:rPrChange w:id="98" w:author="Martin Midtgaard" w:date="2011-11-02T12:55:00Z">
                  <w:rPr>
                    <w:rFonts w:ascii="Arial" w:hAnsi="Arial"/>
                    <w:sz w:val="18"/>
                    <w:lang w:val="en-US"/>
                  </w:rPr>
                </w:rPrChange>
              </w:rPr>
              <w:t>Beløb</w:t>
            </w:r>
          </w:p>
          <w:p w14:paraId="2C0BF58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9" w:author="Martin Midtgaard" w:date="2011-11-02T12:55:00Z">
                  <w:rPr>
                    <w:rFonts w:ascii="Arial" w:hAnsi="Arial"/>
                    <w:sz w:val="18"/>
                    <w:lang w:val="en-US"/>
                  </w:rPr>
                </w:rPrChange>
              </w:rPr>
            </w:pPr>
            <w:r>
              <w:rPr>
                <w:rFonts w:ascii="Arial" w:hAnsi="Arial"/>
                <w:sz w:val="18"/>
                <w:rPrChange w:id="100" w:author="Martin Midtgaard" w:date="2011-11-02T12:55:00Z">
                  <w:rPr>
                    <w:rFonts w:ascii="Arial" w:hAnsi="Arial"/>
                    <w:sz w:val="18"/>
                    <w:lang w:val="en-US"/>
                  </w:rPr>
                </w:rPrChange>
              </w:rPr>
              <w:t>base: decimal</w:t>
            </w:r>
          </w:p>
          <w:p w14:paraId="61D8140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1" w:author="Martin Midtgaard" w:date="2011-11-02T12:55:00Z">
                  <w:rPr>
                    <w:rFonts w:ascii="Arial" w:hAnsi="Arial"/>
                    <w:sz w:val="18"/>
                    <w:lang w:val="en-US"/>
                  </w:rPr>
                </w:rPrChange>
              </w:rPr>
            </w:pPr>
            <w:r>
              <w:rPr>
                <w:rFonts w:ascii="Arial" w:hAnsi="Arial"/>
                <w:sz w:val="18"/>
                <w:rPrChange w:id="102" w:author="Martin Midtgaard" w:date="2011-11-02T12:55:00Z">
                  <w:rPr>
                    <w:rFonts w:ascii="Arial" w:hAnsi="Arial"/>
                    <w:sz w:val="18"/>
                    <w:lang w:val="en-US"/>
                  </w:rPr>
                </w:rPrChange>
              </w:rPr>
              <w:t>totalDigits: 13</w:t>
            </w:r>
          </w:p>
          <w:p w14:paraId="39859A1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575A27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DMIIndbetalingBeløbTotal er en simpel sammentælling af dette beløbsfelt på *Nr1-KundeNrBeløb</w:t>
            </w:r>
          </w:p>
          <w:p w14:paraId="1CE5E8C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6A5CEE8E" w14:textId="77777777" w:rsidTr="0086630D">
        <w:tc>
          <w:tcPr>
            <w:tcW w:w="3402" w:type="dxa"/>
          </w:tcPr>
          <w:p w14:paraId="721FB1E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DMIIndbetalingBogførtDen</w:t>
            </w:r>
          </w:p>
        </w:tc>
        <w:tc>
          <w:tcPr>
            <w:tcW w:w="1701" w:type="dxa"/>
          </w:tcPr>
          <w:p w14:paraId="44F7D73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308F22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93FE9A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3F3EA8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14:paraId="1F786F9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343372A8" w14:textId="77777777" w:rsidTr="0086630D">
        <w:tc>
          <w:tcPr>
            <w:tcW w:w="3402" w:type="dxa"/>
          </w:tcPr>
          <w:p w14:paraId="0A38B87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14:paraId="3D09A93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6AE543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58E2822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4A7CB6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tc>
      </w:tr>
      <w:tr w:rsidR="0086630D" w14:paraId="2419975B" w14:textId="77777777" w:rsidTr="0086630D">
        <w:tc>
          <w:tcPr>
            <w:tcW w:w="3402" w:type="dxa"/>
          </w:tcPr>
          <w:p w14:paraId="34C2660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DMIIndbetalingEFIIndbetalingID</w:t>
            </w:r>
          </w:p>
        </w:tc>
        <w:tc>
          <w:tcPr>
            <w:tcW w:w="1701" w:type="dxa"/>
          </w:tcPr>
          <w:p w14:paraId="20D01F7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3" w:author="Martin Midtgaard" w:date="2011-11-02T12:55:00Z">
                  <w:rPr>
                    <w:rFonts w:ascii="Arial" w:hAnsi="Arial"/>
                    <w:sz w:val="18"/>
                    <w:lang w:val="en-US"/>
                  </w:rPr>
                </w:rPrChange>
              </w:rPr>
            </w:pPr>
            <w:r>
              <w:rPr>
                <w:rFonts w:ascii="Arial" w:hAnsi="Arial"/>
                <w:sz w:val="18"/>
                <w:rPrChange w:id="104" w:author="Martin Midtgaard" w:date="2011-11-02T12:55:00Z">
                  <w:rPr>
                    <w:rFonts w:ascii="Arial" w:hAnsi="Arial"/>
                    <w:sz w:val="18"/>
                    <w:lang w:val="en-US"/>
                  </w:rPr>
                </w:rPrChange>
              </w:rPr>
              <w:t xml:space="preserve">Domain: </w:t>
            </w:r>
          </w:p>
          <w:p w14:paraId="6B52D4D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5" w:author="Martin Midtgaard" w:date="2011-11-02T12:55:00Z">
                  <w:rPr>
                    <w:rFonts w:ascii="Arial" w:hAnsi="Arial"/>
                    <w:sz w:val="18"/>
                    <w:lang w:val="en-US"/>
                  </w:rPr>
                </w:rPrChange>
              </w:rPr>
            </w:pPr>
            <w:r>
              <w:rPr>
                <w:rFonts w:ascii="Arial" w:hAnsi="Arial"/>
                <w:sz w:val="18"/>
                <w:rPrChange w:id="106" w:author="Martin Midtgaard" w:date="2011-11-02T12:55:00Z">
                  <w:rPr>
                    <w:rFonts w:ascii="Arial" w:hAnsi="Arial"/>
                    <w:sz w:val="18"/>
                    <w:lang w:val="en-US"/>
                  </w:rPr>
                </w:rPrChange>
              </w:rPr>
              <w:t>ID18</w:t>
            </w:r>
          </w:p>
          <w:p w14:paraId="63BB3A8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7" w:author="Martin Midtgaard" w:date="2011-11-02T12:55:00Z">
                  <w:rPr>
                    <w:rFonts w:ascii="Arial" w:hAnsi="Arial"/>
                    <w:sz w:val="18"/>
                    <w:lang w:val="en-US"/>
                  </w:rPr>
                </w:rPrChange>
              </w:rPr>
            </w:pPr>
            <w:r>
              <w:rPr>
                <w:rFonts w:ascii="Arial" w:hAnsi="Arial"/>
                <w:sz w:val="18"/>
                <w:rPrChange w:id="108" w:author="Martin Midtgaard" w:date="2011-11-02T12:55:00Z">
                  <w:rPr>
                    <w:rFonts w:ascii="Arial" w:hAnsi="Arial"/>
                    <w:sz w:val="18"/>
                    <w:lang w:val="en-US"/>
                  </w:rPr>
                </w:rPrChange>
              </w:rPr>
              <w:t>base: integer</w:t>
            </w:r>
          </w:p>
          <w:p w14:paraId="20C2315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9" w:author="Martin Midtgaard" w:date="2011-11-02T12:55:00Z">
                  <w:rPr>
                    <w:rFonts w:ascii="Arial" w:hAnsi="Arial"/>
                    <w:sz w:val="18"/>
                    <w:lang w:val="en-US"/>
                  </w:rPr>
                </w:rPrChange>
              </w:rPr>
            </w:pPr>
            <w:r>
              <w:rPr>
                <w:rFonts w:ascii="Arial" w:hAnsi="Arial"/>
                <w:sz w:val="18"/>
                <w:rPrChange w:id="110" w:author="Martin Midtgaard" w:date="2011-11-02T12:55:00Z">
                  <w:rPr>
                    <w:rFonts w:ascii="Arial" w:hAnsi="Arial"/>
                    <w:sz w:val="18"/>
                    <w:lang w:val="en-US"/>
                  </w:rPr>
                </w:rPrChange>
              </w:rPr>
              <w:t>minInclusive: 1</w:t>
            </w:r>
          </w:p>
          <w:p w14:paraId="54EB31E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5DE5D18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Indbetalingsid hos EFI.</w:t>
            </w:r>
          </w:p>
          <w:p w14:paraId="54A39F0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reference til eIndkomst-angivelsen per kunde og per dispositionsdato. Skal anvendes til korrektion af tidl. modtaget angivelse ifm. lønindeholdelse i EFI. ID'et dannes i EFI (dette er ikke samme reference som modtages fra eIndkomst).</w:t>
            </w:r>
          </w:p>
        </w:tc>
      </w:tr>
      <w:tr w:rsidR="0086630D" w14:paraId="75593929" w14:textId="77777777" w:rsidTr="0086630D">
        <w:tc>
          <w:tcPr>
            <w:tcW w:w="3402" w:type="dxa"/>
          </w:tcPr>
          <w:p w14:paraId="04D04B8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DMIIndbetalingEFIIndsatsID</w:t>
            </w:r>
          </w:p>
        </w:tc>
        <w:tc>
          <w:tcPr>
            <w:tcW w:w="1701" w:type="dxa"/>
          </w:tcPr>
          <w:p w14:paraId="45EE999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1" w:author="Martin Midtgaard" w:date="2011-11-02T12:55:00Z">
                  <w:rPr>
                    <w:rFonts w:ascii="Arial" w:hAnsi="Arial"/>
                    <w:sz w:val="18"/>
                    <w:lang w:val="en-US"/>
                  </w:rPr>
                </w:rPrChange>
              </w:rPr>
            </w:pPr>
            <w:r>
              <w:rPr>
                <w:rFonts w:ascii="Arial" w:hAnsi="Arial"/>
                <w:sz w:val="18"/>
                <w:rPrChange w:id="112" w:author="Martin Midtgaard" w:date="2011-11-02T12:55:00Z">
                  <w:rPr>
                    <w:rFonts w:ascii="Arial" w:hAnsi="Arial"/>
                    <w:sz w:val="18"/>
                    <w:lang w:val="en-US"/>
                  </w:rPr>
                </w:rPrChange>
              </w:rPr>
              <w:t xml:space="preserve">Domain: </w:t>
            </w:r>
          </w:p>
          <w:p w14:paraId="6D861E7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3" w:author="Martin Midtgaard" w:date="2011-11-02T12:55:00Z">
                  <w:rPr>
                    <w:rFonts w:ascii="Arial" w:hAnsi="Arial"/>
                    <w:sz w:val="18"/>
                    <w:lang w:val="en-US"/>
                  </w:rPr>
                </w:rPrChange>
              </w:rPr>
            </w:pPr>
            <w:r>
              <w:rPr>
                <w:rFonts w:ascii="Arial" w:hAnsi="Arial"/>
                <w:sz w:val="18"/>
                <w:rPrChange w:id="114" w:author="Martin Midtgaard" w:date="2011-11-02T12:55:00Z">
                  <w:rPr>
                    <w:rFonts w:ascii="Arial" w:hAnsi="Arial"/>
                    <w:sz w:val="18"/>
                    <w:lang w:val="en-US"/>
                  </w:rPr>
                </w:rPrChange>
              </w:rPr>
              <w:t>ID18</w:t>
            </w:r>
          </w:p>
          <w:p w14:paraId="4D4CF1A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5" w:author="Martin Midtgaard" w:date="2011-11-02T12:55:00Z">
                  <w:rPr>
                    <w:rFonts w:ascii="Arial" w:hAnsi="Arial"/>
                    <w:sz w:val="18"/>
                    <w:lang w:val="en-US"/>
                  </w:rPr>
                </w:rPrChange>
              </w:rPr>
            </w:pPr>
            <w:r>
              <w:rPr>
                <w:rFonts w:ascii="Arial" w:hAnsi="Arial"/>
                <w:sz w:val="18"/>
                <w:rPrChange w:id="116" w:author="Martin Midtgaard" w:date="2011-11-02T12:55:00Z">
                  <w:rPr>
                    <w:rFonts w:ascii="Arial" w:hAnsi="Arial"/>
                    <w:sz w:val="18"/>
                    <w:lang w:val="en-US"/>
                  </w:rPr>
                </w:rPrChange>
              </w:rPr>
              <w:t>base: integer</w:t>
            </w:r>
          </w:p>
          <w:p w14:paraId="1BDECBA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7" w:author="Martin Midtgaard" w:date="2011-11-02T12:55:00Z">
                  <w:rPr>
                    <w:rFonts w:ascii="Arial" w:hAnsi="Arial"/>
                    <w:sz w:val="18"/>
                    <w:lang w:val="en-US"/>
                  </w:rPr>
                </w:rPrChange>
              </w:rPr>
            </w:pPr>
            <w:r>
              <w:rPr>
                <w:rFonts w:ascii="Arial" w:hAnsi="Arial"/>
                <w:sz w:val="18"/>
                <w:rPrChange w:id="118" w:author="Martin Midtgaard" w:date="2011-11-02T12:55:00Z">
                  <w:rPr>
                    <w:rFonts w:ascii="Arial" w:hAnsi="Arial"/>
                    <w:sz w:val="18"/>
                    <w:lang w:val="en-US"/>
                  </w:rPr>
                </w:rPrChange>
              </w:rPr>
              <w:t>minInclusive: 1</w:t>
            </w:r>
          </w:p>
          <w:p w14:paraId="4D37FD3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7FB0E1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tc>
      </w:tr>
      <w:tr w:rsidR="0086630D" w14:paraId="22414D03" w14:textId="77777777" w:rsidTr="0086630D">
        <w:tc>
          <w:tcPr>
            <w:tcW w:w="3402" w:type="dxa"/>
          </w:tcPr>
          <w:p w14:paraId="7AF2D6C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DMIIndbetalingKilde</w:t>
            </w:r>
          </w:p>
        </w:tc>
        <w:tc>
          <w:tcPr>
            <w:tcW w:w="1701" w:type="dxa"/>
          </w:tcPr>
          <w:p w14:paraId="5127488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B15EC4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w:t>
            </w:r>
          </w:p>
          <w:p w14:paraId="431586E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BE621F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p w14:paraId="36B1E1D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NEMKONT, DMO, EFI, SLUT, PBS, SKB, KASSE, SAP38, KOBRA, KL</w:t>
            </w:r>
          </w:p>
        </w:tc>
        <w:tc>
          <w:tcPr>
            <w:tcW w:w="4671" w:type="dxa"/>
          </w:tcPr>
          <w:p w14:paraId="6131B82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til det specifikke system der indbetales fra.</w:t>
            </w:r>
          </w:p>
          <w:p w14:paraId="4B7312E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A8F41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4AA18B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p>
          <w:p w14:paraId="2C81E01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p>
          <w:p w14:paraId="0D7ECF7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p w14:paraId="54EAAEE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p w14:paraId="4A457C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PBS</w:t>
            </w:r>
          </w:p>
          <w:p w14:paraId="66CB381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p>
          <w:p w14:paraId="1D33405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KASSE</w:t>
            </w:r>
          </w:p>
          <w:p w14:paraId="5237303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14:paraId="2A4201E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KOBRA</w:t>
            </w:r>
          </w:p>
          <w:p w14:paraId="414EE24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 </w:t>
            </w:r>
          </w:p>
          <w:p w14:paraId="0A4C0AA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BFY</w:t>
            </w:r>
          </w:p>
        </w:tc>
      </w:tr>
      <w:tr w:rsidR="0086630D" w14:paraId="5BEC78A8" w14:textId="77777777" w:rsidTr="0086630D">
        <w:tc>
          <w:tcPr>
            <w:tcW w:w="3402" w:type="dxa"/>
          </w:tcPr>
          <w:p w14:paraId="3E34233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DMIIndbetalingKorrektionMark</w:t>
            </w:r>
          </w:p>
        </w:tc>
        <w:tc>
          <w:tcPr>
            <w:tcW w:w="1701" w:type="dxa"/>
          </w:tcPr>
          <w:p w14:paraId="7138A90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5B8A75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37F97B5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78FEA42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ved servicekald til markering af om det er korrektion af tidligere indbetaling</w:t>
            </w:r>
          </w:p>
        </w:tc>
      </w:tr>
      <w:tr w:rsidR="0086630D" w14:paraId="5165E9BE" w14:textId="77777777" w:rsidTr="0086630D">
        <w:tc>
          <w:tcPr>
            <w:tcW w:w="3402" w:type="dxa"/>
          </w:tcPr>
          <w:p w14:paraId="19DDB50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DMIIndbetalingOCRLinie</w:t>
            </w:r>
          </w:p>
        </w:tc>
        <w:tc>
          <w:tcPr>
            <w:tcW w:w="1701" w:type="dxa"/>
          </w:tcPr>
          <w:p w14:paraId="69777C6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19" w:author="Martin Midtgaard" w:date="2011-11-02T12:55:00Z">
                  <w:rPr>
                    <w:rFonts w:ascii="Arial" w:hAnsi="Arial"/>
                    <w:sz w:val="18"/>
                    <w:lang w:val="en-US"/>
                  </w:rPr>
                </w:rPrChange>
              </w:rPr>
            </w:pPr>
            <w:r>
              <w:rPr>
                <w:rFonts w:ascii="Arial" w:hAnsi="Arial"/>
                <w:sz w:val="18"/>
                <w:rPrChange w:id="120" w:author="Martin Midtgaard" w:date="2011-11-02T12:55:00Z">
                  <w:rPr>
                    <w:rFonts w:ascii="Arial" w:hAnsi="Arial"/>
                    <w:sz w:val="18"/>
                    <w:lang w:val="en-US"/>
                  </w:rPr>
                </w:rPrChange>
              </w:rPr>
              <w:t xml:space="preserve">Domain: </w:t>
            </w:r>
          </w:p>
          <w:p w14:paraId="27EC5C9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1" w:author="Martin Midtgaard" w:date="2011-11-02T12:55:00Z">
                  <w:rPr>
                    <w:rFonts w:ascii="Arial" w:hAnsi="Arial"/>
                    <w:sz w:val="18"/>
                    <w:lang w:val="en-US"/>
                  </w:rPr>
                </w:rPrChange>
              </w:rPr>
            </w:pPr>
            <w:r>
              <w:rPr>
                <w:rFonts w:ascii="Arial" w:hAnsi="Arial"/>
                <w:sz w:val="18"/>
                <w:rPrChange w:id="122" w:author="Martin Midtgaard" w:date="2011-11-02T12:55:00Z">
                  <w:rPr>
                    <w:rFonts w:ascii="Arial" w:hAnsi="Arial"/>
                    <w:sz w:val="18"/>
                    <w:lang w:val="en-US"/>
                  </w:rPr>
                </w:rPrChange>
              </w:rPr>
              <w:t>OCRLinje</w:t>
            </w:r>
          </w:p>
          <w:p w14:paraId="31A949F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3" w:author="Martin Midtgaard" w:date="2011-11-02T12:55:00Z">
                  <w:rPr>
                    <w:rFonts w:ascii="Arial" w:hAnsi="Arial"/>
                    <w:sz w:val="18"/>
                    <w:lang w:val="en-US"/>
                  </w:rPr>
                </w:rPrChange>
              </w:rPr>
            </w:pPr>
            <w:r>
              <w:rPr>
                <w:rFonts w:ascii="Arial" w:hAnsi="Arial"/>
                <w:sz w:val="18"/>
                <w:rPrChange w:id="124" w:author="Martin Midtgaard" w:date="2011-11-02T12:55:00Z">
                  <w:rPr>
                    <w:rFonts w:ascii="Arial" w:hAnsi="Arial"/>
                    <w:sz w:val="18"/>
                    <w:lang w:val="en-US"/>
                  </w:rPr>
                </w:rPrChange>
              </w:rPr>
              <w:t>base: string</w:t>
            </w:r>
          </w:p>
          <w:p w14:paraId="4687C0F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5" w:author="Martin Midtgaard" w:date="2011-11-02T12:55:00Z">
                  <w:rPr>
                    <w:rFonts w:ascii="Arial" w:hAnsi="Arial"/>
                    <w:sz w:val="18"/>
                    <w:lang w:val="en-US"/>
                  </w:rPr>
                </w:rPrChange>
              </w:rPr>
            </w:pPr>
            <w:r>
              <w:rPr>
                <w:rFonts w:ascii="Arial" w:hAnsi="Arial"/>
                <w:sz w:val="18"/>
                <w:rPrChange w:id="126" w:author="Martin Midtgaard" w:date="2011-11-02T12:55:00Z">
                  <w:rPr>
                    <w:rFonts w:ascii="Arial" w:hAnsi="Arial"/>
                    <w:sz w:val="18"/>
                    <w:lang w:val="en-US"/>
                  </w:rPr>
                </w:rPrChange>
              </w:rPr>
              <w:t>maxLength: 40</w:t>
            </w:r>
          </w:p>
        </w:tc>
        <w:tc>
          <w:tcPr>
            <w:tcW w:w="4671" w:type="dxa"/>
          </w:tcPr>
          <w:p w14:paraId="610329C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 Kan stamme fra betalingsordning eller forventet indbetaling.</w:t>
            </w:r>
          </w:p>
        </w:tc>
      </w:tr>
      <w:tr w:rsidR="0086630D" w14:paraId="2571B2AA" w14:textId="77777777" w:rsidTr="0086630D">
        <w:tc>
          <w:tcPr>
            <w:tcW w:w="3402" w:type="dxa"/>
          </w:tcPr>
          <w:p w14:paraId="4DC4F7F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DMIIndbetalingReferenceID</w:t>
            </w:r>
          </w:p>
        </w:tc>
        <w:tc>
          <w:tcPr>
            <w:tcW w:w="1701" w:type="dxa"/>
          </w:tcPr>
          <w:p w14:paraId="18688AD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7" w:author="Martin Midtgaard" w:date="2011-11-02T12:55:00Z">
                  <w:rPr>
                    <w:rFonts w:ascii="Arial" w:hAnsi="Arial"/>
                    <w:sz w:val="18"/>
                    <w:lang w:val="en-US"/>
                  </w:rPr>
                </w:rPrChange>
              </w:rPr>
            </w:pPr>
            <w:r>
              <w:rPr>
                <w:rFonts w:ascii="Arial" w:hAnsi="Arial"/>
                <w:sz w:val="18"/>
                <w:rPrChange w:id="128" w:author="Martin Midtgaard" w:date="2011-11-02T12:55:00Z">
                  <w:rPr>
                    <w:rFonts w:ascii="Arial" w:hAnsi="Arial"/>
                    <w:sz w:val="18"/>
                    <w:lang w:val="en-US"/>
                  </w:rPr>
                </w:rPrChange>
              </w:rPr>
              <w:t xml:space="preserve">Domain: </w:t>
            </w:r>
          </w:p>
          <w:p w14:paraId="7DA2BC4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9" w:author="Martin Midtgaard" w:date="2011-11-02T12:55:00Z">
                  <w:rPr>
                    <w:rFonts w:ascii="Arial" w:hAnsi="Arial"/>
                    <w:sz w:val="18"/>
                    <w:lang w:val="en-US"/>
                  </w:rPr>
                </w:rPrChange>
              </w:rPr>
            </w:pPr>
            <w:r>
              <w:rPr>
                <w:rFonts w:ascii="Arial" w:hAnsi="Arial"/>
                <w:sz w:val="18"/>
                <w:rPrChange w:id="130" w:author="Martin Midtgaard" w:date="2011-11-02T12:55:00Z">
                  <w:rPr>
                    <w:rFonts w:ascii="Arial" w:hAnsi="Arial"/>
                    <w:sz w:val="18"/>
                    <w:lang w:val="en-US"/>
                  </w:rPr>
                </w:rPrChange>
              </w:rPr>
              <w:t>ID18</w:t>
            </w:r>
          </w:p>
          <w:p w14:paraId="671E0B1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1" w:author="Martin Midtgaard" w:date="2011-11-02T12:55:00Z">
                  <w:rPr>
                    <w:rFonts w:ascii="Arial" w:hAnsi="Arial"/>
                    <w:sz w:val="18"/>
                    <w:lang w:val="en-US"/>
                  </w:rPr>
                </w:rPrChange>
              </w:rPr>
            </w:pPr>
            <w:r>
              <w:rPr>
                <w:rFonts w:ascii="Arial" w:hAnsi="Arial"/>
                <w:sz w:val="18"/>
                <w:rPrChange w:id="132" w:author="Martin Midtgaard" w:date="2011-11-02T12:55:00Z">
                  <w:rPr>
                    <w:rFonts w:ascii="Arial" w:hAnsi="Arial"/>
                    <w:sz w:val="18"/>
                    <w:lang w:val="en-US"/>
                  </w:rPr>
                </w:rPrChange>
              </w:rPr>
              <w:t>base: integer</w:t>
            </w:r>
          </w:p>
          <w:p w14:paraId="069D6C9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3" w:author="Martin Midtgaard" w:date="2011-11-02T12:55:00Z">
                  <w:rPr>
                    <w:rFonts w:ascii="Arial" w:hAnsi="Arial"/>
                    <w:sz w:val="18"/>
                    <w:lang w:val="en-US"/>
                  </w:rPr>
                </w:rPrChange>
              </w:rPr>
            </w:pPr>
            <w:r>
              <w:rPr>
                <w:rFonts w:ascii="Arial" w:hAnsi="Arial"/>
                <w:sz w:val="18"/>
                <w:rPrChange w:id="134" w:author="Martin Midtgaard" w:date="2011-11-02T12:55:00Z">
                  <w:rPr>
                    <w:rFonts w:ascii="Arial" w:hAnsi="Arial"/>
                    <w:sz w:val="18"/>
                    <w:lang w:val="en-US"/>
                  </w:rPr>
                </w:rPrChange>
              </w:rPr>
              <w:t>minInclusive: 1</w:t>
            </w:r>
          </w:p>
          <w:p w14:paraId="605ADB6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89EF6E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tidligere indbetalingsID (f.eks. ved omregistrering af hvem kunden er for en indbetaling), eller anden ID, som kobler omposteringer sammen.</w:t>
            </w:r>
          </w:p>
        </w:tc>
      </w:tr>
      <w:tr w:rsidR="0086630D" w14:paraId="32B6834D" w14:textId="77777777" w:rsidTr="0086630D">
        <w:tc>
          <w:tcPr>
            <w:tcW w:w="3402" w:type="dxa"/>
          </w:tcPr>
          <w:p w14:paraId="15DFDB9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w:t>
            </w:r>
          </w:p>
        </w:tc>
        <w:tc>
          <w:tcPr>
            <w:tcW w:w="1701" w:type="dxa"/>
          </w:tcPr>
          <w:p w14:paraId="47F7A2F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5" w:author="Martin Midtgaard" w:date="2011-11-02T12:55:00Z">
                  <w:rPr>
                    <w:rFonts w:ascii="Arial" w:hAnsi="Arial"/>
                    <w:sz w:val="18"/>
                    <w:lang w:val="en-US"/>
                  </w:rPr>
                </w:rPrChange>
              </w:rPr>
            </w:pPr>
            <w:r>
              <w:rPr>
                <w:rFonts w:ascii="Arial" w:hAnsi="Arial"/>
                <w:sz w:val="18"/>
                <w:rPrChange w:id="136" w:author="Martin Midtgaard" w:date="2011-11-02T12:55:00Z">
                  <w:rPr>
                    <w:rFonts w:ascii="Arial" w:hAnsi="Arial"/>
                    <w:sz w:val="18"/>
                    <w:lang w:val="en-US"/>
                  </w:rPr>
                </w:rPrChange>
              </w:rPr>
              <w:t xml:space="preserve">Domain: </w:t>
            </w:r>
          </w:p>
          <w:p w14:paraId="0233D4A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Martin Midtgaard" w:date="2011-11-02T12:55:00Z">
                  <w:rPr>
                    <w:rFonts w:ascii="Arial" w:hAnsi="Arial"/>
                    <w:sz w:val="18"/>
                    <w:lang w:val="en-US"/>
                  </w:rPr>
                </w:rPrChange>
              </w:rPr>
            </w:pPr>
            <w:r>
              <w:rPr>
                <w:rFonts w:ascii="Arial" w:hAnsi="Arial"/>
                <w:sz w:val="18"/>
                <w:rPrChange w:id="138" w:author="Martin Midtgaard" w:date="2011-11-02T12:55:00Z">
                  <w:rPr>
                    <w:rFonts w:ascii="Arial" w:hAnsi="Arial"/>
                    <w:sz w:val="18"/>
                    <w:lang w:val="en-US"/>
                  </w:rPr>
                </w:rPrChange>
              </w:rPr>
              <w:t>Beløb</w:t>
            </w:r>
          </w:p>
          <w:p w14:paraId="19717B8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Martin Midtgaard" w:date="2011-11-02T12:55:00Z">
                  <w:rPr>
                    <w:rFonts w:ascii="Arial" w:hAnsi="Arial"/>
                    <w:sz w:val="18"/>
                    <w:lang w:val="en-US"/>
                  </w:rPr>
                </w:rPrChange>
              </w:rPr>
            </w:pPr>
            <w:r>
              <w:rPr>
                <w:rFonts w:ascii="Arial" w:hAnsi="Arial"/>
                <w:sz w:val="18"/>
                <w:rPrChange w:id="140" w:author="Martin Midtgaard" w:date="2011-11-02T12:55:00Z">
                  <w:rPr>
                    <w:rFonts w:ascii="Arial" w:hAnsi="Arial"/>
                    <w:sz w:val="18"/>
                    <w:lang w:val="en-US"/>
                  </w:rPr>
                </w:rPrChange>
              </w:rPr>
              <w:t>base: decimal</w:t>
            </w:r>
          </w:p>
          <w:p w14:paraId="319CF61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Martin Midtgaard" w:date="2011-11-02T12:55:00Z">
                  <w:rPr>
                    <w:rFonts w:ascii="Arial" w:hAnsi="Arial"/>
                    <w:sz w:val="18"/>
                    <w:lang w:val="en-US"/>
                  </w:rPr>
                </w:rPrChange>
              </w:rPr>
            </w:pPr>
            <w:r>
              <w:rPr>
                <w:rFonts w:ascii="Arial" w:hAnsi="Arial"/>
                <w:sz w:val="18"/>
                <w:rPrChange w:id="142" w:author="Martin Midtgaard" w:date="2011-11-02T12:55:00Z">
                  <w:rPr>
                    <w:rFonts w:ascii="Arial" w:hAnsi="Arial"/>
                    <w:sz w:val="18"/>
                    <w:lang w:val="en-US"/>
                  </w:rPr>
                </w:rPrChange>
              </w:rPr>
              <w:t>totalDigits: 13</w:t>
            </w:r>
          </w:p>
          <w:p w14:paraId="6D99872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E1CE5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6630D" w14:paraId="4F08D878" w14:textId="77777777" w:rsidTr="0086630D">
        <w:tc>
          <w:tcPr>
            <w:tcW w:w="3402" w:type="dxa"/>
          </w:tcPr>
          <w:p w14:paraId="1ED7FFA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14:paraId="5F78A6D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Martin Midtgaard" w:date="2011-11-02T12:55:00Z">
                  <w:rPr>
                    <w:rFonts w:ascii="Arial" w:hAnsi="Arial"/>
                    <w:sz w:val="18"/>
                    <w:lang w:val="en-US"/>
                  </w:rPr>
                </w:rPrChange>
              </w:rPr>
            </w:pPr>
            <w:r>
              <w:rPr>
                <w:rFonts w:ascii="Arial" w:hAnsi="Arial"/>
                <w:sz w:val="18"/>
                <w:rPrChange w:id="144" w:author="Martin Midtgaard" w:date="2011-11-02T12:55:00Z">
                  <w:rPr>
                    <w:rFonts w:ascii="Arial" w:hAnsi="Arial"/>
                    <w:sz w:val="18"/>
                    <w:lang w:val="en-US"/>
                  </w:rPr>
                </w:rPrChange>
              </w:rPr>
              <w:t xml:space="preserve">Domain: </w:t>
            </w:r>
          </w:p>
          <w:p w14:paraId="32A4ED1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Martin Midtgaard" w:date="2011-11-02T12:55:00Z">
                  <w:rPr>
                    <w:rFonts w:ascii="Arial" w:hAnsi="Arial"/>
                    <w:sz w:val="18"/>
                    <w:lang w:val="en-US"/>
                  </w:rPr>
                </w:rPrChange>
              </w:rPr>
            </w:pPr>
            <w:r>
              <w:rPr>
                <w:rFonts w:ascii="Arial" w:hAnsi="Arial"/>
                <w:sz w:val="18"/>
                <w:rPrChange w:id="146" w:author="Martin Midtgaard" w:date="2011-11-02T12:55:00Z">
                  <w:rPr>
                    <w:rFonts w:ascii="Arial" w:hAnsi="Arial"/>
                    <w:sz w:val="18"/>
                    <w:lang w:val="en-US"/>
                  </w:rPr>
                </w:rPrChange>
              </w:rPr>
              <w:t>Beløb</w:t>
            </w:r>
          </w:p>
          <w:p w14:paraId="7C27FED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Martin Midtgaard" w:date="2011-11-02T12:55:00Z">
                  <w:rPr>
                    <w:rFonts w:ascii="Arial" w:hAnsi="Arial"/>
                    <w:sz w:val="18"/>
                    <w:lang w:val="en-US"/>
                  </w:rPr>
                </w:rPrChange>
              </w:rPr>
            </w:pPr>
            <w:r>
              <w:rPr>
                <w:rFonts w:ascii="Arial" w:hAnsi="Arial"/>
                <w:sz w:val="18"/>
                <w:rPrChange w:id="148" w:author="Martin Midtgaard" w:date="2011-11-02T12:55:00Z">
                  <w:rPr>
                    <w:rFonts w:ascii="Arial" w:hAnsi="Arial"/>
                    <w:sz w:val="18"/>
                    <w:lang w:val="en-US"/>
                  </w:rPr>
                </w:rPrChange>
              </w:rPr>
              <w:t>base: decimal</w:t>
            </w:r>
          </w:p>
          <w:p w14:paraId="2568717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Martin Midtgaard" w:date="2011-11-02T12:55:00Z">
                  <w:rPr>
                    <w:rFonts w:ascii="Arial" w:hAnsi="Arial"/>
                    <w:sz w:val="18"/>
                    <w:lang w:val="en-US"/>
                  </w:rPr>
                </w:rPrChange>
              </w:rPr>
            </w:pPr>
            <w:r>
              <w:rPr>
                <w:rFonts w:ascii="Arial" w:hAnsi="Arial"/>
                <w:sz w:val="18"/>
                <w:rPrChange w:id="150" w:author="Martin Midtgaard" w:date="2011-11-02T12:55:00Z">
                  <w:rPr>
                    <w:rFonts w:ascii="Arial" w:hAnsi="Arial"/>
                    <w:sz w:val="18"/>
                    <w:lang w:val="en-US"/>
                  </w:rPr>
                </w:rPrChange>
              </w:rPr>
              <w:t>totalDigits: 13</w:t>
            </w:r>
          </w:p>
          <w:p w14:paraId="32D6E47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908509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6630D" w14:paraId="3F57D154" w14:textId="77777777" w:rsidTr="0086630D">
        <w:tc>
          <w:tcPr>
            <w:tcW w:w="3402" w:type="dxa"/>
          </w:tcPr>
          <w:p w14:paraId="21655A2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DMITransaktionID</w:t>
            </w:r>
          </w:p>
        </w:tc>
        <w:tc>
          <w:tcPr>
            <w:tcW w:w="1701" w:type="dxa"/>
          </w:tcPr>
          <w:p w14:paraId="4841170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1" w:author="Martin Midtgaard" w:date="2011-11-02T12:55:00Z">
                  <w:rPr>
                    <w:rFonts w:ascii="Arial" w:hAnsi="Arial"/>
                    <w:sz w:val="18"/>
                    <w:lang w:val="en-US"/>
                  </w:rPr>
                </w:rPrChange>
              </w:rPr>
            </w:pPr>
            <w:r>
              <w:rPr>
                <w:rFonts w:ascii="Arial" w:hAnsi="Arial"/>
                <w:sz w:val="18"/>
                <w:rPrChange w:id="152" w:author="Martin Midtgaard" w:date="2011-11-02T12:55:00Z">
                  <w:rPr>
                    <w:rFonts w:ascii="Arial" w:hAnsi="Arial"/>
                    <w:sz w:val="18"/>
                    <w:lang w:val="en-US"/>
                  </w:rPr>
                </w:rPrChange>
              </w:rPr>
              <w:t xml:space="preserve">Domain: </w:t>
            </w:r>
          </w:p>
          <w:p w14:paraId="041C9D7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3" w:author="Martin Midtgaard" w:date="2011-11-02T12:55:00Z">
                  <w:rPr>
                    <w:rFonts w:ascii="Arial" w:hAnsi="Arial"/>
                    <w:sz w:val="18"/>
                    <w:lang w:val="en-US"/>
                  </w:rPr>
                </w:rPrChange>
              </w:rPr>
            </w:pPr>
            <w:r>
              <w:rPr>
                <w:rFonts w:ascii="Arial" w:hAnsi="Arial"/>
                <w:sz w:val="18"/>
                <w:rPrChange w:id="154" w:author="Martin Midtgaard" w:date="2011-11-02T12:55:00Z">
                  <w:rPr>
                    <w:rFonts w:ascii="Arial" w:hAnsi="Arial"/>
                    <w:sz w:val="18"/>
                    <w:lang w:val="en-US"/>
                  </w:rPr>
                </w:rPrChange>
              </w:rPr>
              <w:t>ID18</w:t>
            </w:r>
          </w:p>
          <w:p w14:paraId="58D0B93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5" w:author="Martin Midtgaard" w:date="2011-11-02T12:55:00Z">
                  <w:rPr>
                    <w:rFonts w:ascii="Arial" w:hAnsi="Arial"/>
                    <w:sz w:val="18"/>
                    <w:lang w:val="en-US"/>
                  </w:rPr>
                </w:rPrChange>
              </w:rPr>
            </w:pPr>
            <w:r>
              <w:rPr>
                <w:rFonts w:ascii="Arial" w:hAnsi="Arial"/>
                <w:sz w:val="18"/>
                <w:rPrChange w:id="156" w:author="Martin Midtgaard" w:date="2011-11-02T12:55:00Z">
                  <w:rPr>
                    <w:rFonts w:ascii="Arial" w:hAnsi="Arial"/>
                    <w:sz w:val="18"/>
                    <w:lang w:val="en-US"/>
                  </w:rPr>
                </w:rPrChange>
              </w:rPr>
              <w:t>base: integer</w:t>
            </w:r>
          </w:p>
          <w:p w14:paraId="5A5F340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Martin Midtgaard" w:date="2011-11-02T12:55:00Z">
                  <w:rPr>
                    <w:rFonts w:ascii="Arial" w:hAnsi="Arial"/>
                    <w:sz w:val="18"/>
                    <w:lang w:val="en-US"/>
                  </w:rPr>
                </w:rPrChange>
              </w:rPr>
            </w:pPr>
            <w:r>
              <w:rPr>
                <w:rFonts w:ascii="Arial" w:hAnsi="Arial"/>
                <w:sz w:val="18"/>
                <w:rPrChange w:id="158" w:author="Martin Midtgaard" w:date="2011-11-02T12:55:00Z">
                  <w:rPr>
                    <w:rFonts w:ascii="Arial" w:hAnsi="Arial"/>
                    <w:sz w:val="18"/>
                    <w:lang w:val="en-US"/>
                  </w:rPr>
                </w:rPrChange>
              </w:rPr>
              <w:t>minInclusive: 1</w:t>
            </w:r>
          </w:p>
          <w:p w14:paraId="115C96D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814625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 for de forskellige transaktiontyper.</w:t>
            </w:r>
          </w:p>
          <w:p w14:paraId="310D9D7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DMIFordringID</w:t>
            </w:r>
          </w:p>
          <w:p w14:paraId="725DB8D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14:paraId="1089D4B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DMIUdbetalingID</w:t>
            </w:r>
          </w:p>
          <w:p w14:paraId="12B1856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4B978818" w14:textId="77777777" w:rsidTr="0086630D">
        <w:tc>
          <w:tcPr>
            <w:tcW w:w="3402" w:type="dxa"/>
          </w:tcPr>
          <w:p w14:paraId="2706689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14:paraId="3BE76A5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Martin Midtgaard" w:date="2011-11-02T12:55:00Z">
                  <w:rPr>
                    <w:rFonts w:ascii="Arial" w:hAnsi="Arial"/>
                    <w:sz w:val="18"/>
                    <w:lang w:val="en-US"/>
                  </w:rPr>
                </w:rPrChange>
              </w:rPr>
            </w:pPr>
            <w:r>
              <w:rPr>
                <w:rFonts w:ascii="Arial" w:hAnsi="Arial"/>
                <w:sz w:val="18"/>
                <w:rPrChange w:id="160" w:author="Martin Midtgaard" w:date="2011-11-02T12:55:00Z">
                  <w:rPr>
                    <w:rFonts w:ascii="Arial" w:hAnsi="Arial"/>
                    <w:sz w:val="18"/>
                    <w:lang w:val="en-US"/>
                  </w:rPr>
                </w:rPrChange>
              </w:rPr>
              <w:t xml:space="preserve">Domain: </w:t>
            </w:r>
          </w:p>
          <w:p w14:paraId="37E713E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Martin Midtgaard" w:date="2011-11-02T12:55:00Z">
                  <w:rPr>
                    <w:rFonts w:ascii="Arial" w:hAnsi="Arial"/>
                    <w:sz w:val="18"/>
                    <w:lang w:val="en-US"/>
                  </w:rPr>
                </w:rPrChange>
              </w:rPr>
            </w:pPr>
            <w:r>
              <w:rPr>
                <w:rFonts w:ascii="Arial" w:hAnsi="Arial"/>
                <w:sz w:val="18"/>
                <w:rPrChange w:id="162" w:author="Martin Midtgaard" w:date="2011-11-02T12:55:00Z">
                  <w:rPr>
                    <w:rFonts w:ascii="Arial" w:hAnsi="Arial"/>
                    <w:sz w:val="18"/>
                    <w:lang w:val="en-US"/>
                  </w:rPr>
                </w:rPrChange>
              </w:rPr>
              <w:t>ID18</w:t>
            </w:r>
          </w:p>
          <w:p w14:paraId="36F424C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3" w:author="Martin Midtgaard" w:date="2011-11-02T12:55:00Z">
                  <w:rPr>
                    <w:rFonts w:ascii="Arial" w:hAnsi="Arial"/>
                    <w:sz w:val="18"/>
                    <w:lang w:val="en-US"/>
                  </w:rPr>
                </w:rPrChange>
              </w:rPr>
            </w:pPr>
            <w:r>
              <w:rPr>
                <w:rFonts w:ascii="Arial" w:hAnsi="Arial"/>
                <w:sz w:val="18"/>
                <w:rPrChange w:id="164" w:author="Martin Midtgaard" w:date="2011-11-02T12:55:00Z">
                  <w:rPr>
                    <w:rFonts w:ascii="Arial" w:hAnsi="Arial"/>
                    <w:sz w:val="18"/>
                    <w:lang w:val="en-US"/>
                  </w:rPr>
                </w:rPrChange>
              </w:rPr>
              <w:t>base: integer</w:t>
            </w:r>
          </w:p>
          <w:p w14:paraId="4F34545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5" w:author="Martin Midtgaard" w:date="2011-11-02T12:55:00Z">
                  <w:rPr>
                    <w:rFonts w:ascii="Arial" w:hAnsi="Arial"/>
                    <w:sz w:val="18"/>
                    <w:lang w:val="en-US"/>
                  </w:rPr>
                </w:rPrChange>
              </w:rPr>
            </w:pPr>
            <w:r>
              <w:rPr>
                <w:rFonts w:ascii="Arial" w:hAnsi="Arial"/>
                <w:sz w:val="18"/>
                <w:rPrChange w:id="166" w:author="Martin Midtgaard" w:date="2011-11-02T12:55:00Z">
                  <w:rPr>
                    <w:rFonts w:ascii="Arial" w:hAnsi="Arial"/>
                    <w:sz w:val="18"/>
                    <w:lang w:val="en-US"/>
                  </w:rPr>
                </w:rPrChange>
              </w:rPr>
              <w:t>minInclusive: 1</w:t>
            </w:r>
          </w:p>
          <w:p w14:paraId="25946A3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49BBAD4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et specifikt kald af en service. En service kan implementere teknisk idempotens ved at afvise et kald med et TransaktionLøbenummer som allerede er blevet udført.</w:t>
            </w:r>
          </w:p>
          <w:p w14:paraId="3FF43D5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E1E85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genererer EFIModtagFordring  et løbenummer pr fordringstransaktion, som sendes sammen med servicen.</w:t>
            </w:r>
          </w:p>
          <w:p w14:paraId="509AC16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FB1D1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gør det muligt at opdatere oplysningerne.</w:t>
            </w:r>
          </w:p>
        </w:tc>
      </w:tr>
      <w:tr w:rsidR="0086630D" w14:paraId="2FAEB349" w14:textId="77777777" w:rsidTr="0086630D">
        <w:tc>
          <w:tcPr>
            <w:tcW w:w="3402" w:type="dxa"/>
          </w:tcPr>
          <w:p w14:paraId="0F4CD5E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DMITransaktionType</w:t>
            </w:r>
          </w:p>
        </w:tc>
        <w:tc>
          <w:tcPr>
            <w:tcW w:w="1701" w:type="dxa"/>
          </w:tcPr>
          <w:p w14:paraId="11B739A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7" w:author="Martin Midtgaard" w:date="2011-11-02T12:55:00Z">
                  <w:rPr>
                    <w:rFonts w:ascii="Arial" w:hAnsi="Arial"/>
                    <w:sz w:val="18"/>
                    <w:lang w:val="en-US"/>
                  </w:rPr>
                </w:rPrChange>
              </w:rPr>
            </w:pPr>
            <w:r>
              <w:rPr>
                <w:rFonts w:ascii="Arial" w:hAnsi="Arial"/>
                <w:sz w:val="18"/>
                <w:rPrChange w:id="168" w:author="Martin Midtgaard" w:date="2011-11-02T12:55:00Z">
                  <w:rPr>
                    <w:rFonts w:ascii="Arial" w:hAnsi="Arial"/>
                    <w:sz w:val="18"/>
                    <w:lang w:val="en-US"/>
                  </w:rPr>
                </w:rPrChange>
              </w:rPr>
              <w:t xml:space="preserve">Domain: </w:t>
            </w:r>
          </w:p>
          <w:p w14:paraId="3D2B14E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9" w:author="Martin Midtgaard" w:date="2011-11-02T12:55:00Z">
                  <w:rPr>
                    <w:rFonts w:ascii="Arial" w:hAnsi="Arial"/>
                    <w:sz w:val="18"/>
                    <w:lang w:val="en-US"/>
                  </w:rPr>
                </w:rPrChange>
              </w:rPr>
            </w:pPr>
            <w:r>
              <w:rPr>
                <w:rFonts w:ascii="Arial" w:hAnsi="Arial"/>
                <w:sz w:val="18"/>
                <w:rPrChange w:id="170" w:author="Martin Midtgaard" w:date="2011-11-02T12:55:00Z">
                  <w:rPr>
                    <w:rFonts w:ascii="Arial" w:hAnsi="Arial"/>
                    <w:sz w:val="18"/>
                    <w:lang w:val="en-US"/>
                  </w:rPr>
                </w:rPrChange>
              </w:rPr>
              <w:t>DMITransaktionType</w:t>
            </w:r>
          </w:p>
          <w:p w14:paraId="38CECBD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1" w:author="Martin Midtgaard" w:date="2011-11-02T12:55:00Z">
                  <w:rPr>
                    <w:rFonts w:ascii="Arial" w:hAnsi="Arial"/>
                    <w:sz w:val="18"/>
                    <w:lang w:val="en-US"/>
                  </w:rPr>
                </w:rPrChange>
              </w:rPr>
            </w:pPr>
            <w:r>
              <w:rPr>
                <w:rFonts w:ascii="Arial" w:hAnsi="Arial"/>
                <w:sz w:val="18"/>
                <w:rPrChange w:id="172" w:author="Martin Midtgaard" w:date="2011-11-02T12:55:00Z">
                  <w:rPr>
                    <w:rFonts w:ascii="Arial" w:hAnsi="Arial"/>
                    <w:sz w:val="18"/>
                    <w:lang w:val="en-US"/>
                  </w:rPr>
                </w:rPrChange>
              </w:rPr>
              <w:t>base: string</w:t>
            </w:r>
          </w:p>
          <w:p w14:paraId="706E1D9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3" w:author="Martin Midtgaard" w:date="2011-11-02T12:55:00Z">
                  <w:rPr>
                    <w:rFonts w:ascii="Arial" w:hAnsi="Arial"/>
                    <w:sz w:val="18"/>
                    <w:lang w:val="en-US"/>
                  </w:rPr>
                </w:rPrChange>
              </w:rPr>
            </w:pPr>
            <w:r>
              <w:rPr>
                <w:rFonts w:ascii="Arial" w:hAnsi="Arial"/>
                <w:sz w:val="18"/>
                <w:rPrChange w:id="174" w:author="Martin Midtgaard" w:date="2011-11-02T12:55:00Z">
                  <w:rPr>
                    <w:rFonts w:ascii="Arial" w:hAnsi="Arial"/>
                    <w:sz w:val="18"/>
                    <w:lang w:val="en-US"/>
                  </w:rPr>
                </w:rPrChange>
              </w:rPr>
              <w:t>maxLength: 10</w:t>
            </w:r>
          </w:p>
        </w:tc>
        <w:tc>
          <w:tcPr>
            <w:tcW w:w="4671" w:type="dxa"/>
          </w:tcPr>
          <w:p w14:paraId="4B711B3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transaktionstype</w:t>
            </w:r>
          </w:p>
          <w:p w14:paraId="4D2D06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645AE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C0038E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 fordring modtaget</w:t>
            </w:r>
          </w:p>
          <w:p w14:paraId="3F936F0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 opskrivning af fordring</w:t>
            </w:r>
          </w:p>
          <w:p w14:paraId="16171E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 nedskrivning af fordring</w:t>
            </w:r>
          </w:p>
          <w:p w14:paraId="0FEAE55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 afskrivning af fordring</w:t>
            </w:r>
          </w:p>
          <w:p w14:paraId="416D649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 tilbagekaldelse af fordring</w:t>
            </w:r>
          </w:p>
          <w:p w14:paraId="1CB9E0B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 returnering af fordring</w:t>
            </w:r>
          </w:p>
          <w:p w14:paraId="21EE5B6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w:t>
            </w:r>
          </w:p>
          <w:p w14:paraId="5034EAC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 "rigtig" indbetaling</w:t>
            </w:r>
          </w:p>
          <w:p w14:paraId="19200A9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 udbetaling</w:t>
            </w:r>
          </w:p>
          <w:p w14:paraId="7D43406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 rentegodtgørelse</w:t>
            </w:r>
          </w:p>
          <w:p w14:paraId="180BCCA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 indbetaling dækning ændret</w:t>
            </w:r>
          </w:p>
          <w:p w14:paraId="17B6CC8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fordring fordringhaverskift</w:t>
            </w:r>
          </w:p>
          <w:p w14:paraId="5AD22BA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 TransportBeløbAfgivet</w:t>
            </w:r>
          </w:p>
          <w:p w14:paraId="4BE20EE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 TransportBeløbModtaget</w:t>
            </w:r>
          </w:p>
          <w:p w14:paraId="3A63385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DÆKNAFG - Afgivet til Dækning på anden konto </w:t>
            </w:r>
          </w:p>
          <w:p w14:paraId="0B7656A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 Modtaget fra anden konto til Dækning </w:t>
            </w:r>
          </w:p>
          <w:p w14:paraId="55E7ED3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D84EE1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4ECBAA48" w14:textId="77777777" w:rsidTr="0086630D">
        <w:tc>
          <w:tcPr>
            <w:tcW w:w="3402" w:type="dxa"/>
          </w:tcPr>
          <w:p w14:paraId="5C20C39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DMIUdbetalingDato</w:t>
            </w:r>
          </w:p>
        </w:tc>
        <w:tc>
          <w:tcPr>
            <w:tcW w:w="1701" w:type="dxa"/>
          </w:tcPr>
          <w:p w14:paraId="6FFB9FE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31BE3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65B8D2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14352C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beløbet.</w:t>
            </w:r>
          </w:p>
        </w:tc>
      </w:tr>
      <w:tr w:rsidR="0086630D" w14:paraId="5B1DD8F0" w14:textId="77777777" w:rsidTr="0086630D">
        <w:tc>
          <w:tcPr>
            <w:tcW w:w="3402" w:type="dxa"/>
          </w:tcPr>
          <w:p w14:paraId="76506E0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06994B7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5" w:author="Martin Midtgaard" w:date="2011-11-02T12:55:00Z">
                  <w:rPr>
                    <w:rFonts w:ascii="Arial" w:hAnsi="Arial"/>
                    <w:sz w:val="18"/>
                    <w:lang w:val="en-US"/>
                  </w:rPr>
                </w:rPrChange>
              </w:rPr>
            </w:pPr>
            <w:r>
              <w:rPr>
                <w:rFonts w:ascii="Arial" w:hAnsi="Arial"/>
                <w:sz w:val="18"/>
                <w:rPrChange w:id="176" w:author="Martin Midtgaard" w:date="2011-11-02T12:55:00Z">
                  <w:rPr>
                    <w:rFonts w:ascii="Arial" w:hAnsi="Arial"/>
                    <w:sz w:val="18"/>
                    <w:lang w:val="en-US"/>
                  </w:rPr>
                </w:rPrChange>
              </w:rPr>
              <w:t xml:space="preserve">Domain: </w:t>
            </w:r>
          </w:p>
          <w:p w14:paraId="41F1277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7" w:author="Martin Midtgaard" w:date="2011-11-02T12:55:00Z">
                  <w:rPr>
                    <w:rFonts w:ascii="Arial" w:hAnsi="Arial"/>
                    <w:sz w:val="18"/>
                    <w:lang w:val="en-US"/>
                  </w:rPr>
                </w:rPrChange>
              </w:rPr>
            </w:pPr>
            <w:r>
              <w:rPr>
                <w:rFonts w:ascii="Arial" w:hAnsi="Arial"/>
                <w:sz w:val="18"/>
                <w:rPrChange w:id="178" w:author="Martin Midtgaard" w:date="2011-11-02T12:55:00Z">
                  <w:rPr>
                    <w:rFonts w:ascii="Arial" w:hAnsi="Arial"/>
                    <w:sz w:val="18"/>
                    <w:lang w:val="en-US"/>
                  </w:rPr>
                </w:rPrChange>
              </w:rPr>
              <w:t>Kode</w:t>
            </w:r>
          </w:p>
          <w:p w14:paraId="5B83D72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79" w:author="Martin Midtgaard" w:date="2011-11-02T12:55:00Z">
                  <w:rPr>
                    <w:rFonts w:ascii="Arial" w:hAnsi="Arial"/>
                    <w:sz w:val="18"/>
                    <w:lang w:val="en-US"/>
                  </w:rPr>
                </w:rPrChange>
              </w:rPr>
            </w:pPr>
            <w:r>
              <w:rPr>
                <w:rFonts w:ascii="Arial" w:hAnsi="Arial"/>
                <w:sz w:val="18"/>
                <w:rPrChange w:id="180" w:author="Martin Midtgaard" w:date="2011-11-02T12:55:00Z">
                  <w:rPr>
                    <w:rFonts w:ascii="Arial" w:hAnsi="Arial"/>
                    <w:sz w:val="18"/>
                    <w:lang w:val="en-US"/>
                  </w:rPr>
                </w:rPrChange>
              </w:rPr>
              <w:t>base: string</w:t>
            </w:r>
          </w:p>
          <w:p w14:paraId="6BE19B4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1" w:author="Martin Midtgaard" w:date="2011-11-02T12:55:00Z">
                  <w:rPr>
                    <w:rFonts w:ascii="Arial" w:hAnsi="Arial"/>
                    <w:sz w:val="18"/>
                    <w:lang w:val="en-US"/>
                  </w:rPr>
                </w:rPrChange>
              </w:rPr>
            </w:pPr>
            <w:r>
              <w:rPr>
                <w:rFonts w:ascii="Arial" w:hAnsi="Arial"/>
                <w:sz w:val="18"/>
                <w:rPrChange w:id="182" w:author="Martin Midtgaard" w:date="2011-11-02T12:55:00Z">
                  <w:rPr>
                    <w:rFonts w:ascii="Arial" w:hAnsi="Arial"/>
                    <w:sz w:val="18"/>
                    <w:lang w:val="en-US"/>
                  </w:rPr>
                </w:rPrChange>
              </w:rPr>
              <w:t>maxLength: 10</w:t>
            </w:r>
          </w:p>
        </w:tc>
        <w:tc>
          <w:tcPr>
            <w:tcW w:w="4671" w:type="dxa"/>
          </w:tcPr>
          <w:p w14:paraId="490DED4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3654560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75C60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D39DE5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2012ADF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A946E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041117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1EC458E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6D9442F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DA6A9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14:paraId="3537900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14:paraId="2F9E05E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14:paraId="5C56790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14:paraId="7C6E5EF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14:paraId="313DAD2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14:paraId="26297ED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14:paraId="20F3389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14:paraId="2DCE23A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14:paraId="583AF67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14:paraId="690D240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14:paraId="382C8F6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14:paraId="2086B20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14:paraId="6A69365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14:paraId="6156D2D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14:paraId="5AE277A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14:paraId="3D148EA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14:paraId="58B10F0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14:paraId="1B9A7D8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14:paraId="10CD57F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14:paraId="30B3741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14:paraId="6F7A8C3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14:paraId="4B63359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14:paraId="380AA5B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14:paraId="0B840D2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14:paraId="63F8BF4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14:paraId="58CEA5D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14:paraId="0ABBFE0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14:paraId="690DD1E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14:paraId="523A3F9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14:paraId="1FA6784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14:paraId="5061B96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14:paraId="50135ED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14:paraId="1229581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14:paraId="5724130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14:paraId="1DFA329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14:paraId="2273457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14:paraId="3B3C96B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14:paraId="1E6E8B9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14:paraId="11EE515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14:paraId="7EB41C0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14:paraId="5EA3F7B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14:paraId="5362B96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14:paraId="0D6EF49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14:paraId="74AB093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14:paraId="608D8F8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14:paraId="31C8BE6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14:paraId="7D3D7FB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14:paraId="3B5A34F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14:paraId="0EAF210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14:paraId="6F92EAF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14:paraId="724C4B3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14:paraId="73EE35D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14:paraId="1494C0F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14:paraId="29BAA1D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14:paraId="77DE6E3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14:paraId="2B383DE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14:paraId="27AAB63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86630D" w14:paraId="2B686617" w14:textId="77777777" w:rsidTr="0086630D">
        <w:tc>
          <w:tcPr>
            <w:tcW w:w="3402" w:type="dxa"/>
          </w:tcPr>
          <w:p w14:paraId="2318516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DækningsrækkefølgeBeløbTotal</w:t>
            </w:r>
          </w:p>
        </w:tc>
        <w:tc>
          <w:tcPr>
            <w:tcW w:w="1701" w:type="dxa"/>
          </w:tcPr>
          <w:p w14:paraId="76F854B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3" w:author="Martin Midtgaard" w:date="2011-11-02T12:55:00Z">
                  <w:rPr>
                    <w:rFonts w:ascii="Arial" w:hAnsi="Arial"/>
                    <w:sz w:val="18"/>
                    <w:lang w:val="en-US"/>
                  </w:rPr>
                </w:rPrChange>
              </w:rPr>
            </w:pPr>
            <w:r>
              <w:rPr>
                <w:rFonts w:ascii="Arial" w:hAnsi="Arial"/>
                <w:sz w:val="18"/>
                <w:rPrChange w:id="184" w:author="Martin Midtgaard" w:date="2011-11-02T12:55:00Z">
                  <w:rPr>
                    <w:rFonts w:ascii="Arial" w:hAnsi="Arial"/>
                    <w:sz w:val="18"/>
                    <w:lang w:val="en-US"/>
                  </w:rPr>
                </w:rPrChange>
              </w:rPr>
              <w:t xml:space="preserve">Domain: </w:t>
            </w:r>
          </w:p>
          <w:p w14:paraId="2FD7622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5" w:author="Martin Midtgaard" w:date="2011-11-02T12:55:00Z">
                  <w:rPr>
                    <w:rFonts w:ascii="Arial" w:hAnsi="Arial"/>
                    <w:sz w:val="18"/>
                    <w:lang w:val="en-US"/>
                  </w:rPr>
                </w:rPrChange>
              </w:rPr>
            </w:pPr>
            <w:r>
              <w:rPr>
                <w:rFonts w:ascii="Arial" w:hAnsi="Arial"/>
                <w:sz w:val="18"/>
                <w:rPrChange w:id="186" w:author="Martin Midtgaard" w:date="2011-11-02T12:55:00Z">
                  <w:rPr>
                    <w:rFonts w:ascii="Arial" w:hAnsi="Arial"/>
                    <w:sz w:val="18"/>
                    <w:lang w:val="en-US"/>
                  </w:rPr>
                </w:rPrChange>
              </w:rPr>
              <w:t>Beløb</w:t>
            </w:r>
          </w:p>
          <w:p w14:paraId="74DC378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7" w:author="Martin Midtgaard" w:date="2011-11-02T12:55:00Z">
                  <w:rPr>
                    <w:rFonts w:ascii="Arial" w:hAnsi="Arial"/>
                    <w:sz w:val="18"/>
                    <w:lang w:val="en-US"/>
                  </w:rPr>
                </w:rPrChange>
              </w:rPr>
            </w:pPr>
            <w:r>
              <w:rPr>
                <w:rFonts w:ascii="Arial" w:hAnsi="Arial"/>
                <w:sz w:val="18"/>
                <w:rPrChange w:id="188" w:author="Martin Midtgaard" w:date="2011-11-02T12:55:00Z">
                  <w:rPr>
                    <w:rFonts w:ascii="Arial" w:hAnsi="Arial"/>
                    <w:sz w:val="18"/>
                    <w:lang w:val="en-US"/>
                  </w:rPr>
                </w:rPrChange>
              </w:rPr>
              <w:t>base: decimal</w:t>
            </w:r>
          </w:p>
          <w:p w14:paraId="3F4AD79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89" w:author="Martin Midtgaard" w:date="2011-11-02T12:55:00Z">
                  <w:rPr>
                    <w:rFonts w:ascii="Arial" w:hAnsi="Arial"/>
                    <w:sz w:val="18"/>
                    <w:lang w:val="en-US"/>
                  </w:rPr>
                </w:rPrChange>
              </w:rPr>
            </w:pPr>
            <w:r>
              <w:rPr>
                <w:rFonts w:ascii="Arial" w:hAnsi="Arial"/>
                <w:sz w:val="18"/>
                <w:rPrChange w:id="190" w:author="Martin Midtgaard" w:date="2011-11-02T12:55:00Z">
                  <w:rPr>
                    <w:rFonts w:ascii="Arial" w:hAnsi="Arial"/>
                    <w:sz w:val="18"/>
                    <w:lang w:val="en-US"/>
                  </w:rPr>
                </w:rPrChange>
              </w:rPr>
              <w:t>totalDigits: 13</w:t>
            </w:r>
          </w:p>
          <w:p w14:paraId="353E63E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58B3B6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DækningsrækkefølgeBeløbTotal er en simpel sammentælling af DMIIndbetalingDækningBeløb på niveau * Nr5-GældendeFordringdækningrækkefølgeListe</w:t>
            </w:r>
          </w:p>
          <w:p w14:paraId="3973D2B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34409544" w14:textId="77777777" w:rsidTr="0086630D">
        <w:tc>
          <w:tcPr>
            <w:tcW w:w="3402" w:type="dxa"/>
          </w:tcPr>
          <w:p w14:paraId="5F215A7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ForventetIndbetalingBeløbTotal</w:t>
            </w:r>
          </w:p>
        </w:tc>
        <w:tc>
          <w:tcPr>
            <w:tcW w:w="1701" w:type="dxa"/>
          </w:tcPr>
          <w:p w14:paraId="1D99815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1" w:author="Martin Midtgaard" w:date="2011-11-02T12:55:00Z">
                  <w:rPr>
                    <w:rFonts w:ascii="Arial" w:hAnsi="Arial"/>
                    <w:sz w:val="18"/>
                    <w:lang w:val="en-US"/>
                  </w:rPr>
                </w:rPrChange>
              </w:rPr>
            </w:pPr>
            <w:r>
              <w:rPr>
                <w:rFonts w:ascii="Arial" w:hAnsi="Arial"/>
                <w:sz w:val="18"/>
                <w:rPrChange w:id="192" w:author="Martin Midtgaard" w:date="2011-11-02T12:55:00Z">
                  <w:rPr>
                    <w:rFonts w:ascii="Arial" w:hAnsi="Arial"/>
                    <w:sz w:val="18"/>
                    <w:lang w:val="en-US"/>
                  </w:rPr>
                </w:rPrChange>
              </w:rPr>
              <w:t xml:space="preserve">Domain: </w:t>
            </w:r>
          </w:p>
          <w:p w14:paraId="2502EFB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3" w:author="Martin Midtgaard" w:date="2011-11-02T12:55:00Z">
                  <w:rPr>
                    <w:rFonts w:ascii="Arial" w:hAnsi="Arial"/>
                    <w:sz w:val="18"/>
                    <w:lang w:val="en-US"/>
                  </w:rPr>
                </w:rPrChange>
              </w:rPr>
            </w:pPr>
            <w:r>
              <w:rPr>
                <w:rFonts w:ascii="Arial" w:hAnsi="Arial"/>
                <w:sz w:val="18"/>
                <w:rPrChange w:id="194" w:author="Martin Midtgaard" w:date="2011-11-02T12:55:00Z">
                  <w:rPr>
                    <w:rFonts w:ascii="Arial" w:hAnsi="Arial"/>
                    <w:sz w:val="18"/>
                    <w:lang w:val="en-US"/>
                  </w:rPr>
                </w:rPrChange>
              </w:rPr>
              <w:t>Beløb</w:t>
            </w:r>
          </w:p>
          <w:p w14:paraId="7CB24F6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5" w:author="Martin Midtgaard" w:date="2011-11-02T12:55:00Z">
                  <w:rPr>
                    <w:rFonts w:ascii="Arial" w:hAnsi="Arial"/>
                    <w:sz w:val="18"/>
                    <w:lang w:val="en-US"/>
                  </w:rPr>
                </w:rPrChange>
              </w:rPr>
            </w:pPr>
            <w:r>
              <w:rPr>
                <w:rFonts w:ascii="Arial" w:hAnsi="Arial"/>
                <w:sz w:val="18"/>
                <w:rPrChange w:id="196" w:author="Martin Midtgaard" w:date="2011-11-02T12:55:00Z">
                  <w:rPr>
                    <w:rFonts w:ascii="Arial" w:hAnsi="Arial"/>
                    <w:sz w:val="18"/>
                    <w:lang w:val="en-US"/>
                  </w:rPr>
                </w:rPrChange>
              </w:rPr>
              <w:t>base: decimal</w:t>
            </w:r>
          </w:p>
          <w:p w14:paraId="5F9C6CF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7" w:author="Martin Midtgaard" w:date="2011-11-02T12:55:00Z">
                  <w:rPr>
                    <w:rFonts w:ascii="Arial" w:hAnsi="Arial"/>
                    <w:sz w:val="18"/>
                    <w:lang w:val="en-US"/>
                  </w:rPr>
                </w:rPrChange>
              </w:rPr>
            </w:pPr>
            <w:r>
              <w:rPr>
                <w:rFonts w:ascii="Arial" w:hAnsi="Arial"/>
                <w:sz w:val="18"/>
                <w:rPrChange w:id="198" w:author="Martin Midtgaard" w:date="2011-11-02T12:55:00Z">
                  <w:rPr>
                    <w:rFonts w:ascii="Arial" w:hAnsi="Arial"/>
                    <w:sz w:val="18"/>
                    <w:lang w:val="en-US"/>
                  </w:rPr>
                </w:rPrChange>
              </w:rPr>
              <w:t>totalDigits: 13</w:t>
            </w:r>
          </w:p>
          <w:p w14:paraId="0F0E38F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FAD579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ForventetIndbetalingBeløbTotal er en simpel sammentælling af DMIIndbetalingDækningBeløb på niveau * Nr2-ForventetIndbetalingListe</w:t>
            </w:r>
          </w:p>
          <w:p w14:paraId="28071F1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6A621147" w14:textId="77777777" w:rsidTr="0086630D">
        <w:tc>
          <w:tcPr>
            <w:tcW w:w="3402" w:type="dxa"/>
          </w:tcPr>
          <w:p w14:paraId="2CAB185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ForventetIndbetalingID</w:t>
            </w:r>
          </w:p>
        </w:tc>
        <w:tc>
          <w:tcPr>
            <w:tcW w:w="1701" w:type="dxa"/>
          </w:tcPr>
          <w:p w14:paraId="3AD2664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99" w:author="Martin Midtgaard" w:date="2011-11-02T12:55:00Z">
                  <w:rPr>
                    <w:rFonts w:ascii="Arial" w:hAnsi="Arial"/>
                    <w:sz w:val="18"/>
                    <w:lang w:val="en-US"/>
                  </w:rPr>
                </w:rPrChange>
              </w:rPr>
            </w:pPr>
            <w:r>
              <w:rPr>
                <w:rFonts w:ascii="Arial" w:hAnsi="Arial"/>
                <w:sz w:val="18"/>
                <w:rPrChange w:id="200" w:author="Martin Midtgaard" w:date="2011-11-02T12:55:00Z">
                  <w:rPr>
                    <w:rFonts w:ascii="Arial" w:hAnsi="Arial"/>
                    <w:sz w:val="18"/>
                    <w:lang w:val="en-US"/>
                  </w:rPr>
                </w:rPrChange>
              </w:rPr>
              <w:t xml:space="preserve">Domain: </w:t>
            </w:r>
          </w:p>
          <w:p w14:paraId="34AA780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1" w:author="Martin Midtgaard" w:date="2011-11-02T12:55:00Z">
                  <w:rPr>
                    <w:rFonts w:ascii="Arial" w:hAnsi="Arial"/>
                    <w:sz w:val="18"/>
                    <w:lang w:val="en-US"/>
                  </w:rPr>
                </w:rPrChange>
              </w:rPr>
            </w:pPr>
            <w:r>
              <w:rPr>
                <w:rFonts w:ascii="Arial" w:hAnsi="Arial"/>
                <w:sz w:val="18"/>
                <w:rPrChange w:id="202" w:author="Martin Midtgaard" w:date="2011-11-02T12:55:00Z">
                  <w:rPr>
                    <w:rFonts w:ascii="Arial" w:hAnsi="Arial"/>
                    <w:sz w:val="18"/>
                    <w:lang w:val="en-US"/>
                  </w:rPr>
                </w:rPrChange>
              </w:rPr>
              <w:t>ID14</w:t>
            </w:r>
          </w:p>
          <w:p w14:paraId="0ACA796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3" w:author="Martin Midtgaard" w:date="2011-11-02T12:55:00Z">
                  <w:rPr>
                    <w:rFonts w:ascii="Arial" w:hAnsi="Arial"/>
                    <w:sz w:val="18"/>
                    <w:lang w:val="en-US"/>
                  </w:rPr>
                </w:rPrChange>
              </w:rPr>
            </w:pPr>
            <w:r>
              <w:rPr>
                <w:rFonts w:ascii="Arial" w:hAnsi="Arial"/>
                <w:sz w:val="18"/>
                <w:rPrChange w:id="204" w:author="Martin Midtgaard" w:date="2011-11-02T12:55:00Z">
                  <w:rPr>
                    <w:rFonts w:ascii="Arial" w:hAnsi="Arial"/>
                    <w:sz w:val="18"/>
                    <w:lang w:val="en-US"/>
                  </w:rPr>
                </w:rPrChange>
              </w:rPr>
              <w:t>base: integer</w:t>
            </w:r>
          </w:p>
          <w:p w14:paraId="14A069B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5" w:author="Martin Midtgaard" w:date="2011-11-02T12:55:00Z">
                  <w:rPr>
                    <w:rFonts w:ascii="Arial" w:hAnsi="Arial"/>
                    <w:sz w:val="18"/>
                    <w:lang w:val="en-US"/>
                  </w:rPr>
                </w:rPrChange>
              </w:rPr>
            </w:pPr>
            <w:r>
              <w:rPr>
                <w:rFonts w:ascii="Arial" w:hAnsi="Arial"/>
                <w:sz w:val="18"/>
                <w:rPrChange w:id="206" w:author="Martin Midtgaard" w:date="2011-11-02T12:55:00Z">
                  <w:rPr>
                    <w:rFonts w:ascii="Arial" w:hAnsi="Arial"/>
                    <w:sz w:val="18"/>
                    <w:lang w:val="en-US"/>
                  </w:rPr>
                </w:rPrChange>
              </w:rPr>
              <w:t>totalDigits: 14</w:t>
            </w:r>
          </w:p>
        </w:tc>
        <w:tc>
          <w:tcPr>
            <w:tcW w:w="4671" w:type="dxa"/>
          </w:tcPr>
          <w:p w14:paraId="690470A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forventede indbetaling.</w:t>
            </w:r>
          </w:p>
        </w:tc>
      </w:tr>
      <w:tr w:rsidR="0086630D" w14:paraId="70C43EAC" w14:textId="77777777" w:rsidTr="0086630D">
        <w:tc>
          <w:tcPr>
            <w:tcW w:w="3402" w:type="dxa"/>
          </w:tcPr>
          <w:p w14:paraId="4F3DB87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HæftelseForældelseOpdaterMark</w:t>
            </w:r>
          </w:p>
        </w:tc>
        <w:tc>
          <w:tcPr>
            <w:tcW w:w="1701" w:type="dxa"/>
          </w:tcPr>
          <w:p w14:paraId="0DDBA29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F9A5D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14:paraId="2D5C164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40CF6E38"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forældelsesdato på hæftelsesforholdet må opdateres. Den vil som standard være Ja, men sættes til Nej af EFI hvis kunden ikke har modtaget en afgørelse om lønindheoldelse.</w:t>
            </w:r>
          </w:p>
        </w:tc>
      </w:tr>
      <w:tr w:rsidR="0086630D" w14:paraId="31608A2F" w14:textId="77777777" w:rsidTr="0086630D">
        <w:tc>
          <w:tcPr>
            <w:tcW w:w="3402" w:type="dxa"/>
          </w:tcPr>
          <w:p w14:paraId="33A52EA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KonkretDækningBeløbTotal</w:t>
            </w:r>
          </w:p>
        </w:tc>
        <w:tc>
          <w:tcPr>
            <w:tcW w:w="1701" w:type="dxa"/>
          </w:tcPr>
          <w:p w14:paraId="62FB217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7" w:author="Martin Midtgaard" w:date="2011-11-02T12:55:00Z">
                  <w:rPr>
                    <w:rFonts w:ascii="Arial" w:hAnsi="Arial"/>
                    <w:sz w:val="18"/>
                    <w:lang w:val="en-US"/>
                  </w:rPr>
                </w:rPrChange>
              </w:rPr>
            </w:pPr>
            <w:r>
              <w:rPr>
                <w:rFonts w:ascii="Arial" w:hAnsi="Arial"/>
                <w:sz w:val="18"/>
                <w:rPrChange w:id="208" w:author="Martin Midtgaard" w:date="2011-11-02T12:55:00Z">
                  <w:rPr>
                    <w:rFonts w:ascii="Arial" w:hAnsi="Arial"/>
                    <w:sz w:val="18"/>
                    <w:lang w:val="en-US"/>
                  </w:rPr>
                </w:rPrChange>
              </w:rPr>
              <w:t xml:space="preserve">Domain: </w:t>
            </w:r>
          </w:p>
          <w:p w14:paraId="573FD4E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09" w:author="Martin Midtgaard" w:date="2011-11-02T12:55:00Z">
                  <w:rPr>
                    <w:rFonts w:ascii="Arial" w:hAnsi="Arial"/>
                    <w:sz w:val="18"/>
                    <w:lang w:val="en-US"/>
                  </w:rPr>
                </w:rPrChange>
              </w:rPr>
            </w:pPr>
            <w:r>
              <w:rPr>
                <w:rFonts w:ascii="Arial" w:hAnsi="Arial"/>
                <w:sz w:val="18"/>
                <w:rPrChange w:id="210" w:author="Martin Midtgaard" w:date="2011-11-02T12:55:00Z">
                  <w:rPr>
                    <w:rFonts w:ascii="Arial" w:hAnsi="Arial"/>
                    <w:sz w:val="18"/>
                    <w:lang w:val="en-US"/>
                  </w:rPr>
                </w:rPrChange>
              </w:rPr>
              <w:t>Beløb</w:t>
            </w:r>
          </w:p>
          <w:p w14:paraId="46D799B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1" w:author="Martin Midtgaard" w:date="2011-11-02T12:55:00Z">
                  <w:rPr>
                    <w:rFonts w:ascii="Arial" w:hAnsi="Arial"/>
                    <w:sz w:val="18"/>
                    <w:lang w:val="en-US"/>
                  </w:rPr>
                </w:rPrChange>
              </w:rPr>
            </w:pPr>
            <w:r>
              <w:rPr>
                <w:rFonts w:ascii="Arial" w:hAnsi="Arial"/>
                <w:sz w:val="18"/>
                <w:rPrChange w:id="212" w:author="Martin Midtgaard" w:date="2011-11-02T12:55:00Z">
                  <w:rPr>
                    <w:rFonts w:ascii="Arial" w:hAnsi="Arial"/>
                    <w:sz w:val="18"/>
                    <w:lang w:val="en-US"/>
                  </w:rPr>
                </w:rPrChange>
              </w:rPr>
              <w:t>base: decimal</w:t>
            </w:r>
          </w:p>
          <w:p w14:paraId="58315F6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3" w:author="Martin Midtgaard" w:date="2011-11-02T12:55:00Z">
                  <w:rPr>
                    <w:rFonts w:ascii="Arial" w:hAnsi="Arial"/>
                    <w:sz w:val="18"/>
                    <w:lang w:val="en-US"/>
                  </w:rPr>
                </w:rPrChange>
              </w:rPr>
            </w:pPr>
            <w:r>
              <w:rPr>
                <w:rFonts w:ascii="Arial" w:hAnsi="Arial"/>
                <w:sz w:val="18"/>
                <w:rPrChange w:id="214" w:author="Martin Midtgaard" w:date="2011-11-02T12:55:00Z">
                  <w:rPr>
                    <w:rFonts w:ascii="Arial" w:hAnsi="Arial"/>
                    <w:sz w:val="18"/>
                    <w:lang w:val="en-US"/>
                  </w:rPr>
                </w:rPrChange>
              </w:rPr>
              <w:t>totalDigits: 13</w:t>
            </w:r>
          </w:p>
          <w:p w14:paraId="7926667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135877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KonkretDækningBeløb er en simpel sammentælling af DMIIndbetalingDækningBeløbTotal på niveau * Nr4-KonkretFordringDækningrækkefølgeListe</w:t>
            </w:r>
          </w:p>
          <w:p w14:paraId="0D9BE9A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06003E8D" w14:textId="77777777" w:rsidTr="0086630D">
        <w:tc>
          <w:tcPr>
            <w:tcW w:w="3402" w:type="dxa"/>
          </w:tcPr>
          <w:p w14:paraId="5FA1FBF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644C638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5" w:author="Martin Midtgaard" w:date="2011-11-02T12:55:00Z">
                  <w:rPr>
                    <w:rFonts w:ascii="Arial" w:hAnsi="Arial"/>
                    <w:sz w:val="18"/>
                    <w:lang w:val="en-US"/>
                  </w:rPr>
                </w:rPrChange>
              </w:rPr>
            </w:pPr>
            <w:r>
              <w:rPr>
                <w:rFonts w:ascii="Arial" w:hAnsi="Arial"/>
                <w:sz w:val="18"/>
                <w:rPrChange w:id="216" w:author="Martin Midtgaard" w:date="2011-11-02T12:55:00Z">
                  <w:rPr>
                    <w:rFonts w:ascii="Arial" w:hAnsi="Arial"/>
                    <w:sz w:val="18"/>
                    <w:lang w:val="en-US"/>
                  </w:rPr>
                </w:rPrChange>
              </w:rPr>
              <w:t xml:space="preserve">Domain: </w:t>
            </w:r>
          </w:p>
          <w:p w14:paraId="6194589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7" w:author="Martin Midtgaard" w:date="2011-11-02T12:55:00Z">
                  <w:rPr>
                    <w:rFonts w:ascii="Arial" w:hAnsi="Arial"/>
                    <w:sz w:val="18"/>
                    <w:lang w:val="en-US"/>
                  </w:rPr>
                </w:rPrChange>
              </w:rPr>
            </w:pPr>
            <w:r>
              <w:rPr>
                <w:rFonts w:ascii="Arial" w:hAnsi="Arial"/>
                <w:sz w:val="18"/>
                <w:rPrChange w:id="218" w:author="Martin Midtgaard" w:date="2011-11-02T12:55:00Z">
                  <w:rPr>
                    <w:rFonts w:ascii="Arial" w:hAnsi="Arial"/>
                    <w:sz w:val="18"/>
                    <w:lang w:val="en-US"/>
                  </w:rPr>
                </w:rPrChange>
              </w:rPr>
              <w:t>Navn</w:t>
            </w:r>
          </w:p>
          <w:p w14:paraId="1316709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19" w:author="Martin Midtgaard" w:date="2011-11-02T12:55:00Z">
                  <w:rPr>
                    <w:rFonts w:ascii="Arial" w:hAnsi="Arial"/>
                    <w:sz w:val="18"/>
                    <w:lang w:val="en-US"/>
                  </w:rPr>
                </w:rPrChange>
              </w:rPr>
            </w:pPr>
            <w:r>
              <w:rPr>
                <w:rFonts w:ascii="Arial" w:hAnsi="Arial"/>
                <w:sz w:val="18"/>
                <w:rPrChange w:id="220" w:author="Martin Midtgaard" w:date="2011-11-02T12:55:00Z">
                  <w:rPr>
                    <w:rFonts w:ascii="Arial" w:hAnsi="Arial"/>
                    <w:sz w:val="18"/>
                    <w:lang w:val="en-US"/>
                  </w:rPr>
                </w:rPrChange>
              </w:rPr>
              <w:t>base: string</w:t>
            </w:r>
          </w:p>
          <w:p w14:paraId="5EE945D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1" w:author="Martin Midtgaard" w:date="2011-11-02T12:55:00Z">
                  <w:rPr>
                    <w:rFonts w:ascii="Arial" w:hAnsi="Arial"/>
                    <w:sz w:val="18"/>
                    <w:lang w:val="en-US"/>
                  </w:rPr>
                </w:rPrChange>
              </w:rPr>
            </w:pPr>
            <w:r>
              <w:rPr>
                <w:rFonts w:ascii="Arial" w:hAnsi="Arial"/>
                <w:sz w:val="18"/>
                <w:rPrChange w:id="222" w:author="Martin Midtgaard" w:date="2011-11-02T12:55:00Z">
                  <w:rPr>
                    <w:rFonts w:ascii="Arial" w:hAnsi="Arial"/>
                    <w:sz w:val="18"/>
                    <w:lang w:val="en-US"/>
                  </w:rPr>
                </w:rPrChange>
              </w:rPr>
              <w:t>maxLength: 300</w:t>
            </w:r>
          </w:p>
        </w:tc>
        <w:tc>
          <w:tcPr>
            <w:tcW w:w="4671" w:type="dxa"/>
          </w:tcPr>
          <w:p w14:paraId="362A0B4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86630D" w14:paraId="0255F318" w14:textId="77777777" w:rsidTr="0086630D">
        <w:tc>
          <w:tcPr>
            <w:tcW w:w="3402" w:type="dxa"/>
          </w:tcPr>
          <w:p w14:paraId="526C55D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21257F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3" w:author="Martin Midtgaard" w:date="2011-11-02T12:55:00Z">
                  <w:rPr>
                    <w:rFonts w:ascii="Arial" w:hAnsi="Arial"/>
                    <w:sz w:val="18"/>
                    <w:lang w:val="en-US"/>
                  </w:rPr>
                </w:rPrChange>
              </w:rPr>
            </w:pPr>
            <w:r>
              <w:rPr>
                <w:rFonts w:ascii="Arial" w:hAnsi="Arial"/>
                <w:sz w:val="18"/>
                <w:rPrChange w:id="224" w:author="Martin Midtgaard" w:date="2011-11-02T12:55:00Z">
                  <w:rPr>
                    <w:rFonts w:ascii="Arial" w:hAnsi="Arial"/>
                    <w:sz w:val="18"/>
                    <w:lang w:val="en-US"/>
                  </w:rPr>
                </w:rPrChange>
              </w:rPr>
              <w:t xml:space="preserve">Domain: </w:t>
            </w:r>
          </w:p>
          <w:p w14:paraId="368A078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5" w:author="Martin Midtgaard" w:date="2011-11-02T12:55:00Z">
                  <w:rPr>
                    <w:rFonts w:ascii="Arial" w:hAnsi="Arial"/>
                    <w:sz w:val="18"/>
                    <w:lang w:val="en-US"/>
                  </w:rPr>
                </w:rPrChange>
              </w:rPr>
            </w:pPr>
            <w:r>
              <w:rPr>
                <w:rFonts w:ascii="Arial" w:hAnsi="Arial"/>
                <w:sz w:val="18"/>
                <w:rPrChange w:id="226" w:author="Martin Midtgaard" w:date="2011-11-02T12:55:00Z">
                  <w:rPr>
                    <w:rFonts w:ascii="Arial" w:hAnsi="Arial"/>
                    <w:sz w:val="18"/>
                    <w:lang w:val="en-US"/>
                  </w:rPr>
                </w:rPrChange>
              </w:rPr>
              <w:t>KundeNummer</w:t>
            </w:r>
          </w:p>
          <w:p w14:paraId="684F7BE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7" w:author="Martin Midtgaard" w:date="2011-11-02T12:55:00Z">
                  <w:rPr>
                    <w:rFonts w:ascii="Arial" w:hAnsi="Arial"/>
                    <w:sz w:val="18"/>
                    <w:lang w:val="en-US"/>
                  </w:rPr>
                </w:rPrChange>
              </w:rPr>
            </w:pPr>
            <w:r>
              <w:rPr>
                <w:rFonts w:ascii="Arial" w:hAnsi="Arial"/>
                <w:sz w:val="18"/>
                <w:rPrChange w:id="228" w:author="Martin Midtgaard" w:date="2011-11-02T12:55:00Z">
                  <w:rPr>
                    <w:rFonts w:ascii="Arial" w:hAnsi="Arial"/>
                    <w:sz w:val="18"/>
                    <w:lang w:val="en-US"/>
                  </w:rPr>
                </w:rPrChange>
              </w:rPr>
              <w:t>base: string</w:t>
            </w:r>
          </w:p>
          <w:p w14:paraId="4C51B0D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29" w:author="Martin Midtgaard" w:date="2011-11-02T12:55:00Z">
                  <w:rPr>
                    <w:rFonts w:ascii="Arial" w:hAnsi="Arial"/>
                    <w:sz w:val="18"/>
                    <w:lang w:val="en-US"/>
                  </w:rPr>
                </w:rPrChange>
              </w:rPr>
            </w:pPr>
            <w:r>
              <w:rPr>
                <w:rFonts w:ascii="Arial" w:hAnsi="Arial"/>
                <w:sz w:val="18"/>
                <w:rPrChange w:id="230" w:author="Martin Midtgaard" w:date="2011-11-02T12:55:00Z">
                  <w:rPr>
                    <w:rFonts w:ascii="Arial" w:hAnsi="Arial"/>
                    <w:sz w:val="18"/>
                    <w:lang w:val="en-US"/>
                  </w:rPr>
                </w:rPrChange>
              </w:rPr>
              <w:t>maxLength: 11</w:t>
            </w:r>
          </w:p>
          <w:p w14:paraId="74FA63CC"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1" w:author="Martin Midtgaard" w:date="2011-11-02T12:55:00Z">
                  <w:rPr>
                    <w:rFonts w:ascii="Arial" w:hAnsi="Arial"/>
                    <w:sz w:val="18"/>
                    <w:lang w:val="en-US"/>
                  </w:rPr>
                </w:rPrChange>
              </w:rPr>
            </w:pPr>
            <w:r>
              <w:rPr>
                <w:rFonts w:ascii="Arial" w:hAnsi="Arial"/>
                <w:sz w:val="18"/>
                <w:rPrChange w:id="232" w:author="Martin Midtgaard" w:date="2011-11-02T12:55:00Z">
                  <w:rPr>
                    <w:rFonts w:ascii="Arial" w:hAnsi="Arial"/>
                    <w:sz w:val="18"/>
                    <w:lang w:val="en-US"/>
                  </w:rPr>
                </w:rPrChange>
              </w:rPr>
              <w:t>pattern: [0-9]{8,11}</w:t>
            </w:r>
          </w:p>
        </w:tc>
        <w:tc>
          <w:tcPr>
            <w:tcW w:w="4671" w:type="dxa"/>
          </w:tcPr>
          <w:p w14:paraId="44D389B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6630D" w14:paraId="7479CC66" w14:textId="77777777" w:rsidTr="0086630D">
        <w:tc>
          <w:tcPr>
            <w:tcW w:w="3402" w:type="dxa"/>
          </w:tcPr>
          <w:p w14:paraId="365B7E2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6F02FB2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3" w:author="Martin Midtgaard" w:date="2011-11-02T12:55:00Z">
                  <w:rPr>
                    <w:rFonts w:ascii="Arial" w:hAnsi="Arial"/>
                    <w:sz w:val="18"/>
                    <w:lang w:val="en-US"/>
                  </w:rPr>
                </w:rPrChange>
              </w:rPr>
            </w:pPr>
            <w:r>
              <w:rPr>
                <w:rFonts w:ascii="Arial" w:hAnsi="Arial"/>
                <w:sz w:val="18"/>
                <w:rPrChange w:id="234" w:author="Martin Midtgaard" w:date="2011-11-02T12:55:00Z">
                  <w:rPr>
                    <w:rFonts w:ascii="Arial" w:hAnsi="Arial"/>
                    <w:sz w:val="18"/>
                    <w:lang w:val="en-US"/>
                  </w:rPr>
                </w:rPrChange>
              </w:rPr>
              <w:t xml:space="preserve">Domain: </w:t>
            </w:r>
          </w:p>
          <w:p w14:paraId="606AE4D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5" w:author="Martin Midtgaard" w:date="2011-11-02T12:55:00Z">
                  <w:rPr>
                    <w:rFonts w:ascii="Arial" w:hAnsi="Arial"/>
                    <w:sz w:val="18"/>
                    <w:lang w:val="en-US"/>
                  </w:rPr>
                </w:rPrChange>
              </w:rPr>
            </w:pPr>
            <w:r>
              <w:rPr>
                <w:rFonts w:ascii="Arial" w:hAnsi="Arial"/>
                <w:sz w:val="18"/>
                <w:rPrChange w:id="236" w:author="Martin Midtgaard" w:date="2011-11-02T12:55:00Z">
                  <w:rPr>
                    <w:rFonts w:ascii="Arial" w:hAnsi="Arial"/>
                    <w:sz w:val="18"/>
                    <w:lang w:val="en-US"/>
                  </w:rPr>
                </w:rPrChange>
              </w:rPr>
              <w:t>Tekst30</w:t>
            </w:r>
          </w:p>
          <w:p w14:paraId="7FDA9AF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7" w:author="Martin Midtgaard" w:date="2011-11-02T12:55:00Z">
                  <w:rPr>
                    <w:rFonts w:ascii="Arial" w:hAnsi="Arial"/>
                    <w:sz w:val="18"/>
                    <w:lang w:val="en-US"/>
                  </w:rPr>
                </w:rPrChange>
              </w:rPr>
            </w:pPr>
            <w:r>
              <w:rPr>
                <w:rFonts w:ascii="Arial" w:hAnsi="Arial"/>
                <w:sz w:val="18"/>
                <w:rPrChange w:id="238" w:author="Martin Midtgaard" w:date="2011-11-02T12:55:00Z">
                  <w:rPr>
                    <w:rFonts w:ascii="Arial" w:hAnsi="Arial"/>
                    <w:sz w:val="18"/>
                    <w:lang w:val="en-US"/>
                  </w:rPr>
                </w:rPrChange>
              </w:rPr>
              <w:t>base: string</w:t>
            </w:r>
          </w:p>
          <w:p w14:paraId="00780E2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39" w:author="Martin Midtgaard" w:date="2011-11-02T12:55:00Z">
                  <w:rPr>
                    <w:rFonts w:ascii="Arial" w:hAnsi="Arial"/>
                    <w:sz w:val="18"/>
                    <w:lang w:val="en-US"/>
                  </w:rPr>
                </w:rPrChange>
              </w:rPr>
            </w:pPr>
            <w:r>
              <w:rPr>
                <w:rFonts w:ascii="Arial" w:hAnsi="Arial"/>
                <w:sz w:val="18"/>
                <w:rPrChange w:id="240" w:author="Martin Midtgaard" w:date="2011-11-02T12:55:00Z">
                  <w:rPr>
                    <w:rFonts w:ascii="Arial" w:hAnsi="Arial"/>
                    <w:sz w:val="18"/>
                    <w:lang w:val="en-US"/>
                  </w:rPr>
                </w:rPrChange>
              </w:rPr>
              <w:t>maxLength: 30</w:t>
            </w:r>
          </w:p>
        </w:tc>
        <w:tc>
          <w:tcPr>
            <w:tcW w:w="4671" w:type="dxa"/>
          </w:tcPr>
          <w:p w14:paraId="18C319B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FBEB33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EDFE4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240382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34B7104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6DF7C5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565DC4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3FBF5B9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2B298F9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7477591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21A2C0F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BD2BC1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E86CD2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6630D" w14:paraId="0E88F859" w14:textId="77777777" w:rsidTr="0086630D">
        <w:tc>
          <w:tcPr>
            <w:tcW w:w="3402" w:type="dxa"/>
          </w:tcPr>
          <w:p w14:paraId="7FA366D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14:paraId="3AACC3E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0E5777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4E253A04"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52F9C3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86630D" w14:paraId="5234F407" w14:textId="77777777" w:rsidTr="0086630D">
        <w:tc>
          <w:tcPr>
            <w:tcW w:w="3402" w:type="dxa"/>
          </w:tcPr>
          <w:p w14:paraId="37AC264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14:paraId="62464C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DE2BCD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E7368CF"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6C88ABD5"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86630D" w14:paraId="10737E04" w14:textId="77777777" w:rsidTr="0086630D">
        <w:tc>
          <w:tcPr>
            <w:tcW w:w="3402" w:type="dxa"/>
          </w:tcPr>
          <w:p w14:paraId="54828EB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14:paraId="2FAA5BC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1" w:author="Martin Midtgaard" w:date="2011-11-02T12:55:00Z">
                  <w:rPr>
                    <w:rFonts w:ascii="Arial" w:hAnsi="Arial"/>
                    <w:sz w:val="18"/>
                    <w:lang w:val="en-US"/>
                  </w:rPr>
                </w:rPrChange>
              </w:rPr>
            </w:pPr>
            <w:r>
              <w:rPr>
                <w:rFonts w:ascii="Arial" w:hAnsi="Arial"/>
                <w:sz w:val="18"/>
                <w:rPrChange w:id="242" w:author="Martin Midtgaard" w:date="2011-11-02T12:55:00Z">
                  <w:rPr>
                    <w:rFonts w:ascii="Arial" w:hAnsi="Arial"/>
                    <w:sz w:val="18"/>
                    <w:lang w:val="en-US"/>
                  </w:rPr>
                </w:rPrChange>
              </w:rPr>
              <w:t xml:space="preserve">Domain: </w:t>
            </w:r>
          </w:p>
          <w:p w14:paraId="358F8B7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3" w:author="Martin Midtgaard" w:date="2011-11-02T12:55:00Z">
                  <w:rPr>
                    <w:rFonts w:ascii="Arial" w:hAnsi="Arial"/>
                    <w:sz w:val="18"/>
                    <w:lang w:val="en-US"/>
                  </w:rPr>
                </w:rPrChange>
              </w:rPr>
            </w:pPr>
            <w:r>
              <w:rPr>
                <w:rFonts w:ascii="Arial" w:hAnsi="Arial"/>
                <w:sz w:val="18"/>
                <w:rPrChange w:id="244" w:author="Martin Midtgaard" w:date="2011-11-02T12:55:00Z">
                  <w:rPr>
                    <w:rFonts w:ascii="Arial" w:hAnsi="Arial"/>
                    <w:sz w:val="18"/>
                    <w:lang w:val="en-US"/>
                  </w:rPr>
                </w:rPrChange>
              </w:rPr>
              <w:t>Tekst30</w:t>
            </w:r>
          </w:p>
          <w:p w14:paraId="5EE6AB4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5" w:author="Martin Midtgaard" w:date="2011-11-02T12:55:00Z">
                  <w:rPr>
                    <w:rFonts w:ascii="Arial" w:hAnsi="Arial"/>
                    <w:sz w:val="18"/>
                    <w:lang w:val="en-US"/>
                  </w:rPr>
                </w:rPrChange>
              </w:rPr>
            </w:pPr>
            <w:r>
              <w:rPr>
                <w:rFonts w:ascii="Arial" w:hAnsi="Arial"/>
                <w:sz w:val="18"/>
                <w:rPrChange w:id="246" w:author="Martin Midtgaard" w:date="2011-11-02T12:55:00Z">
                  <w:rPr>
                    <w:rFonts w:ascii="Arial" w:hAnsi="Arial"/>
                    <w:sz w:val="18"/>
                    <w:lang w:val="en-US"/>
                  </w:rPr>
                </w:rPrChange>
              </w:rPr>
              <w:t>base: string</w:t>
            </w:r>
          </w:p>
          <w:p w14:paraId="5245821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47" w:author="Martin Midtgaard" w:date="2011-11-02T12:55:00Z">
                  <w:rPr>
                    <w:rFonts w:ascii="Arial" w:hAnsi="Arial"/>
                    <w:sz w:val="18"/>
                    <w:lang w:val="en-US"/>
                  </w:rPr>
                </w:rPrChange>
              </w:rPr>
            </w:pPr>
            <w:r>
              <w:rPr>
                <w:rFonts w:ascii="Arial" w:hAnsi="Arial"/>
                <w:sz w:val="18"/>
                <w:rPrChange w:id="248" w:author="Martin Midtgaard" w:date="2011-11-02T12:55:00Z">
                  <w:rPr>
                    <w:rFonts w:ascii="Arial" w:hAnsi="Arial"/>
                    <w:sz w:val="18"/>
                    <w:lang w:val="en-US"/>
                  </w:rPr>
                </w:rPrChange>
              </w:rPr>
              <w:t>maxLength: 30</w:t>
            </w:r>
          </w:p>
        </w:tc>
        <w:tc>
          <w:tcPr>
            <w:tcW w:w="4671" w:type="dxa"/>
          </w:tcPr>
          <w:p w14:paraId="4F9D324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14:paraId="5C9FB4C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E6F2F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14:paraId="38048C5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14:paraId="21886A2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14:paraId="095E1D43"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14:paraId="7A954FC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14:paraId="4D23821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14:paraId="664216D9"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36A699EC" w14:textId="77777777" w:rsidTr="0086630D">
        <w:tc>
          <w:tcPr>
            <w:tcW w:w="3402" w:type="dxa"/>
          </w:tcPr>
          <w:p w14:paraId="39B62A9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bookmarkStart w:id="249" w:name="_GoBack"/>
            <w:bookmarkEnd w:id="249"/>
          </w:p>
        </w:tc>
        <w:tc>
          <w:tcPr>
            <w:tcW w:w="1701" w:type="dxa"/>
          </w:tcPr>
          <w:p w14:paraId="1C8D5D4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63FD53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14:paraId="09E28A5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2E15D9B"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2AD0D9C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14:paraId="293F724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10A0A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52EF243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LØN: Løn  </w:t>
            </w:r>
          </w:p>
          <w:p w14:paraId="3B4D491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PENS: Pension </w:t>
            </w:r>
          </w:p>
          <w:p w14:paraId="1EFAED6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KNTH: Kontanthjælp </w:t>
            </w:r>
          </w:p>
          <w:p w14:paraId="1B72324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SDGP: Sygedagpenge </w:t>
            </w:r>
          </w:p>
          <w:p w14:paraId="0700A26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14:paraId="3E63B2A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KSLD: Kreditsaldo fra EKKO </w:t>
            </w:r>
          </w:p>
          <w:p w14:paraId="11CA351F"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OVSK: Overskydende skat </w:t>
            </w:r>
          </w:p>
          <w:p w14:paraId="1564A86D"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14:paraId="519E1FF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14:paraId="3A3DDDD7"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14:paraId="72744C0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14:paraId="7295C15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RNTG: Rentegodtgørelse</w:t>
            </w:r>
          </w:p>
          <w:p w14:paraId="76264EB6"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FERV: FødevareErhverv</w:t>
            </w:r>
          </w:p>
        </w:tc>
      </w:tr>
      <w:tr w:rsidR="0086630D" w14:paraId="1E32AF4D" w14:textId="77777777" w:rsidTr="0086630D">
        <w:tc>
          <w:tcPr>
            <w:tcW w:w="3402" w:type="dxa"/>
          </w:tcPr>
          <w:p w14:paraId="306BCBA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OCRIndbetalingBeløbTotal</w:t>
            </w:r>
          </w:p>
        </w:tc>
        <w:tc>
          <w:tcPr>
            <w:tcW w:w="1701" w:type="dxa"/>
          </w:tcPr>
          <w:p w14:paraId="327176A1"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0" w:author="Martin Midtgaard" w:date="2011-11-02T12:55:00Z">
                  <w:rPr>
                    <w:rFonts w:ascii="Arial" w:hAnsi="Arial"/>
                    <w:sz w:val="18"/>
                    <w:lang w:val="en-US"/>
                  </w:rPr>
                </w:rPrChange>
              </w:rPr>
            </w:pPr>
            <w:r>
              <w:rPr>
                <w:rFonts w:ascii="Arial" w:hAnsi="Arial"/>
                <w:sz w:val="18"/>
                <w:rPrChange w:id="251" w:author="Martin Midtgaard" w:date="2011-11-02T12:55:00Z">
                  <w:rPr>
                    <w:rFonts w:ascii="Arial" w:hAnsi="Arial"/>
                    <w:sz w:val="18"/>
                    <w:lang w:val="en-US"/>
                  </w:rPr>
                </w:rPrChange>
              </w:rPr>
              <w:t xml:space="preserve">Domain: </w:t>
            </w:r>
          </w:p>
          <w:p w14:paraId="45E0BC9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2" w:author="Martin Midtgaard" w:date="2011-11-02T12:55:00Z">
                  <w:rPr>
                    <w:rFonts w:ascii="Arial" w:hAnsi="Arial"/>
                    <w:sz w:val="18"/>
                    <w:lang w:val="en-US"/>
                  </w:rPr>
                </w:rPrChange>
              </w:rPr>
            </w:pPr>
            <w:r>
              <w:rPr>
                <w:rFonts w:ascii="Arial" w:hAnsi="Arial"/>
                <w:sz w:val="18"/>
                <w:rPrChange w:id="253" w:author="Martin Midtgaard" w:date="2011-11-02T12:55:00Z">
                  <w:rPr>
                    <w:rFonts w:ascii="Arial" w:hAnsi="Arial"/>
                    <w:sz w:val="18"/>
                    <w:lang w:val="en-US"/>
                  </w:rPr>
                </w:rPrChange>
              </w:rPr>
              <w:t>Beløb</w:t>
            </w:r>
          </w:p>
          <w:p w14:paraId="59B0500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4" w:author="Martin Midtgaard" w:date="2011-11-02T12:55:00Z">
                  <w:rPr>
                    <w:rFonts w:ascii="Arial" w:hAnsi="Arial"/>
                    <w:sz w:val="18"/>
                    <w:lang w:val="en-US"/>
                  </w:rPr>
                </w:rPrChange>
              </w:rPr>
            </w:pPr>
            <w:r>
              <w:rPr>
                <w:rFonts w:ascii="Arial" w:hAnsi="Arial"/>
                <w:sz w:val="18"/>
                <w:rPrChange w:id="255" w:author="Martin Midtgaard" w:date="2011-11-02T12:55:00Z">
                  <w:rPr>
                    <w:rFonts w:ascii="Arial" w:hAnsi="Arial"/>
                    <w:sz w:val="18"/>
                    <w:lang w:val="en-US"/>
                  </w:rPr>
                </w:rPrChange>
              </w:rPr>
              <w:t>base: decimal</w:t>
            </w:r>
          </w:p>
          <w:p w14:paraId="5BFB5F4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6" w:author="Martin Midtgaard" w:date="2011-11-02T12:55:00Z">
                  <w:rPr>
                    <w:rFonts w:ascii="Arial" w:hAnsi="Arial"/>
                    <w:sz w:val="18"/>
                    <w:lang w:val="en-US"/>
                  </w:rPr>
                </w:rPrChange>
              </w:rPr>
            </w:pPr>
            <w:r>
              <w:rPr>
                <w:rFonts w:ascii="Arial" w:hAnsi="Arial"/>
                <w:sz w:val="18"/>
                <w:rPrChange w:id="257" w:author="Martin Midtgaard" w:date="2011-11-02T12:55:00Z">
                  <w:rPr>
                    <w:rFonts w:ascii="Arial" w:hAnsi="Arial"/>
                    <w:sz w:val="18"/>
                    <w:lang w:val="en-US"/>
                  </w:rPr>
                </w:rPrChange>
              </w:rPr>
              <w:t>totalDigits: 13</w:t>
            </w:r>
          </w:p>
          <w:p w14:paraId="55832A3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3F770C0"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OCRIndbetalingBeløbTotal er en simpel sammentælling af DMIIndbetalingDækningBeløb på niveau * Nr3-OCRIndbetalingListe</w:t>
            </w:r>
          </w:p>
          <w:p w14:paraId="66AD376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30D" w14:paraId="3569DBDA" w14:textId="77777777" w:rsidTr="0086630D">
        <w:tc>
          <w:tcPr>
            <w:tcW w:w="3402" w:type="dxa"/>
          </w:tcPr>
          <w:p w14:paraId="197BEAC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41E9900E"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58" w:author="Martin Midtgaard" w:date="2011-11-02T12:55:00Z">
                  <w:rPr>
                    <w:rFonts w:ascii="Arial" w:hAnsi="Arial"/>
                    <w:sz w:val="18"/>
                    <w:lang w:val="en-US"/>
                  </w:rPr>
                </w:rPrChange>
              </w:rPr>
            </w:pPr>
            <w:r>
              <w:rPr>
                <w:rFonts w:ascii="Arial" w:hAnsi="Arial"/>
                <w:sz w:val="18"/>
                <w:rPrChange w:id="259" w:author="Martin Midtgaard" w:date="2011-11-02T12:55:00Z">
                  <w:rPr>
                    <w:rFonts w:ascii="Arial" w:hAnsi="Arial"/>
                    <w:sz w:val="18"/>
                    <w:lang w:val="en-US"/>
                  </w:rPr>
                </w:rPrChange>
              </w:rPr>
              <w:t xml:space="preserve">Domain: </w:t>
            </w:r>
          </w:p>
          <w:p w14:paraId="38484DC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0" w:author="Martin Midtgaard" w:date="2011-11-02T12:55:00Z">
                  <w:rPr>
                    <w:rFonts w:ascii="Arial" w:hAnsi="Arial"/>
                    <w:sz w:val="18"/>
                    <w:lang w:val="en-US"/>
                  </w:rPr>
                </w:rPrChange>
              </w:rPr>
            </w:pPr>
            <w:r>
              <w:rPr>
                <w:rFonts w:ascii="Arial" w:hAnsi="Arial"/>
                <w:sz w:val="18"/>
                <w:rPrChange w:id="261" w:author="Martin Midtgaard" w:date="2011-11-02T12:55:00Z">
                  <w:rPr>
                    <w:rFonts w:ascii="Arial" w:hAnsi="Arial"/>
                    <w:sz w:val="18"/>
                    <w:lang w:val="en-US"/>
                  </w:rPr>
                </w:rPrChange>
              </w:rPr>
              <w:t>CPRNummer</w:t>
            </w:r>
          </w:p>
          <w:p w14:paraId="48DD1D0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2" w:author="Martin Midtgaard" w:date="2011-11-02T12:55:00Z">
                  <w:rPr>
                    <w:rFonts w:ascii="Arial" w:hAnsi="Arial"/>
                    <w:sz w:val="18"/>
                    <w:lang w:val="en-US"/>
                  </w:rPr>
                </w:rPrChange>
              </w:rPr>
            </w:pPr>
            <w:r>
              <w:rPr>
                <w:rFonts w:ascii="Arial" w:hAnsi="Arial"/>
                <w:sz w:val="18"/>
                <w:rPrChange w:id="263" w:author="Martin Midtgaard" w:date="2011-11-02T12:55:00Z">
                  <w:rPr>
                    <w:rFonts w:ascii="Arial" w:hAnsi="Arial"/>
                    <w:sz w:val="18"/>
                    <w:lang w:val="en-US"/>
                  </w:rPr>
                </w:rPrChange>
              </w:rPr>
              <w:t>base: string</w:t>
            </w:r>
          </w:p>
          <w:p w14:paraId="65AF0C1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4" w:author="Martin Midtgaard" w:date="2011-11-02T12:55:00Z">
                  <w:rPr>
                    <w:rFonts w:ascii="Arial" w:hAnsi="Arial"/>
                    <w:sz w:val="18"/>
                    <w:lang w:val="en-US"/>
                  </w:rPr>
                </w:rPrChange>
              </w:rPr>
            </w:pPr>
            <w:r>
              <w:rPr>
                <w:rFonts w:ascii="Arial" w:hAnsi="Arial"/>
                <w:sz w:val="18"/>
                <w:rPrChange w:id="265" w:author="Martin Midtgaard" w:date="2011-11-02T12:55:00Z">
                  <w:rPr>
                    <w:rFonts w:ascii="Arial" w:hAnsi="Arial"/>
                    <w:sz w:val="18"/>
                    <w:lang w:val="en-US"/>
                  </w:rPr>
                </w:rPrChange>
              </w:rPr>
              <w:t>maxLength: 10</w:t>
            </w:r>
          </w:p>
          <w:p w14:paraId="07701FA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737A49B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86630D" w14:paraId="1452721B" w14:textId="77777777" w:rsidTr="0086630D">
        <w:tc>
          <w:tcPr>
            <w:tcW w:w="3402" w:type="dxa"/>
          </w:tcPr>
          <w:p w14:paraId="3923F7D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RækkefølgeNummer</w:t>
            </w:r>
          </w:p>
        </w:tc>
        <w:tc>
          <w:tcPr>
            <w:tcW w:w="1701" w:type="dxa"/>
          </w:tcPr>
          <w:p w14:paraId="33E89F9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3E660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TalHel12</w:t>
            </w:r>
          </w:p>
          <w:p w14:paraId="3ADDDB89"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C3BF64D"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5364D88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i en liste med dækningsrækkefølge</w:t>
            </w:r>
          </w:p>
          <w:p w14:paraId="5ED3130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8E9E0E"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Gyldige værdier er 0-9999</w:t>
            </w:r>
          </w:p>
        </w:tc>
      </w:tr>
      <w:tr w:rsidR="0086630D" w14:paraId="482F458C" w14:textId="77777777" w:rsidTr="0086630D">
        <w:tc>
          <w:tcPr>
            <w:tcW w:w="3402" w:type="dxa"/>
          </w:tcPr>
          <w:p w14:paraId="39F02251"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4C615338"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6" w:author="Martin Midtgaard" w:date="2011-11-02T12:55:00Z">
                  <w:rPr>
                    <w:rFonts w:ascii="Arial" w:hAnsi="Arial"/>
                    <w:sz w:val="18"/>
                    <w:lang w:val="en-US"/>
                  </w:rPr>
                </w:rPrChange>
              </w:rPr>
            </w:pPr>
            <w:r>
              <w:rPr>
                <w:rFonts w:ascii="Arial" w:hAnsi="Arial"/>
                <w:sz w:val="18"/>
                <w:rPrChange w:id="267" w:author="Martin Midtgaard" w:date="2011-11-02T12:55:00Z">
                  <w:rPr>
                    <w:rFonts w:ascii="Arial" w:hAnsi="Arial"/>
                    <w:sz w:val="18"/>
                    <w:lang w:val="en-US"/>
                  </w:rPr>
                </w:rPrChange>
              </w:rPr>
              <w:t xml:space="preserve">Domain: </w:t>
            </w:r>
          </w:p>
          <w:p w14:paraId="4CC2645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68" w:author="Martin Midtgaard" w:date="2011-11-02T12:55:00Z">
                  <w:rPr>
                    <w:rFonts w:ascii="Arial" w:hAnsi="Arial"/>
                    <w:sz w:val="18"/>
                    <w:lang w:val="en-US"/>
                  </w:rPr>
                </w:rPrChange>
              </w:rPr>
            </w:pPr>
            <w:r>
              <w:rPr>
                <w:rFonts w:ascii="Arial" w:hAnsi="Arial"/>
                <w:sz w:val="18"/>
                <w:rPrChange w:id="269" w:author="Martin Midtgaard" w:date="2011-11-02T12:55:00Z">
                  <w:rPr>
                    <w:rFonts w:ascii="Arial" w:hAnsi="Arial"/>
                    <w:sz w:val="18"/>
                    <w:lang w:val="en-US"/>
                  </w:rPr>
                </w:rPrChange>
              </w:rPr>
              <w:t>Valuta</w:t>
            </w:r>
          </w:p>
          <w:p w14:paraId="5890EF2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0" w:author="Martin Midtgaard" w:date="2011-11-02T12:55:00Z">
                  <w:rPr>
                    <w:rFonts w:ascii="Arial" w:hAnsi="Arial"/>
                    <w:sz w:val="18"/>
                    <w:lang w:val="en-US"/>
                  </w:rPr>
                </w:rPrChange>
              </w:rPr>
            </w:pPr>
            <w:r>
              <w:rPr>
                <w:rFonts w:ascii="Arial" w:hAnsi="Arial"/>
                <w:sz w:val="18"/>
                <w:rPrChange w:id="271" w:author="Martin Midtgaard" w:date="2011-11-02T12:55:00Z">
                  <w:rPr>
                    <w:rFonts w:ascii="Arial" w:hAnsi="Arial"/>
                    <w:sz w:val="18"/>
                    <w:lang w:val="en-US"/>
                  </w:rPr>
                </w:rPrChange>
              </w:rPr>
              <w:t>base: string</w:t>
            </w:r>
          </w:p>
          <w:p w14:paraId="4B3424FB"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2" w:author="Martin Midtgaard" w:date="2011-11-02T12:55:00Z">
                  <w:rPr>
                    <w:rFonts w:ascii="Arial" w:hAnsi="Arial"/>
                    <w:sz w:val="18"/>
                    <w:lang w:val="en-US"/>
                  </w:rPr>
                </w:rPrChange>
              </w:rPr>
            </w:pPr>
            <w:r>
              <w:rPr>
                <w:rFonts w:ascii="Arial" w:hAnsi="Arial"/>
                <w:sz w:val="18"/>
                <w:rPrChange w:id="273" w:author="Martin Midtgaard" w:date="2011-11-02T12:55:00Z">
                  <w:rPr>
                    <w:rFonts w:ascii="Arial" w:hAnsi="Arial"/>
                    <w:sz w:val="18"/>
                    <w:lang w:val="en-US"/>
                  </w:rPr>
                </w:rPrChange>
              </w:rPr>
              <w:t>maxLength: 3</w:t>
            </w:r>
          </w:p>
          <w:p w14:paraId="2A7B7B4A"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5E359202"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86630D" w14:paraId="074DE60A" w14:textId="77777777" w:rsidTr="0086630D">
        <w:tc>
          <w:tcPr>
            <w:tcW w:w="3402" w:type="dxa"/>
          </w:tcPr>
          <w:p w14:paraId="588BD823"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07EF8D1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4" w:author="Martin Midtgaard" w:date="2011-11-02T12:55:00Z">
                  <w:rPr>
                    <w:rFonts w:ascii="Arial" w:hAnsi="Arial"/>
                    <w:sz w:val="18"/>
                    <w:lang w:val="en-US"/>
                  </w:rPr>
                </w:rPrChange>
              </w:rPr>
            </w:pPr>
            <w:r>
              <w:rPr>
                <w:rFonts w:ascii="Arial" w:hAnsi="Arial"/>
                <w:sz w:val="18"/>
                <w:rPrChange w:id="275" w:author="Martin Midtgaard" w:date="2011-11-02T12:55:00Z">
                  <w:rPr>
                    <w:rFonts w:ascii="Arial" w:hAnsi="Arial"/>
                    <w:sz w:val="18"/>
                    <w:lang w:val="en-US"/>
                  </w:rPr>
                </w:rPrChange>
              </w:rPr>
              <w:t xml:space="preserve">Domain: </w:t>
            </w:r>
          </w:p>
          <w:p w14:paraId="0C052F36"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6" w:author="Martin Midtgaard" w:date="2011-11-02T12:55:00Z">
                  <w:rPr>
                    <w:rFonts w:ascii="Arial" w:hAnsi="Arial"/>
                    <w:sz w:val="18"/>
                    <w:lang w:val="en-US"/>
                  </w:rPr>
                </w:rPrChange>
              </w:rPr>
            </w:pPr>
            <w:r>
              <w:rPr>
                <w:rFonts w:ascii="Arial" w:hAnsi="Arial"/>
                <w:sz w:val="18"/>
                <w:rPrChange w:id="277" w:author="Martin Midtgaard" w:date="2011-11-02T12:55:00Z">
                  <w:rPr>
                    <w:rFonts w:ascii="Arial" w:hAnsi="Arial"/>
                    <w:sz w:val="18"/>
                    <w:lang w:val="en-US"/>
                  </w:rPr>
                </w:rPrChange>
              </w:rPr>
              <w:t>CVRNummer</w:t>
            </w:r>
          </w:p>
          <w:p w14:paraId="3DF0DB65"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78" w:author="Martin Midtgaard" w:date="2011-11-02T12:55:00Z">
                  <w:rPr>
                    <w:rFonts w:ascii="Arial" w:hAnsi="Arial"/>
                    <w:sz w:val="18"/>
                    <w:lang w:val="en-US"/>
                  </w:rPr>
                </w:rPrChange>
              </w:rPr>
            </w:pPr>
            <w:r>
              <w:rPr>
                <w:rFonts w:ascii="Arial" w:hAnsi="Arial"/>
                <w:sz w:val="18"/>
                <w:rPrChange w:id="279" w:author="Martin Midtgaard" w:date="2011-11-02T12:55:00Z">
                  <w:rPr>
                    <w:rFonts w:ascii="Arial" w:hAnsi="Arial"/>
                    <w:sz w:val="18"/>
                    <w:lang w:val="en-US"/>
                  </w:rPr>
                </w:rPrChange>
              </w:rPr>
              <w:t>base: string</w:t>
            </w:r>
          </w:p>
          <w:p w14:paraId="5C1D950C"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280" w:author="Martin Midtgaard" w:date="2011-11-02T12:55:00Z">
                  <w:rPr>
                    <w:rFonts w:ascii="Arial" w:hAnsi="Arial"/>
                    <w:sz w:val="18"/>
                    <w:lang w:val="en-US"/>
                  </w:rPr>
                </w:rPrChange>
              </w:rPr>
            </w:pPr>
            <w:r>
              <w:rPr>
                <w:rFonts w:ascii="Arial" w:hAnsi="Arial"/>
                <w:sz w:val="18"/>
                <w:rPrChange w:id="281" w:author="Martin Midtgaard" w:date="2011-11-02T12:55:00Z">
                  <w:rPr>
                    <w:rFonts w:ascii="Arial" w:hAnsi="Arial"/>
                    <w:sz w:val="18"/>
                    <w:lang w:val="en-US"/>
                  </w:rPr>
                </w:rPrChange>
              </w:rPr>
              <w:t>maxLength: 8</w:t>
            </w:r>
          </w:p>
          <w:p w14:paraId="75EBC1A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70710AC4"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3BB6FF02"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1C8AA" w14:textId="77777777" w:rsid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205C12E7"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bl>
    <w:p w14:paraId="527EB100" w14:textId="77777777" w:rsidR="0086630D" w:rsidRPr="0086630D" w:rsidRDefault="0086630D" w:rsidP="0086630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6630D" w:rsidRPr="0086630D" w:rsidSect="0086630D">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17E44" w14:textId="77777777" w:rsidR="00BB230F" w:rsidRDefault="00BB230F" w:rsidP="0086630D">
      <w:pPr>
        <w:spacing w:line="240" w:lineRule="auto"/>
      </w:pPr>
      <w:r>
        <w:separator/>
      </w:r>
    </w:p>
  </w:endnote>
  <w:endnote w:type="continuationSeparator" w:id="0">
    <w:p w14:paraId="50932282" w14:textId="77777777" w:rsidR="00BB230F" w:rsidRDefault="00BB230F" w:rsidP="0086630D">
      <w:pPr>
        <w:spacing w:line="240" w:lineRule="auto"/>
      </w:pPr>
      <w:r>
        <w:continuationSeparator/>
      </w:r>
    </w:p>
  </w:endnote>
  <w:endnote w:type="continuationNotice" w:id="1">
    <w:p w14:paraId="07D78524" w14:textId="77777777" w:rsidR="00BB230F" w:rsidRDefault="00BB23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942C5" w14:textId="77777777" w:rsidR="0086630D" w:rsidRDefault="0086630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8D893" w14:textId="14E54ADB" w:rsidR="0086630D" w:rsidRPr="0086630D" w:rsidRDefault="0086630D" w:rsidP="0086630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29" w:author="Martin Midtgaard" w:date="2011-11-02T12:55:00Z">
      <w:r w:rsidR="00355DDA">
        <w:rPr>
          <w:rFonts w:ascii="Arial" w:hAnsi="Arial" w:cs="Arial"/>
          <w:noProof/>
          <w:sz w:val="16"/>
        </w:rPr>
        <w:delText>25. august</w:delText>
      </w:r>
    </w:del>
    <w:ins w:id="30" w:author="Martin Midtgaard" w:date="2011-11-02T12:55:00Z">
      <w:r>
        <w:rPr>
          <w:rFonts w:ascii="Arial" w:hAnsi="Arial" w:cs="Arial"/>
          <w:noProof/>
          <w:sz w:val="16"/>
        </w:rPr>
        <w:t>2. november</w:t>
      </w:r>
    </w:ins>
    <w:r>
      <w:rPr>
        <w:rFonts w:ascii="Arial" w:hAnsi="Arial" w:cs="Arial"/>
        <w:noProof/>
        <w:sz w:val="16"/>
      </w:rPr>
      <w:t xml:space="preserve"> 2011</w:t>
    </w:r>
    <w:r>
      <w:rPr>
        <w:rFonts w:ascii="Arial" w:hAnsi="Arial" w:cs="Arial"/>
        <w:sz w:val="16"/>
      </w:rPr>
      <w:fldChar w:fldCharType="end"/>
    </w:r>
    <w:r>
      <w:rPr>
        <w:rFonts w:ascii="Arial" w:hAnsi="Arial" w:cs="Arial"/>
        <w:sz w:val="16"/>
      </w:rPr>
      <w:tab/>
    </w:r>
    <w:r>
      <w:rPr>
        <w:rFonts w:ascii="Arial" w:hAnsi="Arial" w:cs="Arial"/>
        <w:sz w:val="16"/>
      </w:rPr>
      <w:tab/>
      <w:t xml:space="preserve">DMIKontoIndbetalingListeOpret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50716">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50716">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3E7983" w14:textId="77777777" w:rsidR="0086630D" w:rsidRDefault="0086630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6BEDD9" w14:textId="77777777" w:rsidR="00BB230F" w:rsidRDefault="00BB230F" w:rsidP="0086630D">
      <w:pPr>
        <w:spacing w:line="240" w:lineRule="auto"/>
      </w:pPr>
      <w:r>
        <w:separator/>
      </w:r>
    </w:p>
  </w:footnote>
  <w:footnote w:type="continuationSeparator" w:id="0">
    <w:p w14:paraId="3840AAB2" w14:textId="77777777" w:rsidR="00BB230F" w:rsidRDefault="00BB230F" w:rsidP="0086630D">
      <w:pPr>
        <w:spacing w:line="240" w:lineRule="auto"/>
      </w:pPr>
      <w:r>
        <w:continuationSeparator/>
      </w:r>
    </w:p>
  </w:footnote>
  <w:footnote w:type="continuationNotice" w:id="1">
    <w:p w14:paraId="1200ED0F" w14:textId="77777777" w:rsidR="00BB230F" w:rsidRDefault="00BB230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91CA6" w14:textId="77777777" w:rsidR="0086630D" w:rsidRDefault="0086630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1858E" w14:textId="77777777" w:rsidR="0086630D" w:rsidRPr="0086630D" w:rsidRDefault="0086630D" w:rsidP="0086630D">
    <w:pPr>
      <w:pStyle w:val="Sidehoved"/>
      <w:jc w:val="center"/>
      <w:rPr>
        <w:rFonts w:ascii="Arial" w:hAnsi="Arial" w:cs="Arial"/>
      </w:rPr>
    </w:pPr>
    <w:r w:rsidRPr="0086630D">
      <w:rPr>
        <w:rFonts w:ascii="Arial" w:hAnsi="Arial" w:cs="Arial"/>
      </w:rPr>
      <w:t>Servicebeskrivelse</w:t>
    </w:r>
  </w:p>
  <w:p w14:paraId="39ED5A39" w14:textId="77777777" w:rsidR="0086630D" w:rsidRPr="0086630D" w:rsidRDefault="0086630D" w:rsidP="0086630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4BCE4" w14:textId="77777777" w:rsidR="0086630D" w:rsidRDefault="0086630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473FD" w14:textId="77777777" w:rsidR="0086630D" w:rsidRPr="0086630D" w:rsidRDefault="0086630D" w:rsidP="0086630D">
    <w:pPr>
      <w:pStyle w:val="Sidehoved"/>
      <w:jc w:val="center"/>
      <w:rPr>
        <w:rFonts w:ascii="Arial" w:hAnsi="Arial" w:cs="Arial"/>
      </w:rPr>
    </w:pPr>
    <w:r w:rsidRPr="0086630D">
      <w:rPr>
        <w:rFonts w:ascii="Arial" w:hAnsi="Arial" w:cs="Arial"/>
      </w:rPr>
      <w:t>Datastrukturer</w:t>
    </w:r>
  </w:p>
  <w:p w14:paraId="4B12AEDD" w14:textId="77777777" w:rsidR="0086630D" w:rsidRPr="0086630D" w:rsidRDefault="0086630D" w:rsidP="0086630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69CEC" w14:textId="77777777" w:rsidR="0086630D" w:rsidRDefault="0086630D" w:rsidP="0086630D">
    <w:pPr>
      <w:pStyle w:val="Sidehoved"/>
      <w:jc w:val="center"/>
      <w:rPr>
        <w:rFonts w:ascii="Arial" w:hAnsi="Arial" w:cs="Arial"/>
      </w:rPr>
    </w:pPr>
    <w:r>
      <w:rPr>
        <w:rFonts w:ascii="Arial" w:hAnsi="Arial" w:cs="Arial"/>
      </w:rPr>
      <w:t>Data elementer</w:t>
    </w:r>
  </w:p>
  <w:p w14:paraId="5BDEF315" w14:textId="77777777" w:rsidR="0086630D" w:rsidRPr="0086630D" w:rsidRDefault="0086630D" w:rsidP="0086630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4622D"/>
    <w:multiLevelType w:val="multilevel"/>
    <w:tmpl w:val="F1DC1D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4E612AE5"/>
    <w:multiLevelType w:val="multilevel"/>
    <w:tmpl w:val="E222C76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30D"/>
    <w:rsid w:val="00355DDA"/>
    <w:rsid w:val="006843F7"/>
    <w:rsid w:val="0085182B"/>
    <w:rsid w:val="0086630D"/>
    <w:rsid w:val="00892491"/>
    <w:rsid w:val="00A4319F"/>
    <w:rsid w:val="00B50716"/>
    <w:rsid w:val="00BB23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0716"/>
    <w:pPr>
      <w:keepLines/>
      <w:numPr>
        <w:numId w:val="1"/>
      </w:numPr>
      <w:spacing w:after="360" w:line="240" w:lineRule="auto"/>
      <w:outlineLvl w:val="0"/>
      <w:pPrChange w:id="0" w:author="Martin Midtgaard" w:date="2011-11-02T12:55:00Z">
        <w:pPr>
          <w:keepLines/>
          <w:numPr>
            <w:numId w:val="2"/>
          </w:numPr>
          <w:tabs>
            <w:tab w:val="num" w:pos="567"/>
          </w:tabs>
          <w:spacing w:after="360"/>
          <w:outlineLvl w:val="0"/>
        </w:pPr>
      </w:pPrChange>
    </w:pPr>
    <w:rPr>
      <w:rFonts w:ascii="Arial" w:eastAsiaTheme="majorEastAsia" w:hAnsi="Arial" w:cs="Arial"/>
      <w:b/>
      <w:bCs/>
      <w:sz w:val="30"/>
      <w:szCs w:val="28"/>
      <w:rPrChange w:id="0" w:author="Martin Midtgaard" w:date="2011-11-02T12:55: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B50716"/>
    <w:pPr>
      <w:keepLines/>
      <w:numPr>
        <w:ilvl w:val="1"/>
        <w:numId w:val="1"/>
      </w:numPr>
      <w:suppressAutoHyphens/>
      <w:spacing w:line="240" w:lineRule="auto"/>
      <w:outlineLvl w:val="1"/>
      <w:pPrChange w:id="1" w:author="Martin Midtgaard" w:date="2011-11-02T12:55: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Martin Midtgaard" w:date="2011-11-02T12:55: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B50716"/>
    <w:pPr>
      <w:keepNext/>
      <w:keepLines/>
      <w:numPr>
        <w:ilvl w:val="2"/>
        <w:numId w:val="1"/>
      </w:numPr>
      <w:spacing w:before="200"/>
      <w:outlineLvl w:val="2"/>
      <w:pPrChange w:id="2" w:author="Martin Midtgaard" w:date="2011-11-02T12:55: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Martin Midtgaard" w:date="2011-11-02T12:55: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B50716"/>
    <w:pPr>
      <w:keepNext/>
      <w:keepLines/>
      <w:numPr>
        <w:ilvl w:val="3"/>
        <w:numId w:val="1"/>
      </w:numPr>
      <w:spacing w:before="200"/>
      <w:outlineLvl w:val="3"/>
      <w:pPrChange w:id="3" w:author="Martin Midtgaard" w:date="2011-11-02T12:55: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Martin Midtgaard" w:date="2011-11-02T12:55: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B50716"/>
    <w:pPr>
      <w:keepNext/>
      <w:keepLines/>
      <w:numPr>
        <w:ilvl w:val="4"/>
        <w:numId w:val="1"/>
      </w:numPr>
      <w:spacing w:before="200"/>
      <w:outlineLvl w:val="4"/>
      <w:pPrChange w:id="4" w:author="Martin Midtgaard" w:date="2011-11-02T12:55: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Martin Midtgaard" w:date="2011-11-02T12:55: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B50716"/>
    <w:pPr>
      <w:keepNext/>
      <w:keepLines/>
      <w:numPr>
        <w:ilvl w:val="5"/>
        <w:numId w:val="1"/>
      </w:numPr>
      <w:spacing w:before="200"/>
      <w:outlineLvl w:val="5"/>
      <w:pPrChange w:id="5" w:author="Martin Midtgaard" w:date="2011-11-02T12:55: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Martin Midtgaard" w:date="2011-11-02T12:55: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B50716"/>
    <w:pPr>
      <w:keepNext/>
      <w:keepLines/>
      <w:numPr>
        <w:ilvl w:val="6"/>
        <w:numId w:val="1"/>
      </w:numPr>
      <w:spacing w:before="200"/>
      <w:outlineLvl w:val="6"/>
      <w:pPrChange w:id="6" w:author="Martin Midtgaard" w:date="2011-11-02T12:55: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Martin Midtgaard" w:date="2011-11-02T12:55: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B50716"/>
    <w:pPr>
      <w:keepNext/>
      <w:keepLines/>
      <w:numPr>
        <w:ilvl w:val="7"/>
        <w:numId w:val="1"/>
      </w:numPr>
      <w:spacing w:before="200"/>
      <w:outlineLvl w:val="7"/>
      <w:pPrChange w:id="7" w:author="Martin Midtgaard" w:date="2011-11-02T12:55: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Martin Midtgaard" w:date="2011-11-02T12:55: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B50716"/>
    <w:pPr>
      <w:keepNext/>
      <w:keepLines/>
      <w:numPr>
        <w:ilvl w:val="8"/>
        <w:numId w:val="1"/>
      </w:numPr>
      <w:spacing w:before="200"/>
      <w:outlineLvl w:val="8"/>
      <w:pPrChange w:id="8" w:author="Martin Midtgaard" w:date="2011-11-02T12:55: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Martin Midtgaard" w:date="2011-11-02T12:55: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630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6630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6630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6630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6630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6630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6630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6630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6630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663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630D"/>
    <w:rPr>
      <w:rFonts w:ascii="Arial" w:hAnsi="Arial" w:cs="Arial"/>
      <w:b/>
      <w:sz w:val="30"/>
    </w:rPr>
  </w:style>
  <w:style w:type="paragraph" w:customStyle="1" w:styleId="Overskrift211pkt">
    <w:name w:val="Overskrift 2 + 11 pkt"/>
    <w:basedOn w:val="Normal"/>
    <w:link w:val="Overskrift211pktTegn"/>
    <w:rsid w:val="008663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630D"/>
    <w:rPr>
      <w:rFonts w:ascii="Arial" w:hAnsi="Arial" w:cs="Arial"/>
      <w:b/>
    </w:rPr>
  </w:style>
  <w:style w:type="paragraph" w:customStyle="1" w:styleId="Normal11">
    <w:name w:val="Normal + 11"/>
    <w:basedOn w:val="Normal"/>
    <w:link w:val="Normal11Tegn"/>
    <w:rsid w:val="008663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630D"/>
    <w:rPr>
      <w:rFonts w:ascii="Times New Roman" w:hAnsi="Times New Roman" w:cs="Times New Roman"/>
    </w:rPr>
  </w:style>
  <w:style w:type="paragraph" w:styleId="Sidehoved">
    <w:name w:val="header"/>
    <w:basedOn w:val="Normal"/>
    <w:link w:val="SidehovedTegn"/>
    <w:uiPriority w:val="99"/>
    <w:unhideWhenUsed/>
    <w:rsid w:val="0086630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630D"/>
  </w:style>
  <w:style w:type="paragraph" w:styleId="Sidefod">
    <w:name w:val="footer"/>
    <w:basedOn w:val="Normal"/>
    <w:link w:val="SidefodTegn"/>
    <w:uiPriority w:val="99"/>
    <w:unhideWhenUsed/>
    <w:rsid w:val="0086630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630D"/>
  </w:style>
  <w:style w:type="paragraph" w:styleId="Markeringsbobletekst">
    <w:name w:val="Balloon Text"/>
    <w:basedOn w:val="Normal"/>
    <w:link w:val="MarkeringsbobletekstTegn"/>
    <w:uiPriority w:val="99"/>
    <w:semiHidden/>
    <w:unhideWhenUsed/>
    <w:rsid w:val="00B50716"/>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50716"/>
    <w:rPr>
      <w:rFonts w:ascii="Tahoma" w:hAnsi="Tahoma" w:cs="Tahoma"/>
      <w:sz w:val="16"/>
      <w:szCs w:val="16"/>
    </w:rPr>
  </w:style>
  <w:style w:type="paragraph" w:styleId="Korrektur">
    <w:name w:val="Revision"/>
    <w:hidden/>
    <w:uiPriority w:val="99"/>
    <w:semiHidden/>
    <w:rsid w:val="00B507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0716"/>
    <w:pPr>
      <w:keepLines/>
      <w:numPr>
        <w:numId w:val="1"/>
      </w:numPr>
      <w:spacing w:after="360" w:line="240" w:lineRule="auto"/>
      <w:outlineLvl w:val="0"/>
      <w:pPrChange w:id="9" w:author="Martin Midtgaard" w:date="2011-11-02T12:55:00Z">
        <w:pPr>
          <w:keepLines/>
          <w:numPr>
            <w:numId w:val="2"/>
          </w:numPr>
          <w:tabs>
            <w:tab w:val="num" w:pos="567"/>
          </w:tabs>
          <w:spacing w:after="360"/>
          <w:outlineLvl w:val="0"/>
        </w:pPr>
      </w:pPrChange>
    </w:pPr>
    <w:rPr>
      <w:rFonts w:ascii="Arial" w:eastAsiaTheme="majorEastAsia" w:hAnsi="Arial" w:cs="Arial"/>
      <w:b/>
      <w:bCs/>
      <w:sz w:val="30"/>
      <w:szCs w:val="28"/>
      <w:rPrChange w:id="9" w:author="Martin Midtgaard" w:date="2011-11-02T12:55: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B50716"/>
    <w:pPr>
      <w:keepLines/>
      <w:numPr>
        <w:ilvl w:val="1"/>
        <w:numId w:val="1"/>
      </w:numPr>
      <w:suppressAutoHyphens/>
      <w:spacing w:line="240" w:lineRule="auto"/>
      <w:outlineLvl w:val="1"/>
      <w:pPrChange w:id="10" w:author="Martin Midtgaard" w:date="2011-11-02T12:55: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Martin Midtgaard" w:date="2011-11-02T12:55: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B50716"/>
    <w:pPr>
      <w:keepNext/>
      <w:keepLines/>
      <w:numPr>
        <w:ilvl w:val="2"/>
        <w:numId w:val="1"/>
      </w:numPr>
      <w:spacing w:before="200"/>
      <w:outlineLvl w:val="2"/>
      <w:pPrChange w:id="11" w:author="Martin Midtgaard" w:date="2011-11-02T12:55: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Martin Midtgaard" w:date="2011-11-02T12:55: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B50716"/>
    <w:pPr>
      <w:keepNext/>
      <w:keepLines/>
      <w:numPr>
        <w:ilvl w:val="3"/>
        <w:numId w:val="1"/>
      </w:numPr>
      <w:spacing w:before="200"/>
      <w:outlineLvl w:val="3"/>
      <w:pPrChange w:id="12" w:author="Martin Midtgaard" w:date="2011-11-02T12:55: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Martin Midtgaard" w:date="2011-11-02T12:55: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B50716"/>
    <w:pPr>
      <w:keepNext/>
      <w:keepLines/>
      <w:numPr>
        <w:ilvl w:val="4"/>
        <w:numId w:val="1"/>
      </w:numPr>
      <w:spacing w:before="200"/>
      <w:outlineLvl w:val="4"/>
      <w:pPrChange w:id="13" w:author="Martin Midtgaard" w:date="2011-11-02T12:55: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Martin Midtgaard" w:date="2011-11-02T12:55: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B50716"/>
    <w:pPr>
      <w:keepNext/>
      <w:keepLines/>
      <w:numPr>
        <w:ilvl w:val="5"/>
        <w:numId w:val="1"/>
      </w:numPr>
      <w:spacing w:before="200"/>
      <w:outlineLvl w:val="5"/>
      <w:pPrChange w:id="14" w:author="Martin Midtgaard" w:date="2011-11-02T12:55: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Martin Midtgaard" w:date="2011-11-02T12:55: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B50716"/>
    <w:pPr>
      <w:keepNext/>
      <w:keepLines/>
      <w:numPr>
        <w:ilvl w:val="6"/>
        <w:numId w:val="1"/>
      </w:numPr>
      <w:spacing w:before="200"/>
      <w:outlineLvl w:val="6"/>
      <w:pPrChange w:id="15" w:author="Martin Midtgaard" w:date="2011-11-02T12:55: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Martin Midtgaard" w:date="2011-11-02T12:55: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B50716"/>
    <w:pPr>
      <w:keepNext/>
      <w:keepLines/>
      <w:numPr>
        <w:ilvl w:val="7"/>
        <w:numId w:val="1"/>
      </w:numPr>
      <w:spacing w:before="200"/>
      <w:outlineLvl w:val="7"/>
      <w:pPrChange w:id="16" w:author="Martin Midtgaard" w:date="2011-11-02T12:55: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Martin Midtgaard" w:date="2011-11-02T12:55: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B50716"/>
    <w:pPr>
      <w:keepNext/>
      <w:keepLines/>
      <w:numPr>
        <w:ilvl w:val="8"/>
        <w:numId w:val="1"/>
      </w:numPr>
      <w:spacing w:before="200"/>
      <w:outlineLvl w:val="8"/>
      <w:pPrChange w:id="17" w:author="Martin Midtgaard" w:date="2011-11-02T12:55: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Martin Midtgaard" w:date="2011-11-02T12:55: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630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6630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6630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6630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6630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6630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6630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6630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6630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6630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630D"/>
    <w:rPr>
      <w:rFonts w:ascii="Arial" w:hAnsi="Arial" w:cs="Arial"/>
      <w:b/>
      <w:sz w:val="30"/>
    </w:rPr>
  </w:style>
  <w:style w:type="paragraph" w:customStyle="1" w:styleId="Overskrift211pkt">
    <w:name w:val="Overskrift 2 + 11 pkt"/>
    <w:basedOn w:val="Normal"/>
    <w:link w:val="Overskrift211pktTegn"/>
    <w:rsid w:val="0086630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630D"/>
    <w:rPr>
      <w:rFonts w:ascii="Arial" w:hAnsi="Arial" w:cs="Arial"/>
      <w:b/>
    </w:rPr>
  </w:style>
  <w:style w:type="paragraph" w:customStyle="1" w:styleId="Normal11">
    <w:name w:val="Normal + 11"/>
    <w:basedOn w:val="Normal"/>
    <w:link w:val="Normal11Tegn"/>
    <w:rsid w:val="0086630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630D"/>
    <w:rPr>
      <w:rFonts w:ascii="Times New Roman" w:hAnsi="Times New Roman" w:cs="Times New Roman"/>
    </w:rPr>
  </w:style>
  <w:style w:type="paragraph" w:styleId="Sidehoved">
    <w:name w:val="header"/>
    <w:basedOn w:val="Normal"/>
    <w:link w:val="SidehovedTegn"/>
    <w:uiPriority w:val="99"/>
    <w:unhideWhenUsed/>
    <w:rsid w:val="0086630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630D"/>
  </w:style>
  <w:style w:type="paragraph" w:styleId="Sidefod">
    <w:name w:val="footer"/>
    <w:basedOn w:val="Normal"/>
    <w:link w:val="SidefodTegn"/>
    <w:uiPriority w:val="99"/>
    <w:unhideWhenUsed/>
    <w:rsid w:val="0086630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630D"/>
  </w:style>
  <w:style w:type="paragraph" w:styleId="Markeringsbobletekst">
    <w:name w:val="Balloon Text"/>
    <w:basedOn w:val="Normal"/>
    <w:link w:val="MarkeringsbobletekstTegn"/>
    <w:uiPriority w:val="99"/>
    <w:semiHidden/>
    <w:unhideWhenUsed/>
    <w:rsid w:val="00B50716"/>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50716"/>
    <w:rPr>
      <w:rFonts w:ascii="Tahoma" w:hAnsi="Tahoma" w:cs="Tahoma"/>
      <w:sz w:val="16"/>
      <w:szCs w:val="16"/>
    </w:rPr>
  </w:style>
  <w:style w:type="paragraph" w:styleId="Korrektur">
    <w:name w:val="Revision"/>
    <w:hidden/>
    <w:uiPriority w:val="99"/>
    <w:semiHidden/>
    <w:rsid w:val="00B507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7FA8F-F97B-4351-89E4-02A9EF83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3079</Words>
  <Characters>18787</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2011-11-02T11:48:00Z</dcterms:created>
  <dcterms:modified xsi:type="dcterms:W3CDTF">2011-11-02T11:57:00Z</dcterms:modified>
</cp:coreProperties>
</file>