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4FF90D" w14:textId="77777777" w:rsidR="003B68D7"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126766" w14:paraId="74B79F7D" w14:textId="77777777" w:rsidTr="00126766">
        <w:trPr>
          <w:trHeight w:hRule="exact" w:val="113"/>
        </w:trPr>
        <w:tc>
          <w:tcPr>
            <w:tcW w:w="10345" w:type="dxa"/>
            <w:gridSpan w:val="6"/>
            <w:shd w:val="clear" w:color="auto" w:fill="B3B3B3"/>
          </w:tcPr>
          <w:p w14:paraId="41124396"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26766" w14:paraId="017D78E4" w14:textId="77777777" w:rsidTr="00126766">
        <w:trPr>
          <w:trHeight w:val="283"/>
        </w:trPr>
        <w:tc>
          <w:tcPr>
            <w:tcW w:w="10345" w:type="dxa"/>
            <w:gridSpan w:val="6"/>
            <w:tcBorders>
              <w:bottom w:val="single" w:sz="6" w:space="0" w:color="auto"/>
            </w:tcBorders>
          </w:tcPr>
          <w:p w14:paraId="436E81FC"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26766">
              <w:rPr>
                <w:rFonts w:ascii="Arial" w:hAnsi="Arial" w:cs="Arial"/>
                <w:b/>
                <w:sz w:val="30"/>
              </w:rPr>
              <w:t>CheckUdbetalingListeSend</w:t>
            </w:r>
          </w:p>
        </w:tc>
      </w:tr>
      <w:tr w:rsidR="00126766" w14:paraId="5766F985" w14:textId="77777777" w:rsidTr="00126766">
        <w:trPr>
          <w:trHeight w:val="283"/>
        </w:trPr>
        <w:tc>
          <w:tcPr>
            <w:tcW w:w="1134" w:type="dxa"/>
            <w:tcBorders>
              <w:top w:val="single" w:sz="6" w:space="0" w:color="auto"/>
              <w:bottom w:val="nil"/>
            </w:tcBorders>
            <w:shd w:val="clear" w:color="auto" w:fill="auto"/>
            <w:vAlign w:val="center"/>
          </w:tcPr>
          <w:p w14:paraId="45937C39"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14:paraId="461175CB"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26E0BEF2"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14:paraId="170A075C"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14:paraId="76C905CC"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14:paraId="18F057DA"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26766" w14:paraId="184F62AC" w14:textId="77777777" w:rsidTr="00126766">
        <w:trPr>
          <w:trHeight w:val="283"/>
        </w:trPr>
        <w:tc>
          <w:tcPr>
            <w:tcW w:w="1134" w:type="dxa"/>
            <w:tcBorders>
              <w:top w:val="nil"/>
            </w:tcBorders>
            <w:shd w:val="clear" w:color="auto" w:fill="auto"/>
            <w:vAlign w:val="center"/>
          </w:tcPr>
          <w:p w14:paraId="247F4D6B" w14:textId="57338E43" w:rsidR="00126766" w:rsidRPr="00126766" w:rsidRDefault="002A7EB1"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0" w:author="Poul V Madsen" w:date="2012-01-05T09:21:00Z">
              <w:r>
                <w:rPr>
                  <w:rFonts w:ascii="Arial" w:hAnsi="Arial" w:cs="Arial"/>
                  <w:sz w:val="18"/>
                </w:rPr>
                <w:delText>SKB</w:delText>
              </w:r>
            </w:del>
            <w:ins w:id="1" w:author="Poul V Madsen" w:date="2012-01-05T09:21:00Z">
              <w:r w:rsidR="00126766">
                <w:rPr>
                  <w:rFonts w:ascii="Arial" w:hAnsi="Arial" w:cs="Arial"/>
                  <w:sz w:val="18"/>
                </w:rPr>
                <w:t>FTPS-GW</w:t>
              </w:r>
            </w:ins>
          </w:p>
        </w:tc>
        <w:tc>
          <w:tcPr>
            <w:tcW w:w="2835" w:type="dxa"/>
            <w:tcBorders>
              <w:top w:val="nil"/>
            </w:tcBorders>
            <w:shd w:val="clear" w:color="auto" w:fill="auto"/>
            <w:vAlign w:val="center"/>
          </w:tcPr>
          <w:p w14:paraId="42C9BD24"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14:paraId="5069DB8E" w14:textId="6FE5863D"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del w:id="2" w:author="Poul V Madsen" w:date="2012-01-05T09:21:00Z">
              <w:r w:rsidR="002A7EB1">
                <w:rPr>
                  <w:rFonts w:ascii="Arial" w:hAnsi="Arial" w:cs="Arial"/>
                  <w:sz w:val="18"/>
                </w:rPr>
                <w:delText>0</w:delText>
              </w:r>
            </w:del>
            <w:ins w:id="3" w:author="Poul V Madsen" w:date="2012-01-05T09:21:00Z">
              <w:r>
                <w:rPr>
                  <w:rFonts w:ascii="Arial" w:hAnsi="Arial" w:cs="Arial"/>
                  <w:sz w:val="18"/>
                </w:rPr>
                <w:t>1</w:t>
              </w:r>
            </w:ins>
          </w:p>
        </w:tc>
        <w:tc>
          <w:tcPr>
            <w:tcW w:w="1701" w:type="dxa"/>
            <w:tcBorders>
              <w:top w:val="nil"/>
            </w:tcBorders>
            <w:shd w:val="clear" w:color="auto" w:fill="auto"/>
            <w:vAlign w:val="center"/>
          </w:tcPr>
          <w:p w14:paraId="0818A963"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13-11-2009</w:t>
            </w:r>
          </w:p>
        </w:tc>
        <w:tc>
          <w:tcPr>
            <w:tcW w:w="1701" w:type="dxa"/>
            <w:tcBorders>
              <w:top w:val="nil"/>
            </w:tcBorders>
            <w:shd w:val="clear" w:color="auto" w:fill="auto"/>
            <w:vAlign w:val="center"/>
          </w:tcPr>
          <w:p w14:paraId="3526E36D" w14:textId="535BD38F" w:rsidR="00126766" w:rsidRPr="00126766" w:rsidRDefault="002A7EB1"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4" w:author="Poul V Madsen" w:date="2012-01-05T09:21:00Z">
              <w:r>
                <w:rPr>
                  <w:rFonts w:ascii="Arial" w:hAnsi="Arial" w:cs="Arial"/>
                  <w:sz w:val="18"/>
                </w:rPr>
                <w:delText>w16578</w:delText>
              </w:r>
            </w:del>
            <w:ins w:id="5" w:author="Poul V Madsen" w:date="2012-01-05T09:21:00Z">
              <w:r w:rsidR="00126766">
                <w:rPr>
                  <w:rFonts w:ascii="Arial" w:hAnsi="Arial" w:cs="Arial"/>
                  <w:sz w:val="18"/>
                </w:rPr>
                <w:t>w18361</w:t>
              </w:r>
            </w:ins>
          </w:p>
        </w:tc>
        <w:tc>
          <w:tcPr>
            <w:tcW w:w="1835" w:type="dxa"/>
            <w:tcBorders>
              <w:top w:val="nil"/>
            </w:tcBorders>
            <w:shd w:val="clear" w:color="auto" w:fill="auto"/>
            <w:vAlign w:val="center"/>
          </w:tcPr>
          <w:p w14:paraId="2FEFA9BC" w14:textId="3C07DF04" w:rsidR="00126766" w:rsidRPr="00126766" w:rsidRDefault="002A7EB1"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6" w:author="Poul V Madsen" w:date="2012-01-05T09:21:00Z">
              <w:r>
                <w:rPr>
                  <w:rFonts w:ascii="Arial" w:hAnsi="Arial" w:cs="Arial"/>
                  <w:sz w:val="18"/>
                </w:rPr>
                <w:delText>28-</w:delText>
              </w:r>
            </w:del>
            <w:r w:rsidR="00126766">
              <w:rPr>
                <w:rFonts w:ascii="Arial" w:hAnsi="Arial" w:cs="Arial"/>
                <w:sz w:val="18"/>
              </w:rPr>
              <w:t>4-</w:t>
            </w:r>
            <w:del w:id="7" w:author="Poul V Madsen" w:date="2012-01-05T09:21:00Z">
              <w:r>
                <w:rPr>
                  <w:rFonts w:ascii="Arial" w:hAnsi="Arial" w:cs="Arial"/>
                  <w:sz w:val="18"/>
                </w:rPr>
                <w:delText>2011</w:delText>
              </w:r>
            </w:del>
            <w:ins w:id="8" w:author="Poul V Madsen" w:date="2012-01-05T09:21:00Z">
              <w:r w:rsidR="00126766">
                <w:rPr>
                  <w:rFonts w:ascii="Arial" w:hAnsi="Arial" w:cs="Arial"/>
                  <w:sz w:val="18"/>
                </w:rPr>
                <w:t>1-2012</w:t>
              </w:r>
            </w:ins>
          </w:p>
        </w:tc>
      </w:tr>
      <w:tr w:rsidR="00126766" w14:paraId="7F50C4B5" w14:textId="77777777" w:rsidTr="00126766">
        <w:trPr>
          <w:trHeight w:val="283"/>
        </w:trPr>
        <w:tc>
          <w:tcPr>
            <w:tcW w:w="10345" w:type="dxa"/>
            <w:gridSpan w:val="6"/>
            <w:shd w:val="clear" w:color="auto" w:fill="B3B3B3"/>
            <w:vAlign w:val="center"/>
          </w:tcPr>
          <w:p w14:paraId="38891E00"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26766" w14:paraId="168DA012" w14:textId="77777777" w:rsidTr="00126766">
        <w:trPr>
          <w:trHeight w:val="283"/>
        </w:trPr>
        <w:tc>
          <w:tcPr>
            <w:tcW w:w="10345" w:type="dxa"/>
            <w:gridSpan w:val="6"/>
            <w:vAlign w:val="center"/>
          </w:tcPr>
          <w:p w14:paraId="5897445F"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Denne service anvendes kun af DMO og bør betragtes som "OpkrævningCheckUdbetalingListeSend".</w:t>
            </w:r>
          </w:p>
          <w:p w14:paraId="3E26CAA7"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392FD9"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informerer Statens Koncern Betalinger (SKB) om at udstede og sende en check til kunden.</w:t>
            </w:r>
          </w:p>
          <w:p w14:paraId="39ED871A"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64C03E"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sker som følge af:</w:t>
            </w:r>
          </w:p>
          <w:p w14:paraId="7C2FF585"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EAD7D7"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udbetaling til kunden via NemKonto ikk</w:t>
            </w:r>
            <w:bookmarkStart w:id="9" w:name="_GoBack"/>
            <w:bookmarkEnd w:id="9"/>
            <w:r>
              <w:rPr>
                <w:rFonts w:ascii="Arial" w:hAnsi="Arial" w:cs="Arial"/>
                <w:sz w:val="18"/>
              </w:rPr>
              <w:t>e er mulig, dvs. at der er modtaget Retursvar 2 eller 7 (kunden har ingen valid NemKonto) eller Retursvar 9 (banken har afvist udbetalingen) fra NemKonto.</w:t>
            </w:r>
          </w:p>
          <w:p w14:paraId="0A673BEF"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72F7B9"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eller</w:t>
            </w:r>
          </w:p>
          <w:p w14:paraId="16963B04"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62D4E2"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sagsbehandler i særlige tilfælde har angivet, at udbetaling til kunden skal ske ved check</w:t>
            </w:r>
          </w:p>
        </w:tc>
      </w:tr>
      <w:tr w:rsidR="00126766" w14:paraId="5E5B2AC5" w14:textId="77777777" w:rsidTr="00126766">
        <w:trPr>
          <w:trHeight w:val="283"/>
        </w:trPr>
        <w:tc>
          <w:tcPr>
            <w:tcW w:w="10345" w:type="dxa"/>
            <w:gridSpan w:val="6"/>
            <w:shd w:val="clear" w:color="auto" w:fill="B3B3B3"/>
            <w:vAlign w:val="center"/>
          </w:tcPr>
          <w:p w14:paraId="52428E55"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26766" w14:paraId="08406A05" w14:textId="77777777" w:rsidTr="00126766">
        <w:trPr>
          <w:trHeight w:val="283"/>
        </w:trPr>
        <w:tc>
          <w:tcPr>
            <w:tcW w:w="10345" w:type="dxa"/>
            <w:gridSpan w:val="6"/>
          </w:tcPr>
          <w:p w14:paraId="6A84A3E0"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enkelte tilfælde sker udbetaling via check, og SKB skal derfor have oplysning om at udstede og sende en check. Dette sker i følgende tilfælde:</w:t>
            </w:r>
          </w:p>
          <w:p w14:paraId="7D8FC02F"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CCB5ED"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Check udskrivning (Almindelig opsætning (ifm sagsbehandling) og Retursvar 9 fra NemKonto)</w:t>
            </w:r>
          </w:p>
          <w:p w14:paraId="5E6BF952"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Check (Retursvar 2 og 7 fra NemKonto). Sendes direkte uden godkendelse (er allerede godkendt)</w:t>
            </w:r>
          </w:p>
          <w:p w14:paraId="6F48AFC7"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Check ompostering. Sendes direkte uden godkendelse</w:t>
            </w:r>
          </w:p>
          <w:p w14:paraId="528C6233"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A01092"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indgår i flowet "'Håndtering af udbetaling via check fra SKATs debitormotor (DMO) gennem Statens Koncern Betalinger (SKB).</w:t>
            </w:r>
          </w:p>
          <w:p w14:paraId="0DA8AD46"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0C100D"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initier overførsel af udbetalingsordren til SKB, Udbetalingsordren indeholder en liste udbetalingerne som skal gennemføres ved anvendelse af checks.</w:t>
            </w:r>
          </w:p>
          <w:p w14:paraId="38D09059"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3E8711"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bank svarer med en liste over anvendte chekcnumre. Dette svar modtages gennem et kald til servicen</w:t>
            </w:r>
          </w:p>
          <w:p w14:paraId="5DD05DC2"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OpkrævningCheckUdbetalingStatusListeModtag.</w:t>
            </w:r>
          </w:p>
          <w:p w14:paraId="1DA9B95D"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38EF1E" w14:textId="1D1506FA" w:rsidR="00126766" w:rsidRDefault="002A7EB1"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0" w:author="Poul V Madsen" w:date="2012-01-05T09:21:00Z">
              <w:r>
                <w:rPr>
                  <w:rFonts w:ascii="Arial" w:hAnsi="Arial" w:cs="Arial"/>
                  <w:sz w:val="18"/>
                </w:rPr>
                <w:delText>Når checks er indløst indgår de</w:delText>
              </w:r>
            </w:del>
            <w:ins w:id="11" w:author="Poul V Madsen" w:date="2012-01-05T09:21:00Z">
              <w:r w:rsidR="00126766">
                <w:rPr>
                  <w:rFonts w:ascii="Arial" w:hAnsi="Arial" w:cs="Arial"/>
                  <w:sz w:val="18"/>
                </w:rPr>
                <w:t>Indløste check kan ses</w:t>
              </w:r>
            </w:ins>
            <w:r w:rsidR="00126766">
              <w:rPr>
                <w:rFonts w:ascii="Arial" w:hAnsi="Arial" w:cs="Arial"/>
                <w:sz w:val="18"/>
              </w:rPr>
              <w:t xml:space="preserve"> på </w:t>
            </w:r>
            <w:del w:id="12" w:author="Poul V Madsen" w:date="2012-01-05T09:21:00Z">
              <w:r>
                <w:rPr>
                  <w:rFonts w:ascii="Arial" w:hAnsi="Arial" w:cs="Arial"/>
                  <w:sz w:val="18"/>
                </w:rPr>
                <w:delText>en liste som</w:delText>
              </w:r>
            </w:del>
            <w:ins w:id="13" w:author="Poul V Madsen" w:date="2012-01-05T09:21:00Z">
              <w:r w:rsidR="00126766">
                <w:rPr>
                  <w:rFonts w:ascii="Arial" w:hAnsi="Arial" w:cs="Arial"/>
                  <w:sz w:val="18"/>
                </w:rPr>
                <w:t>kontoudtoget, der</w:t>
              </w:r>
            </w:ins>
            <w:r w:rsidR="00126766">
              <w:rPr>
                <w:rFonts w:ascii="Arial" w:hAnsi="Arial" w:cs="Arial"/>
                <w:sz w:val="18"/>
              </w:rPr>
              <w:t xml:space="preserve"> modtages gennem et kald til servicen </w:t>
            </w:r>
            <w:del w:id="14" w:author="Poul V Madsen" w:date="2012-01-05T09:21:00Z">
              <w:r>
                <w:rPr>
                  <w:rFonts w:ascii="Arial" w:hAnsi="Arial" w:cs="Arial"/>
                  <w:sz w:val="18"/>
                </w:rPr>
                <w:delText>OpkrævningUdbetalingOplysningListeModtag.</w:delText>
              </w:r>
            </w:del>
            <w:ins w:id="15" w:author="Poul V Madsen" w:date="2012-01-05T09:21:00Z">
              <w:r w:rsidR="00126766">
                <w:rPr>
                  <w:rFonts w:ascii="Arial" w:hAnsi="Arial" w:cs="Arial"/>
                  <w:sz w:val="18"/>
                </w:rPr>
                <w:t>"OpkrævningKontoudtogOplysningListeModtag".</w:t>
              </w:r>
            </w:ins>
          </w:p>
          <w:p w14:paraId="0A3A0C92"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00F921"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om checks,  som ikke er indløst indenfor 60 dage modtages gennem et kald til servicenOpkrævningCheckUdbetalingIkkeIndløstListeModtag.</w:t>
            </w:r>
          </w:p>
          <w:p w14:paraId="70625AC0"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6766" w14:paraId="0CE7CFAA" w14:textId="77777777" w:rsidTr="00126766">
        <w:trPr>
          <w:trHeight w:val="283"/>
        </w:trPr>
        <w:tc>
          <w:tcPr>
            <w:tcW w:w="10345" w:type="dxa"/>
            <w:gridSpan w:val="6"/>
            <w:shd w:val="clear" w:color="auto" w:fill="B3B3B3"/>
            <w:vAlign w:val="center"/>
          </w:tcPr>
          <w:p w14:paraId="2A2FF572"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26766" w14:paraId="0A8C7D03" w14:textId="77777777" w:rsidTr="00126766">
        <w:trPr>
          <w:trHeight w:val="283"/>
        </w:trPr>
        <w:tc>
          <w:tcPr>
            <w:tcW w:w="10345" w:type="dxa"/>
            <w:gridSpan w:val="6"/>
            <w:shd w:val="clear" w:color="auto" w:fill="FFFFFF"/>
          </w:tcPr>
          <w:p w14:paraId="3416578B"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udbetaling via NemKonto bliver afvist, skal denne genfremsendes i form af en check. Dette sker ved at ændre betalingsmetoden på bilaget. Derved vil bilaget blive trukket med ud ved førstkommende check kørsel.</w:t>
            </w:r>
          </w:p>
          <w:p w14:paraId="58293E78"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4E6CAB"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bilag der er et resultat af Retursvar 2 og 7 fra NemKonto skal sendes direkte uden en egentlig godkendelse, idet beløbene på disse er de samme som ved NemKonto udbetalingen.</w:t>
            </w:r>
          </w:p>
          <w:p w14:paraId="78ABA53F"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EF6CE0"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 tilfælde hvor banken har afvist betalingen grundet kontoen er lukket, skal der foretages en ny godkendelse. Årsagen er at tilbageførslen typisk foregår et par dage efter afsendelsen til NemKonto. Da der kan være sket bevægelser på kontoen og beløbet kunne være anderledes, skal udbetalingen godkendes på ny (godkendelsesproceduren sker i anden service).</w:t>
            </w:r>
          </w:p>
          <w:p w14:paraId="5B30CB7A"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FAFC21"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initerer udstedelse af checks hos SKB. Initeringen sker ved at der overføre en udbetaliings ordre fra DMO til SKB.</w:t>
            </w:r>
          </w:p>
          <w:p w14:paraId="2CA78503"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Filformatet er PAYMUL.</w:t>
            </w:r>
          </w:p>
          <w:p w14:paraId="31A683B5"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177265" w14:textId="45F2B0F5"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 </w:t>
            </w:r>
            <w:del w:id="16" w:author="Poul V Madsen" w:date="2012-01-05T09:21:00Z">
              <w:r w:rsidR="002A7EB1">
                <w:rPr>
                  <w:rFonts w:ascii="Arial" w:hAnsi="Arial" w:cs="Arial"/>
                  <w:sz w:val="18"/>
                </w:rPr>
                <w:delText>servcie</w:delText>
              </w:r>
            </w:del>
            <w:ins w:id="17" w:author="Poul V Madsen" w:date="2012-01-05T09:21:00Z">
              <w:r>
                <w:rPr>
                  <w:rFonts w:ascii="Arial" w:hAnsi="Arial" w:cs="Arial"/>
                  <w:sz w:val="18"/>
                </w:rPr>
                <w:t>service</w:t>
              </w:r>
            </w:ins>
            <w:r>
              <w:rPr>
                <w:rFonts w:ascii="Arial" w:hAnsi="Arial" w:cs="Arial"/>
                <w:sz w:val="18"/>
              </w:rPr>
              <w:t xml:space="preserve"> OpkrævningCheckUdbetalingStatusListeModtag, </w:t>
            </w:r>
            <w:del w:id="18" w:author="Poul V Madsen" w:date="2012-01-05T09:21:00Z">
              <w:r w:rsidR="002A7EB1">
                <w:rPr>
                  <w:rFonts w:ascii="Arial" w:hAnsi="Arial" w:cs="Arial"/>
                  <w:sz w:val="18"/>
                </w:rPr>
                <w:delText>OpkrævningUdbetalingOplysningListeModtag</w:delText>
              </w:r>
            </w:del>
            <w:ins w:id="19" w:author="Poul V Madsen" w:date="2012-01-05T09:21:00Z">
              <w:r>
                <w:rPr>
                  <w:rFonts w:ascii="Arial" w:hAnsi="Arial" w:cs="Arial"/>
                  <w:sz w:val="18"/>
                </w:rPr>
                <w:t>OpkrævningKontoudtogOplysningListeModtag</w:t>
              </w:r>
            </w:ins>
            <w:r>
              <w:rPr>
                <w:rFonts w:ascii="Arial" w:hAnsi="Arial" w:cs="Arial"/>
                <w:sz w:val="18"/>
              </w:rPr>
              <w:t xml:space="preserve"> og OpkrævningCheckUdbetalingIkkeIndløstListeModtag for detaljeret beskrivelse af funktionaliteten for de ønvrige aktiviteter i checkudbetaling.</w:t>
            </w:r>
          </w:p>
        </w:tc>
      </w:tr>
      <w:tr w:rsidR="00126766" w14:paraId="27BF8CDB" w14:textId="77777777" w:rsidTr="00126766">
        <w:trPr>
          <w:trHeight w:val="283"/>
        </w:trPr>
        <w:tc>
          <w:tcPr>
            <w:tcW w:w="10345" w:type="dxa"/>
            <w:gridSpan w:val="6"/>
            <w:shd w:val="clear" w:color="auto" w:fill="B3B3B3"/>
            <w:vAlign w:val="center"/>
          </w:tcPr>
          <w:p w14:paraId="4AA49A48"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26766" w14:paraId="53B11E6D" w14:textId="77777777" w:rsidTr="00126766">
        <w:trPr>
          <w:trHeight w:val="283"/>
        </w:trPr>
        <w:tc>
          <w:tcPr>
            <w:tcW w:w="10345" w:type="dxa"/>
            <w:gridSpan w:val="6"/>
            <w:shd w:val="clear" w:color="auto" w:fill="FFFFFF"/>
            <w:vAlign w:val="center"/>
          </w:tcPr>
          <w:p w14:paraId="7A8B7915"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26766" w14:paraId="27D399BD" w14:textId="77777777" w:rsidTr="00126766">
        <w:trPr>
          <w:trHeight w:val="283"/>
        </w:trPr>
        <w:tc>
          <w:tcPr>
            <w:tcW w:w="10345" w:type="dxa"/>
            <w:gridSpan w:val="6"/>
            <w:shd w:val="clear" w:color="auto" w:fill="FFFFFF"/>
          </w:tcPr>
          <w:p w14:paraId="4CE928EB"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CheckUdbetalingListeSend_I</w:t>
            </w:r>
          </w:p>
        </w:tc>
      </w:tr>
      <w:tr w:rsidR="00126766" w14:paraId="53999B13" w14:textId="77777777" w:rsidTr="00126766">
        <w:trPr>
          <w:trHeight w:val="283"/>
        </w:trPr>
        <w:tc>
          <w:tcPr>
            <w:tcW w:w="10345" w:type="dxa"/>
            <w:gridSpan w:val="6"/>
            <w:shd w:val="clear" w:color="auto" w:fill="FFFFFF"/>
          </w:tcPr>
          <w:p w14:paraId="7BBD9D61"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4B9B82"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CheckUdbetalingIndhold</w:t>
            </w:r>
          </w:p>
        </w:tc>
      </w:tr>
      <w:tr w:rsidR="00126766" w14:paraId="7A981F99" w14:textId="77777777" w:rsidTr="00126766">
        <w:trPr>
          <w:trHeight w:val="283"/>
        </w:trPr>
        <w:tc>
          <w:tcPr>
            <w:tcW w:w="10345" w:type="dxa"/>
            <w:gridSpan w:val="6"/>
            <w:shd w:val="clear" w:color="auto" w:fill="FFFFFF"/>
          </w:tcPr>
          <w:p w14:paraId="46DF015E"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74444857"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126766" w14:paraId="76D042FA" w14:textId="77777777" w:rsidTr="00126766">
        <w:trPr>
          <w:trHeight w:val="283"/>
        </w:trPr>
        <w:tc>
          <w:tcPr>
            <w:tcW w:w="10345" w:type="dxa"/>
            <w:gridSpan w:val="6"/>
            <w:shd w:val="clear" w:color="auto" w:fill="FFFFFF"/>
          </w:tcPr>
          <w:p w14:paraId="3901234C"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B3F80B"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423FAB3E"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14:paraId="1F993CEC"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14:paraId="54C2E394"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14:paraId="53A1874C"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126766" w14:paraId="0AE17EEB" w14:textId="77777777" w:rsidTr="00126766">
        <w:trPr>
          <w:trHeight w:val="283"/>
        </w:trPr>
        <w:tc>
          <w:tcPr>
            <w:tcW w:w="10345" w:type="dxa"/>
            <w:gridSpan w:val="6"/>
            <w:shd w:val="clear" w:color="auto" w:fill="FFFFFF"/>
          </w:tcPr>
          <w:p w14:paraId="2EA65EE4"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3F932439"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StyretFiloverførselModtagAfslut_I</w:t>
            </w:r>
          </w:p>
        </w:tc>
      </w:tr>
      <w:tr w:rsidR="00126766" w14:paraId="64CF8F5B" w14:textId="77777777" w:rsidTr="00126766">
        <w:trPr>
          <w:trHeight w:val="283"/>
        </w:trPr>
        <w:tc>
          <w:tcPr>
            <w:tcW w:w="10345" w:type="dxa"/>
            <w:gridSpan w:val="6"/>
            <w:shd w:val="clear" w:color="auto" w:fill="FFFFFF"/>
          </w:tcPr>
          <w:p w14:paraId="07CEB98B"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B0B781"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367C9792"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126766" w14:paraId="70D6AF5A" w14:textId="77777777" w:rsidTr="00126766">
        <w:trPr>
          <w:trHeight w:val="283"/>
        </w:trPr>
        <w:tc>
          <w:tcPr>
            <w:tcW w:w="10345" w:type="dxa"/>
            <w:gridSpan w:val="6"/>
            <w:shd w:val="clear" w:color="auto" w:fill="FFFFFF"/>
          </w:tcPr>
          <w:p w14:paraId="09BB95AA"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7C695B0B"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126766" w14:paraId="16F9BD85" w14:textId="77777777" w:rsidTr="00126766">
        <w:trPr>
          <w:trHeight w:val="283"/>
        </w:trPr>
        <w:tc>
          <w:tcPr>
            <w:tcW w:w="10345" w:type="dxa"/>
            <w:gridSpan w:val="6"/>
            <w:shd w:val="clear" w:color="auto" w:fill="FFFFFF"/>
          </w:tcPr>
          <w:p w14:paraId="7712015C"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CB1565"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7200779D"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126766" w14:paraId="0D4CF205" w14:textId="77777777" w:rsidTr="00126766">
        <w:trPr>
          <w:trHeight w:val="283"/>
        </w:trPr>
        <w:tc>
          <w:tcPr>
            <w:tcW w:w="10345" w:type="dxa"/>
            <w:gridSpan w:val="6"/>
            <w:shd w:val="clear" w:color="auto" w:fill="FFFFFF"/>
          </w:tcPr>
          <w:p w14:paraId="05E857FC"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3D8408A8"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126766" w14:paraId="3A026141" w14:textId="77777777" w:rsidTr="00126766">
        <w:trPr>
          <w:trHeight w:val="283"/>
        </w:trPr>
        <w:tc>
          <w:tcPr>
            <w:tcW w:w="10345" w:type="dxa"/>
            <w:gridSpan w:val="6"/>
            <w:shd w:val="clear" w:color="auto" w:fill="FFFFFF"/>
          </w:tcPr>
          <w:p w14:paraId="5BED6D40"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851C5F"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139E467A"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126766" w14:paraId="79AE1282" w14:textId="77777777" w:rsidTr="00126766">
        <w:trPr>
          <w:trHeight w:val="283"/>
        </w:trPr>
        <w:tc>
          <w:tcPr>
            <w:tcW w:w="10345" w:type="dxa"/>
            <w:gridSpan w:val="6"/>
            <w:shd w:val="clear" w:color="auto" w:fill="FFFFFF"/>
            <w:vAlign w:val="center"/>
          </w:tcPr>
          <w:p w14:paraId="0859D787"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26766" w14:paraId="40BDDA2E" w14:textId="77777777" w:rsidTr="00126766">
        <w:trPr>
          <w:trHeight w:val="283"/>
        </w:trPr>
        <w:tc>
          <w:tcPr>
            <w:tcW w:w="10345" w:type="dxa"/>
            <w:gridSpan w:val="6"/>
            <w:shd w:val="clear" w:color="auto" w:fill="FFFFFF"/>
          </w:tcPr>
          <w:p w14:paraId="2608F579"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CheckUdbetalingListeSend_O</w:t>
            </w:r>
          </w:p>
        </w:tc>
      </w:tr>
      <w:tr w:rsidR="00126766" w14:paraId="7FCDCDE7" w14:textId="77777777" w:rsidTr="00126766">
        <w:trPr>
          <w:trHeight w:val="283"/>
        </w:trPr>
        <w:tc>
          <w:tcPr>
            <w:tcW w:w="10345" w:type="dxa"/>
            <w:gridSpan w:val="6"/>
            <w:shd w:val="clear" w:color="auto" w:fill="FFFFFF"/>
          </w:tcPr>
          <w:p w14:paraId="4E67EB87"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C38B90"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BANSTAOpkrævningCheckUdbetalingStatusIndhold</w:t>
            </w:r>
          </w:p>
        </w:tc>
      </w:tr>
      <w:tr w:rsidR="00126766" w14:paraId="225290AE" w14:textId="77777777" w:rsidTr="00126766">
        <w:trPr>
          <w:trHeight w:val="283"/>
        </w:trPr>
        <w:tc>
          <w:tcPr>
            <w:tcW w:w="10345" w:type="dxa"/>
            <w:gridSpan w:val="6"/>
            <w:shd w:val="clear" w:color="auto" w:fill="FFFFFF"/>
          </w:tcPr>
          <w:p w14:paraId="156118C6"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49000F2A"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126766" w14:paraId="38614094" w14:textId="77777777" w:rsidTr="00126766">
        <w:trPr>
          <w:trHeight w:val="283"/>
        </w:trPr>
        <w:tc>
          <w:tcPr>
            <w:tcW w:w="10345" w:type="dxa"/>
            <w:gridSpan w:val="6"/>
            <w:shd w:val="clear" w:color="auto" w:fill="FFFFFF"/>
          </w:tcPr>
          <w:p w14:paraId="5485358E"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647A54"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4AB5B804"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126766" w14:paraId="2E167F12" w14:textId="77777777" w:rsidTr="00126766">
        <w:trPr>
          <w:trHeight w:val="283"/>
        </w:trPr>
        <w:tc>
          <w:tcPr>
            <w:tcW w:w="10345" w:type="dxa"/>
            <w:gridSpan w:val="6"/>
            <w:shd w:val="clear" w:color="auto" w:fill="FFFFFF"/>
          </w:tcPr>
          <w:p w14:paraId="05F7406A"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796EE364"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126766" w14:paraId="3E3237C2" w14:textId="77777777" w:rsidTr="00126766">
        <w:trPr>
          <w:trHeight w:val="283"/>
        </w:trPr>
        <w:tc>
          <w:tcPr>
            <w:tcW w:w="10345" w:type="dxa"/>
            <w:gridSpan w:val="6"/>
            <w:shd w:val="clear" w:color="auto" w:fill="FFFFFF"/>
          </w:tcPr>
          <w:p w14:paraId="3015A63D"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973DB0"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4A26665F"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126766" w14:paraId="3DF165E0" w14:textId="77777777" w:rsidTr="00126766">
        <w:trPr>
          <w:trHeight w:val="283"/>
        </w:trPr>
        <w:tc>
          <w:tcPr>
            <w:tcW w:w="10345" w:type="dxa"/>
            <w:gridSpan w:val="6"/>
            <w:shd w:val="clear" w:color="auto" w:fill="FFFFFF"/>
          </w:tcPr>
          <w:p w14:paraId="2791E0E0"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226CAB39"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126766" w14:paraId="12BC65A9" w14:textId="77777777" w:rsidTr="00126766">
        <w:trPr>
          <w:trHeight w:val="283"/>
        </w:trPr>
        <w:tc>
          <w:tcPr>
            <w:tcW w:w="10345" w:type="dxa"/>
            <w:gridSpan w:val="6"/>
            <w:shd w:val="clear" w:color="auto" w:fill="FFFFFF"/>
          </w:tcPr>
          <w:p w14:paraId="70DE16BE"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1B6519"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1D021D1E"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14:paraId="7523C1BD"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14:paraId="77CC788D"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14:paraId="7A39B407"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126766" w14:paraId="5385B336" w14:textId="77777777" w:rsidTr="00126766">
        <w:trPr>
          <w:trHeight w:val="283"/>
        </w:trPr>
        <w:tc>
          <w:tcPr>
            <w:tcW w:w="10345" w:type="dxa"/>
            <w:gridSpan w:val="6"/>
            <w:shd w:val="clear" w:color="auto" w:fill="FFFFFF"/>
          </w:tcPr>
          <w:p w14:paraId="6094B446"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43D4BDE4"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126766" w14:paraId="16B5259D" w14:textId="77777777" w:rsidTr="00126766">
        <w:trPr>
          <w:trHeight w:val="283"/>
        </w:trPr>
        <w:tc>
          <w:tcPr>
            <w:tcW w:w="10345" w:type="dxa"/>
            <w:gridSpan w:val="6"/>
            <w:shd w:val="clear" w:color="auto" w:fill="FFFFFF"/>
          </w:tcPr>
          <w:p w14:paraId="4B390139"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F0C30B"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037766F3"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126766" w14:paraId="02D27961" w14:textId="77777777" w:rsidTr="00126766">
        <w:trPr>
          <w:trHeight w:val="283"/>
        </w:trPr>
        <w:tc>
          <w:tcPr>
            <w:tcW w:w="10345" w:type="dxa"/>
            <w:gridSpan w:val="6"/>
            <w:shd w:val="clear" w:color="auto" w:fill="B3B3B3"/>
            <w:vAlign w:val="center"/>
          </w:tcPr>
          <w:p w14:paraId="3E70A764"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r>
      <w:tr w:rsidR="00126766" w14:paraId="4EC1B3A1" w14:textId="77777777" w:rsidTr="00126766">
        <w:trPr>
          <w:trHeight w:val="283"/>
        </w:trPr>
        <w:tc>
          <w:tcPr>
            <w:tcW w:w="10345" w:type="dxa"/>
            <w:gridSpan w:val="6"/>
            <w:shd w:val="clear" w:color="auto" w:fill="FFFFFF"/>
          </w:tcPr>
          <w:p w14:paraId="5F872DBE"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Arkitektur:</w:t>
            </w:r>
          </w:p>
          <w:p w14:paraId="5FF2B202"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Styret filoverførsel/ekstern</w:t>
            </w:r>
          </w:p>
          <w:p w14:paraId="7CA3DB5A"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Det system som skal kalde denne service er ansvarlig på påføring af adressen inden kaldet. Dvs. ES, CSR-P, DMR, EAR skal kaldes for at få adressen inden kald af denne service.</w:t>
            </w:r>
          </w:p>
          <w:p w14:paraId="352309BA"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Selve kaldet foretages via styret filoverførsel og dataindholdet udtrykkes ikke i SKAT begreber..</w:t>
            </w:r>
          </w:p>
          <w:p w14:paraId="1C38EBFB"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skal indeholde oplysninger så retursvar til dette kald, kan viderestilles til det relevante interne SKAT system der bad om betalingen.</w:t>
            </w:r>
          </w:p>
        </w:tc>
      </w:tr>
      <w:tr w:rsidR="00126766" w14:paraId="5B4229C5" w14:textId="77777777" w:rsidTr="00126766">
        <w:trPr>
          <w:trHeight w:val="283"/>
        </w:trPr>
        <w:tc>
          <w:tcPr>
            <w:tcW w:w="10345" w:type="dxa"/>
            <w:gridSpan w:val="6"/>
            <w:shd w:val="clear" w:color="auto" w:fill="B3B3B3"/>
            <w:vAlign w:val="center"/>
          </w:tcPr>
          <w:p w14:paraId="78151136"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126766" w14:paraId="3CCB2F8E" w14:textId="77777777" w:rsidTr="00126766">
        <w:trPr>
          <w:trHeight w:val="283"/>
        </w:trPr>
        <w:tc>
          <w:tcPr>
            <w:tcW w:w="10345" w:type="dxa"/>
            <w:gridSpan w:val="6"/>
            <w:shd w:val="clear" w:color="auto" w:fill="FFFFFF"/>
          </w:tcPr>
          <w:p w14:paraId="14494CA7"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afvikles som en daglig batchkørsel. Alle afsendte bilag skal have status "Udført" og betalingens ordrenummer påføres. Derefter skal der dannes en betalingsfil som sendes til SKB.</w:t>
            </w:r>
          </w:p>
          <w:p w14:paraId="5B0E4D3A"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B58A81"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Afklaring:</w:t>
            </w:r>
          </w:p>
          <w:p w14:paraId="258F47F0"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SKB modtager en udbetalingsordre (Filformat PAYMUL) vil der ske en validering af indholdet. Resultatet af dette indhold placeres i en fil (Filformat BANSTA). Det skal afklares hvordan resultatet skal håndteres i DMO.</w:t>
            </w:r>
          </w:p>
          <w:p w14:paraId="04C78A33"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0D68FE"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Spørgsmålet er ønsker vi at modtage denne validering og hvis ja hvordan har vi tænkt hos at håndtere modtagelsen. Der er ikke  i øjeblikket en funktionalitet (service) som kan håndtere dette.</w:t>
            </w:r>
          </w:p>
          <w:p w14:paraId="7B81C764"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59EC2789"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26766" w:rsidSect="00126766">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14:paraId="53B5A183"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126766" w14:paraId="3DE99602" w14:textId="77777777" w:rsidTr="00126766">
        <w:trPr>
          <w:tblHeader/>
        </w:trPr>
        <w:tc>
          <w:tcPr>
            <w:tcW w:w="3402" w:type="dxa"/>
            <w:shd w:val="clear" w:color="auto" w:fill="B3B3B3"/>
            <w:vAlign w:val="center"/>
          </w:tcPr>
          <w:p w14:paraId="7A020A42"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14:paraId="3B5086DB"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14:paraId="1B524339"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126766" w14:paraId="40280B89" w14:textId="77777777" w:rsidTr="00126766">
        <w:tc>
          <w:tcPr>
            <w:tcW w:w="3402" w:type="dxa"/>
          </w:tcPr>
          <w:p w14:paraId="452C9C53"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BANSTAOpkrævningCheckUdbetalingStatusIndhold</w:t>
            </w:r>
          </w:p>
        </w:tc>
        <w:tc>
          <w:tcPr>
            <w:tcW w:w="1701" w:type="dxa"/>
          </w:tcPr>
          <w:p w14:paraId="5B75EE92"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64E4FBF"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14:paraId="15564421"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14:paraId="2980757D"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Indeholder fil af FN-standarden BANSTA, som indeholder oplysninger om en liste af udbetalte checks.</w:t>
            </w:r>
          </w:p>
        </w:tc>
      </w:tr>
      <w:tr w:rsidR="00126766" w14:paraId="5079DE68" w14:textId="77777777" w:rsidTr="00126766">
        <w:tc>
          <w:tcPr>
            <w:tcW w:w="3402" w:type="dxa"/>
          </w:tcPr>
          <w:p w14:paraId="5B4F596A"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CheckUdbetalingIndhold</w:t>
            </w:r>
          </w:p>
        </w:tc>
        <w:tc>
          <w:tcPr>
            <w:tcW w:w="1701" w:type="dxa"/>
          </w:tcPr>
          <w:p w14:paraId="0E261EC3"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776DDDA"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14:paraId="5629EB2E"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14:paraId="21302EA3"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Indeholder fil med liste af oplysninger om check udbetalinger.</w:t>
            </w:r>
          </w:p>
        </w:tc>
      </w:tr>
      <w:tr w:rsidR="00126766" w14:paraId="3E5A6E49" w14:textId="77777777" w:rsidTr="00126766">
        <w:tc>
          <w:tcPr>
            <w:tcW w:w="3402" w:type="dxa"/>
          </w:tcPr>
          <w:p w14:paraId="6E5628A6"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14:paraId="7A626595"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BDFF9F2"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14:paraId="4A847348"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14:paraId="56477E1A"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0FBD8955"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14:paraId="754A4C34"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126766" w14:paraId="191FB409" w14:textId="77777777" w:rsidTr="00126766">
        <w:tc>
          <w:tcPr>
            <w:tcW w:w="3402" w:type="dxa"/>
          </w:tcPr>
          <w:p w14:paraId="2E45C90D"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14:paraId="463ECC18"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2287C6C"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14:paraId="163A34EC"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20CF49C"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5610EB53"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14:paraId="6220A325"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126766" w14:paraId="4C77A837" w14:textId="77777777" w:rsidTr="00126766">
        <w:tc>
          <w:tcPr>
            <w:tcW w:w="3402" w:type="dxa"/>
          </w:tcPr>
          <w:p w14:paraId="704A7ED4"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14:paraId="74F088BE"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ABAD948"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14:paraId="7D2E8D86"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14:paraId="7DF83CDF"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37442622"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126766" w14:paraId="204052ED" w14:textId="77777777" w:rsidTr="00126766">
        <w:tc>
          <w:tcPr>
            <w:tcW w:w="3402" w:type="dxa"/>
          </w:tcPr>
          <w:p w14:paraId="257D12DC"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14:paraId="4A494355"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7A903AB"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Password</w:t>
            </w:r>
          </w:p>
          <w:p w14:paraId="29FEB7A0"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BD73C62"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14:paraId="7B344B79"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26766" w14:paraId="7CE0968B" w14:textId="77777777" w:rsidTr="00126766">
        <w:tc>
          <w:tcPr>
            <w:tcW w:w="3402" w:type="dxa"/>
          </w:tcPr>
          <w:p w14:paraId="5EBA0C36"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14:paraId="227363B6"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FC50CC4"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14:paraId="05879845"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14:paraId="3DE9331B"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365A7ACF"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14:paraId="48263589"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126766" w14:paraId="48162A7D" w14:textId="77777777" w:rsidTr="00126766">
        <w:tc>
          <w:tcPr>
            <w:tcW w:w="3402" w:type="dxa"/>
          </w:tcPr>
          <w:p w14:paraId="4EFC412A"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14:paraId="3E5CCD09"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932B7E0"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14:paraId="79C4CB89" w14:textId="77777777" w:rsid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14:paraId="0DC14BB2"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4B81A7FB"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bl>
    <w:p w14:paraId="1568E33E" w14:textId="77777777" w:rsidR="00126766" w:rsidRPr="00126766" w:rsidRDefault="00126766" w:rsidP="0012676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26766" w:rsidRPr="00126766" w:rsidSect="00126766">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CA9CCF" w14:textId="77777777" w:rsidR="006F79B6" w:rsidRDefault="006F79B6" w:rsidP="00126766">
      <w:r>
        <w:separator/>
      </w:r>
    </w:p>
  </w:endnote>
  <w:endnote w:type="continuationSeparator" w:id="0">
    <w:p w14:paraId="315F951B" w14:textId="77777777" w:rsidR="006F79B6" w:rsidRDefault="006F79B6" w:rsidP="00126766">
      <w:r>
        <w:continuationSeparator/>
      </w:r>
    </w:p>
  </w:endnote>
  <w:endnote w:type="continuationNotice" w:id="1">
    <w:p w14:paraId="731D2DED" w14:textId="77777777" w:rsidR="006F79B6" w:rsidRDefault="006F79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78767D" w14:textId="77777777" w:rsidR="00126766" w:rsidRDefault="0012676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94701F" w14:textId="16B0CAD2" w:rsidR="00126766" w:rsidRPr="00126766" w:rsidRDefault="00126766" w:rsidP="0012676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20" w:author="Poul V Madsen" w:date="2012-01-05T09:21:00Z">
      <w:r w:rsidR="002A7EB1">
        <w:rPr>
          <w:rFonts w:ascii="Arial" w:hAnsi="Arial" w:cs="Arial"/>
          <w:noProof/>
          <w:sz w:val="16"/>
        </w:rPr>
        <w:delText>19. maj 2011</w:delText>
      </w:r>
    </w:del>
    <w:ins w:id="21" w:author="Poul V Madsen" w:date="2012-01-05T09:21:00Z">
      <w:r>
        <w:rPr>
          <w:rFonts w:ascii="Arial" w:hAnsi="Arial" w:cs="Arial"/>
          <w:noProof/>
          <w:sz w:val="16"/>
        </w:rPr>
        <w:t>5. januar 2012</w:t>
      </w:r>
    </w:ins>
    <w:r>
      <w:rPr>
        <w:rFonts w:ascii="Arial" w:hAnsi="Arial" w:cs="Arial"/>
        <w:sz w:val="16"/>
      </w:rPr>
      <w:fldChar w:fldCharType="end"/>
    </w:r>
    <w:r>
      <w:rPr>
        <w:rFonts w:ascii="Arial" w:hAnsi="Arial" w:cs="Arial"/>
        <w:sz w:val="16"/>
      </w:rPr>
      <w:tab/>
    </w:r>
    <w:r>
      <w:rPr>
        <w:rFonts w:ascii="Arial" w:hAnsi="Arial" w:cs="Arial"/>
        <w:sz w:val="16"/>
      </w:rPr>
      <w:tab/>
      <w:t xml:space="preserve">CheckUdbetalingListeSend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A27755">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A27755">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E0938C" w14:textId="77777777" w:rsidR="00126766" w:rsidRDefault="0012676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182DE" w14:textId="77777777" w:rsidR="006F79B6" w:rsidRDefault="006F79B6" w:rsidP="00126766">
      <w:r>
        <w:separator/>
      </w:r>
    </w:p>
  </w:footnote>
  <w:footnote w:type="continuationSeparator" w:id="0">
    <w:p w14:paraId="4B800FD5" w14:textId="77777777" w:rsidR="006F79B6" w:rsidRDefault="006F79B6" w:rsidP="00126766">
      <w:r>
        <w:continuationSeparator/>
      </w:r>
    </w:p>
  </w:footnote>
  <w:footnote w:type="continuationNotice" w:id="1">
    <w:p w14:paraId="23A888D8" w14:textId="77777777" w:rsidR="006F79B6" w:rsidRDefault="006F79B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E26F3A" w14:textId="77777777" w:rsidR="00126766" w:rsidRDefault="0012676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D5905F" w14:textId="77777777" w:rsidR="00126766" w:rsidRPr="00126766" w:rsidRDefault="00126766" w:rsidP="00126766">
    <w:pPr>
      <w:pStyle w:val="Sidehoved"/>
      <w:jc w:val="center"/>
      <w:rPr>
        <w:rFonts w:ascii="Arial" w:hAnsi="Arial" w:cs="Arial"/>
      </w:rPr>
    </w:pPr>
    <w:r w:rsidRPr="00126766">
      <w:rPr>
        <w:rFonts w:ascii="Arial" w:hAnsi="Arial" w:cs="Arial"/>
      </w:rPr>
      <w:t>Servicebeskrivelse</w:t>
    </w:r>
  </w:p>
  <w:p w14:paraId="761044DB" w14:textId="77777777" w:rsidR="00126766" w:rsidRPr="00126766" w:rsidRDefault="00126766" w:rsidP="0012676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D795D" w14:textId="77777777" w:rsidR="00126766" w:rsidRDefault="0012676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92FCE" w14:textId="77777777" w:rsidR="00126766" w:rsidRDefault="00126766" w:rsidP="00126766">
    <w:pPr>
      <w:pStyle w:val="Sidehoved"/>
      <w:jc w:val="center"/>
      <w:rPr>
        <w:rFonts w:ascii="Arial" w:hAnsi="Arial" w:cs="Arial"/>
      </w:rPr>
    </w:pPr>
    <w:r>
      <w:rPr>
        <w:rFonts w:ascii="Arial" w:hAnsi="Arial" w:cs="Arial"/>
      </w:rPr>
      <w:t>Data elementer</w:t>
    </w:r>
  </w:p>
  <w:p w14:paraId="449BBC17" w14:textId="77777777" w:rsidR="00126766" w:rsidRPr="00126766" w:rsidRDefault="00126766" w:rsidP="0012676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8251D2"/>
    <w:multiLevelType w:val="multilevel"/>
    <w:tmpl w:val="659A539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766"/>
    <w:rsid w:val="00062E9B"/>
    <w:rsid w:val="00126766"/>
    <w:rsid w:val="002A7EB1"/>
    <w:rsid w:val="003717A5"/>
    <w:rsid w:val="00636BE0"/>
    <w:rsid w:val="006843F7"/>
    <w:rsid w:val="006F79B6"/>
    <w:rsid w:val="00892491"/>
    <w:rsid w:val="008B1D55"/>
    <w:rsid w:val="00A2775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126766"/>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26766"/>
    <w:pPr>
      <w:keepLines/>
      <w:numPr>
        <w:ilvl w:val="1"/>
        <w:numId w:val="1"/>
      </w:numPr>
      <w:suppressAutoHyphens/>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26766"/>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2676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2676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2676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2676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2676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2676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2676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2676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2676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2676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2676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2676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2676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2676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2676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26766"/>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126766"/>
    <w:rPr>
      <w:rFonts w:ascii="Arial" w:hAnsi="Arial" w:cs="Arial"/>
      <w:b/>
      <w:sz w:val="30"/>
    </w:rPr>
  </w:style>
  <w:style w:type="paragraph" w:customStyle="1" w:styleId="Overskrift211pkt">
    <w:name w:val="Overskrift 2 + 11 pkt"/>
    <w:basedOn w:val="Normal"/>
    <w:link w:val="Overskrift211pktTegn"/>
    <w:rsid w:val="00126766"/>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26766"/>
    <w:rPr>
      <w:rFonts w:ascii="Arial" w:hAnsi="Arial" w:cs="Arial"/>
      <w:b/>
    </w:rPr>
  </w:style>
  <w:style w:type="paragraph" w:customStyle="1" w:styleId="Normal11">
    <w:name w:val="Normal + 11"/>
    <w:basedOn w:val="Normal"/>
    <w:link w:val="Normal11Tegn"/>
    <w:rsid w:val="00126766"/>
    <w:rPr>
      <w:rFonts w:ascii="Times New Roman" w:hAnsi="Times New Roman" w:cs="Times New Roman"/>
    </w:rPr>
  </w:style>
  <w:style w:type="character" w:customStyle="1" w:styleId="Normal11Tegn">
    <w:name w:val="Normal + 11 Tegn"/>
    <w:basedOn w:val="Standardskrifttypeiafsnit"/>
    <w:link w:val="Normal11"/>
    <w:rsid w:val="00126766"/>
    <w:rPr>
      <w:rFonts w:ascii="Times New Roman" w:hAnsi="Times New Roman" w:cs="Times New Roman"/>
    </w:rPr>
  </w:style>
  <w:style w:type="paragraph" w:styleId="Sidehoved">
    <w:name w:val="header"/>
    <w:basedOn w:val="Normal"/>
    <w:link w:val="SidehovedTegn"/>
    <w:uiPriority w:val="99"/>
    <w:unhideWhenUsed/>
    <w:rsid w:val="00126766"/>
    <w:pPr>
      <w:tabs>
        <w:tab w:val="center" w:pos="4819"/>
        <w:tab w:val="right" w:pos="9638"/>
      </w:tabs>
    </w:pPr>
  </w:style>
  <w:style w:type="character" w:customStyle="1" w:styleId="SidehovedTegn">
    <w:name w:val="Sidehoved Tegn"/>
    <w:basedOn w:val="Standardskrifttypeiafsnit"/>
    <w:link w:val="Sidehoved"/>
    <w:uiPriority w:val="99"/>
    <w:rsid w:val="00126766"/>
  </w:style>
  <w:style w:type="paragraph" w:styleId="Sidefod">
    <w:name w:val="footer"/>
    <w:basedOn w:val="Normal"/>
    <w:link w:val="SidefodTegn"/>
    <w:uiPriority w:val="99"/>
    <w:unhideWhenUsed/>
    <w:rsid w:val="00126766"/>
    <w:pPr>
      <w:tabs>
        <w:tab w:val="center" w:pos="4819"/>
        <w:tab w:val="right" w:pos="9638"/>
      </w:tabs>
    </w:pPr>
  </w:style>
  <w:style w:type="character" w:customStyle="1" w:styleId="SidefodTegn">
    <w:name w:val="Sidefod Tegn"/>
    <w:basedOn w:val="Standardskrifttypeiafsnit"/>
    <w:link w:val="Sidefod"/>
    <w:uiPriority w:val="99"/>
    <w:rsid w:val="001267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126766"/>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26766"/>
    <w:pPr>
      <w:keepLines/>
      <w:numPr>
        <w:ilvl w:val="1"/>
        <w:numId w:val="1"/>
      </w:numPr>
      <w:suppressAutoHyphens/>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26766"/>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2676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2676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2676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2676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2676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2676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2676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2676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2676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2676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2676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2676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2676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2676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2676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26766"/>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126766"/>
    <w:rPr>
      <w:rFonts w:ascii="Arial" w:hAnsi="Arial" w:cs="Arial"/>
      <w:b/>
      <w:sz w:val="30"/>
    </w:rPr>
  </w:style>
  <w:style w:type="paragraph" w:customStyle="1" w:styleId="Overskrift211pkt">
    <w:name w:val="Overskrift 2 + 11 pkt"/>
    <w:basedOn w:val="Normal"/>
    <w:link w:val="Overskrift211pktTegn"/>
    <w:rsid w:val="00126766"/>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26766"/>
    <w:rPr>
      <w:rFonts w:ascii="Arial" w:hAnsi="Arial" w:cs="Arial"/>
      <w:b/>
    </w:rPr>
  </w:style>
  <w:style w:type="paragraph" w:customStyle="1" w:styleId="Normal11">
    <w:name w:val="Normal + 11"/>
    <w:basedOn w:val="Normal"/>
    <w:link w:val="Normal11Tegn"/>
    <w:rsid w:val="00126766"/>
    <w:rPr>
      <w:rFonts w:ascii="Times New Roman" w:hAnsi="Times New Roman" w:cs="Times New Roman"/>
    </w:rPr>
  </w:style>
  <w:style w:type="character" w:customStyle="1" w:styleId="Normal11Tegn">
    <w:name w:val="Normal + 11 Tegn"/>
    <w:basedOn w:val="Standardskrifttypeiafsnit"/>
    <w:link w:val="Normal11"/>
    <w:rsid w:val="00126766"/>
    <w:rPr>
      <w:rFonts w:ascii="Times New Roman" w:hAnsi="Times New Roman" w:cs="Times New Roman"/>
    </w:rPr>
  </w:style>
  <w:style w:type="paragraph" w:styleId="Sidehoved">
    <w:name w:val="header"/>
    <w:basedOn w:val="Normal"/>
    <w:link w:val="SidehovedTegn"/>
    <w:uiPriority w:val="99"/>
    <w:unhideWhenUsed/>
    <w:rsid w:val="00126766"/>
    <w:pPr>
      <w:tabs>
        <w:tab w:val="center" w:pos="4819"/>
        <w:tab w:val="right" w:pos="9638"/>
      </w:tabs>
    </w:pPr>
  </w:style>
  <w:style w:type="character" w:customStyle="1" w:styleId="SidehovedTegn">
    <w:name w:val="Sidehoved Tegn"/>
    <w:basedOn w:val="Standardskrifttypeiafsnit"/>
    <w:link w:val="Sidehoved"/>
    <w:uiPriority w:val="99"/>
    <w:rsid w:val="00126766"/>
  </w:style>
  <w:style w:type="paragraph" w:styleId="Sidefod">
    <w:name w:val="footer"/>
    <w:basedOn w:val="Normal"/>
    <w:link w:val="SidefodTegn"/>
    <w:uiPriority w:val="99"/>
    <w:unhideWhenUsed/>
    <w:rsid w:val="00126766"/>
    <w:pPr>
      <w:tabs>
        <w:tab w:val="center" w:pos="4819"/>
        <w:tab w:val="right" w:pos="9638"/>
      </w:tabs>
    </w:pPr>
  </w:style>
  <w:style w:type="character" w:customStyle="1" w:styleId="SidefodTegn">
    <w:name w:val="Sidefod Tegn"/>
    <w:basedOn w:val="Standardskrifttypeiafsnit"/>
    <w:link w:val="Sidefod"/>
    <w:uiPriority w:val="99"/>
    <w:rsid w:val="00126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22789-7CEA-41E7-8774-FB6925180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949</Words>
  <Characters>5794</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6730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1</cp:revision>
  <dcterms:created xsi:type="dcterms:W3CDTF">2012-01-05T07:34:00Z</dcterms:created>
  <dcterms:modified xsi:type="dcterms:W3CDTF">2012-01-05T08:27:00Z</dcterms:modified>
</cp:coreProperties>
</file>