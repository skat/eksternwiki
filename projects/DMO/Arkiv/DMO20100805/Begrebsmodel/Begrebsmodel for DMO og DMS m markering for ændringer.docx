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769" w:rsidRDefault="003C3769" w:rsidP="00E1161E">
      <w:pPr>
        <w:jc w:val="center"/>
        <w:rPr>
          <w:del w:id="0" w:author="Skat" w:date="2010-07-08T14:54:00Z"/>
          <w:b/>
          <w:sz w:val="32"/>
          <w:szCs w:val="32"/>
        </w:rPr>
      </w:pPr>
    </w:p>
    <w:customXmlInsRangeStart w:id="1" w:author="Skat" w:date="2010-07-08T14:54:00Z"/>
    <w:sdt>
      <w:sdtPr>
        <w:rPr>
          <w:rFonts w:ascii="Times New Roman" w:eastAsia="Times New Roman" w:hAnsi="Times New Roman" w:cs="Times New Roman"/>
          <w:b w:val="0"/>
          <w:bCs w:val="0"/>
          <w:color w:val="auto"/>
          <w:sz w:val="24"/>
          <w:szCs w:val="24"/>
          <w:lang w:eastAsia="da-DK"/>
        </w:rPr>
        <w:id w:val="45997438"/>
        <w:docPartObj>
          <w:docPartGallery w:val="Table of Contents"/>
          <w:docPartUnique/>
        </w:docPartObj>
      </w:sdtPr>
      <w:sdtContent>
        <w:customXmlInsRangeEnd w:id="1"/>
        <w:p w:rsidR="00A5505D" w:rsidRDefault="00A5505D" w:rsidP="00A5505D">
          <w:pPr>
            <w:pStyle w:val="Overskrift"/>
            <w:jc w:val="center"/>
            <w:rPr>
              <w:rPrChange w:id="2" w:author="Skat" w:date="2010-07-08T14:54:00Z">
                <w:rPr>
                  <w:b/>
                  <w:sz w:val="32"/>
                </w:rPr>
              </w:rPrChange>
            </w:rPr>
            <w:pPrChange w:id="3" w:author="Skat" w:date="2010-07-08T14:54:00Z">
              <w:pPr>
                <w:jc w:val="center"/>
              </w:pPr>
            </w:pPrChange>
          </w:pPr>
          <w:r>
            <w:rPr>
              <w:rPrChange w:id="4" w:author="Skat" w:date="2010-07-08T14:54:00Z">
                <w:rPr>
                  <w:b/>
                  <w:sz w:val="32"/>
                </w:rPr>
              </w:rPrChange>
            </w:rPr>
            <w:t>Begrebsmodel for DMO og DMS</w:t>
          </w:r>
        </w:p>
        <w:p w:rsidR="003C3769" w:rsidRDefault="003C3769">
          <w:pPr>
            <w:rPr>
              <w:del w:id="5" w:author="Skat" w:date="2010-07-08T14:54:00Z"/>
            </w:rPr>
          </w:pPr>
        </w:p>
        <w:customXmlDelRangeStart w:id="6" w:author="Skat" w:date="2010-07-08T14:54:00Z"/>
        <w:sdt>
          <w:sdtPr>
            <w:rPr>
              <w:rFonts w:ascii="Times New Roman" w:eastAsia="Times New Roman" w:hAnsi="Times New Roman" w:cs="Times New Roman"/>
              <w:b w:val="0"/>
              <w:bCs w:val="0"/>
              <w:color w:val="auto"/>
              <w:sz w:val="24"/>
              <w:szCs w:val="24"/>
              <w:lang w:eastAsia="da-DK"/>
            </w:rPr>
            <w:id w:val="37167068"/>
            <w:docPartObj>
              <w:docPartGallery w:val="Table of Contents"/>
              <w:docPartUnique/>
            </w:docPartObj>
          </w:sdtPr>
          <w:sdtContent>
            <w:customXmlDelRangeEnd w:id="6"/>
            <w:p w:rsidR="00A5505D" w:rsidRDefault="00A5505D">
              <w:pPr>
                <w:pStyle w:val="Overskrift"/>
              </w:pPr>
              <w:r>
                <w:t>Indhold</w:t>
              </w:r>
            </w:p>
            <w:p w:rsidR="00A5505D" w:rsidRDefault="00F061A6">
              <w:pPr>
                <w:pStyle w:val="Indholdsfortegnelse1"/>
                <w:tabs>
                  <w:tab w:val="left" w:pos="440"/>
                  <w:tab w:val="right" w:leader="dot" w:pos="10705"/>
                </w:tabs>
                <w:rPr>
                  <w:rFonts w:asciiTheme="minorHAnsi" w:eastAsiaTheme="minorEastAsia" w:hAnsiTheme="minorHAnsi" w:cstheme="minorBidi"/>
                  <w:noProof/>
                  <w:sz w:val="22"/>
                  <w:szCs w:val="22"/>
                </w:rPr>
              </w:pPr>
              <w:r>
                <w:fldChar w:fldCharType="begin"/>
              </w:r>
              <w:r w:rsidR="00A5505D">
                <w:instrText xml:space="preserve"> TOC \o "1-3" \h \z \u </w:instrText>
              </w:r>
              <w:r>
                <w:fldChar w:fldCharType="separate"/>
              </w:r>
              <w:r>
                <w:fldChar w:fldCharType="begin"/>
              </w:r>
              <w:r>
                <w:instrText>HYPERLINK \l "_</w:instrText>
              </w:r>
              <w:del w:id="7" w:author="Skat" w:date="2010-07-08T14:54:00Z">
                <w:r w:rsidR="00377F89">
                  <w:delInstrText>Toc265233835</w:delInstrText>
                </w:r>
              </w:del>
              <w:ins w:id="8" w:author="Skat" w:date="2010-07-08T14:54:00Z">
                <w:r>
                  <w:instrText>Toc266364031</w:instrText>
                </w:r>
              </w:ins>
              <w:r>
                <w:instrText>"</w:instrText>
              </w:r>
              <w:r>
                <w:fldChar w:fldCharType="separate"/>
              </w:r>
              <w:r w:rsidR="00A5505D" w:rsidRPr="006E51C3">
                <w:rPr>
                  <w:rStyle w:val="Hyperlink"/>
                  <w:noProof/>
                </w:rPr>
                <w:t>1</w:t>
              </w:r>
              <w:r w:rsidR="00A5505D">
                <w:rPr>
                  <w:rFonts w:asciiTheme="minorHAnsi" w:eastAsiaTheme="minorEastAsia" w:hAnsiTheme="minorHAnsi" w:cstheme="minorBidi"/>
                  <w:noProof/>
                  <w:sz w:val="22"/>
                  <w:szCs w:val="22"/>
                </w:rPr>
                <w:tab/>
              </w:r>
              <w:r w:rsidR="00A5505D" w:rsidRPr="006E51C3">
                <w:rPr>
                  <w:rStyle w:val="Hyperlink"/>
                  <w:noProof/>
                </w:rPr>
                <w:t>DMO Finansmodul (regnskab)</w:t>
              </w:r>
              <w:r w:rsidR="00A5505D">
                <w:rPr>
                  <w:noProof/>
                  <w:webHidden/>
                </w:rPr>
                <w:tab/>
              </w:r>
              <w:r>
                <w:rPr>
                  <w:noProof/>
                  <w:webHidden/>
                </w:rPr>
                <w:fldChar w:fldCharType="begin"/>
              </w:r>
              <w:r w:rsidR="00A5505D">
                <w:rPr>
                  <w:noProof/>
                  <w:webHidden/>
                </w:rPr>
                <w:instrText xml:space="preserve"> PAGEREF _</w:instrText>
              </w:r>
              <w:del w:id="9" w:author="Skat" w:date="2010-07-08T14:54:00Z">
                <w:r w:rsidR="003C3769">
                  <w:rPr>
                    <w:noProof/>
                    <w:webHidden/>
                  </w:rPr>
                  <w:delInstrText>Toc265233835</w:delInstrText>
                </w:r>
              </w:del>
              <w:ins w:id="10" w:author="Skat" w:date="2010-07-08T14:54:00Z">
                <w:r w:rsidR="00A5505D">
                  <w:rPr>
                    <w:noProof/>
                    <w:webHidden/>
                  </w:rPr>
                  <w:instrText>Toc266364031</w:instrText>
                </w:r>
              </w:ins>
              <w:r w:rsidR="00A5505D">
                <w:rPr>
                  <w:noProof/>
                  <w:webHidden/>
                </w:rPr>
                <w:instrText xml:space="preserve"> \h </w:instrText>
              </w:r>
              <w:r>
                <w:rPr>
                  <w:noProof/>
                  <w:webHidden/>
                </w:rPr>
              </w:r>
              <w:r>
                <w:rPr>
                  <w:noProof/>
                  <w:webHidden/>
                </w:rPr>
                <w:fldChar w:fldCharType="separate"/>
              </w:r>
              <w:r w:rsidR="00A5505D">
                <w:rPr>
                  <w:noProof/>
                  <w:webHidden/>
                </w:rPr>
                <w:t>8</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
              <w:r>
                <w:fldChar w:fldCharType="begin"/>
              </w:r>
              <w:r>
                <w:instrText>HYPERLINK \l "_</w:instrText>
              </w:r>
              <w:del w:id="11" w:author="Skat" w:date="2010-07-08T14:54:00Z">
                <w:r w:rsidR="00377F89">
                  <w:delInstrText>Toc265233836</w:delInstrText>
                </w:r>
              </w:del>
              <w:ins w:id="12" w:author="Skat" w:date="2010-07-08T14:54:00Z">
                <w:r>
                  <w:instrText>Toc266364032</w:instrText>
                </w:r>
              </w:ins>
              <w:r>
                <w:instrText>"</w:instrText>
              </w:r>
              <w:r>
                <w:fldChar w:fldCharType="separate"/>
              </w:r>
              <w:r w:rsidR="00A5505D" w:rsidRPr="006E51C3">
                <w:rPr>
                  <w:rStyle w:val="Hyperlink"/>
                  <w:noProof/>
                </w:rPr>
                <w:t>1.1</w:t>
              </w:r>
              <w:r w:rsidR="00A5505D">
                <w:rPr>
                  <w:rFonts w:asciiTheme="minorHAnsi" w:eastAsiaTheme="minorEastAsia" w:hAnsiTheme="minorHAnsi" w:cstheme="minorBidi"/>
                  <w:noProof/>
                  <w:sz w:val="22"/>
                  <w:szCs w:val="22"/>
                </w:rPr>
                <w:tab/>
              </w:r>
              <w:r w:rsidR="00A5505D" w:rsidRPr="006E51C3">
                <w:rPr>
                  <w:rStyle w:val="Hyperlink"/>
                  <w:noProof/>
                </w:rPr>
                <w:t>DelRegnskab</w:t>
              </w:r>
              <w:r w:rsidR="00A5505D">
                <w:rPr>
                  <w:noProof/>
                  <w:webHidden/>
                </w:rPr>
                <w:tab/>
              </w:r>
              <w:r>
                <w:rPr>
                  <w:noProof/>
                  <w:webHidden/>
                </w:rPr>
                <w:fldChar w:fldCharType="begin"/>
              </w:r>
              <w:r w:rsidR="00A5505D">
                <w:rPr>
                  <w:noProof/>
                  <w:webHidden/>
                </w:rPr>
                <w:instrText xml:space="preserve"> PAGEREF _</w:instrText>
              </w:r>
              <w:del w:id="13" w:author="Skat" w:date="2010-07-08T14:54:00Z">
                <w:r w:rsidR="003C3769">
                  <w:rPr>
                    <w:noProof/>
                    <w:webHidden/>
                  </w:rPr>
                  <w:delInstrText>Toc265233836</w:delInstrText>
                </w:r>
              </w:del>
              <w:ins w:id="14" w:author="Skat" w:date="2010-07-08T14:54:00Z">
                <w:r w:rsidR="00A5505D">
                  <w:rPr>
                    <w:noProof/>
                    <w:webHidden/>
                  </w:rPr>
                  <w:instrText>Toc266364032</w:instrText>
                </w:r>
              </w:ins>
              <w:r w:rsidR="00A5505D">
                <w:rPr>
                  <w:noProof/>
                  <w:webHidden/>
                </w:rPr>
                <w:instrText xml:space="preserve"> \h </w:instrText>
              </w:r>
              <w:r>
                <w:rPr>
                  <w:noProof/>
                  <w:webHidden/>
                </w:rPr>
              </w:r>
              <w:r>
                <w:rPr>
                  <w:noProof/>
                  <w:webHidden/>
                </w:rPr>
                <w:fldChar w:fldCharType="separate"/>
              </w:r>
              <w:r w:rsidR="00A5505D">
                <w:rPr>
                  <w:noProof/>
                  <w:webHidden/>
                </w:rPr>
                <w:t>9</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
              <w:r>
                <w:fldChar w:fldCharType="begin"/>
              </w:r>
              <w:r>
                <w:instrText>HYPERLINK \l "_</w:instrText>
              </w:r>
              <w:del w:id="15" w:author="Skat" w:date="2010-07-08T14:54:00Z">
                <w:r w:rsidR="00377F89">
                  <w:delInstrText>Toc265233837</w:delInstrText>
                </w:r>
              </w:del>
              <w:ins w:id="16" w:author="Skat" w:date="2010-07-08T14:54:00Z">
                <w:r>
                  <w:instrText>Toc266364033</w:instrText>
                </w:r>
              </w:ins>
              <w:r>
                <w:instrText>"</w:instrText>
              </w:r>
              <w:r>
                <w:fldChar w:fldCharType="separate"/>
              </w:r>
              <w:r w:rsidR="00A5505D" w:rsidRPr="006E51C3">
                <w:rPr>
                  <w:rStyle w:val="Hyperlink"/>
                  <w:noProof/>
                </w:rPr>
                <w:t>1.2</w:t>
              </w:r>
              <w:r w:rsidR="00A5505D">
                <w:rPr>
                  <w:rFonts w:asciiTheme="minorHAnsi" w:eastAsiaTheme="minorEastAsia" w:hAnsiTheme="minorHAnsi" w:cstheme="minorBidi"/>
                  <w:noProof/>
                  <w:sz w:val="22"/>
                  <w:szCs w:val="22"/>
                </w:rPr>
                <w:tab/>
              </w:r>
              <w:r w:rsidR="00A5505D" w:rsidRPr="006E51C3">
                <w:rPr>
                  <w:rStyle w:val="Hyperlink"/>
                  <w:noProof/>
                </w:rPr>
                <w:t>FinansKonto</w:t>
              </w:r>
              <w:r w:rsidR="00A5505D">
                <w:rPr>
                  <w:noProof/>
                  <w:webHidden/>
                </w:rPr>
                <w:tab/>
              </w:r>
              <w:r>
                <w:rPr>
                  <w:noProof/>
                  <w:webHidden/>
                </w:rPr>
                <w:fldChar w:fldCharType="begin"/>
              </w:r>
              <w:r w:rsidR="00A5505D">
                <w:rPr>
                  <w:noProof/>
                  <w:webHidden/>
                </w:rPr>
                <w:instrText xml:space="preserve"> PAGEREF _</w:instrText>
              </w:r>
              <w:del w:id="17" w:author="Skat" w:date="2010-07-08T14:54:00Z">
                <w:r w:rsidR="003C3769">
                  <w:rPr>
                    <w:noProof/>
                    <w:webHidden/>
                  </w:rPr>
                  <w:delInstrText>Toc265233837</w:delInstrText>
                </w:r>
              </w:del>
              <w:ins w:id="18" w:author="Skat" w:date="2010-07-08T14:54:00Z">
                <w:r w:rsidR="00A5505D">
                  <w:rPr>
                    <w:noProof/>
                    <w:webHidden/>
                  </w:rPr>
                  <w:instrText>Toc266364033</w:instrText>
                </w:r>
              </w:ins>
              <w:r w:rsidR="00A5505D">
                <w:rPr>
                  <w:noProof/>
                  <w:webHidden/>
                </w:rPr>
                <w:instrText xml:space="preserve"> \h </w:instrText>
              </w:r>
              <w:r>
                <w:rPr>
                  <w:noProof/>
                  <w:webHidden/>
                </w:rPr>
              </w:r>
              <w:r>
                <w:rPr>
                  <w:noProof/>
                  <w:webHidden/>
                </w:rPr>
                <w:fldChar w:fldCharType="separate"/>
              </w:r>
              <w:r w:rsidR="00A5505D">
                <w:rPr>
                  <w:noProof/>
                  <w:webHidden/>
                </w:rPr>
                <w:t>10</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
              <w:r>
                <w:fldChar w:fldCharType="begin"/>
              </w:r>
              <w:r>
                <w:instrText>HYPERLINK \l "_</w:instrText>
              </w:r>
              <w:del w:id="19" w:author="Skat" w:date="2010-07-08T14:54:00Z">
                <w:r w:rsidR="00377F89">
                  <w:delInstrText>Toc265233838</w:delInstrText>
                </w:r>
              </w:del>
              <w:ins w:id="20" w:author="Skat" w:date="2010-07-08T14:54:00Z">
                <w:r>
                  <w:instrText>Toc266364034</w:instrText>
                </w:r>
              </w:ins>
              <w:r>
                <w:instrText>"</w:instrText>
              </w:r>
              <w:r>
                <w:fldChar w:fldCharType="separate"/>
              </w:r>
              <w:r w:rsidR="00A5505D" w:rsidRPr="006E51C3">
                <w:rPr>
                  <w:rStyle w:val="Hyperlink"/>
                  <w:noProof/>
                </w:rPr>
                <w:t>1.3</w:t>
              </w:r>
              <w:r w:rsidR="00A5505D">
                <w:rPr>
                  <w:rFonts w:asciiTheme="minorHAnsi" w:eastAsiaTheme="minorEastAsia" w:hAnsiTheme="minorHAnsi" w:cstheme="minorBidi"/>
                  <w:noProof/>
                  <w:sz w:val="22"/>
                  <w:szCs w:val="22"/>
                </w:rPr>
                <w:tab/>
              </w:r>
              <w:del w:id="21" w:author="Skat" w:date="2010-07-08T14:54:00Z">
                <w:r w:rsidR="003C3769" w:rsidRPr="00B303A9">
                  <w:rPr>
                    <w:rStyle w:val="Hyperlink"/>
                    <w:noProof/>
                  </w:rPr>
                  <w:delText>FinansKontoPostering</w:delText>
                </w:r>
              </w:del>
              <w:ins w:id="22" w:author="Skat" w:date="2010-07-08T14:54:00Z">
                <w:r w:rsidR="00A5505D" w:rsidRPr="006E51C3">
                  <w:rPr>
                    <w:rStyle w:val="Hyperlink"/>
                    <w:noProof/>
                  </w:rPr>
                  <w:t>FinansKontoBilag</w:t>
                </w:r>
              </w:ins>
              <w:r w:rsidR="00A5505D">
                <w:rPr>
                  <w:noProof/>
                  <w:webHidden/>
                </w:rPr>
                <w:tab/>
              </w:r>
              <w:r>
                <w:rPr>
                  <w:noProof/>
                  <w:webHidden/>
                </w:rPr>
                <w:fldChar w:fldCharType="begin"/>
              </w:r>
              <w:r w:rsidR="00A5505D">
                <w:rPr>
                  <w:noProof/>
                  <w:webHidden/>
                </w:rPr>
                <w:instrText xml:space="preserve"> PAGEREF _</w:instrText>
              </w:r>
              <w:del w:id="23" w:author="Skat" w:date="2010-07-08T14:54:00Z">
                <w:r w:rsidR="003C3769">
                  <w:rPr>
                    <w:noProof/>
                    <w:webHidden/>
                  </w:rPr>
                  <w:delInstrText>Toc265233838</w:delInstrText>
                </w:r>
              </w:del>
              <w:ins w:id="24" w:author="Skat" w:date="2010-07-08T14:54:00Z">
                <w:r w:rsidR="00A5505D">
                  <w:rPr>
                    <w:noProof/>
                    <w:webHidden/>
                  </w:rPr>
                  <w:instrText>Toc266364034</w:instrText>
                </w:r>
              </w:ins>
              <w:r w:rsidR="00A5505D">
                <w:rPr>
                  <w:noProof/>
                  <w:webHidden/>
                </w:rPr>
                <w:instrText xml:space="preserve"> \h </w:instrText>
              </w:r>
              <w:r>
                <w:rPr>
                  <w:noProof/>
                  <w:webHidden/>
                </w:rPr>
              </w:r>
              <w:r>
                <w:rPr>
                  <w:noProof/>
                  <w:webHidden/>
                </w:rPr>
                <w:fldChar w:fldCharType="separate"/>
              </w:r>
              <w:r w:rsidR="00A5505D">
                <w:rPr>
                  <w:noProof/>
                  <w:webHidden/>
                </w:rPr>
                <w:t>11</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
              <w:r>
                <w:fldChar w:fldCharType="begin"/>
              </w:r>
              <w:r>
                <w:instrText>HYPERLINK \l "_</w:instrText>
              </w:r>
              <w:del w:id="25" w:author="Skat" w:date="2010-07-08T14:54:00Z">
                <w:r w:rsidR="00377F89">
                  <w:delInstrText>Toc265233839</w:delInstrText>
                </w:r>
              </w:del>
              <w:ins w:id="26" w:author="Skat" w:date="2010-07-08T14:54:00Z">
                <w:r>
                  <w:instrText>Toc266364035</w:instrText>
                </w:r>
              </w:ins>
              <w:r>
                <w:instrText>"</w:instrText>
              </w:r>
              <w:r>
                <w:fldChar w:fldCharType="separate"/>
              </w:r>
              <w:r w:rsidR="00A5505D" w:rsidRPr="006E51C3">
                <w:rPr>
                  <w:rStyle w:val="Hyperlink"/>
                  <w:noProof/>
                </w:rPr>
                <w:t>1.4</w:t>
              </w:r>
              <w:r w:rsidR="00A5505D">
                <w:rPr>
                  <w:rFonts w:asciiTheme="minorHAnsi" w:eastAsiaTheme="minorEastAsia" w:hAnsiTheme="minorHAnsi" w:cstheme="minorBidi"/>
                  <w:noProof/>
                  <w:sz w:val="22"/>
                  <w:szCs w:val="22"/>
                </w:rPr>
                <w:tab/>
              </w:r>
              <w:del w:id="27" w:author="Skat" w:date="2010-07-08T14:54:00Z">
                <w:r w:rsidR="003C3769" w:rsidRPr="00B303A9">
                  <w:rPr>
                    <w:rStyle w:val="Hyperlink"/>
                    <w:noProof/>
                  </w:rPr>
                  <w:delText>Ressource</w:delText>
                </w:r>
              </w:del>
              <w:ins w:id="28" w:author="Skat" w:date="2010-07-08T14:54:00Z">
                <w:r w:rsidR="00A5505D" w:rsidRPr="006E51C3">
                  <w:rPr>
                    <w:rStyle w:val="Hyperlink"/>
                    <w:noProof/>
                  </w:rPr>
                  <w:t>FinansKontoBilagPosition</w:t>
                </w:r>
              </w:ins>
              <w:r w:rsidR="00A5505D">
                <w:rPr>
                  <w:noProof/>
                  <w:webHidden/>
                </w:rPr>
                <w:tab/>
              </w:r>
              <w:r>
                <w:rPr>
                  <w:noProof/>
                  <w:webHidden/>
                </w:rPr>
                <w:fldChar w:fldCharType="begin"/>
              </w:r>
              <w:r w:rsidR="00A5505D">
                <w:rPr>
                  <w:noProof/>
                  <w:webHidden/>
                </w:rPr>
                <w:instrText xml:space="preserve"> PAGEREF _</w:instrText>
              </w:r>
              <w:del w:id="29" w:author="Skat" w:date="2010-07-08T14:54:00Z">
                <w:r w:rsidR="003C3769">
                  <w:rPr>
                    <w:noProof/>
                    <w:webHidden/>
                  </w:rPr>
                  <w:delInstrText>Toc265233839</w:delInstrText>
                </w:r>
              </w:del>
              <w:ins w:id="30" w:author="Skat" w:date="2010-07-08T14:54:00Z">
                <w:r w:rsidR="00A5505D">
                  <w:rPr>
                    <w:noProof/>
                    <w:webHidden/>
                  </w:rPr>
                  <w:instrText>Toc266364035</w:instrText>
                </w:r>
              </w:ins>
              <w:r w:rsidR="00A5505D">
                <w:rPr>
                  <w:noProof/>
                  <w:webHidden/>
                </w:rPr>
                <w:instrText xml:space="preserve"> \h </w:instrText>
              </w:r>
              <w:r>
                <w:rPr>
                  <w:noProof/>
                  <w:webHidden/>
                </w:rPr>
              </w:r>
              <w:r>
                <w:rPr>
                  <w:noProof/>
                  <w:webHidden/>
                </w:rPr>
                <w:fldChar w:fldCharType="separate"/>
              </w:r>
              <w:r w:rsidR="00A5505D">
                <w:rPr>
                  <w:noProof/>
                  <w:webHidden/>
                </w:rPr>
                <w:t>12</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Change w:id="31" w:author="Skat" w:date="2010-07-08T14:54:00Z">
                  <w:pPr>
                    <w:pStyle w:val="Indholdsfortegnelse1"/>
                    <w:tabs>
                      <w:tab w:val="left" w:pos="440"/>
                      <w:tab w:val="right" w:leader="dot" w:pos="10705"/>
                    </w:tabs>
                  </w:pPr>
                </w:pPrChange>
              </w:pPr>
              <w:r>
                <w:fldChar w:fldCharType="begin"/>
              </w:r>
              <w:r>
                <w:instrText>HYPERLINK \l "_</w:instrText>
              </w:r>
              <w:del w:id="32" w:author="Skat" w:date="2010-07-08T14:54:00Z">
                <w:r w:rsidR="00377F89">
                  <w:delInstrText>Toc265233840</w:delInstrText>
                </w:r>
              </w:del>
              <w:ins w:id="33" w:author="Skat" w:date="2010-07-08T14:54:00Z">
                <w:r>
                  <w:instrText>Toc266364036</w:instrText>
                </w:r>
              </w:ins>
              <w:r>
                <w:instrText>"</w:instrText>
              </w:r>
              <w:r>
                <w:fldChar w:fldCharType="separate"/>
              </w:r>
              <w:del w:id="34" w:author="Skat" w:date="2010-07-08T14:54:00Z">
                <w:r w:rsidR="003C3769" w:rsidRPr="00B303A9">
                  <w:rPr>
                    <w:rStyle w:val="Hyperlink"/>
                    <w:noProof/>
                  </w:rPr>
                  <w:delText>2</w:delText>
                </w:r>
                <w:r w:rsidR="003C3769">
                  <w:rPr>
                    <w:rFonts w:asciiTheme="minorHAnsi" w:eastAsiaTheme="minorEastAsia" w:hAnsiTheme="minorHAnsi" w:cstheme="minorBidi"/>
                    <w:noProof/>
                    <w:sz w:val="22"/>
                    <w:szCs w:val="22"/>
                  </w:rPr>
                  <w:tab/>
                </w:r>
                <w:r w:rsidR="003C3769" w:rsidRPr="00B303A9">
                  <w:rPr>
                    <w:rStyle w:val="Hyperlink"/>
                    <w:noProof/>
                  </w:rPr>
                  <w:delText>DMO Indbetaling</w:delText>
                </w:r>
                <w:r w:rsidR="003C3769">
                  <w:rPr>
                    <w:noProof/>
                    <w:webHidden/>
                  </w:rPr>
                  <w:tab/>
                </w:r>
              </w:del>
              <w:ins w:id="35" w:author="Skat" w:date="2010-07-08T14:54:00Z">
                <w:r w:rsidR="00A5505D" w:rsidRPr="006E51C3">
                  <w:rPr>
                    <w:rStyle w:val="Hyperlink"/>
                    <w:noProof/>
                  </w:rPr>
                  <w:t>1.5</w:t>
                </w:r>
                <w:r w:rsidR="00A5505D">
                  <w:rPr>
                    <w:rFonts w:asciiTheme="minorHAnsi" w:eastAsiaTheme="minorEastAsia" w:hAnsiTheme="minorHAnsi" w:cstheme="minorBidi"/>
                    <w:noProof/>
                    <w:sz w:val="22"/>
                    <w:szCs w:val="22"/>
                  </w:rPr>
                  <w:tab/>
                </w:r>
                <w:r w:rsidR="00A5505D" w:rsidRPr="006E51C3">
                  <w:rPr>
                    <w:rStyle w:val="Hyperlink"/>
                    <w:noProof/>
                  </w:rPr>
                  <w:t>FinansKontoPostering</w:t>
                </w:r>
                <w:r w:rsidR="00A5505D">
                  <w:rPr>
                    <w:noProof/>
                    <w:webHidden/>
                  </w:rPr>
                  <w:tab/>
                </w:r>
              </w:ins>
              <w:r>
                <w:rPr>
                  <w:noProof/>
                  <w:webHidden/>
                </w:rPr>
                <w:fldChar w:fldCharType="begin"/>
              </w:r>
              <w:r w:rsidR="00A5505D">
                <w:rPr>
                  <w:noProof/>
                  <w:webHidden/>
                </w:rPr>
                <w:instrText xml:space="preserve"> PAGEREF _</w:instrText>
              </w:r>
              <w:del w:id="36" w:author="Skat" w:date="2010-07-08T14:54:00Z">
                <w:r w:rsidR="003C3769">
                  <w:rPr>
                    <w:noProof/>
                    <w:webHidden/>
                  </w:rPr>
                  <w:delInstrText>Toc265233840</w:delInstrText>
                </w:r>
              </w:del>
              <w:ins w:id="37" w:author="Skat" w:date="2010-07-08T14:54:00Z">
                <w:r w:rsidR="00A5505D">
                  <w:rPr>
                    <w:noProof/>
                    <w:webHidden/>
                  </w:rPr>
                  <w:instrText>Toc266364036</w:instrText>
                </w:r>
              </w:ins>
              <w:r w:rsidR="00A5505D">
                <w:rPr>
                  <w:noProof/>
                  <w:webHidden/>
                </w:rPr>
                <w:instrText xml:space="preserve"> \h </w:instrText>
              </w:r>
              <w:r>
                <w:rPr>
                  <w:noProof/>
                  <w:webHidden/>
                </w:rPr>
              </w:r>
              <w:r>
                <w:rPr>
                  <w:noProof/>
                  <w:webHidden/>
                </w:rPr>
                <w:fldChar w:fldCharType="separate"/>
              </w:r>
              <w:r w:rsidR="00A5505D">
                <w:rPr>
                  <w:noProof/>
                  <w:webHidden/>
                </w:rPr>
                <w:t>13</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
              <w:r>
                <w:fldChar w:fldCharType="begin"/>
              </w:r>
              <w:r>
                <w:instrText>HYPERLINK \l "_</w:instrText>
              </w:r>
              <w:del w:id="38" w:author="Skat" w:date="2010-07-08T14:54:00Z">
                <w:r w:rsidR="00377F89">
                  <w:delInstrText>Toc265233841</w:delInstrText>
                </w:r>
              </w:del>
              <w:ins w:id="39" w:author="Skat" w:date="2010-07-08T14:54:00Z">
                <w:r>
                  <w:instrText>Toc266364037</w:instrText>
                </w:r>
              </w:ins>
              <w:r>
                <w:instrText>"</w:instrText>
              </w:r>
              <w:r>
                <w:fldChar w:fldCharType="separate"/>
              </w:r>
              <w:del w:id="40" w:author="Skat" w:date="2010-07-08T14:54:00Z">
                <w:r w:rsidR="003C3769" w:rsidRPr="00B303A9">
                  <w:rPr>
                    <w:rStyle w:val="Hyperlink"/>
                    <w:noProof/>
                  </w:rPr>
                  <w:delText>2.1</w:delText>
                </w:r>
                <w:r w:rsidR="003C3769">
                  <w:rPr>
                    <w:rFonts w:asciiTheme="minorHAnsi" w:eastAsiaTheme="minorEastAsia" w:hAnsiTheme="minorHAnsi" w:cstheme="minorBidi"/>
                    <w:noProof/>
                    <w:sz w:val="22"/>
                    <w:szCs w:val="22"/>
                  </w:rPr>
                  <w:tab/>
                </w:r>
                <w:r w:rsidR="003C3769" w:rsidRPr="00B303A9">
                  <w:rPr>
                    <w:rStyle w:val="Hyperlink"/>
                    <w:noProof/>
                  </w:rPr>
                  <w:delText>DækningRækkefølge</w:delText>
                </w:r>
                <w:r w:rsidR="003C3769">
                  <w:rPr>
                    <w:noProof/>
                    <w:webHidden/>
                  </w:rPr>
                  <w:tab/>
                </w:r>
              </w:del>
              <w:ins w:id="41" w:author="Skat" w:date="2010-07-08T14:54:00Z">
                <w:r w:rsidR="00A5505D" w:rsidRPr="006E51C3">
                  <w:rPr>
                    <w:rStyle w:val="Hyperlink"/>
                    <w:noProof/>
                  </w:rPr>
                  <w:t>1.6</w:t>
                </w:r>
                <w:r w:rsidR="00A5505D">
                  <w:rPr>
                    <w:rFonts w:asciiTheme="minorHAnsi" w:eastAsiaTheme="minorEastAsia" w:hAnsiTheme="minorHAnsi" w:cstheme="minorBidi"/>
                    <w:noProof/>
                    <w:sz w:val="22"/>
                    <w:szCs w:val="22"/>
                  </w:rPr>
                  <w:tab/>
                </w:r>
                <w:r w:rsidR="00A5505D" w:rsidRPr="006E51C3">
                  <w:rPr>
                    <w:rStyle w:val="Hyperlink"/>
                    <w:noProof/>
                  </w:rPr>
                  <w:t>Ressource</w:t>
                </w:r>
                <w:r w:rsidR="00A5505D">
                  <w:rPr>
                    <w:noProof/>
                    <w:webHidden/>
                  </w:rPr>
                  <w:tab/>
                </w:r>
              </w:ins>
              <w:r>
                <w:rPr>
                  <w:noProof/>
                  <w:webHidden/>
                </w:rPr>
                <w:fldChar w:fldCharType="begin"/>
              </w:r>
              <w:r w:rsidR="00A5505D">
                <w:rPr>
                  <w:noProof/>
                  <w:webHidden/>
                </w:rPr>
                <w:instrText xml:space="preserve"> PAGEREF _</w:instrText>
              </w:r>
              <w:del w:id="42" w:author="Skat" w:date="2010-07-08T14:54:00Z">
                <w:r w:rsidR="003C3769">
                  <w:rPr>
                    <w:noProof/>
                    <w:webHidden/>
                  </w:rPr>
                  <w:delInstrText>Toc265233841</w:delInstrText>
                </w:r>
              </w:del>
              <w:ins w:id="43" w:author="Skat" w:date="2010-07-08T14:54:00Z">
                <w:r w:rsidR="00A5505D">
                  <w:rPr>
                    <w:noProof/>
                    <w:webHidden/>
                  </w:rPr>
                  <w:instrText>Toc266364037</w:instrText>
                </w:r>
              </w:ins>
              <w:r w:rsidR="00A5505D">
                <w:rPr>
                  <w:noProof/>
                  <w:webHidden/>
                </w:rPr>
                <w:instrText xml:space="preserve"> \h </w:instrText>
              </w:r>
              <w:r>
                <w:rPr>
                  <w:noProof/>
                  <w:webHidden/>
                </w:rPr>
              </w:r>
              <w:r>
                <w:rPr>
                  <w:noProof/>
                  <w:webHidden/>
                </w:rPr>
                <w:fldChar w:fldCharType="separate"/>
              </w:r>
              <w:r w:rsidR="00A5505D">
                <w:rPr>
                  <w:noProof/>
                  <w:webHidden/>
                </w:rPr>
                <w:t>14</w:t>
              </w:r>
              <w:r>
                <w:rPr>
                  <w:noProof/>
                  <w:webHidden/>
                </w:rPr>
                <w:fldChar w:fldCharType="end"/>
              </w:r>
              <w:r>
                <w:fldChar w:fldCharType="end"/>
              </w:r>
            </w:p>
            <w:p w:rsidR="00A5505D" w:rsidRDefault="00F061A6">
              <w:pPr>
                <w:pStyle w:val="Indholdsfortegnelse1"/>
                <w:tabs>
                  <w:tab w:val="left" w:pos="440"/>
                  <w:tab w:val="right" w:leader="dot" w:pos="10705"/>
                </w:tabs>
                <w:rPr>
                  <w:rFonts w:asciiTheme="minorHAnsi" w:eastAsiaTheme="minorEastAsia" w:hAnsiTheme="minorHAnsi" w:cstheme="minorBidi"/>
                  <w:noProof/>
                  <w:sz w:val="22"/>
                  <w:szCs w:val="22"/>
                </w:rPr>
                <w:pPrChange w:id="44" w:author="Skat" w:date="2010-07-08T14:54:00Z">
                  <w:pPr>
                    <w:pStyle w:val="Indholdsfortegnelse2"/>
                    <w:tabs>
                      <w:tab w:val="left" w:pos="880"/>
                      <w:tab w:val="right" w:leader="dot" w:pos="10705"/>
                    </w:tabs>
                  </w:pPr>
                </w:pPrChange>
              </w:pPr>
              <w:r>
                <w:fldChar w:fldCharType="begin"/>
              </w:r>
              <w:r>
                <w:instrText>HYPERLINK \l "_</w:instrText>
              </w:r>
              <w:del w:id="45" w:author="Skat" w:date="2010-07-08T14:54:00Z">
                <w:r w:rsidR="00377F89">
                  <w:delInstrText>Toc265233842</w:delInstrText>
                </w:r>
              </w:del>
              <w:ins w:id="46" w:author="Skat" w:date="2010-07-08T14:54:00Z">
                <w:r>
                  <w:instrText>Toc266364038</w:instrText>
                </w:r>
              </w:ins>
              <w:r>
                <w:instrText>"</w:instrText>
              </w:r>
              <w:r>
                <w:fldChar w:fldCharType="separate"/>
              </w:r>
              <w:del w:id="47" w:author="Skat" w:date="2010-07-08T14:54:00Z">
                <w:r w:rsidR="003C3769" w:rsidRPr="00B303A9">
                  <w:rPr>
                    <w:rStyle w:val="Hyperlink"/>
                    <w:noProof/>
                  </w:rPr>
                  <w:delText>2.2</w:delText>
                </w:r>
                <w:r w:rsidR="003C3769">
                  <w:rPr>
                    <w:rFonts w:asciiTheme="minorHAnsi" w:eastAsiaTheme="minorEastAsia" w:hAnsiTheme="minorHAnsi" w:cstheme="minorBidi"/>
                    <w:noProof/>
                    <w:sz w:val="22"/>
                    <w:szCs w:val="22"/>
                  </w:rPr>
                  <w:tab/>
                </w:r>
                <w:r w:rsidR="003C3769" w:rsidRPr="00B303A9">
                  <w:rPr>
                    <w:rStyle w:val="Hyperlink"/>
                    <w:noProof/>
                  </w:rPr>
                  <w:delText>ForældelseFristType</w:delText>
                </w:r>
                <w:r w:rsidR="003C3769">
                  <w:rPr>
                    <w:noProof/>
                    <w:webHidden/>
                  </w:rPr>
                  <w:tab/>
                </w:r>
              </w:del>
              <w:ins w:id="48" w:author="Skat" w:date="2010-07-08T14:54:00Z">
                <w:r w:rsidR="00A5505D" w:rsidRPr="006E51C3">
                  <w:rPr>
                    <w:rStyle w:val="Hyperlink"/>
                    <w:noProof/>
                  </w:rPr>
                  <w:t>2</w:t>
                </w:r>
                <w:r w:rsidR="00A5505D">
                  <w:rPr>
                    <w:rFonts w:asciiTheme="minorHAnsi" w:eastAsiaTheme="minorEastAsia" w:hAnsiTheme="minorHAnsi" w:cstheme="minorBidi"/>
                    <w:noProof/>
                    <w:sz w:val="22"/>
                    <w:szCs w:val="22"/>
                  </w:rPr>
                  <w:tab/>
                </w:r>
                <w:r w:rsidR="00A5505D" w:rsidRPr="006E51C3">
                  <w:rPr>
                    <w:rStyle w:val="Hyperlink"/>
                    <w:noProof/>
                  </w:rPr>
                  <w:t>DMO Indbetaling</w:t>
                </w:r>
                <w:r w:rsidR="00A5505D">
                  <w:rPr>
                    <w:noProof/>
                    <w:webHidden/>
                  </w:rPr>
                  <w:tab/>
                </w:r>
              </w:ins>
              <w:r>
                <w:rPr>
                  <w:noProof/>
                  <w:webHidden/>
                </w:rPr>
                <w:fldChar w:fldCharType="begin"/>
              </w:r>
              <w:r w:rsidR="00A5505D">
                <w:rPr>
                  <w:noProof/>
                  <w:webHidden/>
                </w:rPr>
                <w:instrText xml:space="preserve"> PAGEREF _</w:instrText>
              </w:r>
              <w:del w:id="49" w:author="Skat" w:date="2010-07-08T14:54:00Z">
                <w:r w:rsidR="003C3769">
                  <w:rPr>
                    <w:noProof/>
                    <w:webHidden/>
                  </w:rPr>
                  <w:delInstrText>Toc265233842</w:delInstrText>
                </w:r>
              </w:del>
              <w:ins w:id="50" w:author="Skat" w:date="2010-07-08T14:54:00Z">
                <w:r w:rsidR="00A5505D">
                  <w:rPr>
                    <w:noProof/>
                    <w:webHidden/>
                  </w:rPr>
                  <w:instrText>Toc266364038</w:instrText>
                </w:r>
              </w:ins>
              <w:r w:rsidR="00A5505D">
                <w:rPr>
                  <w:noProof/>
                  <w:webHidden/>
                </w:rPr>
                <w:instrText xml:space="preserve"> \h </w:instrText>
              </w:r>
              <w:r>
                <w:rPr>
                  <w:noProof/>
                  <w:webHidden/>
                </w:rPr>
              </w:r>
              <w:r>
                <w:rPr>
                  <w:noProof/>
                  <w:webHidden/>
                </w:rPr>
                <w:fldChar w:fldCharType="separate"/>
              </w:r>
              <w:r w:rsidR="00A5505D">
                <w:rPr>
                  <w:noProof/>
                  <w:webHidden/>
                </w:rPr>
                <w:t>15</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
              <w:r>
                <w:fldChar w:fldCharType="begin"/>
              </w:r>
              <w:r>
                <w:instrText>HYPERLINK \l "_</w:instrText>
              </w:r>
              <w:del w:id="51" w:author="Skat" w:date="2010-07-08T14:54:00Z">
                <w:r w:rsidR="00377F89">
                  <w:delInstrText>Toc265233843</w:delInstrText>
                </w:r>
              </w:del>
              <w:ins w:id="52" w:author="Skat" w:date="2010-07-08T14:54:00Z">
                <w:r>
                  <w:instrText>Toc266364039</w:instrText>
                </w:r>
              </w:ins>
              <w:r>
                <w:instrText>"</w:instrText>
              </w:r>
              <w:r>
                <w:fldChar w:fldCharType="separate"/>
              </w:r>
              <w:r w:rsidR="00A5505D" w:rsidRPr="006E51C3">
                <w:rPr>
                  <w:rStyle w:val="Hyperlink"/>
                  <w:noProof/>
                </w:rPr>
                <w:t>2.</w:t>
              </w:r>
              <w:del w:id="53" w:author="Skat" w:date="2010-07-08T14:54:00Z">
                <w:r w:rsidR="003C3769" w:rsidRPr="00B303A9">
                  <w:rPr>
                    <w:rStyle w:val="Hyperlink"/>
                    <w:noProof/>
                  </w:rPr>
                  <w:delText>3</w:delText>
                </w:r>
                <w:r w:rsidR="003C3769">
                  <w:rPr>
                    <w:rFonts w:asciiTheme="minorHAnsi" w:eastAsiaTheme="minorEastAsia" w:hAnsiTheme="minorHAnsi" w:cstheme="minorBidi"/>
                    <w:noProof/>
                    <w:sz w:val="22"/>
                    <w:szCs w:val="22"/>
                  </w:rPr>
                  <w:tab/>
                </w:r>
                <w:r w:rsidR="003C3769" w:rsidRPr="00B303A9">
                  <w:rPr>
                    <w:rStyle w:val="Hyperlink"/>
                    <w:noProof/>
                  </w:rPr>
                  <w:delText>Kunde</w:delText>
                </w:r>
              </w:del>
              <w:ins w:id="54" w:author="Skat" w:date="2010-07-08T14:54:00Z">
                <w:r w:rsidR="00A5505D" w:rsidRPr="006E51C3">
                  <w:rPr>
                    <w:rStyle w:val="Hyperlink"/>
                    <w:noProof/>
                  </w:rPr>
                  <w:t>1</w:t>
                </w:r>
                <w:r w:rsidR="00A5505D">
                  <w:rPr>
                    <w:rFonts w:asciiTheme="minorHAnsi" w:eastAsiaTheme="minorEastAsia" w:hAnsiTheme="minorHAnsi" w:cstheme="minorBidi"/>
                    <w:noProof/>
                    <w:sz w:val="22"/>
                    <w:szCs w:val="22"/>
                  </w:rPr>
                  <w:tab/>
                </w:r>
                <w:r w:rsidR="00A5505D" w:rsidRPr="006E51C3">
                  <w:rPr>
                    <w:rStyle w:val="Hyperlink"/>
                    <w:noProof/>
                  </w:rPr>
                  <w:t>DækningRækkefølge</w:t>
                </w:r>
              </w:ins>
              <w:r w:rsidR="00A5505D">
                <w:rPr>
                  <w:noProof/>
                  <w:webHidden/>
                </w:rPr>
                <w:tab/>
              </w:r>
              <w:r>
                <w:rPr>
                  <w:noProof/>
                  <w:webHidden/>
                </w:rPr>
                <w:fldChar w:fldCharType="begin"/>
              </w:r>
              <w:r w:rsidR="00A5505D">
                <w:rPr>
                  <w:noProof/>
                  <w:webHidden/>
                </w:rPr>
                <w:instrText xml:space="preserve"> PAGEREF _</w:instrText>
              </w:r>
              <w:del w:id="55" w:author="Skat" w:date="2010-07-08T14:54:00Z">
                <w:r w:rsidR="003C3769">
                  <w:rPr>
                    <w:noProof/>
                    <w:webHidden/>
                  </w:rPr>
                  <w:delInstrText>Toc265233843</w:delInstrText>
                </w:r>
              </w:del>
              <w:ins w:id="56" w:author="Skat" w:date="2010-07-08T14:54:00Z">
                <w:r w:rsidR="00A5505D">
                  <w:rPr>
                    <w:noProof/>
                    <w:webHidden/>
                  </w:rPr>
                  <w:instrText>Toc266364039</w:instrText>
                </w:r>
              </w:ins>
              <w:r w:rsidR="00A5505D">
                <w:rPr>
                  <w:noProof/>
                  <w:webHidden/>
                </w:rPr>
                <w:instrText xml:space="preserve"> \h </w:instrText>
              </w:r>
              <w:r>
                <w:rPr>
                  <w:noProof/>
                  <w:webHidden/>
                </w:rPr>
              </w:r>
              <w:r>
                <w:rPr>
                  <w:noProof/>
                  <w:webHidden/>
                </w:rPr>
                <w:fldChar w:fldCharType="separate"/>
              </w:r>
              <w:r w:rsidR="00A5505D">
                <w:rPr>
                  <w:noProof/>
                  <w:webHidden/>
                </w:rPr>
                <w:t>16</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
              <w:r>
                <w:fldChar w:fldCharType="begin"/>
              </w:r>
              <w:r>
                <w:instrText>HYPERLINK \l "_</w:instrText>
              </w:r>
              <w:del w:id="57" w:author="Skat" w:date="2010-07-08T14:54:00Z">
                <w:r w:rsidR="00377F89">
                  <w:delInstrText>Toc265233844</w:delInstrText>
                </w:r>
              </w:del>
              <w:ins w:id="58" w:author="Skat" w:date="2010-07-08T14:54:00Z">
                <w:r>
                  <w:instrText>Toc266364040</w:instrText>
                </w:r>
              </w:ins>
              <w:r>
                <w:instrText>"</w:instrText>
              </w:r>
              <w:r>
                <w:fldChar w:fldCharType="separate"/>
              </w:r>
              <w:r w:rsidR="00A5505D" w:rsidRPr="006E51C3">
                <w:rPr>
                  <w:rStyle w:val="Hyperlink"/>
                  <w:noProof/>
                </w:rPr>
                <w:t>2.</w:t>
              </w:r>
              <w:del w:id="59" w:author="Skat" w:date="2010-07-08T14:54:00Z">
                <w:r w:rsidR="003C3769" w:rsidRPr="00B303A9">
                  <w:rPr>
                    <w:rStyle w:val="Hyperlink"/>
                    <w:noProof/>
                  </w:rPr>
                  <w:delText>4</w:delText>
                </w:r>
                <w:r w:rsidR="003C3769">
                  <w:rPr>
                    <w:rFonts w:asciiTheme="minorHAnsi" w:eastAsiaTheme="minorEastAsia" w:hAnsiTheme="minorHAnsi" w:cstheme="minorBidi"/>
                    <w:noProof/>
                    <w:sz w:val="22"/>
                    <w:szCs w:val="22"/>
                  </w:rPr>
                  <w:tab/>
                </w:r>
                <w:r w:rsidR="003C3769" w:rsidRPr="00B303A9">
                  <w:rPr>
                    <w:rStyle w:val="Hyperlink"/>
                    <w:noProof/>
                  </w:rPr>
                  <w:delText>OCR</w:delText>
                </w:r>
              </w:del>
              <w:ins w:id="60" w:author="Skat" w:date="2010-07-08T14:54:00Z">
                <w:r w:rsidR="00A5505D" w:rsidRPr="006E51C3">
                  <w:rPr>
                    <w:rStyle w:val="Hyperlink"/>
                    <w:noProof/>
                  </w:rPr>
                  <w:t>2</w:t>
                </w:r>
                <w:r w:rsidR="00A5505D">
                  <w:rPr>
                    <w:rFonts w:asciiTheme="minorHAnsi" w:eastAsiaTheme="minorEastAsia" w:hAnsiTheme="minorHAnsi" w:cstheme="minorBidi"/>
                    <w:noProof/>
                    <w:sz w:val="22"/>
                    <w:szCs w:val="22"/>
                  </w:rPr>
                  <w:tab/>
                </w:r>
                <w:r w:rsidR="00A5505D" w:rsidRPr="006E51C3">
                  <w:rPr>
                    <w:rStyle w:val="Hyperlink"/>
                    <w:noProof/>
                  </w:rPr>
                  <w:t>ForældelseFristType</w:t>
                </w:r>
              </w:ins>
              <w:r w:rsidR="00A5505D">
                <w:rPr>
                  <w:noProof/>
                  <w:webHidden/>
                </w:rPr>
                <w:tab/>
              </w:r>
              <w:r>
                <w:rPr>
                  <w:noProof/>
                  <w:webHidden/>
                </w:rPr>
                <w:fldChar w:fldCharType="begin"/>
              </w:r>
              <w:r w:rsidR="00A5505D">
                <w:rPr>
                  <w:noProof/>
                  <w:webHidden/>
                </w:rPr>
                <w:instrText xml:space="preserve"> PAGEREF _</w:instrText>
              </w:r>
              <w:del w:id="61" w:author="Skat" w:date="2010-07-08T14:54:00Z">
                <w:r w:rsidR="003C3769">
                  <w:rPr>
                    <w:noProof/>
                    <w:webHidden/>
                  </w:rPr>
                  <w:delInstrText>Toc265233844</w:delInstrText>
                </w:r>
              </w:del>
              <w:ins w:id="62" w:author="Skat" w:date="2010-07-08T14:54:00Z">
                <w:r w:rsidR="00A5505D">
                  <w:rPr>
                    <w:noProof/>
                    <w:webHidden/>
                  </w:rPr>
                  <w:instrText>Toc266364040</w:instrText>
                </w:r>
              </w:ins>
              <w:r w:rsidR="00A5505D">
                <w:rPr>
                  <w:noProof/>
                  <w:webHidden/>
                </w:rPr>
                <w:instrText xml:space="preserve"> \h </w:instrText>
              </w:r>
              <w:r>
                <w:rPr>
                  <w:noProof/>
                  <w:webHidden/>
                </w:rPr>
              </w:r>
              <w:r>
                <w:rPr>
                  <w:noProof/>
                  <w:webHidden/>
                </w:rPr>
                <w:fldChar w:fldCharType="separate"/>
              </w:r>
              <w:r w:rsidR="00A5505D">
                <w:rPr>
                  <w:noProof/>
                  <w:webHidden/>
                </w:rPr>
                <w:t>17</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
              <w:r>
                <w:fldChar w:fldCharType="begin"/>
              </w:r>
              <w:r>
                <w:instrText>HYPERLINK \l "_</w:instrText>
              </w:r>
              <w:del w:id="63" w:author="Skat" w:date="2010-07-08T14:54:00Z">
                <w:r w:rsidR="00377F89">
                  <w:delInstrText>Toc265233845</w:delInstrText>
                </w:r>
              </w:del>
              <w:ins w:id="64" w:author="Skat" w:date="2010-07-08T14:54:00Z">
                <w:r>
                  <w:instrText>Toc266364041</w:instrText>
                </w:r>
              </w:ins>
              <w:r>
                <w:instrText>"</w:instrText>
              </w:r>
              <w:r>
                <w:fldChar w:fldCharType="separate"/>
              </w:r>
              <w:r w:rsidR="00A5505D" w:rsidRPr="006E51C3">
                <w:rPr>
                  <w:rStyle w:val="Hyperlink"/>
                  <w:noProof/>
                </w:rPr>
                <w:t>2.</w:t>
              </w:r>
              <w:del w:id="65" w:author="Skat" w:date="2010-07-08T14:54:00Z">
                <w:r w:rsidR="003C3769" w:rsidRPr="00B303A9">
                  <w:rPr>
                    <w:rStyle w:val="Hyperlink"/>
                    <w:noProof/>
                  </w:rPr>
                  <w:delText>5</w:delText>
                </w:r>
                <w:r w:rsidR="003C3769">
                  <w:rPr>
                    <w:rFonts w:asciiTheme="minorHAnsi" w:eastAsiaTheme="minorEastAsia" w:hAnsiTheme="minorHAnsi" w:cstheme="minorBidi"/>
                    <w:noProof/>
                    <w:sz w:val="22"/>
                    <w:szCs w:val="22"/>
                  </w:rPr>
                  <w:tab/>
                </w:r>
                <w:r w:rsidR="003C3769" w:rsidRPr="00B303A9">
                  <w:rPr>
                    <w:rStyle w:val="Hyperlink"/>
                    <w:noProof/>
                  </w:rPr>
                  <w:delText>OpkrævningFordring</w:delText>
                </w:r>
              </w:del>
              <w:ins w:id="66" w:author="Skat" w:date="2010-07-08T14:54:00Z">
                <w:r w:rsidR="00A5505D" w:rsidRPr="006E51C3">
                  <w:rPr>
                    <w:rStyle w:val="Hyperlink"/>
                    <w:noProof/>
                  </w:rPr>
                  <w:t>3</w:t>
                </w:r>
                <w:r w:rsidR="00A5505D">
                  <w:rPr>
                    <w:rFonts w:asciiTheme="minorHAnsi" w:eastAsiaTheme="minorEastAsia" w:hAnsiTheme="minorHAnsi" w:cstheme="minorBidi"/>
                    <w:noProof/>
                    <w:sz w:val="22"/>
                    <w:szCs w:val="22"/>
                  </w:rPr>
                  <w:tab/>
                </w:r>
                <w:r w:rsidR="00A5505D" w:rsidRPr="006E51C3">
                  <w:rPr>
                    <w:rStyle w:val="Hyperlink"/>
                    <w:noProof/>
                  </w:rPr>
                  <w:t>Kunde</w:t>
                </w:r>
              </w:ins>
              <w:r w:rsidR="00A5505D">
                <w:rPr>
                  <w:noProof/>
                  <w:webHidden/>
                </w:rPr>
                <w:tab/>
              </w:r>
              <w:r>
                <w:rPr>
                  <w:noProof/>
                  <w:webHidden/>
                </w:rPr>
                <w:fldChar w:fldCharType="begin"/>
              </w:r>
              <w:r w:rsidR="00A5505D">
                <w:rPr>
                  <w:noProof/>
                  <w:webHidden/>
                </w:rPr>
                <w:instrText xml:space="preserve"> PAGEREF _</w:instrText>
              </w:r>
              <w:del w:id="67" w:author="Skat" w:date="2010-07-08T14:54:00Z">
                <w:r w:rsidR="003C3769">
                  <w:rPr>
                    <w:noProof/>
                    <w:webHidden/>
                  </w:rPr>
                  <w:delInstrText>Toc265233845</w:delInstrText>
                </w:r>
              </w:del>
              <w:ins w:id="68" w:author="Skat" w:date="2010-07-08T14:54:00Z">
                <w:r w:rsidR="00A5505D">
                  <w:rPr>
                    <w:noProof/>
                    <w:webHidden/>
                  </w:rPr>
                  <w:instrText>Toc266364041</w:instrText>
                </w:r>
              </w:ins>
              <w:r w:rsidR="00A5505D">
                <w:rPr>
                  <w:noProof/>
                  <w:webHidden/>
                </w:rPr>
                <w:instrText xml:space="preserve"> \h </w:instrText>
              </w:r>
              <w:r>
                <w:rPr>
                  <w:noProof/>
                  <w:webHidden/>
                </w:rPr>
              </w:r>
              <w:r>
                <w:rPr>
                  <w:noProof/>
                  <w:webHidden/>
                </w:rPr>
                <w:fldChar w:fldCharType="separate"/>
              </w:r>
              <w:r w:rsidR="00A5505D">
                <w:rPr>
                  <w:noProof/>
                  <w:webHidden/>
                </w:rPr>
                <w:t>18</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
              <w:r>
                <w:fldChar w:fldCharType="begin"/>
              </w:r>
              <w:r>
                <w:instrText>HYPERLINK \l "_</w:instrText>
              </w:r>
              <w:del w:id="69" w:author="Skat" w:date="2010-07-08T14:54:00Z">
                <w:r w:rsidR="00377F89">
                  <w:delInstrText>Toc265233846</w:delInstrText>
                </w:r>
              </w:del>
              <w:ins w:id="70" w:author="Skat" w:date="2010-07-08T14:54:00Z">
                <w:r>
                  <w:instrText>Toc266364042</w:instrText>
                </w:r>
              </w:ins>
              <w:r>
                <w:instrText>"</w:instrText>
              </w:r>
              <w:r>
                <w:fldChar w:fldCharType="separate"/>
              </w:r>
              <w:del w:id="71" w:author="Skat" w:date="2010-07-08T14:54:00Z">
                <w:r w:rsidR="003C3769" w:rsidRPr="00B303A9">
                  <w:rPr>
                    <w:rStyle w:val="Hyperlink"/>
                    <w:noProof/>
                  </w:rPr>
                  <w:delText>2.6</w:delText>
                </w:r>
                <w:r w:rsidR="003C3769">
                  <w:rPr>
                    <w:rFonts w:asciiTheme="minorHAnsi" w:eastAsiaTheme="minorEastAsia" w:hAnsiTheme="minorHAnsi" w:cstheme="minorBidi"/>
                    <w:noProof/>
                    <w:sz w:val="22"/>
                    <w:szCs w:val="22"/>
                  </w:rPr>
                  <w:tab/>
                </w:r>
                <w:r w:rsidR="003C3769" w:rsidRPr="00B303A9">
                  <w:rPr>
                    <w:rStyle w:val="Hyperlink"/>
                    <w:noProof/>
                  </w:rPr>
                  <w:delText>OpkrævningFordringDækning</w:delText>
                </w:r>
                <w:r w:rsidR="003C3769">
                  <w:rPr>
                    <w:noProof/>
                    <w:webHidden/>
                  </w:rPr>
                  <w:tab/>
                </w:r>
              </w:del>
              <w:ins w:id="72" w:author="Skat" w:date="2010-07-08T14:54:00Z">
                <w:r w:rsidR="00A5505D" w:rsidRPr="006E51C3">
                  <w:rPr>
                    <w:rStyle w:val="Hyperlink"/>
                    <w:noProof/>
                  </w:rPr>
                  <w:t>2.4</w:t>
                </w:r>
                <w:r w:rsidR="00A5505D">
                  <w:rPr>
                    <w:rFonts w:asciiTheme="minorHAnsi" w:eastAsiaTheme="minorEastAsia" w:hAnsiTheme="minorHAnsi" w:cstheme="minorBidi"/>
                    <w:noProof/>
                    <w:sz w:val="22"/>
                    <w:szCs w:val="22"/>
                  </w:rPr>
                  <w:tab/>
                </w:r>
                <w:r w:rsidR="00A5505D" w:rsidRPr="006E51C3">
                  <w:rPr>
                    <w:rStyle w:val="Hyperlink"/>
                    <w:noProof/>
                  </w:rPr>
                  <w:t>OCR</w:t>
                </w:r>
                <w:r w:rsidR="00A5505D">
                  <w:rPr>
                    <w:noProof/>
                    <w:webHidden/>
                  </w:rPr>
                  <w:tab/>
                </w:r>
              </w:ins>
              <w:r>
                <w:rPr>
                  <w:noProof/>
                  <w:webHidden/>
                </w:rPr>
                <w:fldChar w:fldCharType="begin"/>
              </w:r>
              <w:r w:rsidR="00A5505D">
                <w:rPr>
                  <w:noProof/>
                  <w:webHidden/>
                </w:rPr>
                <w:instrText xml:space="preserve"> PAGEREF _</w:instrText>
              </w:r>
              <w:del w:id="73" w:author="Skat" w:date="2010-07-08T14:54:00Z">
                <w:r w:rsidR="003C3769">
                  <w:rPr>
                    <w:noProof/>
                    <w:webHidden/>
                  </w:rPr>
                  <w:delInstrText>Toc265233846</w:delInstrText>
                </w:r>
              </w:del>
              <w:ins w:id="74" w:author="Skat" w:date="2010-07-08T14:54:00Z">
                <w:r w:rsidR="00A5505D">
                  <w:rPr>
                    <w:noProof/>
                    <w:webHidden/>
                  </w:rPr>
                  <w:instrText>Toc266364042</w:instrText>
                </w:r>
              </w:ins>
              <w:r w:rsidR="00A5505D">
                <w:rPr>
                  <w:noProof/>
                  <w:webHidden/>
                </w:rPr>
                <w:instrText xml:space="preserve"> \h </w:instrText>
              </w:r>
              <w:r>
                <w:rPr>
                  <w:noProof/>
                  <w:webHidden/>
                </w:rPr>
              </w:r>
              <w:r>
                <w:rPr>
                  <w:noProof/>
                  <w:webHidden/>
                </w:rPr>
                <w:fldChar w:fldCharType="separate"/>
              </w:r>
              <w:r w:rsidR="00A5505D">
                <w:rPr>
                  <w:noProof/>
                  <w:webHidden/>
                </w:rPr>
                <w:t>19</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
              <w:r>
                <w:fldChar w:fldCharType="begin"/>
              </w:r>
              <w:r>
                <w:instrText>HYPERLINK \l "_</w:instrText>
              </w:r>
              <w:del w:id="75" w:author="Skat" w:date="2010-07-08T14:54:00Z">
                <w:r w:rsidR="00377F89">
                  <w:delInstrText>Toc265233847</w:delInstrText>
                </w:r>
              </w:del>
              <w:ins w:id="76" w:author="Skat" w:date="2010-07-08T14:54:00Z">
                <w:r>
                  <w:instrText>Toc266364043</w:instrText>
                </w:r>
              </w:ins>
              <w:r>
                <w:instrText>"</w:instrText>
              </w:r>
              <w:r>
                <w:fldChar w:fldCharType="separate"/>
              </w:r>
              <w:del w:id="77" w:author="Skat" w:date="2010-07-08T14:54:00Z">
                <w:r w:rsidR="003C3769" w:rsidRPr="00B303A9">
                  <w:rPr>
                    <w:rStyle w:val="Hyperlink"/>
                    <w:noProof/>
                  </w:rPr>
                  <w:delText>2.7</w:delText>
                </w:r>
                <w:r w:rsidR="003C3769">
                  <w:rPr>
                    <w:rFonts w:asciiTheme="minorHAnsi" w:eastAsiaTheme="minorEastAsia" w:hAnsiTheme="minorHAnsi" w:cstheme="minorBidi"/>
                    <w:noProof/>
                    <w:sz w:val="22"/>
                    <w:szCs w:val="22"/>
                  </w:rPr>
                  <w:tab/>
                </w:r>
                <w:r w:rsidR="003C3769" w:rsidRPr="00B303A9">
                  <w:rPr>
                    <w:rStyle w:val="Hyperlink"/>
                    <w:noProof/>
                  </w:rPr>
                  <w:delText>OpkrævningFordringType</w:delText>
                </w:r>
                <w:r w:rsidR="003C3769">
                  <w:rPr>
                    <w:noProof/>
                    <w:webHidden/>
                  </w:rPr>
                  <w:tab/>
                </w:r>
              </w:del>
              <w:ins w:id="78" w:author="Skat" w:date="2010-07-08T14:54:00Z">
                <w:r w:rsidR="00A5505D" w:rsidRPr="006E51C3">
                  <w:rPr>
                    <w:rStyle w:val="Hyperlink"/>
                    <w:noProof/>
                  </w:rPr>
                  <w:t>2.5</w:t>
                </w:r>
                <w:r w:rsidR="00A5505D">
                  <w:rPr>
                    <w:rFonts w:asciiTheme="minorHAnsi" w:eastAsiaTheme="minorEastAsia" w:hAnsiTheme="minorHAnsi" w:cstheme="minorBidi"/>
                    <w:noProof/>
                    <w:sz w:val="22"/>
                    <w:szCs w:val="22"/>
                  </w:rPr>
                  <w:tab/>
                </w:r>
                <w:r w:rsidR="00A5505D" w:rsidRPr="006E51C3">
                  <w:rPr>
                    <w:rStyle w:val="Hyperlink"/>
                    <w:noProof/>
                  </w:rPr>
                  <w:t>OpkrævningFordring</w:t>
                </w:r>
                <w:r w:rsidR="00A5505D">
                  <w:rPr>
                    <w:noProof/>
                    <w:webHidden/>
                  </w:rPr>
                  <w:tab/>
                </w:r>
              </w:ins>
              <w:r>
                <w:rPr>
                  <w:noProof/>
                  <w:webHidden/>
                </w:rPr>
                <w:fldChar w:fldCharType="begin"/>
              </w:r>
              <w:r w:rsidR="00A5505D">
                <w:rPr>
                  <w:noProof/>
                  <w:webHidden/>
                </w:rPr>
                <w:instrText xml:space="preserve"> PAGEREF _</w:instrText>
              </w:r>
              <w:del w:id="79" w:author="Skat" w:date="2010-07-08T14:54:00Z">
                <w:r w:rsidR="003C3769">
                  <w:rPr>
                    <w:noProof/>
                    <w:webHidden/>
                  </w:rPr>
                  <w:delInstrText>Toc265233847</w:delInstrText>
                </w:r>
              </w:del>
              <w:ins w:id="80" w:author="Skat" w:date="2010-07-08T14:54:00Z">
                <w:r w:rsidR="00A5505D">
                  <w:rPr>
                    <w:noProof/>
                    <w:webHidden/>
                  </w:rPr>
                  <w:instrText>Toc266364043</w:instrText>
                </w:r>
              </w:ins>
              <w:r w:rsidR="00A5505D">
                <w:rPr>
                  <w:noProof/>
                  <w:webHidden/>
                </w:rPr>
                <w:instrText xml:space="preserve"> \h </w:instrText>
              </w:r>
              <w:r>
                <w:rPr>
                  <w:noProof/>
                  <w:webHidden/>
                </w:rPr>
              </w:r>
              <w:r>
                <w:rPr>
                  <w:noProof/>
                  <w:webHidden/>
                </w:rPr>
                <w:fldChar w:fldCharType="separate"/>
              </w:r>
              <w:r w:rsidR="00A5505D">
                <w:rPr>
                  <w:noProof/>
                  <w:webHidden/>
                </w:rPr>
                <w:t>20</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
              <w:r>
                <w:fldChar w:fldCharType="begin"/>
              </w:r>
              <w:r>
                <w:instrText>HYPERLINK \l "_</w:instrText>
              </w:r>
              <w:del w:id="81" w:author="Skat" w:date="2010-07-08T14:54:00Z">
                <w:r w:rsidR="00377F89">
                  <w:delInstrText>Toc265233848</w:delInstrText>
                </w:r>
              </w:del>
              <w:ins w:id="82" w:author="Skat" w:date="2010-07-08T14:54:00Z">
                <w:r>
                  <w:instrText>Toc266364044</w:instrText>
                </w:r>
              </w:ins>
              <w:r>
                <w:instrText>"</w:instrText>
              </w:r>
              <w:r>
                <w:fldChar w:fldCharType="separate"/>
              </w:r>
              <w:del w:id="83" w:author="Skat" w:date="2010-07-08T14:54:00Z">
                <w:r w:rsidR="003C3769" w:rsidRPr="00B303A9">
                  <w:rPr>
                    <w:rStyle w:val="Hyperlink"/>
                    <w:noProof/>
                  </w:rPr>
                  <w:delText>2.8</w:delText>
                </w:r>
                <w:r w:rsidR="003C3769">
                  <w:rPr>
                    <w:rFonts w:asciiTheme="minorHAnsi" w:eastAsiaTheme="minorEastAsia" w:hAnsiTheme="minorHAnsi" w:cstheme="minorBidi"/>
                    <w:noProof/>
                    <w:sz w:val="22"/>
                    <w:szCs w:val="22"/>
                  </w:rPr>
                  <w:tab/>
                </w:r>
                <w:r w:rsidR="003C3769" w:rsidRPr="00B303A9">
                  <w:rPr>
                    <w:rStyle w:val="Hyperlink"/>
                    <w:noProof/>
                  </w:rPr>
                  <w:delText>OpkrævningIndbetaling</w:delText>
                </w:r>
                <w:r w:rsidR="003C3769">
                  <w:rPr>
                    <w:noProof/>
                    <w:webHidden/>
                  </w:rPr>
                  <w:tab/>
                </w:r>
              </w:del>
              <w:ins w:id="84" w:author="Skat" w:date="2010-07-08T14:54:00Z">
                <w:r w:rsidR="00A5505D" w:rsidRPr="006E51C3">
                  <w:rPr>
                    <w:rStyle w:val="Hyperlink"/>
                    <w:noProof/>
                  </w:rPr>
                  <w:t>2.6</w:t>
                </w:r>
                <w:r w:rsidR="00A5505D">
                  <w:rPr>
                    <w:rFonts w:asciiTheme="minorHAnsi" w:eastAsiaTheme="minorEastAsia" w:hAnsiTheme="minorHAnsi" w:cstheme="minorBidi"/>
                    <w:noProof/>
                    <w:sz w:val="22"/>
                    <w:szCs w:val="22"/>
                  </w:rPr>
                  <w:tab/>
                </w:r>
                <w:r w:rsidR="00A5505D" w:rsidRPr="006E51C3">
                  <w:rPr>
                    <w:rStyle w:val="Hyperlink"/>
                    <w:noProof/>
                  </w:rPr>
                  <w:t>OpkrævningFordringDækning</w:t>
                </w:r>
                <w:r w:rsidR="00A5505D">
                  <w:rPr>
                    <w:noProof/>
                    <w:webHidden/>
                  </w:rPr>
                  <w:tab/>
                </w:r>
              </w:ins>
              <w:r>
                <w:rPr>
                  <w:noProof/>
                  <w:webHidden/>
                </w:rPr>
                <w:fldChar w:fldCharType="begin"/>
              </w:r>
              <w:r w:rsidR="00A5505D">
                <w:rPr>
                  <w:noProof/>
                  <w:webHidden/>
                </w:rPr>
                <w:instrText xml:space="preserve"> PAGEREF _</w:instrText>
              </w:r>
              <w:del w:id="85" w:author="Skat" w:date="2010-07-08T14:54:00Z">
                <w:r w:rsidR="003C3769">
                  <w:rPr>
                    <w:noProof/>
                    <w:webHidden/>
                  </w:rPr>
                  <w:delInstrText>Toc265233848</w:delInstrText>
                </w:r>
              </w:del>
              <w:ins w:id="86" w:author="Skat" w:date="2010-07-08T14:54:00Z">
                <w:r w:rsidR="00A5505D">
                  <w:rPr>
                    <w:noProof/>
                    <w:webHidden/>
                  </w:rPr>
                  <w:instrText>Toc266364044</w:instrText>
                </w:r>
              </w:ins>
              <w:r w:rsidR="00A5505D">
                <w:rPr>
                  <w:noProof/>
                  <w:webHidden/>
                </w:rPr>
                <w:instrText xml:space="preserve"> \h </w:instrText>
              </w:r>
              <w:r>
                <w:rPr>
                  <w:noProof/>
                  <w:webHidden/>
                </w:rPr>
              </w:r>
              <w:r>
                <w:rPr>
                  <w:noProof/>
                  <w:webHidden/>
                </w:rPr>
                <w:fldChar w:fldCharType="separate"/>
              </w:r>
              <w:r w:rsidR="00A5505D">
                <w:rPr>
                  <w:noProof/>
                  <w:webHidden/>
                </w:rPr>
                <w:t>24</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
              <w:r>
                <w:fldChar w:fldCharType="begin"/>
              </w:r>
              <w:r>
                <w:instrText>HYPERLINK \l "_</w:instrText>
              </w:r>
              <w:del w:id="87" w:author="Skat" w:date="2010-07-08T14:54:00Z">
                <w:r w:rsidR="00377F89">
                  <w:delInstrText>Toc265233849</w:delInstrText>
                </w:r>
              </w:del>
              <w:ins w:id="88" w:author="Skat" w:date="2010-07-08T14:54:00Z">
                <w:r>
                  <w:instrText>Toc266364045</w:instrText>
                </w:r>
              </w:ins>
              <w:r>
                <w:instrText>"</w:instrText>
              </w:r>
              <w:r>
                <w:fldChar w:fldCharType="separate"/>
              </w:r>
              <w:del w:id="89" w:author="Skat" w:date="2010-07-08T14:54:00Z">
                <w:r w:rsidR="003C3769" w:rsidRPr="00B303A9">
                  <w:rPr>
                    <w:rStyle w:val="Hyperlink"/>
                    <w:noProof/>
                  </w:rPr>
                  <w:delText>2.9</w:delText>
                </w:r>
                <w:r w:rsidR="003C3769">
                  <w:rPr>
                    <w:rFonts w:asciiTheme="minorHAnsi" w:eastAsiaTheme="minorEastAsia" w:hAnsiTheme="minorHAnsi" w:cstheme="minorBidi"/>
                    <w:noProof/>
                    <w:sz w:val="22"/>
                    <w:szCs w:val="22"/>
                  </w:rPr>
                  <w:tab/>
                </w:r>
                <w:r w:rsidR="003C3769" w:rsidRPr="00B303A9">
                  <w:rPr>
                    <w:rStyle w:val="Hyperlink"/>
                    <w:noProof/>
                  </w:rPr>
                  <w:delText>OpkrævningKontantIndbetaling</w:delText>
                </w:r>
                <w:r w:rsidR="003C3769">
                  <w:rPr>
                    <w:noProof/>
                    <w:webHidden/>
                  </w:rPr>
                  <w:tab/>
                </w:r>
              </w:del>
              <w:ins w:id="90" w:author="Skat" w:date="2010-07-08T14:54:00Z">
                <w:r w:rsidR="00A5505D" w:rsidRPr="006E51C3">
                  <w:rPr>
                    <w:rStyle w:val="Hyperlink"/>
                    <w:noProof/>
                  </w:rPr>
                  <w:t>2.7</w:t>
                </w:r>
                <w:r w:rsidR="00A5505D">
                  <w:rPr>
                    <w:rFonts w:asciiTheme="minorHAnsi" w:eastAsiaTheme="minorEastAsia" w:hAnsiTheme="minorHAnsi" w:cstheme="minorBidi"/>
                    <w:noProof/>
                    <w:sz w:val="22"/>
                    <w:szCs w:val="22"/>
                  </w:rPr>
                  <w:tab/>
                </w:r>
                <w:r w:rsidR="00A5505D" w:rsidRPr="006E51C3">
                  <w:rPr>
                    <w:rStyle w:val="Hyperlink"/>
                    <w:noProof/>
                  </w:rPr>
                  <w:t>OpkrævningFordringType</w:t>
                </w:r>
                <w:r w:rsidR="00A5505D">
                  <w:rPr>
                    <w:noProof/>
                    <w:webHidden/>
                  </w:rPr>
                  <w:tab/>
                </w:r>
              </w:ins>
              <w:r>
                <w:rPr>
                  <w:noProof/>
                  <w:webHidden/>
                </w:rPr>
                <w:fldChar w:fldCharType="begin"/>
              </w:r>
              <w:r w:rsidR="00A5505D">
                <w:rPr>
                  <w:noProof/>
                  <w:webHidden/>
                </w:rPr>
                <w:instrText xml:space="preserve"> PAGEREF _</w:instrText>
              </w:r>
              <w:del w:id="91" w:author="Skat" w:date="2010-07-08T14:54:00Z">
                <w:r w:rsidR="003C3769">
                  <w:rPr>
                    <w:noProof/>
                    <w:webHidden/>
                  </w:rPr>
                  <w:delInstrText>Toc265233849</w:delInstrText>
                </w:r>
              </w:del>
              <w:ins w:id="92" w:author="Skat" w:date="2010-07-08T14:54:00Z">
                <w:r w:rsidR="00A5505D">
                  <w:rPr>
                    <w:noProof/>
                    <w:webHidden/>
                  </w:rPr>
                  <w:instrText>Toc266364045</w:instrText>
                </w:r>
              </w:ins>
              <w:r w:rsidR="00A5505D">
                <w:rPr>
                  <w:noProof/>
                  <w:webHidden/>
                </w:rPr>
                <w:instrText xml:space="preserve"> \h </w:instrText>
              </w:r>
              <w:r>
                <w:rPr>
                  <w:noProof/>
                  <w:webHidden/>
                </w:rPr>
              </w:r>
              <w:r>
                <w:rPr>
                  <w:noProof/>
                  <w:webHidden/>
                </w:rPr>
                <w:fldChar w:fldCharType="separate"/>
              </w:r>
              <w:r w:rsidR="00A5505D">
                <w:rPr>
                  <w:noProof/>
                  <w:webHidden/>
                </w:rPr>
                <w:t>25</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Change w:id="93" w:author="Skat" w:date="2010-07-08T14:54:00Z">
                  <w:pPr>
                    <w:pStyle w:val="Indholdsfortegnelse2"/>
                    <w:tabs>
                      <w:tab w:val="left" w:pos="1100"/>
                      <w:tab w:val="right" w:leader="dot" w:pos="10705"/>
                    </w:tabs>
                  </w:pPr>
                </w:pPrChange>
              </w:pPr>
              <w:r>
                <w:fldChar w:fldCharType="begin"/>
              </w:r>
              <w:r>
                <w:instrText>HYPERLINK \l "_</w:instrText>
              </w:r>
              <w:del w:id="94" w:author="Skat" w:date="2010-07-08T14:54:00Z">
                <w:r w:rsidR="00377F89">
                  <w:delInstrText>Toc265233850</w:delInstrText>
                </w:r>
              </w:del>
              <w:ins w:id="95" w:author="Skat" w:date="2010-07-08T14:54:00Z">
                <w:r>
                  <w:instrText>Toc266364046</w:instrText>
                </w:r>
              </w:ins>
              <w:r>
                <w:instrText>"</w:instrText>
              </w:r>
              <w:r>
                <w:fldChar w:fldCharType="separate"/>
              </w:r>
              <w:r w:rsidR="00A5505D" w:rsidRPr="006E51C3">
                <w:rPr>
                  <w:rStyle w:val="Hyperlink"/>
                  <w:noProof/>
                </w:rPr>
                <w:t>2.</w:t>
              </w:r>
              <w:del w:id="96" w:author="Skat" w:date="2010-07-08T14:54:00Z">
                <w:r w:rsidR="003C3769" w:rsidRPr="00B303A9">
                  <w:rPr>
                    <w:rStyle w:val="Hyperlink"/>
                    <w:noProof/>
                  </w:rPr>
                  <w:delText>10</w:delText>
                </w:r>
                <w:r w:rsidR="003C3769">
                  <w:rPr>
                    <w:rFonts w:asciiTheme="minorHAnsi" w:eastAsiaTheme="minorEastAsia" w:hAnsiTheme="minorHAnsi" w:cstheme="minorBidi"/>
                    <w:noProof/>
                    <w:sz w:val="22"/>
                    <w:szCs w:val="22"/>
                  </w:rPr>
                  <w:tab/>
                </w:r>
                <w:r w:rsidR="003C3769" w:rsidRPr="00B303A9">
                  <w:rPr>
                    <w:rStyle w:val="Hyperlink"/>
                    <w:noProof/>
                  </w:rPr>
                  <w:delText>OpkrævningKonto</w:delText>
                </w:r>
              </w:del>
              <w:ins w:id="97" w:author="Skat" w:date="2010-07-08T14:54:00Z">
                <w:r w:rsidR="00A5505D" w:rsidRPr="006E51C3">
                  <w:rPr>
                    <w:rStyle w:val="Hyperlink"/>
                    <w:noProof/>
                  </w:rPr>
                  <w:t>8</w:t>
                </w:r>
                <w:r w:rsidR="00A5505D">
                  <w:rPr>
                    <w:rFonts w:asciiTheme="minorHAnsi" w:eastAsiaTheme="minorEastAsia" w:hAnsiTheme="minorHAnsi" w:cstheme="minorBidi"/>
                    <w:noProof/>
                    <w:sz w:val="22"/>
                    <w:szCs w:val="22"/>
                  </w:rPr>
                  <w:tab/>
                </w:r>
                <w:r w:rsidR="00A5505D" w:rsidRPr="006E51C3">
                  <w:rPr>
                    <w:rStyle w:val="Hyperlink"/>
                    <w:noProof/>
                  </w:rPr>
                  <w:t>OpkrævningIndbetaling</w:t>
                </w:r>
              </w:ins>
              <w:r w:rsidR="00A5505D">
                <w:rPr>
                  <w:noProof/>
                  <w:webHidden/>
                </w:rPr>
                <w:tab/>
              </w:r>
              <w:r>
                <w:rPr>
                  <w:noProof/>
                  <w:webHidden/>
                </w:rPr>
                <w:fldChar w:fldCharType="begin"/>
              </w:r>
              <w:r w:rsidR="00A5505D">
                <w:rPr>
                  <w:noProof/>
                  <w:webHidden/>
                </w:rPr>
                <w:instrText xml:space="preserve"> PAGEREF _</w:instrText>
              </w:r>
              <w:del w:id="98" w:author="Skat" w:date="2010-07-08T14:54:00Z">
                <w:r w:rsidR="003C3769">
                  <w:rPr>
                    <w:noProof/>
                    <w:webHidden/>
                  </w:rPr>
                  <w:delInstrText>Toc265233850</w:delInstrText>
                </w:r>
              </w:del>
              <w:ins w:id="99" w:author="Skat" w:date="2010-07-08T14:54:00Z">
                <w:r w:rsidR="00A5505D">
                  <w:rPr>
                    <w:noProof/>
                    <w:webHidden/>
                  </w:rPr>
                  <w:instrText>Toc266364046</w:instrText>
                </w:r>
              </w:ins>
              <w:r w:rsidR="00A5505D">
                <w:rPr>
                  <w:noProof/>
                  <w:webHidden/>
                </w:rPr>
                <w:instrText xml:space="preserve"> \h </w:instrText>
              </w:r>
              <w:r>
                <w:rPr>
                  <w:noProof/>
                  <w:webHidden/>
                </w:rPr>
              </w:r>
              <w:r>
                <w:rPr>
                  <w:noProof/>
                  <w:webHidden/>
                </w:rPr>
                <w:fldChar w:fldCharType="separate"/>
              </w:r>
              <w:r w:rsidR="00A5505D">
                <w:rPr>
                  <w:noProof/>
                  <w:webHidden/>
                </w:rPr>
                <w:t>26</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Change w:id="100" w:author="Skat" w:date="2010-07-08T14:54:00Z">
                  <w:pPr>
                    <w:pStyle w:val="Indholdsfortegnelse2"/>
                    <w:tabs>
                      <w:tab w:val="left" w:pos="1100"/>
                      <w:tab w:val="right" w:leader="dot" w:pos="10705"/>
                    </w:tabs>
                  </w:pPr>
                </w:pPrChange>
              </w:pPr>
              <w:r>
                <w:fldChar w:fldCharType="begin"/>
              </w:r>
              <w:r>
                <w:instrText>HYPERLINK \l "_</w:instrText>
              </w:r>
              <w:del w:id="101" w:author="Skat" w:date="2010-07-08T14:54:00Z">
                <w:r w:rsidR="00377F89">
                  <w:delInstrText>Toc265233851</w:delInstrText>
                </w:r>
              </w:del>
              <w:ins w:id="102" w:author="Skat" w:date="2010-07-08T14:54:00Z">
                <w:r>
                  <w:instrText>Toc266364047</w:instrText>
                </w:r>
              </w:ins>
              <w:r>
                <w:instrText>"</w:instrText>
              </w:r>
              <w:r>
                <w:fldChar w:fldCharType="separate"/>
              </w:r>
              <w:del w:id="103" w:author="Skat" w:date="2010-07-08T14:54:00Z">
                <w:r w:rsidR="003C3769" w:rsidRPr="00B303A9">
                  <w:rPr>
                    <w:rStyle w:val="Hyperlink"/>
                    <w:noProof/>
                  </w:rPr>
                  <w:delText>2.11</w:delText>
                </w:r>
                <w:r w:rsidR="003C3769">
                  <w:rPr>
                    <w:rFonts w:asciiTheme="minorHAnsi" w:eastAsiaTheme="minorEastAsia" w:hAnsiTheme="minorHAnsi" w:cstheme="minorBidi"/>
                    <w:noProof/>
                    <w:sz w:val="22"/>
                    <w:szCs w:val="22"/>
                  </w:rPr>
                  <w:tab/>
                </w:r>
                <w:r w:rsidR="003C3769" w:rsidRPr="00B303A9">
                  <w:rPr>
                    <w:rStyle w:val="Hyperlink"/>
                    <w:noProof/>
                  </w:rPr>
                  <w:delText>OpkrævningKontoIndbetaling</w:delText>
                </w:r>
                <w:r w:rsidR="003C3769">
                  <w:rPr>
                    <w:noProof/>
                    <w:webHidden/>
                  </w:rPr>
                  <w:tab/>
                </w:r>
              </w:del>
              <w:ins w:id="104" w:author="Skat" w:date="2010-07-08T14:54:00Z">
                <w:r w:rsidR="00A5505D" w:rsidRPr="006E51C3">
                  <w:rPr>
                    <w:rStyle w:val="Hyperlink"/>
                    <w:noProof/>
                  </w:rPr>
                  <w:t>2.9</w:t>
                </w:r>
                <w:r w:rsidR="00A5505D">
                  <w:rPr>
                    <w:rFonts w:asciiTheme="minorHAnsi" w:eastAsiaTheme="minorEastAsia" w:hAnsiTheme="minorHAnsi" w:cstheme="minorBidi"/>
                    <w:noProof/>
                    <w:sz w:val="22"/>
                    <w:szCs w:val="22"/>
                  </w:rPr>
                  <w:tab/>
                </w:r>
                <w:r w:rsidR="00A5505D" w:rsidRPr="006E51C3">
                  <w:rPr>
                    <w:rStyle w:val="Hyperlink"/>
                    <w:noProof/>
                  </w:rPr>
                  <w:t>OpkrævningKontantIndbetaling</w:t>
                </w:r>
                <w:r w:rsidR="00A5505D">
                  <w:rPr>
                    <w:noProof/>
                    <w:webHidden/>
                  </w:rPr>
                  <w:tab/>
                </w:r>
              </w:ins>
              <w:r>
                <w:rPr>
                  <w:noProof/>
                  <w:webHidden/>
                </w:rPr>
                <w:fldChar w:fldCharType="begin"/>
              </w:r>
              <w:r w:rsidR="00A5505D">
                <w:rPr>
                  <w:noProof/>
                  <w:webHidden/>
                </w:rPr>
                <w:instrText xml:space="preserve"> PAGEREF _</w:instrText>
              </w:r>
              <w:del w:id="105" w:author="Skat" w:date="2010-07-08T14:54:00Z">
                <w:r w:rsidR="003C3769">
                  <w:rPr>
                    <w:noProof/>
                    <w:webHidden/>
                  </w:rPr>
                  <w:delInstrText>Toc265233851</w:delInstrText>
                </w:r>
              </w:del>
              <w:ins w:id="106" w:author="Skat" w:date="2010-07-08T14:54:00Z">
                <w:r w:rsidR="00A5505D">
                  <w:rPr>
                    <w:noProof/>
                    <w:webHidden/>
                  </w:rPr>
                  <w:instrText>Toc266364047</w:instrText>
                </w:r>
              </w:ins>
              <w:r w:rsidR="00A5505D">
                <w:rPr>
                  <w:noProof/>
                  <w:webHidden/>
                </w:rPr>
                <w:instrText xml:space="preserve"> \h </w:instrText>
              </w:r>
              <w:r>
                <w:rPr>
                  <w:noProof/>
                  <w:webHidden/>
                </w:rPr>
              </w:r>
              <w:r>
                <w:rPr>
                  <w:noProof/>
                  <w:webHidden/>
                </w:rPr>
                <w:fldChar w:fldCharType="separate"/>
              </w:r>
              <w:r w:rsidR="00A5505D">
                <w:rPr>
                  <w:noProof/>
                  <w:webHidden/>
                </w:rPr>
                <w:t>28</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07" w:author="Skat" w:date="2010-07-08T14:54:00Z">
                <w:r w:rsidR="00377F89">
                  <w:delInstrText>Toc265233852</w:delInstrText>
                </w:r>
              </w:del>
              <w:ins w:id="108" w:author="Skat" w:date="2010-07-08T14:54:00Z">
                <w:r>
                  <w:instrText>Toc266364048</w:instrText>
                </w:r>
              </w:ins>
              <w:r>
                <w:instrText>"</w:instrText>
              </w:r>
              <w:r>
                <w:fldChar w:fldCharType="separate"/>
              </w:r>
              <w:del w:id="109" w:author="Skat" w:date="2010-07-08T14:54:00Z">
                <w:r w:rsidR="003C3769" w:rsidRPr="00B303A9">
                  <w:rPr>
                    <w:rStyle w:val="Hyperlink"/>
                    <w:noProof/>
                  </w:rPr>
                  <w:delText>2.12</w:delText>
                </w:r>
                <w:r w:rsidR="003C3769">
                  <w:rPr>
                    <w:rFonts w:asciiTheme="minorHAnsi" w:eastAsiaTheme="minorEastAsia" w:hAnsiTheme="minorHAnsi" w:cstheme="minorBidi"/>
                    <w:noProof/>
                    <w:sz w:val="22"/>
                    <w:szCs w:val="22"/>
                  </w:rPr>
                  <w:tab/>
                </w:r>
                <w:r w:rsidR="003C3769" w:rsidRPr="00B303A9">
                  <w:rPr>
                    <w:rStyle w:val="Hyperlink"/>
                    <w:noProof/>
                  </w:rPr>
                  <w:delText>OpkrævningModregningIndbetaling</w:delText>
                </w:r>
                <w:r w:rsidR="003C3769">
                  <w:rPr>
                    <w:noProof/>
                    <w:webHidden/>
                  </w:rPr>
                  <w:tab/>
                </w:r>
              </w:del>
              <w:ins w:id="110" w:author="Skat" w:date="2010-07-08T14:54:00Z">
                <w:r w:rsidR="00A5505D" w:rsidRPr="006E51C3">
                  <w:rPr>
                    <w:rStyle w:val="Hyperlink"/>
                    <w:noProof/>
                  </w:rPr>
                  <w:t>2.10</w:t>
                </w:r>
                <w:r w:rsidR="00A5505D">
                  <w:rPr>
                    <w:rFonts w:asciiTheme="minorHAnsi" w:eastAsiaTheme="minorEastAsia" w:hAnsiTheme="minorHAnsi" w:cstheme="minorBidi"/>
                    <w:noProof/>
                    <w:sz w:val="22"/>
                    <w:szCs w:val="22"/>
                  </w:rPr>
                  <w:tab/>
                </w:r>
                <w:r w:rsidR="00A5505D" w:rsidRPr="006E51C3">
                  <w:rPr>
                    <w:rStyle w:val="Hyperlink"/>
                    <w:noProof/>
                  </w:rPr>
                  <w:t>OpkrævningKonto</w:t>
                </w:r>
                <w:r w:rsidR="00A5505D">
                  <w:rPr>
                    <w:noProof/>
                    <w:webHidden/>
                  </w:rPr>
                  <w:tab/>
                </w:r>
              </w:ins>
              <w:r>
                <w:rPr>
                  <w:noProof/>
                  <w:webHidden/>
                </w:rPr>
                <w:fldChar w:fldCharType="begin"/>
              </w:r>
              <w:r w:rsidR="00A5505D">
                <w:rPr>
                  <w:noProof/>
                  <w:webHidden/>
                </w:rPr>
                <w:instrText xml:space="preserve"> PAGEREF _</w:instrText>
              </w:r>
              <w:del w:id="111" w:author="Skat" w:date="2010-07-08T14:54:00Z">
                <w:r w:rsidR="003C3769">
                  <w:rPr>
                    <w:noProof/>
                    <w:webHidden/>
                  </w:rPr>
                  <w:delInstrText>Toc265233852</w:delInstrText>
                </w:r>
              </w:del>
              <w:ins w:id="112" w:author="Skat" w:date="2010-07-08T14:54:00Z">
                <w:r w:rsidR="00A5505D">
                  <w:rPr>
                    <w:noProof/>
                    <w:webHidden/>
                  </w:rPr>
                  <w:instrText>Toc266364048</w:instrText>
                </w:r>
              </w:ins>
              <w:r w:rsidR="00A5505D">
                <w:rPr>
                  <w:noProof/>
                  <w:webHidden/>
                </w:rPr>
                <w:instrText xml:space="preserve"> \h </w:instrText>
              </w:r>
              <w:r>
                <w:rPr>
                  <w:noProof/>
                  <w:webHidden/>
                </w:rPr>
              </w:r>
              <w:r>
                <w:rPr>
                  <w:noProof/>
                  <w:webHidden/>
                </w:rPr>
                <w:fldChar w:fldCharType="separate"/>
              </w:r>
              <w:r w:rsidR="00A5505D">
                <w:rPr>
                  <w:noProof/>
                  <w:webHidden/>
                </w:rPr>
                <w:t>29</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13" w:author="Skat" w:date="2010-07-08T14:54:00Z">
                <w:r w:rsidR="00377F89">
                  <w:delInstrText>Toc265233853</w:delInstrText>
                </w:r>
              </w:del>
              <w:ins w:id="114" w:author="Skat" w:date="2010-07-08T14:54:00Z">
                <w:r>
                  <w:instrText>Toc266364049</w:instrText>
                </w:r>
              </w:ins>
              <w:r>
                <w:instrText>"</w:instrText>
              </w:r>
              <w:r>
                <w:fldChar w:fldCharType="separate"/>
              </w:r>
              <w:del w:id="115" w:author="Skat" w:date="2010-07-08T14:54:00Z">
                <w:r w:rsidR="003C3769" w:rsidRPr="00B303A9">
                  <w:rPr>
                    <w:rStyle w:val="Hyperlink"/>
                    <w:noProof/>
                  </w:rPr>
                  <w:delText>2.13</w:delText>
                </w:r>
                <w:r w:rsidR="003C3769">
                  <w:rPr>
                    <w:rFonts w:asciiTheme="minorHAnsi" w:eastAsiaTheme="minorEastAsia" w:hAnsiTheme="minorHAnsi" w:cstheme="minorBidi"/>
                    <w:noProof/>
                    <w:sz w:val="22"/>
                    <w:szCs w:val="22"/>
                  </w:rPr>
                  <w:tab/>
                </w:r>
                <w:r w:rsidR="003C3769" w:rsidRPr="00B303A9">
                  <w:rPr>
                    <w:rStyle w:val="Hyperlink"/>
                    <w:noProof/>
                  </w:rPr>
                  <w:delText>OpkrævningRentegodtgørelse</w:delText>
                </w:r>
                <w:r w:rsidR="003C3769">
                  <w:rPr>
                    <w:noProof/>
                    <w:webHidden/>
                  </w:rPr>
                  <w:tab/>
                </w:r>
              </w:del>
              <w:ins w:id="116" w:author="Skat" w:date="2010-07-08T14:54:00Z">
                <w:r w:rsidR="00A5505D" w:rsidRPr="006E51C3">
                  <w:rPr>
                    <w:rStyle w:val="Hyperlink"/>
                    <w:noProof/>
                  </w:rPr>
                  <w:t>2.11</w:t>
                </w:r>
                <w:r w:rsidR="00A5505D">
                  <w:rPr>
                    <w:rFonts w:asciiTheme="minorHAnsi" w:eastAsiaTheme="minorEastAsia" w:hAnsiTheme="minorHAnsi" w:cstheme="minorBidi"/>
                    <w:noProof/>
                    <w:sz w:val="22"/>
                    <w:szCs w:val="22"/>
                  </w:rPr>
                  <w:tab/>
                </w:r>
                <w:r w:rsidR="00A5505D" w:rsidRPr="006E51C3">
                  <w:rPr>
                    <w:rStyle w:val="Hyperlink"/>
                    <w:noProof/>
                  </w:rPr>
                  <w:t>OpkrævningKontoIndbetaling</w:t>
                </w:r>
                <w:r w:rsidR="00A5505D">
                  <w:rPr>
                    <w:noProof/>
                    <w:webHidden/>
                  </w:rPr>
                  <w:tab/>
                </w:r>
              </w:ins>
              <w:r>
                <w:rPr>
                  <w:noProof/>
                  <w:webHidden/>
                </w:rPr>
                <w:fldChar w:fldCharType="begin"/>
              </w:r>
              <w:r w:rsidR="00A5505D">
                <w:rPr>
                  <w:noProof/>
                  <w:webHidden/>
                </w:rPr>
                <w:instrText xml:space="preserve"> PAGEREF _</w:instrText>
              </w:r>
              <w:del w:id="117" w:author="Skat" w:date="2010-07-08T14:54:00Z">
                <w:r w:rsidR="003C3769">
                  <w:rPr>
                    <w:noProof/>
                    <w:webHidden/>
                  </w:rPr>
                  <w:delInstrText>Toc265233853</w:delInstrText>
                </w:r>
              </w:del>
              <w:ins w:id="118" w:author="Skat" w:date="2010-07-08T14:54:00Z">
                <w:r w:rsidR="00A5505D">
                  <w:rPr>
                    <w:noProof/>
                    <w:webHidden/>
                  </w:rPr>
                  <w:instrText>Toc266364049</w:instrText>
                </w:r>
              </w:ins>
              <w:r w:rsidR="00A5505D">
                <w:rPr>
                  <w:noProof/>
                  <w:webHidden/>
                </w:rPr>
                <w:instrText xml:space="preserve"> \h </w:instrText>
              </w:r>
              <w:r>
                <w:rPr>
                  <w:noProof/>
                  <w:webHidden/>
                </w:rPr>
              </w:r>
              <w:r>
                <w:rPr>
                  <w:noProof/>
                  <w:webHidden/>
                </w:rPr>
                <w:fldChar w:fldCharType="separate"/>
              </w:r>
              <w:r w:rsidR="00A5505D">
                <w:rPr>
                  <w:noProof/>
                  <w:webHidden/>
                </w:rPr>
                <w:t>31</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19" w:author="Skat" w:date="2010-07-08T14:54:00Z">
                <w:r w:rsidR="00377F89">
                  <w:delInstrText>Toc265233854</w:delInstrText>
                </w:r>
              </w:del>
              <w:ins w:id="120" w:author="Skat" w:date="2010-07-08T14:54:00Z">
                <w:r>
                  <w:instrText>Toc266364050</w:instrText>
                </w:r>
              </w:ins>
              <w:r>
                <w:instrText>"</w:instrText>
              </w:r>
              <w:r>
                <w:fldChar w:fldCharType="separate"/>
              </w:r>
              <w:del w:id="121" w:author="Skat" w:date="2010-07-08T14:54:00Z">
                <w:r w:rsidR="003C3769" w:rsidRPr="00B303A9">
                  <w:rPr>
                    <w:rStyle w:val="Hyperlink"/>
                    <w:noProof/>
                  </w:rPr>
                  <w:delText>2.14</w:delText>
                </w:r>
                <w:r w:rsidR="003C3769">
                  <w:rPr>
                    <w:rFonts w:asciiTheme="minorHAnsi" w:eastAsiaTheme="minorEastAsia" w:hAnsiTheme="minorHAnsi" w:cstheme="minorBidi"/>
                    <w:noProof/>
                    <w:sz w:val="22"/>
                    <w:szCs w:val="22"/>
                  </w:rPr>
                  <w:tab/>
                </w:r>
                <w:r w:rsidR="003C3769" w:rsidRPr="00B303A9">
                  <w:rPr>
                    <w:rStyle w:val="Hyperlink"/>
                    <w:noProof/>
                  </w:rPr>
                  <w:delText>Saldo</w:delText>
                </w:r>
                <w:r w:rsidR="003C3769">
                  <w:rPr>
                    <w:noProof/>
                    <w:webHidden/>
                  </w:rPr>
                  <w:tab/>
                </w:r>
              </w:del>
              <w:ins w:id="122" w:author="Skat" w:date="2010-07-08T14:54:00Z">
                <w:r w:rsidR="00A5505D" w:rsidRPr="006E51C3">
                  <w:rPr>
                    <w:rStyle w:val="Hyperlink"/>
                    <w:noProof/>
                  </w:rPr>
                  <w:t>2.12</w:t>
                </w:r>
                <w:r w:rsidR="00A5505D">
                  <w:rPr>
                    <w:rFonts w:asciiTheme="minorHAnsi" w:eastAsiaTheme="minorEastAsia" w:hAnsiTheme="minorHAnsi" w:cstheme="minorBidi"/>
                    <w:noProof/>
                    <w:sz w:val="22"/>
                    <w:szCs w:val="22"/>
                  </w:rPr>
                  <w:tab/>
                </w:r>
                <w:r w:rsidR="00A5505D" w:rsidRPr="006E51C3">
                  <w:rPr>
                    <w:rStyle w:val="Hyperlink"/>
                    <w:noProof/>
                  </w:rPr>
                  <w:t>OpkrævningModregningIndbetaling</w:t>
                </w:r>
                <w:r w:rsidR="00A5505D">
                  <w:rPr>
                    <w:noProof/>
                    <w:webHidden/>
                  </w:rPr>
                  <w:tab/>
                </w:r>
              </w:ins>
              <w:r>
                <w:rPr>
                  <w:noProof/>
                  <w:webHidden/>
                </w:rPr>
                <w:fldChar w:fldCharType="begin"/>
              </w:r>
              <w:r w:rsidR="00A5505D">
                <w:rPr>
                  <w:noProof/>
                  <w:webHidden/>
                </w:rPr>
                <w:instrText xml:space="preserve"> PAGEREF _</w:instrText>
              </w:r>
              <w:del w:id="123" w:author="Skat" w:date="2010-07-08T14:54:00Z">
                <w:r w:rsidR="003C3769">
                  <w:rPr>
                    <w:noProof/>
                    <w:webHidden/>
                  </w:rPr>
                  <w:delInstrText>Toc265233854</w:delInstrText>
                </w:r>
              </w:del>
              <w:ins w:id="124" w:author="Skat" w:date="2010-07-08T14:54:00Z">
                <w:r w:rsidR="00A5505D">
                  <w:rPr>
                    <w:noProof/>
                    <w:webHidden/>
                  </w:rPr>
                  <w:instrText>Toc266364050</w:instrText>
                </w:r>
              </w:ins>
              <w:r w:rsidR="00A5505D">
                <w:rPr>
                  <w:noProof/>
                  <w:webHidden/>
                </w:rPr>
                <w:instrText xml:space="preserve"> \h </w:instrText>
              </w:r>
              <w:r>
                <w:rPr>
                  <w:noProof/>
                  <w:webHidden/>
                </w:rPr>
              </w:r>
              <w:r>
                <w:rPr>
                  <w:noProof/>
                  <w:webHidden/>
                </w:rPr>
                <w:fldChar w:fldCharType="separate"/>
              </w:r>
              <w:r w:rsidR="00A5505D">
                <w:rPr>
                  <w:noProof/>
                  <w:webHidden/>
                </w:rPr>
                <w:t>32</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25" w:author="Skat" w:date="2010-07-08T14:54:00Z">
                <w:r w:rsidR="00377F89">
                  <w:delInstrText>Toc265233855</w:delInstrText>
                </w:r>
              </w:del>
              <w:ins w:id="126" w:author="Skat" w:date="2010-07-08T14:54:00Z">
                <w:r>
                  <w:instrText>Toc266364051</w:instrText>
                </w:r>
              </w:ins>
              <w:r>
                <w:instrText>"</w:instrText>
              </w:r>
              <w:r>
                <w:fldChar w:fldCharType="separate"/>
              </w:r>
              <w:del w:id="127" w:author="Skat" w:date="2010-07-08T14:54:00Z">
                <w:r w:rsidR="003C3769" w:rsidRPr="00B303A9">
                  <w:rPr>
                    <w:rStyle w:val="Hyperlink"/>
                    <w:noProof/>
                  </w:rPr>
                  <w:delText>2.15</w:delText>
                </w:r>
                <w:r w:rsidR="003C3769">
                  <w:rPr>
                    <w:rFonts w:asciiTheme="minorHAnsi" w:eastAsiaTheme="minorEastAsia" w:hAnsiTheme="minorHAnsi" w:cstheme="minorBidi"/>
                    <w:noProof/>
                    <w:sz w:val="22"/>
                    <w:szCs w:val="22"/>
                  </w:rPr>
                  <w:tab/>
                </w:r>
                <w:r w:rsidR="003C3769" w:rsidRPr="00B303A9">
                  <w:rPr>
                    <w:rStyle w:val="Hyperlink"/>
                    <w:noProof/>
                  </w:rPr>
                  <w:delText>ValutaOplysning</w:delText>
                </w:r>
                <w:r w:rsidR="003C3769">
                  <w:rPr>
                    <w:noProof/>
                    <w:webHidden/>
                  </w:rPr>
                  <w:tab/>
                </w:r>
              </w:del>
              <w:ins w:id="128" w:author="Skat" w:date="2010-07-08T14:54:00Z">
                <w:r w:rsidR="00A5505D" w:rsidRPr="006E51C3">
                  <w:rPr>
                    <w:rStyle w:val="Hyperlink"/>
                    <w:noProof/>
                  </w:rPr>
                  <w:t>2.13</w:t>
                </w:r>
                <w:r w:rsidR="00A5505D">
                  <w:rPr>
                    <w:rFonts w:asciiTheme="minorHAnsi" w:eastAsiaTheme="minorEastAsia" w:hAnsiTheme="minorHAnsi" w:cstheme="minorBidi"/>
                    <w:noProof/>
                    <w:sz w:val="22"/>
                    <w:szCs w:val="22"/>
                  </w:rPr>
                  <w:tab/>
                </w:r>
                <w:r w:rsidR="00A5505D" w:rsidRPr="006E51C3">
                  <w:rPr>
                    <w:rStyle w:val="Hyperlink"/>
                    <w:noProof/>
                  </w:rPr>
                  <w:t>OpkrævningRentegodtgørelse</w:t>
                </w:r>
                <w:r w:rsidR="00A5505D">
                  <w:rPr>
                    <w:noProof/>
                    <w:webHidden/>
                  </w:rPr>
                  <w:tab/>
                </w:r>
              </w:ins>
              <w:r>
                <w:rPr>
                  <w:noProof/>
                  <w:webHidden/>
                </w:rPr>
                <w:fldChar w:fldCharType="begin"/>
              </w:r>
              <w:r w:rsidR="00A5505D">
                <w:rPr>
                  <w:noProof/>
                  <w:webHidden/>
                </w:rPr>
                <w:instrText xml:space="preserve"> PAGEREF _</w:instrText>
              </w:r>
              <w:del w:id="129" w:author="Skat" w:date="2010-07-08T14:54:00Z">
                <w:r w:rsidR="003C3769">
                  <w:rPr>
                    <w:noProof/>
                    <w:webHidden/>
                  </w:rPr>
                  <w:delInstrText>Toc265233855</w:delInstrText>
                </w:r>
              </w:del>
              <w:ins w:id="130" w:author="Skat" w:date="2010-07-08T14:54:00Z">
                <w:r w:rsidR="00A5505D">
                  <w:rPr>
                    <w:noProof/>
                    <w:webHidden/>
                  </w:rPr>
                  <w:instrText>Toc266364051</w:instrText>
                </w:r>
              </w:ins>
              <w:r w:rsidR="00A5505D">
                <w:rPr>
                  <w:noProof/>
                  <w:webHidden/>
                </w:rPr>
                <w:instrText xml:space="preserve"> \h </w:instrText>
              </w:r>
              <w:r>
                <w:rPr>
                  <w:noProof/>
                  <w:webHidden/>
                </w:rPr>
              </w:r>
              <w:r>
                <w:rPr>
                  <w:noProof/>
                  <w:webHidden/>
                </w:rPr>
                <w:fldChar w:fldCharType="separate"/>
              </w:r>
              <w:r w:rsidR="00A5505D">
                <w:rPr>
                  <w:noProof/>
                  <w:webHidden/>
                </w:rPr>
                <w:t>33</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Change w:id="131" w:author="Skat" w:date="2010-07-08T14:54:00Z">
                  <w:pPr>
                    <w:pStyle w:val="Indholdsfortegnelse1"/>
                    <w:tabs>
                      <w:tab w:val="left" w:pos="440"/>
                      <w:tab w:val="right" w:leader="dot" w:pos="10705"/>
                    </w:tabs>
                  </w:pPr>
                </w:pPrChange>
              </w:pPr>
              <w:r>
                <w:lastRenderedPageBreak/>
                <w:fldChar w:fldCharType="begin"/>
              </w:r>
              <w:r>
                <w:instrText>HYPERLINK \l "_</w:instrText>
              </w:r>
              <w:del w:id="132" w:author="Skat" w:date="2010-07-08T14:54:00Z">
                <w:r w:rsidR="00377F89">
                  <w:delInstrText>Toc265233856</w:delInstrText>
                </w:r>
              </w:del>
              <w:ins w:id="133" w:author="Skat" w:date="2010-07-08T14:54:00Z">
                <w:r>
                  <w:instrText>Toc266364052</w:instrText>
                </w:r>
              </w:ins>
              <w:r>
                <w:instrText>"</w:instrText>
              </w:r>
              <w:r>
                <w:fldChar w:fldCharType="separate"/>
              </w:r>
              <w:del w:id="134" w:author="Skat" w:date="2010-07-08T14:54:00Z">
                <w:r w:rsidR="003C3769" w:rsidRPr="00B303A9">
                  <w:rPr>
                    <w:rStyle w:val="Hyperlink"/>
                    <w:noProof/>
                  </w:rPr>
                  <w:delText>3</w:delText>
                </w:r>
                <w:r w:rsidR="003C3769">
                  <w:rPr>
                    <w:rFonts w:asciiTheme="minorHAnsi" w:eastAsiaTheme="minorEastAsia" w:hAnsiTheme="minorHAnsi" w:cstheme="minorBidi"/>
                    <w:noProof/>
                    <w:sz w:val="22"/>
                    <w:szCs w:val="22"/>
                  </w:rPr>
                  <w:tab/>
                </w:r>
                <w:r w:rsidR="003C3769" w:rsidRPr="00B303A9">
                  <w:rPr>
                    <w:rStyle w:val="Hyperlink"/>
                    <w:noProof/>
                  </w:rPr>
                  <w:delText>DMO Indsats</w:delText>
                </w:r>
                <w:r w:rsidR="003C3769">
                  <w:rPr>
                    <w:noProof/>
                    <w:webHidden/>
                  </w:rPr>
                  <w:tab/>
                </w:r>
              </w:del>
              <w:ins w:id="135" w:author="Skat" w:date="2010-07-08T14:54:00Z">
                <w:r w:rsidR="00A5505D" w:rsidRPr="006E51C3">
                  <w:rPr>
                    <w:rStyle w:val="Hyperlink"/>
                    <w:noProof/>
                  </w:rPr>
                  <w:t>2.14</w:t>
                </w:r>
                <w:r w:rsidR="00A5505D">
                  <w:rPr>
                    <w:rFonts w:asciiTheme="minorHAnsi" w:eastAsiaTheme="minorEastAsia" w:hAnsiTheme="minorHAnsi" w:cstheme="minorBidi"/>
                    <w:noProof/>
                    <w:sz w:val="22"/>
                    <w:szCs w:val="22"/>
                  </w:rPr>
                  <w:tab/>
                </w:r>
                <w:r w:rsidR="00A5505D" w:rsidRPr="006E51C3">
                  <w:rPr>
                    <w:rStyle w:val="Hyperlink"/>
                    <w:noProof/>
                  </w:rPr>
                  <w:t>Saldo</w:t>
                </w:r>
                <w:r w:rsidR="00A5505D">
                  <w:rPr>
                    <w:noProof/>
                    <w:webHidden/>
                  </w:rPr>
                  <w:tab/>
                </w:r>
              </w:ins>
              <w:r>
                <w:rPr>
                  <w:noProof/>
                  <w:webHidden/>
                </w:rPr>
                <w:fldChar w:fldCharType="begin"/>
              </w:r>
              <w:r w:rsidR="00A5505D">
                <w:rPr>
                  <w:noProof/>
                  <w:webHidden/>
                </w:rPr>
                <w:instrText xml:space="preserve"> PAGEREF _</w:instrText>
              </w:r>
              <w:del w:id="136" w:author="Skat" w:date="2010-07-08T14:54:00Z">
                <w:r w:rsidR="003C3769">
                  <w:rPr>
                    <w:noProof/>
                    <w:webHidden/>
                  </w:rPr>
                  <w:delInstrText>Toc265233856</w:delInstrText>
                </w:r>
              </w:del>
              <w:ins w:id="137" w:author="Skat" w:date="2010-07-08T14:54:00Z">
                <w:r w:rsidR="00A5505D">
                  <w:rPr>
                    <w:noProof/>
                    <w:webHidden/>
                  </w:rPr>
                  <w:instrText>Toc266364052</w:instrText>
                </w:r>
              </w:ins>
              <w:r w:rsidR="00A5505D">
                <w:rPr>
                  <w:noProof/>
                  <w:webHidden/>
                </w:rPr>
                <w:instrText xml:space="preserve"> \h </w:instrText>
              </w:r>
              <w:r>
                <w:rPr>
                  <w:noProof/>
                  <w:webHidden/>
                </w:rPr>
              </w:r>
              <w:r>
                <w:rPr>
                  <w:noProof/>
                  <w:webHidden/>
                </w:rPr>
                <w:fldChar w:fldCharType="separate"/>
              </w:r>
              <w:r w:rsidR="00A5505D">
                <w:rPr>
                  <w:noProof/>
                  <w:webHidden/>
                </w:rPr>
                <w:t>34</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Change w:id="138" w:author="Skat" w:date="2010-07-08T14:54:00Z">
                  <w:pPr>
                    <w:pStyle w:val="Indholdsfortegnelse2"/>
                    <w:tabs>
                      <w:tab w:val="left" w:pos="880"/>
                      <w:tab w:val="right" w:leader="dot" w:pos="10705"/>
                    </w:tabs>
                  </w:pPr>
                </w:pPrChange>
              </w:pPr>
              <w:r>
                <w:fldChar w:fldCharType="begin"/>
              </w:r>
              <w:r>
                <w:instrText>HYPERLINK \l "_</w:instrText>
              </w:r>
              <w:del w:id="139" w:author="Skat" w:date="2010-07-08T14:54:00Z">
                <w:r w:rsidR="00377F89">
                  <w:delInstrText>Toc265233857</w:delInstrText>
                </w:r>
              </w:del>
              <w:ins w:id="140" w:author="Skat" w:date="2010-07-08T14:54:00Z">
                <w:r>
                  <w:instrText>Toc266364053</w:instrText>
                </w:r>
              </w:ins>
              <w:r>
                <w:instrText>"</w:instrText>
              </w:r>
              <w:r>
                <w:fldChar w:fldCharType="separate"/>
              </w:r>
              <w:del w:id="141" w:author="Skat" w:date="2010-07-08T14:54:00Z">
                <w:r w:rsidR="003C3769" w:rsidRPr="00B303A9">
                  <w:rPr>
                    <w:rStyle w:val="Hyperlink"/>
                    <w:noProof/>
                  </w:rPr>
                  <w:delText>3.1</w:delText>
                </w:r>
                <w:r w:rsidR="003C3769">
                  <w:rPr>
                    <w:rFonts w:asciiTheme="minorHAnsi" w:eastAsiaTheme="minorEastAsia" w:hAnsiTheme="minorHAnsi" w:cstheme="minorBidi"/>
                    <w:noProof/>
                    <w:sz w:val="22"/>
                    <w:szCs w:val="22"/>
                  </w:rPr>
                  <w:tab/>
                </w:r>
                <w:r w:rsidR="003C3769" w:rsidRPr="00B303A9">
                  <w:rPr>
                    <w:rStyle w:val="Hyperlink"/>
                    <w:noProof/>
                  </w:rPr>
                  <w:delText>AdministrativtTiltag</w:delText>
                </w:r>
                <w:r w:rsidR="003C3769">
                  <w:rPr>
                    <w:noProof/>
                    <w:webHidden/>
                  </w:rPr>
                  <w:tab/>
                </w:r>
              </w:del>
              <w:ins w:id="142" w:author="Skat" w:date="2010-07-08T14:54:00Z">
                <w:r w:rsidR="00A5505D" w:rsidRPr="006E51C3">
                  <w:rPr>
                    <w:rStyle w:val="Hyperlink"/>
                    <w:noProof/>
                  </w:rPr>
                  <w:t>2.15</w:t>
                </w:r>
                <w:r w:rsidR="00A5505D">
                  <w:rPr>
                    <w:rFonts w:asciiTheme="minorHAnsi" w:eastAsiaTheme="minorEastAsia" w:hAnsiTheme="minorHAnsi" w:cstheme="minorBidi"/>
                    <w:noProof/>
                    <w:sz w:val="22"/>
                    <w:szCs w:val="22"/>
                  </w:rPr>
                  <w:tab/>
                </w:r>
                <w:r w:rsidR="00A5505D" w:rsidRPr="006E51C3">
                  <w:rPr>
                    <w:rStyle w:val="Hyperlink"/>
                    <w:noProof/>
                  </w:rPr>
                  <w:t>ValutaOplysning</w:t>
                </w:r>
                <w:r w:rsidR="00A5505D">
                  <w:rPr>
                    <w:noProof/>
                    <w:webHidden/>
                  </w:rPr>
                  <w:tab/>
                </w:r>
              </w:ins>
              <w:r>
                <w:rPr>
                  <w:noProof/>
                  <w:webHidden/>
                </w:rPr>
                <w:fldChar w:fldCharType="begin"/>
              </w:r>
              <w:r w:rsidR="00A5505D">
                <w:rPr>
                  <w:noProof/>
                  <w:webHidden/>
                </w:rPr>
                <w:instrText xml:space="preserve"> PAGEREF _</w:instrText>
              </w:r>
              <w:del w:id="143" w:author="Skat" w:date="2010-07-08T14:54:00Z">
                <w:r w:rsidR="003C3769">
                  <w:rPr>
                    <w:noProof/>
                    <w:webHidden/>
                  </w:rPr>
                  <w:delInstrText>Toc265233857</w:delInstrText>
                </w:r>
              </w:del>
              <w:ins w:id="144" w:author="Skat" w:date="2010-07-08T14:54:00Z">
                <w:r w:rsidR="00A5505D">
                  <w:rPr>
                    <w:noProof/>
                    <w:webHidden/>
                  </w:rPr>
                  <w:instrText>Toc266364053</w:instrText>
                </w:r>
              </w:ins>
              <w:r w:rsidR="00A5505D">
                <w:rPr>
                  <w:noProof/>
                  <w:webHidden/>
                </w:rPr>
                <w:instrText xml:space="preserve"> \h </w:instrText>
              </w:r>
              <w:r>
                <w:rPr>
                  <w:noProof/>
                  <w:webHidden/>
                </w:rPr>
              </w:r>
              <w:r>
                <w:rPr>
                  <w:noProof/>
                  <w:webHidden/>
                </w:rPr>
                <w:fldChar w:fldCharType="separate"/>
              </w:r>
              <w:r w:rsidR="00A5505D">
                <w:rPr>
                  <w:noProof/>
                  <w:webHidden/>
                </w:rPr>
                <w:t>35</w:t>
              </w:r>
              <w:r>
                <w:rPr>
                  <w:noProof/>
                  <w:webHidden/>
                </w:rPr>
                <w:fldChar w:fldCharType="end"/>
              </w:r>
              <w:r>
                <w:fldChar w:fldCharType="end"/>
              </w:r>
            </w:p>
            <w:p w:rsidR="00A5505D" w:rsidRDefault="00F061A6">
              <w:pPr>
                <w:pStyle w:val="Indholdsfortegnelse1"/>
                <w:tabs>
                  <w:tab w:val="left" w:pos="440"/>
                  <w:tab w:val="right" w:leader="dot" w:pos="10705"/>
                </w:tabs>
                <w:rPr>
                  <w:rFonts w:asciiTheme="minorHAnsi" w:eastAsiaTheme="minorEastAsia" w:hAnsiTheme="minorHAnsi" w:cstheme="minorBidi"/>
                  <w:noProof/>
                  <w:sz w:val="22"/>
                  <w:szCs w:val="22"/>
                </w:rPr>
                <w:pPrChange w:id="145" w:author="Skat" w:date="2010-07-08T14:54:00Z">
                  <w:pPr>
                    <w:pStyle w:val="Indholdsfortegnelse2"/>
                    <w:tabs>
                      <w:tab w:val="left" w:pos="880"/>
                      <w:tab w:val="right" w:leader="dot" w:pos="10705"/>
                    </w:tabs>
                  </w:pPr>
                </w:pPrChange>
              </w:pPr>
              <w:r>
                <w:fldChar w:fldCharType="begin"/>
              </w:r>
              <w:r>
                <w:instrText>HYPERLINK \l "_</w:instrText>
              </w:r>
              <w:del w:id="146" w:author="Skat" w:date="2010-07-08T14:54:00Z">
                <w:r w:rsidR="00377F89">
                  <w:delInstrText>Toc265233858</w:delInstrText>
                </w:r>
              </w:del>
              <w:ins w:id="147" w:author="Skat" w:date="2010-07-08T14:54:00Z">
                <w:r>
                  <w:instrText>Toc266364054</w:instrText>
                </w:r>
              </w:ins>
              <w:r>
                <w:instrText>"</w:instrText>
              </w:r>
              <w:r>
                <w:fldChar w:fldCharType="separate"/>
              </w:r>
              <w:r w:rsidR="00A5505D" w:rsidRPr="006E51C3">
                <w:rPr>
                  <w:rStyle w:val="Hyperlink"/>
                  <w:noProof/>
                </w:rPr>
                <w:t>3</w:t>
              </w:r>
              <w:del w:id="148" w:author="Skat" w:date="2010-07-08T14:54:00Z">
                <w:r w:rsidR="003C3769" w:rsidRPr="00B303A9">
                  <w:rPr>
                    <w:rStyle w:val="Hyperlink"/>
                    <w:noProof/>
                  </w:rPr>
                  <w:delText>.2</w:delText>
                </w:r>
                <w:r w:rsidR="003C3769">
                  <w:rPr>
                    <w:rFonts w:asciiTheme="minorHAnsi" w:eastAsiaTheme="minorEastAsia" w:hAnsiTheme="minorHAnsi" w:cstheme="minorBidi"/>
                    <w:noProof/>
                    <w:sz w:val="22"/>
                    <w:szCs w:val="22"/>
                  </w:rPr>
                  <w:tab/>
                </w:r>
                <w:r w:rsidR="003C3769" w:rsidRPr="00B303A9">
                  <w:rPr>
                    <w:rStyle w:val="Hyperlink"/>
                    <w:noProof/>
                  </w:rPr>
                  <w:delText>Afskrivning</w:delText>
                </w:r>
              </w:del>
              <w:ins w:id="149" w:author="Skat" w:date="2010-07-08T14:54:00Z">
                <w:r w:rsidR="00A5505D">
                  <w:rPr>
                    <w:rFonts w:asciiTheme="minorHAnsi" w:eastAsiaTheme="minorEastAsia" w:hAnsiTheme="minorHAnsi" w:cstheme="minorBidi"/>
                    <w:noProof/>
                    <w:sz w:val="22"/>
                    <w:szCs w:val="22"/>
                  </w:rPr>
                  <w:tab/>
                </w:r>
                <w:r w:rsidR="00A5505D" w:rsidRPr="006E51C3">
                  <w:rPr>
                    <w:rStyle w:val="Hyperlink"/>
                    <w:noProof/>
                  </w:rPr>
                  <w:t>DMO Indsats</w:t>
                </w:r>
              </w:ins>
              <w:r w:rsidR="00A5505D">
                <w:rPr>
                  <w:noProof/>
                  <w:webHidden/>
                </w:rPr>
                <w:tab/>
              </w:r>
              <w:r>
                <w:rPr>
                  <w:noProof/>
                  <w:webHidden/>
                </w:rPr>
                <w:fldChar w:fldCharType="begin"/>
              </w:r>
              <w:r w:rsidR="00A5505D">
                <w:rPr>
                  <w:noProof/>
                  <w:webHidden/>
                </w:rPr>
                <w:instrText xml:space="preserve"> PAGEREF _</w:instrText>
              </w:r>
              <w:del w:id="150" w:author="Skat" w:date="2010-07-08T14:54:00Z">
                <w:r w:rsidR="003C3769">
                  <w:rPr>
                    <w:noProof/>
                    <w:webHidden/>
                  </w:rPr>
                  <w:delInstrText>Toc265233858</w:delInstrText>
                </w:r>
              </w:del>
              <w:ins w:id="151" w:author="Skat" w:date="2010-07-08T14:54:00Z">
                <w:r w:rsidR="00A5505D">
                  <w:rPr>
                    <w:noProof/>
                    <w:webHidden/>
                  </w:rPr>
                  <w:instrText>Toc266364054</w:instrText>
                </w:r>
              </w:ins>
              <w:r w:rsidR="00A5505D">
                <w:rPr>
                  <w:noProof/>
                  <w:webHidden/>
                </w:rPr>
                <w:instrText xml:space="preserve"> \h </w:instrText>
              </w:r>
              <w:r>
                <w:rPr>
                  <w:noProof/>
                  <w:webHidden/>
                </w:rPr>
              </w:r>
              <w:r>
                <w:rPr>
                  <w:noProof/>
                  <w:webHidden/>
                </w:rPr>
                <w:fldChar w:fldCharType="separate"/>
              </w:r>
              <w:r w:rsidR="00A5505D">
                <w:rPr>
                  <w:noProof/>
                  <w:webHidden/>
                </w:rPr>
                <w:t>36</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
              <w:r>
                <w:fldChar w:fldCharType="begin"/>
              </w:r>
              <w:r>
                <w:instrText>HYPERLINK \l "_</w:instrText>
              </w:r>
              <w:del w:id="152" w:author="Skat" w:date="2010-07-08T14:54:00Z">
                <w:r w:rsidR="00377F89">
                  <w:delInstrText>Toc265233859</w:delInstrText>
                </w:r>
              </w:del>
              <w:ins w:id="153" w:author="Skat" w:date="2010-07-08T14:54:00Z">
                <w:r>
                  <w:instrText>Toc266364055</w:instrText>
                </w:r>
              </w:ins>
              <w:r>
                <w:instrText>"</w:instrText>
              </w:r>
              <w:r>
                <w:fldChar w:fldCharType="separate"/>
              </w:r>
              <w:r w:rsidR="00A5505D" w:rsidRPr="006E51C3">
                <w:rPr>
                  <w:rStyle w:val="Hyperlink"/>
                  <w:noProof/>
                </w:rPr>
                <w:t>3.</w:t>
              </w:r>
              <w:del w:id="154" w:author="Skat" w:date="2010-07-08T14:54:00Z">
                <w:r w:rsidR="003C3769" w:rsidRPr="00B303A9">
                  <w:rPr>
                    <w:rStyle w:val="Hyperlink"/>
                    <w:noProof/>
                  </w:rPr>
                  <w:delText>3</w:delText>
                </w:r>
                <w:r w:rsidR="003C3769">
                  <w:rPr>
                    <w:rFonts w:asciiTheme="minorHAnsi" w:eastAsiaTheme="minorEastAsia" w:hAnsiTheme="minorHAnsi" w:cstheme="minorBidi"/>
                    <w:noProof/>
                    <w:sz w:val="22"/>
                    <w:szCs w:val="22"/>
                  </w:rPr>
                  <w:tab/>
                </w:r>
                <w:r w:rsidR="003C3769" w:rsidRPr="00B303A9">
                  <w:rPr>
                    <w:rStyle w:val="Hyperlink"/>
                    <w:noProof/>
                  </w:rPr>
                  <w:delText>BetalingOpkrævning</w:delText>
                </w:r>
              </w:del>
              <w:ins w:id="155" w:author="Skat" w:date="2010-07-08T14:54:00Z">
                <w:r w:rsidR="00A5505D" w:rsidRPr="006E51C3">
                  <w:rPr>
                    <w:rStyle w:val="Hyperlink"/>
                    <w:noProof/>
                  </w:rPr>
                  <w:t>1</w:t>
                </w:r>
                <w:r w:rsidR="00A5505D">
                  <w:rPr>
                    <w:rFonts w:asciiTheme="minorHAnsi" w:eastAsiaTheme="minorEastAsia" w:hAnsiTheme="minorHAnsi" w:cstheme="minorBidi"/>
                    <w:noProof/>
                    <w:sz w:val="22"/>
                    <w:szCs w:val="22"/>
                  </w:rPr>
                  <w:tab/>
                </w:r>
                <w:r w:rsidR="00A5505D" w:rsidRPr="006E51C3">
                  <w:rPr>
                    <w:rStyle w:val="Hyperlink"/>
                    <w:noProof/>
                  </w:rPr>
                  <w:t>AdministrativtTiltag</w:t>
                </w:r>
              </w:ins>
              <w:r w:rsidR="00A5505D">
                <w:rPr>
                  <w:noProof/>
                  <w:webHidden/>
                </w:rPr>
                <w:tab/>
              </w:r>
              <w:r>
                <w:rPr>
                  <w:noProof/>
                  <w:webHidden/>
                </w:rPr>
                <w:fldChar w:fldCharType="begin"/>
              </w:r>
              <w:r w:rsidR="00A5505D">
                <w:rPr>
                  <w:noProof/>
                  <w:webHidden/>
                </w:rPr>
                <w:instrText xml:space="preserve"> PAGEREF _</w:instrText>
              </w:r>
              <w:del w:id="156" w:author="Skat" w:date="2010-07-08T14:54:00Z">
                <w:r w:rsidR="003C3769">
                  <w:rPr>
                    <w:noProof/>
                    <w:webHidden/>
                  </w:rPr>
                  <w:delInstrText>Toc265233859</w:delInstrText>
                </w:r>
              </w:del>
              <w:ins w:id="157" w:author="Skat" w:date="2010-07-08T14:54:00Z">
                <w:r w:rsidR="00A5505D">
                  <w:rPr>
                    <w:noProof/>
                    <w:webHidden/>
                  </w:rPr>
                  <w:instrText>Toc266364055</w:instrText>
                </w:r>
              </w:ins>
              <w:r w:rsidR="00A5505D">
                <w:rPr>
                  <w:noProof/>
                  <w:webHidden/>
                </w:rPr>
                <w:instrText xml:space="preserve"> \h </w:instrText>
              </w:r>
              <w:r>
                <w:rPr>
                  <w:noProof/>
                  <w:webHidden/>
                </w:rPr>
              </w:r>
              <w:r>
                <w:rPr>
                  <w:noProof/>
                  <w:webHidden/>
                </w:rPr>
                <w:fldChar w:fldCharType="separate"/>
              </w:r>
              <w:r w:rsidR="00A5505D">
                <w:rPr>
                  <w:noProof/>
                  <w:webHidden/>
                </w:rPr>
                <w:t>37</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
              <w:r>
                <w:fldChar w:fldCharType="begin"/>
              </w:r>
              <w:r>
                <w:instrText>HYPERLINK \l "_</w:instrText>
              </w:r>
              <w:del w:id="158" w:author="Skat" w:date="2010-07-08T14:54:00Z">
                <w:r w:rsidR="00377F89">
                  <w:delInstrText>Toc265233860</w:delInstrText>
                </w:r>
              </w:del>
              <w:ins w:id="159" w:author="Skat" w:date="2010-07-08T14:54:00Z">
                <w:r>
                  <w:instrText>Toc266364056</w:instrText>
                </w:r>
              </w:ins>
              <w:r>
                <w:instrText>"</w:instrText>
              </w:r>
              <w:r>
                <w:fldChar w:fldCharType="separate"/>
              </w:r>
              <w:r w:rsidR="00A5505D" w:rsidRPr="006E51C3">
                <w:rPr>
                  <w:rStyle w:val="Hyperlink"/>
                  <w:noProof/>
                </w:rPr>
                <w:t>3.</w:t>
              </w:r>
              <w:del w:id="160" w:author="Skat" w:date="2010-07-08T14:54:00Z">
                <w:r w:rsidR="003C3769" w:rsidRPr="00B303A9">
                  <w:rPr>
                    <w:rStyle w:val="Hyperlink"/>
                    <w:noProof/>
                  </w:rPr>
                  <w:delText>4</w:delText>
                </w:r>
                <w:r w:rsidR="003C3769">
                  <w:rPr>
                    <w:rFonts w:asciiTheme="minorHAnsi" w:eastAsiaTheme="minorEastAsia" w:hAnsiTheme="minorHAnsi" w:cstheme="minorBidi"/>
                    <w:noProof/>
                    <w:sz w:val="22"/>
                    <w:szCs w:val="22"/>
                  </w:rPr>
                  <w:tab/>
                </w:r>
                <w:r w:rsidR="003C3769" w:rsidRPr="00B303A9">
                  <w:rPr>
                    <w:rStyle w:val="Hyperlink"/>
                    <w:noProof/>
                  </w:rPr>
                  <w:delText>BetalingOrdning</w:delText>
                </w:r>
              </w:del>
              <w:ins w:id="161" w:author="Skat" w:date="2010-07-08T14:54:00Z">
                <w:r w:rsidR="00A5505D" w:rsidRPr="006E51C3">
                  <w:rPr>
                    <w:rStyle w:val="Hyperlink"/>
                    <w:noProof/>
                  </w:rPr>
                  <w:t>2</w:t>
                </w:r>
                <w:r w:rsidR="00A5505D">
                  <w:rPr>
                    <w:rFonts w:asciiTheme="minorHAnsi" w:eastAsiaTheme="minorEastAsia" w:hAnsiTheme="minorHAnsi" w:cstheme="minorBidi"/>
                    <w:noProof/>
                    <w:sz w:val="22"/>
                    <w:szCs w:val="22"/>
                  </w:rPr>
                  <w:tab/>
                </w:r>
                <w:r w:rsidR="00A5505D" w:rsidRPr="006E51C3">
                  <w:rPr>
                    <w:rStyle w:val="Hyperlink"/>
                    <w:noProof/>
                  </w:rPr>
                  <w:t>Afskrivning</w:t>
                </w:r>
              </w:ins>
              <w:r w:rsidR="00A5505D">
                <w:rPr>
                  <w:noProof/>
                  <w:webHidden/>
                </w:rPr>
                <w:tab/>
              </w:r>
              <w:r>
                <w:rPr>
                  <w:noProof/>
                  <w:webHidden/>
                </w:rPr>
                <w:fldChar w:fldCharType="begin"/>
              </w:r>
              <w:r w:rsidR="00A5505D">
                <w:rPr>
                  <w:noProof/>
                  <w:webHidden/>
                </w:rPr>
                <w:instrText xml:space="preserve"> PAGEREF _</w:instrText>
              </w:r>
              <w:del w:id="162" w:author="Skat" w:date="2010-07-08T14:54:00Z">
                <w:r w:rsidR="003C3769">
                  <w:rPr>
                    <w:noProof/>
                    <w:webHidden/>
                  </w:rPr>
                  <w:delInstrText>Toc265233860</w:delInstrText>
                </w:r>
              </w:del>
              <w:ins w:id="163" w:author="Skat" w:date="2010-07-08T14:54:00Z">
                <w:r w:rsidR="00A5505D">
                  <w:rPr>
                    <w:noProof/>
                    <w:webHidden/>
                  </w:rPr>
                  <w:instrText>Toc266364056</w:instrText>
                </w:r>
              </w:ins>
              <w:r w:rsidR="00A5505D">
                <w:rPr>
                  <w:noProof/>
                  <w:webHidden/>
                </w:rPr>
                <w:instrText xml:space="preserve"> \h </w:instrText>
              </w:r>
              <w:r>
                <w:rPr>
                  <w:noProof/>
                  <w:webHidden/>
                </w:rPr>
              </w:r>
              <w:r>
                <w:rPr>
                  <w:noProof/>
                  <w:webHidden/>
                </w:rPr>
                <w:fldChar w:fldCharType="separate"/>
              </w:r>
              <w:r w:rsidR="00A5505D">
                <w:rPr>
                  <w:noProof/>
                  <w:webHidden/>
                </w:rPr>
                <w:t>39</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
              <w:r>
                <w:fldChar w:fldCharType="begin"/>
              </w:r>
              <w:r>
                <w:instrText>HYPERLINK \l "_</w:instrText>
              </w:r>
              <w:del w:id="164" w:author="Skat" w:date="2010-07-08T14:54:00Z">
                <w:r w:rsidR="00377F89">
                  <w:delInstrText>Toc265233861</w:delInstrText>
                </w:r>
              </w:del>
              <w:ins w:id="165" w:author="Skat" w:date="2010-07-08T14:54:00Z">
                <w:r>
                  <w:instrText>Toc266364057</w:instrText>
                </w:r>
              </w:ins>
              <w:r>
                <w:instrText>"</w:instrText>
              </w:r>
              <w:r>
                <w:fldChar w:fldCharType="separate"/>
              </w:r>
              <w:r w:rsidR="00A5505D" w:rsidRPr="006E51C3">
                <w:rPr>
                  <w:rStyle w:val="Hyperlink"/>
                  <w:noProof/>
                </w:rPr>
                <w:t>3.</w:t>
              </w:r>
              <w:del w:id="166" w:author="Skat" w:date="2010-07-08T14:54:00Z">
                <w:r w:rsidR="003C3769" w:rsidRPr="00B303A9">
                  <w:rPr>
                    <w:rStyle w:val="Hyperlink"/>
                    <w:noProof/>
                  </w:rPr>
                  <w:delText>5</w:delText>
                </w:r>
                <w:r w:rsidR="003C3769">
                  <w:rPr>
                    <w:rFonts w:asciiTheme="minorHAnsi" w:eastAsiaTheme="minorEastAsia" w:hAnsiTheme="minorHAnsi" w:cstheme="minorBidi"/>
                    <w:noProof/>
                    <w:sz w:val="22"/>
                    <w:szCs w:val="22"/>
                  </w:rPr>
                  <w:tab/>
                </w:r>
                <w:r w:rsidR="003C3769" w:rsidRPr="00B303A9">
                  <w:rPr>
                    <w:rStyle w:val="Hyperlink"/>
                    <w:noProof/>
                  </w:rPr>
                  <w:delText>BetalingRykker</w:delText>
                </w:r>
              </w:del>
              <w:ins w:id="167" w:author="Skat" w:date="2010-07-08T14:54:00Z">
                <w:r w:rsidR="00A5505D" w:rsidRPr="006E51C3">
                  <w:rPr>
                    <w:rStyle w:val="Hyperlink"/>
                    <w:noProof/>
                  </w:rPr>
                  <w:t>3</w:t>
                </w:r>
                <w:r w:rsidR="00A5505D">
                  <w:rPr>
                    <w:rFonts w:asciiTheme="minorHAnsi" w:eastAsiaTheme="minorEastAsia" w:hAnsiTheme="minorHAnsi" w:cstheme="minorBidi"/>
                    <w:noProof/>
                    <w:sz w:val="22"/>
                    <w:szCs w:val="22"/>
                  </w:rPr>
                  <w:tab/>
                </w:r>
                <w:r w:rsidR="00A5505D" w:rsidRPr="006E51C3">
                  <w:rPr>
                    <w:rStyle w:val="Hyperlink"/>
                    <w:noProof/>
                  </w:rPr>
                  <w:t>BetalingOpkrævning</w:t>
                </w:r>
              </w:ins>
              <w:r w:rsidR="00A5505D">
                <w:rPr>
                  <w:noProof/>
                  <w:webHidden/>
                </w:rPr>
                <w:tab/>
              </w:r>
              <w:r>
                <w:rPr>
                  <w:noProof/>
                  <w:webHidden/>
                </w:rPr>
                <w:fldChar w:fldCharType="begin"/>
              </w:r>
              <w:r w:rsidR="00A5505D">
                <w:rPr>
                  <w:noProof/>
                  <w:webHidden/>
                </w:rPr>
                <w:instrText xml:space="preserve"> PAGEREF _</w:instrText>
              </w:r>
              <w:del w:id="168" w:author="Skat" w:date="2010-07-08T14:54:00Z">
                <w:r w:rsidR="003C3769">
                  <w:rPr>
                    <w:noProof/>
                    <w:webHidden/>
                  </w:rPr>
                  <w:delInstrText>Toc265233861</w:delInstrText>
                </w:r>
              </w:del>
              <w:ins w:id="169" w:author="Skat" w:date="2010-07-08T14:54:00Z">
                <w:r w:rsidR="00A5505D">
                  <w:rPr>
                    <w:noProof/>
                    <w:webHidden/>
                  </w:rPr>
                  <w:instrText>Toc266364057</w:instrText>
                </w:r>
              </w:ins>
              <w:r w:rsidR="00A5505D">
                <w:rPr>
                  <w:noProof/>
                  <w:webHidden/>
                </w:rPr>
                <w:instrText xml:space="preserve"> \h </w:instrText>
              </w:r>
              <w:r>
                <w:rPr>
                  <w:noProof/>
                  <w:webHidden/>
                </w:rPr>
              </w:r>
              <w:r>
                <w:rPr>
                  <w:noProof/>
                  <w:webHidden/>
                </w:rPr>
                <w:fldChar w:fldCharType="separate"/>
              </w:r>
              <w:r w:rsidR="00A5505D">
                <w:rPr>
                  <w:noProof/>
                  <w:webHidden/>
                </w:rPr>
                <w:t>40</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
              <w:r>
                <w:fldChar w:fldCharType="begin"/>
              </w:r>
              <w:r>
                <w:instrText>HYPERLINK \l "_</w:instrText>
              </w:r>
              <w:del w:id="170" w:author="Skat" w:date="2010-07-08T14:54:00Z">
                <w:r w:rsidR="00377F89">
                  <w:delInstrText>Toc265233862</w:delInstrText>
                </w:r>
              </w:del>
              <w:ins w:id="171" w:author="Skat" w:date="2010-07-08T14:54:00Z">
                <w:r>
                  <w:instrText>Toc266364058</w:instrText>
                </w:r>
              </w:ins>
              <w:r>
                <w:instrText>"</w:instrText>
              </w:r>
              <w:r>
                <w:fldChar w:fldCharType="separate"/>
              </w:r>
              <w:r w:rsidR="00A5505D" w:rsidRPr="006E51C3">
                <w:rPr>
                  <w:rStyle w:val="Hyperlink"/>
                  <w:noProof/>
                </w:rPr>
                <w:t>3.</w:t>
              </w:r>
              <w:del w:id="172" w:author="Skat" w:date="2010-07-08T14:54:00Z">
                <w:r w:rsidR="003C3769" w:rsidRPr="00B303A9">
                  <w:rPr>
                    <w:rStyle w:val="Hyperlink"/>
                    <w:noProof/>
                  </w:rPr>
                  <w:delText>6</w:delText>
                </w:r>
                <w:r w:rsidR="003C3769">
                  <w:rPr>
                    <w:rFonts w:asciiTheme="minorHAnsi" w:eastAsiaTheme="minorEastAsia" w:hAnsiTheme="minorHAnsi" w:cstheme="minorBidi"/>
                    <w:noProof/>
                    <w:sz w:val="22"/>
                    <w:szCs w:val="22"/>
                  </w:rPr>
                  <w:tab/>
                </w:r>
                <w:r w:rsidR="003C3769" w:rsidRPr="00B303A9">
                  <w:rPr>
                    <w:rStyle w:val="Hyperlink"/>
                    <w:noProof/>
                  </w:rPr>
                  <w:delText>DækningRækkefølge</w:delText>
                </w:r>
              </w:del>
              <w:ins w:id="173" w:author="Skat" w:date="2010-07-08T14:54:00Z">
                <w:r w:rsidR="00A5505D" w:rsidRPr="006E51C3">
                  <w:rPr>
                    <w:rStyle w:val="Hyperlink"/>
                    <w:noProof/>
                  </w:rPr>
                  <w:t>4</w:t>
                </w:r>
                <w:r w:rsidR="00A5505D">
                  <w:rPr>
                    <w:rFonts w:asciiTheme="minorHAnsi" w:eastAsiaTheme="minorEastAsia" w:hAnsiTheme="minorHAnsi" w:cstheme="minorBidi"/>
                    <w:noProof/>
                    <w:sz w:val="22"/>
                    <w:szCs w:val="22"/>
                  </w:rPr>
                  <w:tab/>
                </w:r>
                <w:r w:rsidR="00A5505D" w:rsidRPr="006E51C3">
                  <w:rPr>
                    <w:rStyle w:val="Hyperlink"/>
                    <w:noProof/>
                  </w:rPr>
                  <w:t>BetalingOrdning</w:t>
                </w:r>
              </w:ins>
              <w:r w:rsidR="00A5505D">
                <w:rPr>
                  <w:noProof/>
                  <w:webHidden/>
                </w:rPr>
                <w:tab/>
              </w:r>
              <w:r>
                <w:rPr>
                  <w:noProof/>
                  <w:webHidden/>
                </w:rPr>
                <w:fldChar w:fldCharType="begin"/>
              </w:r>
              <w:r w:rsidR="00A5505D">
                <w:rPr>
                  <w:noProof/>
                  <w:webHidden/>
                </w:rPr>
                <w:instrText xml:space="preserve"> PAGEREF _</w:instrText>
              </w:r>
              <w:del w:id="174" w:author="Skat" w:date="2010-07-08T14:54:00Z">
                <w:r w:rsidR="003C3769">
                  <w:rPr>
                    <w:noProof/>
                    <w:webHidden/>
                  </w:rPr>
                  <w:delInstrText>Toc265233862</w:delInstrText>
                </w:r>
              </w:del>
              <w:ins w:id="175" w:author="Skat" w:date="2010-07-08T14:54:00Z">
                <w:r w:rsidR="00A5505D">
                  <w:rPr>
                    <w:noProof/>
                    <w:webHidden/>
                  </w:rPr>
                  <w:instrText>Toc266364058</w:instrText>
                </w:r>
              </w:ins>
              <w:r w:rsidR="00A5505D">
                <w:rPr>
                  <w:noProof/>
                  <w:webHidden/>
                </w:rPr>
                <w:instrText xml:space="preserve"> \h </w:instrText>
              </w:r>
              <w:r>
                <w:rPr>
                  <w:noProof/>
                  <w:webHidden/>
                </w:rPr>
              </w:r>
              <w:r>
                <w:rPr>
                  <w:noProof/>
                  <w:webHidden/>
                </w:rPr>
                <w:fldChar w:fldCharType="separate"/>
              </w:r>
              <w:r w:rsidR="00A5505D">
                <w:rPr>
                  <w:noProof/>
                  <w:webHidden/>
                </w:rPr>
                <w:t>41</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
              <w:r>
                <w:fldChar w:fldCharType="begin"/>
              </w:r>
              <w:r>
                <w:instrText>HYPERLINK \l "_</w:instrText>
              </w:r>
              <w:del w:id="176" w:author="Skat" w:date="2010-07-08T14:54:00Z">
                <w:r w:rsidR="00377F89">
                  <w:delInstrText>Toc265233863</w:delInstrText>
                </w:r>
              </w:del>
              <w:ins w:id="177" w:author="Skat" w:date="2010-07-08T14:54:00Z">
                <w:r>
                  <w:instrText>Toc266364059</w:instrText>
                </w:r>
              </w:ins>
              <w:r>
                <w:instrText>"</w:instrText>
              </w:r>
              <w:r>
                <w:fldChar w:fldCharType="separate"/>
              </w:r>
              <w:r w:rsidR="00A5505D" w:rsidRPr="006E51C3">
                <w:rPr>
                  <w:rStyle w:val="Hyperlink"/>
                  <w:noProof/>
                </w:rPr>
                <w:t>3.</w:t>
              </w:r>
              <w:del w:id="178" w:author="Skat" w:date="2010-07-08T14:54:00Z">
                <w:r w:rsidR="003C3769" w:rsidRPr="00B303A9">
                  <w:rPr>
                    <w:rStyle w:val="Hyperlink"/>
                    <w:noProof/>
                  </w:rPr>
                  <w:delText>7</w:delText>
                </w:r>
                <w:r w:rsidR="003C3769">
                  <w:rPr>
                    <w:rFonts w:asciiTheme="minorHAnsi" w:eastAsiaTheme="minorEastAsia" w:hAnsiTheme="minorHAnsi" w:cstheme="minorBidi"/>
                    <w:noProof/>
                    <w:sz w:val="22"/>
                    <w:szCs w:val="22"/>
                  </w:rPr>
                  <w:tab/>
                </w:r>
                <w:r w:rsidR="003C3769" w:rsidRPr="00B303A9">
                  <w:rPr>
                    <w:rStyle w:val="Hyperlink"/>
                    <w:noProof/>
                  </w:rPr>
                  <w:delText>ForældelseFristType</w:delText>
                </w:r>
              </w:del>
              <w:ins w:id="179" w:author="Skat" w:date="2010-07-08T14:54:00Z">
                <w:r w:rsidR="00A5505D" w:rsidRPr="006E51C3">
                  <w:rPr>
                    <w:rStyle w:val="Hyperlink"/>
                    <w:noProof/>
                  </w:rPr>
                  <w:t>5</w:t>
                </w:r>
                <w:r w:rsidR="00A5505D">
                  <w:rPr>
                    <w:rFonts w:asciiTheme="minorHAnsi" w:eastAsiaTheme="minorEastAsia" w:hAnsiTheme="minorHAnsi" w:cstheme="minorBidi"/>
                    <w:noProof/>
                    <w:sz w:val="22"/>
                    <w:szCs w:val="22"/>
                  </w:rPr>
                  <w:tab/>
                </w:r>
                <w:r w:rsidR="00A5505D" w:rsidRPr="006E51C3">
                  <w:rPr>
                    <w:rStyle w:val="Hyperlink"/>
                    <w:noProof/>
                  </w:rPr>
                  <w:t>BetalingRykker</w:t>
                </w:r>
              </w:ins>
              <w:r w:rsidR="00A5505D">
                <w:rPr>
                  <w:noProof/>
                  <w:webHidden/>
                </w:rPr>
                <w:tab/>
              </w:r>
              <w:r>
                <w:rPr>
                  <w:noProof/>
                  <w:webHidden/>
                </w:rPr>
                <w:fldChar w:fldCharType="begin"/>
              </w:r>
              <w:r w:rsidR="00A5505D">
                <w:rPr>
                  <w:noProof/>
                  <w:webHidden/>
                </w:rPr>
                <w:instrText xml:space="preserve"> PAGEREF _</w:instrText>
              </w:r>
              <w:del w:id="180" w:author="Skat" w:date="2010-07-08T14:54:00Z">
                <w:r w:rsidR="003C3769">
                  <w:rPr>
                    <w:noProof/>
                    <w:webHidden/>
                  </w:rPr>
                  <w:delInstrText>Toc265233863</w:delInstrText>
                </w:r>
              </w:del>
              <w:ins w:id="181" w:author="Skat" w:date="2010-07-08T14:54:00Z">
                <w:r w:rsidR="00A5505D">
                  <w:rPr>
                    <w:noProof/>
                    <w:webHidden/>
                  </w:rPr>
                  <w:instrText>Toc266364059</w:instrText>
                </w:r>
              </w:ins>
              <w:r w:rsidR="00A5505D">
                <w:rPr>
                  <w:noProof/>
                  <w:webHidden/>
                </w:rPr>
                <w:instrText xml:space="preserve"> \h </w:instrText>
              </w:r>
              <w:r>
                <w:rPr>
                  <w:noProof/>
                  <w:webHidden/>
                </w:rPr>
              </w:r>
              <w:r>
                <w:rPr>
                  <w:noProof/>
                  <w:webHidden/>
                </w:rPr>
                <w:fldChar w:fldCharType="separate"/>
              </w:r>
              <w:r w:rsidR="00A5505D">
                <w:rPr>
                  <w:noProof/>
                  <w:webHidden/>
                </w:rPr>
                <w:t>43</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
              <w:r>
                <w:fldChar w:fldCharType="begin"/>
              </w:r>
              <w:r>
                <w:instrText>HYPERLINK \l "_</w:instrText>
              </w:r>
              <w:del w:id="182" w:author="Skat" w:date="2010-07-08T14:54:00Z">
                <w:r w:rsidR="00377F89">
                  <w:delInstrText>Toc265233864</w:delInstrText>
                </w:r>
              </w:del>
              <w:ins w:id="183" w:author="Skat" w:date="2010-07-08T14:54:00Z">
                <w:r>
                  <w:instrText>Toc266364060</w:instrText>
                </w:r>
              </w:ins>
              <w:r>
                <w:instrText>"</w:instrText>
              </w:r>
              <w:r>
                <w:fldChar w:fldCharType="separate"/>
              </w:r>
              <w:r w:rsidR="00A5505D" w:rsidRPr="006E51C3">
                <w:rPr>
                  <w:rStyle w:val="Hyperlink"/>
                  <w:noProof/>
                </w:rPr>
                <w:t>3.</w:t>
              </w:r>
              <w:del w:id="184" w:author="Skat" w:date="2010-07-08T14:54:00Z">
                <w:r w:rsidR="003C3769" w:rsidRPr="00B303A9">
                  <w:rPr>
                    <w:rStyle w:val="Hyperlink"/>
                    <w:noProof/>
                  </w:rPr>
                  <w:delText>8</w:delText>
                </w:r>
                <w:r w:rsidR="003C3769">
                  <w:rPr>
                    <w:rFonts w:asciiTheme="minorHAnsi" w:eastAsiaTheme="minorEastAsia" w:hAnsiTheme="minorHAnsi" w:cstheme="minorBidi"/>
                    <w:noProof/>
                    <w:sz w:val="22"/>
                    <w:szCs w:val="22"/>
                  </w:rPr>
                  <w:tab/>
                </w:r>
                <w:r w:rsidR="003C3769" w:rsidRPr="00B303A9">
                  <w:rPr>
                    <w:rStyle w:val="Hyperlink"/>
                    <w:noProof/>
                  </w:rPr>
                  <w:delText>Godkendelse</w:delText>
                </w:r>
              </w:del>
              <w:ins w:id="185" w:author="Skat" w:date="2010-07-08T14:54:00Z">
                <w:r w:rsidR="00A5505D" w:rsidRPr="006E51C3">
                  <w:rPr>
                    <w:rStyle w:val="Hyperlink"/>
                    <w:noProof/>
                  </w:rPr>
                  <w:t>6</w:t>
                </w:r>
                <w:r w:rsidR="00A5505D">
                  <w:rPr>
                    <w:rFonts w:asciiTheme="minorHAnsi" w:eastAsiaTheme="minorEastAsia" w:hAnsiTheme="minorHAnsi" w:cstheme="minorBidi"/>
                    <w:noProof/>
                    <w:sz w:val="22"/>
                    <w:szCs w:val="22"/>
                  </w:rPr>
                  <w:tab/>
                </w:r>
                <w:r w:rsidR="00A5505D" w:rsidRPr="006E51C3">
                  <w:rPr>
                    <w:rStyle w:val="Hyperlink"/>
                    <w:noProof/>
                  </w:rPr>
                  <w:t>DækningRækkefølge</w:t>
                </w:r>
              </w:ins>
              <w:r w:rsidR="00A5505D">
                <w:rPr>
                  <w:noProof/>
                  <w:webHidden/>
                </w:rPr>
                <w:tab/>
              </w:r>
              <w:r>
                <w:rPr>
                  <w:noProof/>
                  <w:webHidden/>
                </w:rPr>
                <w:fldChar w:fldCharType="begin"/>
              </w:r>
              <w:r w:rsidR="00A5505D">
                <w:rPr>
                  <w:noProof/>
                  <w:webHidden/>
                </w:rPr>
                <w:instrText xml:space="preserve"> PAGEREF _</w:instrText>
              </w:r>
              <w:del w:id="186" w:author="Skat" w:date="2010-07-08T14:54:00Z">
                <w:r w:rsidR="003C3769">
                  <w:rPr>
                    <w:noProof/>
                    <w:webHidden/>
                  </w:rPr>
                  <w:delInstrText>Toc265233864</w:delInstrText>
                </w:r>
              </w:del>
              <w:ins w:id="187" w:author="Skat" w:date="2010-07-08T14:54:00Z">
                <w:r w:rsidR="00A5505D">
                  <w:rPr>
                    <w:noProof/>
                    <w:webHidden/>
                  </w:rPr>
                  <w:instrText>Toc266364060</w:instrText>
                </w:r>
              </w:ins>
              <w:r w:rsidR="00A5505D">
                <w:rPr>
                  <w:noProof/>
                  <w:webHidden/>
                </w:rPr>
                <w:instrText xml:space="preserve"> \h </w:instrText>
              </w:r>
              <w:r>
                <w:rPr>
                  <w:noProof/>
                  <w:webHidden/>
                </w:rPr>
              </w:r>
              <w:r>
                <w:rPr>
                  <w:noProof/>
                  <w:webHidden/>
                </w:rPr>
                <w:fldChar w:fldCharType="separate"/>
              </w:r>
              <w:r w:rsidR="00A5505D">
                <w:rPr>
                  <w:noProof/>
                  <w:webHidden/>
                </w:rPr>
                <w:t>44</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
              <w:r>
                <w:fldChar w:fldCharType="begin"/>
              </w:r>
              <w:r>
                <w:instrText>HYPERLINK \l "_</w:instrText>
              </w:r>
              <w:del w:id="188" w:author="Skat" w:date="2010-07-08T14:54:00Z">
                <w:r w:rsidR="00377F89">
                  <w:delInstrText>Toc265233865</w:delInstrText>
                </w:r>
              </w:del>
              <w:ins w:id="189" w:author="Skat" w:date="2010-07-08T14:54:00Z">
                <w:r>
                  <w:instrText>Toc266364061</w:instrText>
                </w:r>
              </w:ins>
              <w:r>
                <w:instrText>"</w:instrText>
              </w:r>
              <w:r>
                <w:fldChar w:fldCharType="separate"/>
              </w:r>
              <w:r w:rsidR="00A5505D" w:rsidRPr="006E51C3">
                <w:rPr>
                  <w:rStyle w:val="Hyperlink"/>
                  <w:noProof/>
                </w:rPr>
                <w:t>3.</w:t>
              </w:r>
              <w:del w:id="190" w:author="Skat" w:date="2010-07-08T14:54:00Z">
                <w:r w:rsidR="003C3769" w:rsidRPr="00B303A9">
                  <w:rPr>
                    <w:rStyle w:val="Hyperlink"/>
                    <w:noProof/>
                  </w:rPr>
                  <w:delText>9</w:delText>
                </w:r>
                <w:r w:rsidR="003C3769">
                  <w:rPr>
                    <w:rFonts w:asciiTheme="minorHAnsi" w:eastAsiaTheme="minorEastAsia" w:hAnsiTheme="minorHAnsi" w:cstheme="minorBidi"/>
                    <w:noProof/>
                    <w:sz w:val="22"/>
                    <w:szCs w:val="22"/>
                  </w:rPr>
                  <w:tab/>
                </w:r>
                <w:r w:rsidR="003C3769" w:rsidRPr="00B303A9">
                  <w:rPr>
                    <w:rStyle w:val="Hyperlink"/>
                    <w:noProof/>
                  </w:rPr>
                  <w:delText>OpkrævningFordring</w:delText>
                </w:r>
              </w:del>
              <w:ins w:id="191" w:author="Skat" w:date="2010-07-08T14:54:00Z">
                <w:r w:rsidR="00A5505D" w:rsidRPr="006E51C3">
                  <w:rPr>
                    <w:rStyle w:val="Hyperlink"/>
                    <w:noProof/>
                  </w:rPr>
                  <w:t>7</w:t>
                </w:r>
                <w:r w:rsidR="00A5505D">
                  <w:rPr>
                    <w:rFonts w:asciiTheme="minorHAnsi" w:eastAsiaTheme="minorEastAsia" w:hAnsiTheme="minorHAnsi" w:cstheme="minorBidi"/>
                    <w:noProof/>
                    <w:sz w:val="22"/>
                    <w:szCs w:val="22"/>
                  </w:rPr>
                  <w:tab/>
                </w:r>
                <w:r w:rsidR="00A5505D" w:rsidRPr="006E51C3">
                  <w:rPr>
                    <w:rStyle w:val="Hyperlink"/>
                    <w:noProof/>
                  </w:rPr>
                  <w:t>ForældelseFristType</w:t>
                </w:r>
              </w:ins>
              <w:r w:rsidR="00A5505D">
                <w:rPr>
                  <w:noProof/>
                  <w:webHidden/>
                </w:rPr>
                <w:tab/>
              </w:r>
              <w:r>
                <w:rPr>
                  <w:noProof/>
                  <w:webHidden/>
                </w:rPr>
                <w:fldChar w:fldCharType="begin"/>
              </w:r>
              <w:r w:rsidR="00A5505D">
                <w:rPr>
                  <w:noProof/>
                  <w:webHidden/>
                </w:rPr>
                <w:instrText xml:space="preserve"> PAGEREF _</w:instrText>
              </w:r>
              <w:del w:id="192" w:author="Skat" w:date="2010-07-08T14:54:00Z">
                <w:r w:rsidR="003C3769">
                  <w:rPr>
                    <w:noProof/>
                    <w:webHidden/>
                  </w:rPr>
                  <w:delInstrText>Toc265233865</w:delInstrText>
                </w:r>
              </w:del>
              <w:ins w:id="193" w:author="Skat" w:date="2010-07-08T14:54:00Z">
                <w:r w:rsidR="00A5505D">
                  <w:rPr>
                    <w:noProof/>
                    <w:webHidden/>
                  </w:rPr>
                  <w:instrText>Toc266364061</w:instrText>
                </w:r>
              </w:ins>
              <w:r w:rsidR="00A5505D">
                <w:rPr>
                  <w:noProof/>
                  <w:webHidden/>
                </w:rPr>
                <w:instrText xml:space="preserve"> \h </w:instrText>
              </w:r>
              <w:r>
                <w:rPr>
                  <w:noProof/>
                  <w:webHidden/>
                </w:rPr>
              </w:r>
              <w:r>
                <w:rPr>
                  <w:noProof/>
                  <w:webHidden/>
                </w:rPr>
                <w:fldChar w:fldCharType="separate"/>
              </w:r>
              <w:r w:rsidR="00A5505D">
                <w:rPr>
                  <w:noProof/>
                  <w:webHidden/>
                </w:rPr>
                <w:t>45</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Change w:id="194" w:author="Skat" w:date="2010-07-08T14:54:00Z">
                  <w:pPr>
                    <w:pStyle w:val="Indholdsfortegnelse2"/>
                    <w:tabs>
                      <w:tab w:val="left" w:pos="1100"/>
                      <w:tab w:val="right" w:leader="dot" w:pos="10705"/>
                    </w:tabs>
                  </w:pPr>
                </w:pPrChange>
              </w:pPr>
              <w:r>
                <w:fldChar w:fldCharType="begin"/>
              </w:r>
              <w:r>
                <w:instrText>HYPERLINK \l "_</w:instrText>
              </w:r>
              <w:del w:id="195" w:author="Skat" w:date="2010-07-08T14:54:00Z">
                <w:r w:rsidR="00377F89">
                  <w:delInstrText>Toc265233866</w:delInstrText>
                </w:r>
              </w:del>
              <w:ins w:id="196" w:author="Skat" w:date="2010-07-08T14:54:00Z">
                <w:r>
                  <w:instrText>Toc266364062</w:instrText>
                </w:r>
              </w:ins>
              <w:r>
                <w:instrText>"</w:instrText>
              </w:r>
              <w:r>
                <w:fldChar w:fldCharType="separate"/>
              </w:r>
              <w:del w:id="197" w:author="Skat" w:date="2010-07-08T14:54:00Z">
                <w:r w:rsidR="003C3769" w:rsidRPr="00B303A9">
                  <w:rPr>
                    <w:rStyle w:val="Hyperlink"/>
                    <w:noProof/>
                  </w:rPr>
                  <w:delText>3.10</w:delText>
                </w:r>
                <w:r w:rsidR="003C3769">
                  <w:rPr>
                    <w:rFonts w:asciiTheme="minorHAnsi" w:eastAsiaTheme="minorEastAsia" w:hAnsiTheme="minorHAnsi" w:cstheme="minorBidi"/>
                    <w:noProof/>
                    <w:sz w:val="22"/>
                    <w:szCs w:val="22"/>
                  </w:rPr>
                  <w:tab/>
                </w:r>
                <w:r w:rsidR="003C3769" w:rsidRPr="00B303A9">
                  <w:rPr>
                    <w:rStyle w:val="Hyperlink"/>
                    <w:noProof/>
                  </w:rPr>
                  <w:delText>OpkrævningFordringType</w:delText>
                </w:r>
                <w:r w:rsidR="003C3769">
                  <w:rPr>
                    <w:noProof/>
                    <w:webHidden/>
                  </w:rPr>
                  <w:tab/>
                </w:r>
              </w:del>
              <w:ins w:id="198" w:author="Skat" w:date="2010-07-08T14:54:00Z">
                <w:r w:rsidR="00A5505D" w:rsidRPr="006E51C3">
                  <w:rPr>
                    <w:rStyle w:val="Hyperlink"/>
                    <w:noProof/>
                  </w:rPr>
                  <w:t>3.8</w:t>
                </w:r>
                <w:r w:rsidR="00A5505D">
                  <w:rPr>
                    <w:rFonts w:asciiTheme="minorHAnsi" w:eastAsiaTheme="minorEastAsia" w:hAnsiTheme="minorHAnsi" w:cstheme="minorBidi"/>
                    <w:noProof/>
                    <w:sz w:val="22"/>
                    <w:szCs w:val="22"/>
                  </w:rPr>
                  <w:tab/>
                </w:r>
                <w:r w:rsidR="00A5505D" w:rsidRPr="006E51C3">
                  <w:rPr>
                    <w:rStyle w:val="Hyperlink"/>
                    <w:noProof/>
                  </w:rPr>
                  <w:t>Godkendelse</w:t>
                </w:r>
                <w:r w:rsidR="00A5505D">
                  <w:rPr>
                    <w:noProof/>
                    <w:webHidden/>
                  </w:rPr>
                  <w:tab/>
                </w:r>
              </w:ins>
              <w:r>
                <w:rPr>
                  <w:noProof/>
                  <w:webHidden/>
                </w:rPr>
                <w:fldChar w:fldCharType="begin"/>
              </w:r>
              <w:r w:rsidR="00A5505D">
                <w:rPr>
                  <w:noProof/>
                  <w:webHidden/>
                </w:rPr>
                <w:instrText xml:space="preserve"> PAGEREF _</w:instrText>
              </w:r>
              <w:del w:id="199" w:author="Skat" w:date="2010-07-08T14:54:00Z">
                <w:r w:rsidR="003C3769">
                  <w:rPr>
                    <w:noProof/>
                    <w:webHidden/>
                  </w:rPr>
                  <w:delInstrText>Toc265233866</w:delInstrText>
                </w:r>
              </w:del>
              <w:ins w:id="200" w:author="Skat" w:date="2010-07-08T14:54:00Z">
                <w:r w:rsidR="00A5505D">
                  <w:rPr>
                    <w:noProof/>
                    <w:webHidden/>
                  </w:rPr>
                  <w:instrText>Toc266364062</w:instrText>
                </w:r>
              </w:ins>
              <w:r w:rsidR="00A5505D">
                <w:rPr>
                  <w:noProof/>
                  <w:webHidden/>
                </w:rPr>
                <w:instrText xml:space="preserve"> \h </w:instrText>
              </w:r>
              <w:r>
                <w:rPr>
                  <w:noProof/>
                  <w:webHidden/>
                </w:rPr>
              </w:r>
              <w:r>
                <w:rPr>
                  <w:noProof/>
                  <w:webHidden/>
                </w:rPr>
                <w:fldChar w:fldCharType="separate"/>
              </w:r>
              <w:r w:rsidR="00A5505D">
                <w:rPr>
                  <w:noProof/>
                  <w:webHidden/>
                </w:rPr>
                <w:t>46</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Change w:id="201" w:author="Skat" w:date="2010-07-08T14:54:00Z">
                  <w:pPr>
                    <w:pStyle w:val="Indholdsfortegnelse2"/>
                    <w:tabs>
                      <w:tab w:val="left" w:pos="1100"/>
                      <w:tab w:val="right" w:leader="dot" w:pos="10705"/>
                    </w:tabs>
                  </w:pPr>
                </w:pPrChange>
              </w:pPr>
              <w:r>
                <w:fldChar w:fldCharType="begin"/>
              </w:r>
              <w:r>
                <w:instrText>HYPERLINK \l "_</w:instrText>
              </w:r>
              <w:del w:id="202" w:author="Skat" w:date="2010-07-08T14:54:00Z">
                <w:r w:rsidR="00377F89">
                  <w:delInstrText>Toc265233867</w:delInstrText>
                </w:r>
              </w:del>
              <w:ins w:id="203" w:author="Skat" w:date="2010-07-08T14:54:00Z">
                <w:r>
                  <w:instrText>Toc266364063</w:instrText>
                </w:r>
              </w:ins>
              <w:r>
                <w:instrText>"</w:instrText>
              </w:r>
              <w:r>
                <w:fldChar w:fldCharType="separate"/>
              </w:r>
              <w:r w:rsidR="00A5505D" w:rsidRPr="006E51C3">
                <w:rPr>
                  <w:rStyle w:val="Hyperlink"/>
                  <w:noProof/>
                </w:rPr>
                <w:t>3.</w:t>
              </w:r>
              <w:del w:id="204" w:author="Skat" w:date="2010-07-08T14:54:00Z">
                <w:r w:rsidR="003C3769" w:rsidRPr="00B303A9">
                  <w:rPr>
                    <w:rStyle w:val="Hyperlink"/>
                    <w:noProof/>
                  </w:rPr>
                  <w:delText>11</w:delText>
                </w:r>
                <w:r w:rsidR="003C3769">
                  <w:rPr>
                    <w:rFonts w:asciiTheme="minorHAnsi" w:eastAsiaTheme="minorEastAsia" w:hAnsiTheme="minorHAnsi" w:cstheme="minorBidi"/>
                    <w:noProof/>
                    <w:sz w:val="22"/>
                    <w:szCs w:val="22"/>
                  </w:rPr>
                  <w:tab/>
                </w:r>
                <w:r w:rsidR="003C3769" w:rsidRPr="00B303A9">
                  <w:rPr>
                    <w:rStyle w:val="Hyperlink"/>
                    <w:noProof/>
                  </w:rPr>
                  <w:delText>OpkrævningIndsats</w:delText>
                </w:r>
              </w:del>
              <w:ins w:id="205" w:author="Skat" w:date="2010-07-08T14:54:00Z">
                <w:r w:rsidR="00A5505D" w:rsidRPr="006E51C3">
                  <w:rPr>
                    <w:rStyle w:val="Hyperlink"/>
                    <w:noProof/>
                  </w:rPr>
                  <w:t>9</w:t>
                </w:r>
                <w:r w:rsidR="00A5505D">
                  <w:rPr>
                    <w:rFonts w:asciiTheme="minorHAnsi" w:eastAsiaTheme="minorEastAsia" w:hAnsiTheme="minorHAnsi" w:cstheme="minorBidi"/>
                    <w:noProof/>
                    <w:sz w:val="22"/>
                    <w:szCs w:val="22"/>
                  </w:rPr>
                  <w:tab/>
                </w:r>
                <w:r w:rsidR="00A5505D" w:rsidRPr="006E51C3">
                  <w:rPr>
                    <w:rStyle w:val="Hyperlink"/>
                    <w:noProof/>
                  </w:rPr>
                  <w:t>OpkrævningFordring</w:t>
                </w:r>
              </w:ins>
              <w:r w:rsidR="00A5505D">
                <w:rPr>
                  <w:noProof/>
                  <w:webHidden/>
                </w:rPr>
                <w:tab/>
              </w:r>
              <w:r>
                <w:rPr>
                  <w:noProof/>
                  <w:webHidden/>
                </w:rPr>
                <w:fldChar w:fldCharType="begin"/>
              </w:r>
              <w:r w:rsidR="00A5505D">
                <w:rPr>
                  <w:noProof/>
                  <w:webHidden/>
                </w:rPr>
                <w:instrText xml:space="preserve"> PAGEREF _</w:instrText>
              </w:r>
              <w:del w:id="206" w:author="Skat" w:date="2010-07-08T14:54:00Z">
                <w:r w:rsidR="003C3769">
                  <w:rPr>
                    <w:noProof/>
                    <w:webHidden/>
                  </w:rPr>
                  <w:delInstrText>Toc265233867</w:delInstrText>
                </w:r>
              </w:del>
              <w:ins w:id="207" w:author="Skat" w:date="2010-07-08T14:54:00Z">
                <w:r w:rsidR="00A5505D">
                  <w:rPr>
                    <w:noProof/>
                    <w:webHidden/>
                  </w:rPr>
                  <w:instrText>Toc266364063</w:instrText>
                </w:r>
              </w:ins>
              <w:r w:rsidR="00A5505D">
                <w:rPr>
                  <w:noProof/>
                  <w:webHidden/>
                </w:rPr>
                <w:instrText xml:space="preserve"> \h </w:instrText>
              </w:r>
              <w:r>
                <w:rPr>
                  <w:noProof/>
                  <w:webHidden/>
                </w:rPr>
              </w:r>
              <w:r>
                <w:rPr>
                  <w:noProof/>
                  <w:webHidden/>
                </w:rPr>
                <w:fldChar w:fldCharType="separate"/>
              </w:r>
              <w:r w:rsidR="00A5505D">
                <w:rPr>
                  <w:noProof/>
                  <w:webHidden/>
                </w:rPr>
                <w:t>47</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208" w:author="Skat" w:date="2010-07-08T14:54:00Z">
                <w:r w:rsidR="00377F89">
                  <w:delInstrText>Toc265233868</w:delInstrText>
                </w:r>
              </w:del>
              <w:ins w:id="209" w:author="Skat" w:date="2010-07-08T14:54:00Z">
                <w:r>
                  <w:instrText>Toc266364064</w:instrText>
                </w:r>
              </w:ins>
              <w:r>
                <w:instrText>"</w:instrText>
              </w:r>
              <w:r>
                <w:fldChar w:fldCharType="separate"/>
              </w:r>
              <w:del w:id="210" w:author="Skat" w:date="2010-07-08T14:54:00Z">
                <w:r w:rsidR="003C3769" w:rsidRPr="00B303A9">
                  <w:rPr>
                    <w:rStyle w:val="Hyperlink"/>
                    <w:noProof/>
                  </w:rPr>
                  <w:delText>3.12</w:delText>
                </w:r>
                <w:r w:rsidR="003C3769">
                  <w:rPr>
                    <w:rFonts w:asciiTheme="minorHAnsi" w:eastAsiaTheme="minorEastAsia" w:hAnsiTheme="minorHAnsi" w:cstheme="minorBidi"/>
                    <w:noProof/>
                    <w:sz w:val="22"/>
                    <w:szCs w:val="22"/>
                  </w:rPr>
                  <w:tab/>
                </w:r>
                <w:r w:rsidR="003C3769" w:rsidRPr="00B303A9">
                  <w:rPr>
                    <w:rStyle w:val="Hyperlink"/>
                    <w:noProof/>
                  </w:rPr>
                  <w:delText>OpkrævningIndsatsType</w:delText>
                </w:r>
                <w:r w:rsidR="003C3769">
                  <w:rPr>
                    <w:noProof/>
                    <w:webHidden/>
                  </w:rPr>
                  <w:tab/>
                </w:r>
              </w:del>
              <w:ins w:id="211" w:author="Skat" w:date="2010-07-08T14:54:00Z">
                <w:r w:rsidR="00A5505D" w:rsidRPr="006E51C3">
                  <w:rPr>
                    <w:rStyle w:val="Hyperlink"/>
                    <w:noProof/>
                  </w:rPr>
                  <w:t>3.10</w:t>
                </w:r>
                <w:r w:rsidR="00A5505D">
                  <w:rPr>
                    <w:rFonts w:asciiTheme="minorHAnsi" w:eastAsiaTheme="minorEastAsia" w:hAnsiTheme="minorHAnsi" w:cstheme="minorBidi"/>
                    <w:noProof/>
                    <w:sz w:val="22"/>
                    <w:szCs w:val="22"/>
                  </w:rPr>
                  <w:tab/>
                </w:r>
                <w:r w:rsidR="00A5505D" w:rsidRPr="006E51C3">
                  <w:rPr>
                    <w:rStyle w:val="Hyperlink"/>
                    <w:noProof/>
                  </w:rPr>
                  <w:t>OpkrævningFordringType</w:t>
                </w:r>
                <w:r w:rsidR="00A5505D">
                  <w:rPr>
                    <w:noProof/>
                    <w:webHidden/>
                  </w:rPr>
                  <w:tab/>
                </w:r>
              </w:ins>
              <w:r>
                <w:rPr>
                  <w:noProof/>
                  <w:webHidden/>
                </w:rPr>
                <w:fldChar w:fldCharType="begin"/>
              </w:r>
              <w:r w:rsidR="00A5505D">
                <w:rPr>
                  <w:noProof/>
                  <w:webHidden/>
                </w:rPr>
                <w:instrText xml:space="preserve"> PAGEREF _</w:instrText>
              </w:r>
              <w:del w:id="212" w:author="Skat" w:date="2010-07-08T14:54:00Z">
                <w:r w:rsidR="003C3769">
                  <w:rPr>
                    <w:noProof/>
                    <w:webHidden/>
                  </w:rPr>
                  <w:delInstrText>Toc265233868</w:delInstrText>
                </w:r>
              </w:del>
              <w:ins w:id="213" w:author="Skat" w:date="2010-07-08T14:54:00Z">
                <w:r w:rsidR="00A5505D">
                  <w:rPr>
                    <w:noProof/>
                    <w:webHidden/>
                  </w:rPr>
                  <w:instrText>Toc266364064</w:instrText>
                </w:r>
              </w:ins>
              <w:r w:rsidR="00A5505D">
                <w:rPr>
                  <w:noProof/>
                  <w:webHidden/>
                </w:rPr>
                <w:instrText xml:space="preserve"> \h </w:instrText>
              </w:r>
              <w:r>
                <w:rPr>
                  <w:noProof/>
                  <w:webHidden/>
                </w:rPr>
              </w:r>
              <w:r>
                <w:rPr>
                  <w:noProof/>
                  <w:webHidden/>
                </w:rPr>
                <w:fldChar w:fldCharType="separate"/>
              </w:r>
              <w:r w:rsidR="00A5505D">
                <w:rPr>
                  <w:noProof/>
                  <w:webHidden/>
                </w:rPr>
                <w:t>50</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214" w:author="Skat" w:date="2010-07-08T14:54:00Z">
                <w:r w:rsidR="00377F89">
                  <w:delInstrText>Toc265233869</w:delInstrText>
                </w:r>
              </w:del>
              <w:ins w:id="215" w:author="Skat" w:date="2010-07-08T14:54:00Z">
                <w:r>
                  <w:instrText>Toc266364065</w:instrText>
                </w:r>
              </w:ins>
              <w:r>
                <w:instrText>"</w:instrText>
              </w:r>
              <w:r>
                <w:fldChar w:fldCharType="separate"/>
              </w:r>
              <w:r w:rsidR="00A5505D" w:rsidRPr="006E51C3">
                <w:rPr>
                  <w:rStyle w:val="Hyperlink"/>
                  <w:noProof/>
                </w:rPr>
                <w:t>3.</w:t>
              </w:r>
              <w:del w:id="216" w:author="Skat" w:date="2010-07-08T14:54:00Z">
                <w:r w:rsidR="003C3769" w:rsidRPr="00B303A9">
                  <w:rPr>
                    <w:rStyle w:val="Hyperlink"/>
                    <w:noProof/>
                  </w:rPr>
                  <w:delText>13</w:delText>
                </w:r>
                <w:r w:rsidR="003C3769">
                  <w:rPr>
                    <w:rFonts w:asciiTheme="minorHAnsi" w:eastAsiaTheme="minorEastAsia" w:hAnsiTheme="minorHAnsi" w:cstheme="minorBidi"/>
                    <w:noProof/>
                    <w:sz w:val="22"/>
                    <w:szCs w:val="22"/>
                  </w:rPr>
                  <w:tab/>
                </w:r>
                <w:r w:rsidR="003C3769" w:rsidRPr="00B303A9">
                  <w:rPr>
                    <w:rStyle w:val="Hyperlink"/>
                    <w:noProof/>
                  </w:rPr>
                  <w:delText>OpkrævningKonto</w:delText>
                </w:r>
              </w:del>
              <w:ins w:id="217" w:author="Skat" w:date="2010-07-08T14:54:00Z">
                <w:r w:rsidR="00A5505D" w:rsidRPr="006E51C3">
                  <w:rPr>
                    <w:rStyle w:val="Hyperlink"/>
                    <w:noProof/>
                  </w:rPr>
                  <w:t>11</w:t>
                </w:r>
                <w:r w:rsidR="00A5505D">
                  <w:rPr>
                    <w:rFonts w:asciiTheme="minorHAnsi" w:eastAsiaTheme="minorEastAsia" w:hAnsiTheme="minorHAnsi" w:cstheme="minorBidi"/>
                    <w:noProof/>
                    <w:sz w:val="22"/>
                    <w:szCs w:val="22"/>
                  </w:rPr>
                  <w:tab/>
                </w:r>
                <w:r w:rsidR="00A5505D" w:rsidRPr="006E51C3">
                  <w:rPr>
                    <w:rStyle w:val="Hyperlink"/>
                    <w:noProof/>
                  </w:rPr>
                  <w:t>OpkrævningIndsats</w:t>
                </w:r>
              </w:ins>
              <w:r w:rsidR="00A5505D">
                <w:rPr>
                  <w:noProof/>
                  <w:webHidden/>
                </w:rPr>
                <w:tab/>
              </w:r>
              <w:r>
                <w:rPr>
                  <w:noProof/>
                  <w:webHidden/>
                </w:rPr>
                <w:fldChar w:fldCharType="begin"/>
              </w:r>
              <w:r w:rsidR="00A5505D">
                <w:rPr>
                  <w:noProof/>
                  <w:webHidden/>
                </w:rPr>
                <w:instrText xml:space="preserve"> PAGEREF _</w:instrText>
              </w:r>
              <w:del w:id="218" w:author="Skat" w:date="2010-07-08T14:54:00Z">
                <w:r w:rsidR="003C3769">
                  <w:rPr>
                    <w:noProof/>
                    <w:webHidden/>
                  </w:rPr>
                  <w:delInstrText>Toc265233869</w:delInstrText>
                </w:r>
              </w:del>
              <w:ins w:id="219" w:author="Skat" w:date="2010-07-08T14:54:00Z">
                <w:r w:rsidR="00A5505D">
                  <w:rPr>
                    <w:noProof/>
                    <w:webHidden/>
                  </w:rPr>
                  <w:instrText>Toc266364065</w:instrText>
                </w:r>
              </w:ins>
              <w:r w:rsidR="00A5505D">
                <w:rPr>
                  <w:noProof/>
                  <w:webHidden/>
                </w:rPr>
                <w:instrText xml:space="preserve"> \h </w:instrText>
              </w:r>
              <w:r>
                <w:rPr>
                  <w:noProof/>
                  <w:webHidden/>
                </w:rPr>
              </w:r>
              <w:r>
                <w:rPr>
                  <w:noProof/>
                  <w:webHidden/>
                </w:rPr>
                <w:fldChar w:fldCharType="separate"/>
              </w:r>
              <w:r w:rsidR="00A5505D">
                <w:rPr>
                  <w:noProof/>
                  <w:webHidden/>
                </w:rPr>
                <w:t>51</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220" w:author="Skat" w:date="2010-07-08T14:54:00Z">
                <w:r w:rsidR="00377F89">
                  <w:delInstrText>Toc265233870</w:delInstrText>
                </w:r>
              </w:del>
              <w:ins w:id="221" w:author="Skat" w:date="2010-07-08T14:54:00Z">
                <w:r>
                  <w:instrText>Toc266364066</w:instrText>
                </w:r>
              </w:ins>
              <w:r>
                <w:instrText>"</w:instrText>
              </w:r>
              <w:r>
                <w:fldChar w:fldCharType="separate"/>
              </w:r>
              <w:del w:id="222" w:author="Skat" w:date="2010-07-08T14:54:00Z">
                <w:r w:rsidR="003C3769" w:rsidRPr="00B303A9">
                  <w:rPr>
                    <w:rStyle w:val="Hyperlink"/>
                    <w:noProof/>
                  </w:rPr>
                  <w:delText>3.14</w:delText>
                </w:r>
                <w:r w:rsidR="003C3769">
                  <w:rPr>
                    <w:rFonts w:asciiTheme="minorHAnsi" w:eastAsiaTheme="minorEastAsia" w:hAnsiTheme="minorHAnsi" w:cstheme="minorBidi"/>
                    <w:noProof/>
                    <w:sz w:val="22"/>
                    <w:szCs w:val="22"/>
                  </w:rPr>
                  <w:tab/>
                </w:r>
                <w:r w:rsidR="003C3769" w:rsidRPr="00B303A9">
                  <w:rPr>
                    <w:rStyle w:val="Hyperlink"/>
                    <w:noProof/>
                  </w:rPr>
                  <w:delText>Saldo</w:delText>
                </w:r>
                <w:r w:rsidR="003C3769">
                  <w:rPr>
                    <w:noProof/>
                    <w:webHidden/>
                  </w:rPr>
                  <w:tab/>
                </w:r>
              </w:del>
              <w:ins w:id="223" w:author="Skat" w:date="2010-07-08T14:54:00Z">
                <w:r w:rsidR="00A5505D" w:rsidRPr="006E51C3">
                  <w:rPr>
                    <w:rStyle w:val="Hyperlink"/>
                    <w:noProof/>
                  </w:rPr>
                  <w:t>3.12</w:t>
                </w:r>
                <w:r w:rsidR="00A5505D">
                  <w:rPr>
                    <w:rFonts w:asciiTheme="minorHAnsi" w:eastAsiaTheme="minorEastAsia" w:hAnsiTheme="minorHAnsi" w:cstheme="minorBidi"/>
                    <w:noProof/>
                    <w:sz w:val="22"/>
                    <w:szCs w:val="22"/>
                  </w:rPr>
                  <w:tab/>
                </w:r>
                <w:r w:rsidR="00A5505D" w:rsidRPr="006E51C3">
                  <w:rPr>
                    <w:rStyle w:val="Hyperlink"/>
                    <w:noProof/>
                  </w:rPr>
                  <w:t>OpkrævningIndsatsType</w:t>
                </w:r>
                <w:r w:rsidR="00A5505D">
                  <w:rPr>
                    <w:noProof/>
                    <w:webHidden/>
                  </w:rPr>
                  <w:tab/>
                </w:r>
              </w:ins>
              <w:r>
                <w:rPr>
                  <w:noProof/>
                  <w:webHidden/>
                </w:rPr>
                <w:fldChar w:fldCharType="begin"/>
              </w:r>
              <w:r w:rsidR="00A5505D">
                <w:rPr>
                  <w:noProof/>
                  <w:webHidden/>
                </w:rPr>
                <w:instrText xml:space="preserve"> PAGEREF _</w:instrText>
              </w:r>
              <w:del w:id="224" w:author="Skat" w:date="2010-07-08T14:54:00Z">
                <w:r w:rsidR="003C3769">
                  <w:rPr>
                    <w:noProof/>
                    <w:webHidden/>
                  </w:rPr>
                  <w:delInstrText>Toc265233870</w:delInstrText>
                </w:r>
              </w:del>
              <w:ins w:id="225" w:author="Skat" w:date="2010-07-08T14:54:00Z">
                <w:r w:rsidR="00A5505D">
                  <w:rPr>
                    <w:noProof/>
                    <w:webHidden/>
                  </w:rPr>
                  <w:instrText>Toc266364066</w:instrText>
                </w:r>
              </w:ins>
              <w:r w:rsidR="00A5505D">
                <w:rPr>
                  <w:noProof/>
                  <w:webHidden/>
                </w:rPr>
                <w:instrText xml:space="preserve"> \h </w:instrText>
              </w:r>
              <w:r>
                <w:rPr>
                  <w:noProof/>
                  <w:webHidden/>
                </w:rPr>
              </w:r>
              <w:r>
                <w:rPr>
                  <w:noProof/>
                  <w:webHidden/>
                </w:rPr>
                <w:fldChar w:fldCharType="separate"/>
              </w:r>
              <w:r w:rsidR="00A5505D">
                <w:rPr>
                  <w:noProof/>
                  <w:webHidden/>
                </w:rPr>
                <w:t>52</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Change w:id="226" w:author="Skat" w:date="2010-07-08T14:54:00Z">
                  <w:pPr>
                    <w:pStyle w:val="Indholdsfortegnelse1"/>
                    <w:tabs>
                      <w:tab w:val="left" w:pos="440"/>
                      <w:tab w:val="right" w:leader="dot" w:pos="10705"/>
                    </w:tabs>
                  </w:pPr>
                </w:pPrChange>
              </w:pPr>
              <w:r>
                <w:fldChar w:fldCharType="begin"/>
              </w:r>
              <w:r>
                <w:instrText>HYPERLINK \l "_</w:instrText>
              </w:r>
              <w:del w:id="227" w:author="Skat" w:date="2010-07-08T14:54:00Z">
                <w:r w:rsidR="00377F89">
                  <w:delInstrText>Toc265233871</w:delInstrText>
                </w:r>
              </w:del>
              <w:ins w:id="228" w:author="Skat" w:date="2010-07-08T14:54:00Z">
                <w:r>
                  <w:instrText>Toc266364067</w:instrText>
                </w:r>
              </w:ins>
              <w:r>
                <w:instrText>"</w:instrText>
              </w:r>
              <w:r>
                <w:fldChar w:fldCharType="separate"/>
              </w:r>
              <w:del w:id="229" w:author="Skat" w:date="2010-07-08T14:54:00Z">
                <w:r w:rsidR="003C3769" w:rsidRPr="00B303A9">
                  <w:rPr>
                    <w:rStyle w:val="Hyperlink"/>
                    <w:noProof/>
                  </w:rPr>
                  <w:delText>4</w:delText>
                </w:r>
                <w:r w:rsidR="003C3769">
                  <w:rPr>
                    <w:rFonts w:asciiTheme="minorHAnsi" w:eastAsiaTheme="minorEastAsia" w:hAnsiTheme="minorHAnsi" w:cstheme="minorBidi"/>
                    <w:noProof/>
                    <w:sz w:val="22"/>
                    <w:szCs w:val="22"/>
                  </w:rPr>
                  <w:tab/>
                </w:r>
                <w:r w:rsidR="003C3769" w:rsidRPr="00B303A9">
                  <w:rPr>
                    <w:rStyle w:val="Hyperlink"/>
                    <w:noProof/>
                  </w:rPr>
                  <w:delText>DMO NemKonto</w:delText>
                </w:r>
                <w:r w:rsidR="003C3769">
                  <w:rPr>
                    <w:noProof/>
                    <w:webHidden/>
                  </w:rPr>
                  <w:tab/>
                </w:r>
              </w:del>
              <w:ins w:id="230" w:author="Skat" w:date="2010-07-08T14:54:00Z">
                <w:r w:rsidR="00A5505D" w:rsidRPr="006E51C3">
                  <w:rPr>
                    <w:rStyle w:val="Hyperlink"/>
                    <w:noProof/>
                  </w:rPr>
                  <w:t>3.13</w:t>
                </w:r>
                <w:r w:rsidR="00A5505D">
                  <w:rPr>
                    <w:rFonts w:asciiTheme="minorHAnsi" w:eastAsiaTheme="minorEastAsia" w:hAnsiTheme="minorHAnsi" w:cstheme="minorBidi"/>
                    <w:noProof/>
                    <w:sz w:val="22"/>
                    <w:szCs w:val="22"/>
                  </w:rPr>
                  <w:tab/>
                </w:r>
                <w:r w:rsidR="00A5505D" w:rsidRPr="006E51C3">
                  <w:rPr>
                    <w:rStyle w:val="Hyperlink"/>
                    <w:noProof/>
                  </w:rPr>
                  <w:t>OpkrævningKonto</w:t>
                </w:r>
                <w:r w:rsidR="00A5505D">
                  <w:rPr>
                    <w:noProof/>
                    <w:webHidden/>
                  </w:rPr>
                  <w:tab/>
                </w:r>
              </w:ins>
              <w:r>
                <w:rPr>
                  <w:noProof/>
                  <w:webHidden/>
                </w:rPr>
                <w:fldChar w:fldCharType="begin"/>
              </w:r>
              <w:r w:rsidR="00A5505D">
                <w:rPr>
                  <w:noProof/>
                  <w:webHidden/>
                </w:rPr>
                <w:instrText xml:space="preserve"> PAGEREF _</w:instrText>
              </w:r>
              <w:del w:id="231" w:author="Skat" w:date="2010-07-08T14:54:00Z">
                <w:r w:rsidR="003C3769">
                  <w:rPr>
                    <w:noProof/>
                    <w:webHidden/>
                  </w:rPr>
                  <w:delInstrText>Toc265233871</w:delInstrText>
                </w:r>
              </w:del>
              <w:ins w:id="232" w:author="Skat" w:date="2010-07-08T14:54:00Z">
                <w:r w:rsidR="00A5505D">
                  <w:rPr>
                    <w:noProof/>
                    <w:webHidden/>
                  </w:rPr>
                  <w:instrText>Toc266364067</w:instrText>
                </w:r>
              </w:ins>
              <w:r w:rsidR="00A5505D">
                <w:rPr>
                  <w:noProof/>
                  <w:webHidden/>
                </w:rPr>
                <w:instrText xml:space="preserve"> \h </w:instrText>
              </w:r>
              <w:r>
                <w:rPr>
                  <w:noProof/>
                  <w:webHidden/>
                </w:rPr>
              </w:r>
              <w:r>
                <w:rPr>
                  <w:noProof/>
                  <w:webHidden/>
                </w:rPr>
                <w:fldChar w:fldCharType="separate"/>
              </w:r>
              <w:r w:rsidR="00A5505D">
                <w:rPr>
                  <w:noProof/>
                  <w:webHidden/>
                </w:rPr>
                <w:t>53</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Change w:id="233" w:author="Skat" w:date="2010-07-08T14:54:00Z">
                  <w:pPr>
                    <w:pStyle w:val="Indholdsfortegnelse2"/>
                    <w:tabs>
                      <w:tab w:val="left" w:pos="880"/>
                      <w:tab w:val="right" w:leader="dot" w:pos="10705"/>
                    </w:tabs>
                  </w:pPr>
                </w:pPrChange>
              </w:pPr>
              <w:r>
                <w:fldChar w:fldCharType="begin"/>
              </w:r>
              <w:r>
                <w:instrText>HYPERLINK \l "_</w:instrText>
              </w:r>
              <w:del w:id="234" w:author="Skat" w:date="2010-07-08T14:54:00Z">
                <w:r w:rsidR="00377F89">
                  <w:delInstrText>Toc265233872</w:delInstrText>
                </w:r>
              </w:del>
              <w:ins w:id="235" w:author="Skat" w:date="2010-07-08T14:54:00Z">
                <w:r>
                  <w:instrText>Toc266364068</w:instrText>
                </w:r>
              </w:ins>
              <w:r>
                <w:instrText>"</w:instrText>
              </w:r>
              <w:r>
                <w:fldChar w:fldCharType="separate"/>
              </w:r>
              <w:del w:id="236" w:author="Skat" w:date="2010-07-08T14:54:00Z">
                <w:r w:rsidR="003C3769" w:rsidRPr="00B303A9">
                  <w:rPr>
                    <w:rStyle w:val="Hyperlink"/>
                    <w:noProof/>
                  </w:rPr>
                  <w:delText>4.1</w:delText>
                </w:r>
                <w:r w:rsidR="003C3769">
                  <w:rPr>
                    <w:rFonts w:asciiTheme="minorHAnsi" w:eastAsiaTheme="minorEastAsia" w:hAnsiTheme="minorHAnsi" w:cstheme="minorBidi"/>
                    <w:noProof/>
                    <w:sz w:val="22"/>
                    <w:szCs w:val="22"/>
                  </w:rPr>
                  <w:tab/>
                </w:r>
                <w:r w:rsidR="003C3769" w:rsidRPr="00B303A9">
                  <w:rPr>
                    <w:rStyle w:val="Hyperlink"/>
                    <w:noProof/>
                  </w:rPr>
                  <w:delText>Bank</w:delText>
                </w:r>
              </w:del>
              <w:ins w:id="237" w:author="Skat" w:date="2010-07-08T14:54:00Z">
                <w:r w:rsidR="00A5505D" w:rsidRPr="006E51C3">
                  <w:rPr>
                    <w:rStyle w:val="Hyperlink"/>
                    <w:noProof/>
                  </w:rPr>
                  <w:t>3.14</w:t>
                </w:r>
                <w:r w:rsidR="00A5505D">
                  <w:rPr>
                    <w:rFonts w:asciiTheme="minorHAnsi" w:eastAsiaTheme="minorEastAsia" w:hAnsiTheme="minorHAnsi" w:cstheme="minorBidi"/>
                    <w:noProof/>
                    <w:sz w:val="22"/>
                    <w:szCs w:val="22"/>
                  </w:rPr>
                  <w:tab/>
                </w:r>
                <w:r w:rsidR="00A5505D" w:rsidRPr="006E51C3">
                  <w:rPr>
                    <w:rStyle w:val="Hyperlink"/>
                    <w:noProof/>
                  </w:rPr>
                  <w:t>Saldo</w:t>
                </w:r>
              </w:ins>
              <w:r w:rsidR="00A5505D">
                <w:rPr>
                  <w:noProof/>
                  <w:webHidden/>
                </w:rPr>
                <w:tab/>
              </w:r>
              <w:r>
                <w:rPr>
                  <w:noProof/>
                  <w:webHidden/>
                </w:rPr>
                <w:fldChar w:fldCharType="begin"/>
              </w:r>
              <w:r w:rsidR="00A5505D">
                <w:rPr>
                  <w:noProof/>
                  <w:webHidden/>
                </w:rPr>
                <w:instrText xml:space="preserve"> PAGEREF _</w:instrText>
              </w:r>
              <w:del w:id="238" w:author="Skat" w:date="2010-07-08T14:54:00Z">
                <w:r w:rsidR="003C3769">
                  <w:rPr>
                    <w:noProof/>
                    <w:webHidden/>
                  </w:rPr>
                  <w:delInstrText>Toc265233872</w:delInstrText>
                </w:r>
              </w:del>
              <w:ins w:id="239" w:author="Skat" w:date="2010-07-08T14:54:00Z">
                <w:r w:rsidR="00A5505D">
                  <w:rPr>
                    <w:noProof/>
                    <w:webHidden/>
                  </w:rPr>
                  <w:instrText>Toc266364068</w:instrText>
                </w:r>
              </w:ins>
              <w:r w:rsidR="00A5505D">
                <w:rPr>
                  <w:noProof/>
                  <w:webHidden/>
                </w:rPr>
                <w:instrText xml:space="preserve"> \h </w:instrText>
              </w:r>
              <w:r>
                <w:rPr>
                  <w:noProof/>
                  <w:webHidden/>
                </w:rPr>
              </w:r>
              <w:r>
                <w:rPr>
                  <w:noProof/>
                  <w:webHidden/>
                </w:rPr>
                <w:fldChar w:fldCharType="separate"/>
              </w:r>
              <w:r w:rsidR="00A5505D">
                <w:rPr>
                  <w:noProof/>
                  <w:webHidden/>
                </w:rPr>
                <w:t>55</w:t>
              </w:r>
              <w:r>
                <w:rPr>
                  <w:noProof/>
                  <w:webHidden/>
                </w:rPr>
                <w:fldChar w:fldCharType="end"/>
              </w:r>
              <w:r>
                <w:fldChar w:fldCharType="end"/>
              </w:r>
            </w:p>
            <w:p w:rsidR="00A5505D" w:rsidRDefault="00F061A6">
              <w:pPr>
                <w:pStyle w:val="Indholdsfortegnelse1"/>
                <w:tabs>
                  <w:tab w:val="left" w:pos="440"/>
                  <w:tab w:val="right" w:leader="dot" w:pos="10705"/>
                </w:tabs>
                <w:rPr>
                  <w:rFonts w:asciiTheme="minorHAnsi" w:eastAsiaTheme="minorEastAsia" w:hAnsiTheme="minorHAnsi" w:cstheme="minorBidi"/>
                  <w:noProof/>
                  <w:sz w:val="22"/>
                  <w:szCs w:val="22"/>
                </w:rPr>
                <w:pPrChange w:id="240" w:author="Skat" w:date="2010-07-08T14:54:00Z">
                  <w:pPr>
                    <w:pStyle w:val="Indholdsfortegnelse2"/>
                    <w:tabs>
                      <w:tab w:val="left" w:pos="880"/>
                      <w:tab w:val="right" w:leader="dot" w:pos="10705"/>
                    </w:tabs>
                  </w:pPr>
                </w:pPrChange>
              </w:pPr>
              <w:r>
                <w:fldChar w:fldCharType="begin"/>
              </w:r>
              <w:r>
                <w:instrText>HYPERLINK \l "_</w:instrText>
              </w:r>
              <w:del w:id="241" w:author="Skat" w:date="2010-07-08T14:54:00Z">
                <w:r w:rsidR="00377F89">
                  <w:delInstrText>Toc265233873</w:delInstrText>
                </w:r>
              </w:del>
              <w:ins w:id="242" w:author="Skat" w:date="2010-07-08T14:54:00Z">
                <w:r>
                  <w:instrText>Toc266364069</w:instrText>
                </w:r>
              </w:ins>
              <w:r>
                <w:instrText>"</w:instrText>
              </w:r>
              <w:r>
                <w:fldChar w:fldCharType="separate"/>
              </w:r>
              <w:del w:id="243" w:author="Skat" w:date="2010-07-08T14:54:00Z">
                <w:r w:rsidR="003C3769" w:rsidRPr="00B303A9">
                  <w:rPr>
                    <w:rStyle w:val="Hyperlink"/>
                    <w:noProof/>
                  </w:rPr>
                  <w:delText>4.2</w:delText>
                </w:r>
                <w:r w:rsidR="003C3769">
                  <w:rPr>
                    <w:rFonts w:asciiTheme="minorHAnsi" w:eastAsiaTheme="minorEastAsia" w:hAnsiTheme="minorHAnsi" w:cstheme="minorBidi"/>
                    <w:noProof/>
                    <w:sz w:val="22"/>
                    <w:szCs w:val="22"/>
                  </w:rPr>
                  <w:tab/>
                </w:r>
                <w:r w:rsidR="003C3769" w:rsidRPr="00B303A9">
                  <w:rPr>
                    <w:rStyle w:val="Hyperlink"/>
                    <w:noProof/>
                  </w:rPr>
                  <w:delText>BankKontoOplysning</w:delText>
                </w:r>
                <w:r w:rsidR="003C3769">
                  <w:rPr>
                    <w:noProof/>
                    <w:webHidden/>
                  </w:rPr>
                  <w:tab/>
                </w:r>
              </w:del>
              <w:ins w:id="244" w:author="Skat" w:date="2010-07-08T14:54:00Z">
                <w:r w:rsidR="00A5505D" w:rsidRPr="006E51C3">
                  <w:rPr>
                    <w:rStyle w:val="Hyperlink"/>
                    <w:noProof/>
                  </w:rPr>
                  <w:t>4</w:t>
                </w:r>
                <w:r w:rsidR="00A5505D">
                  <w:rPr>
                    <w:rFonts w:asciiTheme="minorHAnsi" w:eastAsiaTheme="minorEastAsia" w:hAnsiTheme="minorHAnsi" w:cstheme="minorBidi"/>
                    <w:noProof/>
                    <w:sz w:val="22"/>
                    <w:szCs w:val="22"/>
                  </w:rPr>
                  <w:tab/>
                </w:r>
                <w:r w:rsidR="00A5505D" w:rsidRPr="006E51C3">
                  <w:rPr>
                    <w:rStyle w:val="Hyperlink"/>
                    <w:noProof/>
                  </w:rPr>
                  <w:t>DMO NemKonto</w:t>
                </w:r>
                <w:r w:rsidR="00A5505D">
                  <w:rPr>
                    <w:noProof/>
                    <w:webHidden/>
                  </w:rPr>
                  <w:tab/>
                </w:r>
              </w:ins>
              <w:r>
                <w:rPr>
                  <w:noProof/>
                  <w:webHidden/>
                </w:rPr>
                <w:fldChar w:fldCharType="begin"/>
              </w:r>
              <w:r w:rsidR="00A5505D">
                <w:rPr>
                  <w:noProof/>
                  <w:webHidden/>
                </w:rPr>
                <w:instrText xml:space="preserve"> PAGEREF _</w:instrText>
              </w:r>
              <w:del w:id="245" w:author="Skat" w:date="2010-07-08T14:54:00Z">
                <w:r w:rsidR="003C3769">
                  <w:rPr>
                    <w:noProof/>
                    <w:webHidden/>
                  </w:rPr>
                  <w:delInstrText>Toc265233873</w:delInstrText>
                </w:r>
              </w:del>
              <w:ins w:id="246" w:author="Skat" w:date="2010-07-08T14:54:00Z">
                <w:r w:rsidR="00A5505D">
                  <w:rPr>
                    <w:noProof/>
                    <w:webHidden/>
                  </w:rPr>
                  <w:instrText>Toc266364069</w:instrText>
                </w:r>
              </w:ins>
              <w:r w:rsidR="00A5505D">
                <w:rPr>
                  <w:noProof/>
                  <w:webHidden/>
                </w:rPr>
                <w:instrText xml:space="preserve"> \h </w:instrText>
              </w:r>
              <w:r>
                <w:rPr>
                  <w:noProof/>
                  <w:webHidden/>
                </w:rPr>
              </w:r>
              <w:r>
                <w:rPr>
                  <w:noProof/>
                  <w:webHidden/>
                </w:rPr>
                <w:fldChar w:fldCharType="separate"/>
              </w:r>
              <w:r w:rsidR="00A5505D">
                <w:rPr>
                  <w:noProof/>
                  <w:webHidden/>
                </w:rPr>
                <w:t>56</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
              <w:r>
                <w:fldChar w:fldCharType="begin"/>
              </w:r>
              <w:r>
                <w:instrText>HYPERLINK \l "_</w:instrText>
              </w:r>
              <w:del w:id="247" w:author="Skat" w:date="2010-07-08T14:54:00Z">
                <w:r w:rsidR="00377F89">
                  <w:delInstrText>Toc265233874</w:delInstrText>
                </w:r>
              </w:del>
              <w:ins w:id="248" w:author="Skat" w:date="2010-07-08T14:54:00Z">
                <w:r>
                  <w:instrText>Toc266364070</w:instrText>
                </w:r>
              </w:ins>
              <w:r>
                <w:instrText>"</w:instrText>
              </w:r>
              <w:r>
                <w:fldChar w:fldCharType="separate"/>
              </w:r>
              <w:r w:rsidR="00A5505D" w:rsidRPr="006E51C3">
                <w:rPr>
                  <w:rStyle w:val="Hyperlink"/>
                  <w:noProof/>
                </w:rPr>
                <w:t>4.</w:t>
              </w:r>
              <w:del w:id="249" w:author="Skat" w:date="2010-07-08T14:54:00Z">
                <w:r w:rsidR="003C3769" w:rsidRPr="00B303A9">
                  <w:rPr>
                    <w:rStyle w:val="Hyperlink"/>
                    <w:noProof/>
                  </w:rPr>
                  <w:delText>3</w:delText>
                </w:r>
                <w:r w:rsidR="003C3769">
                  <w:rPr>
                    <w:rFonts w:asciiTheme="minorHAnsi" w:eastAsiaTheme="minorEastAsia" w:hAnsiTheme="minorHAnsi" w:cstheme="minorBidi"/>
                    <w:noProof/>
                    <w:sz w:val="22"/>
                    <w:szCs w:val="22"/>
                  </w:rPr>
                  <w:tab/>
                </w:r>
                <w:r w:rsidR="003C3769" w:rsidRPr="00B303A9">
                  <w:rPr>
                    <w:rStyle w:val="Hyperlink"/>
                    <w:noProof/>
                  </w:rPr>
                  <w:delText>Kunde</w:delText>
                </w:r>
              </w:del>
              <w:ins w:id="250" w:author="Skat" w:date="2010-07-08T14:54:00Z">
                <w:r w:rsidR="00A5505D" w:rsidRPr="006E51C3">
                  <w:rPr>
                    <w:rStyle w:val="Hyperlink"/>
                    <w:noProof/>
                  </w:rPr>
                  <w:t>1</w:t>
                </w:r>
                <w:r w:rsidR="00A5505D">
                  <w:rPr>
                    <w:rFonts w:asciiTheme="minorHAnsi" w:eastAsiaTheme="minorEastAsia" w:hAnsiTheme="minorHAnsi" w:cstheme="minorBidi"/>
                    <w:noProof/>
                    <w:sz w:val="22"/>
                    <w:szCs w:val="22"/>
                  </w:rPr>
                  <w:tab/>
                </w:r>
                <w:r w:rsidR="00A5505D" w:rsidRPr="006E51C3">
                  <w:rPr>
                    <w:rStyle w:val="Hyperlink"/>
                    <w:noProof/>
                  </w:rPr>
                  <w:t>Bank</w:t>
                </w:r>
              </w:ins>
              <w:r w:rsidR="00A5505D">
                <w:rPr>
                  <w:noProof/>
                  <w:webHidden/>
                </w:rPr>
                <w:tab/>
              </w:r>
              <w:r>
                <w:rPr>
                  <w:noProof/>
                  <w:webHidden/>
                </w:rPr>
                <w:fldChar w:fldCharType="begin"/>
              </w:r>
              <w:r w:rsidR="00A5505D">
                <w:rPr>
                  <w:noProof/>
                  <w:webHidden/>
                </w:rPr>
                <w:instrText xml:space="preserve"> PAGEREF _</w:instrText>
              </w:r>
              <w:del w:id="251" w:author="Skat" w:date="2010-07-08T14:54:00Z">
                <w:r w:rsidR="003C3769">
                  <w:rPr>
                    <w:noProof/>
                    <w:webHidden/>
                  </w:rPr>
                  <w:delInstrText>Toc265233874</w:delInstrText>
                </w:r>
              </w:del>
              <w:ins w:id="252" w:author="Skat" w:date="2010-07-08T14:54:00Z">
                <w:r w:rsidR="00A5505D">
                  <w:rPr>
                    <w:noProof/>
                    <w:webHidden/>
                  </w:rPr>
                  <w:instrText>Toc266364070</w:instrText>
                </w:r>
              </w:ins>
              <w:r w:rsidR="00A5505D">
                <w:rPr>
                  <w:noProof/>
                  <w:webHidden/>
                </w:rPr>
                <w:instrText xml:space="preserve"> \h </w:instrText>
              </w:r>
              <w:r>
                <w:rPr>
                  <w:noProof/>
                  <w:webHidden/>
                </w:rPr>
              </w:r>
              <w:r>
                <w:rPr>
                  <w:noProof/>
                  <w:webHidden/>
                </w:rPr>
                <w:fldChar w:fldCharType="separate"/>
              </w:r>
              <w:r w:rsidR="00A5505D">
                <w:rPr>
                  <w:noProof/>
                  <w:webHidden/>
                </w:rPr>
                <w:t>57</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
              <w:r>
                <w:fldChar w:fldCharType="begin"/>
              </w:r>
              <w:r>
                <w:instrText>HYPERLINK \l "_</w:instrText>
              </w:r>
              <w:del w:id="253" w:author="Skat" w:date="2010-07-08T14:54:00Z">
                <w:r w:rsidR="00377F89">
                  <w:delInstrText>Toc265233875</w:delInstrText>
                </w:r>
              </w:del>
              <w:ins w:id="254" w:author="Skat" w:date="2010-07-08T14:54:00Z">
                <w:r>
                  <w:instrText>Toc266364071</w:instrText>
                </w:r>
              </w:ins>
              <w:r>
                <w:instrText>"</w:instrText>
              </w:r>
              <w:r>
                <w:fldChar w:fldCharType="separate"/>
              </w:r>
              <w:r w:rsidR="00A5505D" w:rsidRPr="006E51C3">
                <w:rPr>
                  <w:rStyle w:val="Hyperlink"/>
                  <w:noProof/>
                </w:rPr>
                <w:t>4.</w:t>
              </w:r>
              <w:del w:id="255" w:author="Skat" w:date="2010-07-08T14:54:00Z">
                <w:r w:rsidR="003C3769" w:rsidRPr="00B303A9">
                  <w:rPr>
                    <w:rStyle w:val="Hyperlink"/>
                    <w:noProof/>
                  </w:rPr>
                  <w:delText>4</w:delText>
                </w:r>
                <w:r w:rsidR="003C3769">
                  <w:rPr>
                    <w:rFonts w:asciiTheme="minorHAnsi" w:eastAsiaTheme="minorEastAsia" w:hAnsiTheme="minorHAnsi" w:cstheme="minorBidi"/>
                    <w:noProof/>
                    <w:sz w:val="22"/>
                    <w:szCs w:val="22"/>
                  </w:rPr>
                  <w:tab/>
                </w:r>
                <w:r w:rsidR="003C3769" w:rsidRPr="00B303A9">
                  <w:rPr>
                    <w:rStyle w:val="Hyperlink"/>
                    <w:noProof/>
                  </w:rPr>
                  <w:delText>NemKontoAftale</w:delText>
                </w:r>
              </w:del>
              <w:ins w:id="256" w:author="Skat" w:date="2010-07-08T14:54:00Z">
                <w:r w:rsidR="00A5505D" w:rsidRPr="006E51C3">
                  <w:rPr>
                    <w:rStyle w:val="Hyperlink"/>
                    <w:noProof/>
                  </w:rPr>
                  <w:t>2</w:t>
                </w:r>
                <w:r w:rsidR="00A5505D">
                  <w:rPr>
                    <w:rFonts w:asciiTheme="minorHAnsi" w:eastAsiaTheme="minorEastAsia" w:hAnsiTheme="minorHAnsi" w:cstheme="minorBidi"/>
                    <w:noProof/>
                    <w:sz w:val="22"/>
                    <w:szCs w:val="22"/>
                  </w:rPr>
                  <w:tab/>
                </w:r>
                <w:r w:rsidR="00A5505D" w:rsidRPr="006E51C3">
                  <w:rPr>
                    <w:rStyle w:val="Hyperlink"/>
                    <w:noProof/>
                  </w:rPr>
                  <w:t>BankKonto</w:t>
                </w:r>
              </w:ins>
              <w:r w:rsidR="00A5505D">
                <w:rPr>
                  <w:noProof/>
                  <w:webHidden/>
                </w:rPr>
                <w:tab/>
              </w:r>
              <w:r>
                <w:rPr>
                  <w:noProof/>
                  <w:webHidden/>
                </w:rPr>
                <w:fldChar w:fldCharType="begin"/>
              </w:r>
              <w:r w:rsidR="00A5505D">
                <w:rPr>
                  <w:noProof/>
                  <w:webHidden/>
                </w:rPr>
                <w:instrText xml:space="preserve"> PAGEREF _</w:instrText>
              </w:r>
              <w:del w:id="257" w:author="Skat" w:date="2010-07-08T14:54:00Z">
                <w:r w:rsidR="003C3769">
                  <w:rPr>
                    <w:noProof/>
                    <w:webHidden/>
                  </w:rPr>
                  <w:delInstrText>Toc265233875</w:delInstrText>
                </w:r>
              </w:del>
              <w:ins w:id="258" w:author="Skat" w:date="2010-07-08T14:54:00Z">
                <w:r w:rsidR="00A5505D">
                  <w:rPr>
                    <w:noProof/>
                    <w:webHidden/>
                  </w:rPr>
                  <w:instrText>Toc266364071</w:instrText>
                </w:r>
              </w:ins>
              <w:r w:rsidR="00A5505D">
                <w:rPr>
                  <w:noProof/>
                  <w:webHidden/>
                </w:rPr>
                <w:instrText xml:space="preserve"> \h </w:instrText>
              </w:r>
              <w:r>
                <w:rPr>
                  <w:noProof/>
                  <w:webHidden/>
                </w:rPr>
              </w:r>
              <w:r>
                <w:rPr>
                  <w:noProof/>
                  <w:webHidden/>
                </w:rPr>
                <w:fldChar w:fldCharType="separate"/>
              </w:r>
              <w:r w:rsidR="00A5505D">
                <w:rPr>
                  <w:noProof/>
                  <w:webHidden/>
                </w:rPr>
                <w:t>58</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
              <w:r>
                <w:fldChar w:fldCharType="begin"/>
              </w:r>
              <w:r>
                <w:instrText>HYPERLINK \l "_</w:instrText>
              </w:r>
              <w:del w:id="259" w:author="Skat" w:date="2010-07-08T14:54:00Z">
                <w:r w:rsidR="00377F89">
                  <w:delInstrText>Toc265233876</w:delInstrText>
                </w:r>
              </w:del>
              <w:ins w:id="260" w:author="Skat" w:date="2010-07-08T14:54:00Z">
                <w:r>
                  <w:instrText>Toc266364072</w:instrText>
                </w:r>
              </w:ins>
              <w:r>
                <w:instrText>"</w:instrText>
              </w:r>
              <w:r>
                <w:fldChar w:fldCharType="separate"/>
              </w:r>
              <w:r w:rsidR="00A5505D" w:rsidRPr="006E51C3">
                <w:rPr>
                  <w:rStyle w:val="Hyperlink"/>
                  <w:noProof/>
                </w:rPr>
                <w:t>4.</w:t>
              </w:r>
              <w:del w:id="261" w:author="Skat" w:date="2010-07-08T14:54:00Z">
                <w:r w:rsidR="003C3769" w:rsidRPr="00B303A9">
                  <w:rPr>
                    <w:rStyle w:val="Hyperlink"/>
                    <w:noProof/>
                  </w:rPr>
                  <w:delText>5</w:delText>
                </w:r>
                <w:r w:rsidR="003C3769">
                  <w:rPr>
                    <w:rFonts w:asciiTheme="minorHAnsi" w:eastAsiaTheme="minorEastAsia" w:hAnsiTheme="minorHAnsi" w:cstheme="minorBidi"/>
                    <w:noProof/>
                    <w:sz w:val="22"/>
                    <w:szCs w:val="22"/>
                  </w:rPr>
                  <w:tab/>
                </w:r>
                <w:r w:rsidR="003C3769" w:rsidRPr="00B303A9">
                  <w:rPr>
                    <w:rStyle w:val="Hyperlink"/>
                    <w:noProof/>
                  </w:rPr>
                  <w:delText>NemKontoUdbetaling</w:delText>
                </w:r>
              </w:del>
              <w:ins w:id="262" w:author="Skat" w:date="2010-07-08T14:54:00Z">
                <w:r w:rsidR="00A5505D" w:rsidRPr="006E51C3">
                  <w:rPr>
                    <w:rStyle w:val="Hyperlink"/>
                    <w:noProof/>
                  </w:rPr>
                  <w:t>3</w:t>
                </w:r>
                <w:r w:rsidR="00A5505D">
                  <w:rPr>
                    <w:rFonts w:asciiTheme="minorHAnsi" w:eastAsiaTheme="minorEastAsia" w:hAnsiTheme="minorHAnsi" w:cstheme="minorBidi"/>
                    <w:noProof/>
                    <w:sz w:val="22"/>
                    <w:szCs w:val="22"/>
                  </w:rPr>
                  <w:tab/>
                </w:r>
                <w:r w:rsidR="00A5505D" w:rsidRPr="006E51C3">
                  <w:rPr>
                    <w:rStyle w:val="Hyperlink"/>
                    <w:noProof/>
                  </w:rPr>
                  <w:t>Kunde</w:t>
                </w:r>
              </w:ins>
              <w:r w:rsidR="00A5505D">
                <w:rPr>
                  <w:noProof/>
                  <w:webHidden/>
                </w:rPr>
                <w:tab/>
              </w:r>
              <w:r>
                <w:rPr>
                  <w:noProof/>
                  <w:webHidden/>
                </w:rPr>
                <w:fldChar w:fldCharType="begin"/>
              </w:r>
              <w:r w:rsidR="00A5505D">
                <w:rPr>
                  <w:noProof/>
                  <w:webHidden/>
                </w:rPr>
                <w:instrText xml:space="preserve"> PAGEREF _</w:instrText>
              </w:r>
              <w:del w:id="263" w:author="Skat" w:date="2010-07-08T14:54:00Z">
                <w:r w:rsidR="003C3769">
                  <w:rPr>
                    <w:noProof/>
                    <w:webHidden/>
                  </w:rPr>
                  <w:delInstrText>Toc265233876</w:delInstrText>
                </w:r>
              </w:del>
              <w:ins w:id="264" w:author="Skat" w:date="2010-07-08T14:54:00Z">
                <w:r w:rsidR="00A5505D">
                  <w:rPr>
                    <w:noProof/>
                    <w:webHidden/>
                  </w:rPr>
                  <w:instrText>Toc266364072</w:instrText>
                </w:r>
              </w:ins>
              <w:r w:rsidR="00A5505D">
                <w:rPr>
                  <w:noProof/>
                  <w:webHidden/>
                </w:rPr>
                <w:instrText xml:space="preserve"> \h </w:instrText>
              </w:r>
              <w:r>
                <w:rPr>
                  <w:noProof/>
                  <w:webHidden/>
                </w:rPr>
              </w:r>
              <w:r>
                <w:rPr>
                  <w:noProof/>
                  <w:webHidden/>
                </w:rPr>
                <w:fldChar w:fldCharType="separate"/>
              </w:r>
              <w:r w:rsidR="00A5505D">
                <w:rPr>
                  <w:noProof/>
                  <w:webHidden/>
                </w:rPr>
                <w:t>59</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
              <w:r>
                <w:fldChar w:fldCharType="begin"/>
              </w:r>
              <w:r>
                <w:instrText>HYPERLINK \l "_</w:instrText>
              </w:r>
              <w:del w:id="265" w:author="Skat" w:date="2010-07-08T14:54:00Z">
                <w:r w:rsidR="00377F89">
                  <w:delInstrText>Toc265233877</w:delInstrText>
                </w:r>
              </w:del>
              <w:ins w:id="266" w:author="Skat" w:date="2010-07-08T14:54:00Z">
                <w:r>
                  <w:instrText>Toc266364073</w:instrText>
                </w:r>
              </w:ins>
              <w:r>
                <w:instrText>"</w:instrText>
              </w:r>
              <w:r>
                <w:fldChar w:fldCharType="separate"/>
              </w:r>
              <w:del w:id="267" w:author="Skat" w:date="2010-07-08T14:54:00Z">
                <w:r w:rsidR="003C3769" w:rsidRPr="00B303A9">
                  <w:rPr>
                    <w:rStyle w:val="Hyperlink"/>
                    <w:noProof/>
                  </w:rPr>
                  <w:delText>4.6</w:delText>
                </w:r>
                <w:r w:rsidR="003C3769">
                  <w:rPr>
                    <w:rFonts w:asciiTheme="minorHAnsi" w:eastAsiaTheme="minorEastAsia" w:hAnsiTheme="minorHAnsi" w:cstheme="minorBidi"/>
                    <w:noProof/>
                    <w:sz w:val="22"/>
                    <w:szCs w:val="22"/>
                  </w:rPr>
                  <w:tab/>
                </w:r>
                <w:r w:rsidR="003C3769" w:rsidRPr="00B303A9">
                  <w:rPr>
                    <w:rStyle w:val="Hyperlink"/>
                    <w:noProof/>
                  </w:rPr>
                  <w:delText>NemKontoUdbetalingListe</w:delText>
                </w:r>
                <w:r w:rsidR="003C3769">
                  <w:rPr>
                    <w:noProof/>
                    <w:webHidden/>
                  </w:rPr>
                  <w:tab/>
                </w:r>
              </w:del>
              <w:ins w:id="268" w:author="Skat" w:date="2010-07-08T14:54:00Z">
                <w:r w:rsidR="00A5505D" w:rsidRPr="006E51C3">
                  <w:rPr>
                    <w:rStyle w:val="Hyperlink"/>
                    <w:noProof/>
                  </w:rPr>
                  <w:t>4.4</w:t>
                </w:r>
                <w:r w:rsidR="00A5505D">
                  <w:rPr>
                    <w:rFonts w:asciiTheme="minorHAnsi" w:eastAsiaTheme="minorEastAsia" w:hAnsiTheme="minorHAnsi" w:cstheme="minorBidi"/>
                    <w:noProof/>
                    <w:sz w:val="22"/>
                    <w:szCs w:val="22"/>
                  </w:rPr>
                  <w:tab/>
                </w:r>
                <w:r w:rsidR="00A5505D" w:rsidRPr="006E51C3">
                  <w:rPr>
                    <w:rStyle w:val="Hyperlink"/>
                    <w:noProof/>
                  </w:rPr>
                  <w:t>NemKontoAftale</w:t>
                </w:r>
                <w:r w:rsidR="00A5505D">
                  <w:rPr>
                    <w:noProof/>
                    <w:webHidden/>
                  </w:rPr>
                  <w:tab/>
                </w:r>
              </w:ins>
              <w:r>
                <w:rPr>
                  <w:noProof/>
                  <w:webHidden/>
                </w:rPr>
                <w:fldChar w:fldCharType="begin"/>
              </w:r>
              <w:r w:rsidR="00A5505D">
                <w:rPr>
                  <w:noProof/>
                  <w:webHidden/>
                </w:rPr>
                <w:instrText xml:space="preserve"> PAGEREF _</w:instrText>
              </w:r>
              <w:del w:id="269" w:author="Skat" w:date="2010-07-08T14:54:00Z">
                <w:r w:rsidR="003C3769">
                  <w:rPr>
                    <w:noProof/>
                    <w:webHidden/>
                  </w:rPr>
                  <w:delInstrText>Toc265233877</w:delInstrText>
                </w:r>
              </w:del>
              <w:ins w:id="270" w:author="Skat" w:date="2010-07-08T14:54:00Z">
                <w:r w:rsidR="00A5505D">
                  <w:rPr>
                    <w:noProof/>
                    <w:webHidden/>
                  </w:rPr>
                  <w:instrText>Toc266364073</w:instrText>
                </w:r>
              </w:ins>
              <w:r w:rsidR="00A5505D">
                <w:rPr>
                  <w:noProof/>
                  <w:webHidden/>
                </w:rPr>
                <w:instrText xml:space="preserve"> \h </w:instrText>
              </w:r>
              <w:r>
                <w:rPr>
                  <w:noProof/>
                  <w:webHidden/>
                </w:rPr>
              </w:r>
              <w:r>
                <w:rPr>
                  <w:noProof/>
                  <w:webHidden/>
                </w:rPr>
                <w:fldChar w:fldCharType="separate"/>
              </w:r>
              <w:r w:rsidR="00A5505D">
                <w:rPr>
                  <w:noProof/>
                  <w:webHidden/>
                </w:rPr>
                <w:t>60</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
              <w:r>
                <w:lastRenderedPageBreak/>
                <w:fldChar w:fldCharType="begin"/>
              </w:r>
              <w:r>
                <w:instrText>HYPERLINK \l "_</w:instrText>
              </w:r>
              <w:del w:id="271" w:author="Skat" w:date="2010-07-08T14:54:00Z">
                <w:r w:rsidR="00377F89">
                  <w:delInstrText>Toc265233878</w:delInstrText>
                </w:r>
              </w:del>
              <w:ins w:id="272" w:author="Skat" w:date="2010-07-08T14:54:00Z">
                <w:r>
                  <w:instrText>Toc266364074</w:instrText>
                </w:r>
              </w:ins>
              <w:r>
                <w:instrText>"</w:instrText>
              </w:r>
              <w:r>
                <w:fldChar w:fldCharType="separate"/>
              </w:r>
              <w:r w:rsidR="00A5505D" w:rsidRPr="006E51C3">
                <w:rPr>
                  <w:rStyle w:val="Hyperlink"/>
                  <w:noProof/>
                </w:rPr>
                <w:t>4.</w:t>
              </w:r>
              <w:del w:id="273" w:author="Skat" w:date="2010-07-08T14:54:00Z">
                <w:r w:rsidR="003C3769" w:rsidRPr="00B303A9">
                  <w:rPr>
                    <w:rStyle w:val="Hyperlink"/>
                    <w:noProof/>
                  </w:rPr>
                  <w:delText>7</w:delText>
                </w:r>
                <w:r w:rsidR="003C3769">
                  <w:rPr>
                    <w:rFonts w:asciiTheme="minorHAnsi" w:eastAsiaTheme="minorEastAsia" w:hAnsiTheme="minorHAnsi" w:cstheme="minorBidi"/>
                    <w:noProof/>
                    <w:sz w:val="22"/>
                    <w:szCs w:val="22"/>
                  </w:rPr>
                  <w:tab/>
                </w:r>
                <w:r w:rsidR="003C3769" w:rsidRPr="00B303A9">
                  <w:rPr>
                    <w:rStyle w:val="Hyperlink"/>
                    <w:noProof/>
                  </w:rPr>
                  <w:delText>OCR</w:delText>
                </w:r>
              </w:del>
              <w:ins w:id="274" w:author="Skat" w:date="2010-07-08T14:54:00Z">
                <w:r w:rsidR="00A5505D" w:rsidRPr="006E51C3">
                  <w:rPr>
                    <w:rStyle w:val="Hyperlink"/>
                    <w:noProof/>
                  </w:rPr>
                  <w:t>5</w:t>
                </w:r>
                <w:r w:rsidR="00A5505D">
                  <w:rPr>
                    <w:rFonts w:asciiTheme="minorHAnsi" w:eastAsiaTheme="minorEastAsia" w:hAnsiTheme="minorHAnsi" w:cstheme="minorBidi"/>
                    <w:noProof/>
                    <w:sz w:val="22"/>
                    <w:szCs w:val="22"/>
                  </w:rPr>
                  <w:tab/>
                </w:r>
                <w:r w:rsidR="00A5505D" w:rsidRPr="006E51C3">
                  <w:rPr>
                    <w:rStyle w:val="Hyperlink"/>
                    <w:noProof/>
                  </w:rPr>
                  <w:t>NemKontoMeddelelse</w:t>
                </w:r>
              </w:ins>
              <w:r w:rsidR="00A5505D">
                <w:rPr>
                  <w:noProof/>
                  <w:webHidden/>
                </w:rPr>
                <w:tab/>
              </w:r>
              <w:r>
                <w:rPr>
                  <w:noProof/>
                  <w:webHidden/>
                </w:rPr>
                <w:fldChar w:fldCharType="begin"/>
              </w:r>
              <w:r w:rsidR="00A5505D">
                <w:rPr>
                  <w:noProof/>
                  <w:webHidden/>
                </w:rPr>
                <w:instrText xml:space="preserve"> PAGEREF _</w:instrText>
              </w:r>
              <w:del w:id="275" w:author="Skat" w:date="2010-07-08T14:54:00Z">
                <w:r w:rsidR="003C3769">
                  <w:rPr>
                    <w:noProof/>
                    <w:webHidden/>
                  </w:rPr>
                  <w:delInstrText>Toc265233878</w:delInstrText>
                </w:r>
              </w:del>
              <w:ins w:id="276" w:author="Skat" w:date="2010-07-08T14:54:00Z">
                <w:r w:rsidR="00A5505D">
                  <w:rPr>
                    <w:noProof/>
                    <w:webHidden/>
                  </w:rPr>
                  <w:instrText>Toc266364074</w:instrText>
                </w:r>
              </w:ins>
              <w:r w:rsidR="00A5505D">
                <w:rPr>
                  <w:noProof/>
                  <w:webHidden/>
                </w:rPr>
                <w:instrText xml:space="preserve"> \h </w:instrText>
              </w:r>
              <w:r>
                <w:rPr>
                  <w:noProof/>
                  <w:webHidden/>
                </w:rPr>
              </w:r>
              <w:r>
                <w:rPr>
                  <w:noProof/>
                  <w:webHidden/>
                </w:rPr>
                <w:fldChar w:fldCharType="separate"/>
              </w:r>
              <w:r w:rsidR="00A5505D">
                <w:rPr>
                  <w:noProof/>
                  <w:webHidden/>
                </w:rPr>
                <w:t>61</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
              <w:r>
                <w:fldChar w:fldCharType="begin"/>
              </w:r>
              <w:r>
                <w:instrText>HYPERLINK \l "_</w:instrText>
              </w:r>
              <w:del w:id="277" w:author="Skat" w:date="2010-07-08T14:54:00Z">
                <w:r w:rsidR="00377F89">
                  <w:delInstrText>Toc265233879</w:delInstrText>
                </w:r>
              </w:del>
              <w:ins w:id="278" w:author="Skat" w:date="2010-07-08T14:54:00Z">
                <w:r>
                  <w:instrText>Toc266364075</w:instrText>
                </w:r>
              </w:ins>
              <w:r>
                <w:instrText>"</w:instrText>
              </w:r>
              <w:r>
                <w:fldChar w:fldCharType="separate"/>
              </w:r>
              <w:r w:rsidR="00A5505D" w:rsidRPr="006E51C3">
                <w:rPr>
                  <w:rStyle w:val="Hyperlink"/>
                  <w:noProof/>
                </w:rPr>
                <w:t>4.</w:t>
              </w:r>
              <w:del w:id="279" w:author="Skat" w:date="2010-07-08T14:54:00Z">
                <w:r w:rsidR="003C3769" w:rsidRPr="00B303A9">
                  <w:rPr>
                    <w:rStyle w:val="Hyperlink"/>
                    <w:noProof/>
                  </w:rPr>
                  <w:delText>8</w:delText>
                </w:r>
                <w:r w:rsidR="003C3769">
                  <w:rPr>
                    <w:rFonts w:asciiTheme="minorHAnsi" w:eastAsiaTheme="minorEastAsia" w:hAnsiTheme="minorHAnsi" w:cstheme="minorBidi"/>
                    <w:noProof/>
                    <w:sz w:val="22"/>
                    <w:szCs w:val="22"/>
                  </w:rPr>
                  <w:tab/>
                </w:r>
                <w:r w:rsidR="003C3769" w:rsidRPr="00B303A9">
                  <w:rPr>
                    <w:rStyle w:val="Hyperlink"/>
                    <w:noProof/>
                  </w:rPr>
                  <w:delText>ProduktionEnhed</w:delText>
                </w:r>
              </w:del>
              <w:ins w:id="280" w:author="Skat" w:date="2010-07-08T14:54:00Z">
                <w:r w:rsidR="00A5505D" w:rsidRPr="006E51C3">
                  <w:rPr>
                    <w:rStyle w:val="Hyperlink"/>
                    <w:noProof/>
                  </w:rPr>
                  <w:t>6</w:t>
                </w:r>
                <w:r w:rsidR="00A5505D">
                  <w:rPr>
                    <w:rFonts w:asciiTheme="minorHAnsi" w:eastAsiaTheme="minorEastAsia" w:hAnsiTheme="minorHAnsi" w:cstheme="minorBidi"/>
                    <w:noProof/>
                    <w:sz w:val="22"/>
                    <w:szCs w:val="22"/>
                  </w:rPr>
                  <w:tab/>
                </w:r>
                <w:r w:rsidR="00A5505D" w:rsidRPr="006E51C3">
                  <w:rPr>
                    <w:rStyle w:val="Hyperlink"/>
                    <w:noProof/>
                  </w:rPr>
                  <w:t>NemKontoMyndighed</w:t>
                </w:r>
              </w:ins>
              <w:r w:rsidR="00A5505D">
                <w:rPr>
                  <w:noProof/>
                  <w:webHidden/>
                </w:rPr>
                <w:tab/>
              </w:r>
              <w:r>
                <w:rPr>
                  <w:noProof/>
                  <w:webHidden/>
                </w:rPr>
                <w:fldChar w:fldCharType="begin"/>
              </w:r>
              <w:r w:rsidR="00A5505D">
                <w:rPr>
                  <w:noProof/>
                  <w:webHidden/>
                </w:rPr>
                <w:instrText xml:space="preserve"> PAGEREF _</w:instrText>
              </w:r>
              <w:del w:id="281" w:author="Skat" w:date="2010-07-08T14:54:00Z">
                <w:r w:rsidR="003C3769">
                  <w:rPr>
                    <w:noProof/>
                    <w:webHidden/>
                  </w:rPr>
                  <w:delInstrText>Toc265233879</w:delInstrText>
                </w:r>
              </w:del>
              <w:ins w:id="282" w:author="Skat" w:date="2010-07-08T14:54:00Z">
                <w:r w:rsidR="00A5505D">
                  <w:rPr>
                    <w:noProof/>
                    <w:webHidden/>
                  </w:rPr>
                  <w:instrText>Toc266364075</w:instrText>
                </w:r>
              </w:ins>
              <w:r w:rsidR="00A5505D">
                <w:rPr>
                  <w:noProof/>
                  <w:webHidden/>
                </w:rPr>
                <w:instrText xml:space="preserve"> \h </w:instrText>
              </w:r>
              <w:r>
                <w:rPr>
                  <w:noProof/>
                  <w:webHidden/>
                </w:rPr>
              </w:r>
              <w:r>
                <w:rPr>
                  <w:noProof/>
                  <w:webHidden/>
                </w:rPr>
                <w:fldChar w:fldCharType="separate"/>
              </w:r>
              <w:r w:rsidR="00A5505D">
                <w:rPr>
                  <w:noProof/>
                  <w:webHidden/>
                </w:rPr>
                <w:t>62</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Change w:id="283" w:author="Skat" w:date="2010-07-08T14:54:00Z">
                  <w:pPr>
                    <w:pStyle w:val="Indholdsfortegnelse1"/>
                    <w:tabs>
                      <w:tab w:val="left" w:pos="440"/>
                      <w:tab w:val="right" w:leader="dot" w:pos="10705"/>
                    </w:tabs>
                  </w:pPr>
                </w:pPrChange>
              </w:pPr>
              <w:r>
                <w:fldChar w:fldCharType="begin"/>
              </w:r>
              <w:r>
                <w:instrText>HYPERLINK \l "_</w:instrText>
              </w:r>
              <w:del w:id="284" w:author="Skat" w:date="2010-07-08T14:54:00Z">
                <w:r w:rsidR="00377F89">
                  <w:delInstrText>Toc265233880</w:delInstrText>
                </w:r>
              </w:del>
              <w:ins w:id="285" w:author="Skat" w:date="2010-07-08T14:54:00Z">
                <w:r>
                  <w:instrText>Toc266364076</w:instrText>
                </w:r>
              </w:ins>
              <w:r>
                <w:instrText>"</w:instrText>
              </w:r>
              <w:r>
                <w:fldChar w:fldCharType="separate"/>
              </w:r>
              <w:del w:id="286" w:author="Skat" w:date="2010-07-08T14:54:00Z">
                <w:r w:rsidR="003C3769" w:rsidRPr="00B303A9">
                  <w:rPr>
                    <w:rStyle w:val="Hyperlink"/>
                    <w:noProof/>
                  </w:rPr>
                  <w:delText>5</w:delText>
                </w:r>
                <w:r w:rsidR="003C3769">
                  <w:rPr>
                    <w:rFonts w:asciiTheme="minorHAnsi" w:eastAsiaTheme="minorEastAsia" w:hAnsiTheme="minorHAnsi" w:cstheme="minorBidi"/>
                    <w:noProof/>
                    <w:sz w:val="22"/>
                    <w:szCs w:val="22"/>
                  </w:rPr>
                  <w:tab/>
                </w:r>
                <w:r w:rsidR="003C3769" w:rsidRPr="00B303A9">
                  <w:rPr>
                    <w:rStyle w:val="Hyperlink"/>
                    <w:noProof/>
                  </w:rPr>
                  <w:delText>DMO Opkrævningsfordring</w:delText>
                </w:r>
                <w:r w:rsidR="003C3769">
                  <w:rPr>
                    <w:noProof/>
                    <w:webHidden/>
                  </w:rPr>
                  <w:tab/>
                </w:r>
              </w:del>
              <w:ins w:id="287" w:author="Skat" w:date="2010-07-08T14:54:00Z">
                <w:r w:rsidR="00A5505D" w:rsidRPr="006E51C3">
                  <w:rPr>
                    <w:rStyle w:val="Hyperlink"/>
                    <w:noProof/>
                  </w:rPr>
                  <w:t>4.7</w:t>
                </w:r>
                <w:r w:rsidR="00A5505D">
                  <w:rPr>
                    <w:rFonts w:asciiTheme="minorHAnsi" w:eastAsiaTheme="minorEastAsia" w:hAnsiTheme="minorHAnsi" w:cstheme="minorBidi"/>
                    <w:noProof/>
                    <w:sz w:val="22"/>
                    <w:szCs w:val="22"/>
                  </w:rPr>
                  <w:tab/>
                </w:r>
                <w:r w:rsidR="00A5505D" w:rsidRPr="006E51C3">
                  <w:rPr>
                    <w:rStyle w:val="Hyperlink"/>
                    <w:noProof/>
                  </w:rPr>
                  <w:t>NemKontoUdbetaling</w:t>
                </w:r>
                <w:r w:rsidR="00A5505D">
                  <w:rPr>
                    <w:noProof/>
                    <w:webHidden/>
                  </w:rPr>
                  <w:tab/>
                </w:r>
              </w:ins>
              <w:r>
                <w:rPr>
                  <w:noProof/>
                  <w:webHidden/>
                </w:rPr>
                <w:fldChar w:fldCharType="begin"/>
              </w:r>
              <w:r w:rsidR="00A5505D">
                <w:rPr>
                  <w:noProof/>
                  <w:webHidden/>
                </w:rPr>
                <w:instrText xml:space="preserve"> PAGEREF _</w:instrText>
              </w:r>
              <w:del w:id="288" w:author="Skat" w:date="2010-07-08T14:54:00Z">
                <w:r w:rsidR="003C3769">
                  <w:rPr>
                    <w:noProof/>
                    <w:webHidden/>
                  </w:rPr>
                  <w:delInstrText>Toc265233880</w:delInstrText>
                </w:r>
              </w:del>
              <w:ins w:id="289" w:author="Skat" w:date="2010-07-08T14:54:00Z">
                <w:r w:rsidR="00A5505D">
                  <w:rPr>
                    <w:noProof/>
                    <w:webHidden/>
                  </w:rPr>
                  <w:instrText>Toc266364076</w:instrText>
                </w:r>
              </w:ins>
              <w:r w:rsidR="00A5505D">
                <w:rPr>
                  <w:noProof/>
                  <w:webHidden/>
                </w:rPr>
                <w:instrText xml:space="preserve"> \h </w:instrText>
              </w:r>
              <w:r>
                <w:rPr>
                  <w:noProof/>
                  <w:webHidden/>
                </w:rPr>
              </w:r>
              <w:r>
                <w:rPr>
                  <w:noProof/>
                  <w:webHidden/>
                </w:rPr>
                <w:fldChar w:fldCharType="separate"/>
              </w:r>
              <w:r w:rsidR="00A5505D">
                <w:rPr>
                  <w:noProof/>
                  <w:webHidden/>
                </w:rPr>
                <w:t>63</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
              <w:r>
                <w:fldChar w:fldCharType="begin"/>
              </w:r>
              <w:r>
                <w:instrText>HYPERLINK \l "_</w:instrText>
              </w:r>
              <w:del w:id="290" w:author="Skat" w:date="2010-07-08T14:54:00Z">
                <w:r w:rsidR="00377F89">
                  <w:delInstrText>Toc265233881</w:delInstrText>
                </w:r>
              </w:del>
              <w:ins w:id="291" w:author="Skat" w:date="2010-07-08T14:54:00Z">
                <w:r>
                  <w:instrText>Toc266364077</w:instrText>
                </w:r>
              </w:ins>
              <w:r>
                <w:instrText>"</w:instrText>
              </w:r>
              <w:r>
                <w:fldChar w:fldCharType="separate"/>
              </w:r>
              <w:del w:id="292" w:author="Skat" w:date="2010-07-08T14:54:00Z">
                <w:r w:rsidR="003C3769" w:rsidRPr="00B303A9">
                  <w:rPr>
                    <w:rStyle w:val="Hyperlink"/>
                    <w:noProof/>
                  </w:rPr>
                  <w:delText>5.1</w:delText>
                </w:r>
                <w:r w:rsidR="003C3769">
                  <w:rPr>
                    <w:rFonts w:asciiTheme="minorHAnsi" w:eastAsiaTheme="minorEastAsia" w:hAnsiTheme="minorHAnsi" w:cstheme="minorBidi"/>
                    <w:noProof/>
                    <w:sz w:val="22"/>
                    <w:szCs w:val="22"/>
                  </w:rPr>
                  <w:tab/>
                </w:r>
                <w:r w:rsidR="003C3769" w:rsidRPr="00B303A9">
                  <w:rPr>
                    <w:rStyle w:val="Hyperlink"/>
                    <w:noProof/>
                  </w:rPr>
                  <w:delText>Kunde</w:delText>
                </w:r>
                <w:r w:rsidR="003C3769">
                  <w:rPr>
                    <w:noProof/>
                    <w:webHidden/>
                  </w:rPr>
                  <w:tab/>
                </w:r>
              </w:del>
              <w:ins w:id="293" w:author="Skat" w:date="2010-07-08T14:54:00Z">
                <w:r w:rsidR="00A5505D" w:rsidRPr="006E51C3">
                  <w:rPr>
                    <w:rStyle w:val="Hyperlink"/>
                    <w:noProof/>
                  </w:rPr>
                  <w:t>4.8</w:t>
                </w:r>
                <w:r w:rsidR="00A5505D">
                  <w:rPr>
                    <w:rFonts w:asciiTheme="minorHAnsi" w:eastAsiaTheme="minorEastAsia" w:hAnsiTheme="minorHAnsi" w:cstheme="minorBidi"/>
                    <w:noProof/>
                    <w:sz w:val="22"/>
                    <w:szCs w:val="22"/>
                  </w:rPr>
                  <w:tab/>
                </w:r>
                <w:r w:rsidR="00A5505D" w:rsidRPr="006E51C3">
                  <w:rPr>
                    <w:rStyle w:val="Hyperlink"/>
                    <w:noProof/>
                  </w:rPr>
                  <w:t>NemKontoUdbetalingListe</w:t>
                </w:r>
                <w:r w:rsidR="00A5505D">
                  <w:rPr>
                    <w:noProof/>
                    <w:webHidden/>
                  </w:rPr>
                  <w:tab/>
                </w:r>
              </w:ins>
              <w:r>
                <w:rPr>
                  <w:noProof/>
                  <w:webHidden/>
                </w:rPr>
                <w:fldChar w:fldCharType="begin"/>
              </w:r>
              <w:r w:rsidR="00A5505D">
                <w:rPr>
                  <w:noProof/>
                  <w:webHidden/>
                </w:rPr>
                <w:instrText xml:space="preserve"> PAGEREF _</w:instrText>
              </w:r>
              <w:del w:id="294" w:author="Skat" w:date="2010-07-08T14:54:00Z">
                <w:r w:rsidR="003C3769">
                  <w:rPr>
                    <w:noProof/>
                    <w:webHidden/>
                  </w:rPr>
                  <w:delInstrText>Toc265233881</w:delInstrText>
                </w:r>
              </w:del>
              <w:ins w:id="295" w:author="Skat" w:date="2010-07-08T14:54:00Z">
                <w:r w:rsidR="00A5505D">
                  <w:rPr>
                    <w:noProof/>
                    <w:webHidden/>
                  </w:rPr>
                  <w:instrText>Toc266364077</w:instrText>
                </w:r>
              </w:ins>
              <w:r w:rsidR="00A5505D">
                <w:rPr>
                  <w:noProof/>
                  <w:webHidden/>
                </w:rPr>
                <w:instrText xml:space="preserve"> \h </w:instrText>
              </w:r>
              <w:r>
                <w:rPr>
                  <w:noProof/>
                  <w:webHidden/>
                </w:rPr>
              </w:r>
              <w:r>
                <w:rPr>
                  <w:noProof/>
                  <w:webHidden/>
                </w:rPr>
                <w:fldChar w:fldCharType="separate"/>
              </w:r>
              <w:r w:rsidR="00A5505D">
                <w:rPr>
                  <w:noProof/>
                  <w:webHidden/>
                </w:rPr>
                <w:t>65</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
              <w:r>
                <w:fldChar w:fldCharType="begin"/>
              </w:r>
              <w:r>
                <w:instrText>HYPERLINK \l "_</w:instrText>
              </w:r>
              <w:del w:id="296" w:author="Skat" w:date="2010-07-08T14:54:00Z">
                <w:r w:rsidR="00377F89">
                  <w:delInstrText>Toc265233882</w:delInstrText>
                </w:r>
              </w:del>
              <w:ins w:id="297" w:author="Skat" w:date="2010-07-08T14:54:00Z">
                <w:r>
                  <w:instrText>Toc266364078</w:instrText>
                </w:r>
              </w:ins>
              <w:r>
                <w:instrText>"</w:instrText>
              </w:r>
              <w:r>
                <w:fldChar w:fldCharType="separate"/>
              </w:r>
              <w:del w:id="298" w:author="Skat" w:date="2010-07-08T14:54:00Z">
                <w:r w:rsidR="003C3769" w:rsidRPr="00B303A9">
                  <w:rPr>
                    <w:rStyle w:val="Hyperlink"/>
                    <w:noProof/>
                  </w:rPr>
                  <w:delText>5.2</w:delText>
                </w:r>
                <w:r w:rsidR="003C3769">
                  <w:rPr>
                    <w:rFonts w:asciiTheme="minorHAnsi" w:eastAsiaTheme="minorEastAsia" w:hAnsiTheme="minorHAnsi" w:cstheme="minorBidi"/>
                    <w:noProof/>
                    <w:sz w:val="22"/>
                    <w:szCs w:val="22"/>
                  </w:rPr>
                  <w:tab/>
                </w:r>
                <w:r w:rsidR="003C3769" w:rsidRPr="00B303A9">
                  <w:rPr>
                    <w:rStyle w:val="Hyperlink"/>
                    <w:noProof/>
                  </w:rPr>
                  <w:delText>Meddelelse</w:delText>
                </w:r>
                <w:r w:rsidR="003C3769">
                  <w:rPr>
                    <w:noProof/>
                    <w:webHidden/>
                  </w:rPr>
                  <w:tab/>
                </w:r>
              </w:del>
              <w:ins w:id="299" w:author="Skat" w:date="2010-07-08T14:54:00Z">
                <w:r w:rsidR="00A5505D" w:rsidRPr="006E51C3">
                  <w:rPr>
                    <w:rStyle w:val="Hyperlink"/>
                    <w:noProof/>
                  </w:rPr>
                  <w:t>4.9</w:t>
                </w:r>
                <w:r w:rsidR="00A5505D">
                  <w:rPr>
                    <w:rFonts w:asciiTheme="minorHAnsi" w:eastAsiaTheme="minorEastAsia" w:hAnsiTheme="minorHAnsi" w:cstheme="minorBidi"/>
                    <w:noProof/>
                    <w:sz w:val="22"/>
                    <w:szCs w:val="22"/>
                  </w:rPr>
                  <w:tab/>
                </w:r>
                <w:r w:rsidR="00A5505D" w:rsidRPr="006E51C3">
                  <w:rPr>
                    <w:rStyle w:val="Hyperlink"/>
                    <w:noProof/>
                  </w:rPr>
                  <w:t>OCR</w:t>
                </w:r>
                <w:r w:rsidR="00A5505D">
                  <w:rPr>
                    <w:noProof/>
                    <w:webHidden/>
                  </w:rPr>
                  <w:tab/>
                </w:r>
              </w:ins>
              <w:r>
                <w:rPr>
                  <w:noProof/>
                  <w:webHidden/>
                </w:rPr>
                <w:fldChar w:fldCharType="begin"/>
              </w:r>
              <w:r w:rsidR="00A5505D">
                <w:rPr>
                  <w:noProof/>
                  <w:webHidden/>
                </w:rPr>
                <w:instrText xml:space="preserve"> PAGEREF _</w:instrText>
              </w:r>
              <w:del w:id="300" w:author="Skat" w:date="2010-07-08T14:54:00Z">
                <w:r w:rsidR="003C3769">
                  <w:rPr>
                    <w:noProof/>
                    <w:webHidden/>
                  </w:rPr>
                  <w:delInstrText>Toc265233882</w:delInstrText>
                </w:r>
              </w:del>
              <w:ins w:id="301" w:author="Skat" w:date="2010-07-08T14:54:00Z">
                <w:r w:rsidR="00A5505D">
                  <w:rPr>
                    <w:noProof/>
                    <w:webHidden/>
                  </w:rPr>
                  <w:instrText>Toc266364078</w:instrText>
                </w:r>
              </w:ins>
              <w:r w:rsidR="00A5505D">
                <w:rPr>
                  <w:noProof/>
                  <w:webHidden/>
                </w:rPr>
                <w:instrText xml:space="preserve"> \h </w:instrText>
              </w:r>
              <w:r>
                <w:rPr>
                  <w:noProof/>
                  <w:webHidden/>
                </w:rPr>
              </w:r>
              <w:r>
                <w:rPr>
                  <w:noProof/>
                  <w:webHidden/>
                </w:rPr>
                <w:fldChar w:fldCharType="separate"/>
              </w:r>
              <w:r w:rsidR="00A5505D">
                <w:rPr>
                  <w:noProof/>
                  <w:webHidden/>
                </w:rPr>
                <w:t>66</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Change w:id="302" w:author="Skat" w:date="2010-07-08T14:54:00Z">
                  <w:pPr>
                    <w:pStyle w:val="Indholdsfortegnelse2"/>
                    <w:tabs>
                      <w:tab w:val="left" w:pos="880"/>
                      <w:tab w:val="right" w:leader="dot" w:pos="10705"/>
                    </w:tabs>
                  </w:pPr>
                </w:pPrChange>
              </w:pPr>
              <w:r>
                <w:fldChar w:fldCharType="begin"/>
              </w:r>
              <w:r>
                <w:instrText>HYPERLINK \l "_</w:instrText>
              </w:r>
              <w:del w:id="303" w:author="Skat" w:date="2010-07-08T14:54:00Z">
                <w:r w:rsidR="00377F89">
                  <w:delInstrText>Toc265233883</w:delInstrText>
                </w:r>
              </w:del>
              <w:ins w:id="304" w:author="Skat" w:date="2010-07-08T14:54:00Z">
                <w:r>
                  <w:instrText>Toc266364079</w:instrText>
                </w:r>
              </w:ins>
              <w:r>
                <w:instrText>"</w:instrText>
              </w:r>
              <w:r>
                <w:fldChar w:fldCharType="separate"/>
              </w:r>
              <w:del w:id="305" w:author="Skat" w:date="2010-07-08T14:54:00Z">
                <w:r w:rsidR="003C3769" w:rsidRPr="00B303A9">
                  <w:rPr>
                    <w:rStyle w:val="Hyperlink"/>
                    <w:noProof/>
                  </w:rPr>
                  <w:delText>5.3</w:delText>
                </w:r>
                <w:r w:rsidR="003C3769">
                  <w:rPr>
                    <w:rFonts w:asciiTheme="minorHAnsi" w:eastAsiaTheme="minorEastAsia" w:hAnsiTheme="minorHAnsi" w:cstheme="minorBidi"/>
                    <w:noProof/>
                    <w:sz w:val="22"/>
                    <w:szCs w:val="22"/>
                  </w:rPr>
                  <w:tab/>
                </w:r>
                <w:r w:rsidR="003C3769" w:rsidRPr="00B303A9">
                  <w:rPr>
                    <w:rStyle w:val="Hyperlink"/>
                    <w:noProof/>
                  </w:rPr>
                  <w:delText>MeddelelseType</w:delText>
                </w:r>
                <w:r w:rsidR="003C3769">
                  <w:rPr>
                    <w:noProof/>
                    <w:webHidden/>
                  </w:rPr>
                  <w:tab/>
                </w:r>
              </w:del>
              <w:ins w:id="306" w:author="Skat" w:date="2010-07-08T14:54:00Z">
                <w:r w:rsidR="00A5505D" w:rsidRPr="006E51C3">
                  <w:rPr>
                    <w:rStyle w:val="Hyperlink"/>
                    <w:noProof/>
                  </w:rPr>
                  <w:t>4.10</w:t>
                </w:r>
                <w:r w:rsidR="00A5505D">
                  <w:rPr>
                    <w:rFonts w:asciiTheme="minorHAnsi" w:eastAsiaTheme="minorEastAsia" w:hAnsiTheme="minorHAnsi" w:cstheme="minorBidi"/>
                    <w:noProof/>
                    <w:sz w:val="22"/>
                    <w:szCs w:val="22"/>
                  </w:rPr>
                  <w:tab/>
                </w:r>
                <w:r w:rsidR="00A5505D" w:rsidRPr="006E51C3">
                  <w:rPr>
                    <w:rStyle w:val="Hyperlink"/>
                    <w:noProof/>
                  </w:rPr>
                  <w:t>ProduktionEnhed</w:t>
                </w:r>
                <w:r w:rsidR="00A5505D">
                  <w:rPr>
                    <w:noProof/>
                    <w:webHidden/>
                  </w:rPr>
                  <w:tab/>
                </w:r>
              </w:ins>
              <w:r>
                <w:rPr>
                  <w:noProof/>
                  <w:webHidden/>
                </w:rPr>
                <w:fldChar w:fldCharType="begin"/>
              </w:r>
              <w:r w:rsidR="00A5505D">
                <w:rPr>
                  <w:noProof/>
                  <w:webHidden/>
                </w:rPr>
                <w:instrText xml:space="preserve"> PAGEREF _</w:instrText>
              </w:r>
              <w:del w:id="307" w:author="Skat" w:date="2010-07-08T14:54:00Z">
                <w:r w:rsidR="003C3769">
                  <w:rPr>
                    <w:noProof/>
                    <w:webHidden/>
                  </w:rPr>
                  <w:delInstrText>Toc265233883</w:delInstrText>
                </w:r>
              </w:del>
              <w:ins w:id="308" w:author="Skat" w:date="2010-07-08T14:54:00Z">
                <w:r w:rsidR="00A5505D">
                  <w:rPr>
                    <w:noProof/>
                    <w:webHidden/>
                  </w:rPr>
                  <w:instrText>Toc266364079</w:instrText>
                </w:r>
              </w:ins>
              <w:r w:rsidR="00A5505D">
                <w:rPr>
                  <w:noProof/>
                  <w:webHidden/>
                </w:rPr>
                <w:instrText xml:space="preserve"> \h </w:instrText>
              </w:r>
              <w:r>
                <w:rPr>
                  <w:noProof/>
                  <w:webHidden/>
                </w:rPr>
              </w:r>
              <w:r>
                <w:rPr>
                  <w:noProof/>
                  <w:webHidden/>
                </w:rPr>
                <w:fldChar w:fldCharType="separate"/>
              </w:r>
              <w:r w:rsidR="00A5505D">
                <w:rPr>
                  <w:noProof/>
                  <w:webHidden/>
                </w:rPr>
                <w:t>67</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Change w:id="309" w:author="Skat" w:date="2010-07-08T14:54:00Z">
                  <w:pPr>
                    <w:pStyle w:val="Indholdsfortegnelse2"/>
                    <w:tabs>
                      <w:tab w:val="left" w:pos="880"/>
                      <w:tab w:val="right" w:leader="dot" w:pos="10705"/>
                    </w:tabs>
                  </w:pPr>
                </w:pPrChange>
              </w:pPr>
              <w:r>
                <w:fldChar w:fldCharType="begin"/>
              </w:r>
              <w:r>
                <w:instrText>HYPERLINK \l "_</w:instrText>
              </w:r>
              <w:del w:id="310" w:author="Skat" w:date="2010-07-08T14:54:00Z">
                <w:r w:rsidR="00377F89">
                  <w:delInstrText>Toc265233884</w:delInstrText>
                </w:r>
              </w:del>
              <w:ins w:id="311" w:author="Skat" w:date="2010-07-08T14:54:00Z">
                <w:r>
                  <w:instrText>Toc266364080</w:instrText>
                </w:r>
              </w:ins>
              <w:r>
                <w:instrText>"</w:instrText>
              </w:r>
              <w:r>
                <w:fldChar w:fldCharType="separate"/>
              </w:r>
              <w:del w:id="312" w:author="Skat" w:date="2010-07-08T14:54:00Z">
                <w:r w:rsidR="003C3769" w:rsidRPr="00B303A9">
                  <w:rPr>
                    <w:rStyle w:val="Hyperlink"/>
                    <w:noProof/>
                  </w:rPr>
                  <w:delText>5.4</w:delText>
                </w:r>
                <w:r w:rsidR="003C3769">
                  <w:rPr>
                    <w:rFonts w:asciiTheme="minorHAnsi" w:eastAsiaTheme="minorEastAsia" w:hAnsiTheme="minorHAnsi" w:cstheme="minorBidi"/>
                    <w:noProof/>
                    <w:sz w:val="22"/>
                    <w:szCs w:val="22"/>
                  </w:rPr>
                  <w:tab/>
                </w:r>
                <w:r w:rsidR="003C3769" w:rsidRPr="00B303A9">
                  <w:rPr>
                    <w:rStyle w:val="Hyperlink"/>
                    <w:noProof/>
                  </w:rPr>
                  <w:delText>OpkrævningDelFordring</w:delText>
                </w:r>
                <w:r w:rsidR="003C3769">
                  <w:rPr>
                    <w:noProof/>
                    <w:webHidden/>
                  </w:rPr>
                  <w:tab/>
                </w:r>
              </w:del>
              <w:ins w:id="313" w:author="Skat" w:date="2010-07-08T14:54:00Z">
                <w:r w:rsidR="00A5505D" w:rsidRPr="006E51C3">
                  <w:rPr>
                    <w:rStyle w:val="Hyperlink"/>
                    <w:noProof/>
                  </w:rPr>
                  <w:t>4.11</w:t>
                </w:r>
                <w:r w:rsidR="00A5505D">
                  <w:rPr>
                    <w:rFonts w:asciiTheme="minorHAnsi" w:eastAsiaTheme="minorEastAsia" w:hAnsiTheme="minorHAnsi" w:cstheme="minorBidi"/>
                    <w:noProof/>
                    <w:sz w:val="22"/>
                    <w:szCs w:val="22"/>
                  </w:rPr>
                  <w:tab/>
                </w:r>
                <w:r w:rsidR="00A5505D" w:rsidRPr="006E51C3">
                  <w:rPr>
                    <w:rStyle w:val="Hyperlink"/>
                    <w:noProof/>
                  </w:rPr>
                  <w:t>Virksomhed</w:t>
                </w:r>
                <w:r w:rsidR="00A5505D">
                  <w:rPr>
                    <w:noProof/>
                    <w:webHidden/>
                  </w:rPr>
                  <w:tab/>
                </w:r>
              </w:ins>
              <w:r>
                <w:rPr>
                  <w:noProof/>
                  <w:webHidden/>
                </w:rPr>
                <w:fldChar w:fldCharType="begin"/>
              </w:r>
              <w:r w:rsidR="00A5505D">
                <w:rPr>
                  <w:noProof/>
                  <w:webHidden/>
                </w:rPr>
                <w:instrText xml:space="preserve"> PAGEREF _</w:instrText>
              </w:r>
              <w:del w:id="314" w:author="Skat" w:date="2010-07-08T14:54:00Z">
                <w:r w:rsidR="003C3769">
                  <w:rPr>
                    <w:noProof/>
                    <w:webHidden/>
                  </w:rPr>
                  <w:delInstrText>Toc265233884</w:delInstrText>
                </w:r>
              </w:del>
              <w:ins w:id="315" w:author="Skat" w:date="2010-07-08T14:54:00Z">
                <w:r w:rsidR="00A5505D">
                  <w:rPr>
                    <w:noProof/>
                    <w:webHidden/>
                  </w:rPr>
                  <w:instrText>Toc266364080</w:instrText>
                </w:r>
              </w:ins>
              <w:r w:rsidR="00A5505D">
                <w:rPr>
                  <w:noProof/>
                  <w:webHidden/>
                </w:rPr>
                <w:instrText xml:space="preserve"> \h </w:instrText>
              </w:r>
              <w:r>
                <w:rPr>
                  <w:noProof/>
                  <w:webHidden/>
                </w:rPr>
              </w:r>
              <w:r>
                <w:rPr>
                  <w:noProof/>
                  <w:webHidden/>
                </w:rPr>
                <w:fldChar w:fldCharType="separate"/>
              </w:r>
              <w:r w:rsidR="00A5505D">
                <w:rPr>
                  <w:noProof/>
                  <w:webHidden/>
                </w:rPr>
                <w:t>68</w:t>
              </w:r>
              <w:r>
                <w:rPr>
                  <w:noProof/>
                  <w:webHidden/>
                </w:rPr>
                <w:fldChar w:fldCharType="end"/>
              </w:r>
              <w:r>
                <w:fldChar w:fldCharType="end"/>
              </w:r>
            </w:p>
            <w:p w:rsidR="00A5505D" w:rsidRDefault="00F061A6">
              <w:pPr>
                <w:pStyle w:val="Indholdsfortegnelse1"/>
                <w:tabs>
                  <w:tab w:val="left" w:pos="440"/>
                  <w:tab w:val="right" w:leader="dot" w:pos="10705"/>
                </w:tabs>
                <w:rPr>
                  <w:rFonts w:asciiTheme="minorHAnsi" w:eastAsiaTheme="minorEastAsia" w:hAnsiTheme="minorHAnsi" w:cstheme="minorBidi"/>
                  <w:noProof/>
                  <w:sz w:val="22"/>
                  <w:szCs w:val="22"/>
                </w:rPr>
                <w:pPrChange w:id="316" w:author="Skat" w:date="2010-07-08T14:54:00Z">
                  <w:pPr>
                    <w:pStyle w:val="Indholdsfortegnelse2"/>
                    <w:tabs>
                      <w:tab w:val="left" w:pos="880"/>
                      <w:tab w:val="right" w:leader="dot" w:pos="10705"/>
                    </w:tabs>
                  </w:pPr>
                </w:pPrChange>
              </w:pPr>
              <w:r>
                <w:fldChar w:fldCharType="begin"/>
              </w:r>
              <w:r>
                <w:instrText>HYPERLINK \l "_</w:instrText>
              </w:r>
              <w:del w:id="317" w:author="Skat" w:date="2010-07-08T14:54:00Z">
                <w:r w:rsidR="00377F89">
                  <w:delInstrText>Toc265233885</w:delInstrText>
                </w:r>
              </w:del>
              <w:ins w:id="318" w:author="Skat" w:date="2010-07-08T14:54:00Z">
                <w:r>
                  <w:instrText>Toc266364081</w:instrText>
                </w:r>
              </w:ins>
              <w:r>
                <w:instrText>"</w:instrText>
              </w:r>
              <w:r>
                <w:fldChar w:fldCharType="separate"/>
              </w:r>
              <w:del w:id="319" w:author="Skat" w:date="2010-07-08T14:54:00Z">
                <w:r w:rsidR="003C3769" w:rsidRPr="00B303A9">
                  <w:rPr>
                    <w:rStyle w:val="Hyperlink"/>
                    <w:noProof/>
                  </w:rPr>
                  <w:delText>5.5</w:delText>
                </w:r>
                <w:r w:rsidR="003C3769">
                  <w:rPr>
                    <w:rFonts w:asciiTheme="minorHAnsi" w:eastAsiaTheme="minorEastAsia" w:hAnsiTheme="minorHAnsi" w:cstheme="minorBidi"/>
                    <w:noProof/>
                    <w:sz w:val="22"/>
                    <w:szCs w:val="22"/>
                  </w:rPr>
                  <w:tab/>
                </w:r>
                <w:r w:rsidR="003C3769" w:rsidRPr="00B303A9">
                  <w:rPr>
                    <w:rStyle w:val="Hyperlink"/>
                    <w:noProof/>
                  </w:rPr>
                  <w:delText>OpkrævningDelFordringType</w:delText>
                </w:r>
                <w:r w:rsidR="003C3769">
                  <w:rPr>
                    <w:noProof/>
                    <w:webHidden/>
                  </w:rPr>
                  <w:tab/>
                </w:r>
              </w:del>
              <w:ins w:id="320" w:author="Skat" w:date="2010-07-08T14:54:00Z">
                <w:r w:rsidR="00A5505D" w:rsidRPr="006E51C3">
                  <w:rPr>
                    <w:rStyle w:val="Hyperlink"/>
                    <w:noProof/>
                  </w:rPr>
                  <w:t>5</w:t>
                </w:r>
                <w:r w:rsidR="00A5505D">
                  <w:rPr>
                    <w:rFonts w:asciiTheme="minorHAnsi" w:eastAsiaTheme="minorEastAsia" w:hAnsiTheme="minorHAnsi" w:cstheme="minorBidi"/>
                    <w:noProof/>
                    <w:sz w:val="22"/>
                    <w:szCs w:val="22"/>
                  </w:rPr>
                  <w:tab/>
                </w:r>
                <w:r w:rsidR="00A5505D" w:rsidRPr="006E51C3">
                  <w:rPr>
                    <w:rStyle w:val="Hyperlink"/>
                    <w:noProof/>
                  </w:rPr>
                  <w:t>DMO Opkrævningsfordring</w:t>
                </w:r>
                <w:r w:rsidR="00A5505D">
                  <w:rPr>
                    <w:noProof/>
                    <w:webHidden/>
                  </w:rPr>
                  <w:tab/>
                </w:r>
              </w:ins>
              <w:r>
                <w:rPr>
                  <w:noProof/>
                  <w:webHidden/>
                </w:rPr>
                <w:fldChar w:fldCharType="begin"/>
              </w:r>
              <w:r w:rsidR="00A5505D">
                <w:rPr>
                  <w:noProof/>
                  <w:webHidden/>
                </w:rPr>
                <w:instrText xml:space="preserve"> PAGEREF _</w:instrText>
              </w:r>
              <w:del w:id="321" w:author="Skat" w:date="2010-07-08T14:54:00Z">
                <w:r w:rsidR="003C3769">
                  <w:rPr>
                    <w:noProof/>
                    <w:webHidden/>
                  </w:rPr>
                  <w:delInstrText>Toc265233885</w:delInstrText>
                </w:r>
              </w:del>
              <w:ins w:id="322" w:author="Skat" w:date="2010-07-08T14:54:00Z">
                <w:r w:rsidR="00A5505D">
                  <w:rPr>
                    <w:noProof/>
                    <w:webHidden/>
                  </w:rPr>
                  <w:instrText>Toc266364081</w:instrText>
                </w:r>
              </w:ins>
              <w:r w:rsidR="00A5505D">
                <w:rPr>
                  <w:noProof/>
                  <w:webHidden/>
                </w:rPr>
                <w:instrText xml:space="preserve"> \h </w:instrText>
              </w:r>
              <w:r>
                <w:rPr>
                  <w:noProof/>
                  <w:webHidden/>
                </w:rPr>
              </w:r>
              <w:r>
                <w:rPr>
                  <w:noProof/>
                  <w:webHidden/>
                </w:rPr>
                <w:fldChar w:fldCharType="separate"/>
              </w:r>
              <w:r w:rsidR="00A5505D">
                <w:rPr>
                  <w:noProof/>
                  <w:webHidden/>
                </w:rPr>
                <w:t>70</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
              <w:r>
                <w:fldChar w:fldCharType="begin"/>
              </w:r>
              <w:r>
                <w:instrText>HYPERLINK \l "_</w:instrText>
              </w:r>
              <w:del w:id="323" w:author="Skat" w:date="2010-07-08T14:54:00Z">
                <w:r w:rsidR="00377F89">
                  <w:delInstrText>Toc265233886</w:delInstrText>
                </w:r>
              </w:del>
              <w:ins w:id="324" w:author="Skat" w:date="2010-07-08T14:54:00Z">
                <w:r>
                  <w:instrText>Toc266364082</w:instrText>
                </w:r>
              </w:ins>
              <w:r>
                <w:instrText>"</w:instrText>
              </w:r>
              <w:r>
                <w:fldChar w:fldCharType="separate"/>
              </w:r>
              <w:r w:rsidR="00A5505D" w:rsidRPr="006E51C3">
                <w:rPr>
                  <w:rStyle w:val="Hyperlink"/>
                  <w:noProof/>
                </w:rPr>
                <w:t>5.</w:t>
              </w:r>
              <w:del w:id="325" w:author="Skat" w:date="2010-07-08T14:54:00Z">
                <w:r w:rsidR="003C3769" w:rsidRPr="00B303A9">
                  <w:rPr>
                    <w:rStyle w:val="Hyperlink"/>
                    <w:noProof/>
                  </w:rPr>
                  <w:delText>6</w:delText>
                </w:r>
                <w:r w:rsidR="003C3769">
                  <w:rPr>
                    <w:rFonts w:asciiTheme="minorHAnsi" w:eastAsiaTheme="minorEastAsia" w:hAnsiTheme="minorHAnsi" w:cstheme="minorBidi"/>
                    <w:noProof/>
                    <w:sz w:val="22"/>
                    <w:szCs w:val="22"/>
                  </w:rPr>
                  <w:tab/>
                </w:r>
                <w:r w:rsidR="003C3769" w:rsidRPr="00B303A9">
                  <w:rPr>
                    <w:rStyle w:val="Hyperlink"/>
                    <w:noProof/>
                  </w:rPr>
                  <w:delText>OpkrævningFordring</w:delText>
                </w:r>
              </w:del>
              <w:ins w:id="326" w:author="Skat" w:date="2010-07-08T14:54:00Z">
                <w:r w:rsidR="00A5505D" w:rsidRPr="006E51C3">
                  <w:rPr>
                    <w:rStyle w:val="Hyperlink"/>
                    <w:noProof/>
                  </w:rPr>
                  <w:t>1</w:t>
                </w:r>
                <w:r w:rsidR="00A5505D">
                  <w:rPr>
                    <w:rFonts w:asciiTheme="minorHAnsi" w:eastAsiaTheme="minorEastAsia" w:hAnsiTheme="minorHAnsi" w:cstheme="minorBidi"/>
                    <w:noProof/>
                    <w:sz w:val="22"/>
                    <w:szCs w:val="22"/>
                  </w:rPr>
                  <w:tab/>
                </w:r>
                <w:r w:rsidR="00A5505D" w:rsidRPr="006E51C3">
                  <w:rPr>
                    <w:rStyle w:val="Hyperlink"/>
                    <w:noProof/>
                  </w:rPr>
                  <w:t>Kunde</w:t>
                </w:r>
              </w:ins>
              <w:r w:rsidR="00A5505D">
                <w:rPr>
                  <w:noProof/>
                  <w:webHidden/>
                </w:rPr>
                <w:tab/>
              </w:r>
              <w:r>
                <w:rPr>
                  <w:noProof/>
                  <w:webHidden/>
                </w:rPr>
                <w:fldChar w:fldCharType="begin"/>
              </w:r>
              <w:r w:rsidR="00A5505D">
                <w:rPr>
                  <w:noProof/>
                  <w:webHidden/>
                </w:rPr>
                <w:instrText xml:space="preserve"> PAGEREF _</w:instrText>
              </w:r>
              <w:del w:id="327" w:author="Skat" w:date="2010-07-08T14:54:00Z">
                <w:r w:rsidR="003C3769">
                  <w:rPr>
                    <w:noProof/>
                    <w:webHidden/>
                  </w:rPr>
                  <w:delInstrText>Toc265233886</w:delInstrText>
                </w:r>
              </w:del>
              <w:ins w:id="328" w:author="Skat" w:date="2010-07-08T14:54:00Z">
                <w:r w:rsidR="00A5505D">
                  <w:rPr>
                    <w:noProof/>
                    <w:webHidden/>
                  </w:rPr>
                  <w:instrText>Toc266364082</w:instrText>
                </w:r>
              </w:ins>
              <w:r w:rsidR="00A5505D">
                <w:rPr>
                  <w:noProof/>
                  <w:webHidden/>
                </w:rPr>
                <w:instrText xml:space="preserve"> \h </w:instrText>
              </w:r>
              <w:r>
                <w:rPr>
                  <w:noProof/>
                  <w:webHidden/>
                </w:rPr>
              </w:r>
              <w:r>
                <w:rPr>
                  <w:noProof/>
                  <w:webHidden/>
                </w:rPr>
                <w:fldChar w:fldCharType="separate"/>
              </w:r>
              <w:r w:rsidR="00A5505D">
                <w:rPr>
                  <w:noProof/>
                  <w:webHidden/>
                </w:rPr>
                <w:t>71</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
              <w:r>
                <w:fldChar w:fldCharType="begin"/>
              </w:r>
              <w:r>
                <w:instrText>HYPERLINK \l "_</w:instrText>
              </w:r>
              <w:del w:id="329" w:author="Skat" w:date="2010-07-08T14:54:00Z">
                <w:r w:rsidR="00377F89">
                  <w:delInstrText>Toc265233887</w:delInstrText>
                </w:r>
              </w:del>
              <w:ins w:id="330" w:author="Skat" w:date="2010-07-08T14:54:00Z">
                <w:r>
                  <w:instrText>Toc266364083</w:instrText>
                </w:r>
              </w:ins>
              <w:r>
                <w:instrText>"</w:instrText>
              </w:r>
              <w:r>
                <w:fldChar w:fldCharType="separate"/>
              </w:r>
              <w:del w:id="331" w:author="Skat" w:date="2010-07-08T14:54:00Z">
                <w:r w:rsidR="003C3769" w:rsidRPr="00B303A9">
                  <w:rPr>
                    <w:rStyle w:val="Hyperlink"/>
                    <w:noProof/>
                  </w:rPr>
                  <w:delText>5.7</w:delText>
                </w:r>
                <w:r w:rsidR="003C3769">
                  <w:rPr>
                    <w:rFonts w:asciiTheme="minorHAnsi" w:eastAsiaTheme="minorEastAsia" w:hAnsiTheme="minorHAnsi" w:cstheme="minorBidi"/>
                    <w:noProof/>
                    <w:sz w:val="22"/>
                    <w:szCs w:val="22"/>
                  </w:rPr>
                  <w:tab/>
                </w:r>
                <w:r w:rsidR="003C3769" w:rsidRPr="00B303A9">
                  <w:rPr>
                    <w:rStyle w:val="Hyperlink"/>
                    <w:noProof/>
                  </w:rPr>
                  <w:delText>OpkrævningFordringHaver</w:delText>
                </w:r>
                <w:r w:rsidR="003C3769">
                  <w:rPr>
                    <w:noProof/>
                    <w:webHidden/>
                  </w:rPr>
                  <w:tab/>
                </w:r>
              </w:del>
              <w:ins w:id="332" w:author="Skat" w:date="2010-07-08T14:54:00Z">
                <w:r w:rsidR="00A5505D" w:rsidRPr="006E51C3">
                  <w:rPr>
                    <w:rStyle w:val="Hyperlink"/>
                    <w:noProof/>
                  </w:rPr>
                  <w:t>5.2</w:t>
                </w:r>
                <w:r w:rsidR="00A5505D">
                  <w:rPr>
                    <w:rFonts w:asciiTheme="minorHAnsi" w:eastAsiaTheme="minorEastAsia" w:hAnsiTheme="minorHAnsi" w:cstheme="minorBidi"/>
                    <w:noProof/>
                    <w:sz w:val="22"/>
                    <w:szCs w:val="22"/>
                  </w:rPr>
                  <w:tab/>
                </w:r>
                <w:r w:rsidR="00A5505D" w:rsidRPr="006E51C3">
                  <w:rPr>
                    <w:rStyle w:val="Hyperlink"/>
                    <w:noProof/>
                  </w:rPr>
                  <w:t>Meddelelse</w:t>
                </w:r>
                <w:r w:rsidR="00A5505D">
                  <w:rPr>
                    <w:noProof/>
                    <w:webHidden/>
                  </w:rPr>
                  <w:tab/>
                </w:r>
              </w:ins>
              <w:r>
                <w:rPr>
                  <w:noProof/>
                  <w:webHidden/>
                </w:rPr>
                <w:fldChar w:fldCharType="begin"/>
              </w:r>
              <w:r w:rsidR="00A5505D">
                <w:rPr>
                  <w:noProof/>
                  <w:webHidden/>
                </w:rPr>
                <w:instrText xml:space="preserve"> PAGEREF _</w:instrText>
              </w:r>
              <w:del w:id="333" w:author="Skat" w:date="2010-07-08T14:54:00Z">
                <w:r w:rsidR="003C3769">
                  <w:rPr>
                    <w:noProof/>
                    <w:webHidden/>
                  </w:rPr>
                  <w:delInstrText>Toc265233887</w:delInstrText>
                </w:r>
              </w:del>
              <w:ins w:id="334" w:author="Skat" w:date="2010-07-08T14:54:00Z">
                <w:r w:rsidR="00A5505D">
                  <w:rPr>
                    <w:noProof/>
                    <w:webHidden/>
                  </w:rPr>
                  <w:instrText>Toc266364083</w:instrText>
                </w:r>
              </w:ins>
              <w:r w:rsidR="00A5505D">
                <w:rPr>
                  <w:noProof/>
                  <w:webHidden/>
                </w:rPr>
                <w:instrText xml:space="preserve"> \h </w:instrText>
              </w:r>
              <w:r>
                <w:rPr>
                  <w:noProof/>
                  <w:webHidden/>
                </w:rPr>
              </w:r>
              <w:r>
                <w:rPr>
                  <w:noProof/>
                  <w:webHidden/>
                </w:rPr>
                <w:fldChar w:fldCharType="separate"/>
              </w:r>
              <w:r w:rsidR="00A5505D">
                <w:rPr>
                  <w:noProof/>
                  <w:webHidden/>
                </w:rPr>
                <w:t>72</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
              <w:r>
                <w:fldChar w:fldCharType="begin"/>
              </w:r>
              <w:r>
                <w:instrText>HYPERLINK \l "_</w:instrText>
              </w:r>
              <w:del w:id="335" w:author="Skat" w:date="2010-07-08T14:54:00Z">
                <w:r w:rsidR="00377F89">
                  <w:delInstrText>Toc265233888</w:delInstrText>
                </w:r>
              </w:del>
              <w:ins w:id="336" w:author="Skat" w:date="2010-07-08T14:54:00Z">
                <w:r>
                  <w:instrText>Toc266364084</w:instrText>
                </w:r>
              </w:ins>
              <w:r>
                <w:instrText>"</w:instrText>
              </w:r>
              <w:r>
                <w:fldChar w:fldCharType="separate"/>
              </w:r>
              <w:del w:id="337" w:author="Skat" w:date="2010-07-08T14:54:00Z">
                <w:r w:rsidR="003C3769" w:rsidRPr="00B303A9">
                  <w:rPr>
                    <w:rStyle w:val="Hyperlink"/>
                    <w:noProof/>
                  </w:rPr>
                  <w:delText>5.8</w:delText>
                </w:r>
                <w:r w:rsidR="003C3769">
                  <w:rPr>
                    <w:rFonts w:asciiTheme="minorHAnsi" w:eastAsiaTheme="minorEastAsia" w:hAnsiTheme="minorHAnsi" w:cstheme="minorBidi"/>
                    <w:noProof/>
                    <w:sz w:val="22"/>
                    <w:szCs w:val="22"/>
                  </w:rPr>
                  <w:tab/>
                </w:r>
                <w:r w:rsidR="003C3769" w:rsidRPr="00B303A9">
                  <w:rPr>
                    <w:rStyle w:val="Hyperlink"/>
                    <w:noProof/>
                  </w:rPr>
                  <w:delText>OpkrævningFordringReference</w:delText>
                </w:r>
                <w:r w:rsidR="003C3769">
                  <w:rPr>
                    <w:noProof/>
                    <w:webHidden/>
                  </w:rPr>
                  <w:tab/>
                </w:r>
              </w:del>
              <w:ins w:id="338" w:author="Skat" w:date="2010-07-08T14:54:00Z">
                <w:r w:rsidR="00A5505D" w:rsidRPr="006E51C3">
                  <w:rPr>
                    <w:rStyle w:val="Hyperlink"/>
                    <w:noProof/>
                  </w:rPr>
                  <w:t>5.3</w:t>
                </w:r>
                <w:r w:rsidR="00A5505D">
                  <w:rPr>
                    <w:rFonts w:asciiTheme="minorHAnsi" w:eastAsiaTheme="minorEastAsia" w:hAnsiTheme="minorHAnsi" w:cstheme="minorBidi"/>
                    <w:noProof/>
                    <w:sz w:val="22"/>
                    <w:szCs w:val="22"/>
                  </w:rPr>
                  <w:tab/>
                </w:r>
                <w:r w:rsidR="00A5505D" w:rsidRPr="006E51C3">
                  <w:rPr>
                    <w:rStyle w:val="Hyperlink"/>
                    <w:noProof/>
                  </w:rPr>
                  <w:t>MeddelelseType</w:t>
                </w:r>
                <w:r w:rsidR="00A5505D">
                  <w:rPr>
                    <w:noProof/>
                    <w:webHidden/>
                  </w:rPr>
                  <w:tab/>
                </w:r>
              </w:ins>
              <w:r>
                <w:rPr>
                  <w:noProof/>
                  <w:webHidden/>
                </w:rPr>
                <w:fldChar w:fldCharType="begin"/>
              </w:r>
              <w:r w:rsidR="00A5505D">
                <w:rPr>
                  <w:noProof/>
                  <w:webHidden/>
                </w:rPr>
                <w:instrText xml:space="preserve"> PAGEREF _</w:instrText>
              </w:r>
              <w:del w:id="339" w:author="Skat" w:date="2010-07-08T14:54:00Z">
                <w:r w:rsidR="003C3769">
                  <w:rPr>
                    <w:noProof/>
                    <w:webHidden/>
                  </w:rPr>
                  <w:delInstrText>Toc265233888</w:delInstrText>
                </w:r>
              </w:del>
              <w:ins w:id="340" w:author="Skat" w:date="2010-07-08T14:54:00Z">
                <w:r w:rsidR="00A5505D">
                  <w:rPr>
                    <w:noProof/>
                    <w:webHidden/>
                  </w:rPr>
                  <w:instrText>Toc266364084</w:instrText>
                </w:r>
              </w:ins>
              <w:r w:rsidR="00A5505D">
                <w:rPr>
                  <w:noProof/>
                  <w:webHidden/>
                </w:rPr>
                <w:instrText xml:space="preserve"> \h </w:instrText>
              </w:r>
              <w:r>
                <w:rPr>
                  <w:noProof/>
                  <w:webHidden/>
                </w:rPr>
              </w:r>
              <w:r>
                <w:rPr>
                  <w:noProof/>
                  <w:webHidden/>
                </w:rPr>
                <w:fldChar w:fldCharType="separate"/>
              </w:r>
              <w:r w:rsidR="00A5505D">
                <w:rPr>
                  <w:noProof/>
                  <w:webHidden/>
                </w:rPr>
                <w:t>73</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
              <w:r>
                <w:fldChar w:fldCharType="begin"/>
              </w:r>
              <w:r>
                <w:instrText>HYPERLINK \l "_</w:instrText>
              </w:r>
              <w:del w:id="341" w:author="Skat" w:date="2010-07-08T14:54:00Z">
                <w:r w:rsidR="00377F89">
                  <w:delInstrText>Toc265233889</w:delInstrText>
                </w:r>
              </w:del>
              <w:ins w:id="342" w:author="Skat" w:date="2010-07-08T14:54:00Z">
                <w:r>
                  <w:instrText>Toc266364085</w:instrText>
                </w:r>
              </w:ins>
              <w:r>
                <w:instrText>"</w:instrText>
              </w:r>
              <w:r>
                <w:fldChar w:fldCharType="separate"/>
              </w:r>
              <w:del w:id="343" w:author="Skat" w:date="2010-07-08T14:54:00Z">
                <w:r w:rsidR="003C3769" w:rsidRPr="00B303A9">
                  <w:rPr>
                    <w:rStyle w:val="Hyperlink"/>
                    <w:noProof/>
                  </w:rPr>
                  <w:delText>5.9</w:delText>
                </w:r>
                <w:r w:rsidR="003C3769">
                  <w:rPr>
                    <w:rFonts w:asciiTheme="minorHAnsi" w:eastAsiaTheme="minorEastAsia" w:hAnsiTheme="minorHAnsi" w:cstheme="minorBidi"/>
                    <w:noProof/>
                    <w:sz w:val="22"/>
                    <w:szCs w:val="22"/>
                  </w:rPr>
                  <w:tab/>
                </w:r>
                <w:r w:rsidR="003C3769" w:rsidRPr="00B303A9">
                  <w:rPr>
                    <w:rStyle w:val="Hyperlink"/>
                    <w:noProof/>
                  </w:rPr>
                  <w:delText>OpkrævningFordringRelation</w:delText>
                </w:r>
                <w:r w:rsidR="003C3769">
                  <w:rPr>
                    <w:noProof/>
                    <w:webHidden/>
                  </w:rPr>
                  <w:tab/>
                </w:r>
              </w:del>
              <w:ins w:id="344" w:author="Skat" w:date="2010-07-08T14:54:00Z">
                <w:r w:rsidR="00A5505D" w:rsidRPr="006E51C3">
                  <w:rPr>
                    <w:rStyle w:val="Hyperlink"/>
                    <w:noProof/>
                  </w:rPr>
                  <w:t>5.4</w:t>
                </w:r>
                <w:r w:rsidR="00A5505D">
                  <w:rPr>
                    <w:rFonts w:asciiTheme="minorHAnsi" w:eastAsiaTheme="minorEastAsia" w:hAnsiTheme="minorHAnsi" w:cstheme="minorBidi"/>
                    <w:noProof/>
                    <w:sz w:val="22"/>
                    <w:szCs w:val="22"/>
                  </w:rPr>
                  <w:tab/>
                </w:r>
                <w:r w:rsidR="00A5505D" w:rsidRPr="006E51C3">
                  <w:rPr>
                    <w:rStyle w:val="Hyperlink"/>
                    <w:noProof/>
                  </w:rPr>
                  <w:t>OpkrævningDelFordring</w:t>
                </w:r>
                <w:r w:rsidR="00A5505D">
                  <w:rPr>
                    <w:noProof/>
                    <w:webHidden/>
                  </w:rPr>
                  <w:tab/>
                </w:r>
              </w:ins>
              <w:r>
                <w:rPr>
                  <w:noProof/>
                  <w:webHidden/>
                </w:rPr>
                <w:fldChar w:fldCharType="begin"/>
              </w:r>
              <w:r w:rsidR="00A5505D">
                <w:rPr>
                  <w:noProof/>
                  <w:webHidden/>
                </w:rPr>
                <w:instrText xml:space="preserve"> PAGEREF _</w:instrText>
              </w:r>
              <w:del w:id="345" w:author="Skat" w:date="2010-07-08T14:54:00Z">
                <w:r w:rsidR="003C3769">
                  <w:rPr>
                    <w:noProof/>
                    <w:webHidden/>
                  </w:rPr>
                  <w:delInstrText>Toc265233889</w:delInstrText>
                </w:r>
              </w:del>
              <w:ins w:id="346" w:author="Skat" w:date="2010-07-08T14:54:00Z">
                <w:r w:rsidR="00A5505D">
                  <w:rPr>
                    <w:noProof/>
                    <w:webHidden/>
                  </w:rPr>
                  <w:instrText>Toc266364085</w:instrText>
                </w:r>
              </w:ins>
              <w:r w:rsidR="00A5505D">
                <w:rPr>
                  <w:noProof/>
                  <w:webHidden/>
                </w:rPr>
                <w:instrText xml:space="preserve"> \h </w:instrText>
              </w:r>
              <w:r>
                <w:rPr>
                  <w:noProof/>
                  <w:webHidden/>
                </w:rPr>
              </w:r>
              <w:r>
                <w:rPr>
                  <w:noProof/>
                  <w:webHidden/>
                </w:rPr>
                <w:fldChar w:fldCharType="separate"/>
              </w:r>
              <w:r w:rsidR="00A5505D">
                <w:rPr>
                  <w:noProof/>
                  <w:webHidden/>
                </w:rPr>
                <w:t>75</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Change w:id="347" w:author="Skat" w:date="2010-07-08T14:54:00Z">
                  <w:pPr>
                    <w:pStyle w:val="Indholdsfortegnelse2"/>
                    <w:tabs>
                      <w:tab w:val="left" w:pos="1100"/>
                      <w:tab w:val="right" w:leader="dot" w:pos="10705"/>
                    </w:tabs>
                  </w:pPr>
                </w:pPrChange>
              </w:pPr>
              <w:r>
                <w:fldChar w:fldCharType="begin"/>
              </w:r>
              <w:r>
                <w:instrText>HYPERLINK \l "_</w:instrText>
              </w:r>
              <w:del w:id="348" w:author="Skat" w:date="2010-07-08T14:54:00Z">
                <w:r w:rsidR="00377F89">
                  <w:delInstrText>Toc265233890</w:delInstrText>
                </w:r>
              </w:del>
              <w:ins w:id="349" w:author="Skat" w:date="2010-07-08T14:54:00Z">
                <w:r>
                  <w:instrText>Toc266364086</w:instrText>
                </w:r>
              </w:ins>
              <w:r>
                <w:instrText>"</w:instrText>
              </w:r>
              <w:r>
                <w:fldChar w:fldCharType="separate"/>
              </w:r>
              <w:del w:id="350" w:author="Skat" w:date="2010-07-08T14:54:00Z">
                <w:r w:rsidR="003C3769" w:rsidRPr="00B303A9">
                  <w:rPr>
                    <w:rStyle w:val="Hyperlink"/>
                    <w:noProof/>
                  </w:rPr>
                  <w:delText>5.10</w:delText>
                </w:r>
                <w:r w:rsidR="003C3769">
                  <w:rPr>
                    <w:rFonts w:asciiTheme="minorHAnsi" w:eastAsiaTheme="minorEastAsia" w:hAnsiTheme="minorHAnsi" w:cstheme="minorBidi"/>
                    <w:noProof/>
                    <w:sz w:val="22"/>
                    <w:szCs w:val="22"/>
                  </w:rPr>
                  <w:tab/>
                </w:r>
                <w:r w:rsidR="003C3769" w:rsidRPr="00B303A9">
                  <w:rPr>
                    <w:rStyle w:val="Hyperlink"/>
                    <w:noProof/>
                  </w:rPr>
                  <w:delText>OpkrævningFordringType</w:delText>
                </w:r>
                <w:r w:rsidR="003C3769">
                  <w:rPr>
                    <w:noProof/>
                    <w:webHidden/>
                  </w:rPr>
                  <w:tab/>
                </w:r>
              </w:del>
              <w:ins w:id="351" w:author="Skat" w:date="2010-07-08T14:54:00Z">
                <w:r w:rsidR="00A5505D" w:rsidRPr="006E51C3">
                  <w:rPr>
                    <w:rStyle w:val="Hyperlink"/>
                    <w:noProof/>
                  </w:rPr>
                  <w:t>5.5</w:t>
                </w:r>
                <w:r w:rsidR="00A5505D">
                  <w:rPr>
                    <w:rFonts w:asciiTheme="minorHAnsi" w:eastAsiaTheme="minorEastAsia" w:hAnsiTheme="minorHAnsi" w:cstheme="minorBidi"/>
                    <w:noProof/>
                    <w:sz w:val="22"/>
                    <w:szCs w:val="22"/>
                  </w:rPr>
                  <w:tab/>
                </w:r>
                <w:r w:rsidR="00A5505D" w:rsidRPr="006E51C3">
                  <w:rPr>
                    <w:rStyle w:val="Hyperlink"/>
                    <w:noProof/>
                  </w:rPr>
                  <w:t>OpkrævningDelFordringType</w:t>
                </w:r>
                <w:r w:rsidR="00A5505D">
                  <w:rPr>
                    <w:noProof/>
                    <w:webHidden/>
                  </w:rPr>
                  <w:tab/>
                </w:r>
              </w:ins>
              <w:r>
                <w:rPr>
                  <w:noProof/>
                  <w:webHidden/>
                </w:rPr>
                <w:fldChar w:fldCharType="begin"/>
              </w:r>
              <w:r w:rsidR="00A5505D">
                <w:rPr>
                  <w:noProof/>
                  <w:webHidden/>
                </w:rPr>
                <w:instrText xml:space="preserve"> PAGEREF _</w:instrText>
              </w:r>
              <w:del w:id="352" w:author="Skat" w:date="2010-07-08T14:54:00Z">
                <w:r w:rsidR="003C3769">
                  <w:rPr>
                    <w:noProof/>
                    <w:webHidden/>
                  </w:rPr>
                  <w:delInstrText>Toc265233890</w:delInstrText>
                </w:r>
              </w:del>
              <w:ins w:id="353" w:author="Skat" w:date="2010-07-08T14:54:00Z">
                <w:r w:rsidR="00A5505D">
                  <w:rPr>
                    <w:noProof/>
                    <w:webHidden/>
                  </w:rPr>
                  <w:instrText>Toc266364086</w:instrText>
                </w:r>
              </w:ins>
              <w:r w:rsidR="00A5505D">
                <w:rPr>
                  <w:noProof/>
                  <w:webHidden/>
                </w:rPr>
                <w:instrText xml:space="preserve"> \h </w:instrText>
              </w:r>
              <w:r>
                <w:rPr>
                  <w:noProof/>
                  <w:webHidden/>
                </w:rPr>
              </w:r>
              <w:r>
                <w:rPr>
                  <w:noProof/>
                  <w:webHidden/>
                </w:rPr>
                <w:fldChar w:fldCharType="separate"/>
              </w:r>
              <w:r w:rsidR="00A5505D">
                <w:rPr>
                  <w:noProof/>
                  <w:webHidden/>
                </w:rPr>
                <w:t>76</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Change w:id="354" w:author="Skat" w:date="2010-07-08T14:54:00Z">
                  <w:pPr>
                    <w:pStyle w:val="Indholdsfortegnelse2"/>
                    <w:tabs>
                      <w:tab w:val="left" w:pos="1100"/>
                      <w:tab w:val="right" w:leader="dot" w:pos="10705"/>
                    </w:tabs>
                  </w:pPr>
                </w:pPrChange>
              </w:pPr>
              <w:r>
                <w:fldChar w:fldCharType="begin"/>
              </w:r>
              <w:r>
                <w:instrText>HYPERLINK \l "_</w:instrText>
              </w:r>
              <w:del w:id="355" w:author="Skat" w:date="2010-07-08T14:54:00Z">
                <w:r w:rsidR="00377F89">
                  <w:delInstrText>Toc265233891</w:delInstrText>
                </w:r>
              </w:del>
              <w:ins w:id="356" w:author="Skat" w:date="2010-07-08T14:54:00Z">
                <w:r>
                  <w:instrText>Toc266364087</w:instrText>
                </w:r>
              </w:ins>
              <w:r>
                <w:instrText>"</w:instrText>
              </w:r>
              <w:r>
                <w:fldChar w:fldCharType="separate"/>
              </w:r>
              <w:r w:rsidR="00A5505D" w:rsidRPr="006E51C3">
                <w:rPr>
                  <w:rStyle w:val="Hyperlink"/>
                  <w:noProof/>
                </w:rPr>
                <w:t>5.</w:t>
              </w:r>
              <w:del w:id="357" w:author="Skat" w:date="2010-07-08T14:54:00Z">
                <w:r w:rsidR="003C3769" w:rsidRPr="00B303A9">
                  <w:rPr>
                    <w:rStyle w:val="Hyperlink"/>
                    <w:noProof/>
                  </w:rPr>
                  <w:delText>11</w:delText>
                </w:r>
                <w:r w:rsidR="003C3769">
                  <w:rPr>
                    <w:rFonts w:asciiTheme="minorHAnsi" w:eastAsiaTheme="minorEastAsia" w:hAnsiTheme="minorHAnsi" w:cstheme="minorBidi"/>
                    <w:noProof/>
                    <w:sz w:val="22"/>
                    <w:szCs w:val="22"/>
                  </w:rPr>
                  <w:tab/>
                </w:r>
                <w:r w:rsidR="003C3769" w:rsidRPr="00B303A9">
                  <w:rPr>
                    <w:rStyle w:val="Hyperlink"/>
                    <w:noProof/>
                  </w:rPr>
                  <w:delText>OpkrævningHæftelse</w:delText>
                </w:r>
              </w:del>
              <w:ins w:id="358" w:author="Skat" w:date="2010-07-08T14:54:00Z">
                <w:r w:rsidR="00A5505D" w:rsidRPr="006E51C3">
                  <w:rPr>
                    <w:rStyle w:val="Hyperlink"/>
                    <w:noProof/>
                  </w:rPr>
                  <w:t>6</w:t>
                </w:r>
                <w:r w:rsidR="00A5505D">
                  <w:rPr>
                    <w:rFonts w:asciiTheme="minorHAnsi" w:eastAsiaTheme="minorEastAsia" w:hAnsiTheme="minorHAnsi" w:cstheme="minorBidi"/>
                    <w:noProof/>
                    <w:sz w:val="22"/>
                    <w:szCs w:val="22"/>
                  </w:rPr>
                  <w:tab/>
                </w:r>
                <w:r w:rsidR="00A5505D" w:rsidRPr="006E51C3">
                  <w:rPr>
                    <w:rStyle w:val="Hyperlink"/>
                    <w:noProof/>
                  </w:rPr>
                  <w:t>OpkrævningFordring</w:t>
                </w:r>
              </w:ins>
              <w:r w:rsidR="00A5505D">
                <w:rPr>
                  <w:noProof/>
                  <w:webHidden/>
                </w:rPr>
                <w:tab/>
              </w:r>
              <w:r>
                <w:rPr>
                  <w:noProof/>
                  <w:webHidden/>
                </w:rPr>
                <w:fldChar w:fldCharType="begin"/>
              </w:r>
              <w:r w:rsidR="00A5505D">
                <w:rPr>
                  <w:noProof/>
                  <w:webHidden/>
                </w:rPr>
                <w:instrText xml:space="preserve"> PAGEREF _</w:instrText>
              </w:r>
              <w:del w:id="359" w:author="Skat" w:date="2010-07-08T14:54:00Z">
                <w:r w:rsidR="003C3769">
                  <w:rPr>
                    <w:noProof/>
                    <w:webHidden/>
                  </w:rPr>
                  <w:delInstrText>Toc265233891</w:delInstrText>
                </w:r>
              </w:del>
              <w:ins w:id="360" w:author="Skat" w:date="2010-07-08T14:54:00Z">
                <w:r w:rsidR="00A5505D">
                  <w:rPr>
                    <w:noProof/>
                    <w:webHidden/>
                  </w:rPr>
                  <w:instrText>Toc266364087</w:instrText>
                </w:r>
              </w:ins>
              <w:r w:rsidR="00A5505D">
                <w:rPr>
                  <w:noProof/>
                  <w:webHidden/>
                </w:rPr>
                <w:instrText xml:space="preserve"> \h </w:instrText>
              </w:r>
              <w:r>
                <w:rPr>
                  <w:noProof/>
                  <w:webHidden/>
                </w:rPr>
              </w:r>
              <w:r>
                <w:rPr>
                  <w:noProof/>
                  <w:webHidden/>
                </w:rPr>
                <w:fldChar w:fldCharType="separate"/>
              </w:r>
              <w:r w:rsidR="00A5505D">
                <w:rPr>
                  <w:noProof/>
                  <w:webHidden/>
                </w:rPr>
                <w:t>77</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Change w:id="361" w:author="Skat" w:date="2010-07-08T14:54:00Z">
                  <w:pPr>
                    <w:pStyle w:val="Indholdsfortegnelse2"/>
                    <w:tabs>
                      <w:tab w:val="left" w:pos="1100"/>
                      <w:tab w:val="right" w:leader="dot" w:pos="10705"/>
                    </w:tabs>
                  </w:pPr>
                </w:pPrChange>
              </w:pPr>
              <w:r>
                <w:fldChar w:fldCharType="begin"/>
              </w:r>
              <w:r>
                <w:instrText>HYPERLINK \l "_</w:instrText>
              </w:r>
              <w:del w:id="362" w:author="Skat" w:date="2010-07-08T14:54:00Z">
                <w:r w:rsidR="00377F89">
                  <w:delInstrText>Toc265233892</w:delInstrText>
                </w:r>
              </w:del>
              <w:ins w:id="363" w:author="Skat" w:date="2010-07-08T14:54:00Z">
                <w:r>
                  <w:instrText>Toc266364088</w:instrText>
                </w:r>
              </w:ins>
              <w:r>
                <w:instrText>"</w:instrText>
              </w:r>
              <w:r>
                <w:fldChar w:fldCharType="separate"/>
              </w:r>
              <w:del w:id="364" w:author="Skat" w:date="2010-07-08T14:54:00Z">
                <w:r w:rsidR="003C3769" w:rsidRPr="00B303A9">
                  <w:rPr>
                    <w:rStyle w:val="Hyperlink"/>
                    <w:noProof/>
                  </w:rPr>
                  <w:delText>5.12</w:delText>
                </w:r>
                <w:r w:rsidR="003C3769">
                  <w:rPr>
                    <w:rFonts w:asciiTheme="minorHAnsi" w:eastAsiaTheme="minorEastAsia" w:hAnsiTheme="minorHAnsi" w:cstheme="minorBidi"/>
                    <w:noProof/>
                    <w:sz w:val="22"/>
                    <w:szCs w:val="22"/>
                  </w:rPr>
                  <w:tab/>
                </w:r>
                <w:r w:rsidR="003C3769" w:rsidRPr="00B303A9">
                  <w:rPr>
                    <w:rStyle w:val="Hyperlink"/>
                    <w:noProof/>
                  </w:rPr>
                  <w:delText>OpkrævningSpecifikationLinje</w:delText>
                </w:r>
                <w:r w:rsidR="003C3769">
                  <w:rPr>
                    <w:noProof/>
                    <w:webHidden/>
                  </w:rPr>
                  <w:tab/>
                </w:r>
              </w:del>
              <w:ins w:id="365" w:author="Skat" w:date="2010-07-08T14:54:00Z">
                <w:r w:rsidR="00A5505D" w:rsidRPr="006E51C3">
                  <w:rPr>
                    <w:rStyle w:val="Hyperlink"/>
                    <w:noProof/>
                  </w:rPr>
                  <w:t>5.7</w:t>
                </w:r>
                <w:r w:rsidR="00A5505D">
                  <w:rPr>
                    <w:rFonts w:asciiTheme="minorHAnsi" w:eastAsiaTheme="minorEastAsia" w:hAnsiTheme="minorHAnsi" w:cstheme="minorBidi"/>
                    <w:noProof/>
                    <w:sz w:val="22"/>
                    <w:szCs w:val="22"/>
                  </w:rPr>
                  <w:tab/>
                </w:r>
                <w:r w:rsidR="00A5505D" w:rsidRPr="006E51C3">
                  <w:rPr>
                    <w:rStyle w:val="Hyperlink"/>
                    <w:noProof/>
                  </w:rPr>
                  <w:t>OpkrævningFordringGenstand</w:t>
                </w:r>
                <w:r w:rsidR="00A5505D">
                  <w:rPr>
                    <w:noProof/>
                    <w:webHidden/>
                  </w:rPr>
                  <w:tab/>
                </w:r>
              </w:ins>
              <w:r>
                <w:rPr>
                  <w:noProof/>
                  <w:webHidden/>
                </w:rPr>
                <w:fldChar w:fldCharType="begin"/>
              </w:r>
              <w:r w:rsidR="00A5505D">
                <w:rPr>
                  <w:noProof/>
                  <w:webHidden/>
                </w:rPr>
                <w:instrText xml:space="preserve"> PAGEREF _</w:instrText>
              </w:r>
              <w:del w:id="366" w:author="Skat" w:date="2010-07-08T14:54:00Z">
                <w:r w:rsidR="003C3769">
                  <w:rPr>
                    <w:noProof/>
                    <w:webHidden/>
                  </w:rPr>
                  <w:delInstrText>Toc265233892</w:delInstrText>
                </w:r>
              </w:del>
              <w:ins w:id="367" w:author="Skat" w:date="2010-07-08T14:54:00Z">
                <w:r w:rsidR="00A5505D">
                  <w:rPr>
                    <w:noProof/>
                    <w:webHidden/>
                  </w:rPr>
                  <w:instrText>Toc266364088</w:instrText>
                </w:r>
              </w:ins>
              <w:r w:rsidR="00A5505D">
                <w:rPr>
                  <w:noProof/>
                  <w:webHidden/>
                </w:rPr>
                <w:instrText xml:space="preserve"> \h </w:instrText>
              </w:r>
              <w:r>
                <w:rPr>
                  <w:noProof/>
                  <w:webHidden/>
                </w:rPr>
              </w:r>
              <w:r>
                <w:rPr>
                  <w:noProof/>
                  <w:webHidden/>
                </w:rPr>
                <w:fldChar w:fldCharType="separate"/>
              </w:r>
              <w:r w:rsidR="00A5505D">
                <w:rPr>
                  <w:noProof/>
                  <w:webHidden/>
                </w:rPr>
                <w:t>81</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Change w:id="368" w:author="Skat" w:date="2010-07-08T14:54:00Z">
                  <w:pPr>
                    <w:pStyle w:val="Indholdsfortegnelse2"/>
                    <w:tabs>
                      <w:tab w:val="left" w:pos="1100"/>
                      <w:tab w:val="right" w:leader="dot" w:pos="10705"/>
                    </w:tabs>
                  </w:pPr>
                </w:pPrChange>
              </w:pPr>
              <w:r>
                <w:fldChar w:fldCharType="begin"/>
              </w:r>
              <w:r>
                <w:instrText>HYPERLINK \l "_</w:instrText>
              </w:r>
              <w:del w:id="369" w:author="Skat" w:date="2010-07-08T14:54:00Z">
                <w:r w:rsidR="00377F89">
                  <w:delInstrText>Toc265233893</w:delInstrText>
                </w:r>
              </w:del>
              <w:ins w:id="370" w:author="Skat" w:date="2010-07-08T14:54:00Z">
                <w:r>
                  <w:instrText>Toc266364089</w:instrText>
                </w:r>
              </w:ins>
              <w:r>
                <w:instrText>"</w:instrText>
              </w:r>
              <w:r>
                <w:fldChar w:fldCharType="separate"/>
              </w:r>
              <w:del w:id="371" w:author="Skat" w:date="2010-07-08T14:54:00Z">
                <w:r w:rsidR="003C3769" w:rsidRPr="00B303A9">
                  <w:rPr>
                    <w:rStyle w:val="Hyperlink"/>
                    <w:noProof/>
                  </w:rPr>
                  <w:delText>5.13</w:delText>
                </w:r>
                <w:r w:rsidR="003C3769">
                  <w:rPr>
                    <w:rFonts w:asciiTheme="minorHAnsi" w:eastAsiaTheme="minorEastAsia" w:hAnsiTheme="minorHAnsi" w:cstheme="minorBidi"/>
                    <w:noProof/>
                    <w:sz w:val="22"/>
                    <w:szCs w:val="22"/>
                  </w:rPr>
                  <w:tab/>
                </w:r>
                <w:r w:rsidR="003C3769" w:rsidRPr="00B303A9">
                  <w:rPr>
                    <w:rStyle w:val="Hyperlink"/>
                    <w:noProof/>
                  </w:rPr>
                  <w:delText>OpkrævningSpecifikationLinjeParameter</w:delText>
                </w:r>
                <w:r w:rsidR="003C3769">
                  <w:rPr>
                    <w:noProof/>
                    <w:webHidden/>
                  </w:rPr>
                  <w:tab/>
                </w:r>
              </w:del>
              <w:ins w:id="372" w:author="Skat" w:date="2010-07-08T14:54:00Z">
                <w:r w:rsidR="00A5505D" w:rsidRPr="006E51C3">
                  <w:rPr>
                    <w:rStyle w:val="Hyperlink"/>
                    <w:noProof/>
                  </w:rPr>
                  <w:t>5.8</w:t>
                </w:r>
                <w:r w:rsidR="00A5505D">
                  <w:rPr>
                    <w:rFonts w:asciiTheme="minorHAnsi" w:eastAsiaTheme="minorEastAsia" w:hAnsiTheme="minorHAnsi" w:cstheme="minorBidi"/>
                    <w:noProof/>
                    <w:sz w:val="22"/>
                    <w:szCs w:val="22"/>
                  </w:rPr>
                  <w:tab/>
                </w:r>
                <w:r w:rsidR="00A5505D" w:rsidRPr="006E51C3">
                  <w:rPr>
                    <w:rStyle w:val="Hyperlink"/>
                    <w:noProof/>
                  </w:rPr>
                  <w:t>OpkrævningFordringHaver</w:t>
                </w:r>
                <w:r w:rsidR="00A5505D">
                  <w:rPr>
                    <w:noProof/>
                    <w:webHidden/>
                  </w:rPr>
                  <w:tab/>
                </w:r>
              </w:ins>
              <w:r>
                <w:rPr>
                  <w:noProof/>
                  <w:webHidden/>
                </w:rPr>
                <w:fldChar w:fldCharType="begin"/>
              </w:r>
              <w:r w:rsidR="00A5505D">
                <w:rPr>
                  <w:noProof/>
                  <w:webHidden/>
                </w:rPr>
                <w:instrText xml:space="preserve"> PAGEREF _</w:instrText>
              </w:r>
              <w:del w:id="373" w:author="Skat" w:date="2010-07-08T14:54:00Z">
                <w:r w:rsidR="003C3769">
                  <w:rPr>
                    <w:noProof/>
                    <w:webHidden/>
                  </w:rPr>
                  <w:delInstrText>Toc265233893</w:delInstrText>
                </w:r>
              </w:del>
              <w:ins w:id="374" w:author="Skat" w:date="2010-07-08T14:54:00Z">
                <w:r w:rsidR="00A5505D">
                  <w:rPr>
                    <w:noProof/>
                    <w:webHidden/>
                  </w:rPr>
                  <w:instrText>Toc266364089</w:instrText>
                </w:r>
              </w:ins>
              <w:r w:rsidR="00A5505D">
                <w:rPr>
                  <w:noProof/>
                  <w:webHidden/>
                </w:rPr>
                <w:instrText xml:space="preserve"> \h </w:instrText>
              </w:r>
              <w:r>
                <w:rPr>
                  <w:noProof/>
                  <w:webHidden/>
                </w:rPr>
              </w:r>
              <w:r>
                <w:rPr>
                  <w:noProof/>
                  <w:webHidden/>
                </w:rPr>
                <w:fldChar w:fldCharType="separate"/>
              </w:r>
              <w:r w:rsidR="00A5505D">
                <w:rPr>
                  <w:noProof/>
                  <w:webHidden/>
                </w:rPr>
                <w:t>82</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Change w:id="375" w:author="Skat" w:date="2010-07-08T14:54:00Z">
                  <w:pPr>
                    <w:pStyle w:val="Indholdsfortegnelse2"/>
                    <w:tabs>
                      <w:tab w:val="left" w:pos="1100"/>
                      <w:tab w:val="right" w:leader="dot" w:pos="10705"/>
                    </w:tabs>
                  </w:pPr>
                </w:pPrChange>
              </w:pPr>
              <w:r>
                <w:fldChar w:fldCharType="begin"/>
              </w:r>
              <w:r>
                <w:instrText>HYPERLINK \l "_</w:instrText>
              </w:r>
              <w:del w:id="376" w:author="Skat" w:date="2010-07-08T14:54:00Z">
                <w:r w:rsidR="00377F89">
                  <w:delInstrText>Toc265233894</w:delInstrText>
                </w:r>
              </w:del>
              <w:ins w:id="377" w:author="Skat" w:date="2010-07-08T14:54:00Z">
                <w:r>
                  <w:instrText>Toc266364090</w:instrText>
                </w:r>
              </w:ins>
              <w:r>
                <w:instrText>"</w:instrText>
              </w:r>
              <w:r>
                <w:fldChar w:fldCharType="separate"/>
              </w:r>
              <w:del w:id="378" w:author="Skat" w:date="2010-07-08T14:54:00Z">
                <w:r w:rsidR="003C3769" w:rsidRPr="00B303A9">
                  <w:rPr>
                    <w:rStyle w:val="Hyperlink"/>
                    <w:noProof/>
                  </w:rPr>
                  <w:delText>5.14</w:delText>
                </w:r>
                <w:r w:rsidR="003C3769">
                  <w:rPr>
                    <w:rFonts w:asciiTheme="minorHAnsi" w:eastAsiaTheme="minorEastAsia" w:hAnsiTheme="minorHAnsi" w:cstheme="minorBidi"/>
                    <w:noProof/>
                    <w:sz w:val="22"/>
                    <w:szCs w:val="22"/>
                  </w:rPr>
                  <w:tab/>
                </w:r>
                <w:r w:rsidR="003C3769" w:rsidRPr="00B303A9">
                  <w:rPr>
                    <w:rStyle w:val="Hyperlink"/>
                    <w:noProof/>
                  </w:rPr>
                  <w:delText>OpkrævningSpecifikationParameter</w:delText>
                </w:r>
                <w:r w:rsidR="003C3769">
                  <w:rPr>
                    <w:noProof/>
                    <w:webHidden/>
                  </w:rPr>
                  <w:tab/>
                </w:r>
              </w:del>
              <w:ins w:id="379" w:author="Skat" w:date="2010-07-08T14:54:00Z">
                <w:r w:rsidR="00A5505D" w:rsidRPr="006E51C3">
                  <w:rPr>
                    <w:rStyle w:val="Hyperlink"/>
                    <w:noProof/>
                  </w:rPr>
                  <w:t>5.9</w:t>
                </w:r>
                <w:r w:rsidR="00A5505D">
                  <w:rPr>
                    <w:rFonts w:asciiTheme="minorHAnsi" w:eastAsiaTheme="minorEastAsia" w:hAnsiTheme="minorHAnsi" w:cstheme="minorBidi"/>
                    <w:noProof/>
                    <w:sz w:val="22"/>
                    <w:szCs w:val="22"/>
                  </w:rPr>
                  <w:tab/>
                </w:r>
                <w:r w:rsidR="00A5505D" w:rsidRPr="006E51C3">
                  <w:rPr>
                    <w:rStyle w:val="Hyperlink"/>
                    <w:noProof/>
                  </w:rPr>
                  <w:t>OpkrævningFordringReference</w:t>
                </w:r>
                <w:r w:rsidR="00A5505D">
                  <w:rPr>
                    <w:noProof/>
                    <w:webHidden/>
                  </w:rPr>
                  <w:tab/>
                </w:r>
              </w:ins>
              <w:r>
                <w:rPr>
                  <w:noProof/>
                  <w:webHidden/>
                </w:rPr>
                <w:fldChar w:fldCharType="begin"/>
              </w:r>
              <w:r w:rsidR="00A5505D">
                <w:rPr>
                  <w:noProof/>
                  <w:webHidden/>
                </w:rPr>
                <w:instrText xml:space="preserve"> PAGEREF _</w:instrText>
              </w:r>
              <w:del w:id="380" w:author="Skat" w:date="2010-07-08T14:54:00Z">
                <w:r w:rsidR="003C3769">
                  <w:rPr>
                    <w:noProof/>
                    <w:webHidden/>
                  </w:rPr>
                  <w:delInstrText>Toc265233894</w:delInstrText>
                </w:r>
              </w:del>
              <w:ins w:id="381" w:author="Skat" w:date="2010-07-08T14:54:00Z">
                <w:r w:rsidR="00A5505D">
                  <w:rPr>
                    <w:noProof/>
                    <w:webHidden/>
                  </w:rPr>
                  <w:instrText>Toc266364090</w:instrText>
                </w:r>
              </w:ins>
              <w:r w:rsidR="00A5505D">
                <w:rPr>
                  <w:noProof/>
                  <w:webHidden/>
                </w:rPr>
                <w:instrText xml:space="preserve"> \h </w:instrText>
              </w:r>
              <w:r>
                <w:rPr>
                  <w:noProof/>
                  <w:webHidden/>
                </w:rPr>
              </w:r>
              <w:r>
                <w:rPr>
                  <w:noProof/>
                  <w:webHidden/>
                </w:rPr>
                <w:fldChar w:fldCharType="separate"/>
              </w:r>
              <w:r w:rsidR="00A5505D">
                <w:rPr>
                  <w:noProof/>
                  <w:webHidden/>
                </w:rPr>
                <w:t>83</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Change w:id="382" w:author="Skat" w:date="2010-07-08T14:54:00Z">
                  <w:pPr>
                    <w:pStyle w:val="Indholdsfortegnelse1"/>
                    <w:tabs>
                      <w:tab w:val="left" w:pos="440"/>
                      <w:tab w:val="right" w:leader="dot" w:pos="10705"/>
                    </w:tabs>
                  </w:pPr>
                </w:pPrChange>
              </w:pPr>
              <w:r>
                <w:fldChar w:fldCharType="begin"/>
              </w:r>
              <w:r>
                <w:instrText>HYPERLINK \l "_</w:instrText>
              </w:r>
              <w:del w:id="383" w:author="Skat" w:date="2010-07-08T14:54:00Z">
                <w:r w:rsidR="00377F89">
                  <w:delInstrText>Toc265233895</w:delInstrText>
                </w:r>
              </w:del>
              <w:ins w:id="384" w:author="Skat" w:date="2010-07-08T14:54:00Z">
                <w:r>
                  <w:instrText>Toc266364091</w:instrText>
                </w:r>
              </w:ins>
              <w:r>
                <w:instrText>"</w:instrText>
              </w:r>
              <w:r>
                <w:fldChar w:fldCharType="separate"/>
              </w:r>
              <w:del w:id="385" w:author="Skat" w:date="2010-07-08T14:54:00Z">
                <w:r w:rsidR="003C3769" w:rsidRPr="00B303A9">
                  <w:rPr>
                    <w:rStyle w:val="Hyperlink"/>
                    <w:noProof/>
                  </w:rPr>
                  <w:delText>6</w:delText>
                </w:r>
                <w:r w:rsidR="003C3769">
                  <w:rPr>
                    <w:rFonts w:asciiTheme="minorHAnsi" w:eastAsiaTheme="minorEastAsia" w:hAnsiTheme="minorHAnsi" w:cstheme="minorBidi"/>
                    <w:noProof/>
                    <w:sz w:val="22"/>
                    <w:szCs w:val="22"/>
                  </w:rPr>
                  <w:tab/>
                </w:r>
                <w:r w:rsidR="003C3769" w:rsidRPr="00B303A9">
                  <w:rPr>
                    <w:rStyle w:val="Hyperlink"/>
                    <w:noProof/>
                  </w:rPr>
                  <w:delText>DMO Opkrævningskonto/Kunde</w:delText>
                </w:r>
                <w:r w:rsidR="003C3769">
                  <w:rPr>
                    <w:noProof/>
                    <w:webHidden/>
                  </w:rPr>
                  <w:tab/>
                </w:r>
              </w:del>
              <w:ins w:id="386" w:author="Skat" w:date="2010-07-08T14:54:00Z">
                <w:r w:rsidR="00A5505D" w:rsidRPr="006E51C3">
                  <w:rPr>
                    <w:rStyle w:val="Hyperlink"/>
                    <w:noProof/>
                  </w:rPr>
                  <w:t>5.10</w:t>
                </w:r>
                <w:r w:rsidR="00A5505D">
                  <w:rPr>
                    <w:rFonts w:asciiTheme="minorHAnsi" w:eastAsiaTheme="minorEastAsia" w:hAnsiTheme="minorHAnsi" w:cstheme="minorBidi"/>
                    <w:noProof/>
                    <w:sz w:val="22"/>
                    <w:szCs w:val="22"/>
                  </w:rPr>
                  <w:tab/>
                </w:r>
                <w:r w:rsidR="00A5505D" w:rsidRPr="006E51C3">
                  <w:rPr>
                    <w:rStyle w:val="Hyperlink"/>
                    <w:noProof/>
                  </w:rPr>
                  <w:t>OpkrævningFordringRelation</w:t>
                </w:r>
                <w:r w:rsidR="00A5505D">
                  <w:rPr>
                    <w:noProof/>
                    <w:webHidden/>
                  </w:rPr>
                  <w:tab/>
                </w:r>
              </w:ins>
              <w:r>
                <w:rPr>
                  <w:noProof/>
                  <w:webHidden/>
                </w:rPr>
                <w:fldChar w:fldCharType="begin"/>
              </w:r>
              <w:r w:rsidR="00A5505D">
                <w:rPr>
                  <w:noProof/>
                  <w:webHidden/>
                </w:rPr>
                <w:instrText xml:space="preserve"> PAGEREF _</w:instrText>
              </w:r>
              <w:del w:id="387" w:author="Skat" w:date="2010-07-08T14:54:00Z">
                <w:r w:rsidR="003C3769">
                  <w:rPr>
                    <w:noProof/>
                    <w:webHidden/>
                  </w:rPr>
                  <w:delInstrText>Toc265233895</w:delInstrText>
                </w:r>
              </w:del>
              <w:ins w:id="388" w:author="Skat" w:date="2010-07-08T14:54:00Z">
                <w:r w:rsidR="00A5505D">
                  <w:rPr>
                    <w:noProof/>
                    <w:webHidden/>
                  </w:rPr>
                  <w:instrText>Toc266364091</w:instrText>
                </w:r>
              </w:ins>
              <w:r w:rsidR="00A5505D">
                <w:rPr>
                  <w:noProof/>
                  <w:webHidden/>
                </w:rPr>
                <w:instrText xml:space="preserve"> \h </w:instrText>
              </w:r>
              <w:r>
                <w:rPr>
                  <w:noProof/>
                  <w:webHidden/>
                </w:rPr>
              </w:r>
              <w:r>
                <w:rPr>
                  <w:noProof/>
                  <w:webHidden/>
                </w:rPr>
                <w:fldChar w:fldCharType="separate"/>
              </w:r>
              <w:r w:rsidR="00A5505D">
                <w:rPr>
                  <w:noProof/>
                  <w:webHidden/>
                </w:rPr>
                <w:t>84</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Change w:id="389" w:author="Skat" w:date="2010-07-08T14:54:00Z">
                  <w:pPr>
                    <w:pStyle w:val="Indholdsfortegnelse2"/>
                    <w:tabs>
                      <w:tab w:val="left" w:pos="880"/>
                      <w:tab w:val="right" w:leader="dot" w:pos="10705"/>
                    </w:tabs>
                  </w:pPr>
                </w:pPrChange>
              </w:pPr>
              <w:r>
                <w:fldChar w:fldCharType="begin"/>
              </w:r>
              <w:r>
                <w:instrText>HYPERLINK \l "_</w:instrText>
              </w:r>
              <w:del w:id="390" w:author="Skat" w:date="2010-07-08T14:54:00Z">
                <w:r w:rsidR="00377F89">
                  <w:delInstrText>Toc265233896</w:delInstrText>
                </w:r>
              </w:del>
              <w:ins w:id="391" w:author="Skat" w:date="2010-07-08T14:54:00Z">
                <w:r>
                  <w:instrText>Toc266364092</w:instrText>
                </w:r>
              </w:ins>
              <w:r>
                <w:instrText>"</w:instrText>
              </w:r>
              <w:r>
                <w:fldChar w:fldCharType="separate"/>
              </w:r>
              <w:del w:id="392" w:author="Skat" w:date="2010-07-08T14:54:00Z">
                <w:r w:rsidR="003C3769" w:rsidRPr="00B303A9">
                  <w:rPr>
                    <w:rStyle w:val="Hyperlink"/>
                    <w:noProof/>
                  </w:rPr>
                  <w:delText>6.1</w:delText>
                </w:r>
                <w:r w:rsidR="003C3769">
                  <w:rPr>
                    <w:rFonts w:asciiTheme="minorHAnsi" w:eastAsiaTheme="minorEastAsia" w:hAnsiTheme="minorHAnsi" w:cstheme="minorBidi"/>
                    <w:noProof/>
                    <w:sz w:val="22"/>
                    <w:szCs w:val="22"/>
                  </w:rPr>
                  <w:tab/>
                </w:r>
                <w:r w:rsidR="003C3769" w:rsidRPr="00B303A9">
                  <w:rPr>
                    <w:rStyle w:val="Hyperlink"/>
                    <w:noProof/>
                  </w:rPr>
                  <w:delText>Adresse</w:delText>
                </w:r>
                <w:r w:rsidR="003C3769">
                  <w:rPr>
                    <w:noProof/>
                    <w:webHidden/>
                  </w:rPr>
                  <w:tab/>
                </w:r>
              </w:del>
              <w:ins w:id="393" w:author="Skat" w:date="2010-07-08T14:54:00Z">
                <w:r w:rsidR="00A5505D" w:rsidRPr="006E51C3">
                  <w:rPr>
                    <w:rStyle w:val="Hyperlink"/>
                    <w:noProof/>
                  </w:rPr>
                  <w:t>5.11</w:t>
                </w:r>
                <w:r w:rsidR="00A5505D">
                  <w:rPr>
                    <w:rFonts w:asciiTheme="minorHAnsi" w:eastAsiaTheme="minorEastAsia" w:hAnsiTheme="minorHAnsi" w:cstheme="minorBidi"/>
                    <w:noProof/>
                    <w:sz w:val="22"/>
                    <w:szCs w:val="22"/>
                  </w:rPr>
                  <w:tab/>
                </w:r>
                <w:r w:rsidR="00A5505D" w:rsidRPr="006E51C3">
                  <w:rPr>
                    <w:rStyle w:val="Hyperlink"/>
                    <w:noProof/>
                  </w:rPr>
                  <w:t>OpkrævningFordringType</w:t>
                </w:r>
                <w:r w:rsidR="00A5505D">
                  <w:rPr>
                    <w:noProof/>
                    <w:webHidden/>
                  </w:rPr>
                  <w:tab/>
                </w:r>
              </w:ins>
              <w:r>
                <w:rPr>
                  <w:noProof/>
                  <w:webHidden/>
                </w:rPr>
                <w:fldChar w:fldCharType="begin"/>
              </w:r>
              <w:r w:rsidR="00A5505D">
                <w:rPr>
                  <w:noProof/>
                  <w:webHidden/>
                </w:rPr>
                <w:instrText xml:space="preserve"> PAGEREF _</w:instrText>
              </w:r>
              <w:del w:id="394" w:author="Skat" w:date="2010-07-08T14:54:00Z">
                <w:r w:rsidR="003C3769">
                  <w:rPr>
                    <w:noProof/>
                    <w:webHidden/>
                  </w:rPr>
                  <w:delInstrText>Toc265233896</w:delInstrText>
                </w:r>
              </w:del>
              <w:ins w:id="395" w:author="Skat" w:date="2010-07-08T14:54:00Z">
                <w:r w:rsidR="00A5505D">
                  <w:rPr>
                    <w:noProof/>
                    <w:webHidden/>
                  </w:rPr>
                  <w:instrText>Toc266364092</w:instrText>
                </w:r>
              </w:ins>
              <w:r w:rsidR="00A5505D">
                <w:rPr>
                  <w:noProof/>
                  <w:webHidden/>
                </w:rPr>
                <w:instrText xml:space="preserve"> \h </w:instrText>
              </w:r>
              <w:r>
                <w:rPr>
                  <w:noProof/>
                  <w:webHidden/>
                </w:rPr>
              </w:r>
              <w:r>
                <w:rPr>
                  <w:noProof/>
                  <w:webHidden/>
                </w:rPr>
                <w:fldChar w:fldCharType="separate"/>
              </w:r>
              <w:r w:rsidR="00A5505D">
                <w:rPr>
                  <w:noProof/>
                  <w:webHidden/>
                </w:rPr>
                <w:t>85</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Change w:id="396" w:author="Skat" w:date="2010-07-08T14:54:00Z">
                  <w:pPr>
                    <w:pStyle w:val="Indholdsfortegnelse2"/>
                    <w:tabs>
                      <w:tab w:val="left" w:pos="880"/>
                      <w:tab w:val="right" w:leader="dot" w:pos="10705"/>
                    </w:tabs>
                  </w:pPr>
                </w:pPrChange>
              </w:pPr>
              <w:r>
                <w:fldChar w:fldCharType="begin"/>
              </w:r>
              <w:r>
                <w:instrText>HYPERLINK \l "_</w:instrText>
              </w:r>
              <w:del w:id="397" w:author="Skat" w:date="2010-07-08T14:54:00Z">
                <w:r w:rsidR="00377F89">
                  <w:delInstrText>Toc265233897</w:delInstrText>
                </w:r>
              </w:del>
              <w:ins w:id="398" w:author="Skat" w:date="2010-07-08T14:54:00Z">
                <w:r>
                  <w:instrText>Toc266364093</w:instrText>
                </w:r>
              </w:ins>
              <w:r>
                <w:instrText>"</w:instrText>
              </w:r>
              <w:r>
                <w:fldChar w:fldCharType="separate"/>
              </w:r>
              <w:del w:id="399" w:author="Skat" w:date="2010-07-08T14:54:00Z">
                <w:r w:rsidR="003C3769" w:rsidRPr="00B303A9">
                  <w:rPr>
                    <w:rStyle w:val="Hyperlink"/>
                    <w:noProof/>
                  </w:rPr>
                  <w:delText>6.2</w:delText>
                </w:r>
                <w:r w:rsidR="003C3769">
                  <w:rPr>
                    <w:rFonts w:asciiTheme="minorHAnsi" w:eastAsiaTheme="minorEastAsia" w:hAnsiTheme="minorHAnsi" w:cstheme="minorBidi"/>
                    <w:noProof/>
                    <w:sz w:val="22"/>
                    <w:szCs w:val="22"/>
                  </w:rPr>
                  <w:tab/>
                </w:r>
                <w:r w:rsidR="003C3769" w:rsidRPr="00B303A9">
                  <w:rPr>
                    <w:rStyle w:val="Hyperlink"/>
                    <w:noProof/>
                  </w:rPr>
                  <w:delText>AlternativAdresse</w:delText>
                </w:r>
                <w:r w:rsidR="003C3769">
                  <w:rPr>
                    <w:noProof/>
                    <w:webHidden/>
                  </w:rPr>
                  <w:tab/>
                </w:r>
              </w:del>
              <w:ins w:id="400" w:author="Skat" w:date="2010-07-08T14:54:00Z">
                <w:r w:rsidR="00A5505D" w:rsidRPr="006E51C3">
                  <w:rPr>
                    <w:rStyle w:val="Hyperlink"/>
                    <w:noProof/>
                  </w:rPr>
                  <w:t>5.12</w:t>
                </w:r>
                <w:r w:rsidR="00A5505D">
                  <w:rPr>
                    <w:rFonts w:asciiTheme="minorHAnsi" w:eastAsiaTheme="minorEastAsia" w:hAnsiTheme="minorHAnsi" w:cstheme="minorBidi"/>
                    <w:noProof/>
                    <w:sz w:val="22"/>
                    <w:szCs w:val="22"/>
                  </w:rPr>
                  <w:tab/>
                </w:r>
                <w:r w:rsidR="00A5505D" w:rsidRPr="006E51C3">
                  <w:rPr>
                    <w:rStyle w:val="Hyperlink"/>
                    <w:noProof/>
                  </w:rPr>
                  <w:t>OpkrævningHæftelse</w:t>
                </w:r>
                <w:r w:rsidR="00A5505D">
                  <w:rPr>
                    <w:noProof/>
                    <w:webHidden/>
                  </w:rPr>
                  <w:tab/>
                </w:r>
              </w:ins>
              <w:r>
                <w:rPr>
                  <w:noProof/>
                  <w:webHidden/>
                </w:rPr>
                <w:fldChar w:fldCharType="begin"/>
              </w:r>
              <w:r w:rsidR="00A5505D">
                <w:rPr>
                  <w:noProof/>
                  <w:webHidden/>
                </w:rPr>
                <w:instrText xml:space="preserve"> PAGEREF _</w:instrText>
              </w:r>
              <w:del w:id="401" w:author="Skat" w:date="2010-07-08T14:54:00Z">
                <w:r w:rsidR="003C3769">
                  <w:rPr>
                    <w:noProof/>
                    <w:webHidden/>
                  </w:rPr>
                  <w:delInstrText>Toc265233897</w:delInstrText>
                </w:r>
              </w:del>
              <w:ins w:id="402" w:author="Skat" w:date="2010-07-08T14:54:00Z">
                <w:r w:rsidR="00A5505D">
                  <w:rPr>
                    <w:noProof/>
                    <w:webHidden/>
                  </w:rPr>
                  <w:instrText>Toc266364093</w:instrText>
                </w:r>
              </w:ins>
              <w:r w:rsidR="00A5505D">
                <w:rPr>
                  <w:noProof/>
                  <w:webHidden/>
                </w:rPr>
                <w:instrText xml:space="preserve"> \h </w:instrText>
              </w:r>
              <w:r>
                <w:rPr>
                  <w:noProof/>
                  <w:webHidden/>
                </w:rPr>
              </w:r>
              <w:r>
                <w:rPr>
                  <w:noProof/>
                  <w:webHidden/>
                </w:rPr>
                <w:fldChar w:fldCharType="separate"/>
              </w:r>
              <w:r w:rsidR="00A5505D">
                <w:rPr>
                  <w:noProof/>
                  <w:webHidden/>
                </w:rPr>
                <w:t>86</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Change w:id="403" w:author="Skat" w:date="2010-07-08T14:54:00Z">
                  <w:pPr>
                    <w:pStyle w:val="Indholdsfortegnelse2"/>
                    <w:tabs>
                      <w:tab w:val="left" w:pos="880"/>
                      <w:tab w:val="right" w:leader="dot" w:pos="10705"/>
                    </w:tabs>
                  </w:pPr>
                </w:pPrChange>
              </w:pPr>
              <w:r>
                <w:fldChar w:fldCharType="begin"/>
              </w:r>
              <w:r>
                <w:instrText>HYPERLINK \l "_</w:instrText>
              </w:r>
              <w:del w:id="404" w:author="Skat" w:date="2010-07-08T14:54:00Z">
                <w:r w:rsidR="00377F89">
                  <w:delInstrText>Toc265233898</w:delInstrText>
                </w:r>
              </w:del>
              <w:ins w:id="405" w:author="Skat" w:date="2010-07-08T14:54:00Z">
                <w:r>
                  <w:instrText>Toc266364094</w:instrText>
                </w:r>
              </w:ins>
              <w:r>
                <w:instrText>"</w:instrText>
              </w:r>
              <w:r>
                <w:fldChar w:fldCharType="separate"/>
              </w:r>
              <w:del w:id="406" w:author="Skat" w:date="2010-07-08T14:54:00Z">
                <w:r w:rsidR="003C3769" w:rsidRPr="00B303A9">
                  <w:rPr>
                    <w:rStyle w:val="Hyperlink"/>
                    <w:noProof/>
                  </w:rPr>
                  <w:delText>6.3</w:delText>
                </w:r>
                <w:r w:rsidR="003C3769">
                  <w:rPr>
                    <w:rFonts w:asciiTheme="minorHAnsi" w:eastAsiaTheme="minorEastAsia" w:hAnsiTheme="minorHAnsi" w:cstheme="minorBidi"/>
                    <w:noProof/>
                    <w:sz w:val="22"/>
                    <w:szCs w:val="22"/>
                  </w:rPr>
                  <w:tab/>
                </w:r>
                <w:r w:rsidR="003C3769" w:rsidRPr="00B303A9">
                  <w:rPr>
                    <w:rStyle w:val="Hyperlink"/>
                    <w:noProof/>
                  </w:rPr>
                  <w:delText>BankKontoOplysning</w:delText>
                </w:r>
                <w:r w:rsidR="003C3769">
                  <w:rPr>
                    <w:noProof/>
                    <w:webHidden/>
                  </w:rPr>
                  <w:tab/>
                </w:r>
              </w:del>
              <w:ins w:id="407" w:author="Skat" w:date="2010-07-08T14:54:00Z">
                <w:r w:rsidR="00A5505D" w:rsidRPr="006E51C3">
                  <w:rPr>
                    <w:rStyle w:val="Hyperlink"/>
                    <w:noProof/>
                  </w:rPr>
                  <w:t>5.13</w:t>
                </w:r>
                <w:r w:rsidR="00A5505D">
                  <w:rPr>
                    <w:rFonts w:asciiTheme="minorHAnsi" w:eastAsiaTheme="minorEastAsia" w:hAnsiTheme="minorHAnsi" w:cstheme="minorBidi"/>
                    <w:noProof/>
                    <w:sz w:val="22"/>
                    <w:szCs w:val="22"/>
                  </w:rPr>
                  <w:tab/>
                </w:r>
                <w:r w:rsidR="00A5505D" w:rsidRPr="006E51C3">
                  <w:rPr>
                    <w:rStyle w:val="Hyperlink"/>
                    <w:noProof/>
                  </w:rPr>
                  <w:t>OpkrævningSpecifikationLinje</w:t>
                </w:r>
                <w:r w:rsidR="00A5505D">
                  <w:rPr>
                    <w:noProof/>
                    <w:webHidden/>
                  </w:rPr>
                  <w:tab/>
                </w:r>
              </w:ins>
              <w:r>
                <w:rPr>
                  <w:noProof/>
                  <w:webHidden/>
                </w:rPr>
                <w:fldChar w:fldCharType="begin"/>
              </w:r>
              <w:r w:rsidR="00A5505D">
                <w:rPr>
                  <w:noProof/>
                  <w:webHidden/>
                </w:rPr>
                <w:instrText xml:space="preserve"> PAGEREF _</w:instrText>
              </w:r>
              <w:del w:id="408" w:author="Skat" w:date="2010-07-08T14:54:00Z">
                <w:r w:rsidR="003C3769">
                  <w:rPr>
                    <w:noProof/>
                    <w:webHidden/>
                  </w:rPr>
                  <w:delInstrText>Toc265233898</w:delInstrText>
                </w:r>
              </w:del>
              <w:ins w:id="409" w:author="Skat" w:date="2010-07-08T14:54:00Z">
                <w:r w:rsidR="00A5505D">
                  <w:rPr>
                    <w:noProof/>
                    <w:webHidden/>
                  </w:rPr>
                  <w:instrText>Toc266364094</w:instrText>
                </w:r>
              </w:ins>
              <w:r w:rsidR="00A5505D">
                <w:rPr>
                  <w:noProof/>
                  <w:webHidden/>
                </w:rPr>
                <w:instrText xml:space="preserve"> \h </w:instrText>
              </w:r>
              <w:r>
                <w:rPr>
                  <w:noProof/>
                  <w:webHidden/>
                </w:rPr>
              </w:r>
              <w:r>
                <w:rPr>
                  <w:noProof/>
                  <w:webHidden/>
                </w:rPr>
                <w:fldChar w:fldCharType="separate"/>
              </w:r>
              <w:r w:rsidR="00A5505D">
                <w:rPr>
                  <w:noProof/>
                  <w:webHidden/>
                </w:rPr>
                <w:t>87</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Change w:id="410" w:author="Skat" w:date="2010-07-08T14:54:00Z">
                  <w:pPr>
                    <w:pStyle w:val="Indholdsfortegnelse2"/>
                    <w:tabs>
                      <w:tab w:val="left" w:pos="880"/>
                      <w:tab w:val="right" w:leader="dot" w:pos="10705"/>
                    </w:tabs>
                  </w:pPr>
                </w:pPrChange>
              </w:pPr>
              <w:r>
                <w:fldChar w:fldCharType="begin"/>
              </w:r>
              <w:r>
                <w:instrText>HYPERLINK \l "_</w:instrText>
              </w:r>
              <w:del w:id="411" w:author="Skat" w:date="2010-07-08T14:54:00Z">
                <w:r w:rsidR="00377F89">
                  <w:delInstrText>Toc265233899</w:delInstrText>
                </w:r>
              </w:del>
              <w:ins w:id="412" w:author="Skat" w:date="2010-07-08T14:54:00Z">
                <w:r>
                  <w:instrText>Toc266364095</w:instrText>
                </w:r>
              </w:ins>
              <w:r>
                <w:instrText>"</w:instrText>
              </w:r>
              <w:r>
                <w:fldChar w:fldCharType="separate"/>
              </w:r>
              <w:del w:id="413" w:author="Skat" w:date="2010-07-08T14:54:00Z">
                <w:r w:rsidR="003C3769" w:rsidRPr="00B303A9">
                  <w:rPr>
                    <w:rStyle w:val="Hyperlink"/>
                    <w:noProof/>
                  </w:rPr>
                  <w:delText>6.4</w:delText>
                </w:r>
                <w:r w:rsidR="003C3769">
                  <w:rPr>
                    <w:rFonts w:asciiTheme="minorHAnsi" w:eastAsiaTheme="minorEastAsia" w:hAnsiTheme="minorHAnsi" w:cstheme="minorBidi"/>
                    <w:noProof/>
                    <w:sz w:val="22"/>
                    <w:szCs w:val="22"/>
                  </w:rPr>
                  <w:tab/>
                </w:r>
                <w:r w:rsidR="003C3769" w:rsidRPr="00B303A9">
                  <w:rPr>
                    <w:rStyle w:val="Hyperlink"/>
                    <w:noProof/>
                  </w:rPr>
                  <w:delText>BankKontoUdbetaling</w:delText>
                </w:r>
                <w:r w:rsidR="003C3769">
                  <w:rPr>
                    <w:noProof/>
                    <w:webHidden/>
                  </w:rPr>
                  <w:tab/>
                </w:r>
              </w:del>
              <w:ins w:id="414" w:author="Skat" w:date="2010-07-08T14:54:00Z">
                <w:r w:rsidR="00A5505D" w:rsidRPr="006E51C3">
                  <w:rPr>
                    <w:rStyle w:val="Hyperlink"/>
                    <w:noProof/>
                  </w:rPr>
                  <w:t>5.14</w:t>
                </w:r>
                <w:r w:rsidR="00A5505D">
                  <w:rPr>
                    <w:rFonts w:asciiTheme="minorHAnsi" w:eastAsiaTheme="minorEastAsia" w:hAnsiTheme="minorHAnsi" w:cstheme="minorBidi"/>
                    <w:noProof/>
                    <w:sz w:val="22"/>
                    <w:szCs w:val="22"/>
                  </w:rPr>
                  <w:tab/>
                </w:r>
                <w:r w:rsidR="00A5505D" w:rsidRPr="006E51C3">
                  <w:rPr>
                    <w:rStyle w:val="Hyperlink"/>
                    <w:noProof/>
                  </w:rPr>
                  <w:t>OpkrævningSpecifikationLinjeParameter</w:t>
                </w:r>
                <w:r w:rsidR="00A5505D">
                  <w:rPr>
                    <w:noProof/>
                    <w:webHidden/>
                  </w:rPr>
                  <w:tab/>
                </w:r>
              </w:ins>
              <w:r>
                <w:rPr>
                  <w:noProof/>
                  <w:webHidden/>
                </w:rPr>
                <w:fldChar w:fldCharType="begin"/>
              </w:r>
              <w:r w:rsidR="00A5505D">
                <w:rPr>
                  <w:noProof/>
                  <w:webHidden/>
                </w:rPr>
                <w:instrText xml:space="preserve"> PAGEREF _</w:instrText>
              </w:r>
              <w:del w:id="415" w:author="Skat" w:date="2010-07-08T14:54:00Z">
                <w:r w:rsidR="003C3769">
                  <w:rPr>
                    <w:noProof/>
                    <w:webHidden/>
                  </w:rPr>
                  <w:delInstrText>Toc265233899</w:delInstrText>
                </w:r>
              </w:del>
              <w:ins w:id="416" w:author="Skat" w:date="2010-07-08T14:54:00Z">
                <w:r w:rsidR="00A5505D">
                  <w:rPr>
                    <w:noProof/>
                    <w:webHidden/>
                  </w:rPr>
                  <w:instrText>Toc266364095</w:instrText>
                </w:r>
              </w:ins>
              <w:r w:rsidR="00A5505D">
                <w:rPr>
                  <w:noProof/>
                  <w:webHidden/>
                </w:rPr>
                <w:instrText xml:space="preserve"> \h </w:instrText>
              </w:r>
              <w:r>
                <w:rPr>
                  <w:noProof/>
                  <w:webHidden/>
                </w:rPr>
              </w:r>
              <w:r>
                <w:rPr>
                  <w:noProof/>
                  <w:webHidden/>
                </w:rPr>
                <w:fldChar w:fldCharType="separate"/>
              </w:r>
              <w:r w:rsidR="00A5505D">
                <w:rPr>
                  <w:noProof/>
                  <w:webHidden/>
                </w:rPr>
                <w:t>88</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Change w:id="417" w:author="Skat" w:date="2010-07-08T14:54:00Z">
                  <w:pPr>
                    <w:pStyle w:val="Indholdsfortegnelse2"/>
                    <w:tabs>
                      <w:tab w:val="left" w:pos="880"/>
                      <w:tab w:val="right" w:leader="dot" w:pos="10705"/>
                    </w:tabs>
                  </w:pPr>
                </w:pPrChange>
              </w:pPr>
              <w:r>
                <w:fldChar w:fldCharType="begin"/>
              </w:r>
              <w:r>
                <w:instrText>HYPERLINK \l "_</w:instrText>
              </w:r>
              <w:del w:id="418" w:author="Skat" w:date="2010-07-08T14:54:00Z">
                <w:r w:rsidR="00377F89">
                  <w:delInstrText>Toc265233900</w:delInstrText>
                </w:r>
              </w:del>
              <w:ins w:id="419" w:author="Skat" w:date="2010-07-08T14:54:00Z">
                <w:r>
                  <w:instrText>Toc266364096</w:instrText>
                </w:r>
              </w:ins>
              <w:r>
                <w:instrText>"</w:instrText>
              </w:r>
              <w:r>
                <w:fldChar w:fldCharType="separate"/>
              </w:r>
              <w:del w:id="420" w:author="Skat" w:date="2010-07-08T14:54:00Z">
                <w:r w:rsidR="003C3769" w:rsidRPr="00B303A9">
                  <w:rPr>
                    <w:rStyle w:val="Hyperlink"/>
                    <w:noProof/>
                  </w:rPr>
                  <w:delText>6.5</w:delText>
                </w:r>
                <w:r w:rsidR="003C3769">
                  <w:rPr>
                    <w:rFonts w:asciiTheme="minorHAnsi" w:eastAsiaTheme="minorEastAsia" w:hAnsiTheme="minorHAnsi" w:cstheme="minorBidi"/>
                    <w:noProof/>
                    <w:sz w:val="22"/>
                    <w:szCs w:val="22"/>
                  </w:rPr>
                  <w:tab/>
                </w:r>
                <w:r w:rsidR="003C3769" w:rsidRPr="00B303A9">
                  <w:rPr>
                    <w:rStyle w:val="Hyperlink"/>
                    <w:noProof/>
                  </w:rPr>
                  <w:delText>Civilstand</w:delText>
                </w:r>
                <w:r w:rsidR="003C3769">
                  <w:rPr>
                    <w:noProof/>
                    <w:webHidden/>
                  </w:rPr>
                  <w:tab/>
                </w:r>
              </w:del>
              <w:ins w:id="421" w:author="Skat" w:date="2010-07-08T14:54:00Z">
                <w:r w:rsidR="00A5505D" w:rsidRPr="006E51C3">
                  <w:rPr>
                    <w:rStyle w:val="Hyperlink"/>
                    <w:noProof/>
                  </w:rPr>
                  <w:t>5.15</w:t>
                </w:r>
                <w:r w:rsidR="00A5505D">
                  <w:rPr>
                    <w:rFonts w:asciiTheme="minorHAnsi" w:eastAsiaTheme="minorEastAsia" w:hAnsiTheme="minorHAnsi" w:cstheme="minorBidi"/>
                    <w:noProof/>
                    <w:sz w:val="22"/>
                    <w:szCs w:val="22"/>
                  </w:rPr>
                  <w:tab/>
                </w:r>
                <w:r w:rsidR="00A5505D" w:rsidRPr="006E51C3">
                  <w:rPr>
                    <w:rStyle w:val="Hyperlink"/>
                    <w:noProof/>
                  </w:rPr>
                  <w:t>OpkrævningSpecifikationParameter</w:t>
                </w:r>
                <w:r w:rsidR="00A5505D">
                  <w:rPr>
                    <w:noProof/>
                    <w:webHidden/>
                  </w:rPr>
                  <w:tab/>
                </w:r>
              </w:ins>
              <w:r>
                <w:rPr>
                  <w:noProof/>
                  <w:webHidden/>
                </w:rPr>
                <w:fldChar w:fldCharType="begin"/>
              </w:r>
              <w:r w:rsidR="00A5505D">
                <w:rPr>
                  <w:noProof/>
                  <w:webHidden/>
                </w:rPr>
                <w:instrText xml:space="preserve"> PAGEREF _</w:instrText>
              </w:r>
              <w:del w:id="422" w:author="Skat" w:date="2010-07-08T14:54:00Z">
                <w:r w:rsidR="003C3769">
                  <w:rPr>
                    <w:noProof/>
                    <w:webHidden/>
                  </w:rPr>
                  <w:delInstrText>Toc265233900</w:delInstrText>
                </w:r>
              </w:del>
              <w:ins w:id="423" w:author="Skat" w:date="2010-07-08T14:54:00Z">
                <w:r w:rsidR="00A5505D">
                  <w:rPr>
                    <w:noProof/>
                    <w:webHidden/>
                  </w:rPr>
                  <w:instrText>Toc266364096</w:instrText>
                </w:r>
              </w:ins>
              <w:r w:rsidR="00A5505D">
                <w:rPr>
                  <w:noProof/>
                  <w:webHidden/>
                </w:rPr>
                <w:instrText xml:space="preserve"> \h </w:instrText>
              </w:r>
              <w:r>
                <w:rPr>
                  <w:noProof/>
                  <w:webHidden/>
                </w:rPr>
              </w:r>
              <w:r>
                <w:rPr>
                  <w:noProof/>
                  <w:webHidden/>
                </w:rPr>
                <w:fldChar w:fldCharType="separate"/>
              </w:r>
              <w:r w:rsidR="00A5505D">
                <w:rPr>
                  <w:noProof/>
                  <w:webHidden/>
                </w:rPr>
                <w:t>89</w:t>
              </w:r>
              <w:r>
                <w:rPr>
                  <w:noProof/>
                  <w:webHidden/>
                </w:rPr>
                <w:fldChar w:fldCharType="end"/>
              </w:r>
              <w:r>
                <w:fldChar w:fldCharType="end"/>
              </w:r>
            </w:p>
            <w:p w:rsidR="00A5505D" w:rsidRDefault="00F061A6">
              <w:pPr>
                <w:pStyle w:val="Indholdsfortegnelse1"/>
                <w:tabs>
                  <w:tab w:val="left" w:pos="440"/>
                  <w:tab w:val="right" w:leader="dot" w:pos="10705"/>
                </w:tabs>
                <w:rPr>
                  <w:rFonts w:asciiTheme="minorHAnsi" w:eastAsiaTheme="minorEastAsia" w:hAnsiTheme="minorHAnsi" w:cstheme="minorBidi"/>
                  <w:noProof/>
                  <w:sz w:val="22"/>
                  <w:szCs w:val="22"/>
                </w:rPr>
                <w:pPrChange w:id="424" w:author="Skat" w:date="2010-07-08T14:54:00Z">
                  <w:pPr>
                    <w:pStyle w:val="Indholdsfortegnelse2"/>
                    <w:tabs>
                      <w:tab w:val="left" w:pos="880"/>
                      <w:tab w:val="right" w:leader="dot" w:pos="10705"/>
                    </w:tabs>
                  </w:pPr>
                </w:pPrChange>
              </w:pPr>
              <w:r>
                <w:fldChar w:fldCharType="begin"/>
              </w:r>
              <w:r>
                <w:instrText>HYPERLINK \l "_</w:instrText>
              </w:r>
              <w:del w:id="425" w:author="Skat" w:date="2010-07-08T14:54:00Z">
                <w:r w:rsidR="00377F89">
                  <w:delInstrText>Toc265233901</w:delInstrText>
                </w:r>
              </w:del>
              <w:ins w:id="426" w:author="Skat" w:date="2010-07-08T14:54:00Z">
                <w:r>
                  <w:instrText>Toc266364097</w:instrText>
                </w:r>
              </w:ins>
              <w:r>
                <w:instrText>"</w:instrText>
              </w:r>
              <w:r>
                <w:fldChar w:fldCharType="separate"/>
              </w:r>
              <w:del w:id="427" w:author="Skat" w:date="2010-07-08T14:54:00Z">
                <w:r w:rsidR="003C3769" w:rsidRPr="00B303A9">
                  <w:rPr>
                    <w:rStyle w:val="Hyperlink"/>
                    <w:noProof/>
                  </w:rPr>
                  <w:delText>6.6</w:delText>
                </w:r>
                <w:r w:rsidR="003C3769">
                  <w:rPr>
                    <w:rFonts w:asciiTheme="minorHAnsi" w:eastAsiaTheme="minorEastAsia" w:hAnsiTheme="minorHAnsi" w:cstheme="minorBidi"/>
                    <w:noProof/>
                    <w:sz w:val="22"/>
                    <w:szCs w:val="22"/>
                  </w:rPr>
                  <w:tab/>
                </w:r>
                <w:r w:rsidR="003C3769" w:rsidRPr="00B303A9">
                  <w:rPr>
                    <w:rStyle w:val="Hyperlink"/>
                    <w:noProof/>
                  </w:rPr>
                  <w:delText>EAN</w:delText>
                </w:r>
                <w:r w:rsidR="003C3769">
                  <w:rPr>
                    <w:noProof/>
                    <w:webHidden/>
                  </w:rPr>
                  <w:tab/>
                </w:r>
              </w:del>
              <w:ins w:id="428" w:author="Skat" w:date="2010-07-08T14:54:00Z">
                <w:r w:rsidR="00A5505D" w:rsidRPr="006E51C3">
                  <w:rPr>
                    <w:rStyle w:val="Hyperlink"/>
                    <w:noProof/>
                  </w:rPr>
                  <w:t>6</w:t>
                </w:r>
                <w:r w:rsidR="00A5505D">
                  <w:rPr>
                    <w:rFonts w:asciiTheme="minorHAnsi" w:eastAsiaTheme="minorEastAsia" w:hAnsiTheme="minorHAnsi" w:cstheme="minorBidi"/>
                    <w:noProof/>
                    <w:sz w:val="22"/>
                    <w:szCs w:val="22"/>
                  </w:rPr>
                  <w:tab/>
                </w:r>
                <w:r w:rsidR="00A5505D" w:rsidRPr="006E51C3">
                  <w:rPr>
                    <w:rStyle w:val="Hyperlink"/>
                    <w:noProof/>
                  </w:rPr>
                  <w:t>DMO Opkrævningskonto/Kunde</w:t>
                </w:r>
                <w:r w:rsidR="00A5505D">
                  <w:rPr>
                    <w:noProof/>
                    <w:webHidden/>
                  </w:rPr>
                  <w:tab/>
                </w:r>
              </w:ins>
              <w:r>
                <w:rPr>
                  <w:noProof/>
                  <w:webHidden/>
                </w:rPr>
                <w:fldChar w:fldCharType="begin"/>
              </w:r>
              <w:r w:rsidR="00A5505D">
                <w:rPr>
                  <w:noProof/>
                  <w:webHidden/>
                </w:rPr>
                <w:instrText xml:space="preserve"> PAGEREF _</w:instrText>
              </w:r>
              <w:del w:id="429" w:author="Skat" w:date="2010-07-08T14:54:00Z">
                <w:r w:rsidR="003C3769">
                  <w:rPr>
                    <w:noProof/>
                    <w:webHidden/>
                  </w:rPr>
                  <w:delInstrText>Toc265233901</w:delInstrText>
                </w:r>
              </w:del>
              <w:ins w:id="430" w:author="Skat" w:date="2010-07-08T14:54:00Z">
                <w:r w:rsidR="00A5505D">
                  <w:rPr>
                    <w:noProof/>
                    <w:webHidden/>
                  </w:rPr>
                  <w:instrText>Toc266364097</w:instrText>
                </w:r>
              </w:ins>
              <w:r w:rsidR="00A5505D">
                <w:rPr>
                  <w:noProof/>
                  <w:webHidden/>
                </w:rPr>
                <w:instrText xml:space="preserve"> \h </w:instrText>
              </w:r>
              <w:r>
                <w:rPr>
                  <w:noProof/>
                  <w:webHidden/>
                </w:rPr>
              </w:r>
              <w:r>
                <w:rPr>
                  <w:noProof/>
                  <w:webHidden/>
                </w:rPr>
                <w:fldChar w:fldCharType="separate"/>
              </w:r>
              <w:r w:rsidR="00A5505D">
                <w:rPr>
                  <w:noProof/>
                  <w:webHidden/>
                </w:rPr>
                <w:t>90</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
              <w:r>
                <w:fldChar w:fldCharType="begin"/>
              </w:r>
              <w:r>
                <w:instrText>HYPERLINK \l "_</w:instrText>
              </w:r>
              <w:del w:id="431" w:author="Skat" w:date="2010-07-08T14:54:00Z">
                <w:r w:rsidR="00377F89">
                  <w:delInstrText>Toc265233902</w:delInstrText>
                </w:r>
              </w:del>
              <w:ins w:id="432" w:author="Skat" w:date="2010-07-08T14:54:00Z">
                <w:r>
                  <w:instrText>Toc266364098</w:instrText>
                </w:r>
              </w:ins>
              <w:r>
                <w:instrText>"</w:instrText>
              </w:r>
              <w:r>
                <w:fldChar w:fldCharType="separate"/>
              </w:r>
              <w:r w:rsidR="00A5505D" w:rsidRPr="006E51C3">
                <w:rPr>
                  <w:rStyle w:val="Hyperlink"/>
                  <w:noProof/>
                </w:rPr>
                <w:t>6.</w:t>
              </w:r>
              <w:del w:id="433" w:author="Skat" w:date="2010-07-08T14:54:00Z">
                <w:r w:rsidR="003C3769" w:rsidRPr="00B303A9">
                  <w:rPr>
                    <w:rStyle w:val="Hyperlink"/>
                    <w:noProof/>
                  </w:rPr>
                  <w:delText>7</w:delText>
                </w:r>
                <w:r w:rsidR="003C3769">
                  <w:rPr>
                    <w:rFonts w:asciiTheme="minorHAnsi" w:eastAsiaTheme="minorEastAsia" w:hAnsiTheme="minorHAnsi" w:cstheme="minorBidi"/>
                    <w:noProof/>
                    <w:sz w:val="22"/>
                    <w:szCs w:val="22"/>
                  </w:rPr>
                  <w:tab/>
                </w:r>
                <w:r w:rsidR="003C3769" w:rsidRPr="00B303A9">
                  <w:rPr>
                    <w:rStyle w:val="Hyperlink"/>
                    <w:noProof/>
                  </w:rPr>
                  <w:delText>KontaktOplysning</w:delText>
                </w:r>
              </w:del>
              <w:ins w:id="434" w:author="Skat" w:date="2010-07-08T14:54:00Z">
                <w:r w:rsidR="00A5505D" w:rsidRPr="006E51C3">
                  <w:rPr>
                    <w:rStyle w:val="Hyperlink"/>
                    <w:noProof/>
                  </w:rPr>
                  <w:t>1</w:t>
                </w:r>
                <w:r w:rsidR="00A5505D">
                  <w:rPr>
                    <w:rFonts w:asciiTheme="minorHAnsi" w:eastAsiaTheme="minorEastAsia" w:hAnsiTheme="minorHAnsi" w:cstheme="minorBidi"/>
                    <w:noProof/>
                    <w:sz w:val="22"/>
                    <w:szCs w:val="22"/>
                  </w:rPr>
                  <w:tab/>
                </w:r>
                <w:r w:rsidR="00A5505D" w:rsidRPr="006E51C3">
                  <w:rPr>
                    <w:rStyle w:val="Hyperlink"/>
                    <w:noProof/>
                  </w:rPr>
                  <w:t>Adresse</w:t>
                </w:r>
              </w:ins>
              <w:r w:rsidR="00A5505D">
                <w:rPr>
                  <w:noProof/>
                  <w:webHidden/>
                </w:rPr>
                <w:tab/>
              </w:r>
              <w:r>
                <w:rPr>
                  <w:noProof/>
                  <w:webHidden/>
                </w:rPr>
                <w:fldChar w:fldCharType="begin"/>
              </w:r>
              <w:r w:rsidR="00A5505D">
                <w:rPr>
                  <w:noProof/>
                  <w:webHidden/>
                </w:rPr>
                <w:instrText xml:space="preserve"> PAGEREF _</w:instrText>
              </w:r>
              <w:del w:id="435" w:author="Skat" w:date="2010-07-08T14:54:00Z">
                <w:r w:rsidR="003C3769">
                  <w:rPr>
                    <w:noProof/>
                    <w:webHidden/>
                  </w:rPr>
                  <w:delInstrText>Toc265233902</w:delInstrText>
                </w:r>
              </w:del>
              <w:ins w:id="436" w:author="Skat" w:date="2010-07-08T14:54:00Z">
                <w:r w:rsidR="00A5505D">
                  <w:rPr>
                    <w:noProof/>
                    <w:webHidden/>
                  </w:rPr>
                  <w:instrText>Toc266364098</w:instrText>
                </w:r>
              </w:ins>
              <w:r w:rsidR="00A5505D">
                <w:rPr>
                  <w:noProof/>
                  <w:webHidden/>
                </w:rPr>
                <w:instrText xml:space="preserve"> \h </w:instrText>
              </w:r>
              <w:r>
                <w:rPr>
                  <w:noProof/>
                  <w:webHidden/>
                </w:rPr>
              </w:r>
              <w:r>
                <w:rPr>
                  <w:noProof/>
                  <w:webHidden/>
                </w:rPr>
                <w:fldChar w:fldCharType="separate"/>
              </w:r>
              <w:r w:rsidR="00A5505D">
                <w:rPr>
                  <w:noProof/>
                  <w:webHidden/>
                </w:rPr>
                <w:t>91</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
              <w:r>
                <w:fldChar w:fldCharType="begin"/>
              </w:r>
              <w:r>
                <w:instrText>HYPERLINK \l "_</w:instrText>
              </w:r>
              <w:del w:id="437" w:author="Skat" w:date="2010-07-08T14:54:00Z">
                <w:r w:rsidR="00377F89">
                  <w:delInstrText>Toc265233903</w:delInstrText>
                </w:r>
              </w:del>
              <w:ins w:id="438" w:author="Skat" w:date="2010-07-08T14:54:00Z">
                <w:r>
                  <w:instrText>Toc266364099</w:instrText>
                </w:r>
              </w:ins>
              <w:r>
                <w:instrText>"</w:instrText>
              </w:r>
              <w:r>
                <w:fldChar w:fldCharType="separate"/>
              </w:r>
              <w:r w:rsidR="00A5505D" w:rsidRPr="006E51C3">
                <w:rPr>
                  <w:rStyle w:val="Hyperlink"/>
                  <w:noProof/>
                </w:rPr>
                <w:t>6.</w:t>
              </w:r>
              <w:del w:id="439" w:author="Skat" w:date="2010-07-08T14:54:00Z">
                <w:r w:rsidR="003C3769" w:rsidRPr="00B303A9">
                  <w:rPr>
                    <w:rStyle w:val="Hyperlink"/>
                    <w:noProof/>
                  </w:rPr>
                  <w:delText>8</w:delText>
                </w:r>
                <w:r w:rsidR="003C3769">
                  <w:rPr>
                    <w:rFonts w:asciiTheme="minorHAnsi" w:eastAsiaTheme="minorEastAsia" w:hAnsiTheme="minorHAnsi" w:cstheme="minorBidi"/>
                    <w:noProof/>
                    <w:sz w:val="22"/>
                    <w:szCs w:val="22"/>
                  </w:rPr>
                  <w:tab/>
                </w:r>
                <w:r w:rsidR="003C3769" w:rsidRPr="00B303A9">
                  <w:rPr>
                    <w:rStyle w:val="Hyperlink"/>
                    <w:noProof/>
                  </w:rPr>
                  <w:delText>Kunde</w:delText>
                </w:r>
              </w:del>
              <w:ins w:id="440" w:author="Skat" w:date="2010-07-08T14:54:00Z">
                <w:r w:rsidR="00A5505D" w:rsidRPr="006E51C3">
                  <w:rPr>
                    <w:rStyle w:val="Hyperlink"/>
                    <w:noProof/>
                  </w:rPr>
                  <w:t>2</w:t>
                </w:r>
                <w:r w:rsidR="00A5505D">
                  <w:rPr>
                    <w:rFonts w:asciiTheme="minorHAnsi" w:eastAsiaTheme="minorEastAsia" w:hAnsiTheme="minorHAnsi" w:cstheme="minorBidi"/>
                    <w:noProof/>
                    <w:sz w:val="22"/>
                    <w:szCs w:val="22"/>
                  </w:rPr>
                  <w:tab/>
                </w:r>
                <w:r w:rsidR="00A5505D" w:rsidRPr="006E51C3">
                  <w:rPr>
                    <w:rStyle w:val="Hyperlink"/>
                    <w:noProof/>
                  </w:rPr>
                  <w:t>AlternativAdresse</w:t>
                </w:r>
              </w:ins>
              <w:r w:rsidR="00A5505D">
                <w:rPr>
                  <w:noProof/>
                  <w:webHidden/>
                </w:rPr>
                <w:tab/>
              </w:r>
              <w:r>
                <w:rPr>
                  <w:noProof/>
                  <w:webHidden/>
                </w:rPr>
                <w:fldChar w:fldCharType="begin"/>
              </w:r>
              <w:r w:rsidR="00A5505D">
                <w:rPr>
                  <w:noProof/>
                  <w:webHidden/>
                </w:rPr>
                <w:instrText xml:space="preserve"> PAGEREF _</w:instrText>
              </w:r>
              <w:del w:id="441" w:author="Skat" w:date="2010-07-08T14:54:00Z">
                <w:r w:rsidR="003C3769">
                  <w:rPr>
                    <w:noProof/>
                    <w:webHidden/>
                  </w:rPr>
                  <w:delInstrText>Toc265233903</w:delInstrText>
                </w:r>
              </w:del>
              <w:ins w:id="442" w:author="Skat" w:date="2010-07-08T14:54:00Z">
                <w:r w:rsidR="00A5505D">
                  <w:rPr>
                    <w:noProof/>
                    <w:webHidden/>
                  </w:rPr>
                  <w:instrText>Toc266364099</w:instrText>
                </w:r>
              </w:ins>
              <w:r w:rsidR="00A5505D">
                <w:rPr>
                  <w:noProof/>
                  <w:webHidden/>
                </w:rPr>
                <w:instrText xml:space="preserve"> \h </w:instrText>
              </w:r>
              <w:r>
                <w:rPr>
                  <w:noProof/>
                  <w:webHidden/>
                </w:rPr>
              </w:r>
              <w:r>
                <w:rPr>
                  <w:noProof/>
                  <w:webHidden/>
                </w:rPr>
                <w:fldChar w:fldCharType="separate"/>
              </w:r>
              <w:r w:rsidR="00A5505D">
                <w:rPr>
                  <w:noProof/>
                  <w:webHidden/>
                </w:rPr>
                <w:t>93</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
              <w:r>
                <w:fldChar w:fldCharType="begin"/>
              </w:r>
              <w:r>
                <w:instrText>HYPERLINK \l "_</w:instrText>
              </w:r>
              <w:del w:id="443" w:author="Skat" w:date="2010-07-08T14:54:00Z">
                <w:r w:rsidR="00377F89">
                  <w:delInstrText>Toc265233904</w:delInstrText>
                </w:r>
              </w:del>
              <w:ins w:id="444" w:author="Skat" w:date="2010-07-08T14:54:00Z">
                <w:r>
                  <w:instrText>Toc266364100</w:instrText>
                </w:r>
              </w:ins>
              <w:r>
                <w:instrText>"</w:instrText>
              </w:r>
              <w:r>
                <w:fldChar w:fldCharType="separate"/>
              </w:r>
              <w:r w:rsidR="00A5505D" w:rsidRPr="006E51C3">
                <w:rPr>
                  <w:rStyle w:val="Hyperlink"/>
                  <w:noProof/>
                </w:rPr>
                <w:t>6.</w:t>
              </w:r>
              <w:del w:id="445" w:author="Skat" w:date="2010-07-08T14:54:00Z">
                <w:r w:rsidR="003C3769" w:rsidRPr="00B303A9">
                  <w:rPr>
                    <w:rStyle w:val="Hyperlink"/>
                    <w:noProof/>
                  </w:rPr>
                  <w:delText>9</w:delText>
                </w:r>
                <w:r w:rsidR="003C3769">
                  <w:rPr>
                    <w:rFonts w:asciiTheme="minorHAnsi" w:eastAsiaTheme="minorEastAsia" w:hAnsiTheme="minorHAnsi" w:cstheme="minorBidi"/>
                    <w:noProof/>
                    <w:sz w:val="22"/>
                    <w:szCs w:val="22"/>
                  </w:rPr>
                  <w:tab/>
                </w:r>
                <w:r w:rsidR="003C3769" w:rsidRPr="00B303A9">
                  <w:rPr>
                    <w:rStyle w:val="Hyperlink"/>
                    <w:noProof/>
                  </w:rPr>
                  <w:delText>KundeRelation</w:delText>
                </w:r>
              </w:del>
              <w:ins w:id="446" w:author="Skat" w:date="2010-07-08T14:54:00Z">
                <w:r w:rsidR="00A5505D" w:rsidRPr="006E51C3">
                  <w:rPr>
                    <w:rStyle w:val="Hyperlink"/>
                    <w:noProof/>
                  </w:rPr>
                  <w:t>3</w:t>
                </w:r>
                <w:r w:rsidR="00A5505D">
                  <w:rPr>
                    <w:rFonts w:asciiTheme="minorHAnsi" w:eastAsiaTheme="minorEastAsia" w:hAnsiTheme="minorHAnsi" w:cstheme="minorBidi"/>
                    <w:noProof/>
                    <w:sz w:val="22"/>
                    <w:szCs w:val="22"/>
                  </w:rPr>
                  <w:tab/>
                </w:r>
                <w:r w:rsidR="00A5505D" w:rsidRPr="006E51C3">
                  <w:rPr>
                    <w:rStyle w:val="Hyperlink"/>
                    <w:noProof/>
                  </w:rPr>
                  <w:t>BankKontoOplysning</w:t>
                </w:r>
              </w:ins>
              <w:r w:rsidR="00A5505D">
                <w:rPr>
                  <w:noProof/>
                  <w:webHidden/>
                </w:rPr>
                <w:tab/>
              </w:r>
              <w:r>
                <w:rPr>
                  <w:noProof/>
                  <w:webHidden/>
                </w:rPr>
                <w:fldChar w:fldCharType="begin"/>
              </w:r>
              <w:r w:rsidR="00A5505D">
                <w:rPr>
                  <w:noProof/>
                  <w:webHidden/>
                </w:rPr>
                <w:instrText xml:space="preserve"> PAGEREF _</w:instrText>
              </w:r>
              <w:del w:id="447" w:author="Skat" w:date="2010-07-08T14:54:00Z">
                <w:r w:rsidR="003C3769">
                  <w:rPr>
                    <w:noProof/>
                    <w:webHidden/>
                  </w:rPr>
                  <w:delInstrText>Toc265233904</w:delInstrText>
                </w:r>
              </w:del>
              <w:ins w:id="448" w:author="Skat" w:date="2010-07-08T14:54:00Z">
                <w:r w:rsidR="00A5505D">
                  <w:rPr>
                    <w:noProof/>
                    <w:webHidden/>
                  </w:rPr>
                  <w:instrText>Toc266364100</w:instrText>
                </w:r>
              </w:ins>
              <w:r w:rsidR="00A5505D">
                <w:rPr>
                  <w:noProof/>
                  <w:webHidden/>
                </w:rPr>
                <w:instrText xml:space="preserve"> \h </w:instrText>
              </w:r>
              <w:r>
                <w:rPr>
                  <w:noProof/>
                  <w:webHidden/>
                </w:rPr>
              </w:r>
              <w:r>
                <w:rPr>
                  <w:noProof/>
                  <w:webHidden/>
                </w:rPr>
                <w:fldChar w:fldCharType="separate"/>
              </w:r>
              <w:r w:rsidR="00A5505D">
                <w:rPr>
                  <w:noProof/>
                  <w:webHidden/>
                </w:rPr>
                <w:t>94</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Change w:id="449" w:author="Skat" w:date="2010-07-08T14:54:00Z">
                  <w:pPr>
                    <w:pStyle w:val="Indholdsfortegnelse2"/>
                    <w:tabs>
                      <w:tab w:val="left" w:pos="1100"/>
                      <w:tab w:val="right" w:leader="dot" w:pos="10705"/>
                    </w:tabs>
                  </w:pPr>
                </w:pPrChange>
              </w:pPr>
              <w:r>
                <w:fldChar w:fldCharType="begin"/>
              </w:r>
              <w:r>
                <w:instrText>HYPERLINK \l "_</w:instrText>
              </w:r>
              <w:del w:id="450" w:author="Skat" w:date="2010-07-08T14:54:00Z">
                <w:r w:rsidR="00377F89">
                  <w:delInstrText>Toc265233905</w:delInstrText>
                </w:r>
              </w:del>
              <w:ins w:id="451" w:author="Skat" w:date="2010-07-08T14:54:00Z">
                <w:r>
                  <w:instrText>Toc266364101</w:instrText>
                </w:r>
              </w:ins>
              <w:r>
                <w:instrText>"</w:instrText>
              </w:r>
              <w:r>
                <w:fldChar w:fldCharType="separate"/>
              </w:r>
              <w:r w:rsidR="00A5505D" w:rsidRPr="006E51C3">
                <w:rPr>
                  <w:rStyle w:val="Hyperlink"/>
                  <w:noProof/>
                </w:rPr>
                <w:t>6.</w:t>
              </w:r>
              <w:del w:id="452" w:author="Skat" w:date="2010-07-08T14:54:00Z">
                <w:r w:rsidR="003C3769" w:rsidRPr="00B303A9">
                  <w:rPr>
                    <w:rStyle w:val="Hyperlink"/>
                    <w:noProof/>
                  </w:rPr>
                  <w:delText>10</w:delText>
                </w:r>
                <w:r w:rsidR="003C3769">
                  <w:rPr>
                    <w:rFonts w:asciiTheme="minorHAnsi" w:eastAsiaTheme="minorEastAsia" w:hAnsiTheme="minorHAnsi" w:cstheme="minorBidi"/>
                    <w:noProof/>
                    <w:sz w:val="22"/>
                    <w:szCs w:val="22"/>
                  </w:rPr>
                  <w:tab/>
                </w:r>
                <w:r w:rsidR="003C3769" w:rsidRPr="00B303A9">
                  <w:rPr>
                    <w:rStyle w:val="Hyperlink"/>
                    <w:noProof/>
                  </w:rPr>
                  <w:delText>Land</w:delText>
                </w:r>
              </w:del>
              <w:ins w:id="453" w:author="Skat" w:date="2010-07-08T14:54:00Z">
                <w:r w:rsidR="00A5505D" w:rsidRPr="006E51C3">
                  <w:rPr>
                    <w:rStyle w:val="Hyperlink"/>
                    <w:noProof/>
                  </w:rPr>
                  <w:t>4</w:t>
                </w:r>
                <w:r w:rsidR="00A5505D">
                  <w:rPr>
                    <w:rFonts w:asciiTheme="minorHAnsi" w:eastAsiaTheme="minorEastAsia" w:hAnsiTheme="minorHAnsi" w:cstheme="minorBidi"/>
                    <w:noProof/>
                    <w:sz w:val="22"/>
                    <w:szCs w:val="22"/>
                  </w:rPr>
                  <w:tab/>
                </w:r>
                <w:r w:rsidR="00A5505D" w:rsidRPr="006E51C3">
                  <w:rPr>
                    <w:rStyle w:val="Hyperlink"/>
                    <w:noProof/>
                  </w:rPr>
                  <w:t>BankKontoUdbetaling</w:t>
                </w:r>
              </w:ins>
              <w:r w:rsidR="00A5505D">
                <w:rPr>
                  <w:noProof/>
                  <w:webHidden/>
                </w:rPr>
                <w:tab/>
              </w:r>
              <w:r>
                <w:rPr>
                  <w:noProof/>
                  <w:webHidden/>
                </w:rPr>
                <w:fldChar w:fldCharType="begin"/>
              </w:r>
              <w:r w:rsidR="00A5505D">
                <w:rPr>
                  <w:noProof/>
                  <w:webHidden/>
                </w:rPr>
                <w:instrText xml:space="preserve"> PAGEREF _</w:instrText>
              </w:r>
              <w:del w:id="454" w:author="Skat" w:date="2010-07-08T14:54:00Z">
                <w:r w:rsidR="003C3769">
                  <w:rPr>
                    <w:noProof/>
                    <w:webHidden/>
                  </w:rPr>
                  <w:delInstrText>Toc265233905</w:delInstrText>
                </w:r>
              </w:del>
              <w:ins w:id="455" w:author="Skat" w:date="2010-07-08T14:54:00Z">
                <w:r w:rsidR="00A5505D">
                  <w:rPr>
                    <w:noProof/>
                    <w:webHidden/>
                  </w:rPr>
                  <w:instrText>Toc266364101</w:instrText>
                </w:r>
              </w:ins>
              <w:r w:rsidR="00A5505D">
                <w:rPr>
                  <w:noProof/>
                  <w:webHidden/>
                </w:rPr>
                <w:instrText xml:space="preserve"> \h </w:instrText>
              </w:r>
              <w:r>
                <w:rPr>
                  <w:noProof/>
                  <w:webHidden/>
                </w:rPr>
              </w:r>
              <w:r>
                <w:rPr>
                  <w:noProof/>
                  <w:webHidden/>
                </w:rPr>
                <w:fldChar w:fldCharType="separate"/>
              </w:r>
              <w:r w:rsidR="00A5505D">
                <w:rPr>
                  <w:noProof/>
                  <w:webHidden/>
                </w:rPr>
                <w:t>95</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Change w:id="456" w:author="Skat" w:date="2010-07-08T14:54:00Z">
                  <w:pPr>
                    <w:pStyle w:val="Indholdsfortegnelse2"/>
                    <w:tabs>
                      <w:tab w:val="left" w:pos="1100"/>
                      <w:tab w:val="right" w:leader="dot" w:pos="10705"/>
                    </w:tabs>
                  </w:pPr>
                </w:pPrChange>
              </w:pPr>
              <w:r>
                <w:fldChar w:fldCharType="begin"/>
              </w:r>
              <w:r>
                <w:instrText>HYPERLINK \l "_</w:instrText>
              </w:r>
              <w:del w:id="457" w:author="Skat" w:date="2010-07-08T14:54:00Z">
                <w:r w:rsidR="00377F89">
                  <w:delInstrText>Toc265233906</w:delInstrText>
                </w:r>
              </w:del>
              <w:ins w:id="458" w:author="Skat" w:date="2010-07-08T14:54:00Z">
                <w:r>
                  <w:instrText>Toc266364102</w:instrText>
                </w:r>
              </w:ins>
              <w:r>
                <w:instrText>"</w:instrText>
              </w:r>
              <w:r>
                <w:fldChar w:fldCharType="separate"/>
              </w:r>
              <w:r w:rsidR="00A5505D" w:rsidRPr="006E51C3">
                <w:rPr>
                  <w:rStyle w:val="Hyperlink"/>
                  <w:noProof/>
                </w:rPr>
                <w:t>6.</w:t>
              </w:r>
              <w:del w:id="459" w:author="Skat" w:date="2010-07-08T14:54:00Z">
                <w:r w:rsidR="003C3769" w:rsidRPr="00B303A9">
                  <w:rPr>
                    <w:rStyle w:val="Hyperlink"/>
                    <w:noProof/>
                  </w:rPr>
                  <w:delText>11</w:delText>
                </w:r>
                <w:r w:rsidR="003C3769">
                  <w:rPr>
                    <w:rFonts w:asciiTheme="minorHAnsi" w:eastAsiaTheme="minorEastAsia" w:hAnsiTheme="minorHAnsi" w:cstheme="minorBidi"/>
                    <w:noProof/>
                    <w:sz w:val="22"/>
                    <w:szCs w:val="22"/>
                  </w:rPr>
                  <w:tab/>
                </w:r>
                <w:r w:rsidR="003C3769" w:rsidRPr="00B303A9">
                  <w:rPr>
                    <w:rStyle w:val="Hyperlink"/>
                    <w:noProof/>
                  </w:rPr>
                  <w:delText>OCR</w:delText>
                </w:r>
              </w:del>
              <w:ins w:id="460" w:author="Skat" w:date="2010-07-08T14:54:00Z">
                <w:r w:rsidR="00A5505D" w:rsidRPr="006E51C3">
                  <w:rPr>
                    <w:rStyle w:val="Hyperlink"/>
                    <w:noProof/>
                  </w:rPr>
                  <w:t>5</w:t>
                </w:r>
                <w:r w:rsidR="00A5505D">
                  <w:rPr>
                    <w:rFonts w:asciiTheme="minorHAnsi" w:eastAsiaTheme="minorEastAsia" w:hAnsiTheme="minorHAnsi" w:cstheme="minorBidi"/>
                    <w:noProof/>
                    <w:sz w:val="22"/>
                    <w:szCs w:val="22"/>
                  </w:rPr>
                  <w:tab/>
                </w:r>
                <w:r w:rsidR="00A5505D" w:rsidRPr="006E51C3">
                  <w:rPr>
                    <w:rStyle w:val="Hyperlink"/>
                    <w:noProof/>
                  </w:rPr>
                  <w:t>Civilstand</w:t>
                </w:r>
              </w:ins>
              <w:r w:rsidR="00A5505D">
                <w:rPr>
                  <w:noProof/>
                  <w:webHidden/>
                </w:rPr>
                <w:tab/>
              </w:r>
              <w:r>
                <w:rPr>
                  <w:noProof/>
                  <w:webHidden/>
                </w:rPr>
                <w:fldChar w:fldCharType="begin"/>
              </w:r>
              <w:r w:rsidR="00A5505D">
                <w:rPr>
                  <w:noProof/>
                  <w:webHidden/>
                </w:rPr>
                <w:instrText xml:space="preserve"> PAGEREF _</w:instrText>
              </w:r>
              <w:del w:id="461" w:author="Skat" w:date="2010-07-08T14:54:00Z">
                <w:r w:rsidR="003C3769">
                  <w:rPr>
                    <w:noProof/>
                    <w:webHidden/>
                  </w:rPr>
                  <w:delInstrText>Toc265233906</w:delInstrText>
                </w:r>
              </w:del>
              <w:ins w:id="462" w:author="Skat" w:date="2010-07-08T14:54:00Z">
                <w:r w:rsidR="00A5505D">
                  <w:rPr>
                    <w:noProof/>
                    <w:webHidden/>
                  </w:rPr>
                  <w:instrText>Toc266364102</w:instrText>
                </w:r>
              </w:ins>
              <w:r w:rsidR="00A5505D">
                <w:rPr>
                  <w:noProof/>
                  <w:webHidden/>
                </w:rPr>
                <w:instrText xml:space="preserve"> \h </w:instrText>
              </w:r>
              <w:r>
                <w:rPr>
                  <w:noProof/>
                  <w:webHidden/>
                </w:rPr>
              </w:r>
              <w:r>
                <w:rPr>
                  <w:noProof/>
                  <w:webHidden/>
                </w:rPr>
                <w:fldChar w:fldCharType="separate"/>
              </w:r>
              <w:r w:rsidR="00A5505D">
                <w:rPr>
                  <w:noProof/>
                  <w:webHidden/>
                </w:rPr>
                <w:t>96</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Change w:id="463" w:author="Skat" w:date="2010-07-08T14:54:00Z">
                  <w:pPr>
                    <w:pStyle w:val="Indholdsfortegnelse2"/>
                    <w:tabs>
                      <w:tab w:val="left" w:pos="1100"/>
                      <w:tab w:val="right" w:leader="dot" w:pos="10705"/>
                    </w:tabs>
                  </w:pPr>
                </w:pPrChange>
              </w:pPr>
              <w:r>
                <w:fldChar w:fldCharType="begin"/>
              </w:r>
              <w:r>
                <w:instrText>HYPERLINK \l "_</w:instrText>
              </w:r>
              <w:del w:id="464" w:author="Skat" w:date="2010-07-08T14:54:00Z">
                <w:r w:rsidR="00377F89">
                  <w:delInstrText>Toc265233907</w:delInstrText>
                </w:r>
              </w:del>
              <w:ins w:id="465" w:author="Skat" w:date="2010-07-08T14:54:00Z">
                <w:r>
                  <w:instrText>Toc266364103</w:instrText>
                </w:r>
              </w:ins>
              <w:r>
                <w:instrText>"</w:instrText>
              </w:r>
              <w:r>
                <w:fldChar w:fldCharType="separate"/>
              </w:r>
              <w:r w:rsidR="00A5505D" w:rsidRPr="006E51C3">
                <w:rPr>
                  <w:rStyle w:val="Hyperlink"/>
                  <w:noProof/>
                </w:rPr>
                <w:t>6.</w:t>
              </w:r>
              <w:del w:id="466" w:author="Skat" w:date="2010-07-08T14:54:00Z">
                <w:r w:rsidR="003C3769" w:rsidRPr="00B303A9">
                  <w:rPr>
                    <w:rStyle w:val="Hyperlink"/>
                    <w:noProof/>
                  </w:rPr>
                  <w:delText>12</w:delText>
                </w:r>
                <w:r w:rsidR="003C3769">
                  <w:rPr>
                    <w:rFonts w:asciiTheme="minorHAnsi" w:eastAsiaTheme="minorEastAsia" w:hAnsiTheme="minorHAnsi" w:cstheme="minorBidi"/>
                    <w:noProof/>
                    <w:sz w:val="22"/>
                    <w:szCs w:val="22"/>
                  </w:rPr>
                  <w:tab/>
                </w:r>
                <w:r w:rsidR="003C3769" w:rsidRPr="00B303A9">
                  <w:rPr>
                    <w:rStyle w:val="Hyperlink"/>
                    <w:noProof/>
                  </w:rPr>
                  <w:delText>OpkrævningKonto</w:delText>
                </w:r>
              </w:del>
              <w:ins w:id="467" w:author="Skat" w:date="2010-07-08T14:54:00Z">
                <w:r w:rsidR="00A5505D" w:rsidRPr="006E51C3">
                  <w:rPr>
                    <w:rStyle w:val="Hyperlink"/>
                    <w:noProof/>
                  </w:rPr>
                  <w:t>6</w:t>
                </w:r>
                <w:r w:rsidR="00A5505D">
                  <w:rPr>
                    <w:rFonts w:asciiTheme="minorHAnsi" w:eastAsiaTheme="minorEastAsia" w:hAnsiTheme="minorHAnsi" w:cstheme="minorBidi"/>
                    <w:noProof/>
                    <w:sz w:val="22"/>
                    <w:szCs w:val="22"/>
                  </w:rPr>
                  <w:tab/>
                </w:r>
                <w:r w:rsidR="00A5505D" w:rsidRPr="006E51C3">
                  <w:rPr>
                    <w:rStyle w:val="Hyperlink"/>
                    <w:noProof/>
                  </w:rPr>
                  <w:t>EAN</w:t>
                </w:r>
              </w:ins>
              <w:r w:rsidR="00A5505D">
                <w:rPr>
                  <w:noProof/>
                  <w:webHidden/>
                </w:rPr>
                <w:tab/>
              </w:r>
              <w:r>
                <w:rPr>
                  <w:noProof/>
                  <w:webHidden/>
                </w:rPr>
                <w:fldChar w:fldCharType="begin"/>
              </w:r>
              <w:r w:rsidR="00A5505D">
                <w:rPr>
                  <w:noProof/>
                  <w:webHidden/>
                </w:rPr>
                <w:instrText xml:space="preserve"> PAGEREF _</w:instrText>
              </w:r>
              <w:del w:id="468" w:author="Skat" w:date="2010-07-08T14:54:00Z">
                <w:r w:rsidR="003C3769">
                  <w:rPr>
                    <w:noProof/>
                    <w:webHidden/>
                  </w:rPr>
                  <w:delInstrText>Toc265233907</w:delInstrText>
                </w:r>
              </w:del>
              <w:ins w:id="469" w:author="Skat" w:date="2010-07-08T14:54:00Z">
                <w:r w:rsidR="00A5505D">
                  <w:rPr>
                    <w:noProof/>
                    <w:webHidden/>
                  </w:rPr>
                  <w:instrText>Toc266364103</w:instrText>
                </w:r>
              </w:ins>
              <w:r w:rsidR="00A5505D">
                <w:rPr>
                  <w:noProof/>
                  <w:webHidden/>
                </w:rPr>
                <w:instrText xml:space="preserve"> \h </w:instrText>
              </w:r>
              <w:r>
                <w:rPr>
                  <w:noProof/>
                  <w:webHidden/>
                </w:rPr>
              </w:r>
              <w:r>
                <w:rPr>
                  <w:noProof/>
                  <w:webHidden/>
                </w:rPr>
                <w:fldChar w:fldCharType="separate"/>
              </w:r>
              <w:r w:rsidR="00A5505D">
                <w:rPr>
                  <w:noProof/>
                  <w:webHidden/>
                </w:rPr>
                <w:t>98</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Change w:id="470" w:author="Skat" w:date="2010-07-08T14:54:00Z">
                  <w:pPr>
                    <w:pStyle w:val="Indholdsfortegnelse2"/>
                    <w:tabs>
                      <w:tab w:val="left" w:pos="1100"/>
                      <w:tab w:val="right" w:leader="dot" w:pos="10705"/>
                    </w:tabs>
                  </w:pPr>
                </w:pPrChange>
              </w:pPr>
              <w:r>
                <w:fldChar w:fldCharType="begin"/>
              </w:r>
              <w:r>
                <w:instrText>HYPERLINK \l "_</w:instrText>
              </w:r>
              <w:del w:id="471" w:author="Skat" w:date="2010-07-08T14:54:00Z">
                <w:r w:rsidR="00377F89">
                  <w:delInstrText>Toc265233908</w:delInstrText>
                </w:r>
              </w:del>
              <w:ins w:id="472" w:author="Skat" w:date="2010-07-08T14:54:00Z">
                <w:r>
                  <w:instrText>Toc266364104</w:instrText>
                </w:r>
              </w:ins>
              <w:r>
                <w:instrText>"</w:instrText>
              </w:r>
              <w:r>
                <w:fldChar w:fldCharType="separate"/>
              </w:r>
              <w:del w:id="473" w:author="Skat" w:date="2010-07-08T14:54:00Z">
                <w:r w:rsidR="003C3769" w:rsidRPr="00B303A9">
                  <w:rPr>
                    <w:rStyle w:val="Hyperlink"/>
                    <w:noProof/>
                  </w:rPr>
                  <w:delText>6.13</w:delText>
                </w:r>
                <w:r w:rsidR="003C3769">
                  <w:rPr>
                    <w:rFonts w:asciiTheme="minorHAnsi" w:eastAsiaTheme="minorEastAsia" w:hAnsiTheme="minorHAnsi" w:cstheme="minorBidi"/>
                    <w:noProof/>
                    <w:sz w:val="22"/>
                    <w:szCs w:val="22"/>
                  </w:rPr>
                  <w:tab/>
                </w:r>
                <w:r w:rsidR="003C3769" w:rsidRPr="00B303A9">
                  <w:rPr>
                    <w:rStyle w:val="Hyperlink"/>
                    <w:noProof/>
                  </w:rPr>
                  <w:delText>OpkrævningKontoPostering</w:delText>
                </w:r>
                <w:r w:rsidR="003C3769">
                  <w:rPr>
                    <w:noProof/>
                    <w:webHidden/>
                  </w:rPr>
                  <w:tab/>
                </w:r>
              </w:del>
              <w:ins w:id="474" w:author="Skat" w:date="2010-07-08T14:54:00Z">
                <w:r w:rsidR="00A5505D" w:rsidRPr="006E51C3">
                  <w:rPr>
                    <w:rStyle w:val="Hyperlink"/>
                    <w:noProof/>
                  </w:rPr>
                  <w:t>6.7</w:t>
                </w:r>
                <w:r w:rsidR="00A5505D">
                  <w:rPr>
                    <w:rFonts w:asciiTheme="minorHAnsi" w:eastAsiaTheme="minorEastAsia" w:hAnsiTheme="minorHAnsi" w:cstheme="minorBidi"/>
                    <w:noProof/>
                    <w:sz w:val="22"/>
                    <w:szCs w:val="22"/>
                  </w:rPr>
                  <w:tab/>
                </w:r>
                <w:r w:rsidR="00A5505D" w:rsidRPr="006E51C3">
                  <w:rPr>
                    <w:rStyle w:val="Hyperlink"/>
                    <w:noProof/>
                  </w:rPr>
                  <w:t>KontaktOplysning</w:t>
                </w:r>
                <w:r w:rsidR="00A5505D">
                  <w:rPr>
                    <w:noProof/>
                    <w:webHidden/>
                  </w:rPr>
                  <w:tab/>
                </w:r>
              </w:ins>
              <w:r>
                <w:rPr>
                  <w:noProof/>
                  <w:webHidden/>
                </w:rPr>
                <w:fldChar w:fldCharType="begin"/>
              </w:r>
              <w:r w:rsidR="00A5505D">
                <w:rPr>
                  <w:noProof/>
                  <w:webHidden/>
                </w:rPr>
                <w:instrText xml:space="preserve"> PAGEREF _</w:instrText>
              </w:r>
              <w:del w:id="475" w:author="Skat" w:date="2010-07-08T14:54:00Z">
                <w:r w:rsidR="003C3769">
                  <w:rPr>
                    <w:noProof/>
                    <w:webHidden/>
                  </w:rPr>
                  <w:delInstrText>Toc265233908</w:delInstrText>
                </w:r>
              </w:del>
              <w:ins w:id="476" w:author="Skat" w:date="2010-07-08T14:54:00Z">
                <w:r w:rsidR="00A5505D">
                  <w:rPr>
                    <w:noProof/>
                    <w:webHidden/>
                  </w:rPr>
                  <w:instrText>Toc266364104</w:instrText>
                </w:r>
              </w:ins>
              <w:r w:rsidR="00A5505D">
                <w:rPr>
                  <w:noProof/>
                  <w:webHidden/>
                </w:rPr>
                <w:instrText xml:space="preserve"> \h </w:instrText>
              </w:r>
              <w:r>
                <w:rPr>
                  <w:noProof/>
                  <w:webHidden/>
                </w:rPr>
              </w:r>
              <w:r>
                <w:rPr>
                  <w:noProof/>
                  <w:webHidden/>
                </w:rPr>
                <w:fldChar w:fldCharType="separate"/>
              </w:r>
              <w:r w:rsidR="00A5505D">
                <w:rPr>
                  <w:noProof/>
                  <w:webHidden/>
                </w:rPr>
                <w:t>99</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Change w:id="477" w:author="Skat" w:date="2010-07-08T14:54:00Z">
                  <w:pPr>
                    <w:pStyle w:val="Indholdsfortegnelse2"/>
                    <w:tabs>
                      <w:tab w:val="left" w:pos="1100"/>
                      <w:tab w:val="right" w:leader="dot" w:pos="10705"/>
                    </w:tabs>
                  </w:pPr>
                </w:pPrChange>
              </w:pPr>
              <w:r>
                <w:fldChar w:fldCharType="begin"/>
              </w:r>
              <w:r>
                <w:instrText>HYPERLINK \l "_</w:instrText>
              </w:r>
              <w:del w:id="478" w:author="Skat" w:date="2010-07-08T14:54:00Z">
                <w:r w:rsidR="00377F89">
                  <w:delInstrText>Toc265233909</w:delInstrText>
                </w:r>
              </w:del>
              <w:ins w:id="479" w:author="Skat" w:date="2010-07-08T14:54:00Z">
                <w:r>
                  <w:instrText>Toc266364105</w:instrText>
                </w:r>
              </w:ins>
              <w:r>
                <w:instrText>"</w:instrText>
              </w:r>
              <w:r>
                <w:fldChar w:fldCharType="separate"/>
              </w:r>
              <w:r w:rsidR="00A5505D" w:rsidRPr="006E51C3">
                <w:rPr>
                  <w:rStyle w:val="Hyperlink"/>
                  <w:noProof/>
                </w:rPr>
                <w:t>6.</w:t>
              </w:r>
              <w:del w:id="480" w:author="Skat" w:date="2010-07-08T14:54:00Z">
                <w:r w:rsidR="003C3769" w:rsidRPr="00B303A9">
                  <w:rPr>
                    <w:rStyle w:val="Hyperlink"/>
                    <w:noProof/>
                  </w:rPr>
                  <w:delText>14</w:delText>
                </w:r>
                <w:r w:rsidR="003C3769">
                  <w:rPr>
                    <w:rFonts w:asciiTheme="minorHAnsi" w:eastAsiaTheme="minorEastAsia" w:hAnsiTheme="minorHAnsi" w:cstheme="minorBidi"/>
                    <w:noProof/>
                    <w:sz w:val="22"/>
                    <w:szCs w:val="22"/>
                  </w:rPr>
                  <w:tab/>
                </w:r>
                <w:r w:rsidR="003C3769" w:rsidRPr="00B303A9">
                  <w:rPr>
                    <w:rStyle w:val="Hyperlink"/>
                    <w:noProof/>
                  </w:rPr>
                  <w:delText>OrganisatoriskEnhed</w:delText>
                </w:r>
              </w:del>
              <w:ins w:id="481" w:author="Skat" w:date="2010-07-08T14:54:00Z">
                <w:r w:rsidR="00A5505D" w:rsidRPr="006E51C3">
                  <w:rPr>
                    <w:rStyle w:val="Hyperlink"/>
                    <w:noProof/>
                  </w:rPr>
                  <w:t>8</w:t>
                </w:r>
                <w:r w:rsidR="00A5505D">
                  <w:rPr>
                    <w:rFonts w:asciiTheme="minorHAnsi" w:eastAsiaTheme="minorEastAsia" w:hAnsiTheme="minorHAnsi" w:cstheme="minorBidi"/>
                    <w:noProof/>
                    <w:sz w:val="22"/>
                    <w:szCs w:val="22"/>
                  </w:rPr>
                  <w:tab/>
                </w:r>
                <w:r w:rsidR="00A5505D" w:rsidRPr="006E51C3">
                  <w:rPr>
                    <w:rStyle w:val="Hyperlink"/>
                    <w:noProof/>
                  </w:rPr>
                  <w:t>Kunde</w:t>
                </w:r>
              </w:ins>
              <w:r w:rsidR="00A5505D">
                <w:rPr>
                  <w:noProof/>
                  <w:webHidden/>
                </w:rPr>
                <w:tab/>
              </w:r>
              <w:r>
                <w:rPr>
                  <w:noProof/>
                  <w:webHidden/>
                </w:rPr>
                <w:fldChar w:fldCharType="begin"/>
              </w:r>
              <w:r w:rsidR="00A5505D">
                <w:rPr>
                  <w:noProof/>
                  <w:webHidden/>
                </w:rPr>
                <w:instrText xml:space="preserve"> PAGEREF _</w:instrText>
              </w:r>
              <w:del w:id="482" w:author="Skat" w:date="2010-07-08T14:54:00Z">
                <w:r w:rsidR="003C3769">
                  <w:rPr>
                    <w:noProof/>
                    <w:webHidden/>
                  </w:rPr>
                  <w:delInstrText>Toc265233909</w:delInstrText>
                </w:r>
              </w:del>
              <w:ins w:id="483" w:author="Skat" w:date="2010-07-08T14:54:00Z">
                <w:r w:rsidR="00A5505D">
                  <w:rPr>
                    <w:noProof/>
                    <w:webHidden/>
                  </w:rPr>
                  <w:instrText>Toc266364105</w:instrText>
                </w:r>
              </w:ins>
              <w:r w:rsidR="00A5505D">
                <w:rPr>
                  <w:noProof/>
                  <w:webHidden/>
                </w:rPr>
                <w:instrText xml:space="preserve"> \h </w:instrText>
              </w:r>
              <w:r>
                <w:rPr>
                  <w:noProof/>
                  <w:webHidden/>
                </w:rPr>
              </w:r>
              <w:r>
                <w:rPr>
                  <w:noProof/>
                  <w:webHidden/>
                </w:rPr>
                <w:fldChar w:fldCharType="separate"/>
              </w:r>
              <w:r w:rsidR="00A5505D">
                <w:rPr>
                  <w:noProof/>
                  <w:webHidden/>
                </w:rPr>
                <w:t>100</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Change w:id="484" w:author="Skat" w:date="2010-07-08T14:54:00Z">
                  <w:pPr>
                    <w:pStyle w:val="Indholdsfortegnelse2"/>
                    <w:tabs>
                      <w:tab w:val="left" w:pos="1100"/>
                      <w:tab w:val="right" w:leader="dot" w:pos="10705"/>
                    </w:tabs>
                  </w:pPr>
                </w:pPrChange>
              </w:pPr>
              <w:r>
                <w:fldChar w:fldCharType="begin"/>
              </w:r>
              <w:r>
                <w:instrText>HYPERLINK \l "_</w:instrText>
              </w:r>
              <w:del w:id="485" w:author="Skat" w:date="2010-07-08T14:54:00Z">
                <w:r w:rsidR="00377F89">
                  <w:delInstrText>Toc265233910</w:delInstrText>
                </w:r>
              </w:del>
              <w:ins w:id="486" w:author="Skat" w:date="2010-07-08T14:54:00Z">
                <w:r>
                  <w:instrText>Toc266364106</w:instrText>
                </w:r>
              </w:ins>
              <w:r>
                <w:instrText>"</w:instrText>
              </w:r>
              <w:r>
                <w:fldChar w:fldCharType="separate"/>
              </w:r>
              <w:del w:id="487" w:author="Skat" w:date="2010-07-08T14:54:00Z">
                <w:r w:rsidR="003C3769" w:rsidRPr="00B303A9">
                  <w:rPr>
                    <w:rStyle w:val="Hyperlink"/>
                    <w:noProof/>
                  </w:rPr>
                  <w:delText>6.15</w:delText>
                </w:r>
                <w:r w:rsidR="003C3769">
                  <w:rPr>
                    <w:rFonts w:asciiTheme="minorHAnsi" w:eastAsiaTheme="minorEastAsia" w:hAnsiTheme="minorHAnsi" w:cstheme="minorBidi"/>
                    <w:noProof/>
                    <w:sz w:val="22"/>
                    <w:szCs w:val="22"/>
                  </w:rPr>
                  <w:tab/>
                </w:r>
                <w:r w:rsidR="003C3769" w:rsidRPr="00B303A9">
                  <w:rPr>
                    <w:rStyle w:val="Hyperlink"/>
                    <w:noProof/>
                  </w:rPr>
                  <w:delText>OrganisatoriskEnhedType</w:delText>
                </w:r>
                <w:r w:rsidR="003C3769">
                  <w:rPr>
                    <w:noProof/>
                    <w:webHidden/>
                  </w:rPr>
                  <w:tab/>
                </w:r>
              </w:del>
              <w:ins w:id="488" w:author="Skat" w:date="2010-07-08T14:54:00Z">
                <w:r w:rsidR="00A5505D" w:rsidRPr="006E51C3">
                  <w:rPr>
                    <w:rStyle w:val="Hyperlink"/>
                    <w:noProof/>
                  </w:rPr>
                  <w:t>6.9</w:t>
                </w:r>
                <w:r w:rsidR="00A5505D">
                  <w:rPr>
                    <w:rFonts w:asciiTheme="minorHAnsi" w:eastAsiaTheme="minorEastAsia" w:hAnsiTheme="minorHAnsi" w:cstheme="minorBidi"/>
                    <w:noProof/>
                    <w:sz w:val="22"/>
                    <w:szCs w:val="22"/>
                  </w:rPr>
                  <w:tab/>
                </w:r>
                <w:r w:rsidR="00A5505D" w:rsidRPr="006E51C3">
                  <w:rPr>
                    <w:rStyle w:val="Hyperlink"/>
                    <w:noProof/>
                  </w:rPr>
                  <w:t>KundeRelation</w:t>
                </w:r>
                <w:r w:rsidR="00A5505D">
                  <w:rPr>
                    <w:noProof/>
                    <w:webHidden/>
                  </w:rPr>
                  <w:tab/>
                </w:r>
              </w:ins>
              <w:r>
                <w:rPr>
                  <w:noProof/>
                  <w:webHidden/>
                </w:rPr>
                <w:fldChar w:fldCharType="begin"/>
              </w:r>
              <w:r w:rsidR="00A5505D">
                <w:rPr>
                  <w:noProof/>
                  <w:webHidden/>
                </w:rPr>
                <w:instrText xml:space="preserve"> PAGEREF _</w:instrText>
              </w:r>
              <w:del w:id="489" w:author="Skat" w:date="2010-07-08T14:54:00Z">
                <w:r w:rsidR="003C3769">
                  <w:rPr>
                    <w:noProof/>
                    <w:webHidden/>
                  </w:rPr>
                  <w:delInstrText>Toc265233910</w:delInstrText>
                </w:r>
              </w:del>
              <w:ins w:id="490" w:author="Skat" w:date="2010-07-08T14:54:00Z">
                <w:r w:rsidR="00A5505D">
                  <w:rPr>
                    <w:noProof/>
                    <w:webHidden/>
                  </w:rPr>
                  <w:instrText>Toc266364106</w:instrText>
                </w:r>
              </w:ins>
              <w:r w:rsidR="00A5505D">
                <w:rPr>
                  <w:noProof/>
                  <w:webHidden/>
                </w:rPr>
                <w:instrText xml:space="preserve"> \h </w:instrText>
              </w:r>
              <w:r>
                <w:rPr>
                  <w:noProof/>
                  <w:webHidden/>
                </w:rPr>
              </w:r>
              <w:r>
                <w:rPr>
                  <w:noProof/>
                  <w:webHidden/>
                </w:rPr>
                <w:fldChar w:fldCharType="separate"/>
              </w:r>
              <w:r w:rsidR="00A5505D">
                <w:rPr>
                  <w:noProof/>
                  <w:webHidden/>
                </w:rPr>
                <w:t>102</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491" w:author="Skat" w:date="2010-07-08T14:54:00Z">
                <w:r w:rsidR="00377F89">
                  <w:delInstrText>Toc265233911</w:delInstrText>
                </w:r>
              </w:del>
              <w:ins w:id="492" w:author="Skat" w:date="2010-07-08T14:54:00Z">
                <w:r>
                  <w:instrText>Toc266364107</w:instrText>
                </w:r>
              </w:ins>
              <w:r>
                <w:instrText>"</w:instrText>
              </w:r>
              <w:r>
                <w:fldChar w:fldCharType="separate"/>
              </w:r>
              <w:r w:rsidR="00A5505D" w:rsidRPr="006E51C3">
                <w:rPr>
                  <w:rStyle w:val="Hyperlink"/>
                  <w:noProof/>
                </w:rPr>
                <w:t>6.</w:t>
              </w:r>
              <w:del w:id="493" w:author="Skat" w:date="2010-07-08T14:54:00Z">
                <w:r w:rsidR="003C3769" w:rsidRPr="00B303A9">
                  <w:rPr>
                    <w:rStyle w:val="Hyperlink"/>
                    <w:noProof/>
                  </w:rPr>
                  <w:delText>16</w:delText>
                </w:r>
                <w:r w:rsidR="003C3769">
                  <w:rPr>
                    <w:rFonts w:asciiTheme="minorHAnsi" w:eastAsiaTheme="minorEastAsia" w:hAnsiTheme="minorHAnsi" w:cstheme="minorBidi"/>
                    <w:noProof/>
                    <w:sz w:val="22"/>
                    <w:szCs w:val="22"/>
                  </w:rPr>
                  <w:tab/>
                </w:r>
                <w:r w:rsidR="003C3769" w:rsidRPr="00B303A9">
                  <w:rPr>
                    <w:rStyle w:val="Hyperlink"/>
                    <w:noProof/>
                  </w:rPr>
                  <w:delText>Person</w:delText>
                </w:r>
              </w:del>
              <w:ins w:id="494" w:author="Skat" w:date="2010-07-08T14:54:00Z">
                <w:r w:rsidR="00A5505D" w:rsidRPr="006E51C3">
                  <w:rPr>
                    <w:rStyle w:val="Hyperlink"/>
                    <w:noProof/>
                  </w:rPr>
                  <w:t>10</w:t>
                </w:r>
                <w:r w:rsidR="00A5505D">
                  <w:rPr>
                    <w:rFonts w:asciiTheme="minorHAnsi" w:eastAsiaTheme="minorEastAsia" w:hAnsiTheme="minorHAnsi" w:cstheme="minorBidi"/>
                    <w:noProof/>
                    <w:sz w:val="22"/>
                    <w:szCs w:val="22"/>
                  </w:rPr>
                  <w:tab/>
                </w:r>
                <w:r w:rsidR="00A5505D" w:rsidRPr="006E51C3">
                  <w:rPr>
                    <w:rStyle w:val="Hyperlink"/>
                    <w:noProof/>
                  </w:rPr>
                  <w:t>Land</w:t>
                </w:r>
              </w:ins>
              <w:r w:rsidR="00A5505D">
                <w:rPr>
                  <w:noProof/>
                  <w:webHidden/>
                </w:rPr>
                <w:tab/>
              </w:r>
              <w:r>
                <w:rPr>
                  <w:noProof/>
                  <w:webHidden/>
                </w:rPr>
                <w:fldChar w:fldCharType="begin"/>
              </w:r>
              <w:r w:rsidR="00A5505D">
                <w:rPr>
                  <w:noProof/>
                  <w:webHidden/>
                </w:rPr>
                <w:instrText xml:space="preserve"> PAGEREF _</w:instrText>
              </w:r>
              <w:del w:id="495" w:author="Skat" w:date="2010-07-08T14:54:00Z">
                <w:r w:rsidR="003C3769">
                  <w:rPr>
                    <w:noProof/>
                    <w:webHidden/>
                  </w:rPr>
                  <w:delInstrText>Toc265233911</w:delInstrText>
                </w:r>
              </w:del>
              <w:ins w:id="496" w:author="Skat" w:date="2010-07-08T14:54:00Z">
                <w:r w:rsidR="00A5505D">
                  <w:rPr>
                    <w:noProof/>
                    <w:webHidden/>
                  </w:rPr>
                  <w:instrText>Toc266364107</w:instrText>
                </w:r>
              </w:ins>
              <w:r w:rsidR="00A5505D">
                <w:rPr>
                  <w:noProof/>
                  <w:webHidden/>
                </w:rPr>
                <w:instrText xml:space="preserve"> \h </w:instrText>
              </w:r>
              <w:r>
                <w:rPr>
                  <w:noProof/>
                  <w:webHidden/>
                </w:rPr>
              </w:r>
              <w:r>
                <w:rPr>
                  <w:noProof/>
                  <w:webHidden/>
                </w:rPr>
                <w:fldChar w:fldCharType="separate"/>
              </w:r>
              <w:r w:rsidR="00A5505D">
                <w:rPr>
                  <w:noProof/>
                  <w:webHidden/>
                </w:rPr>
                <w:t>103</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497" w:author="Skat" w:date="2010-07-08T14:54:00Z">
                <w:r w:rsidR="00377F89">
                  <w:delInstrText>Toc265233912</w:delInstrText>
                </w:r>
              </w:del>
              <w:ins w:id="498" w:author="Skat" w:date="2010-07-08T14:54:00Z">
                <w:r>
                  <w:instrText>Toc266364108</w:instrText>
                </w:r>
              </w:ins>
              <w:r>
                <w:instrText>"</w:instrText>
              </w:r>
              <w:r>
                <w:fldChar w:fldCharType="separate"/>
              </w:r>
              <w:r w:rsidR="00A5505D" w:rsidRPr="006E51C3">
                <w:rPr>
                  <w:rStyle w:val="Hyperlink"/>
                  <w:noProof/>
                </w:rPr>
                <w:t>6.</w:t>
              </w:r>
              <w:del w:id="499" w:author="Skat" w:date="2010-07-08T14:54:00Z">
                <w:r w:rsidR="003C3769" w:rsidRPr="00B303A9">
                  <w:rPr>
                    <w:rStyle w:val="Hyperlink"/>
                    <w:noProof/>
                  </w:rPr>
                  <w:delText>17</w:delText>
                </w:r>
                <w:r w:rsidR="003C3769">
                  <w:rPr>
                    <w:rFonts w:asciiTheme="minorHAnsi" w:eastAsiaTheme="minorEastAsia" w:hAnsiTheme="minorHAnsi" w:cstheme="minorBidi"/>
                    <w:noProof/>
                    <w:sz w:val="22"/>
                    <w:szCs w:val="22"/>
                  </w:rPr>
                  <w:tab/>
                </w:r>
                <w:r w:rsidR="003C3769" w:rsidRPr="00B303A9">
                  <w:rPr>
                    <w:rStyle w:val="Hyperlink"/>
                    <w:noProof/>
                  </w:rPr>
                  <w:delText>ProduktionEnhed</w:delText>
                </w:r>
              </w:del>
              <w:ins w:id="500" w:author="Skat" w:date="2010-07-08T14:54:00Z">
                <w:r w:rsidR="00A5505D" w:rsidRPr="006E51C3">
                  <w:rPr>
                    <w:rStyle w:val="Hyperlink"/>
                    <w:noProof/>
                  </w:rPr>
                  <w:t>11</w:t>
                </w:r>
                <w:r w:rsidR="00A5505D">
                  <w:rPr>
                    <w:rFonts w:asciiTheme="minorHAnsi" w:eastAsiaTheme="minorEastAsia" w:hAnsiTheme="minorHAnsi" w:cstheme="minorBidi"/>
                    <w:noProof/>
                    <w:sz w:val="22"/>
                    <w:szCs w:val="22"/>
                  </w:rPr>
                  <w:tab/>
                </w:r>
                <w:r w:rsidR="00A5505D" w:rsidRPr="006E51C3">
                  <w:rPr>
                    <w:rStyle w:val="Hyperlink"/>
                    <w:noProof/>
                  </w:rPr>
                  <w:t>OCR</w:t>
                </w:r>
              </w:ins>
              <w:r w:rsidR="00A5505D">
                <w:rPr>
                  <w:noProof/>
                  <w:webHidden/>
                </w:rPr>
                <w:tab/>
              </w:r>
              <w:r>
                <w:rPr>
                  <w:noProof/>
                  <w:webHidden/>
                </w:rPr>
                <w:fldChar w:fldCharType="begin"/>
              </w:r>
              <w:r w:rsidR="00A5505D">
                <w:rPr>
                  <w:noProof/>
                  <w:webHidden/>
                </w:rPr>
                <w:instrText xml:space="preserve"> PAGEREF _</w:instrText>
              </w:r>
              <w:del w:id="501" w:author="Skat" w:date="2010-07-08T14:54:00Z">
                <w:r w:rsidR="003C3769">
                  <w:rPr>
                    <w:noProof/>
                    <w:webHidden/>
                  </w:rPr>
                  <w:delInstrText>Toc265233912</w:delInstrText>
                </w:r>
              </w:del>
              <w:ins w:id="502" w:author="Skat" w:date="2010-07-08T14:54:00Z">
                <w:r w:rsidR="00A5505D">
                  <w:rPr>
                    <w:noProof/>
                    <w:webHidden/>
                  </w:rPr>
                  <w:instrText>Toc266364108</w:instrText>
                </w:r>
              </w:ins>
              <w:r w:rsidR="00A5505D">
                <w:rPr>
                  <w:noProof/>
                  <w:webHidden/>
                </w:rPr>
                <w:instrText xml:space="preserve"> \h </w:instrText>
              </w:r>
              <w:r>
                <w:rPr>
                  <w:noProof/>
                  <w:webHidden/>
                </w:rPr>
              </w:r>
              <w:r>
                <w:rPr>
                  <w:noProof/>
                  <w:webHidden/>
                </w:rPr>
                <w:fldChar w:fldCharType="separate"/>
              </w:r>
              <w:r w:rsidR="00A5505D">
                <w:rPr>
                  <w:noProof/>
                  <w:webHidden/>
                </w:rPr>
                <w:t>104</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503" w:author="Skat" w:date="2010-07-08T14:54:00Z">
                <w:r w:rsidR="00377F89">
                  <w:delInstrText>Toc265233913</w:delInstrText>
                </w:r>
              </w:del>
              <w:ins w:id="504" w:author="Skat" w:date="2010-07-08T14:54:00Z">
                <w:r>
                  <w:instrText>Toc266364109</w:instrText>
                </w:r>
              </w:ins>
              <w:r>
                <w:instrText>"</w:instrText>
              </w:r>
              <w:r>
                <w:fldChar w:fldCharType="separate"/>
              </w:r>
              <w:r w:rsidR="00A5505D" w:rsidRPr="006E51C3">
                <w:rPr>
                  <w:rStyle w:val="Hyperlink"/>
                  <w:noProof/>
                </w:rPr>
                <w:t>6.</w:t>
              </w:r>
              <w:del w:id="505" w:author="Skat" w:date="2010-07-08T14:54:00Z">
                <w:r w:rsidR="003C3769" w:rsidRPr="00B303A9">
                  <w:rPr>
                    <w:rStyle w:val="Hyperlink"/>
                    <w:noProof/>
                  </w:rPr>
                  <w:delText>18</w:delText>
                </w:r>
                <w:r w:rsidR="003C3769">
                  <w:rPr>
                    <w:rFonts w:asciiTheme="minorHAnsi" w:eastAsiaTheme="minorEastAsia" w:hAnsiTheme="minorHAnsi" w:cstheme="minorBidi"/>
                    <w:noProof/>
                    <w:sz w:val="22"/>
                    <w:szCs w:val="22"/>
                  </w:rPr>
                  <w:tab/>
                </w:r>
                <w:r w:rsidR="003C3769" w:rsidRPr="00B303A9">
                  <w:rPr>
                    <w:rStyle w:val="Hyperlink"/>
                    <w:noProof/>
                  </w:rPr>
                  <w:delText>Ressource</w:delText>
                </w:r>
              </w:del>
              <w:ins w:id="506" w:author="Skat" w:date="2010-07-08T14:54:00Z">
                <w:r w:rsidR="00A5505D" w:rsidRPr="006E51C3">
                  <w:rPr>
                    <w:rStyle w:val="Hyperlink"/>
                    <w:noProof/>
                  </w:rPr>
                  <w:t>12</w:t>
                </w:r>
                <w:r w:rsidR="00A5505D">
                  <w:rPr>
                    <w:rFonts w:asciiTheme="minorHAnsi" w:eastAsiaTheme="minorEastAsia" w:hAnsiTheme="minorHAnsi" w:cstheme="minorBidi"/>
                    <w:noProof/>
                    <w:sz w:val="22"/>
                    <w:szCs w:val="22"/>
                  </w:rPr>
                  <w:tab/>
                </w:r>
                <w:r w:rsidR="00A5505D" w:rsidRPr="006E51C3">
                  <w:rPr>
                    <w:rStyle w:val="Hyperlink"/>
                    <w:noProof/>
                  </w:rPr>
                  <w:t>OpkrævningKonto</w:t>
                </w:r>
              </w:ins>
              <w:r w:rsidR="00A5505D">
                <w:rPr>
                  <w:noProof/>
                  <w:webHidden/>
                </w:rPr>
                <w:tab/>
              </w:r>
              <w:r>
                <w:rPr>
                  <w:noProof/>
                  <w:webHidden/>
                </w:rPr>
                <w:fldChar w:fldCharType="begin"/>
              </w:r>
              <w:r w:rsidR="00A5505D">
                <w:rPr>
                  <w:noProof/>
                  <w:webHidden/>
                </w:rPr>
                <w:instrText xml:space="preserve"> PAGEREF _</w:instrText>
              </w:r>
              <w:del w:id="507" w:author="Skat" w:date="2010-07-08T14:54:00Z">
                <w:r w:rsidR="003C3769">
                  <w:rPr>
                    <w:noProof/>
                    <w:webHidden/>
                  </w:rPr>
                  <w:delInstrText>Toc265233913</w:delInstrText>
                </w:r>
              </w:del>
              <w:ins w:id="508" w:author="Skat" w:date="2010-07-08T14:54:00Z">
                <w:r w:rsidR="00A5505D">
                  <w:rPr>
                    <w:noProof/>
                    <w:webHidden/>
                  </w:rPr>
                  <w:instrText>Toc266364109</w:instrText>
                </w:r>
              </w:ins>
              <w:r w:rsidR="00A5505D">
                <w:rPr>
                  <w:noProof/>
                  <w:webHidden/>
                </w:rPr>
                <w:instrText xml:space="preserve"> \h </w:instrText>
              </w:r>
              <w:r>
                <w:rPr>
                  <w:noProof/>
                  <w:webHidden/>
                </w:rPr>
              </w:r>
              <w:r>
                <w:rPr>
                  <w:noProof/>
                  <w:webHidden/>
                </w:rPr>
                <w:fldChar w:fldCharType="separate"/>
              </w:r>
              <w:r w:rsidR="00A5505D">
                <w:rPr>
                  <w:noProof/>
                  <w:webHidden/>
                </w:rPr>
                <w:t>105</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509" w:author="Skat" w:date="2010-07-08T14:54:00Z">
                <w:r w:rsidR="00377F89">
                  <w:delInstrText>Toc265233914</w:delInstrText>
                </w:r>
              </w:del>
              <w:ins w:id="510" w:author="Skat" w:date="2010-07-08T14:54:00Z">
                <w:r>
                  <w:instrText>Toc266364110</w:instrText>
                </w:r>
              </w:ins>
              <w:r>
                <w:instrText>"</w:instrText>
              </w:r>
              <w:r>
                <w:fldChar w:fldCharType="separate"/>
              </w:r>
              <w:del w:id="511" w:author="Skat" w:date="2010-07-08T14:54:00Z">
                <w:r w:rsidR="003C3769" w:rsidRPr="00B303A9">
                  <w:rPr>
                    <w:rStyle w:val="Hyperlink"/>
                    <w:noProof/>
                  </w:rPr>
                  <w:delText>6.19</w:delText>
                </w:r>
                <w:r w:rsidR="003C3769">
                  <w:rPr>
                    <w:rFonts w:asciiTheme="minorHAnsi" w:eastAsiaTheme="minorEastAsia" w:hAnsiTheme="minorHAnsi" w:cstheme="minorBidi"/>
                    <w:noProof/>
                    <w:sz w:val="22"/>
                    <w:szCs w:val="22"/>
                  </w:rPr>
                  <w:tab/>
                </w:r>
                <w:r w:rsidR="003C3769" w:rsidRPr="00B303A9">
                  <w:rPr>
                    <w:rStyle w:val="Hyperlink"/>
                    <w:noProof/>
                  </w:rPr>
                  <w:delText>Saldo</w:delText>
                </w:r>
                <w:r w:rsidR="003C3769">
                  <w:rPr>
                    <w:noProof/>
                    <w:webHidden/>
                  </w:rPr>
                  <w:tab/>
                </w:r>
              </w:del>
              <w:ins w:id="512" w:author="Skat" w:date="2010-07-08T14:54:00Z">
                <w:r w:rsidR="00A5505D" w:rsidRPr="006E51C3">
                  <w:rPr>
                    <w:rStyle w:val="Hyperlink"/>
                    <w:noProof/>
                  </w:rPr>
                  <w:t>6.13</w:t>
                </w:r>
                <w:r w:rsidR="00A5505D">
                  <w:rPr>
                    <w:rFonts w:asciiTheme="minorHAnsi" w:eastAsiaTheme="minorEastAsia" w:hAnsiTheme="minorHAnsi" w:cstheme="minorBidi"/>
                    <w:noProof/>
                    <w:sz w:val="22"/>
                    <w:szCs w:val="22"/>
                  </w:rPr>
                  <w:tab/>
                </w:r>
                <w:r w:rsidR="00A5505D" w:rsidRPr="006E51C3">
                  <w:rPr>
                    <w:rStyle w:val="Hyperlink"/>
                    <w:noProof/>
                  </w:rPr>
                  <w:t>OpkrævningKontoPostering</w:t>
                </w:r>
                <w:r w:rsidR="00A5505D">
                  <w:rPr>
                    <w:noProof/>
                    <w:webHidden/>
                  </w:rPr>
                  <w:tab/>
                </w:r>
              </w:ins>
              <w:r>
                <w:rPr>
                  <w:noProof/>
                  <w:webHidden/>
                </w:rPr>
                <w:fldChar w:fldCharType="begin"/>
              </w:r>
              <w:r w:rsidR="00A5505D">
                <w:rPr>
                  <w:noProof/>
                  <w:webHidden/>
                </w:rPr>
                <w:instrText xml:space="preserve"> PAGEREF _</w:instrText>
              </w:r>
              <w:del w:id="513" w:author="Skat" w:date="2010-07-08T14:54:00Z">
                <w:r w:rsidR="003C3769">
                  <w:rPr>
                    <w:noProof/>
                    <w:webHidden/>
                  </w:rPr>
                  <w:delInstrText>Toc265233914</w:delInstrText>
                </w:r>
              </w:del>
              <w:ins w:id="514" w:author="Skat" w:date="2010-07-08T14:54:00Z">
                <w:r w:rsidR="00A5505D">
                  <w:rPr>
                    <w:noProof/>
                    <w:webHidden/>
                  </w:rPr>
                  <w:instrText>Toc266364110</w:instrText>
                </w:r>
              </w:ins>
              <w:r w:rsidR="00A5505D">
                <w:rPr>
                  <w:noProof/>
                  <w:webHidden/>
                </w:rPr>
                <w:instrText xml:space="preserve"> \h </w:instrText>
              </w:r>
              <w:r>
                <w:rPr>
                  <w:noProof/>
                  <w:webHidden/>
                </w:rPr>
              </w:r>
              <w:r>
                <w:rPr>
                  <w:noProof/>
                  <w:webHidden/>
                </w:rPr>
                <w:fldChar w:fldCharType="separate"/>
              </w:r>
              <w:r w:rsidR="00A5505D">
                <w:rPr>
                  <w:noProof/>
                  <w:webHidden/>
                </w:rPr>
                <w:t>107</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515" w:author="Skat" w:date="2010-07-08T14:54:00Z">
                <w:r w:rsidR="00377F89">
                  <w:delInstrText>Toc265233915</w:delInstrText>
                </w:r>
              </w:del>
              <w:ins w:id="516" w:author="Skat" w:date="2010-07-08T14:54:00Z">
                <w:r>
                  <w:instrText>Toc266364111</w:instrText>
                </w:r>
              </w:ins>
              <w:r>
                <w:instrText>"</w:instrText>
              </w:r>
              <w:r>
                <w:fldChar w:fldCharType="separate"/>
              </w:r>
              <w:r w:rsidR="00A5505D" w:rsidRPr="006E51C3">
                <w:rPr>
                  <w:rStyle w:val="Hyperlink"/>
                  <w:noProof/>
                </w:rPr>
                <w:t>6.</w:t>
              </w:r>
              <w:del w:id="517" w:author="Skat" w:date="2010-07-08T14:54:00Z">
                <w:r w:rsidR="003C3769" w:rsidRPr="00B303A9">
                  <w:rPr>
                    <w:rStyle w:val="Hyperlink"/>
                    <w:noProof/>
                  </w:rPr>
                  <w:delText>20</w:delText>
                </w:r>
                <w:r w:rsidR="003C3769">
                  <w:rPr>
                    <w:rFonts w:asciiTheme="minorHAnsi" w:eastAsiaTheme="minorEastAsia" w:hAnsiTheme="minorHAnsi" w:cstheme="minorBidi"/>
                    <w:noProof/>
                    <w:sz w:val="22"/>
                    <w:szCs w:val="22"/>
                  </w:rPr>
                  <w:tab/>
                </w:r>
                <w:r w:rsidR="003C3769" w:rsidRPr="00B303A9">
                  <w:rPr>
                    <w:rStyle w:val="Hyperlink"/>
                    <w:noProof/>
                  </w:rPr>
                  <w:delText>SikkerhedStillelse</w:delText>
                </w:r>
              </w:del>
              <w:ins w:id="518" w:author="Skat" w:date="2010-07-08T14:54:00Z">
                <w:r w:rsidR="00A5505D" w:rsidRPr="006E51C3">
                  <w:rPr>
                    <w:rStyle w:val="Hyperlink"/>
                    <w:noProof/>
                  </w:rPr>
                  <w:t>14</w:t>
                </w:r>
                <w:r w:rsidR="00A5505D">
                  <w:rPr>
                    <w:rFonts w:asciiTheme="minorHAnsi" w:eastAsiaTheme="minorEastAsia" w:hAnsiTheme="minorHAnsi" w:cstheme="minorBidi"/>
                    <w:noProof/>
                    <w:sz w:val="22"/>
                    <w:szCs w:val="22"/>
                  </w:rPr>
                  <w:tab/>
                </w:r>
                <w:r w:rsidR="00A5505D" w:rsidRPr="006E51C3">
                  <w:rPr>
                    <w:rStyle w:val="Hyperlink"/>
                    <w:noProof/>
                  </w:rPr>
                  <w:t>OrganisatoriskEnhed</w:t>
                </w:r>
              </w:ins>
              <w:r w:rsidR="00A5505D">
                <w:rPr>
                  <w:noProof/>
                  <w:webHidden/>
                </w:rPr>
                <w:tab/>
              </w:r>
              <w:r>
                <w:rPr>
                  <w:noProof/>
                  <w:webHidden/>
                </w:rPr>
                <w:fldChar w:fldCharType="begin"/>
              </w:r>
              <w:r w:rsidR="00A5505D">
                <w:rPr>
                  <w:noProof/>
                  <w:webHidden/>
                </w:rPr>
                <w:instrText xml:space="preserve"> PAGEREF _</w:instrText>
              </w:r>
              <w:del w:id="519" w:author="Skat" w:date="2010-07-08T14:54:00Z">
                <w:r w:rsidR="003C3769">
                  <w:rPr>
                    <w:noProof/>
                    <w:webHidden/>
                  </w:rPr>
                  <w:delInstrText>Toc265233915</w:delInstrText>
                </w:r>
              </w:del>
              <w:ins w:id="520" w:author="Skat" w:date="2010-07-08T14:54:00Z">
                <w:r w:rsidR="00A5505D">
                  <w:rPr>
                    <w:noProof/>
                    <w:webHidden/>
                  </w:rPr>
                  <w:instrText>Toc266364111</w:instrText>
                </w:r>
              </w:ins>
              <w:r w:rsidR="00A5505D">
                <w:rPr>
                  <w:noProof/>
                  <w:webHidden/>
                </w:rPr>
                <w:instrText xml:space="preserve"> \h </w:instrText>
              </w:r>
              <w:r>
                <w:rPr>
                  <w:noProof/>
                  <w:webHidden/>
                </w:rPr>
              </w:r>
              <w:r>
                <w:rPr>
                  <w:noProof/>
                  <w:webHidden/>
                </w:rPr>
                <w:fldChar w:fldCharType="separate"/>
              </w:r>
              <w:r w:rsidR="00A5505D">
                <w:rPr>
                  <w:noProof/>
                  <w:webHidden/>
                </w:rPr>
                <w:t>108</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521" w:author="Skat" w:date="2010-07-08T14:54:00Z">
                <w:r w:rsidR="00377F89">
                  <w:delInstrText>Toc265233916</w:delInstrText>
                </w:r>
              </w:del>
              <w:ins w:id="522" w:author="Skat" w:date="2010-07-08T14:54:00Z">
                <w:r>
                  <w:instrText>Toc266364112</w:instrText>
                </w:r>
              </w:ins>
              <w:r>
                <w:instrText>"</w:instrText>
              </w:r>
              <w:r>
                <w:fldChar w:fldCharType="separate"/>
              </w:r>
              <w:del w:id="523" w:author="Skat" w:date="2010-07-08T14:54:00Z">
                <w:r w:rsidR="003C3769" w:rsidRPr="00B303A9">
                  <w:rPr>
                    <w:rStyle w:val="Hyperlink"/>
                    <w:noProof/>
                  </w:rPr>
                  <w:delText>6.21</w:delText>
                </w:r>
                <w:r w:rsidR="003C3769">
                  <w:rPr>
                    <w:rFonts w:asciiTheme="minorHAnsi" w:eastAsiaTheme="minorEastAsia" w:hAnsiTheme="minorHAnsi" w:cstheme="minorBidi"/>
                    <w:noProof/>
                    <w:sz w:val="22"/>
                    <w:szCs w:val="22"/>
                  </w:rPr>
                  <w:tab/>
                </w:r>
                <w:r w:rsidR="003C3769" w:rsidRPr="00B303A9">
                  <w:rPr>
                    <w:rStyle w:val="Hyperlink"/>
                    <w:noProof/>
                  </w:rPr>
                  <w:delText>SikkerhedStillelseType</w:delText>
                </w:r>
                <w:r w:rsidR="003C3769">
                  <w:rPr>
                    <w:noProof/>
                    <w:webHidden/>
                  </w:rPr>
                  <w:tab/>
                </w:r>
              </w:del>
              <w:ins w:id="524" w:author="Skat" w:date="2010-07-08T14:54:00Z">
                <w:r w:rsidR="00A5505D" w:rsidRPr="006E51C3">
                  <w:rPr>
                    <w:rStyle w:val="Hyperlink"/>
                    <w:noProof/>
                  </w:rPr>
                  <w:t>6.15</w:t>
                </w:r>
                <w:r w:rsidR="00A5505D">
                  <w:rPr>
                    <w:rFonts w:asciiTheme="minorHAnsi" w:eastAsiaTheme="minorEastAsia" w:hAnsiTheme="minorHAnsi" w:cstheme="minorBidi"/>
                    <w:noProof/>
                    <w:sz w:val="22"/>
                    <w:szCs w:val="22"/>
                  </w:rPr>
                  <w:tab/>
                </w:r>
                <w:r w:rsidR="00A5505D" w:rsidRPr="006E51C3">
                  <w:rPr>
                    <w:rStyle w:val="Hyperlink"/>
                    <w:noProof/>
                  </w:rPr>
                  <w:t>OrganisatoriskEnhedType</w:t>
                </w:r>
                <w:r w:rsidR="00A5505D">
                  <w:rPr>
                    <w:noProof/>
                    <w:webHidden/>
                  </w:rPr>
                  <w:tab/>
                </w:r>
              </w:ins>
              <w:r>
                <w:rPr>
                  <w:noProof/>
                  <w:webHidden/>
                </w:rPr>
                <w:fldChar w:fldCharType="begin"/>
              </w:r>
              <w:r w:rsidR="00A5505D">
                <w:rPr>
                  <w:noProof/>
                  <w:webHidden/>
                </w:rPr>
                <w:instrText xml:space="preserve"> PAGEREF _</w:instrText>
              </w:r>
              <w:del w:id="525" w:author="Skat" w:date="2010-07-08T14:54:00Z">
                <w:r w:rsidR="003C3769">
                  <w:rPr>
                    <w:noProof/>
                    <w:webHidden/>
                  </w:rPr>
                  <w:delInstrText>Toc265233916</w:delInstrText>
                </w:r>
              </w:del>
              <w:ins w:id="526" w:author="Skat" w:date="2010-07-08T14:54:00Z">
                <w:r w:rsidR="00A5505D">
                  <w:rPr>
                    <w:noProof/>
                    <w:webHidden/>
                  </w:rPr>
                  <w:instrText>Toc266364112</w:instrText>
                </w:r>
              </w:ins>
              <w:r w:rsidR="00A5505D">
                <w:rPr>
                  <w:noProof/>
                  <w:webHidden/>
                </w:rPr>
                <w:instrText xml:space="preserve"> \h </w:instrText>
              </w:r>
              <w:r>
                <w:rPr>
                  <w:noProof/>
                  <w:webHidden/>
                </w:rPr>
              </w:r>
              <w:r>
                <w:rPr>
                  <w:noProof/>
                  <w:webHidden/>
                </w:rPr>
                <w:fldChar w:fldCharType="separate"/>
              </w:r>
              <w:r w:rsidR="00A5505D">
                <w:rPr>
                  <w:noProof/>
                  <w:webHidden/>
                </w:rPr>
                <w:t>109</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527" w:author="Skat" w:date="2010-07-08T14:54:00Z">
                <w:r w:rsidR="00377F89">
                  <w:delInstrText>Toc265233917</w:delInstrText>
                </w:r>
              </w:del>
              <w:ins w:id="528" w:author="Skat" w:date="2010-07-08T14:54:00Z">
                <w:r>
                  <w:instrText>Toc266364113</w:instrText>
                </w:r>
              </w:ins>
              <w:r>
                <w:instrText>"</w:instrText>
              </w:r>
              <w:r>
                <w:fldChar w:fldCharType="separate"/>
              </w:r>
              <w:r w:rsidR="00A5505D" w:rsidRPr="006E51C3">
                <w:rPr>
                  <w:rStyle w:val="Hyperlink"/>
                  <w:noProof/>
                </w:rPr>
                <w:t>6.</w:t>
              </w:r>
              <w:del w:id="529" w:author="Skat" w:date="2010-07-08T14:54:00Z">
                <w:r w:rsidR="003C3769" w:rsidRPr="00B303A9">
                  <w:rPr>
                    <w:rStyle w:val="Hyperlink"/>
                    <w:noProof/>
                  </w:rPr>
                  <w:delText>22</w:delText>
                </w:r>
                <w:r w:rsidR="003C3769">
                  <w:rPr>
                    <w:rFonts w:asciiTheme="minorHAnsi" w:eastAsiaTheme="minorEastAsia" w:hAnsiTheme="minorHAnsi" w:cstheme="minorBidi"/>
                    <w:noProof/>
                    <w:sz w:val="22"/>
                    <w:szCs w:val="22"/>
                  </w:rPr>
                  <w:tab/>
                </w:r>
                <w:r w:rsidR="003C3769" w:rsidRPr="00B303A9">
                  <w:rPr>
                    <w:rStyle w:val="Hyperlink"/>
                    <w:noProof/>
                  </w:rPr>
                  <w:delText>SikkerhedStiller</w:delText>
                </w:r>
              </w:del>
              <w:ins w:id="530" w:author="Skat" w:date="2010-07-08T14:54:00Z">
                <w:r w:rsidR="00A5505D" w:rsidRPr="006E51C3">
                  <w:rPr>
                    <w:rStyle w:val="Hyperlink"/>
                    <w:noProof/>
                  </w:rPr>
                  <w:t>16</w:t>
                </w:r>
                <w:r w:rsidR="00A5505D">
                  <w:rPr>
                    <w:rFonts w:asciiTheme="minorHAnsi" w:eastAsiaTheme="minorEastAsia" w:hAnsiTheme="minorHAnsi" w:cstheme="minorBidi"/>
                    <w:noProof/>
                    <w:sz w:val="22"/>
                    <w:szCs w:val="22"/>
                  </w:rPr>
                  <w:tab/>
                </w:r>
                <w:r w:rsidR="00A5505D" w:rsidRPr="006E51C3">
                  <w:rPr>
                    <w:rStyle w:val="Hyperlink"/>
                    <w:noProof/>
                  </w:rPr>
                  <w:t>Person</w:t>
                </w:r>
              </w:ins>
              <w:r w:rsidR="00A5505D">
                <w:rPr>
                  <w:noProof/>
                  <w:webHidden/>
                </w:rPr>
                <w:tab/>
              </w:r>
              <w:r>
                <w:rPr>
                  <w:noProof/>
                  <w:webHidden/>
                </w:rPr>
                <w:fldChar w:fldCharType="begin"/>
              </w:r>
              <w:r w:rsidR="00A5505D">
                <w:rPr>
                  <w:noProof/>
                  <w:webHidden/>
                </w:rPr>
                <w:instrText xml:space="preserve"> PAGEREF _</w:instrText>
              </w:r>
              <w:del w:id="531" w:author="Skat" w:date="2010-07-08T14:54:00Z">
                <w:r w:rsidR="003C3769">
                  <w:rPr>
                    <w:noProof/>
                    <w:webHidden/>
                  </w:rPr>
                  <w:delInstrText>Toc265233917</w:delInstrText>
                </w:r>
              </w:del>
              <w:ins w:id="532" w:author="Skat" w:date="2010-07-08T14:54:00Z">
                <w:r w:rsidR="00A5505D">
                  <w:rPr>
                    <w:noProof/>
                    <w:webHidden/>
                  </w:rPr>
                  <w:instrText>Toc266364113</w:instrText>
                </w:r>
              </w:ins>
              <w:r w:rsidR="00A5505D">
                <w:rPr>
                  <w:noProof/>
                  <w:webHidden/>
                </w:rPr>
                <w:instrText xml:space="preserve"> \h </w:instrText>
              </w:r>
              <w:r>
                <w:rPr>
                  <w:noProof/>
                  <w:webHidden/>
                </w:rPr>
              </w:r>
              <w:r>
                <w:rPr>
                  <w:noProof/>
                  <w:webHidden/>
                </w:rPr>
                <w:fldChar w:fldCharType="separate"/>
              </w:r>
              <w:r w:rsidR="00A5505D">
                <w:rPr>
                  <w:noProof/>
                  <w:webHidden/>
                </w:rPr>
                <w:t>110</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533" w:author="Skat" w:date="2010-07-08T14:54:00Z">
                <w:r w:rsidR="00377F89">
                  <w:delInstrText>Toc265233918</w:delInstrText>
                </w:r>
              </w:del>
              <w:ins w:id="534" w:author="Skat" w:date="2010-07-08T14:54:00Z">
                <w:r>
                  <w:instrText>Toc266364114</w:instrText>
                </w:r>
              </w:ins>
              <w:r>
                <w:instrText>"</w:instrText>
              </w:r>
              <w:r>
                <w:fldChar w:fldCharType="separate"/>
              </w:r>
              <w:r w:rsidR="00A5505D" w:rsidRPr="006E51C3">
                <w:rPr>
                  <w:rStyle w:val="Hyperlink"/>
                  <w:noProof/>
                </w:rPr>
                <w:t>6.</w:t>
              </w:r>
              <w:del w:id="535" w:author="Skat" w:date="2010-07-08T14:54:00Z">
                <w:r w:rsidR="003C3769" w:rsidRPr="00B303A9">
                  <w:rPr>
                    <w:rStyle w:val="Hyperlink"/>
                    <w:noProof/>
                  </w:rPr>
                  <w:delText>23</w:delText>
                </w:r>
                <w:r w:rsidR="003C3769">
                  <w:rPr>
                    <w:rFonts w:asciiTheme="minorHAnsi" w:eastAsiaTheme="minorEastAsia" w:hAnsiTheme="minorHAnsi" w:cstheme="minorBidi"/>
                    <w:noProof/>
                    <w:sz w:val="22"/>
                    <w:szCs w:val="22"/>
                  </w:rPr>
                  <w:tab/>
                </w:r>
                <w:r w:rsidR="003C3769" w:rsidRPr="00B303A9">
                  <w:rPr>
                    <w:rStyle w:val="Hyperlink"/>
                    <w:noProof/>
                  </w:rPr>
                  <w:delText>Skattecenter</w:delText>
                </w:r>
              </w:del>
              <w:ins w:id="536" w:author="Skat" w:date="2010-07-08T14:54:00Z">
                <w:r w:rsidR="00A5505D" w:rsidRPr="006E51C3">
                  <w:rPr>
                    <w:rStyle w:val="Hyperlink"/>
                    <w:noProof/>
                  </w:rPr>
                  <w:t>17</w:t>
                </w:r>
                <w:r w:rsidR="00A5505D">
                  <w:rPr>
                    <w:rFonts w:asciiTheme="minorHAnsi" w:eastAsiaTheme="minorEastAsia" w:hAnsiTheme="minorHAnsi" w:cstheme="minorBidi"/>
                    <w:noProof/>
                    <w:sz w:val="22"/>
                    <w:szCs w:val="22"/>
                  </w:rPr>
                  <w:tab/>
                </w:r>
                <w:r w:rsidR="00A5505D" w:rsidRPr="006E51C3">
                  <w:rPr>
                    <w:rStyle w:val="Hyperlink"/>
                    <w:noProof/>
                  </w:rPr>
                  <w:t>PersonStatusType</w:t>
                </w:r>
              </w:ins>
              <w:r w:rsidR="00A5505D">
                <w:rPr>
                  <w:noProof/>
                  <w:webHidden/>
                </w:rPr>
                <w:tab/>
              </w:r>
              <w:r>
                <w:rPr>
                  <w:noProof/>
                  <w:webHidden/>
                </w:rPr>
                <w:fldChar w:fldCharType="begin"/>
              </w:r>
              <w:r w:rsidR="00A5505D">
                <w:rPr>
                  <w:noProof/>
                  <w:webHidden/>
                </w:rPr>
                <w:instrText xml:space="preserve"> PAGEREF _</w:instrText>
              </w:r>
              <w:del w:id="537" w:author="Skat" w:date="2010-07-08T14:54:00Z">
                <w:r w:rsidR="003C3769">
                  <w:rPr>
                    <w:noProof/>
                    <w:webHidden/>
                  </w:rPr>
                  <w:delInstrText>Toc265233918</w:delInstrText>
                </w:r>
              </w:del>
              <w:ins w:id="538" w:author="Skat" w:date="2010-07-08T14:54:00Z">
                <w:r w:rsidR="00A5505D">
                  <w:rPr>
                    <w:noProof/>
                    <w:webHidden/>
                  </w:rPr>
                  <w:instrText>Toc266364114</w:instrText>
                </w:r>
              </w:ins>
              <w:r w:rsidR="00A5505D">
                <w:rPr>
                  <w:noProof/>
                  <w:webHidden/>
                </w:rPr>
                <w:instrText xml:space="preserve"> \h </w:instrText>
              </w:r>
              <w:r>
                <w:rPr>
                  <w:noProof/>
                  <w:webHidden/>
                </w:rPr>
              </w:r>
              <w:r>
                <w:rPr>
                  <w:noProof/>
                  <w:webHidden/>
                </w:rPr>
                <w:fldChar w:fldCharType="separate"/>
              </w:r>
              <w:r w:rsidR="00A5505D">
                <w:rPr>
                  <w:noProof/>
                  <w:webHidden/>
                </w:rPr>
                <w:t>112</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539" w:author="Skat" w:date="2010-07-08T14:54:00Z">
                <w:r w:rsidR="00377F89">
                  <w:delInstrText>Toc265233919</w:delInstrText>
                </w:r>
              </w:del>
              <w:ins w:id="540" w:author="Skat" w:date="2010-07-08T14:54:00Z">
                <w:r>
                  <w:instrText>Toc266364115</w:instrText>
                </w:r>
              </w:ins>
              <w:r>
                <w:instrText>"</w:instrText>
              </w:r>
              <w:r>
                <w:fldChar w:fldCharType="separate"/>
              </w:r>
              <w:r w:rsidR="00A5505D" w:rsidRPr="006E51C3">
                <w:rPr>
                  <w:rStyle w:val="Hyperlink"/>
                  <w:noProof/>
                </w:rPr>
                <w:t>6.</w:t>
              </w:r>
              <w:del w:id="541" w:author="Skat" w:date="2010-07-08T14:54:00Z">
                <w:r w:rsidR="003C3769" w:rsidRPr="00B303A9">
                  <w:rPr>
                    <w:rStyle w:val="Hyperlink"/>
                    <w:noProof/>
                  </w:rPr>
                  <w:delText>24</w:delText>
                </w:r>
                <w:r w:rsidR="003C3769">
                  <w:rPr>
                    <w:rFonts w:asciiTheme="minorHAnsi" w:eastAsiaTheme="minorEastAsia" w:hAnsiTheme="minorHAnsi" w:cstheme="minorBidi"/>
                    <w:noProof/>
                    <w:sz w:val="22"/>
                    <w:szCs w:val="22"/>
                  </w:rPr>
                  <w:tab/>
                </w:r>
                <w:r w:rsidR="003C3769" w:rsidRPr="00B303A9">
                  <w:rPr>
                    <w:rStyle w:val="Hyperlink"/>
                    <w:noProof/>
                  </w:rPr>
                  <w:delText>UdenlandskPerson</w:delText>
                </w:r>
              </w:del>
              <w:ins w:id="542" w:author="Skat" w:date="2010-07-08T14:54:00Z">
                <w:r w:rsidR="00A5505D" w:rsidRPr="006E51C3">
                  <w:rPr>
                    <w:rStyle w:val="Hyperlink"/>
                    <w:noProof/>
                  </w:rPr>
                  <w:t>18</w:t>
                </w:r>
                <w:r w:rsidR="00A5505D">
                  <w:rPr>
                    <w:rFonts w:asciiTheme="minorHAnsi" w:eastAsiaTheme="minorEastAsia" w:hAnsiTheme="minorHAnsi" w:cstheme="minorBidi"/>
                    <w:noProof/>
                    <w:sz w:val="22"/>
                    <w:szCs w:val="22"/>
                  </w:rPr>
                  <w:tab/>
                </w:r>
                <w:r w:rsidR="00A5505D" w:rsidRPr="006E51C3">
                  <w:rPr>
                    <w:rStyle w:val="Hyperlink"/>
                    <w:noProof/>
                  </w:rPr>
                  <w:t>ProduktionEnhed</w:t>
                </w:r>
              </w:ins>
              <w:r w:rsidR="00A5505D">
                <w:rPr>
                  <w:noProof/>
                  <w:webHidden/>
                </w:rPr>
                <w:tab/>
              </w:r>
              <w:r>
                <w:rPr>
                  <w:noProof/>
                  <w:webHidden/>
                </w:rPr>
                <w:fldChar w:fldCharType="begin"/>
              </w:r>
              <w:r w:rsidR="00A5505D">
                <w:rPr>
                  <w:noProof/>
                  <w:webHidden/>
                </w:rPr>
                <w:instrText xml:space="preserve"> PAGEREF _</w:instrText>
              </w:r>
              <w:del w:id="543" w:author="Skat" w:date="2010-07-08T14:54:00Z">
                <w:r w:rsidR="003C3769">
                  <w:rPr>
                    <w:noProof/>
                    <w:webHidden/>
                  </w:rPr>
                  <w:delInstrText>Toc265233919</w:delInstrText>
                </w:r>
              </w:del>
              <w:ins w:id="544" w:author="Skat" w:date="2010-07-08T14:54:00Z">
                <w:r w:rsidR="00A5505D">
                  <w:rPr>
                    <w:noProof/>
                    <w:webHidden/>
                  </w:rPr>
                  <w:instrText>Toc266364115</w:instrText>
                </w:r>
              </w:ins>
              <w:r w:rsidR="00A5505D">
                <w:rPr>
                  <w:noProof/>
                  <w:webHidden/>
                </w:rPr>
                <w:instrText xml:space="preserve"> \h </w:instrText>
              </w:r>
              <w:r>
                <w:rPr>
                  <w:noProof/>
                  <w:webHidden/>
                </w:rPr>
              </w:r>
              <w:r>
                <w:rPr>
                  <w:noProof/>
                  <w:webHidden/>
                </w:rPr>
                <w:fldChar w:fldCharType="separate"/>
              </w:r>
              <w:r w:rsidR="00A5505D">
                <w:rPr>
                  <w:noProof/>
                  <w:webHidden/>
                </w:rPr>
                <w:t>113</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545" w:author="Skat" w:date="2010-07-08T14:54:00Z">
                <w:r w:rsidR="00377F89">
                  <w:delInstrText>Toc265233920</w:delInstrText>
                </w:r>
              </w:del>
              <w:ins w:id="546" w:author="Skat" w:date="2010-07-08T14:54:00Z">
                <w:r>
                  <w:instrText>Toc266364116</w:instrText>
                </w:r>
              </w:ins>
              <w:r>
                <w:instrText>"</w:instrText>
              </w:r>
              <w:r>
                <w:fldChar w:fldCharType="separate"/>
              </w:r>
              <w:r w:rsidR="00A5505D" w:rsidRPr="006E51C3">
                <w:rPr>
                  <w:rStyle w:val="Hyperlink"/>
                  <w:noProof/>
                </w:rPr>
                <w:t>6.</w:t>
              </w:r>
              <w:del w:id="547" w:author="Skat" w:date="2010-07-08T14:54:00Z">
                <w:r w:rsidR="003C3769" w:rsidRPr="00B303A9">
                  <w:rPr>
                    <w:rStyle w:val="Hyperlink"/>
                    <w:noProof/>
                  </w:rPr>
                  <w:delText>25</w:delText>
                </w:r>
                <w:r w:rsidR="003C3769">
                  <w:rPr>
                    <w:rFonts w:asciiTheme="minorHAnsi" w:eastAsiaTheme="minorEastAsia" w:hAnsiTheme="minorHAnsi" w:cstheme="minorBidi"/>
                    <w:noProof/>
                    <w:sz w:val="22"/>
                    <w:szCs w:val="22"/>
                  </w:rPr>
                  <w:tab/>
                </w:r>
                <w:r w:rsidR="003C3769" w:rsidRPr="00B303A9">
                  <w:rPr>
                    <w:rStyle w:val="Hyperlink"/>
                    <w:noProof/>
                  </w:rPr>
                  <w:delText>UdenlandskVirksomhed</w:delText>
                </w:r>
              </w:del>
              <w:ins w:id="548" w:author="Skat" w:date="2010-07-08T14:54:00Z">
                <w:r w:rsidR="00A5505D" w:rsidRPr="006E51C3">
                  <w:rPr>
                    <w:rStyle w:val="Hyperlink"/>
                    <w:noProof/>
                  </w:rPr>
                  <w:t>19</w:t>
                </w:r>
                <w:r w:rsidR="00A5505D">
                  <w:rPr>
                    <w:rFonts w:asciiTheme="minorHAnsi" w:eastAsiaTheme="minorEastAsia" w:hAnsiTheme="minorHAnsi" w:cstheme="minorBidi"/>
                    <w:noProof/>
                    <w:sz w:val="22"/>
                    <w:szCs w:val="22"/>
                  </w:rPr>
                  <w:tab/>
                </w:r>
                <w:r w:rsidR="00A5505D" w:rsidRPr="006E51C3">
                  <w:rPr>
                    <w:rStyle w:val="Hyperlink"/>
                    <w:noProof/>
                  </w:rPr>
                  <w:t>Ressource</w:t>
                </w:r>
              </w:ins>
              <w:r w:rsidR="00A5505D">
                <w:rPr>
                  <w:noProof/>
                  <w:webHidden/>
                </w:rPr>
                <w:tab/>
              </w:r>
              <w:r>
                <w:rPr>
                  <w:noProof/>
                  <w:webHidden/>
                </w:rPr>
                <w:fldChar w:fldCharType="begin"/>
              </w:r>
              <w:r w:rsidR="00A5505D">
                <w:rPr>
                  <w:noProof/>
                  <w:webHidden/>
                </w:rPr>
                <w:instrText xml:space="preserve"> PAGEREF _</w:instrText>
              </w:r>
              <w:del w:id="549" w:author="Skat" w:date="2010-07-08T14:54:00Z">
                <w:r w:rsidR="003C3769">
                  <w:rPr>
                    <w:noProof/>
                    <w:webHidden/>
                  </w:rPr>
                  <w:delInstrText>Toc265233920</w:delInstrText>
                </w:r>
              </w:del>
              <w:ins w:id="550" w:author="Skat" w:date="2010-07-08T14:54:00Z">
                <w:r w:rsidR="00A5505D">
                  <w:rPr>
                    <w:noProof/>
                    <w:webHidden/>
                  </w:rPr>
                  <w:instrText>Toc266364116</w:instrText>
                </w:r>
              </w:ins>
              <w:r w:rsidR="00A5505D">
                <w:rPr>
                  <w:noProof/>
                  <w:webHidden/>
                </w:rPr>
                <w:instrText xml:space="preserve"> \h </w:instrText>
              </w:r>
              <w:r>
                <w:rPr>
                  <w:noProof/>
                  <w:webHidden/>
                </w:rPr>
              </w:r>
              <w:r>
                <w:rPr>
                  <w:noProof/>
                  <w:webHidden/>
                </w:rPr>
                <w:fldChar w:fldCharType="separate"/>
              </w:r>
              <w:r w:rsidR="00A5505D">
                <w:rPr>
                  <w:noProof/>
                  <w:webHidden/>
                </w:rPr>
                <w:t>114</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551" w:author="Skat" w:date="2010-07-08T14:54:00Z">
                <w:r w:rsidR="00377F89">
                  <w:delInstrText>Toc265233921</w:delInstrText>
                </w:r>
              </w:del>
              <w:ins w:id="552" w:author="Skat" w:date="2010-07-08T14:54:00Z">
                <w:r>
                  <w:instrText>Toc266364117</w:instrText>
                </w:r>
              </w:ins>
              <w:r>
                <w:instrText>"</w:instrText>
              </w:r>
              <w:r>
                <w:fldChar w:fldCharType="separate"/>
              </w:r>
              <w:r w:rsidR="00A5505D" w:rsidRPr="006E51C3">
                <w:rPr>
                  <w:rStyle w:val="Hyperlink"/>
                  <w:noProof/>
                </w:rPr>
                <w:t>6.</w:t>
              </w:r>
              <w:del w:id="553" w:author="Skat" w:date="2010-07-08T14:54:00Z">
                <w:r w:rsidR="003C3769" w:rsidRPr="00B303A9">
                  <w:rPr>
                    <w:rStyle w:val="Hyperlink"/>
                    <w:noProof/>
                  </w:rPr>
                  <w:delText>26</w:delText>
                </w:r>
                <w:r w:rsidR="003C3769">
                  <w:rPr>
                    <w:rFonts w:asciiTheme="minorHAnsi" w:eastAsiaTheme="minorEastAsia" w:hAnsiTheme="minorHAnsi" w:cstheme="minorBidi"/>
                    <w:noProof/>
                    <w:sz w:val="22"/>
                    <w:szCs w:val="22"/>
                  </w:rPr>
                  <w:tab/>
                </w:r>
                <w:r w:rsidR="003C3769" w:rsidRPr="00B303A9">
                  <w:rPr>
                    <w:rStyle w:val="Hyperlink"/>
                    <w:noProof/>
                  </w:rPr>
                  <w:delText>Virksomhed</w:delText>
                </w:r>
              </w:del>
              <w:ins w:id="554" w:author="Skat" w:date="2010-07-08T14:54:00Z">
                <w:r w:rsidR="00A5505D" w:rsidRPr="006E51C3">
                  <w:rPr>
                    <w:rStyle w:val="Hyperlink"/>
                    <w:noProof/>
                  </w:rPr>
                  <w:t>20</w:t>
                </w:r>
                <w:r w:rsidR="00A5505D">
                  <w:rPr>
                    <w:rFonts w:asciiTheme="minorHAnsi" w:eastAsiaTheme="minorEastAsia" w:hAnsiTheme="minorHAnsi" w:cstheme="minorBidi"/>
                    <w:noProof/>
                    <w:sz w:val="22"/>
                    <w:szCs w:val="22"/>
                  </w:rPr>
                  <w:tab/>
                </w:r>
                <w:r w:rsidR="00A5505D" w:rsidRPr="006E51C3">
                  <w:rPr>
                    <w:rStyle w:val="Hyperlink"/>
                    <w:noProof/>
                  </w:rPr>
                  <w:t>Saldo</w:t>
                </w:r>
              </w:ins>
              <w:r w:rsidR="00A5505D">
                <w:rPr>
                  <w:noProof/>
                  <w:webHidden/>
                </w:rPr>
                <w:tab/>
              </w:r>
              <w:r>
                <w:rPr>
                  <w:noProof/>
                  <w:webHidden/>
                </w:rPr>
                <w:fldChar w:fldCharType="begin"/>
              </w:r>
              <w:r w:rsidR="00A5505D">
                <w:rPr>
                  <w:noProof/>
                  <w:webHidden/>
                </w:rPr>
                <w:instrText xml:space="preserve"> PAGEREF _</w:instrText>
              </w:r>
              <w:del w:id="555" w:author="Skat" w:date="2010-07-08T14:54:00Z">
                <w:r w:rsidR="003C3769">
                  <w:rPr>
                    <w:noProof/>
                    <w:webHidden/>
                  </w:rPr>
                  <w:delInstrText>Toc265233921</w:delInstrText>
                </w:r>
              </w:del>
              <w:ins w:id="556" w:author="Skat" w:date="2010-07-08T14:54:00Z">
                <w:r w:rsidR="00A5505D">
                  <w:rPr>
                    <w:noProof/>
                    <w:webHidden/>
                  </w:rPr>
                  <w:instrText>Toc266364117</w:instrText>
                </w:r>
              </w:ins>
              <w:r w:rsidR="00A5505D">
                <w:rPr>
                  <w:noProof/>
                  <w:webHidden/>
                </w:rPr>
                <w:instrText xml:space="preserve"> \h </w:instrText>
              </w:r>
              <w:r>
                <w:rPr>
                  <w:noProof/>
                  <w:webHidden/>
                </w:rPr>
              </w:r>
              <w:r>
                <w:rPr>
                  <w:noProof/>
                  <w:webHidden/>
                </w:rPr>
                <w:fldChar w:fldCharType="separate"/>
              </w:r>
              <w:r w:rsidR="00A5505D">
                <w:rPr>
                  <w:noProof/>
                  <w:webHidden/>
                </w:rPr>
                <w:t>115</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557" w:author="Skat" w:date="2010-07-08T14:54:00Z">
                <w:r w:rsidR="00377F89">
                  <w:delInstrText>Toc265233922</w:delInstrText>
                </w:r>
              </w:del>
              <w:ins w:id="558" w:author="Skat" w:date="2010-07-08T14:54:00Z">
                <w:r>
                  <w:instrText>Toc266364118</w:instrText>
                </w:r>
              </w:ins>
              <w:r>
                <w:instrText>"</w:instrText>
              </w:r>
              <w:r>
                <w:fldChar w:fldCharType="separate"/>
              </w:r>
              <w:del w:id="559" w:author="Skat" w:date="2010-07-08T14:54:00Z">
                <w:r w:rsidR="003C3769" w:rsidRPr="00B303A9">
                  <w:rPr>
                    <w:rStyle w:val="Hyperlink"/>
                    <w:noProof/>
                  </w:rPr>
                  <w:delText>6.27</w:delText>
                </w:r>
                <w:r w:rsidR="003C3769">
                  <w:rPr>
                    <w:rFonts w:asciiTheme="minorHAnsi" w:eastAsiaTheme="minorEastAsia" w:hAnsiTheme="minorHAnsi" w:cstheme="minorBidi"/>
                    <w:noProof/>
                    <w:sz w:val="22"/>
                    <w:szCs w:val="22"/>
                  </w:rPr>
                  <w:tab/>
                </w:r>
                <w:r w:rsidR="003C3769" w:rsidRPr="00B303A9">
                  <w:rPr>
                    <w:rStyle w:val="Hyperlink"/>
                    <w:noProof/>
                  </w:rPr>
                  <w:delText>VirksomhedStatusForhold</w:delText>
                </w:r>
                <w:r w:rsidR="003C3769">
                  <w:rPr>
                    <w:noProof/>
                    <w:webHidden/>
                  </w:rPr>
                  <w:tab/>
                </w:r>
              </w:del>
              <w:ins w:id="560" w:author="Skat" w:date="2010-07-08T14:54:00Z">
                <w:r w:rsidR="00A5505D" w:rsidRPr="006E51C3">
                  <w:rPr>
                    <w:rStyle w:val="Hyperlink"/>
                    <w:noProof/>
                  </w:rPr>
                  <w:t>6.21</w:t>
                </w:r>
                <w:r w:rsidR="00A5505D">
                  <w:rPr>
                    <w:rFonts w:asciiTheme="minorHAnsi" w:eastAsiaTheme="minorEastAsia" w:hAnsiTheme="minorHAnsi" w:cstheme="minorBidi"/>
                    <w:noProof/>
                    <w:sz w:val="22"/>
                    <w:szCs w:val="22"/>
                  </w:rPr>
                  <w:tab/>
                </w:r>
                <w:r w:rsidR="00A5505D" w:rsidRPr="006E51C3">
                  <w:rPr>
                    <w:rStyle w:val="Hyperlink"/>
                    <w:noProof/>
                  </w:rPr>
                  <w:t>SikkerhedStillelse</w:t>
                </w:r>
                <w:r w:rsidR="00A5505D">
                  <w:rPr>
                    <w:noProof/>
                    <w:webHidden/>
                  </w:rPr>
                  <w:tab/>
                </w:r>
              </w:ins>
              <w:r>
                <w:rPr>
                  <w:noProof/>
                  <w:webHidden/>
                </w:rPr>
                <w:fldChar w:fldCharType="begin"/>
              </w:r>
              <w:r w:rsidR="00A5505D">
                <w:rPr>
                  <w:noProof/>
                  <w:webHidden/>
                </w:rPr>
                <w:instrText xml:space="preserve"> PAGEREF _</w:instrText>
              </w:r>
              <w:del w:id="561" w:author="Skat" w:date="2010-07-08T14:54:00Z">
                <w:r w:rsidR="003C3769">
                  <w:rPr>
                    <w:noProof/>
                    <w:webHidden/>
                  </w:rPr>
                  <w:delInstrText>Toc265233922</w:delInstrText>
                </w:r>
              </w:del>
              <w:ins w:id="562" w:author="Skat" w:date="2010-07-08T14:54:00Z">
                <w:r w:rsidR="00A5505D">
                  <w:rPr>
                    <w:noProof/>
                    <w:webHidden/>
                  </w:rPr>
                  <w:instrText>Toc266364118</w:instrText>
                </w:r>
              </w:ins>
              <w:r w:rsidR="00A5505D">
                <w:rPr>
                  <w:noProof/>
                  <w:webHidden/>
                </w:rPr>
                <w:instrText xml:space="preserve"> \h </w:instrText>
              </w:r>
              <w:r>
                <w:rPr>
                  <w:noProof/>
                  <w:webHidden/>
                </w:rPr>
              </w:r>
              <w:r>
                <w:rPr>
                  <w:noProof/>
                  <w:webHidden/>
                </w:rPr>
                <w:fldChar w:fldCharType="separate"/>
              </w:r>
              <w:r w:rsidR="00A5505D">
                <w:rPr>
                  <w:noProof/>
                  <w:webHidden/>
                </w:rPr>
                <w:t>116</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563" w:author="Skat" w:date="2010-07-08T14:54:00Z">
                <w:r w:rsidR="00377F89">
                  <w:delInstrText>Toc265233923</w:delInstrText>
                </w:r>
              </w:del>
              <w:ins w:id="564" w:author="Skat" w:date="2010-07-08T14:54:00Z">
                <w:r>
                  <w:instrText>Toc266364119</w:instrText>
                </w:r>
              </w:ins>
              <w:r>
                <w:instrText>"</w:instrText>
              </w:r>
              <w:r>
                <w:fldChar w:fldCharType="separate"/>
              </w:r>
              <w:del w:id="565" w:author="Skat" w:date="2010-07-08T14:54:00Z">
                <w:r w:rsidR="003C3769" w:rsidRPr="00B303A9">
                  <w:rPr>
                    <w:rStyle w:val="Hyperlink"/>
                    <w:noProof/>
                  </w:rPr>
                  <w:delText>6.28</w:delText>
                </w:r>
                <w:r w:rsidR="003C3769">
                  <w:rPr>
                    <w:rFonts w:asciiTheme="minorHAnsi" w:eastAsiaTheme="minorEastAsia" w:hAnsiTheme="minorHAnsi" w:cstheme="minorBidi"/>
                    <w:noProof/>
                    <w:sz w:val="22"/>
                    <w:szCs w:val="22"/>
                  </w:rPr>
                  <w:tab/>
                </w:r>
                <w:r w:rsidR="003C3769" w:rsidRPr="00B303A9">
                  <w:rPr>
                    <w:rStyle w:val="Hyperlink"/>
                    <w:noProof/>
                  </w:rPr>
                  <w:delText>VirksomhedStatusType</w:delText>
                </w:r>
                <w:r w:rsidR="003C3769">
                  <w:rPr>
                    <w:noProof/>
                    <w:webHidden/>
                  </w:rPr>
                  <w:tab/>
                </w:r>
              </w:del>
              <w:ins w:id="566" w:author="Skat" w:date="2010-07-08T14:54:00Z">
                <w:r w:rsidR="00A5505D" w:rsidRPr="006E51C3">
                  <w:rPr>
                    <w:rStyle w:val="Hyperlink"/>
                    <w:noProof/>
                  </w:rPr>
                  <w:t>6.22</w:t>
                </w:r>
                <w:r w:rsidR="00A5505D">
                  <w:rPr>
                    <w:rFonts w:asciiTheme="minorHAnsi" w:eastAsiaTheme="minorEastAsia" w:hAnsiTheme="minorHAnsi" w:cstheme="minorBidi"/>
                    <w:noProof/>
                    <w:sz w:val="22"/>
                    <w:szCs w:val="22"/>
                  </w:rPr>
                  <w:tab/>
                </w:r>
                <w:r w:rsidR="00A5505D" w:rsidRPr="006E51C3">
                  <w:rPr>
                    <w:rStyle w:val="Hyperlink"/>
                    <w:noProof/>
                  </w:rPr>
                  <w:t>SikkerhedStillelseType</w:t>
                </w:r>
                <w:r w:rsidR="00A5505D">
                  <w:rPr>
                    <w:noProof/>
                    <w:webHidden/>
                  </w:rPr>
                  <w:tab/>
                </w:r>
              </w:ins>
              <w:r>
                <w:rPr>
                  <w:noProof/>
                  <w:webHidden/>
                </w:rPr>
                <w:fldChar w:fldCharType="begin"/>
              </w:r>
              <w:r w:rsidR="00A5505D">
                <w:rPr>
                  <w:noProof/>
                  <w:webHidden/>
                </w:rPr>
                <w:instrText xml:space="preserve"> PAGEREF _</w:instrText>
              </w:r>
              <w:del w:id="567" w:author="Skat" w:date="2010-07-08T14:54:00Z">
                <w:r w:rsidR="003C3769">
                  <w:rPr>
                    <w:noProof/>
                    <w:webHidden/>
                  </w:rPr>
                  <w:delInstrText>Toc265233923</w:delInstrText>
                </w:r>
              </w:del>
              <w:ins w:id="568" w:author="Skat" w:date="2010-07-08T14:54:00Z">
                <w:r w:rsidR="00A5505D">
                  <w:rPr>
                    <w:noProof/>
                    <w:webHidden/>
                  </w:rPr>
                  <w:instrText>Toc266364119</w:instrText>
                </w:r>
              </w:ins>
              <w:r w:rsidR="00A5505D">
                <w:rPr>
                  <w:noProof/>
                  <w:webHidden/>
                </w:rPr>
                <w:instrText xml:space="preserve"> \h </w:instrText>
              </w:r>
              <w:r>
                <w:rPr>
                  <w:noProof/>
                  <w:webHidden/>
                </w:rPr>
              </w:r>
              <w:r>
                <w:rPr>
                  <w:noProof/>
                  <w:webHidden/>
                </w:rPr>
                <w:fldChar w:fldCharType="separate"/>
              </w:r>
              <w:r w:rsidR="00A5505D">
                <w:rPr>
                  <w:noProof/>
                  <w:webHidden/>
                </w:rPr>
                <w:t>117</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Change w:id="569" w:author="Skat" w:date="2010-07-08T14:54:00Z">
                  <w:pPr>
                    <w:pStyle w:val="Indholdsfortegnelse1"/>
                    <w:tabs>
                      <w:tab w:val="left" w:pos="440"/>
                      <w:tab w:val="right" w:leader="dot" w:pos="10705"/>
                    </w:tabs>
                  </w:pPr>
                </w:pPrChange>
              </w:pPr>
              <w:r>
                <w:fldChar w:fldCharType="begin"/>
              </w:r>
              <w:r>
                <w:instrText>HYPERLINK \l "_</w:instrText>
              </w:r>
              <w:del w:id="570" w:author="Skat" w:date="2010-07-08T14:54:00Z">
                <w:r w:rsidR="00377F89">
                  <w:delInstrText>Toc265233924</w:delInstrText>
                </w:r>
              </w:del>
              <w:ins w:id="571" w:author="Skat" w:date="2010-07-08T14:54:00Z">
                <w:r>
                  <w:instrText>Toc266364120</w:instrText>
                </w:r>
              </w:ins>
              <w:r>
                <w:instrText>"</w:instrText>
              </w:r>
              <w:r>
                <w:fldChar w:fldCharType="separate"/>
              </w:r>
              <w:del w:id="572" w:author="Skat" w:date="2010-07-08T14:54:00Z">
                <w:r w:rsidR="003C3769" w:rsidRPr="00B303A9">
                  <w:rPr>
                    <w:rStyle w:val="Hyperlink"/>
                    <w:noProof/>
                  </w:rPr>
                  <w:delText>7</w:delText>
                </w:r>
                <w:r w:rsidR="003C3769">
                  <w:rPr>
                    <w:rFonts w:asciiTheme="minorHAnsi" w:eastAsiaTheme="minorEastAsia" w:hAnsiTheme="minorHAnsi" w:cstheme="minorBidi"/>
                    <w:noProof/>
                    <w:sz w:val="22"/>
                    <w:szCs w:val="22"/>
                  </w:rPr>
                  <w:tab/>
                </w:r>
                <w:r w:rsidR="003C3769" w:rsidRPr="00B303A9">
                  <w:rPr>
                    <w:rStyle w:val="Hyperlink"/>
                    <w:noProof/>
                  </w:rPr>
                  <w:delText>DMO Sag</w:delText>
                </w:r>
                <w:r w:rsidR="003C3769">
                  <w:rPr>
                    <w:noProof/>
                    <w:webHidden/>
                  </w:rPr>
                  <w:tab/>
                </w:r>
              </w:del>
              <w:ins w:id="573" w:author="Skat" w:date="2010-07-08T14:54:00Z">
                <w:r w:rsidR="00A5505D" w:rsidRPr="006E51C3">
                  <w:rPr>
                    <w:rStyle w:val="Hyperlink"/>
                    <w:noProof/>
                  </w:rPr>
                  <w:t>6.23</w:t>
                </w:r>
                <w:r w:rsidR="00A5505D">
                  <w:rPr>
                    <w:rFonts w:asciiTheme="minorHAnsi" w:eastAsiaTheme="minorEastAsia" w:hAnsiTheme="minorHAnsi" w:cstheme="minorBidi"/>
                    <w:noProof/>
                    <w:sz w:val="22"/>
                    <w:szCs w:val="22"/>
                  </w:rPr>
                  <w:tab/>
                </w:r>
                <w:r w:rsidR="00A5505D" w:rsidRPr="006E51C3">
                  <w:rPr>
                    <w:rStyle w:val="Hyperlink"/>
                    <w:noProof/>
                  </w:rPr>
                  <w:t>SikkerhedStiller</w:t>
                </w:r>
                <w:r w:rsidR="00A5505D">
                  <w:rPr>
                    <w:noProof/>
                    <w:webHidden/>
                  </w:rPr>
                  <w:tab/>
                </w:r>
              </w:ins>
              <w:r>
                <w:rPr>
                  <w:noProof/>
                  <w:webHidden/>
                </w:rPr>
                <w:fldChar w:fldCharType="begin"/>
              </w:r>
              <w:r w:rsidR="00A5505D">
                <w:rPr>
                  <w:noProof/>
                  <w:webHidden/>
                </w:rPr>
                <w:instrText xml:space="preserve"> PAGEREF _</w:instrText>
              </w:r>
              <w:del w:id="574" w:author="Skat" w:date="2010-07-08T14:54:00Z">
                <w:r w:rsidR="003C3769">
                  <w:rPr>
                    <w:noProof/>
                    <w:webHidden/>
                  </w:rPr>
                  <w:delInstrText>Toc265233924</w:delInstrText>
                </w:r>
              </w:del>
              <w:ins w:id="575" w:author="Skat" w:date="2010-07-08T14:54:00Z">
                <w:r w:rsidR="00A5505D">
                  <w:rPr>
                    <w:noProof/>
                    <w:webHidden/>
                  </w:rPr>
                  <w:instrText>Toc266364120</w:instrText>
                </w:r>
              </w:ins>
              <w:r w:rsidR="00A5505D">
                <w:rPr>
                  <w:noProof/>
                  <w:webHidden/>
                </w:rPr>
                <w:instrText xml:space="preserve"> \h </w:instrText>
              </w:r>
              <w:r>
                <w:rPr>
                  <w:noProof/>
                  <w:webHidden/>
                </w:rPr>
              </w:r>
              <w:r>
                <w:rPr>
                  <w:noProof/>
                  <w:webHidden/>
                </w:rPr>
                <w:fldChar w:fldCharType="separate"/>
              </w:r>
              <w:r w:rsidR="00A5505D">
                <w:rPr>
                  <w:noProof/>
                  <w:webHidden/>
                </w:rPr>
                <w:t>118</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Change w:id="576" w:author="Skat" w:date="2010-07-08T14:54:00Z">
                  <w:pPr>
                    <w:pStyle w:val="Indholdsfortegnelse2"/>
                    <w:tabs>
                      <w:tab w:val="left" w:pos="880"/>
                      <w:tab w:val="right" w:leader="dot" w:pos="10705"/>
                    </w:tabs>
                  </w:pPr>
                </w:pPrChange>
              </w:pPr>
              <w:r>
                <w:fldChar w:fldCharType="begin"/>
              </w:r>
              <w:r>
                <w:instrText>HYPERLINK \l "_</w:instrText>
              </w:r>
              <w:del w:id="577" w:author="Skat" w:date="2010-07-08T14:54:00Z">
                <w:r w:rsidR="00377F89">
                  <w:delInstrText>Toc265233925</w:delInstrText>
                </w:r>
              </w:del>
              <w:ins w:id="578" w:author="Skat" w:date="2010-07-08T14:54:00Z">
                <w:r>
                  <w:instrText>Toc266364121</w:instrText>
                </w:r>
              </w:ins>
              <w:r>
                <w:instrText>"</w:instrText>
              </w:r>
              <w:r>
                <w:fldChar w:fldCharType="separate"/>
              </w:r>
              <w:del w:id="579" w:author="Skat" w:date="2010-07-08T14:54:00Z">
                <w:r w:rsidR="003C3769" w:rsidRPr="00B303A9">
                  <w:rPr>
                    <w:rStyle w:val="Hyperlink"/>
                    <w:noProof/>
                  </w:rPr>
                  <w:delText>7.1</w:delText>
                </w:r>
                <w:r w:rsidR="003C3769">
                  <w:rPr>
                    <w:rFonts w:asciiTheme="minorHAnsi" w:eastAsiaTheme="minorEastAsia" w:hAnsiTheme="minorHAnsi" w:cstheme="minorBidi"/>
                    <w:noProof/>
                    <w:sz w:val="22"/>
                    <w:szCs w:val="22"/>
                  </w:rPr>
                  <w:tab/>
                </w:r>
                <w:r w:rsidR="003C3769" w:rsidRPr="00B303A9">
                  <w:rPr>
                    <w:rStyle w:val="Hyperlink"/>
                    <w:noProof/>
                  </w:rPr>
                  <w:delText>Dokument</w:delText>
                </w:r>
                <w:r w:rsidR="003C3769">
                  <w:rPr>
                    <w:noProof/>
                    <w:webHidden/>
                  </w:rPr>
                  <w:tab/>
                </w:r>
              </w:del>
              <w:ins w:id="580" w:author="Skat" w:date="2010-07-08T14:54:00Z">
                <w:r w:rsidR="00A5505D" w:rsidRPr="006E51C3">
                  <w:rPr>
                    <w:rStyle w:val="Hyperlink"/>
                    <w:noProof/>
                  </w:rPr>
                  <w:t>6.24</w:t>
                </w:r>
                <w:r w:rsidR="00A5505D">
                  <w:rPr>
                    <w:rFonts w:asciiTheme="minorHAnsi" w:eastAsiaTheme="minorEastAsia" w:hAnsiTheme="minorHAnsi" w:cstheme="minorBidi"/>
                    <w:noProof/>
                    <w:sz w:val="22"/>
                    <w:szCs w:val="22"/>
                  </w:rPr>
                  <w:tab/>
                </w:r>
                <w:r w:rsidR="00A5505D" w:rsidRPr="006E51C3">
                  <w:rPr>
                    <w:rStyle w:val="Hyperlink"/>
                    <w:noProof/>
                  </w:rPr>
                  <w:t>Skattecenter</w:t>
                </w:r>
                <w:r w:rsidR="00A5505D">
                  <w:rPr>
                    <w:noProof/>
                    <w:webHidden/>
                  </w:rPr>
                  <w:tab/>
                </w:r>
              </w:ins>
              <w:r>
                <w:rPr>
                  <w:noProof/>
                  <w:webHidden/>
                </w:rPr>
                <w:fldChar w:fldCharType="begin"/>
              </w:r>
              <w:r w:rsidR="00A5505D">
                <w:rPr>
                  <w:noProof/>
                  <w:webHidden/>
                </w:rPr>
                <w:instrText xml:space="preserve"> PAGEREF _</w:instrText>
              </w:r>
              <w:del w:id="581" w:author="Skat" w:date="2010-07-08T14:54:00Z">
                <w:r w:rsidR="003C3769">
                  <w:rPr>
                    <w:noProof/>
                    <w:webHidden/>
                  </w:rPr>
                  <w:delInstrText>Toc265233925</w:delInstrText>
                </w:r>
              </w:del>
              <w:ins w:id="582" w:author="Skat" w:date="2010-07-08T14:54:00Z">
                <w:r w:rsidR="00A5505D">
                  <w:rPr>
                    <w:noProof/>
                    <w:webHidden/>
                  </w:rPr>
                  <w:instrText>Toc266364121</w:instrText>
                </w:r>
              </w:ins>
              <w:r w:rsidR="00A5505D">
                <w:rPr>
                  <w:noProof/>
                  <w:webHidden/>
                </w:rPr>
                <w:instrText xml:space="preserve"> \h </w:instrText>
              </w:r>
              <w:r>
                <w:rPr>
                  <w:noProof/>
                  <w:webHidden/>
                </w:rPr>
              </w:r>
              <w:r>
                <w:rPr>
                  <w:noProof/>
                  <w:webHidden/>
                </w:rPr>
                <w:fldChar w:fldCharType="separate"/>
              </w:r>
              <w:r w:rsidR="00A5505D">
                <w:rPr>
                  <w:noProof/>
                  <w:webHidden/>
                </w:rPr>
                <w:t>119</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Change w:id="583" w:author="Skat" w:date="2010-07-08T14:54:00Z">
                  <w:pPr>
                    <w:pStyle w:val="Indholdsfortegnelse2"/>
                    <w:tabs>
                      <w:tab w:val="left" w:pos="880"/>
                      <w:tab w:val="right" w:leader="dot" w:pos="10705"/>
                    </w:tabs>
                  </w:pPr>
                </w:pPrChange>
              </w:pPr>
              <w:r>
                <w:fldChar w:fldCharType="begin"/>
              </w:r>
              <w:r>
                <w:instrText>HYPERLINK \l "_</w:instrText>
              </w:r>
              <w:del w:id="584" w:author="Skat" w:date="2010-07-08T14:54:00Z">
                <w:r w:rsidR="00377F89">
                  <w:delInstrText>Toc265233926</w:delInstrText>
                </w:r>
              </w:del>
              <w:ins w:id="585" w:author="Skat" w:date="2010-07-08T14:54:00Z">
                <w:r>
                  <w:instrText>Toc266364122</w:instrText>
                </w:r>
              </w:ins>
              <w:r>
                <w:instrText>"</w:instrText>
              </w:r>
              <w:r>
                <w:fldChar w:fldCharType="separate"/>
              </w:r>
              <w:del w:id="586" w:author="Skat" w:date="2010-07-08T14:54:00Z">
                <w:r w:rsidR="003C3769" w:rsidRPr="00B303A9">
                  <w:rPr>
                    <w:rStyle w:val="Hyperlink"/>
                    <w:noProof/>
                  </w:rPr>
                  <w:delText>7.2</w:delText>
                </w:r>
                <w:r w:rsidR="003C3769">
                  <w:rPr>
                    <w:rFonts w:asciiTheme="minorHAnsi" w:eastAsiaTheme="minorEastAsia" w:hAnsiTheme="minorHAnsi" w:cstheme="minorBidi"/>
                    <w:noProof/>
                    <w:sz w:val="22"/>
                    <w:szCs w:val="22"/>
                  </w:rPr>
                  <w:tab/>
                </w:r>
                <w:r w:rsidR="003C3769" w:rsidRPr="00B303A9">
                  <w:rPr>
                    <w:rStyle w:val="Hyperlink"/>
                    <w:noProof/>
                  </w:rPr>
                  <w:delText>DokumentErindring</w:delText>
                </w:r>
                <w:r w:rsidR="003C3769">
                  <w:rPr>
                    <w:noProof/>
                    <w:webHidden/>
                  </w:rPr>
                  <w:tab/>
                </w:r>
              </w:del>
              <w:ins w:id="587" w:author="Skat" w:date="2010-07-08T14:54:00Z">
                <w:r w:rsidR="00A5505D" w:rsidRPr="006E51C3">
                  <w:rPr>
                    <w:rStyle w:val="Hyperlink"/>
                    <w:noProof/>
                  </w:rPr>
                  <w:t>6.25</w:t>
                </w:r>
                <w:r w:rsidR="00A5505D">
                  <w:rPr>
                    <w:rFonts w:asciiTheme="minorHAnsi" w:eastAsiaTheme="minorEastAsia" w:hAnsiTheme="minorHAnsi" w:cstheme="minorBidi"/>
                    <w:noProof/>
                    <w:sz w:val="22"/>
                    <w:szCs w:val="22"/>
                  </w:rPr>
                  <w:tab/>
                </w:r>
                <w:r w:rsidR="00A5505D" w:rsidRPr="006E51C3">
                  <w:rPr>
                    <w:rStyle w:val="Hyperlink"/>
                    <w:noProof/>
                  </w:rPr>
                  <w:t>UdenlandskPerson</w:t>
                </w:r>
                <w:r w:rsidR="00A5505D">
                  <w:rPr>
                    <w:noProof/>
                    <w:webHidden/>
                  </w:rPr>
                  <w:tab/>
                </w:r>
              </w:ins>
              <w:r>
                <w:rPr>
                  <w:noProof/>
                  <w:webHidden/>
                </w:rPr>
                <w:fldChar w:fldCharType="begin"/>
              </w:r>
              <w:r w:rsidR="00A5505D">
                <w:rPr>
                  <w:noProof/>
                  <w:webHidden/>
                </w:rPr>
                <w:instrText xml:space="preserve"> PAGEREF _</w:instrText>
              </w:r>
              <w:del w:id="588" w:author="Skat" w:date="2010-07-08T14:54:00Z">
                <w:r w:rsidR="003C3769">
                  <w:rPr>
                    <w:noProof/>
                    <w:webHidden/>
                  </w:rPr>
                  <w:delInstrText>Toc265233926</w:delInstrText>
                </w:r>
              </w:del>
              <w:ins w:id="589" w:author="Skat" w:date="2010-07-08T14:54:00Z">
                <w:r w:rsidR="00A5505D">
                  <w:rPr>
                    <w:noProof/>
                    <w:webHidden/>
                  </w:rPr>
                  <w:instrText>Toc266364122</w:instrText>
                </w:r>
              </w:ins>
              <w:r w:rsidR="00A5505D">
                <w:rPr>
                  <w:noProof/>
                  <w:webHidden/>
                </w:rPr>
                <w:instrText xml:space="preserve"> \h </w:instrText>
              </w:r>
              <w:r>
                <w:rPr>
                  <w:noProof/>
                  <w:webHidden/>
                </w:rPr>
              </w:r>
              <w:r>
                <w:rPr>
                  <w:noProof/>
                  <w:webHidden/>
                </w:rPr>
                <w:fldChar w:fldCharType="separate"/>
              </w:r>
              <w:r w:rsidR="00A5505D">
                <w:rPr>
                  <w:noProof/>
                  <w:webHidden/>
                </w:rPr>
                <w:t>121</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Change w:id="590" w:author="Skat" w:date="2010-07-08T14:54:00Z">
                  <w:pPr>
                    <w:pStyle w:val="Indholdsfortegnelse2"/>
                    <w:tabs>
                      <w:tab w:val="left" w:pos="880"/>
                      <w:tab w:val="right" w:leader="dot" w:pos="10705"/>
                    </w:tabs>
                  </w:pPr>
                </w:pPrChange>
              </w:pPr>
              <w:r>
                <w:fldChar w:fldCharType="begin"/>
              </w:r>
              <w:r>
                <w:instrText>HYPERLINK \l "_</w:instrText>
              </w:r>
              <w:del w:id="591" w:author="Skat" w:date="2010-07-08T14:54:00Z">
                <w:r w:rsidR="00377F89">
                  <w:delInstrText>Toc265233927</w:delInstrText>
                </w:r>
              </w:del>
              <w:ins w:id="592" w:author="Skat" w:date="2010-07-08T14:54:00Z">
                <w:r>
                  <w:instrText>Toc266364123</w:instrText>
                </w:r>
              </w:ins>
              <w:r>
                <w:instrText>"</w:instrText>
              </w:r>
              <w:r>
                <w:fldChar w:fldCharType="separate"/>
              </w:r>
              <w:del w:id="593" w:author="Skat" w:date="2010-07-08T14:54:00Z">
                <w:r w:rsidR="003C3769" w:rsidRPr="00B303A9">
                  <w:rPr>
                    <w:rStyle w:val="Hyperlink"/>
                    <w:noProof/>
                  </w:rPr>
                  <w:delText>7.3</w:delText>
                </w:r>
                <w:r w:rsidR="003C3769">
                  <w:rPr>
                    <w:rFonts w:asciiTheme="minorHAnsi" w:eastAsiaTheme="minorEastAsia" w:hAnsiTheme="minorHAnsi" w:cstheme="minorBidi"/>
                    <w:noProof/>
                    <w:sz w:val="22"/>
                    <w:szCs w:val="22"/>
                  </w:rPr>
                  <w:tab/>
                </w:r>
                <w:r w:rsidR="003C3769" w:rsidRPr="00B303A9">
                  <w:rPr>
                    <w:rStyle w:val="Hyperlink"/>
                    <w:noProof/>
                  </w:rPr>
                  <w:delText>DokumentFil</w:delText>
                </w:r>
                <w:r w:rsidR="003C3769">
                  <w:rPr>
                    <w:noProof/>
                    <w:webHidden/>
                  </w:rPr>
                  <w:tab/>
                </w:r>
              </w:del>
              <w:ins w:id="594" w:author="Skat" w:date="2010-07-08T14:54:00Z">
                <w:r w:rsidR="00A5505D" w:rsidRPr="006E51C3">
                  <w:rPr>
                    <w:rStyle w:val="Hyperlink"/>
                    <w:noProof/>
                  </w:rPr>
                  <w:t>6.26</w:t>
                </w:r>
                <w:r w:rsidR="00A5505D">
                  <w:rPr>
                    <w:rFonts w:asciiTheme="minorHAnsi" w:eastAsiaTheme="minorEastAsia" w:hAnsiTheme="minorHAnsi" w:cstheme="minorBidi"/>
                    <w:noProof/>
                    <w:sz w:val="22"/>
                    <w:szCs w:val="22"/>
                  </w:rPr>
                  <w:tab/>
                </w:r>
                <w:r w:rsidR="00A5505D" w:rsidRPr="006E51C3">
                  <w:rPr>
                    <w:rStyle w:val="Hyperlink"/>
                    <w:noProof/>
                  </w:rPr>
                  <w:t>UdenlandskVirksomhed</w:t>
                </w:r>
                <w:r w:rsidR="00A5505D">
                  <w:rPr>
                    <w:noProof/>
                    <w:webHidden/>
                  </w:rPr>
                  <w:tab/>
                </w:r>
              </w:ins>
              <w:r>
                <w:rPr>
                  <w:noProof/>
                  <w:webHidden/>
                </w:rPr>
                <w:fldChar w:fldCharType="begin"/>
              </w:r>
              <w:r w:rsidR="00A5505D">
                <w:rPr>
                  <w:noProof/>
                  <w:webHidden/>
                </w:rPr>
                <w:instrText xml:space="preserve"> PAGEREF _</w:instrText>
              </w:r>
              <w:del w:id="595" w:author="Skat" w:date="2010-07-08T14:54:00Z">
                <w:r w:rsidR="003C3769">
                  <w:rPr>
                    <w:noProof/>
                    <w:webHidden/>
                  </w:rPr>
                  <w:delInstrText>Toc265233927</w:delInstrText>
                </w:r>
              </w:del>
              <w:ins w:id="596" w:author="Skat" w:date="2010-07-08T14:54:00Z">
                <w:r w:rsidR="00A5505D">
                  <w:rPr>
                    <w:noProof/>
                    <w:webHidden/>
                  </w:rPr>
                  <w:instrText>Toc266364123</w:instrText>
                </w:r>
              </w:ins>
              <w:r w:rsidR="00A5505D">
                <w:rPr>
                  <w:noProof/>
                  <w:webHidden/>
                </w:rPr>
                <w:instrText xml:space="preserve"> \h </w:instrText>
              </w:r>
              <w:r>
                <w:rPr>
                  <w:noProof/>
                  <w:webHidden/>
                </w:rPr>
              </w:r>
              <w:r>
                <w:rPr>
                  <w:noProof/>
                  <w:webHidden/>
                </w:rPr>
                <w:fldChar w:fldCharType="separate"/>
              </w:r>
              <w:r w:rsidR="00A5505D">
                <w:rPr>
                  <w:noProof/>
                  <w:webHidden/>
                </w:rPr>
                <w:t>122</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Change w:id="597" w:author="Skat" w:date="2010-07-08T14:54:00Z">
                  <w:pPr>
                    <w:pStyle w:val="Indholdsfortegnelse2"/>
                    <w:tabs>
                      <w:tab w:val="left" w:pos="880"/>
                      <w:tab w:val="right" w:leader="dot" w:pos="10705"/>
                    </w:tabs>
                  </w:pPr>
                </w:pPrChange>
              </w:pPr>
              <w:r>
                <w:fldChar w:fldCharType="begin"/>
              </w:r>
              <w:r>
                <w:instrText>HYPERLINK \l "_</w:instrText>
              </w:r>
              <w:del w:id="598" w:author="Skat" w:date="2010-07-08T14:54:00Z">
                <w:r w:rsidR="00377F89">
                  <w:delInstrText>Toc265233928</w:delInstrText>
                </w:r>
              </w:del>
              <w:ins w:id="599" w:author="Skat" w:date="2010-07-08T14:54:00Z">
                <w:r>
                  <w:instrText>Toc266364124</w:instrText>
                </w:r>
              </w:ins>
              <w:r>
                <w:instrText>"</w:instrText>
              </w:r>
              <w:r>
                <w:fldChar w:fldCharType="separate"/>
              </w:r>
              <w:del w:id="600" w:author="Skat" w:date="2010-07-08T14:54:00Z">
                <w:r w:rsidR="003C3769" w:rsidRPr="00B303A9">
                  <w:rPr>
                    <w:rStyle w:val="Hyperlink"/>
                    <w:noProof/>
                  </w:rPr>
                  <w:delText>7.4</w:delText>
                </w:r>
                <w:r w:rsidR="003C3769">
                  <w:rPr>
                    <w:rFonts w:asciiTheme="minorHAnsi" w:eastAsiaTheme="minorEastAsia" w:hAnsiTheme="minorHAnsi" w:cstheme="minorBidi"/>
                    <w:noProof/>
                    <w:sz w:val="22"/>
                    <w:szCs w:val="22"/>
                  </w:rPr>
                  <w:tab/>
                </w:r>
                <w:r w:rsidR="003C3769" w:rsidRPr="00B303A9">
                  <w:rPr>
                    <w:rStyle w:val="Hyperlink"/>
                    <w:noProof/>
                  </w:rPr>
                  <w:delText>DokumentFriDato</w:delText>
                </w:r>
                <w:r w:rsidR="003C3769">
                  <w:rPr>
                    <w:noProof/>
                    <w:webHidden/>
                  </w:rPr>
                  <w:tab/>
                </w:r>
              </w:del>
              <w:ins w:id="601" w:author="Skat" w:date="2010-07-08T14:54:00Z">
                <w:r w:rsidR="00A5505D" w:rsidRPr="006E51C3">
                  <w:rPr>
                    <w:rStyle w:val="Hyperlink"/>
                    <w:noProof/>
                  </w:rPr>
                  <w:t>6.27</w:t>
                </w:r>
                <w:r w:rsidR="00A5505D">
                  <w:rPr>
                    <w:rFonts w:asciiTheme="minorHAnsi" w:eastAsiaTheme="minorEastAsia" w:hAnsiTheme="minorHAnsi" w:cstheme="minorBidi"/>
                    <w:noProof/>
                    <w:sz w:val="22"/>
                    <w:szCs w:val="22"/>
                  </w:rPr>
                  <w:tab/>
                </w:r>
                <w:r w:rsidR="00A5505D" w:rsidRPr="006E51C3">
                  <w:rPr>
                    <w:rStyle w:val="Hyperlink"/>
                    <w:noProof/>
                  </w:rPr>
                  <w:t>Virksomhed</w:t>
                </w:r>
                <w:r w:rsidR="00A5505D">
                  <w:rPr>
                    <w:noProof/>
                    <w:webHidden/>
                  </w:rPr>
                  <w:tab/>
                </w:r>
              </w:ins>
              <w:r>
                <w:rPr>
                  <w:noProof/>
                  <w:webHidden/>
                </w:rPr>
                <w:fldChar w:fldCharType="begin"/>
              </w:r>
              <w:r w:rsidR="00A5505D">
                <w:rPr>
                  <w:noProof/>
                  <w:webHidden/>
                </w:rPr>
                <w:instrText xml:space="preserve"> PAGEREF _</w:instrText>
              </w:r>
              <w:del w:id="602" w:author="Skat" w:date="2010-07-08T14:54:00Z">
                <w:r w:rsidR="003C3769">
                  <w:rPr>
                    <w:noProof/>
                    <w:webHidden/>
                  </w:rPr>
                  <w:delInstrText>Toc265233928</w:delInstrText>
                </w:r>
              </w:del>
              <w:ins w:id="603" w:author="Skat" w:date="2010-07-08T14:54:00Z">
                <w:r w:rsidR="00A5505D">
                  <w:rPr>
                    <w:noProof/>
                    <w:webHidden/>
                  </w:rPr>
                  <w:instrText>Toc266364124</w:instrText>
                </w:r>
              </w:ins>
              <w:r w:rsidR="00A5505D">
                <w:rPr>
                  <w:noProof/>
                  <w:webHidden/>
                </w:rPr>
                <w:instrText xml:space="preserve"> \h </w:instrText>
              </w:r>
              <w:r>
                <w:rPr>
                  <w:noProof/>
                  <w:webHidden/>
                </w:rPr>
              </w:r>
              <w:r>
                <w:rPr>
                  <w:noProof/>
                  <w:webHidden/>
                </w:rPr>
                <w:fldChar w:fldCharType="separate"/>
              </w:r>
              <w:r w:rsidR="00A5505D">
                <w:rPr>
                  <w:noProof/>
                  <w:webHidden/>
                </w:rPr>
                <w:t>123</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Change w:id="604" w:author="Skat" w:date="2010-07-08T14:54:00Z">
                  <w:pPr>
                    <w:pStyle w:val="Indholdsfortegnelse2"/>
                    <w:tabs>
                      <w:tab w:val="left" w:pos="880"/>
                      <w:tab w:val="right" w:leader="dot" w:pos="10705"/>
                    </w:tabs>
                  </w:pPr>
                </w:pPrChange>
              </w:pPr>
              <w:r>
                <w:fldChar w:fldCharType="begin"/>
              </w:r>
              <w:r>
                <w:instrText>HYPERLINK \l "_</w:instrText>
              </w:r>
              <w:del w:id="605" w:author="Skat" w:date="2010-07-08T14:54:00Z">
                <w:r w:rsidR="00377F89">
                  <w:delInstrText>Toc265233929</w:delInstrText>
                </w:r>
              </w:del>
              <w:ins w:id="606" w:author="Skat" w:date="2010-07-08T14:54:00Z">
                <w:r>
                  <w:instrText>Toc266364125</w:instrText>
                </w:r>
              </w:ins>
              <w:r>
                <w:instrText>"</w:instrText>
              </w:r>
              <w:r>
                <w:fldChar w:fldCharType="separate"/>
              </w:r>
              <w:del w:id="607" w:author="Skat" w:date="2010-07-08T14:54:00Z">
                <w:r w:rsidR="003C3769" w:rsidRPr="00B303A9">
                  <w:rPr>
                    <w:rStyle w:val="Hyperlink"/>
                    <w:noProof/>
                  </w:rPr>
                  <w:delText>7.5</w:delText>
                </w:r>
                <w:r w:rsidR="003C3769">
                  <w:rPr>
                    <w:rFonts w:asciiTheme="minorHAnsi" w:eastAsiaTheme="minorEastAsia" w:hAnsiTheme="minorHAnsi" w:cstheme="minorBidi"/>
                    <w:noProof/>
                    <w:sz w:val="22"/>
                    <w:szCs w:val="22"/>
                  </w:rPr>
                  <w:tab/>
                </w:r>
                <w:r w:rsidR="003C3769" w:rsidRPr="00B303A9">
                  <w:rPr>
                    <w:rStyle w:val="Hyperlink"/>
                    <w:noProof/>
                  </w:rPr>
                  <w:delText>DokumentFriOplysning</w:delText>
                </w:r>
                <w:r w:rsidR="003C3769">
                  <w:rPr>
                    <w:noProof/>
                    <w:webHidden/>
                  </w:rPr>
                  <w:tab/>
                </w:r>
              </w:del>
              <w:ins w:id="608" w:author="Skat" w:date="2010-07-08T14:54:00Z">
                <w:r w:rsidR="00A5505D" w:rsidRPr="006E51C3">
                  <w:rPr>
                    <w:rStyle w:val="Hyperlink"/>
                    <w:noProof/>
                  </w:rPr>
                  <w:t>6.28</w:t>
                </w:r>
                <w:r w:rsidR="00A5505D">
                  <w:rPr>
                    <w:rFonts w:asciiTheme="minorHAnsi" w:eastAsiaTheme="minorEastAsia" w:hAnsiTheme="minorHAnsi" w:cstheme="minorBidi"/>
                    <w:noProof/>
                    <w:sz w:val="22"/>
                    <w:szCs w:val="22"/>
                  </w:rPr>
                  <w:tab/>
                </w:r>
                <w:r w:rsidR="00A5505D" w:rsidRPr="006E51C3">
                  <w:rPr>
                    <w:rStyle w:val="Hyperlink"/>
                    <w:noProof/>
                  </w:rPr>
                  <w:t>VirksomhedStatusForhold</w:t>
                </w:r>
                <w:r w:rsidR="00A5505D">
                  <w:rPr>
                    <w:noProof/>
                    <w:webHidden/>
                  </w:rPr>
                  <w:tab/>
                </w:r>
              </w:ins>
              <w:r>
                <w:rPr>
                  <w:noProof/>
                  <w:webHidden/>
                </w:rPr>
                <w:fldChar w:fldCharType="begin"/>
              </w:r>
              <w:r w:rsidR="00A5505D">
                <w:rPr>
                  <w:noProof/>
                  <w:webHidden/>
                </w:rPr>
                <w:instrText xml:space="preserve"> PAGEREF _</w:instrText>
              </w:r>
              <w:del w:id="609" w:author="Skat" w:date="2010-07-08T14:54:00Z">
                <w:r w:rsidR="003C3769">
                  <w:rPr>
                    <w:noProof/>
                    <w:webHidden/>
                  </w:rPr>
                  <w:delInstrText>Toc265233929</w:delInstrText>
                </w:r>
              </w:del>
              <w:ins w:id="610" w:author="Skat" w:date="2010-07-08T14:54:00Z">
                <w:r w:rsidR="00A5505D">
                  <w:rPr>
                    <w:noProof/>
                    <w:webHidden/>
                  </w:rPr>
                  <w:instrText>Toc266364125</w:instrText>
                </w:r>
              </w:ins>
              <w:r w:rsidR="00A5505D">
                <w:rPr>
                  <w:noProof/>
                  <w:webHidden/>
                </w:rPr>
                <w:instrText xml:space="preserve"> \h </w:instrText>
              </w:r>
              <w:r>
                <w:rPr>
                  <w:noProof/>
                  <w:webHidden/>
                </w:rPr>
              </w:r>
              <w:r>
                <w:rPr>
                  <w:noProof/>
                  <w:webHidden/>
                </w:rPr>
                <w:fldChar w:fldCharType="separate"/>
              </w:r>
              <w:r w:rsidR="00A5505D">
                <w:rPr>
                  <w:noProof/>
                  <w:webHidden/>
                </w:rPr>
                <w:t>125</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Change w:id="611" w:author="Skat" w:date="2010-07-08T14:54:00Z">
                  <w:pPr>
                    <w:pStyle w:val="Indholdsfortegnelse2"/>
                    <w:tabs>
                      <w:tab w:val="left" w:pos="880"/>
                      <w:tab w:val="right" w:leader="dot" w:pos="10705"/>
                    </w:tabs>
                  </w:pPr>
                </w:pPrChange>
              </w:pPr>
              <w:r>
                <w:fldChar w:fldCharType="begin"/>
              </w:r>
              <w:r>
                <w:instrText>HYPERLINK \l "_</w:instrText>
              </w:r>
              <w:del w:id="612" w:author="Skat" w:date="2010-07-08T14:54:00Z">
                <w:r w:rsidR="00377F89">
                  <w:delInstrText>Toc265233930</w:delInstrText>
                </w:r>
              </w:del>
              <w:ins w:id="613" w:author="Skat" w:date="2010-07-08T14:54:00Z">
                <w:r>
                  <w:instrText>Toc266364126</w:instrText>
                </w:r>
              </w:ins>
              <w:r>
                <w:instrText>"</w:instrText>
              </w:r>
              <w:r>
                <w:fldChar w:fldCharType="separate"/>
              </w:r>
              <w:del w:id="614" w:author="Skat" w:date="2010-07-08T14:54:00Z">
                <w:r w:rsidR="003C3769" w:rsidRPr="00B303A9">
                  <w:rPr>
                    <w:rStyle w:val="Hyperlink"/>
                    <w:noProof/>
                  </w:rPr>
                  <w:delText>7.6</w:delText>
                </w:r>
                <w:r w:rsidR="003C3769">
                  <w:rPr>
                    <w:rFonts w:asciiTheme="minorHAnsi" w:eastAsiaTheme="minorEastAsia" w:hAnsiTheme="minorHAnsi" w:cstheme="minorBidi"/>
                    <w:noProof/>
                    <w:sz w:val="22"/>
                    <w:szCs w:val="22"/>
                  </w:rPr>
                  <w:tab/>
                </w:r>
                <w:r w:rsidR="003C3769" w:rsidRPr="00B303A9">
                  <w:rPr>
                    <w:rStyle w:val="Hyperlink"/>
                    <w:noProof/>
                  </w:rPr>
                  <w:delText>DokumentRolle</w:delText>
                </w:r>
                <w:r w:rsidR="003C3769">
                  <w:rPr>
                    <w:noProof/>
                    <w:webHidden/>
                  </w:rPr>
                  <w:tab/>
                </w:r>
              </w:del>
              <w:ins w:id="615" w:author="Skat" w:date="2010-07-08T14:54:00Z">
                <w:r w:rsidR="00A5505D" w:rsidRPr="006E51C3">
                  <w:rPr>
                    <w:rStyle w:val="Hyperlink"/>
                    <w:noProof/>
                  </w:rPr>
                  <w:t>6.29</w:t>
                </w:r>
                <w:r w:rsidR="00A5505D">
                  <w:rPr>
                    <w:rFonts w:asciiTheme="minorHAnsi" w:eastAsiaTheme="minorEastAsia" w:hAnsiTheme="minorHAnsi" w:cstheme="minorBidi"/>
                    <w:noProof/>
                    <w:sz w:val="22"/>
                    <w:szCs w:val="22"/>
                  </w:rPr>
                  <w:tab/>
                </w:r>
                <w:r w:rsidR="00A5505D" w:rsidRPr="006E51C3">
                  <w:rPr>
                    <w:rStyle w:val="Hyperlink"/>
                    <w:noProof/>
                  </w:rPr>
                  <w:t>VirksomhedStatusType</w:t>
                </w:r>
                <w:r w:rsidR="00A5505D">
                  <w:rPr>
                    <w:noProof/>
                    <w:webHidden/>
                  </w:rPr>
                  <w:tab/>
                </w:r>
              </w:ins>
              <w:r>
                <w:rPr>
                  <w:noProof/>
                  <w:webHidden/>
                </w:rPr>
                <w:fldChar w:fldCharType="begin"/>
              </w:r>
              <w:r w:rsidR="00A5505D">
                <w:rPr>
                  <w:noProof/>
                  <w:webHidden/>
                </w:rPr>
                <w:instrText xml:space="preserve"> PAGEREF _</w:instrText>
              </w:r>
              <w:del w:id="616" w:author="Skat" w:date="2010-07-08T14:54:00Z">
                <w:r w:rsidR="003C3769">
                  <w:rPr>
                    <w:noProof/>
                    <w:webHidden/>
                  </w:rPr>
                  <w:delInstrText>Toc265233930</w:delInstrText>
                </w:r>
              </w:del>
              <w:ins w:id="617" w:author="Skat" w:date="2010-07-08T14:54:00Z">
                <w:r w:rsidR="00A5505D">
                  <w:rPr>
                    <w:noProof/>
                    <w:webHidden/>
                  </w:rPr>
                  <w:instrText>Toc266364126</w:instrText>
                </w:r>
              </w:ins>
              <w:r w:rsidR="00A5505D">
                <w:rPr>
                  <w:noProof/>
                  <w:webHidden/>
                </w:rPr>
                <w:instrText xml:space="preserve"> \h </w:instrText>
              </w:r>
              <w:r>
                <w:rPr>
                  <w:noProof/>
                  <w:webHidden/>
                </w:rPr>
              </w:r>
              <w:r>
                <w:rPr>
                  <w:noProof/>
                  <w:webHidden/>
                </w:rPr>
                <w:fldChar w:fldCharType="separate"/>
              </w:r>
              <w:r w:rsidR="00A5505D">
                <w:rPr>
                  <w:noProof/>
                  <w:webHidden/>
                </w:rPr>
                <w:t>126</w:t>
              </w:r>
              <w:r>
                <w:rPr>
                  <w:noProof/>
                  <w:webHidden/>
                </w:rPr>
                <w:fldChar w:fldCharType="end"/>
              </w:r>
              <w:r>
                <w:fldChar w:fldCharType="end"/>
              </w:r>
            </w:p>
            <w:p w:rsidR="00A5505D" w:rsidRDefault="00F061A6">
              <w:pPr>
                <w:pStyle w:val="Indholdsfortegnelse1"/>
                <w:tabs>
                  <w:tab w:val="left" w:pos="440"/>
                  <w:tab w:val="right" w:leader="dot" w:pos="10705"/>
                </w:tabs>
                <w:rPr>
                  <w:rFonts w:asciiTheme="minorHAnsi" w:eastAsiaTheme="minorEastAsia" w:hAnsiTheme="minorHAnsi" w:cstheme="minorBidi"/>
                  <w:noProof/>
                  <w:sz w:val="22"/>
                  <w:szCs w:val="22"/>
                </w:rPr>
                <w:pPrChange w:id="618" w:author="Skat" w:date="2010-07-08T14:54:00Z">
                  <w:pPr>
                    <w:pStyle w:val="Indholdsfortegnelse2"/>
                    <w:tabs>
                      <w:tab w:val="left" w:pos="880"/>
                      <w:tab w:val="right" w:leader="dot" w:pos="10705"/>
                    </w:tabs>
                  </w:pPr>
                </w:pPrChange>
              </w:pPr>
              <w:r>
                <w:fldChar w:fldCharType="begin"/>
              </w:r>
              <w:r>
                <w:instrText>HYPERLINK \l "_</w:instrText>
              </w:r>
              <w:del w:id="619" w:author="Skat" w:date="2010-07-08T14:54:00Z">
                <w:r w:rsidR="00377F89">
                  <w:delInstrText>Toc265233931</w:delInstrText>
                </w:r>
              </w:del>
              <w:ins w:id="620" w:author="Skat" w:date="2010-07-08T14:54:00Z">
                <w:r>
                  <w:instrText>Toc266364127</w:instrText>
                </w:r>
              </w:ins>
              <w:r>
                <w:instrText>"</w:instrText>
              </w:r>
              <w:r>
                <w:fldChar w:fldCharType="separate"/>
              </w:r>
              <w:r w:rsidR="00A5505D" w:rsidRPr="006E51C3">
                <w:rPr>
                  <w:rStyle w:val="Hyperlink"/>
                  <w:noProof/>
                </w:rPr>
                <w:t>7</w:t>
              </w:r>
              <w:del w:id="621" w:author="Skat" w:date="2010-07-08T14:54:00Z">
                <w:r w:rsidR="003C3769" w:rsidRPr="00B303A9">
                  <w:rPr>
                    <w:rStyle w:val="Hyperlink"/>
                    <w:noProof/>
                  </w:rPr>
                  <w:delText>.7</w:delText>
                </w:r>
                <w:r w:rsidR="003C3769">
                  <w:rPr>
                    <w:rFonts w:asciiTheme="minorHAnsi" w:eastAsiaTheme="minorEastAsia" w:hAnsiTheme="minorHAnsi" w:cstheme="minorBidi"/>
                    <w:noProof/>
                    <w:sz w:val="22"/>
                    <w:szCs w:val="22"/>
                  </w:rPr>
                  <w:tab/>
                </w:r>
                <w:r w:rsidR="003C3769" w:rsidRPr="00B303A9">
                  <w:rPr>
                    <w:rStyle w:val="Hyperlink"/>
                    <w:noProof/>
                  </w:rPr>
                  <w:delText>Ejendom</w:delText>
                </w:r>
              </w:del>
              <w:ins w:id="622" w:author="Skat" w:date="2010-07-08T14:54:00Z">
                <w:r w:rsidR="00A5505D">
                  <w:rPr>
                    <w:rFonts w:asciiTheme="minorHAnsi" w:eastAsiaTheme="minorEastAsia" w:hAnsiTheme="minorHAnsi" w:cstheme="minorBidi"/>
                    <w:noProof/>
                    <w:sz w:val="22"/>
                    <w:szCs w:val="22"/>
                  </w:rPr>
                  <w:tab/>
                </w:r>
                <w:r w:rsidR="00A5505D" w:rsidRPr="006E51C3">
                  <w:rPr>
                    <w:rStyle w:val="Hyperlink"/>
                    <w:noProof/>
                  </w:rPr>
                  <w:t>DMO Sag</w:t>
                </w:r>
              </w:ins>
              <w:r w:rsidR="00A5505D">
                <w:rPr>
                  <w:noProof/>
                  <w:webHidden/>
                </w:rPr>
                <w:tab/>
              </w:r>
              <w:r>
                <w:rPr>
                  <w:noProof/>
                  <w:webHidden/>
                </w:rPr>
                <w:fldChar w:fldCharType="begin"/>
              </w:r>
              <w:r w:rsidR="00A5505D">
                <w:rPr>
                  <w:noProof/>
                  <w:webHidden/>
                </w:rPr>
                <w:instrText xml:space="preserve"> PAGEREF _</w:instrText>
              </w:r>
              <w:del w:id="623" w:author="Skat" w:date="2010-07-08T14:54:00Z">
                <w:r w:rsidR="003C3769">
                  <w:rPr>
                    <w:noProof/>
                    <w:webHidden/>
                  </w:rPr>
                  <w:delInstrText>Toc265233931</w:delInstrText>
                </w:r>
              </w:del>
              <w:ins w:id="624" w:author="Skat" w:date="2010-07-08T14:54:00Z">
                <w:r w:rsidR="00A5505D">
                  <w:rPr>
                    <w:noProof/>
                    <w:webHidden/>
                  </w:rPr>
                  <w:instrText>Toc266364127</w:instrText>
                </w:r>
              </w:ins>
              <w:r w:rsidR="00A5505D">
                <w:rPr>
                  <w:noProof/>
                  <w:webHidden/>
                </w:rPr>
                <w:instrText xml:space="preserve"> \h </w:instrText>
              </w:r>
              <w:r>
                <w:rPr>
                  <w:noProof/>
                  <w:webHidden/>
                </w:rPr>
              </w:r>
              <w:r>
                <w:rPr>
                  <w:noProof/>
                  <w:webHidden/>
                </w:rPr>
                <w:fldChar w:fldCharType="separate"/>
              </w:r>
              <w:r w:rsidR="00A5505D">
                <w:rPr>
                  <w:noProof/>
                  <w:webHidden/>
                </w:rPr>
                <w:t>128</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
              <w:r>
                <w:fldChar w:fldCharType="begin"/>
              </w:r>
              <w:r>
                <w:instrText>HYPERLINK \l "_</w:instrText>
              </w:r>
              <w:del w:id="625" w:author="Skat" w:date="2010-07-08T14:54:00Z">
                <w:r w:rsidR="00377F89">
                  <w:delInstrText>Toc265233932</w:delInstrText>
                </w:r>
              </w:del>
              <w:ins w:id="626" w:author="Skat" w:date="2010-07-08T14:54:00Z">
                <w:r>
                  <w:instrText>Toc266364128</w:instrText>
                </w:r>
              </w:ins>
              <w:r>
                <w:instrText>"</w:instrText>
              </w:r>
              <w:r>
                <w:fldChar w:fldCharType="separate"/>
              </w:r>
              <w:r w:rsidR="00A5505D" w:rsidRPr="006E51C3">
                <w:rPr>
                  <w:rStyle w:val="Hyperlink"/>
                  <w:noProof/>
                </w:rPr>
                <w:t>7.</w:t>
              </w:r>
              <w:del w:id="627" w:author="Skat" w:date="2010-07-08T14:54:00Z">
                <w:r w:rsidR="003C3769" w:rsidRPr="00B303A9">
                  <w:rPr>
                    <w:rStyle w:val="Hyperlink"/>
                    <w:noProof/>
                  </w:rPr>
                  <w:delText>8</w:delText>
                </w:r>
                <w:r w:rsidR="003C3769">
                  <w:rPr>
                    <w:rFonts w:asciiTheme="minorHAnsi" w:eastAsiaTheme="minorEastAsia" w:hAnsiTheme="minorHAnsi" w:cstheme="minorBidi"/>
                    <w:noProof/>
                    <w:sz w:val="22"/>
                    <w:szCs w:val="22"/>
                  </w:rPr>
                  <w:tab/>
                </w:r>
                <w:r w:rsidR="003C3769" w:rsidRPr="00B303A9">
                  <w:rPr>
                    <w:rStyle w:val="Hyperlink"/>
                    <w:noProof/>
                  </w:rPr>
                  <w:delText>Ejerlav</w:delText>
                </w:r>
              </w:del>
              <w:ins w:id="628" w:author="Skat" w:date="2010-07-08T14:54:00Z">
                <w:r w:rsidR="00A5505D" w:rsidRPr="006E51C3">
                  <w:rPr>
                    <w:rStyle w:val="Hyperlink"/>
                    <w:noProof/>
                  </w:rPr>
                  <w:t>1</w:t>
                </w:r>
                <w:r w:rsidR="00A5505D">
                  <w:rPr>
                    <w:rFonts w:asciiTheme="minorHAnsi" w:eastAsiaTheme="minorEastAsia" w:hAnsiTheme="minorHAnsi" w:cstheme="minorBidi"/>
                    <w:noProof/>
                    <w:sz w:val="22"/>
                    <w:szCs w:val="22"/>
                  </w:rPr>
                  <w:tab/>
                </w:r>
                <w:r w:rsidR="00A5505D" w:rsidRPr="006E51C3">
                  <w:rPr>
                    <w:rStyle w:val="Hyperlink"/>
                    <w:noProof/>
                  </w:rPr>
                  <w:t>Dokument</w:t>
                </w:r>
              </w:ins>
              <w:r w:rsidR="00A5505D">
                <w:rPr>
                  <w:noProof/>
                  <w:webHidden/>
                </w:rPr>
                <w:tab/>
              </w:r>
              <w:r>
                <w:rPr>
                  <w:noProof/>
                  <w:webHidden/>
                </w:rPr>
                <w:fldChar w:fldCharType="begin"/>
              </w:r>
              <w:r w:rsidR="00A5505D">
                <w:rPr>
                  <w:noProof/>
                  <w:webHidden/>
                </w:rPr>
                <w:instrText xml:space="preserve"> PAGEREF _</w:instrText>
              </w:r>
              <w:del w:id="629" w:author="Skat" w:date="2010-07-08T14:54:00Z">
                <w:r w:rsidR="003C3769">
                  <w:rPr>
                    <w:noProof/>
                    <w:webHidden/>
                  </w:rPr>
                  <w:delInstrText>Toc265233932</w:delInstrText>
                </w:r>
              </w:del>
              <w:ins w:id="630" w:author="Skat" w:date="2010-07-08T14:54:00Z">
                <w:r w:rsidR="00A5505D">
                  <w:rPr>
                    <w:noProof/>
                    <w:webHidden/>
                  </w:rPr>
                  <w:instrText>Toc266364128</w:instrText>
                </w:r>
              </w:ins>
              <w:r w:rsidR="00A5505D">
                <w:rPr>
                  <w:noProof/>
                  <w:webHidden/>
                </w:rPr>
                <w:instrText xml:space="preserve"> \h </w:instrText>
              </w:r>
              <w:r>
                <w:rPr>
                  <w:noProof/>
                  <w:webHidden/>
                </w:rPr>
              </w:r>
              <w:r>
                <w:rPr>
                  <w:noProof/>
                  <w:webHidden/>
                </w:rPr>
                <w:fldChar w:fldCharType="separate"/>
              </w:r>
              <w:r w:rsidR="00A5505D">
                <w:rPr>
                  <w:noProof/>
                  <w:webHidden/>
                </w:rPr>
                <w:t>129</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
              <w:r>
                <w:fldChar w:fldCharType="begin"/>
              </w:r>
              <w:r>
                <w:instrText>HYPERLINK \l "_</w:instrText>
              </w:r>
              <w:del w:id="631" w:author="Skat" w:date="2010-07-08T14:54:00Z">
                <w:r w:rsidR="00377F89">
                  <w:delInstrText>Toc265233933</w:delInstrText>
                </w:r>
              </w:del>
              <w:ins w:id="632" w:author="Skat" w:date="2010-07-08T14:54:00Z">
                <w:r>
                  <w:instrText>Toc266364129</w:instrText>
                </w:r>
              </w:ins>
              <w:r>
                <w:instrText>"</w:instrText>
              </w:r>
              <w:r>
                <w:fldChar w:fldCharType="separate"/>
              </w:r>
              <w:r w:rsidR="00A5505D" w:rsidRPr="006E51C3">
                <w:rPr>
                  <w:rStyle w:val="Hyperlink"/>
                  <w:noProof/>
                </w:rPr>
                <w:t>7.</w:t>
              </w:r>
              <w:del w:id="633" w:author="Skat" w:date="2010-07-08T14:54:00Z">
                <w:r w:rsidR="003C3769" w:rsidRPr="00B303A9">
                  <w:rPr>
                    <w:rStyle w:val="Hyperlink"/>
                    <w:noProof/>
                  </w:rPr>
                  <w:delText>9</w:delText>
                </w:r>
                <w:r w:rsidR="003C3769">
                  <w:rPr>
                    <w:rFonts w:asciiTheme="minorHAnsi" w:eastAsiaTheme="minorEastAsia" w:hAnsiTheme="minorHAnsi" w:cstheme="minorBidi"/>
                    <w:noProof/>
                    <w:sz w:val="22"/>
                    <w:szCs w:val="22"/>
                  </w:rPr>
                  <w:tab/>
                </w:r>
                <w:r w:rsidR="003C3769" w:rsidRPr="00B303A9">
                  <w:rPr>
                    <w:rStyle w:val="Hyperlink"/>
                    <w:noProof/>
                  </w:rPr>
                  <w:delText>Indbetaling</w:delText>
                </w:r>
              </w:del>
              <w:ins w:id="634" w:author="Skat" w:date="2010-07-08T14:54:00Z">
                <w:r w:rsidR="00A5505D" w:rsidRPr="006E51C3">
                  <w:rPr>
                    <w:rStyle w:val="Hyperlink"/>
                    <w:noProof/>
                  </w:rPr>
                  <w:t>2</w:t>
                </w:r>
                <w:r w:rsidR="00A5505D">
                  <w:rPr>
                    <w:rFonts w:asciiTheme="minorHAnsi" w:eastAsiaTheme="minorEastAsia" w:hAnsiTheme="minorHAnsi" w:cstheme="minorBidi"/>
                    <w:noProof/>
                    <w:sz w:val="22"/>
                    <w:szCs w:val="22"/>
                  </w:rPr>
                  <w:tab/>
                </w:r>
                <w:r w:rsidR="00A5505D" w:rsidRPr="006E51C3">
                  <w:rPr>
                    <w:rStyle w:val="Hyperlink"/>
                    <w:noProof/>
                  </w:rPr>
                  <w:t>DokumentErindring</w:t>
                </w:r>
              </w:ins>
              <w:r w:rsidR="00A5505D">
                <w:rPr>
                  <w:noProof/>
                  <w:webHidden/>
                </w:rPr>
                <w:tab/>
              </w:r>
              <w:r>
                <w:rPr>
                  <w:noProof/>
                  <w:webHidden/>
                </w:rPr>
                <w:fldChar w:fldCharType="begin"/>
              </w:r>
              <w:r w:rsidR="00A5505D">
                <w:rPr>
                  <w:noProof/>
                  <w:webHidden/>
                </w:rPr>
                <w:instrText xml:space="preserve"> PAGEREF _</w:instrText>
              </w:r>
              <w:del w:id="635" w:author="Skat" w:date="2010-07-08T14:54:00Z">
                <w:r w:rsidR="003C3769">
                  <w:rPr>
                    <w:noProof/>
                    <w:webHidden/>
                  </w:rPr>
                  <w:delInstrText>Toc265233933</w:delInstrText>
                </w:r>
              </w:del>
              <w:ins w:id="636" w:author="Skat" w:date="2010-07-08T14:54:00Z">
                <w:r w:rsidR="00A5505D">
                  <w:rPr>
                    <w:noProof/>
                    <w:webHidden/>
                  </w:rPr>
                  <w:instrText>Toc266364129</w:instrText>
                </w:r>
              </w:ins>
              <w:r w:rsidR="00A5505D">
                <w:rPr>
                  <w:noProof/>
                  <w:webHidden/>
                </w:rPr>
                <w:instrText xml:space="preserve"> \h </w:instrText>
              </w:r>
              <w:r>
                <w:rPr>
                  <w:noProof/>
                  <w:webHidden/>
                </w:rPr>
              </w:r>
              <w:r>
                <w:rPr>
                  <w:noProof/>
                  <w:webHidden/>
                </w:rPr>
                <w:fldChar w:fldCharType="separate"/>
              </w:r>
              <w:r w:rsidR="00A5505D">
                <w:rPr>
                  <w:noProof/>
                  <w:webHidden/>
                </w:rPr>
                <w:t>130</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Change w:id="637" w:author="Skat" w:date="2010-07-08T14:54:00Z">
                  <w:pPr>
                    <w:pStyle w:val="Indholdsfortegnelse2"/>
                    <w:tabs>
                      <w:tab w:val="left" w:pos="1100"/>
                      <w:tab w:val="right" w:leader="dot" w:pos="10705"/>
                    </w:tabs>
                  </w:pPr>
                </w:pPrChange>
              </w:pPr>
              <w:r>
                <w:fldChar w:fldCharType="begin"/>
              </w:r>
              <w:r>
                <w:instrText>HYPERLINK \l "_</w:instrText>
              </w:r>
              <w:del w:id="638" w:author="Skat" w:date="2010-07-08T14:54:00Z">
                <w:r w:rsidR="00377F89">
                  <w:delInstrText>Toc265233934</w:delInstrText>
                </w:r>
              </w:del>
              <w:ins w:id="639" w:author="Skat" w:date="2010-07-08T14:54:00Z">
                <w:r>
                  <w:instrText>Toc266364130</w:instrText>
                </w:r>
              </w:ins>
              <w:r>
                <w:instrText>"</w:instrText>
              </w:r>
              <w:r>
                <w:fldChar w:fldCharType="separate"/>
              </w:r>
              <w:r w:rsidR="00A5505D" w:rsidRPr="006E51C3">
                <w:rPr>
                  <w:rStyle w:val="Hyperlink"/>
                  <w:noProof/>
                </w:rPr>
                <w:t>7.</w:t>
              </w:r>
              <w:del w:id="640" w:author="Skat" w:date="2010-07-08T14:54:00Z">
                <w:r w:rsidR="003C3769" w:rsidRPr="00B303A9">
                  <w:rPr>
                    <w:rStyle w:val="Hyperlink"/>
                    <w:noProof/>
                  </w:rPr>
                  <w:delText>10</w:delText>
                </w:r>
                <w:r w:rsidR="003C3769">
                  <w:rPr>
                    <w:rFonts w:asciiTheme="minorHAnsi" w:eastAsiaTheme="minorEastAsia" w:hAnsiTheme="minorHAnsi" w:cstheme="minorBidi"/>
                    <w:noProof/>
                    <w:sz w:val="22"/>
                    <w:szCs w:val="22"/>
                  </w:rPr>
                  <w:tab/>
                </w:r>
                <w:r w:rsidR="003C3769" w:rsidRPr="00B303A9">
                  <w:rPr>
                    <w:rStyle w:val="Hyperlink"/>
                    <w:noProof/>
                  </w:rPr>
                  <w:delText>Matrikel</w:delText>
                </w:r>
              </w:del>
              <w:ins w:id="641" w:author="Skat" w:date="2010-07-08T14:54:00Z">
                <w:r w:rsidR="00A5505D" w:rsidRPr="006E51C3">
                  <w:rPr>
                    <w:rStyle w:val="Hyperlink"/>
                    <w:noProof/>
                  </w:rPr>
                  <w:t>3</w:t>
                </w:r>
                <w:r w:rsidR="00A5505D">
                  <w:rPr>
                    <w:rFonts w:asciiTheme="minorHAnsi" w:eastAsiaTheme="minorEastAsia" w:hAnsiTheme="minorHAnsi" w:cstheme="minorBidi"/>
                    <w:noProof/>
                    <w:sz w:val="22"/>
                    <w:szCs w:val="22"/>
                  </w:rPr>
                  <w:tab/>
                </w:r>
                <w:r w:rsidR="00A5505D" w:rsidRPr="006E51C3">
                  <w:rPr>
                    <w:rStyle w:val="Hyperlink"/>
                    <w:noProof/>
                  </w:rPr>
                  <w:t>DokumentFil</w:t>
                </w:r>
              </w:ins>
              <w:r w:rsidR="00A5505D">
                <w:rPr>
                  <w:noProof/>
                  <w:webHidden/>
                </w:rPr>
                <w:tab/>
              </w:r>
              <w:r>
                <w:rPr>
                  <w:noProof/>
                  <w:webHidden/>
                </w:rPr>
                <w:fldChar w:fldCharType="begin"/>
              </w:r>
              <w:r w:rsidR="00A5505D">
                <w:rPr>
                  <w:noProof/>
                  <w:webHidden/>
                </w:rPr>
                <w:instrText xml:space="preserve"> PAGEREF _</w:instrText>
              </w:r>
              <w:del w:id="642" w:author="Skat" w:date="2010-07-08T14:54:00Z">
                <w:r w:rsidR="003C3769">
                  <w:rPr>
                    <w:noProof/>
                    <w:webHidden/>
                  </w:rPr>
                  <w:delInstrText>Toc265233934</w:delInstrText>
                </w:r>
              </w:del>
              <w:ins w:id="643" w:author="Skat" w:date="2010-07-08T14:54:00Z">
                <w:r w:rsidR="00A5505D">
                  <w:rPr>
                    <w:noProof/>
                    <w:webHidden/>
                  </w:rPr>
                  <w:instrText>Toc266364130</w:instrText>
                </w:r>
              </w:ins>
              <w:r w:rsidR="00A5505D">
                <w:rPr>
                  <w:noProof/>
                  <w:webHidden/>
                </w:rPr>
                <w:instrText xml:space="preserve"> \h </w:instrText>
              </w:r>
              <w:r>
                <w:rPr>
                  <w:noProof/>
                  <w:webHidden/>
                </w:rPr>
              </w:r>
              <w:r>
                <w:rPr>
                  <w:noProof/>
                  <w:webHidden/>
                </w:rPr>
                <w:fldChar w:fldCharType="separate"/>
              </w:r>
              <w:r w:rsidR="00A5505D">
                <w:rPr>
                  <w:noProof/>
                  <w:webHidden/>
                </w:rPr>
                <w:t>131</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Change w:id="644" w:author="Skat" w:date="2010-07-08T14:54:00Z">
                  <w:pPr>
                    <w:pStyle w:val="Indholdsfortegnelse2"/>
                    <w:tabs>
                      <w:tab w:val="left" w:pos="1100"/>
                      <w:tab w:val="right" w:leader="dot" w:pos="10705"/>
                    </w:tabs>
                  </w:pPr>
                </w:pPrChange>
              </w:pPr>
              <w:r>
                <w:fldChar w:fldCharType="begin"/>
              </w:r>
              <w:r>
                <w:instrText>HYPERLINK \l "_</w:instrText>
              </w:r>
              <w:del w:id="645" w:author="Skat" w:date="2010-07-08T14:54:00Z">
                <w:r w:rsidR="00377F89">
                  <w:delInstrText>Toc265233935</w:delInstrText>
                </w:r>
              </w:del>
              <w:ins w:id="646" w:author="Skat" w:date="2010-07-08T14:54:00Z">
                <w:r>
                  <w:instrText>Toc266364131</w:instrText>
                </w:r>
              </w:ins>
              <w:r>
                <w:instrText>"</w:instrText>
              </w:r>
              <w:r>
                <w:fldChar w:fldCharType="separate"/>
              </w:r>
              <w:r w:rsidR="00A5505D" w:rsidRPr="006E51C3">
                <w:rPr>
                  <w:rStyle w:val="Hyperlink"/>
                  <w:noProof/>
                </w:rPr>
                <w:t>7.</w:t>
              </w:r>
              <w:del w:id="647" w:author="Skat" w:date="2010-07-08T14:54:00Z">
                <w:r w:rsidR="003C3769" w:rsidRPr="00B303A9">
                  <w:rPr>
                    <w:rStyle w:val="Hyperlink"/>
                    <w:noProof/>
                  </w:rPr>
                  <w:delText>11</w:delText>
                </w:r>
                <w:r w:rsidR="003C3769">
                  <w:rPr>
                    <w:rFonts w:asciiTheme="minorHAnsi" w:eastAsiaTheme="minorEastAsia" w:hAnsiTheme="minorHAnsi" w:cstheme="minorBidi"/>
                    <w:noProof/>
                    <w:sz w:val="22"/>
                    <w:szCs w:val="22"/>
                  </w:rPr>
                  <w:tab/>
                </w:r>
                <w:r w:rsidR="003C3769" w:rsidRPr="00B303A9">
                  <w:rPr>
                    <w:rStyle w:val="Hyperlink"/>
                    <w:noProof/>
                  </w:rPr>
                  <w:delText>Medarbejder</w:delText>
                </w:r>
              </w:del>
              <w:ins w:id="648" w:author="Skat" w:date="2010-07-08T14:54:00Z">
                <w:r w:rsidR="00A5505D" w:rsidRPr="006E51C3">
                  <w:rPr>
                    <w:rStyle w:val="Hyperlink"/>
                    <w:noProof/>
                  </w:rPr>
                  <w:t>4</w:t>
                </w:r>
                <w:r w:rsidR="00A5505D">
                  <w:rPr>
                    <w:rFonts w:asciiTheme="minorHAnsi" w:eastAsiaTheme="minorEastAsia" w:hAnsiTheme="minorHAnsi" w:cstheme="minorBidi"/>
                    <w:noProof/>
                    <w:sz w:val="22"/>
                    <w:szCs w:val="22"/>
                  </w:rPr>
                  <w:tab/>
                </w:r>
                <w:r w:rsidR="00A5505D" w:rsidRPr="006E51C3">
                  <w:rPr>
                    <w:rStyle w:val="Hyperlink"/>
                    <w:noProof/>
                  </w:rPr>
                  <w:t>DokumentFriDato</w:t>
                </w:r>
              </w:ins>
              <w:r w:rsidR="00A5505D">
                <w:rPr>
                  <w:noProof/>
                  <w:webHidden/>
                </w:rPr>
                <w:tab/>
              </w:r>
              <w:r>
                <w:rPr>
                  <w:noProof/>
                  <w:webHidden/>
                </w:rPr>
                <w:fldChar w:fldCharType="begin"/>
              </w:r>
              <w:r w:rsidR="00A5505D">
                <w:rPr>
                  <w:noProof/>
                  <w:webHidden/>
                </w:rPr>
                <w:instrText xml:space="preserve"> PAGEREF _</w:instrText>
              </w:r>
              <w:del w:id="649" w:author="Skat" w:date="2010-07-08T14:54:00Z">
                <w:r w:rsidR="003C3769">
                  <w:rPr>
                    <w:noProof/>
                    <w:webHidden/>
                  </w:rPr>
                  <w:delInstrText>Toc265233935</w:delInstrText>
                </w:r>
              </w:del>
              <w:ins w:id="650" w:author="Skat" w:date="2010-07-08T14:54:00Z">
                <w:r w:rsidR="00A5505D">
                  <w:rPr>
                    <w:noProof/>
                    <w:webHidden/>
                  </w:rPr>
                  <w:instrText>Toc266364131</w:instrText>
                </w:r>
              </w:ins>
              <w:r w:rsidR="00A5505D">
                <w:rPr>
                  <w:noProof/>
                  <w:webHidden/>
                </w:rPr>
                <w:instrText xml:space="preserve"> \h </w:instrText>
              </w:r>
              <w:r>
                <w:rPr>
                  <w:noProof/>
                  <w:webHidden/>
                </w:rPr>
              </w:r>
              <w:r>
                <w:rPr>
                  <w:noProof/>
                  <w:webHidden/>
                </w:rPr>
                <w:fldChar w:fldCharType="separate"/>
              </w:r>
              <w:r w:rsidR="00A5505D">
                <w:rPr>
                  <w:noProof/>
                  <w:webHidden/>
                </w:rPr>
                <w:t>132</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Change w:id="651" w:author="Skat" w:date="2010-07-08T14:54:00Z">
                  <w:pPr>
                    <w:pStyle w:val="Indholdsfortegnelse2"/>
                    <w:tabs>
                      <w:tab w:val="left" w:pos="1100"/>
                      <w:tab w:val="right" w:leader="dot" w:pos="10705"/>
                    </w:tabs>
                  </w:pPr>
                </w:pPrChange>
              </w:pPr>
              <w:r>
                <w:fldChar w:fldCharType="begin"/>
              </w:r>
              <w:r>
                <w:instrText>HYPERLINK \l "_</w:instrText>
              </w:r>
              <w:del w:id="652" w:author="Skat" w:date="2010-07-08T14:54:00Z">
                <w:r w:rsidR="00377F89">
                  <w:delInstrText>Toc265233936</w:delInstrText>
                </w:r>
              </w:del>
              <w:ins w:id="653" w:author="Skat" w:date="2010-07-08T14:54:00Z">
                <w:r>
                  <w:instrText>Toc266364132</w:instrText>
                </w:r>
              </w:ins>
              <w:r>
                <w:instrText>"</w:instrText>
              </w:r>
              <w:r>
                <w:fldChar w:fldCharType="separate"/>
              </w:r>
              <w:r w:rsidR="00A5505D" w:rsidRPr="006E51C3">
                <w:rPr>
                  <w:rStyle w:val="Hyperlink"/>
                  <w:noProof/>
                </w:rPr>
                <w:t>7.</w:t>
              </w:r>
              <w:del w:id="654" w:author="Skat" w:date="2010-07-08T14:54:00Z">
                <w:r w:rsidR="003C3769" w:rsidRPr="00B303A9">
                  <w:rPr>
                    <w:rStyle w:val="Hyperlink"/>
                    <w:noProof/>
                  </w:rPr>
                  <w:delText>12</w:delText>
                </w:r>
                <w:r w:rsidR="003C3769">
                  <w:rPr>
                    <w:rFonts w:asciiTheme="minorHAnsi" w:eastAsiaTheme="minorEastAsia" w:hAnsiTheme="minorHAnsi" w:cstheme="minorBidi"/>
                    <w:noProof/>
                    <w:sz w:val="22"/>
                    <w:szCs w:val="22"/>
                  </w:rPr>
                  <w:tab/>
                </w:r>
                <w:r w:rsidR="003C3769" w:rsidRPr="00B303A9">
                  <w:rPr>
                    <w:rStyle w:val="Hyperlink"/>
                    <w:noProof/>
                  </w:rPr>
                  <w:delText>OrganisatoriskEnhed</w:delText>
                </w:r>
              </w:del>
              <w:ins w:id="655" w:author="Skat" w:date="2010-07-08T14:54:00Z">
                <w:r w:rsidR="00A5505D" w:rsidRPr="006E51C3">
                  <w:rPr>
                    <w:rStyle w:val="Hyperlink"/>
                    <w:noProof/>
                  </w:rPr>
                  <w:t>5</w:t>
                </w:r>
                <w:r w:rsidR="00A5505D">
                  <w:rPr>
                    <w:rFonts w:asciiTheme="minorHAnsi" w:eastAsiaTheme="minorEastAsia" w:hAnsiTheme="minorHAnsi" w:cstheme="minorBidi"/>
                    <w:noProof/>
                    <w:sz w:val="22"/>
                    <w:szCs w:val="22"/>
                  </w:rPr>
                  <w:tab/>
                </w:r>
                <w:r w:rsidR="00A5505D" w:rsidRPr="006E51C3">
                  <w:rPr>
                    <w:rStyle w:val="Hyperlink"/>
                    <w:noProof/>
                  </w:rPr>
                  <w:t>DokumentFriOplysning</w:t>
                </w:r>
              </w:ins>
              <w:r w:rsidR="00A5505D">
                <w:rPr>
                  <w:noProof/>
                  <w:webHidden/>
                </w:rPr>
                <w:tab/>
              </w:r>
              <w:r>
                <w:rPr>
                  <w:noProof/>
                  <w:webHidden/>
                </w:rPr>
                <w:fldChar w:fldCharType="begin"/>
              </w:r>
              <w:r w:rsidR="00A5505D">
                <w:rPr>
                  <w:noProof/>
                  <w:webHidden/>
                </w:rPr>
                <w:instrText xml:space="preserve"> PAGEREF _</w:instrText>
              </w:r>
              <w:del w:id="656" w:author="Skat" w:date="2010-07-08T14:54:00Z">
                <w:r w:rsidR="003C3769">
                  <w:rPr>
                    <w:noProof/>
                    <w:webHidden/>
                  </w:rPr>
                  <w:delInstrText>Toc265233936</w:delInstrText>
                </w:r>
              </w:del>
              <w:ins w:id="657" w:author="Skat" w:date="2010-07-08T14:54:00Z">
                <w:r w:rsidR="00A5505D">
                  <w:rPr>
                    <w:noProof/>
                    <w:webHidden/>
                  </w:rPr>
                  <w:instrText>Toc266364132</w:instrText>
                </w:r>
              </w:ins>
              <w:r w:rsidR="00A5505D">
                <w:rPr>
                  <w:noProof/>
                  <w:webHidden/>
                </w:rPr>
                <w:instrText xml:space="preserve"> \h </w:instrText>
              </w:r>
              <w:r>
                <w:rPr>
                  <w:noProof/>
                  <w:webHidden/>
                </w:rPr>
              </w:r>
              <w:r>
                <w:rPr>
                  <w:noProof/>
                  <w:webHidden/>
                </w:rPr>
                <w:fldChar w:fldCharType="separate"/>
              </w:r>
              <w:r w:rsidR="00A5505D">
                <w:rPr>
                  <w:noProof/>
                  <w:webHidden/>
                </w:rPr>
                <w:t>133</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Change w:id="658" w:author="Skat" w:date="2010-07-08T14:54:00Z">
                  <w:pPr>
                    <w:pStyle w:val="Indholdsfortegnelse2"/>
                    <w:tabs>
                      <w:tab w:val="left" w:pos="1100"/>
                      <w:tab w:val="right" w:leader="dot" w:pos="10705"/>
                    </w:tabs>
                  </w:pPr>
                </w:pPrChange>
              </w:pPr>
              <w:r>
                <w:fldChar w:fldCharType="begin"/>
              </w:r>
              <w:r>
                <w:instrText>HYPERLINK \l "_</w:instrText>
              </w:r>
              <w:del w:id="659" w:author="Skat" w:date="2010-07-08T14:54:00Z">
                <w:r w:rsidR="00377F89">
                  <w:delInstrText>Toc265233937</w:delInstrText>
                </w:r>
              </w:del>
              <w:ins w:id="660" w:author="Skat" w:date="2010-07-08T14:54:00Z">
                <w:r>
                  <w:instrText>Toc266364133</w:instrText>
                </w:r>
              </w:ins>
              <w:r>
                <w:instrText>"</w:instrText>
              </w:r>
              <w:r>
                <w:fldChar w:fldCharType="separate"/>
              </w:r>
              <w:del w:id="661" w:author="Skat" w:date="2010-07-08T14:54:00Z">
                <w:r w:rsidR="003C3769" w:rsidRPr="00B303A9">
                  <w:rPr>
                    <w:rStyle w:val="Hyperlink"/>
                    <w:noProof/>
                  </w:rPr>
                  <w:delText>7.13</w:delText>
                </w:r>
                <w:r w:rsidR="003C3769">
                  <w:rPr>
                    <w:rFonts w:asciiTheme="minorHAnsi" w:eastAsiaTheme="minorEastAsia" w:hAnsiTheme="minorHAnsi" w:cstheme="minorBidi"/>
                    <w:noProof/>
                    <w:sz w:val="22"/>
                    <w:szCs w:val="22"/>
                  </w:rPr>
                  <w:tab/>
                </w:r>
                <w:r w:rsidR="003C3769" w:rsidRPr="00B303A9">
                  <w:rPr>
                    <w:rStyle w:val="Hyperlink"/>
                    <w:noProof/>
                  </w:rPr>
                  <w:delText>OrganisatoriskEnhedType</w:delText>
                </w:r>
                <w:r w:rsidR="003C3769">
                  <w:rPr>
                    <w:noProof/>
                    <w:webHidden/>
                  </w:rPr>
                  <w:tab/>
                </w:r>
              </w:del>
              <w:ins w:id="662" w:author="Skat" w:date="2010-07-08T14:54:00Z">
                <w:r w:rsidR="00A5505D" w:rsidRPr="006E51C3">
                  <w:rPr>
                    <w:rStyle w:val="Hyperlink"/>
                    <w:noProof/>
                  </w:rPr>
                  <w:t>7.6</w:t>
                </w:r>
                <w:r w:rsidR="00A5505D">
                  <w:rPr>
                    <w:rFonts w:asciiTheme="minorHAnsi" w:eastAsiaTheme="minorEastAsia" w:hAnsiTheme="minorHAnsi" w:cstheme="minorBidi"/>
                    <w:noProof/>
                    <w:sz w:val="22"/>
                    <w:szCs w:val="22"/>
                  </w:rPr>
                  <w:tab/>
                </w:r>
                <w:r w:rsidR="00A5505D" w:rsidRPr="006E51C3">
                  <w:rPr>
                    <w:rStyle w:val="Hyperlink"/>
                    <w:noProof/>
                  </w:rPr>
                  <w:t>DokumentRolle</w:t>
                </w:r>
                <w:r w:rsidR="00A5505D">
                  <w:rPr>
                    <w:noProof/>
                    <w:webHidden/>
                  </w:rPr>
                  <w:tab/>
                </w:r>
              </w:ins>
              <w:r>
                <w:rPr>
                  <w:noProof/>
                  <w:webHidden/>
                </w:rPr>
                <w:fldChar w:fldCharType="begin"/>
              </w:r>
              <w:r w:rsidR="00A5505D">
                <w:rPr>
                  <w:noProof/>
                  <w:webHidden/>
                </w:rPr>
                <w:instrText xml:space="preserve"> PAGEREF _</w:instrText>
              </w:r>
              <w:del w:id="663" w:author="Skat" w:date="2010-07-08T14:54:00Z">
                <w:r w:rsidR="003C3769">
                  <w:rPr>
                    <w:noProof/>
                    <w:webHidden/>
                  </w:rPr>
                  <w:delInstrText>Toc265233937</w:delInstrText>
                </w:r>
              </w:del>
              <w:ins w:id="664" w:author="Skat" w:date="2010-07-08T14:54:00Z">
                <w:r w:rsidR="00A5505D">
                  <w:rPr>
                    <w:noProof/>
                    <w:webHidden/>
                  </w:rPr>
                  <w:instrText>Toc266364133</w:instrText>
                </w:r>
              </w:ins>
              <w:r w:rsidR="00A5505D">
                <w:rPr>
                  <w:noProof/>
                  <w:webHidden/>
                </w:rPr>
                <w:instrText xml:space="preserve"> \h </w:instrText>
              </w:r>
              <w:r>
                <w:rPr>
                  <w:noProof/>
                  <w:webHidden/>
                </w:rPr>
              </w:r>
              <w:r>
                <w:rPr>
                  <w:noProof/>
                  <w:webHidden/>
                </w:rPr>
                <w:fldChar w:fldCharType="separate"/>
              </w:r>
              <w:r w:rsidR="00A5505D">
                <w:rPr>
                  <w:noProof/>
                  <w:webHidden/>
                </w:rPr>
                <w:t>134</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Change w:id="665" w:author="Skat" w:date="2010-07-08T14:54:00Z">
                  <w:pPr>
                    <w:pStyle w:val="Indholdsfortegnelse2"/>
                    <w:tabs>
                      <w:tab w:val="left" w:pos="1100"/>
                      <w:tab w:val="right" w:leader="dot" w:pos="10705"/>
                    </w:tabs>
                  </w:pPr>
                </w:pPrChange>
              </w:pPr>
              <w:r>
                <w:fldChar w:fldCharType="begin"/>
              </w:r>
              <w:r>
                <w:instrText>HYPERLINK \l "_</w:instrText>
              </w:r>
              <w:del w:id="666" w:author="Skat" w:date="2010-07-08T14:54:00Z">
                <w:r w:rsidR="00377F89">
                  <w:delInstrText>Toc265233938</w:delInstrText>
                </w:r>
              </w:del>
              <w:ins w:id="667" w:author="Skat" w:date="2010-07-08T14:54:00Z">
                <w:r>
                  <w:instrText>Toc266364134</w:instrText>
                </w:r>
              </w:ins>
              <w:r>
                <w:instrText>"</w:instrText>
              </w:r>
              <w:r>
                <w:fldChar w:fldCharType="separate"/>
              </w:r>
              <w:r w:rsidR="00A5505D" w:rsidRPr="006E51C3">
                <w:rPr>
                  <w:rStyle w:val="Hyperlink"/>
                  <w:noProof/>
                </w:rPr>
                <w:t>7.</w:t>
              </w:r>
              <w:del w:id="668" w:author="Skat" w:date="2010-07-08T14:54:00Z">
                <w:r w:rsidR="003C3769" w:rsidRPr="00B303A9">
                  <w:rPr>
                    <w:rStyle w:val="Hyperlink"/>
                    <w:noProof/>
                  </w:rPr>
                  <w:delText>14</w:delText>
                </w:r>
                <w:r w:rsidR="003C3769">
                  <w:rPr>
                    <w:rFonts w:asciiTheme="minorHAnsi" w:eastAsiaTheme="minorEastAsia" w:hAnsiTheme="minorHAnsi" w:cstheme="minorBidi"/>
                    <w:noProof/>
                    <w:sz w:val="22"/>
                    <w:szCs w:val="22"/>
                  </w:rPr>
                  <w:tab/>
                </w:r>
                <w:r w:rsidR="003C3769" w:rsidRPr="00B303A9">
                  <w:rPr>
                    <w:rStyle w:val="Hyperlink"/>
                    <w:noProof/>
                  </w:rPr>
                  <w:delText>Part</w:delText>
                </w:r>
              </w:del>
              <w:ins w:id="669" w:author="Skat" w:date="2010-07-08T14:54:00Z">
                <w:r w:rsidR="00A5505D" w:rsidRPr="006E51C3">
                  <w:rPr>
                    <w:rStyle w:val="Hyperlink"/>
                    <w:noProof/>
                  </w:rPr>
                  <w:t>7</w:t>
                </w:r>
                <w:r w:rsidR="00A5505D">
                  <w:rPr>
                    <w:rFonts w:asciiTheme="minorHAnsi" w:eastAsiaTheme="minorEastAsia" w:hAnsiTheme="minorHAnsi" w:cstheme="minorBidi"/>
                    <w:noProof/>
                    <w:sz w:val="22"/>
                    <w:szCs w:val="22"/>
                  </w:rPr>
                  <w:tab/>
                </w:r>
                <w:r w:rsidR="00A5505D" w:rsidRPr="006E51C3">
                  <w:rPr>
                    <w:rStyle w:val="Hyperlink"/>
                    <w:noProof/>
                  </w:rPr>
                  <w:t>Ejendom</w:t>
                </w:r>
              </w:ins>
              <w:r w:rsidR="00A5505D">
                <w:rPr>
                  <w:noProof/>
                  <w:webHidden/>
                </w:rPr>
                <w:tab/>
              </w:r>
              <w:r>
                <w:rPr>
                  <w:noProof/>
                  <w:webHidden/>
                </w:rPr>
                <w:fldChar w:fldCharType="begin"/>
              </w:r>
              <w:r w:rsidR="00A5505D">
                <w:rPr>
                  <w:noProof/>
                  <w:webHidden/>
                </w:rPr>
                <w:instrText xml:space="preserve"> PAGEREF _</w:instrText>
              </w:r>
              <w:del w:id="670" w:author="Skat" w:date="2010-07-08T14:54:00Z">
                <w:r w:rsidR="003C3769">
                  <w:rPr>
                    <w:noProof/>
                    <w:webHidden/>
                  </w:rPr>
                  <w:delInstrText>Toc265233938</w:delInstrText>
                </w:r>
              </w:del>
              <w:ins w:id="671" w:author="Skat" w:date="2010-07-08T14:54:00Z">
                <w:r w:rsidR="00A5505D">
                  <w:rPr>
                    <w:noProof/>
                    <w:webHidden/>
                  </w:rPr>
                  <w:instrText>Toc266364134</w:instrText>
                </w:r>
              </w:ins>
              <w:r w:rsidR="00A5505D">
                <w:rPr>
                  <w:noProof/>
                  <w:webHidden/>
                </w:rPr>
                <w:instrText xml:space="preserve"> \h </w:instrText>
              </w:r>
              <w:r>
                <w:rPr>
                  <w:noProof/>
                  <w:webHidden/>
                </w:rPr>
              </w:r>
              <w:r>
                <w:rPr>
                  <w:noProof/>
                  <w:webHidden/>
                </w:rPr>
                <w:fldChar w:fldCharType="separate"/>
              </w:r>
              <w:r w:rsidR="00A5505D">
                <w:rPr>
                  <w:noProof/>
                  <w:webHidden/>
                </w:rPr>
                <w:t>135</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Change w:id="672" w:author="Skat" w:date="2010-07-08T14:54:00Z">
                  <w:pPr>
                    <w:pStyle w:val="Indholdsfortegnelse2"/>
                    <w:tabs>
                      <w:tab w:val="left" w:pos="1100"/>
                      <w:tab w:val="right" w:leader="dot" w:pos="10705"/>
                    </w:tabs>
                  </w:pPr>
                </w:pPrChange>
              </w:pPr>
              <w:r>
                <w:fldChar w:fldCharType="begin"/>
              </w:r>
              <w:r>
                <w:instrText>HYPERLINK \l "_</w:instrText>
              </w:r>
              <w:del w:id="673" w:author="Skat" w:date="2010-07-08T14:54:00Z">
                <w:r w:rsidR="00377F89">
                  <w:delInstrText>Toc265233939</w:delInstrText>
                </w:r>
              </w:del>
              <w:ins w:id="674" w:author="Skat" w:date="2010-07-08T14:54:00Z">
                <w:r>
                  <w:instrText>Toc266364135</w:instrText>
                </w:r>
              </w:ins>
              <w:r>
                <w:instrText>"</w:instrText>
              </w:r>
              <w:r>
                <w:fldChar w:fldCharType="separate"/>
              </w:r>
              <w:r w:rsidR="00A5505D" w:rsidRPr="006E51C3">
                <w:rPr>
                  <w:rStyle w:val="Hyperlink"/>
                  <w:noProof/>
                </w:rPr>
                <w:t>7.</w:t>
              </w:r>
              <w:del w:id="675" w:author="Skat" w:date="2010-07-08T14:54:00Z">
                <w:r w:rsidR="003C3769" w:rsidRPr="00B303A9">
                  <w:rPr>
                    <w:rStyle w:val="Hyperlink"/>
                    <w:noProof/>
                  </w:rPr>
                  <w:delText>15</w:delText>
                </w:r>
                <w:r w:rsidR="003C3769">
                  <w:rPr>
                    <w:rFonts w:asciiTheme="minorHAnsi" w:eastAsiaTheme="minorEastAsia" w:hAnsiTheme="minorHAnsi" w:cstheme="minorBidi"/>
                    <w:noProof/>
                    <w:sz w:val="22"/>
                    <w:szCs w:val="22"/>
                  </w:rPr>
                  <w:tab/>
                </w:r>
                <w:r w:rsidR="003C3769" w:rsidRPr="00B303A9">
                  <w:rPr>
                    <w:rStyle w:val="Hyperlink"/>
                    <w:noProof/>
                  </w:rPr>
                  <w:delText>PartRolle</w:delText>
                </w:r>
              </w:del>
              <w:ins w:id="676" w:author="Skat" w:date="2010-07-08T14:54:00Z">
                <w:r w:rsidR="00A5505D" w:rsidRPr="006E51C3">
                  <w:rPr>
                    <w:rStyle w:val="Hyperlink"/>
                    <w:noProof/>
                  </w:rPr>
                  <w:t>8</w:t>
                </w:r>
                <w:r w:rsidR="00A5505D">
                  <w:rPr>
                    <w:rFonts w:asciiTheme="minorHAnsi" w:eastAsiaTheme="minorEastAsia" w:hAnsiTheme="minorHAnsi" w:cstheme="minorBidi"/>
                    <w:noProof/>
                    <w:sz w:val="22"/>
                    <w:szCs w:val="22"/>
                  </w:rPr>
                  <w:tab/>
                </w:r>
                <w:r w:rsidR="00A5505D" w:rsidRPr="006E51C3">
                  <w:rPr>
                    <w:rStyle w:val="Hyperlink"/>
                    <w:noProof/>
                  </w:rPr>
                  <w:t>Ejerlav</w:t>
                </w:r>
              </w:ins>
              <w:r w:rsidR="00A5505D">
                <w:rPr>
                  <w:noProof/>
                  <w:webHidden/>
                </w:rPr>
                <w:tab/>
              </w:r>
              <w:r>
                <w:rPr>
                  <w:noProof/>
                  <w:webHidden/>
                </w:rPr>
                <w:fldChar w:fldCharType="begin"/>
              </w:r>
              <w:r w:rsidR="00A5505D">
                <w:rPr>
                  <w:noProof/>
                  <w:webHidden/>
                </w:rPr>
                <w:instrText xml:space="preserve"> PAGEREF _</w:instrText>
              </w:r>
              <w:del w:id="677" w:author="Skat" w:date="2010-07-08T14:54:00Z">
                <w:r w:rsidR="003C3769">
                  <w:rPr>
                    <w:noProof/>
                    <w:webHidden/>
                  </w:rPr>
                  <w:delInstrText>Toc265233939</w:delInstrText>
                </w:r>
              </w:del>
              <w:ins w:id="678" w:author="Skat" w:date="2010-07-08T14:54:00Z">
                <w:r w:rsidR="00A5505D">
                  <w:rPr>
                    <w:noProof/>
                    <w:webHidden/>
                  </w:rPr>
                  <w:instrText>Toc266364135</w:instrText>
                </w:r>
              </w:ins>
              <w:r w:rsidR="00A5505D">
                <w:rPr>
                  <w:noProof/>
                  <w:webHidden/>
                </w:rPr>
                <w:instrText xml:space="preserve"> \h </w:instrText>
              </w:r>
              <w:r>
                <w:rPr>
                  <w:noProof/>
                  <w:webHidden/>
                </w:rPr>
              </w:r>
              <w:r>
                <w:rPr>
                  <w:noProof/>
                  <w:webHidden/>
                </w:rPr>
                <w:fldChar w:fldCharType="separate"/>
              </w:r>
              <w:r w:rsidR="00A5505D">
                <w:rPr>
                  <w:noProof/>
                  <w:webHidden/>
                </w:rPr>
                <w:t>136</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Change w:id="679" w:author="Skat" w:date="2010-07-08T14:54:00Z">
                  <w:pPr>
                    <w:pStyle w:val="Indholdsfortegnelse2"/>
                    <w:tabs>
                      <w:tab w:val="left" w:pos="1100"/>
                      <w:tab w:val="right" w:leader="dot" w:pos="10705"/>
                    </w:tabs>
                  </w:pPr>
                </w:pPrChange>
              </w:pPr>
              <w:r>
                <w:fldChar w:fldCharType="begin"/>
              </w:r>
              <w:r>
                <w:instrText>HYPERLINK \l "_</w:instrText>
              </w:r>
              <w:del w:id="680" w:author="Skat" w:date="2010-07-08T14:54:00Z">
                <w:r w:rsidR="00377F89">
                  <w:delInstrText>Toc265233940</w:delInstrText>
                </w:r>
              </w:del>
              <w:ins w:id="681" w:author="Skat" w:date="2010-07-08T14:54:00Z">
                <w:r>
                  <w:instrText>Toc266364136</w:instrText>
                </w:r>
              </w:ins>
              <w:r>
                <w:instrText>"</w:instrText>
              </w:r>
              <w:r>
                <w:fldChar w:fldCharType="separate"/>
              </w:r>
              <w:r w:rsidR="00A5505D" w:rsidRPr="006E51C3">
                <w:rPr>
                  <w:rStyle w:val="Hyperlink"/>
                  <w:noProof/>
                </w:rPr>
                <w:t>7.</w:t>
              </w:r>
              <w:del w:id="682" w:author="Skat" w:date="2010-07-08T14:54:00Z">
                <w:r w:rsidR="003C3769" w:rsidRPr="00B303A9">
                  <w:rPr>
                    <w:rStyle w:val="Hyperlink"/>
                    <w:noProof/>
                  </w:rPr>
                  <w:delText>16</w:delText>
                </w:r>
                <w:r w:rsidR="003C3769">
                  <w:rPr>
                    <w:rFonts w:asciiTheme="minorHAnsi" w:eastAsiaTheme="minorEastAsia" w:hAnsiTheme="minorHAnsi" w:cstheme="minorBidi"/>
                    <w:noProof/>
                    <w:sz w:val="22"/>
                    <w:szCs w:val="22"/>
                  </w:rPr>
                  <w:tab/>
                </w:r>
                <w:r w:rsidR="003C3769" w:rsidRPr="00B303A9">
                  <w:rPr>
                    <w:rStyle w:val="Hyperlink"/>
                    <w:noProof/>
                  </w:rPr>
                  <w:delText>Person</w:delText>
                </w:r>
              </w:del>
              <w:ins w:id="683" w:author="Skat" w:date="2010-07-08T14:54:00Z">
                <w:r w:rsidR="00A5505D" w:rsidRPr="006E51C3">
                  <w:rPr>
                    <w:rStyle w:val="Hyperlink"/>
                    <w:noProof/>
                  </w:rPr>
                  <w:t>9</w:t>
                </w:r>
                <w:r w:rsidR="00A5505D">
                  <w:rPr>
                    <w:rFonts w:asciiTheme="minorHAnsi" w:eastAsiaTheme="minorEastAsia" w:hAnsiTheme="minorHAnsi" w:cstheme="minorBidi"/>
                    <w:noProof/>
                    <w:sz w:val="22"/>
                    <w:szCs w:val="22"/>
                  </w:rPr>
                  <w:tab/>
                </w:r>
                <w:r w:rsidR="00A5505D" w:rsidRPr="006E51C3">
                  <w:rPr>
                    <w:rStyle w:val="Hyperlink"/>
                    <w:noProof/>
                  </w:rPr>
                  <w:t>Indbetaling</w:t>
                </w:r>
              </w:ins>
              <w:r w:rsidR="00A5505D">
                <w:rPr>
                  <w:noProof/>
                  <w:webHidden/>
                </w:rPr>
                <w:tab/>
              </w:r>
              <w:r>
                <w:rPr>
                  <w:noProof/>
                  <w:webHidden/>
                </w:rPr>
                <w:fldChar w:fldCharType="begin"/>
              </w:r>
              <w:r w:rsidR="00A5505D">
                <w:rPr>
                  <w:noProof/>
                  <w:webHidden/>
                </w:rPr>
                <w:instrText xml:space="preserve"> PAGEREF _</w:instrText>
              </w:r>
              <w:del w:id="684" w:author="Skat" w:date="2010-07-08T14:54:00Z">
                <w:r w:rsidR="003C3769">
                  <w:rPr>
                    <w:noProof/>
                    <w:webHidden/>
                  </w:rPr>
                  <w:delInstrText>Toc265233940</w:delInstrText>
                </w:r>
              </w:del>
              <w:ins w:id="685" w:author="Skat" w:date="2010-07-08T14:54:00Z">
                <w:r w:rsidR="00A5505D">
                  <w:rPr>
                    <w:noProof/>
                    <w:webHidden/>
                  </w:rPr>
                  <w:instrText>Toc266364136</w:instrText>
                </w:r>
              </w:ins>
              <w:r w:rsidR="00A5505D">
                <w:rPr>
                  <w:noProof/>
                  <w:webHidden/>
                </w:rPr>
                <w:instrText xml:space="preserve"> \h </w:instrText>
              </w:r>
              <w:r>
                <w:rPr>
                  <w:noProof/>
                  <w:webHidden/>
                </w:rPr>
              </w:r>
              <w:r>
                <w:rPr>
                  <w:noProof/>
                  <w:webHidden/>
                </w:rPr>
                <w:fldChar w:fldCharType="separate"/>
              </w:r>
              <w:r w:rsidR="00A5505D">
                <w:rPr>
                  <w:noProof/>
                  <w:webHidden/>
                </w:rPr>
                <w:t>137</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686" w:author="Skat" w:date="2010-07-08T14:54:00Z">
                <w:r w:rsidR="00377F89">
                  <w:delInstrText>Toc265233941</w:delInstrText>
                </w:r>
              </w:del>
              <w:ins w:id="687" w:author="Skat" w:date="2010-07-08T14:54:00Z">
                <w:r>
                  <w:instrText>Toc266364137</w:instrText>
                </w:r>
              </w:ins>
              <w:r>
                <w:instrText>"</w:instrText>
              </w:r>
              <w:r>
                <w:fldChar w:fldCharType="separate"/>
              </w:r>
              <w:r w:rsidR="00A5505D" w:rsidRPr="006E51C3">
                <w:rPr>
                  <w:rStyle w:val="Hyperlink"/>
                  <w:noProof/>
                </w:rPr>
                <w:t>7.</w:t>
              </w:r>
              <w:del w:id="688" w:author="Skat" w:date="2010-07-08T14:54:00Z">
                <w:r w:rsidR="003C3769" w:rsidRPr="00B303A9">
                  <w:rPr>
                    <w:rStyle w:val="Hyperlink"/>
                    <w:noProof/>
                  </w:rPr>
                  <w:delText>17</w:delText>
                </w:r>
                <w:r w:rsidR="003C3769">
                  <w:rPr>
                    <w:rFonts w:asciiTheme="minorHAnsi" w:eastAsiaTheme="minorEastAsia" w:hAnsiTheme="minorHAnsi" w:cstheme="minorBidi"/>
                    <w:noProof/>
                    <w:sz w:val="22"/>
                    <w:szCs w:val="22"/>
                  </w:rPr>
                  <w:tab/>
                </w:r>
                <w:r w:rsidR="003C3769" w:rsidRPr="00B303A9">
                  <w:rPr>
                    <w:rStyle w:val="Hyperlink"/>
                    <w:noProof/>
                  </w:rPr>
                  <w:delText>ProcesKonto</w:delText>
                </w:r>
              </w:del>
              <w:ins w:id="689" w:author="Skat" w:date="2010-07-08T14:54:00Z">
                <w:r w:rsidR="00A5505D" w:rsidRPr="006E51C3">
                  <w:rPr>
                    <w:rStyle w:val="Hyperlink"/>
                    <w:noProof/>
                  </w:rPr>
                  <w:t>10</w:t>
                </w:r>
                <w:r w:rsidR="00A5505D">
                  <w:rPr>
                    <w:rFonts w:asciiTheme="minorHAnsi" w:eastAsiaTheme="minorEastAsia" w:hAnsiTheme="minorHAnsi" w:cstheme="minorBidi"/>
                    <w:noProof/>
                    <w:sz w:val="22"/>
                    <w:szCs w:val="22"/>
                  </w:rPr>
                  <w:tab/>
                </w:r>
                <w:r w:rsidR="00A5505D" w:rsidRPr="006E51C3">
                  <w:rPr>
                    <w:rStyle w:val="Hyperlink"/>
                    <w:noProof/>
                  </w:rPr>
                  <w:t>Matrikel</w:t>
                </w:r>
              </w:ins>
              <w:r w:rsidR="00A5505D">
                <w:rPr>
                  <w:noProof/>
                  <w:webHidden/>
                </w:rPr>
                <w:tab/>
              </w:r>
              <w:r>
                <w:rPr>
                  <w:noProof/>
                  <w:webHidden/>
                </w:rPr>
                <w:fldChar w:fldCharType="begin"/>
              </w:r>
              <w:r w:rsidR="00A5505D">
                <w:rPr>
                  <w:noProof/>
                  <w:webHidden/>
                </w:rPr>
                <w:instrText xml:space="preserve"> PAGEREF _</w:instrText>
              </w:r>
              <w:del w:id="690" w:author="Skat" w:date="2010-07-08T14:54:00Z">
                <w:r w:rsidR="003C3769">
                  <w:rPr>
                    <w:noProof/>
                    <w:webHidden/>
                  </w:rPr>
                  <w:delInstrText>Toc265233941</w:delInstrText>
                </w:r>
              </w:del>
              <w:ins w:id="691" w:author="Skat" w:date="2010-07-08T14:54:00Z">
                <w:r w:rsidR="00A5505D">
                  <w:rPr>
                    <w:noProof/>
                    <w:webHidden/>
                  </w:rPr>
                  <w:instrText>Toc266364137</w:instrText>
                </w:r>
              </w:ins>
              <w:r w:rsidR="00A5505D">
                <w:rPr>
                  <w:noProof/>
                  <w:webHidden/>
                </w:rPr>
                <w:instrText xml:space="preserve"> \h </w:instrText>
              </w:r>
              <w:r>
                <w:rPr>
                  <w:noProof/>
                  <w:webHidden/>
                </w:rPr>
              </w:r>
              <w:r>
                <w:rPr>
                  <w:noProof/>
                  <w:webHidden/>
                </w:rPr>
                <w:fldChar w:fldCharType="separate"/>
              </w:r>
              <w:r w:rsidR="00A5505D">
                <w:rPr>
                  <w:noProof/>
                  <w:webHidden/>
                </w:rPr>
                <w:t>138</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692" w:author="Skat" w:date="2010-07-08T14:54:00Z">
                <w:r w:rsidR="00377F89">
                  <w:delInstrText>Toc265233942</w:delInstrText>
                </w:r>
              </w:del>
              <w:ins w:id="693" w:author="Skat" w:date="2010-07-08T14:54:00Z">
                <w:r>
                  <w:instrText>Toc266364138</w:instrText>
                </w:r>
              </w:ins>
              <w:r>
                <w:instrText>"</w:instrText>
              </w:r>
              <w:r>
                <w:fldChar w:fldCharType="separate"/>
              </w:r>
              <w:r w:rsidR="00A5505D" w:rsidRPr="006E51C3">
                <w:rPr>
                  <w:rStyle w:val="Hyperlink"/>
                  <w:noProof/>
                </w:rPr>
                <w:t>7.</w:t>
              </w:r>
              <w:del w:id="694" w:author="Skat" w:date="2010-07-08T14:54:00Z">
                <w:r w:rsidR="003C3769" w:rsidRPr="00B303A9">
                  <w:rPr>
                    <w:rStyle w:val="Hyperlink"/>
                    <w:noProof/>
                  </w:rPr>
                  <w:delText>18</w:delText>
                </w:r>
                <w:r w:rsidR="003C3769">
                  <w:rPr>
                    <w:rFonts w:asciiTheme="minorHAnsi" w:eastAsiaTheme="minorEastAsia" w:hAnsiTheme="minorHAnsi" w:cstheme="minorBidi"/>
                    <w:noProof/>
                    <w:sz w:val="22"/>
                    <w:szCs w:val="22"/>
                  </w:rPr>
                  <w:tab/>
                </w:r>
                <w:r w:rsidR="003C3769" w:rsidRPr="00B303A9">
                  <w:rPr>
                    <w:rStyle w:val="Hyperlink"/>
                    <w:noProof/>
                  </w:rPr>
                  <w:delText>Ressource</w:delText>
                </w:r>
              </w:del>
              <w:ins w:id="695" w:author="Skat" w:date="2010-07-08T14:54:00Z">
                <w:r w:rsidR="00A5505D" w:rsidRPr="006E51C3">
                  <w:rPr>
                    <w:rStyle w:val="Hyperlink"/>
                    <w:noProof/>
                  </w:rPr>
                  <w:t>11</w:t>
                </w:r>
                <w:r w:rsidR="00A5505D">
                  <w:rPr>
                    <w:rFonts w:asciiTheme="minorHAnsi" w:eastAsiaTheme="minorEastAsia" w:hAnsiTheme="minorHAnsi" w:cstheme="minorBidi"/>
                    <w:noProof/>
                    <w:sz w:val="22"/>
                    <w:szCs w:val="22"/>
                  </w:rPr>
                  <w:tab/>
                </w:r>
                <w:r w:rsidR="00A5505D" w:rsidRPr="006E51C3">
                  <w:rPr>
                    <w:rStyle w:val="Hyperlink"/>
                    <w:noProof/>
                  </w:rPr>
                  <w:t>Medarbejder</w:t>
                </w:r>
              </w:ins>
              <w:r w:rsidR="00A5505D">
                <w:rPr>
                  <w:noProof/>
                  <w:webHidden/>
                </w:rPr>
                <w:tab/>
              </w:r>
              <w:r>
                <w:rPr>
                  <w:noProof/>
                  <w:webHidden/>
                </w:rPr>
                <w:fldChar w:fldCharType="begin"/>
              </w:r>
              <w:r w:rsidR="00A5505D">
                <w:rPr>
                  <w:noProof/>
                  <w:webHidden/>
                </w:rPr>
                <w:instrText xml:space="preserve"> PAGEREF _</w:instrText>
              </w:r>
              <w:del w:id="696" w:author="Skat" w:date="2010-07-08T14:54:00Z">
                <w:r w:rsidR="003C3769">
                  <w:rPr>
                    <w:noProof/>
                    <w:webHidden/>
                  </w:rPr>
                  <w:delInstrText>Toc265233942</w:delInstrText>
                </w:r>
              </w:del>
              <w:ins w:id="697" w:author="Skat" w:date="2010-07-08T14:54:00Z">
                <w:r w:rsidR="00A5505D">
                  <w:rPr>
                    <w:noProof/>
                    <w:webHidden/>
                  </w:rPr>
                  <w:instrText>Toc266364138</w:instrText>
                </w:r>
              </w:ins>
              <w:r w:rsidR="00A5505D">
                <w:rPr>
                  <w:noProof/>
                  <w:webHidden/>
                </w:rPr>
                <w:instrText xml:space="preserve"> \h </w:instrText>
              </w:r>
              <w:r>
                <w:rPr>
                  <w:noProof/>
                  <w:webHidden/>
                </w:rPr>
              </w:r>
              <w:r>
                <w:rPr>
                  <w:noProof/>
                  <w:webHidden/>
                </w:rPr>
                <w:fldChar w:fldCharType="separate"/>
              </w:r>
              <w:r w:rsidR="00A5505D">
                <w:rPr>
                  <w:noProof/>
                  <w:webHidden/>
                </w:rPr>
                <w:t>139</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698" w:author="Skat" w:date="2010-07-08T14:54:00Z">
                <w:r w:rsidR="00377F89">
                  <w:delInstrText>Toc265233943</w:delInstrText>
                </w:r>
              </w:del>
              <w:ins w:id="699" w:author="Skat" w:date="2010-07-08T14:54:00Z">
                <w:r>
                  <w:instrText>Toc266364139</w:instrText>
                </w:r>
              </w:ins>
              <w:r>
                <w:instrText>"</w:instrText>
              </w:r>
              <w:r>
                <w:fldChar w:fldCharType="separate"/>
              </w:r>
              <w:r w:rsidR="00A5505D" w:rsidRPr="006E51C3">
                <w:rPr>
                  <w:rStyle w:val="Hyperlink"/>
                  <w:noProof/>
                </w:rPr>
                <w:t>7.</w:t>
              </w:r>
              <w:del w:id="700" w:author="Skat" w:date="2010-07-08T14:54:00Z">
                <w:r w:rsidR="003C3769" w:rsidRPr="00B303A9">
                  <w:rPr>
                    <w:rStyle w:val="Hyperlink"/>
                    <w:noProof/>
                  </w:rPr>
                  <w:delText>19</w:delText>
                </w:r>
                <w:r w:rsidR="003C3769">
                  <w:rPr>
                    <w:rFonts w:asciiTheme="minorHAnsi" w:eastAsiaTheme="minorEastAsia" w:hAnsiTheme="minorHAnsi" w:cstheme="minorBidi"/>
                    <w:noProof/>
                    <w:sz w:val="22"/>
                    <w:szCs w:val="22"/>
                  </w:rPr>
                  <w:tab/>
                </w:r>
                <w:r w:rsidR="003C3769" w:rsidRPr="00B303A9">
                  <w:rPr>
                    <w:rStyle w:val="Hyperlink"/>
                    <w:noProof/>
                  </w:rPr>
                  <w:delText>Sag</w:delText>
                </w:r>
              </w:del>
              <w:ins w:id="701" w:author="Skat" w:date="2010-07-08T14:54:00Z">
                <w:r w:rsidR="00A5505D" w:rsidRPr="006E51C3">
                  <w:rPr>
                    <w:rStyle w:val="Hyperlink"/>
                    <w:noProof/>
                  </w:rPr>
                  <w:t>12</w:t>
                </w:r>
                <w:r w:rsidR="00A5505D">
                  <w:rPr>
                    <w:rFonts w:asciiTheme="minorHAnsi" w:eastAsiaTheme="minorEastAsia" w:hAnsiTheme="minorHAnsi" w:cstheme="minorBidi"/>
                    <w:noProof/>
                    <w:sz w:val="22"/>
                    <w:szCs w:val="22"/>
                  </w:rPr>
                  <w:tab/>
                </w:r>
                <w:r w:rsidR="00A5505D" w:rsidRPr="006E51C3">
                  <w:rPr>
                    <w:rStyle w:val="Hyperlink"/>
                    <w:noProof/>
                  </w:rPr>
                  <w:t>OrganisatoriskEnhed</w:t>
                </w:r>
              </w:ins>
              <w:r w:rsidR="00A5505D">
                <w:rPr>
                  <w:noProof/>
                  <w:webHidden/>
                </w:rPr>
                <w:tab/>
              </w:r>
              <w:r>
                <w:rPr>
                  <w:noProof/>
                  <w:webHidden/>
                </w:rPr>
                <w:fldChar w:fldCharType="begin"/>
              </w:r>
              <w:r w:rsidR="00A5505D">
                <w:rPr>
                  <w:noProof/>
                  <w:webHidden/>
                </w:rPr>
                <w:instrText xml:space="preserve"> PAGEREF _</w:instrText>
              </w:r>
              <w:del w:id="702" w:author="Skat" w:date="2010-07-08T14:54:00Z">
                <w:r w:rsidR="003C3769">
                  <w:rPr>
                    <w:noProof/>
                    <w:webHidden/>
                  </w:rPr>
                  <w:delInstrText>Toc265233943</w:delInstrText>
                </w:r>
              </w:del>
              <w:ins w:id="703" w:author="Skat" w:date="2010-07-08T14:54:00Z">
                <w:r w:rsidR="00A5505D">
                  <w:rPr>
                    <w:noProof/>
                    <w:webHidden/>
                  </w:rPr>
                  <w:instrText>Toc266364139</w:instrText>
                </w:r>
              </w:ins>
              <w:r w:rsidR="00A5505D">
                <w:rPr>
                  <w:noProof/>
                  <w:webHidden/>
                </w:rPr>
                <w:instrText xml:space="preserve"> \h </w:instrText>
              </w:r>
              <w:r>
                <w:rPr>
                  <w:noProof/>
                  <w:webHidden/>
                </w:rPr>
              </w:r>
              <w:r>
                <w:rPr>
                  <w:noProof/>
                  <w:webHidden/>
                </w:rPr>
                <w:fldChar w:fldCharType="separate"/>
              </w:r>
              <w:r w:rsidR="00A5505D">
                <w:rPr>
                  <w:noProof/>
                  <w:webHidden/>
                </w:rPr>
                <w:t>141</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704" w:author="Skat" w:date="2010-07-08T14:54:00Z">
                <w:r w:rsidR="00377F89">
                  <w:delInstrText>Toc265233944</w:delInstrText>
                </w:r>
              </w:del>
              <w:ins w:id="705" w:author="Skat" w:date="2010-07-08T14:54:00Z">
                <w:r>
                  <w:instrText>Toc266364140</w:instrText>
                </w:r>
              </w:ins>
              <w:r>
                <w:instrText>"</w:instrText>
              </w:r>
              <w:r>
                <w:fldChar w:fldCharType="separate"/>
              </w:r>
              <w:del w:id="706" w:author="Skat" w:date="2010-07-08T14:54:00Z">
                <w:r w:rsidR="003C3769" w:rsidRPr="00B303A9">
                  <w:rPr>
                    <w:rStyle w:val="Hyperlink"/>
                    <w:noProof/>
                  </w:rPr>
                  <w:delText>7.20</w:delText>
                </w:r>
                <w:r w:rsidR="003C3769">
                  <w:rPr>
                    <w:rFonts w:asciiTheme="minorHAnsi" w:eastAsiaTheme="minorEastAsia" w:hAnsiTheme="minorHAnsi" w:cstheme="minorBidi"/>
                    <w:noProof/>
                    <w:sz w:val="22"/>
                    <w:szCs w:val="22"/>
                  </w:rPr>
                  <w:tab/>
                </w:r>
                <w:r w:rsidR="003C3769" w:rsidRPr="00B303A9">
                  <w:rPr>
                    <w:rStyle w:val="Hyperlink"/>
                    <w:noProof/>
                  </w:rPr>
                  <w:delText>SagAkt</w:delText>
                </w:r>
                <w:r w:rsidR="003C3769">
                  <w:rPr>
                    <w:noProof/>
                    <w:webHidden/>
                  </w:rPr>
                  <w:tab/>
                </w:r>
              </w:del>
              <w:ins w:id="707" w:author="Skat" w:date="2010-07-08T14:54:00Z">
                <w:r w:rsidR="00A5505D" w:rsidRPr="006E51C3">
                  <w:rPr>
                    <w:rStyle w:val="Hyperlink"/>
                    <w:noProof/>
                  </w:rPr>
                  <w:t>7.13</w:t>
                </w:r>
                <w:r w:rsidR="00A5505D">
                  <w:rPr>
                    <w:rFonts w:asciiTheme="minorHAnsi" w:eastAsiaTheme="minorEastAsia" w:hAnsiTheme="minorHAnsi" w:cstheme="minorBidi"/>
                    <w:noProof/>
                    <w:sz w:val="22"/>
                    <w:szCs w:val="22"/>
                  </w:rPr>
                  <w:tab/>
                </w:r>
                <w:r w:rsidR="00A5505D" w:rsidRPr="006E51C3">
                  <w:rPr>
                    <w:rStyle w:val="Hyperlink"/>
                    <w:noProof/>
                  </w:rPr>
                  <w:t>OrganisatoriskEnhedType</w:t>
                </w:r>
                <w:r w:rsidR="00A5505D">
                  <w:rPr>
                    <w:noProof/>
                    <w:webHidden/>
                  </w:rPr>
                  <w:tab/>
                </w:r>
              </w:ins>
              <w:r>
                <w:rPr>
                  <w:noProof/>
                  <w:webHidden/>
                </w:rPr>
                <w:fldChar w:fldCharType="begin"/>
              </w:r>
              <w:r w:rsidR="00A5505D">
                <w:rPr>
                  <w:noProof/>
                  <w:webHidden/>
                </w:rPr>
                <w:instrText xml:space="preserve"> PAGEREF _</w:instrText>
              </w:r>
              <w:del w:id="708" w:author="Skat" w:date="2010-07-08T14:54:00Z">
                <w:r w:rsidR="003C3769">
                  <w:rPr>
                    <w:noProof/>
                    <w:webHidden/>
                  </w:rPr>
                  <w:delInstrText>Toc265233944</w:delInstrText>
                </w:r>
              </w:del>
              <w:ins w:id="709" w:author="Skat" w:date="2010-07-08T14:54:00Z">
                <w:r w:rsidR="00A5505D">
                  <w:rPr>
                    <w:noProof/>
                    <w:webHidden/>
                  </w:rPr>
                  <w:instrText>Toc266364140</w:instrText>
                </w:r>
              </w:ins>
              <w:r w:rsidR="00A5505D">
                <w:rPr>
                  <w:noProof/>
                  <w:webHidden/>
                </w:rPr>
                <w:instrText xml:space="preserve"> \h </w:instrText>
              </w:r>
              <w:r>
                <w:rPr>
                  <w:noProof/>
                  <w:webHidden/>
                </w:rPr>
              </w:r>
              <w:r>
                <w:rPr>
                  <w:noProof/>
                  <w:webHidden/>
                </w:rPr>
                <w:fldChar w:fldCharType="separate"/>
              </w:r>
              <w:r w:rsidR="00A5505D">
                <w:rPr>
                  <w:noProof/>
                  <w:webHidden/>
                </w:rPr>
                <w:t>142</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710" w:author="Skat" w:date="2010-07-08T14:54:00Z">
                <w:r w:rsidR="00377F89">
                  <w:delInstrText>Toc265233945</w:delInstrText>
                </w:r>
              </w:del>
              <w:ins w:id="711" w:author="Skat" w:date="2010-07-08T14:54:00Z">
                <w:r>
                  <w:instrText>Toc266364141</w:instrText>
                </w:r>
              </w:ins>
              <w:r>
                <w:instrText>"</w:instrText>
              </w:r>
              <w:r>
                <w:fldChar w:fldCharType="separate"/>
              </w:r>
              <w:r w:rsidR="00A5505D" w:rsidRPr="006E51C3">
                <w:rPr>
                  <w:rStyle w:val="Hyperlink"/>
                  <w:noProof/>
                </w:rPr>
                <w:t>7.</w:t>
              </w:r>
              <w:del w:id="712" w:author="Skat" w:date="2010-07-08T14:54:00Z">
                <w:r w:rsidR="003C3769" w:rsidRPr="00B303A9">
                  <w:rPr>
                    <w:rStyle w:val="Hyperlink"/>
                    <w:noProof/>
                  </w:rPr>
                  <w:delText>21</w:delText>
                </w:r>
                <w:r w:rsidR="003C3769">
                  <w:rPr>
                    <w:rFonts w:asciiTheme="minorHAnsi" w:eastAsiaTheme="minorEastAsia" w:hAnsiTheme="minorHAnsi" w:cstheme="minorBidi"/>
                    <w:noProof/>
                    <w:sz w:val="22"/>
                    <w:szCs w:val="22"/>
                  </w:rPr>
                  <w:tab/>
                </w:r>
                <w:r w:rsidR="003C3769" w:rsidRPr="00B303A9">
                  <w:rPr>
                    <w:rStyle w:val="Hyperlink"/>
                    <w:noProof/>
                  </w:rPr>
                  <w:delText>SagErindring</w:delText>
                </w:r>
              </w:del>
              <w:ins w:id="713" w:author="Skat" w:date="2010-07-08T14:54:00Z">
                <w:r w:rsidR="00A5505D" w:rsidRPr="006E51C3">
                  <w:rPr>
                    <w:rStyle w:val="Hyperlink"/>
                    <w:noProof/>
                  </w:rPr>
                  <w:t>14</w:t>
                </w:r>
                <w:r w:rsidR="00A5505D">
                  <w:rPr>
                    <w:rFonts w:asciiTheme="minorHAnsi" w:eastAsiaTheme="minorEastAsia" w:hAnsiTheme="minorHAnsi" w:cstheme="minorBidi"/>
                    <w:noProof/>
                    <w:sz w:val="22"/>
                    <w:szCs w:val="22"/>
                  </w:rPr>
                  <w:tab/>
                </w:r>
                <w:r w:rsidR="00A5505D" w:rsidRPr="006E51C3">
                  <w:rPr>
                    <w:rStyle w:val="Hyperlink"/>
                    <w:noProof/>
                  </w:rPr>
                  <w:t>Part</w:t>
                </w:r>
              </w:ins>
              <w:r w:rsidR="00A5505D">
                <w:rPr>
                  <w:noProof/>
                  <w:webHidden/>
                </w:rPr>
                <w:tab/>
              </w:r>
              <w:r>
                <w:rPr>
                  <w:noProof/>
                  <w:webHidden/>
                </w:rPr>
                <w:fldChar w:fldCharType="begin"/>
              </w:r>
              <w:r w:rsidR="00A5505D">
                <w:rPr>
                  <w:noProof/>
                  <w:webHidden/>
                </w:rPr>
                <w:instrText xml:space="preserve"> PAGEREF _</w:instrText>
              </w:r>
              <w:del w:id="714" w:author="Skat" w:date="2010-07-08T14:54:00Z">
                <w:r w:rsidR="003C3769">
                  <w:rPr>
                    <w:noProof/>
                    <w:webHidden/>
                  </w:rPr>
                  <w:delInstrText>Toc265233945</w:delInstrText>
                </w:r>
              </w:del>
              <w:ins w:id="715" w:author="Skat" w:date="2010-07-08T14:54:00Z">
                <w:r w:rsidR="00A5505D">
                  <w:rPr>
                    <w:noProof/>
                    <w:webHidden/>
                  </w:rPr>
                  <w:instrText>Toc266364141</w:instrText>
                </w:r>
              </w:ins>
              <w:r w:rsidR="00A5505D">
                <w:rPr>
                  <w:noProof/>
                  <w:webHidden/>
                </w:rPr>
                <w:instrText xml:space="preserve"> \h </w:instrText>
              </w:r>
              <w:r>
                <w:rPr>
                  <w:noProof/>
                  <w:webHidden/>
                </w:rPr>
              </w:r>
              <w:r>
                <w:rPr>
                  <w:noProof/>
                  <w:webHidden/>
                </w:rPr>
                <w:fldChar w:fldCharType="separate"/>
              </w:r>
              <w:r w:rsidR="00A5505D">
                <w:rPr>
                  <w:noProof/>
                  <w:webHidden/>
                </w:rPr>
                <w:t>143</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716" w:author="Skat" w:date="2010-07-08T14:54:00Z">
                <w:r w:rsidR="00377F89">
                  <w:delInstrText>Toc265233946</w:delInstrText>
                </w:r>
              </w:del>
              <w:ins w:id="717" w:author="Skat" w:date="2010-07-08T14:54:00Z">
                <w:r>
                  <w:instrText>Toc266364142</w:instrText>
                </w:r>
              </w:ins>
              <w:r>
                <w:instrText>"</w:instrText>
              </w:r>
              <w:r>
                <w:fldChar w:fldCharType="separate"/>
              </w:r>
              <w:r w:rsidR="00A5505D" w:rsidRPr="006E51C3">
                <w:rPr>
                  <w:rStyle w:val="Hyperlink"/>
                  <w:noProof/>
                </w:rPr>
                <w:t>7.</w:t>
              </w:r>
              <w:del w:id="718" w:author="Skat" w:date="2010-07-08T14:54:00Z">
                <w:r w:rsidR="003C3769" w:rsidRPr="00B303A9">
                  <w:rPr>
                    <w:rStyle w:val="Hyperlink"/>
                    <w:noProof/>
                  </w:rPr>
                  <w:delText>22</w:delText>
                </w:r>
                <w:r w:rsidR="003C3769">
                  <w:rPr>
                    <w:rFonts w:asciiTheme="minorHAnsi" w:eastAsiaTheme="minorEastAsia" w:hAnsiTheme="minorHAnsi" w:cstheme="minorBidi"/>
                    <w:noProof/>
                    <w:sz w:val="22"/>
                    <w:szCs w:val="22"/>
                  </w:rPr>
                  <w:tab/>
                </w:r>
                <w:r w:rsidR="003C3769" w:rsidRPr="00B303A9">
                  <w:rPr>
                    <w:rStyle w:val="Hyperlink"/>
                    <w:noProof/>
                  </w:rPr>
                  <w:delText>SagForhold</w:delText>
                </w:r>
              </w:del>
              <w:ins w:id="719" w:author="Skat" w:date="2010-07-08T14:54:00Z">
                <w:r w:rsidR="00A5505D" w:rsidRPr="006E51C3">
                  <w:rPr>
                    <w:rStyle w:val="Hyperlink"/>
                    <w:noProof/>
                  </w:rPr>
                  <w:t>15</w:t>
                </w:r>
                <w:r w:rsidR="00A5505D">
                  <w:rPr>
                    <w:rFonts w:asciiTheme="minorHAnsi" w:eastAsiaTheme="minorEastAsia" w:hAnsiTheme="minorHAnsi" w:cstheme="minorBidi"/>
                    <w:noProof/>
                    <w:sz w:val="22"/>
                    <w:szCs w:val="22"/>
                  </w:rPr>
                  <w:tab/>
                </w:r>
                <w:r w:rsidR="00A5505D" w:rsidRPr="006E51C3">
                  <w:rPr>
                    <w:rStyle w:val="Hyperlink"/>
                    <w:noProof/>
                  </w:rPr>
                  <w:t>PartRolle</w:t>
                </w:r>
              </w:ins>
              <w:r w:rsidR="00A5505D">
                <w:rPr>
                  <w:noProof/>
                  <w:webHidden/>
                </w:rPr>
                <w:tab/>
              </w:r>
              <w:r>
                <w:rPr>
                  <w:noProof/>
                  <w:webHidden/>
                </w:rPr>
                <w:fldChar w:fldCharType="begin"/>
              </w:r>
              <w:r w:rsidR="00A5505D">
                <w:rPr>
                  <w:noProof/>
                  <w:webHidden/>
                </w:rPr>
                <w:instrText xml:space="preserve"> PAGEREF _</w:instrText>
              </w:r>
              <w:del w:id="720" w:author="Skat" w:date="2010-07-08T14:54:00Z">
                <w:r w:rsidR="003C3769">
                  <w:rPr>
                    <w:noProof/>
                    <w:webHidden/>
                  </w:rPr>
                  <w:delInstrText>Toc265233946</w:delInstrText>
                </w:r>
              </w:del>
              <w:ins w:id="721" w:author="Skat" w:date="2010-07-08T14:54:00Z">
                <w:r w:rsidR="00A5505D">
                  <w:rPr>
                    <w:noProof/>
                    <w:webHidden/>
                  </w:rPr>
                  <w:instrText>Toc266364142</w:instrText>
                </w:r>
              </w:ins>
              <w:r w:rsidR="00A5505D">
                <w:rPr>
                  <w:noProof/>
                  <w:webHidden/>
                </w:rPr>
                <w:instrText xml:space="preserve"> \h </w:instrText>
              </w:r>
              <w:r>
                <w:rPr>
                  <w:noProof/>
                  <w:webHidden/>
                </w:rPr>
              </w:r>
              <w:r>
                <w:rPr>
                  <w:noProof/>
                  <w:webHidden/>
                </w:rPr>
                <w:fldChar w:fldCharType="separate"/>
              </w:r>
              <w:r w:rsidR="00A5505D">
                <w:rPr>
                  <w:noProof/>
                  <w:webHidden/>
                </w:rPr>
                <w:t>144</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722" w:author="Skat" w:date="2010-07-08T14:54:00Z">
                <w:r w:rsidR="00377F89">
                  <w:delInstrText>Toc265233947</w:delInstrText>
                </w:r>
              </w:del>
              <w:ins w:id="723" w:author="Skat" w:date="2010-07-08T14:54:00Z">
                <w:r>
                  <w:instrText>Toc266364143</w:instrText>
                </w:r>
              </w:ins>
              <w:r>
                <w:instrText>"</w:instrText>
              </w:r>
              <w:r>
                <w:fldChar w:fldCharType="separate"/>
              </w:r>
              <w:r w:rsidR="00A5505D" w:rsidRPr="006E51C3">
                <w:rPr>
                  <w:rStyle w:val="Hyperlink"/>
                  <w:noProof/>
                </w:rPr>
                <w:t>7.</w:t>
              </w:r>
              <w:del w:id="724" w:author="Skat" w:date="2010-07-08T14:54:00Z">
                <w:r w:rsidR="003C3769" w:rsidRPr="00B303A9">
                  <w:rPr>
                    <w:rStyle w:val="Hyperlink"/>
                    <w:noProof/>
                  </w:rPr>
                  <w:delText>23</w:delText>
                </w:r>
                <w:r w:rsidR="003C3769">
                  <w:rPr>
                    <w:rFonts w:asciiTheme="minorHAnsi" w:eastAsiaTheme="minorEastAsia" w:hAnsiTheme="minorHAnsi" w:cstheme="minorBidi"/>
                    <w:noProof/>
                    <w:sz w:val="22"/>
                    <w:szCs w:val="22"/>
                  </w:rPr>
                  <w:tab/>
                </w:r>
                <w:r w:rsidR="003C3769" w:rsidRPr="00B303A9">
                  <w:rPr>
                    <w:rStyle w:val="Hyperlink"/>
                    <w:noProof/>
                  </w:rPr>
                  <w:delText>SagFriDato</w:delText>
                </w:r>
              </w:del>
              <w:ins w:id="725" w:author="Skat" w:date="2010-07-08T14:54:00Z">
                <w:r w:rsidR="00A5505D" w:rsidRPr="006E51C3">
                  <w:rPr>
                    <w:rStyle w:val="Hyperlink"/>
                    <w:noProof/>
                  </w:rPr>
                  <w:t>16</w:t>
                </w:r>
                <w:r w:rsidR="00A5505D">
                  <w:rPr>
                    <w:rFonts w:asciiTheme="minorHAnsi" w:eastAsiaTheme="minorEastAsia" w:hAnsiTheme="minorHAnsi" w:cstheme="minorBidi"/>
                    <w:noProof/>
                    <w:sz w:val="22"/>
                    <w:szCs w:val="22"/>
                  </w:rPr>
                  <w:tab/>
                </w:r>
                <w:r w:rsidR="00A5505D" w:rsidRPr="006E51C3">
                  <w:rPr>
                    <w:rStyle w:val="Hyperlink"/>
                    <w:noProof/>
                  </w:rPr>
                  <w:t>Person</w:t>
                </w:r>
              </w:ins>
              <w:r w:rsidR="00A5505D">
                <w:rPr>
                  <w:noProof/>
                  <w:webHidden/>
                </w:rPr>
                <w:tab/>
              </w:r>
              <w:r>
                <w:rPr>
                  <w:noProof/>
                  <w:webHidden/>
                </w:rPr>
                <w:fldChar w:fldCharType="begin"/>
              </w:r>
              <w:r w:rsidR="00A5505D">
                <w:rPr>
                  <w:noProof/>
                  <w:webHidden/>
                </w:rPr>
                <w:instrText xml:space="preserve"> PAGEREF _</w:instrText>
              </w:r>
              <w:del w:id="726" w:author="Skat" w:date="2010-07-08T14:54:00Z">
                <w:r w:rsidR="003C3769">
                  <w:rPr>
                    <w:noProof/>
                    <w:webHidden/>
                  </w:rPr>
                  <w:delInstrText>Toc265233947</w:delInstrText>
                </w:r>
              </w:del>
              <w:ins w:id="727" w:author="Skat" w:date="2010-07-08T14:54:00Z">
                <w:r w:rsidR="00A5505D">
                  <w:rPr>
                    <w:noProof/>
                    <w:webHidden/>
                  </w:rPr>
                  <w:instrText>Toc266364143</w:instrText>
                </w:r>
              </w:ins>
              <w:r w:rsidR="00A5505D">
                <w:rPr>
                  <w:noProof/>
                  <w:webHidden/>
                </w:rPr>
                <w:instrText xml:space="preserve"> \h </w:instrText>
              </w:r>
              <w:r>
                <w:rPr>
                  <w:noProof/>
                  <w:webHidden/>
                </w:rPr>
              </w:r>
              <w:r>
                <w:rPr>
                  <w:noProof/>
                  <w:webHidden/>
                </w:rPr>
                <w:fldChar w:fldCharType="separate"/>
              </w:r>
              <w:r w:rsidR="00A5505D">
                <w:rPr>
                  <w:noProof/>
                  <w:webHidden/>
                </w:rPr>
                <w:t>145</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728" w:author="Skat" w:date="2010-07-08T14:54:00Z">
                <w:r w:rsidR="00377F89">
                  <w:delInstrText>Toc265233948</w:delInstrText>
                </w:r>
              </w:del>
              <w:ins w:id="729" w:author="Skat" w:date="2010-07-08T14:54:00Z">
                <w:r>
                  <w:instrText>Toc266364144</w:instrText>
                </w:r>
              </w:ins>
              <w:r>
                <w:instrText>"</w:instrText>
              </w:r>
              <w:r>
                <w:fldChar w:fldCharType="separate"/>
              </w:r>
              <w:r w:rsidR="00A5505D" w:rsidRPr="006E51C3">
                <w:rPr>
                  <w:rStyle w:val="Hyperlink"/>
                  <w:noProof/>
                </w:rPr>
                <w:t>7.</w:t>
              </w:r>
              <w:del w:id="730" w:author="Skat" w:date="2010-07-08T14:54:00Z">
                <w:r w:rsidR="003C3769" w:rsidRPr="00B303A9">
                  <w:rPr>
                    <w:rStyle w:val="Hyperlink"/>
                    <w:noProof/>
                  </w:rPr>
                  <w:delText>24</w:delText>
                </w:r>
                <w:r w:rsidR="003C3769">
                  <w:rPr>
                    <w:rFonts w:asciiTheme="minorHAnsi" w:eastAsiaTheme="minorEastAsia" w:hAnsiTheme="minorHAnsi" w:cstheme="minorBidi"/>
                    <w:noProof/>
                    <w:sz w:val="22"/>
                    <w:szCs w:val="22"/>
                  </w:rPr>
                  <w:tab/>
                </w:r>
                <w:r w:rsidR="003C3769" w:rsidRPr="00B303A9">
                  <w:rPr>
                    <w:rStyle w:val="Hyperlink"/>
                    <w:noProof/>
                  </w:rPr>
                  <w:delText>SagFriOplysning</w:delText>
                </w:r>
              </w:del>
              <w:ins w:id="731" w:author="Skat" w:date="2010-07-08T14:54:00Z">
                <w:r w:rsidR="00A5505D" w:rsidRPr="006E51C3">
                  <w:rPr>
                    <w:rStyle w:val="Hyperlink"/>
                    <w:noProof/>
                  </w:rPr>
                  <w:t>17</w:t>
                </w:r>
                <w:r w:rsidR="00A5505D">
                  <w:rPr>
                    <w:rFonts w:asciiTheme="minorHAnsi" w:eastAsiaTheme="minorEastAsia" w:hAnsiTheme="minorHAnsi" w:cstheme="minorBidi"/>
                    <w:noProof/>
                    <w:sz w:val="22"/>
                    <w:szCs w:val="22"/>
                  </w:rPr>
                  <w:tab/>
                </w:r>
                <w:r w:rsidR="00A5505D" w:rsidRPr="006E51C3">
                  <w:rPr>
                    <w:rStyle w:val="Hyperlink"/>
                    <w:noProof/>
                  </w:rPr>
                  <w:t>ProcesKonto</w:t>
                </w:r>
              </w:ins>
              <w:r w:rsidR="00A5505D">
                <w:rPr>
                  <w:noProof/>
                  <w:webHidden/>
                </w:rPr>
                <w:tab/>
              </w:r>
              <w:r>
                <w:rPr>
                  <w:noProof/>
                  <w:webHidden/>
                </w:rPr>
                <w:fldChar w:fldCharType="begin"/>
              </w:r>
              <w:r w:rsidR="00A5505D">
                <w:rPr>
                  <w:noProof/>
                  <w:webHidden/>
                </w:rPr>
                <w:instrText xml:space="preserve"> PAGEREF _</w:instrText>
              </w:r>
              <w:del w:id="732" w:author="Skat" w:date="2010-07-08T14:54:00Z">
                <w:r w:rsidR="003C3769">
                  <w:rPr>
                    <w:noProof/>
                    <w:webHidden/>
                  </w:rPr>
                  <w:delInstrText>Toc265233948</w:delInstrText>
                </w:r>
              </w:del>
              <w:ins w:id="733" w:author="Skat" w:date="2010-07-08T14:54:00Z">
                <w:r w:rsidR="00A5505D">
                  <w:rPr>
                    <w:noProof/>
                    <w:webHidden/>
                  </w:rPr>
                  <w:instrText>Toc266364144</w:instrText>
                </w:r>
              </w:ins>
              <w:r w:rsidR="00A5505D">
                <w:rPr>
                  <w:noProof/>
                  <w:webHidden/>
                </w:rPr>
                <w:instrText xml:space="preserve"> \h </w:instrText>
              </w:r>
              <w:r>
                <w:rPr>
                  <w:noProof/>
                  <w:webHidden/>
                </w:rPr>
              </w:r>
              <w:r>
                <w:rPr>
                  <w:noProof/>
                  <w:webHidden/>
                </w:rPr>
                <w:fldChar w:fldCharType="separate"/>
              </w:r>
              <w:r w:rsidR="00A5505D">
                <w:rPr>
                  <w:noProof/>
                  <w:webHidden/>
                </w:rPr>
                <w:t>147</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734" w:author="Skat" w:date="2010-07-08T14:54:00Z">
                <w:r w:rsidR="00377F89">
                  <w:delInstrText>Toc265233949</w:delInstrText>
                </w:r>
              </w:del>
              <w:ins w:id="735" w:author="Skat" w:date="2010-07-08T14:54:00Z">
                <w:r>
                  <w:instrText>Toc266364145</w:instrText>
                </w:r>
              </w:ins>
              <w:r>
                <w:instrText>"</w:instrText>
              </w:r>
              <w:r>
                <w:fldChar w:fldCharType="separate"/>
              </w:r>
              <w:r w:rsidR="00A5505D" w:rsidRPr="006E51C3">
                <w:rPr>
                  <w:rStyle w:val="Hyperlink"/>
                  <w:noProof/>
                </w:rPr>
                <w:t>7.</w:t>
              </w:r>
              <w:del w:id="736" w:author="Skat" w:date="2010-07-08T14:54:00Z">
                <w:r w:rsidR="003C3769" w:rsidRPr="00B303A9">
                  <w:rPr>
                    <w:rStyle w:val="Hyperlink"/>
                    <w:noProof/>
                  </w:rPr>
                  <w:delText>25</w:delText>
                </w:r>
                <w:r w:rsidR="003C3769">
                  <w:rPr>
                    <w:rFonts w:asciiTheme="minorHAnsi" w:eastAsiaTheme="minorEastAsia" w:hAnsiTheme="minorHAnsi" w:cstheme="minorBidi"/>
                    <w:noProof/>
                    <w:sz w:val="22"/>
                    <w:szCs w:val="22"/>
                  </w:rPr>
                  <w:tab/>
                </w:r>
                <w:r w:rsidR="003C3769" w:rsidRPr="00B303A9">
                  <w:rPr>
                    <w:rStyle w:val="Hyperlink"/>
                    <w:noProof/>
                  </w:rPr>
                  <w:delText>Virksomhed</w:delText>
                </w:r>
              </w:del>
              <w:ins w:id="737" w:author="Skat" w:date="2010-07-08T14:54:00Z">
                <w:r w:rsidR="00A5505D" w:rsidRPr="006E51C3">
                  <w:rPr>
                    <w:rStyle w:val="Hyperlink"/>
                    <w:noProof/>
                  </w:rPr>
                  <w:t>18</w:t>
                </w:r>
                <w:r w:rsidR="00A5505D">
                  <w:rPr>
                    <w:rFonts w:asciiTheme="minorHAnsi" w:eastAsiaTheme="minorEastAsia" w:hAnsiTheme="minorHAnsi" w:cstheme="minorBidi"/>
                    <w:noProof/>
                    <w:sz w:val="22"/>
                    <w:szCs w:val="22"/>
                  </w:rPr>
                  <w:tab/>
                </w:r>
                <w:r w:rsidR="00A5505D" w:rsidRPr="006E51C3">
                  <w:rPr>
                    <w:rStyle w:val="Hyperlink"/>
                    <w:noProof/>
                  </w:rPr>
                  <w:t>Ressource</w:t>
                </w:r>
              </w:ins>
              <w:r w:rsidR="00A5505D">
                <w:rPr>
                  <w:noProof/>
                  <w:webHidden/>
                </w:rPr>
                <w:tab/>
              </w:r>
              <w:r>
                <w:rPr>
                  <w:noProof/>
                  <w:webHidden/>
                </w:rPr>
                <w:fldChar w:fldCharType="begin"/>
              </w:r>
              <w:r w:rsidR="00A5505D">
                <w:rPr>
                  <w:noProof/>
                  <w:webHidden/>
                </w:rPr>
                <w:instrText xml:space="preserve"> PAGEREF _</w:instrText>
              </w:r>
              <w:del w:id="738" w:author="Skat" w:date="2010-07-08T14:54:00Z">
                <w:r w:rsidR="003C3769">
                  <w:rPr>
                    <w:noProof/>
                    <w:webHidden/>
                  </w:rPr>
                  <w:delInstrText>Toc265233949</w:delInstrText>
                </w:r>
              </w:del>
              <w:ins w:id="739" w:author="Skat" w:date="2010-07-08T14:54:00Z">
                <w:r w:rsidR="00A5505D">
                  <w:rPr>
                    <w:noProof/>
                    <w:webHidden/>
                  </w:rPr>
                  <w:instrText>Toc266364145</w:instrText>
                </w:r>
              </w:ins>
              <w:r w:rsidR="00A5505D">
                <w:rPr>
                  <w:noProof/>
                  <w:webHidden/>
                </w:rPr>
                <w:instrText xml:space="preserve"> \h </w:instrText>
              </w:r>
              <w:r>
                <w:rPr>
                  <w:noProof/>
                  <w:webHidden/>
                </w:rPr>
              </w:r>
              <w:r>
                <w:rPr>
                  <w:noProof/>
                  <w:webHidden/>
                </w:rPr>
                <w:fldChar w:fldCharType="separate"/>
              </w:r>
              <w:r w:rsidR="00A5505D">
                <w:rPr>
                  <w:noProof/>
                  <w:webHidden/>
                </w:rPr>
                <w:t>148</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Change w:id="740" w:author="Skat" w:date="2010-07-08T14:54:00Z">
                  <w:pPr>
                    <w:pStyle w:val="Indholdsfortegnelse1"/>
                    <w:tabs>
                      <w:tab w:val="left" w:pos="440"/>
                      <w:tab w:val="right" w:leader="dot" w:pos="10705"/>
                    </w:tabs>
                  </w:pPr>
                </w:pPrChange>
              </w:pPr>
              <w:r>
                <w:fldChar w:fldCharType="begin"/>
              </w:r>
              <w:r>
                <w:instrText>HYPERLINK \l "_</w:instrText>
              </w:r>
              <w:del w:id="741" w:author="Skat" w:date="2010-07-08T14:54:00Z">
                <w:r w:rsidR="00377F89">
                  <w:delInstrText>Toc265233950</w:delInstrText>
                </w:r>
              </w:del>
              <w:ins w:id="742" w:author="Skat" w:date="2010-07-08T14:54:00Z">
                <w:r>
                  <w:instrText>Toc266364146</w:instrText>
                </w:r>
              </w:ins>
              <w:r>
                <w:instrText>"</w:instrText>
              </w:r>
              <w:r>
                <w:fldChar w:fldCharType="separate"/>
              </w:r>
              <w:del w:id="743" w:author="Skat" w:date="2010-07-08T14:54:00Z">
                <w:r w:rsidR="003C3769" w:rsidRPr="00B303A9">
                  <w:rPr>
                    <w:rStyle w:val="Hyperlink"/>
                    <w:noProof/>
                  </w:rPr>
                  <w:delText>8</w:delText>
                </w:r>
                <w:r w:rsidR="003C3769">
                  <w:rPr>
                    <w:rFonts w:asciiTheme="minorHAnsi" w:eastAsiaTheme="minorEastAsia" w:hAnsiTheme="minorHAnsi" w:cstheme="minorBidi"/>
                    <w:noProof/>
                    <w:sz w:val="22"/>
                    <w:szCs w:val="22"/>
                  </w:rPr>
                  <w:tab/>
                </w:r>
                <w:r w:rsidR="003C3769" w:rsidRPr="00B303A9">
                  <w:rPr>
                    <w:rStyle w:val="Hyperlink"/>
                    <w:noProof/>
                  </w:rPr>
                  <w:delText>DMO Udbetaling</w:delText>
                </w:r>
                <w:r w:rsidR="003C3769">
                  <w:rPr>
                    <w:noProof/>
                    <w:webHidden/>
                  </w:rPr>
                  <w:tab/>
                </w:r>
              </w:del>
              <w:ins w:id="744" w:author="Skat" w:date="2010-07-08T14:54:00Z">
                <w:r w:rsidR="00A5505D" w:rsidRPr="006E51C3">
                  <w:rPr>
                    <w:rStyle w:val="Hyperlink"/>
                    <w:noProof/>
                  </w:rPr>
                  <w:t>7.19</w:t>
                </w:r>
                <w:r w:rsidR="00A5505D">
                  <w:rPr>
                    <w:rFonts w:asciiTheme="minorHAnsi" w:eastAsiaTheme="minorEastAsia" w:hAnsiTheme="minorHAnsi" w:cstheme="minorBidi"/>
                    <w:noProof/>
                    <w:sz w:val="22"/>
                    <w:szCs w:val="22"/>
                  </w:rPr>
                  <w:tab/>
                </w:r>
                <w:r w:rsidR="00A5505D" w:rsidRPr="006E51C3">
                  <w:rPr>
                    <w:rStyle w:val="Hyperlink"/>
                    <w:noProof/>
                  </w:rPr>
                  <w:t>Sag</w:t>
                </w:r>
                <w:r w:rsidR="00A5505D">
                  <w:rPr>
                    <w:noProof/>
                    <w:webHidden/>
                  </w:rPr>
                  <w:tab/>
                </w:r>
              </w:ins>
              <w:r>
                <w:rPr>
                  <w:noProof/>
                  <w:webHidden/>
                </w:rPr>
                <w:fldChar w:fldCharType="begin"/>
              </w:r>
              <w:r w:rsidR="00A5505D">
                <w:rPr>
                  <w:noProof/>
                  <w:webHidden/>
                </w:rPr>
                <w:instrText xml:space="preserve"> PAGEREF _</w:instrText>
              </w:r>
              <w:del w:id="745" w:author="Skat" w:date="2010-07-08T14:54:00Z">
                <w:r w:rsidR="003C3769">
                  <w:rPr>
                    <w:noProof/>
                    <w:webHidden/>
                  </w:rPr>
                  <w:delInstrText>Toc265233950</w:delInstrText>
                </w:r>
              </w:del>
              <w:ins w:id="746" w:author="Skat" w:date="2010-07-08T14:54:00Z">
                <w:r w:rsidR="00A5505D">
                  <w:rPr>
                    <w:noProof/>
                    <w:webHidden/>
                  </w:rPr>
                  <w:instrText>Toc266364146</w:instrText>
                </w:r>
              </w:ins>
              <w:r w:rsidR="00A5505D">
                <w:rPr>
                  <w:noProof/>
                  <w:webHidden/>
                </w:rPr>
                <w:instrText xml:space="preserve"> \h </w:instrText>
              </w:r>
              <w:r>
                <w:rPr>
                  <w:noProof/>
                  <w:webHidden/>
                </w:rPr>
              </w:r>
              <w:r>
                <w:rPr>
                  <w:noProof/>
                  <w:webHidden/>
                </w:rPr>
                <w:fldChar w:fldCharType="separate"/>
              </w:r>
              <w:r w:rsidR="00A5505D">
                <w:rPr>
                  <w:noProof/>
                  <w:webHidden/>
                </w:rPr>
                <w:t>149</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Change w:id="747" w:author="Skat" w:date="2010-07-08T14:54:00Z">
                  <w:pPr>
                    <w:pStyle w:val="Indholdsfortegnelse2"/>
                    <w:tabs>
                      <w:tab w:val="left" w:pos="880"/>
                      <w:tab w:val="right" w:leader="dot" w:pos="10705"/>
                    </w:tabs>
                  </w:pPr>
                </w:pPrChange>
              </w:pPr>
              <w:r>
                <w:fldChar w:fldCharType="begin"/>
              </w:r>
              <w:r>
                <w:instrText>HYPERLINK \l "_</w:instrText>
              </w:r>
              <w:del w:id="748" w:author="Skat" w:date="2010-07-08T14:54:00Z">
                <w:r w:rsidR="00377F89">
                  <w:delInstrText>Toc265233951</w:delInstrText>
                </w:r>
              </w:del>
              <w:ins w:id="749" w:author="Skat" w:date="2010-07-08T14:54:00Z">
                <w:r>
                  <w:instrText>Toc266364147</w:instrText>
                </w:r>
              </w:ins>
              <w:r>
                <w:instrText>"</w:instrText>
              </w:r>
              <w:r>
                <w:fldChar w:fldCharType="separate"/>
              </w:r>
              <w:del w:id="750" w:author="Skat" w:date="2010-07-08T14:54:00Z">
                <w:r w:rsidR="003C3769" w:rsidRPr="00B303A9">
                  <w:rPr>
                    <w:rStyle w:val="Hyperlink"/>
                    <w:noProof/>
                  </w:rPr>
                  <w:delText>8.1</w:delText>
                </w:r>
                <w:r w:rsidR="003C3769">
                  <w:rPr>
                    <w:rFonts w:asciiTheme="minorHAnsi" w:eastAsiaTheme="minorEastAsia" w:hAnsiTheme="minorHAnsi" w:cstheme="minorBidi"/>
                    <w:noProof/>
                    <w:sz w:val="22"/>
                    <w:szCs w:val="22"/>
                  </w:rPr>
                  <w:tab/>
                </w:r>
                <w:r w:rsidR="003C3769" w:rsidRPr="00B303A9">
                  <w:rPr>
                    <w:rStyle w:val="Hyperlink"/>
                    <w:noProof/>
                  </w:rPr>
                  <w:delText>Bank</w:delText>
                </w:r>
              </w:del>
              <w:ins w:id="751" w:author="Skat" w:date="2010-07-08T14:54:00Z">
                <w:r w:rsidR="00A5505D" w:rsidRPr="006E51C3">
                  <w:rPr>
                    <w:rStyle w:val="Hyperlink"/>
                    <w:noProof/>
                  </w:rPr>
                  <w:t>7.20</w:t>
                </w:r>
                <w:r w:rsidR="00A5505D">
                  <w:rPr>
                    <w:rFonts w:asciiTheme="minorHAnsi" w:eastAsiaTheme="minorEastAsia" w:hAnsiTheme="minorHAnsi" w:cstheme="minorBidi"/>
                    <w:noProof/>
                    <w:sz w:val="22"/>
                    <w:szCs w:val="22"/>
                  </w:rPr>
                  <w:tab/>
                </w:r>
                <w:r w:rsidR="00A5505D" w:rsidRPr="006E51C3">
                  <w:rPr>
                    <w:rStyle w:val="Hyperlink"/>
                    <w:noProof/>
                  </w:rPr>
                  <w:t>SagAkt</w:t>
                </w:r>
              </w:ins>
              <w:r w:rsidR="00A5505D">
                <w:rPr>
                  <w:noProof/>
                  <w:webHidden/>
                </w:rPr>
                <w:tab/>
              </w:r>
              <w:r>
                <w:rPr>
                  <w:noProof/>
                  <w:webHidden/>
                </w:rPr>
                <w:fldChar w:fldCharType="begin"/>
              </w:r>
              <w:r w:rsidR="00A5505D">
                <w:rPr>
                  <w:noProof/>
                  <w:webHidden/>
                </w:rPr>
                <w:instrText xml:space="preserve"> PAGEREF _</w:instrText>
              </w:r>
              <w:del w:id="752" w:author="Skat" w:date="2010-07-08T14:54:00Z">
                <w:r w:rsidR="003C3769">
                  <w:rPr>
                    <w:noProof/>
                    <w:webHidden/>
                  </w:rPr>
                  <w:delInstrText>Toc265233951</w:delInstrText>
                </w:r>
              </w:del>
              <w:ins w:id="753" w:author="Skat" w:date="2010-07-08T14:54:00Z">
                <w:r w:rsidR="00A5505D">
                  <w:rPr>
                    <w:noProof/>
                    <w:webHidden/>
                  </w:rPr>
                  <w:instrText>Toc266364147</w:instrText>
                </w:r>
              </w:ins>
              <w:r w:rsidR="00A5505D">
                <w:rPr>
                  <w:noProof/>
                  <w:webHidden/>
                </w:rPr>
                <w:instrText xml:space="preserve"> \h </w:instrText>
              </w:r>
              <w:r>
                <w:rPr>
                  <w:noProof/>
                  <w:webHidden/>
                </w:rPr>
              </w:r>
              <w:r>
                <w:rPr>
                  <w:noProof/>
                  <w:webHidden/>
                </w:rPr>
                <w:fldChar w:fldCharType="separate"/>
              </w:r>
              <w:r w:rsidR="00A5505D">
                <w:rPr>
                  <w:noProof/>
                  <w:webHidden/>
                </w:rPr>
                <w:t>151</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Change w:id="754" w:author="Skat" w:date="2010-07-08T14:54:00Z">
                  <w:pPr>
                    <w:pStyle w:val="Indholdsfortegnelse2"/>
                    <w:tabs>
                      <w:tab w:val="left" w:pos="880"/>
                      <w:tab w:val="right" w:leader="dot" w:pos="10705"/>
                    </w:tabs>
                  </w:pPr>
                </w:pPrChange>
              </w:pPr>
              <w:r>
                <w:fldChar w:fldCharType="begin"/>
              </w:r>
              <w:r>
                <w:instrText>HYPERLINK \l "_</w:instrText>
              </w:r>
              <w:del w:id="755" w:author="Skat" w:date="2010-07-08T14:54:00Z">
                <w:r w:rsidR="00377F89">
                  <w:delInstrText>Toc265233952</w:delInstrText>
                </w:r>
              </w:del>
              <w:ins w:id="756" w:author="Skat" w:date="2010-07-08T14:54:00Z">
                <w:r>
                  <w:instrText>Toc266364148</w:instrText>
                </w:r>
              </w:ins>
              <w:r>
                <w:instrText>"</w:instrText>
              </w:r>
              <w:r>
                <w:fldChar w:fldCharType="separate"/>
              </w:r>
              <w:del w:id="757" w:author="Skat" w:date="2010-07-08T14:54:00Z">
                <w:r w:rsidR="003C3769" w:rsidRPr="00B303A9">
                  <w:rPr>
                    <w:rStyle w:val="Hyperlink"/>
                    <w:noProof/>
                  </w:rPr>
                  <w:delText>8.2</w:delText>
                </w:r>
                <w:r w:rsidR="003C3769">
                  <w:rPr>
                    <w:rFonts w:asciiTheme="minorHAnsi" w:eastAsiaTheme="minorEastAsia" w:hAnsiTheme="minorHAnsi" w:cstheme="minorBidi"/>
                    <w:noProof/>
                    <w:sz w:val="22"/>
                    <w:szCs w:val="22"/>
                  </w:rPr>
                  <w:tab/>
                </w:r>
                <w:r w:rsidR="003C3769" w:rsidRPr="00B303A9">
                  <w:rPr>
                    <w:rStyle w:val="Hyperlink"/>
                    <w:noProof/>
                  </w:rPr>
                  <w:delText>BankKontoUdbetaling</w:delText>
                </w:r>
                <w:r w:rsidR="003C3769">
                  <w:rPr>
                    <w:noProof/>
                    <w:webHidden/>
                  </w:rPr>
                  <w:tab/>
                </w:r>
              </w:del>
              <w:ins w:id="758" w:author="Skat" w:date="2010-07-08T14:54:00Z">
                <w:r w:rsidR="00A5505D" w:rsidRPr="006E51C3">
                  <w:rPr>
                    <w:rStyle w:val="Hyperlink"/>
                    <w:noProof/>
                  </w:rPr>
                  <w:t>7.21</w:t>
                </w:r>
                <w:r w:rsidR="00A5505D">
                  <w:rPr>
                    <w:rFonts w:asciiTheme="minorHAnsi" w:eastAsiaTheme="minorEastAsia" w:hAnsiTheme="minorHAnsi" w:cstheme="minorBidi"/>
                    <w:noProof/>
                    <w:sz w:val="22"/>
                    <w:szCs w:val="22"/>
                  </w:rPr>
                  <w:tab/>
                </w:r>
                <w:r w:rsidR="00A5505D" w:rsidRPr="006E51C3">
                  <w:rPr>
                    <w:rStyle w:val="Hyperlink"/>
                    <w:noProof/>
                  </w:rPr>
                  <w:t>SagErindring</w:t>
                </w:r>
                <w:r w:rsidR="00A5505D">
                  <w:rPr>
                    <w:noProof/>
                    <w:webHidden/>
                  </w:rPr>
                  <w:tab/>
                </w:r>
              </w:ins>
              <w:r>
                <w:rPr>
                  <w:noProof/>
                  <w:webHidden/>
                </w:rPr>
                <w:fldChar w:fldCharType="begin"/>
              </w:r>
              <w:r w:rsidR="00A5505D">
                <w:rPr>
                  <w:noProof/>
                  <w:webHidden/>
                </w:rPr>
                <w:instrText xml:space="preserve"> PAGEREF _</w:instrText>
              </w:r>
              <w:del w:id="759" w:author="Skat" w:date="2010-07-08T14:54:00Z">
                <w:r w:rsidR="003C3769">
                  <w:rPr>
                    <w:noProof/>
                    <w:webHidden/>
                  </w:rPr>
                  <w:delInstrText>Toc265233952</w:delInstrText>
                </w:r>
              </w:del>
              <w:ins w:id="760" w:author="Skat" w:date="2010-07-08T14:54:00Z">
                <w:r w:rsidR="00A5505D">
                  <w:rPr>
                    <w:noProof/>
                    <w:webHidden/>
                  </w:rPr>
                  <w:instrText>Toc266364148</w:instrText>
                </w:r>
              </w:ins>
              <w:r w:rsidR="00A5505D">
                <w:rPr>
                  <w:noProof/>
                  <w:webHidden/>
                </w:rPr>
                <w:instrText xml:space="preserve"> \h </w:instrText>
              </w:r>
              <w:r>
                <w:rPr>
                  <w:noProof/>
                  <w:webHidden/>
                </w:rPr>
              </w:r>
              <w:r>
                <w:rPr>
                  <w:noProof/>
                  <w:webHidden/>
                </w:rPr>
                <w:fldChar w:fldCharType="separate"/>
              </w:r>
              <w:r w:rsidR="00A5505D">
                <w:rPr>
                  <w:noProof/>
                  <w:webHidden/>
                </w:rPr>
                <w:t>152</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Change w:id="761" w:author="Skat" w:date="2010-07-08T14:54:00Z">
                  <w:pPr>
                    <w:pStyle w:val="Indholdsfortegnelse2"/>
                    <w:tabs>
                      <w:tab w:val="left" w:pos="880"/>
                      <w:tab w:val="right" w:leader="dot" w:pos="10705"/>
                    </w:tabs>
                  </w:pPr>
                </w:pPrChange>
              </w:pPr>
              <w:r>
                <w:fldChar w:fldCharType="begin"/>
              </w:r>
              <w:r>
                <w:instrText>HYPERLINK \l "_</w:instrText>
              </w:r>
              <w:del w:id="762" w:author="Skat" w:date="2010-07-08T14:54:00Z">
                <w:r w:rsidR="00377F89">
                  <w:delInstrText>Toc265233953</w:delInstrText>
                </w:r>
              </w:del>
              <w:ins w:id="763" w:author="Skat" w:date="2010-07-08T14:54:00Z">
                <w:r>
                  <w:instrText>Toc266364149</w:instrText>
                </w:r>
              </w:ins>
              <w:r>
                <w:instrText>"</w:instrText>
              </w:r>
              <w:r>
                <w:fldChar w:fldCharType="separate"/>
              </w:r>
              <w:del w:id="764" w:author="Skat" w:date="2010-07-08T14:54:00Z">
                <w:r w:rsidR="003C3769" w:rsidRPr="00B303A9">
                  <w:rPr>
                    <w:rStyle w:val="Hyperlink"/>
                    <w:noProof/>
                  </w:rPr>
                  <w:delText>8.3</w:delText>
                </w:r>
                <w:r w:rsidR="003C3769">
                  <w:rPr>
                    <w:rFonts w:asciiTheme="minorHAnsi" w:eastAsiaTheme="minorEastAsia" w:hAnsiTheme="minorHAnsi" w:cstheme="minorBidi"/>
                    <w:noProof/>
                    <w:sz w:val="22"/>
                    <w:szCs w:val="22"/>
                  </w:rPr>
                  <w:tab/>
                </w:r>
                <w:r w:rsidR="003C3769" w:rsidRPr="00B303A9">
                  <w:rPr>
                    <w:rStyle w:val="Hyperlink"/>
                    <w:noProof/>
                  </w:rPr>
                  <w:delText>Godkendelse</w:delText>
                </w:r>
                <w:r w:rsidR="003C3769">
                  <w:rPr>
                    <w:noProof/>
                    <w:webHidden/>
                  </w:rPr>
                  <w:tab/>
                </w:r>
              </w:del>
              <w:ins w:id="765" w:author="Skat" w:date="2010-07-08T14:54:00Z">
                <w:r w:rsidR="00A5505D" w:rsidRPr="006E51C3">
                  <w:rPr>
                    <w:rStyle w:val="Hyperlink"/>
                    <w:noProof/>
                  </w:rPr>
                  <w:t>7.22</w:t>
                </w:r>
                <w:r w:rsidR="00A5505D">
                  <w:rPr>
                    <w:rFonts w:asciiTheme="minorHAnsi" w:eastAsiaTheme="minorEastAsia" w:hAnsiTheme="minorHAnsi" w:cstheme="minorBidi"/>
                    <w:noProof/>
                    <w:sz w:val="22"/>
                    <w:szCs w:val="22"/>
                  </w:rPr>
                  <w:tab/>
                </w:r>
                <w:r w:rsidR="00A5505D" w:rsidRPr="006E51C3">
                  <w:rPr>
                    <w:rStyle w:val="Hyperlink"/>
                    <w:noProof/>
                  </w:rPr>
                  <w:t>SagForhold</w:t>
                </w:r>
                <w:r w:rsidR="00A5505D">
                  <w:rPr>
                    <w:noProof/>
                    <w:webHidden/>
                  </w:rPr>
                  <w:tab/>
                </w:r>
              </w:ins>
              <w:r>
                <w:rPr>
                  <w:noProof/>
                  <w:webHidden/>
                </w:rPr>
                <w:fldChar w:fldCharType="begin"/>
              </w:r>
              <w:r w:rsidR="00A5505D">
                <w:rPr>
                  <w:noProof/>
                  <w:webHidden/>
                </w:rPr>
                <w:instrText xml:space="preserve"> PAGEREF _</w:instrText>
              </w:r>
              <w:del w:id="766" w:author="Skat" w:date="2010-07-08T14:54:00Z">
                <w:r w:rsidR="003C3769">
                  <w:rPr>
                    <w:noProof/>
                    <w:webHidden/>
                  </w:rPr>
                  <w:delInstrText>Toc265233953</w:delInstrText>
                </w:r>
              </w:del>
              <w:ins w:id="767" w:author="Skat" w:date="2010-07-08T14:54:00Z">
                <w:r w:rsidR="00A5505D">
                  <w:rPr>
                    <w:noProof/>
                    <w:webHidden/>
                  </w:rPr>
                  <w:instrText>Toc266364149</w:instrText>
                </w:r>
              </w:ins>
              <w:r w:rsidR="00A5505D">
                <w:rPr>
                  <w:noProof/>
                  <w:webHidden/>
                </w:rPr>
                <w:instrText xml:space="preserve"> \h </w:instrText>
              </w:r>
              <w:r>
                <w:rPr>
                  <w:noProof/>
                  <w:webHidden/>
                </w:rPr>
              </w:r>
              <w:r>
                <w:rPr>
                  <w:noProof/>
                  <w:webHidden/>
                </w:rPr>
                <w:fldChar w:fldCharType="separate"/>
              </w:r>
              <w:r w:rsidR="00A5505D">
                <w:rPr>
                  <w:noProof/>
                  <w:webHidden/>
                </w:rPr>
                <w:t>153</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Change w:id="768" w:author="Skat" w:date="2010-07-08T14:54:00Z">
                  <w:pPr>
                    <w:pStyle w:val="Indholdsfortegnelse2"/>
                    <w:tabs>
                      <w:tab w:val="left" w:pos="880"/>
                      <w:tab w:val="right" w:leader="dot" w:pos="10705"/>
                    </w:tabs>
                  </w:pPr>
                </w:pPrChange>
              </w:pPr>
              <w:r>
                <w:fldChar w:fldCharType="begin"/>
              </w:r>
              <w:r>
                <w:instrText>HYPERLINK \l "_</w:instrText>
              </w:r>
              <w:del w:id="769" w:author="Skat" w:date="2010-07-08T14:54:00Z">
                <w:r w:rsidR="00377F89">
                  <w:delInstrText>Toc265233954</w:delInstrText>
                </w:r>
              </w:del>
              <w:ins w:id="770" w:author="Skat" w:date="2010-07-08T14:54:00Z">
                <w:r>
                  <w:instrText>Toc266364150</w:instrText>
                </w:r>
              </w:ins>
              <w:r>
                <w:instrText>"</w:instrText>
              </w:r>
              <w:r>
                <w:fldChar w:fldCharType="separate"/>
              </w:r>
              <w:del w:id="771" w:author="Skat" w:date="2010-07-08T14:54:00Z">
                <w:r w:rsidR="003C3769" w:rsidRPr="00B303A9">
                  <w:rPr>
                    <w:rStyle w:val="Hyperlink"/>
                    <w:noProof/>
                  </w:rPr>
                  <w:delText>8.4</w:delText>
                </w:r>
                <w:r w:rsidR="003C3769">
                  <w:rPr>
                    <w:rFonts w:asciiTheme="minorHAnsi" w:eastAsiaTheme="minorEastAsia" w:hAnsiTheme="minorHAnsi" w:cstheme="minorBidi"/>
                    <w:noProof/>
                    <w:sz w:val="22"/>
                    <w:szCs w:val="22"/>
                  </w:rPr>
                  <w:tab/>
                </w:r>
                <w:r w:rsidR="003C3769" w:rsidRPr="00B303A9">
                  <w:rPr>
                    <w:rStyle w:val="Hyperlink"/>
                    <w:noProof/>
                  </w:rPr>
                  <w:delText>NemKontoUdbetaling</w:delText>
                </w:r>
                <w:r w:rsidR="003C3769">
                  <w:rPr>
                    <w:noProof/>
                    <w:webHidden/>
                  </w:rPr>
                  <w:tab/>
                </w:r>
              </w:del>
              <w:ins w:id="772" w:author="Skat" w:date="2010-07-08T14:54:00Z">
                <w:r w:rsidR="00A5505D" w:rsidRPr="006E51C3">
                  <w:rPr>
                    <w:rStyle w:val="Hyperlink"/>
                    <w:noProof/>
                  </w:rPr>
                  <w:t>7.23</w:t>
                </w:r>
                <w:r w:rsidR="00A5505D">
                  <w:rPr>
                    <w:rFonts w:asciiTheme="minorHAnsi" w:eastAsiaTheme="minorEastAsia" w:hAnsiTheme="minorHAnsi" w:cstheme="minorBidi"/>
                    <w:noProof/>
                    <w:sz w:val="22"/>
                    <w:szCs w:val="22"/>
                  </w:rPr>
                  <w:tab/>
                </w:r>
                <w:r w:rsidR="00A5505D" w:rsidRPr="006E51C3">
                  <w:rPr>
                    <w:rStyle w:val="Hyperlink"/>
                    <w:noProof/>
                  </w:rPr>
                  <w:t>SagFriDato</w:t>
                </w:r>
                <w:r w:rsidR="00A5505D">
                  <w:rPr>
                    <w:noProof/>
                    <w:webHidden/>
                  </w:rPr>
                  <w:tab/>
                </w:r>
              </w:ins>
              <w:r>
                <w:rPr>
                  <w:noProof/>
                  <w:webHidden/>
                </w:rPr>
                <w:fldChar w:fldCharType="begin"/>
              </w:r>
              <w:r w:rsidR="00A5505D">
                <w:rPr>
                  <w:noProof/>
                  <w:webHidden/>
                </w:rPr>
                <w:instrText xml:space="preserve"> PAGEREF _</w:instrText>
              </w:r>
              <w:del w:id="773" w:author="Skat" w:date="2010-07-08T14:54:00Z">
                <w:r w:rsidR="003C3769">
                  <w:rPr>
                    <w:noProof/>
                    <w:webHidden/>
                  </w:rPr>
                  <w:delInstrText>Toc265233954</w:delInstrText>
                </w:r>
              </w:del>
              <w:ins w:id="774" w:author="Skat" w:date="2010-07-08T14:54:00Z">
                <w:r w:rsidR="00A5505D">
                  <w:rPr>
                    <w:noProof/>
                    <w:webHidden/>
                  </w:rPr>
                  <w:instrText>Toc266364150</w:instrText>
                </w:r>
              </w:ins>
              <w:r w:rsidR="00A5505D">
                <w:rPr>
                  <w:noProof/>
                  <w:webHidden/>
                </w:rPr>
                <w:instrText xml:space="preserve"> \h </w:instrText>
              </w:r>
              <w:r>
                <w:rPr>
                  <w:noProof/>
                  <w:webHidden/>
                </w:rPr>
              </w:r>
              <w:r>
                <w:rPr>
                  <w:noProof/>
                  <w:webHidden/>
                </w:rPr>
                <w:fldChar w:fldCharType="separate"/>
              </w:r>
              <w:r w:rsidR="00A5505D">
                <w:rPr>
                  <w:noProof/>
                  <w:webHidden/>
                </w:rPr>
                <w:t>154</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Change w:id="775" w:author="Skat" w:date="2010-07-08T14:54:00Z">
                  <w:pPr>
                    <w:pStyle w:val="Indholdsfortegnelse2"/>
                    <w:tabs>
                      <w:tab w:val="left" w:pos="880"/>
                      <w:tab w:val="right" w:leader="dot" w:pos="10705"/>
                    </w:tabs>
                  </w:pPr>
                </w:pPrChange>
              </w:pPr>
              <w:r>
                <w:fldChar w:fldCharType="begin"/>
              </w:r>
              <w:r>
                <w:instrText>HYPERLINK \l "_</w:instrText>
              </w:r>
              <w:del w:id="776" w:author="Skat" w:date="2010-07-08T14:54:00Z">
                <w:r w:rsidR="00377F89">
                  <w:delInstrText>Toc265233955</w:delInstrText>
                </w:r>
              </w:del>
              <w:ins w:id="777" w:author="Skat" w:date="2010-07-08T14:54:00Z">
                <w:r>
                  <w:instrText>Toc266364151</w:instrText>
                </w:r>
              </w:ins>
              <w:r>
                <w:instrText>"</w:instrText>
              </w:r>
              <w:r>
                <w:fldChar w:fldCharType="separate"/>
              </w:r>
              <w:del w:id="778" w:author="Skat" w:date="2010-07-08T14:54:00Z">
                <w:r w:rsidR="003C3769" w:rsidRPr="00B303A9">
                  <w:rPr>
                    <w:rStyle w:val="Hyperlink"/>
                    <w:noProof/>
                  </w:rPr>
                  <w:delText>8.5</w:delText>
                </w:r>
                <w:r w:rsidR="003C3769">
                  <w:rPr>
                    <w:rFonts w:asciiTheme="minorHAnsi" w:eastAsiaTheme="minorEastAsia" w:hAnsiTheme="minorHAnsi" w:cstheme="minorBidi"/>
                    <w:noProof/>
                    <w:sz w:val="22"/>
                    <w:szCs w:val="22"/>
                  </w:rPr>
                  <w:tab/>
                </w:r>
                <w:r w:rsidR="003C3769" w:rsidRPr="00B303A9">
                  <w:rPr>
                    <w:rStyle w:val="Hyperlink"/>
                    <w:noProof/>
                  </w:rPr>
                  <w:delText>Note</w:delText>
                </w:r>
                <w:r w:rsidR="003C3769">
                  <w:rPr>
                    <w:noProof/>
                    <w:webHidden/>
                  </w:rPr>
                  <w:tab/>
                </w:r>
              </w:del>
              <w:ins w:id="779" w:author="Skat" w:date="2010-07-08T14:54:00Z">
                <w:r w:rsidR="00A5505D" w:rsidRPr="006E51C3">
                  <w:rPr>
                    <w:rStyle w:val="Hyperlink"/>
                    <w:noProof/>
                  </w:rPr>
                  <w:t>7.24</w:t>
                </w:r>
                <w:r w:rsidR="00A5505D">
                  <w:rPr>
                    <w:rFonts w:asciiTheme="minorHAnsi" w:eastAsiaTheme="minorEastAsia" w:hAnsiTheme="minorHAnsi" w:cstheme="minorBidi"/>
                    <w:noProof/>
                    <w:sz w:val="22"/>
                    <w:szCs w:val="22"/>
                  </w:rPr>
                  <w:tab/>
                </w:r>
                <w:r w:rsidR="00A5505D" w:rsidRPr="006E51C3">
                  <w:rPr>
                    <w:rStyle w:val="Hyperlink"/>
                    <w:noProof/>
                  </w:rPr>
                  <w:t>SagFriOplysning</w:t>
                </w:r>
                <w:r w:rsidR="00A5505D">
                  <w:rPr>
                    <w:noProof/>
                    <w:webHidden/>
                  </w:rPr>
                  <w:tab/>
                </w:r>
              </w:ins>
              <w:r>
                <w:rPr>
                  <w:noProof/>
                  <w:webHidden/>
                </w:rPr>
                <w:fldChar w:fldCharType="begin"/>
              </w:r>
              <w:r w:rsidR="00A5505D">
                <w:rPr>
                  <w:noProof/>
                  <w:webHidden/>
                </w:rPr>
                <w:instrText xml:space="preserve"> PAGEREF _</w:instrText>
              </w:r>
              <w:del w:id="780" w:author="Skat" w:date="2010-07-08T14:54:00Z">
                <w:r w:rsidR="003C3769">
                  <w:rPr>
                    <w:noProof/>
                    <w:webHidden/>
                  </w:rPr>
                  <w:delInstrText>Toc265233955</w:delInstrText>
                </w:r>
              </w:del>
              <w:ins w:id="781" w:author="Skat" w:date="2010-07-08T14:54:00Z">
                <w:r w:rsidR="00A5505D">
                  <w:rPr>
                    <w:noProof/>
                    <w:webHidden/>
                  </w:rPr>
                  <w:instrText>Toc266364151</w:instrText>
                </w:r>
              </w:ins>
              <w:r w:rsidR="00A5505D">
                <w:rPr>
                  <w:noProof/>
                  <w:webHidden/>
                </w:rPr>
                <w:instrText xml:space="preserve"> \h </w:instrText>
              </w:r>
              <w:r>
                <w:rPr>
                  <w:noProof/>
                  <w:webHidden/>
                </w:rPr>
              </w:r>
              <w:r>
                <w:rPr>
                  <w:noProof/>
                  <w:webHidden/>
                </w:rPr>
                <w:fldChar w:fldCharType="separate"/>
              </w:r>
              <w:r w:rsidR="00A5505D">
                <w:rPr>
                  <w:noProof/>
                  <w:webHidden/>
                </w:rPr>
                <w:t>155</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Change w:id="782" w:author="Skat" w:date="2010-07-08T14:54:00Z">
                  <w:pPr>
                    <w:pStyle w:val="Indholdsfortegnelse2"/>
                    <w:tabs>
                      <w:tab w:val="left" w:pos="880"/>
                      <w:tab w:val="right" w:leader="dot" w:pos="10705"/>
                    </w:tabs>
                  </w:pPr>
                </w:pPrChange>
              </w:pPr>
              <w:r>
                <w:fldChar w:fldCharType="begin"/>
              </w:r>
              <w:r>
                <w:instrText>HYPERLINK \l "_</w:instrText>
              </w:r>
              <w:del w:id="783" w:author="Skat" w:date="2010-07-08T14:54:00Z">
                <w:r w:rsidR="00377F89">
                  <w:delInstrText>Toc265233956</w:delInstrText>
                </w:r>
              </w:del>
              <w:ins w:id="784" w:author="Skat" w:date="2010-07-08T14:54:00Z">
                <w:r>
                  <w:instrText>Toc266364152</w:instrText>
                </w:r>
              </w:ins>
              <w:r>
                <w:instrText>"</w:instrText>
              </w:r>
              <w:r>
                <w:fldChar w:fldCharType="separate"/>
              </w:r>
              <w:del w:id="785" w:author="Skat" w:date="2010-07-08T14:54:00Z">
                <w:r w:rsidR="003C3769" w:rsidRPr="00B303A9">
                  <w:rPr>
                    <w:rStyle w:val="Hyperlink"/>
                    <w:noProof/>
                  </w:rPr>
                  <w:delText>8.6</w:delText>
                </w:r>
                <w:r w:rsidR="003C3769">
                  <w:rPr>
                    <w:rFonts w:asciiTheme="minorHAnsi" w:eastAsiaTheme="minorEastAsia" w:hAnsiTheme="minorHAnsi" w:cstheme="minorBidi"/>
                    <w:noProof/>
                    <w:sz w:val="22"/>
                    <w:szCs w:val="22"/>
                  </w:rPr>
                  <w:tab/>
                </w:r>
                <w:r w:rsidR="003C3769" w:rsidRPr="00B303A9">
                  <w:rPr>
                    <w:rStyle w:val="Hyperlink"/>
                    <w:noProof/>
                  </w:rPr>
                  <w:delText>OpkrævningFordring</w:delText>
                </w:r>
                <w:r w:rsidR="003C3769">
                  <w:rPr>
                    <w:noProof/>
                    <w:webHidden/>
                  </w:rPr>
                  <w:tab/>
                </w:r>
              </w:del>
              <w:ins w:id="786" w:author="Skat" w:date="2010-07-08T14:54:00Z">
                <w:r w:rsidR="00A5505D" w:rsidRPr="006E51C3">
                  <w:rPr>
                    <w:rStyle w:val="Hyperlink"/>
                    <w:noProof/>
                  </w:rPr>
                  <w:t>7.25</w:t>
                </w:r>
                <w:r w:rsidR="00A5505D">
                  <w:rPr>
                    <w:rFonts w:asciiTheme="minorHAnsi" w:eastAsiaTheme="minorEastAsia" w:hAnsiTheme="minorHAnsi" w:cstheme="minorBidi"/>
                    <w:noProof/>
                    <w:sz w:val="22"/>
                    <w:szCs w:val="22"/>
                  </w:rPr>
                  <w:tab/>
                </w:r>
                <w:r w:rsidR="00A5505D" w:rsidRPr="006E51C3">
                  <w:rPr>
                    <w:rStyle w:val="Hyperlink"/>
                    <w:noProof/>
                  </w:rPr>
                  <w:t>Virksomhed</w:t>
                </w:r>
                <w:r w:rsidR="00A5505D">
                  <w:rPr>
                    <w:noProof/>
                    <w:webHidden/>
                  </w:rPr>
                  <w:tab/>
                </w:r>
              </w:ins>
              <w:r>
                <w:rPr>
                  <w:noProof/>
                  <w:webHidden/>
                </w:rPr>
                <w:fldChar w:fldCharType="begin"/>
              </w:r>
              <w:r w:rsidR="00A5505D">
                <w:rPr>
                  <w:noProof/>
                  <w:webHidden/>
                </w:rPr>
                <w:instrText xml:space="preserve"> PAGEREF _</w:instrText>
              </w:r>
              <w:del w:id="787" w:author="Skat" w:date="2010-07-08T14:54:00Z">
                <w:r w:rsidR="003C3769">
                  <w:rPr>
                    <w:noProof/>
                    <w:webHidden/>
                  </w:rPr>
                  <w:delInstrText>Toc265233956</w:delInstrText>
                </w:r>
              </w:del>
              <w:ins w:id="788" w:author="Skat" w:date="2010-07-08T14:54:00Z">
                <w:r w:rsidR="00A5505D">
                  <w:rPr>
                    <w:noProof/>
                    <w:webHidden/>
                  </w:rPr>
                  <w:instrText>Toc266364152</w:instrText>
                </w:r>
              </w:ins>
              <w:r w:rsidR="00A5505D">
                <w:rPr>
                  <w:noProof/>
                  <w:webHidden/>
                </w:rPr>
                <w:instrText xml:space="preserve"> \h </w:instrText>
              </w:r>
              <w:r>
                <w:rPr>
                  <w:noProof/>
                  <w:webHidden/>
                </w:rPr>
              </w:r>
              <w:r>
                <w:rPr>
                  <w:noProof/>
                  <w:webHidden/>
                </w:rPr>
                <w:fldChar w:fldCharType="separate"/>
              </w:r>
              <w:r w:rsidR="00A5505D">
                <w:rPr>
                  <w:noProof/>
                  <w:webHidden/>
                </w:rPr>
                <w:t>156</w:t>
              </w:r>
              <w:r>
                <w:rPr>
                  <w:noProof/>
                  <w:webHidden/>
                </w:rPr>
                <w:fldChar w:fldCharType="end"/>
              </w:r>
              <w:r>
                <w:fldChar w:fldCharType="end"/>
              </w:r>
            </w:p>
            <w:p w:rsidR="00A5505D" w:rsidRDefault="00F061A6">
              <w:pPr>
                <w:pStyle w:val="Indholdsfortegnelse1"/>
                <w:tabs>
                  <w:tab w:val="left" w:pos="440"/>
                  <w:tab w:val="right" w:leader="dot" w:pos="10705"/>
                </w:tabs>
                <w:rPr>
                  <w:rFonts w:asciiTheme="minorHAnsi" w:eastAsiaTheme="minorEastAsia" w:hAnsiTheme="minorHAnsi" w:cstheme="minorBidi"/>
                  <w:noProof/>
                  <w:sz w:val="22"/>
                  <w:szCs w:val="22"/>
                </w:rPr>
                <w:pPrChange w:id="789" w:author="Skat" w:date="2010-07-08T14:54:00Z">
                  <w:pPr>
                    <w:pStyle w:val="Indholdsfortegnelse2"/>
                    <w:tabs>
                      <w:tab w:val="left" w:pos="880"/>
                      <w:tab w:val="right" w:leader="dot" w:pos="10705"/>
                    </w:tabs>
                  </w:pPr>
                </w:pPrChange>
              </w:pPr>
              <w:r>
                <w:fldChar w:fldCharType="begin"/>
              </w:r>
              <w:r>
                <w:instrText>HYPERLINK \l "_</w:instrText>
              </w:r>
              <w:del w:id="790" w:author="Skat" w:date="2010-07-08T14:54:00Z">
                <w:r w:rsidR="00377F89">
                  <w:delInstrText>Toc265233957</w:delInstrText>
                </w:r>
              </w:del>
              <w:ins w:id="791" w:author="Skat" w:date="2010-07-08T14:54:00Z">
                <w:r>
                  <w:instrText>Toc266364153</w:instrText>
                </w:r>
              </w:ins>
              <w:r>
                <w:instrText>"</w:instrText>
              </w:r>
              <w:r>
                <w:fldChar w:fldCharType="separate"/>
              </w:r>
              <w:del w:id="792" w:author="Skat" w:date="2010-07-08T14:54:00Z">
                <w:r w:rsidR="003C3769" w:rsidRPr="00B303A9">
                  <w:rPr>
                    <w:rStyle w:val="Hyperlink"/>
                    <w:noProof/>
                  </w:rPr>
                  <w:delText>8.7</w:delText>
                </w:r>
                <w:r w:rsidR="003C3769">
                  <w:rPr>
                    <w:rFonts w:asciiTheme="minorHAnsi" w:eastAsiaTheme="minorEastAsia" w:hAnsiTheme="minorHAnsi" w:cstheme="minorBidi"/>
                    <w:noProof/>
                    <w:sz w:val="22"/>
                    <w:szCs w:val="22"/>
                  </w:rPr>
                  <w:tab/>
                </w:r>
                <w:r w:rsidR="003C3769" w:rsidRPr="00B303A9">
                  <w:rPr>
                    <w:rStyle w:val="Hyperlink"/>
                    <w:noProof/>
                  </w:rPr>
                  <w:delText>OpkrævningFordringHaver</w:delText>
                </w:r>
                <w:r w:rsidR="003C3769">
                  <w:rPr>
                    <w:noProof/>
                    <w:webHidden/>
                  </w:rPr>
                  <w:tab/>
                </w:r>
              </w:del>
              <w:ins w:id="793" w:author="Skat" w:date="2010-07-08T14:54:00Z">
                <w:r w:rsidR="00A5505D" w:rsidRPr="006E51C3">
                  <w:rPr>
                    <w:rStyle w:val="Hyperlink"/>
                    <w:noProof/>
                  </w:rPr>
                  <w:t>8</w:t>
                </w:r>
                <w:r w:rsidR="00A5505D">
                  <w:rPr>
                    <w:rFonts w:asciiTheme="minorHAnsi" w:eastAsiaTheme="minorEastAsia" w:hAnsiTheme="minorHAnsi" w:cstheme="minorBidi"/>
                    <w:noProof/>
                    <w:sz w:val="22"/>
                    <w:szCs w:val="22"/>
                  </w:rPr>
                  <w:tab/>
                </w:r>
                <w:r w:rsidR="00A5505D" w:rsidRPr="006E51C3">
                  <w:rPr>
                    <w:rStyle w:val="Hyperlink"/>
                    <w:noProof/>
                  </w:rPr>
                  <w:t>DMO Udbetaling</w:t>
                </w:r>
                <w:r w:rsidR="00A5505D">
                  <w:rPr>
                    <w:noProof/>
                    <w:webHidden/>
                  </w:rPr>
                  <w:tab/>
                </w:r>
              </w:ins>
              <w:r>
                <w:rPr>
                  <w:noProof/>
                  <w:webHidden/>
                </w:rPr>
                <w:fldChar w:fldCharType="begin"/>
              </w:r>
              <w:r w:rsidR="00A5505D">
                <w:rPr>
                  <w:noProof/>
                  <w:webHidden/>
                </w:rPr>
                <w:instrText xml:space="preserve"> PAGEREF _</w:instrText>
              </w:r>
              <w:del w:id="794" w:author="Skat" w:date="2010-07-08T14:54:00Z">
                <w:r w:rsidR="003C3769">
                  <w:rPr>
                    <w:noProof/>
                    <w:webHidden/>
                  </w:rPr>
                  <w:delInstrText>Toc265233957</w:delInstrText>
                </w:r>
              </w:del>
              <w:ins w:id="795" w:author="Skat" w:date="2010-07-08T14:54:00Z">
                <w:r w:rsidR="00A5505D">
                  <w:rPr>
                    <w:noProof/>
                    <w:webHidden/>
                  </w:rPr>
                  <w:instrText>Toc266364153</w:instrText>
                </w:r>
              </w:ins>
              <w:r w:rsidR="00A5505D">
                <w:rPr>
                  <w:noProof/>
                  <w:webHidden/>
                </w:rPr>
                <w:instrText xml:space="preserve"> \h </w:instrText>
              </w:r>
              <w:r>
                <w:rPr>
                  <w:noProof/>
                  <w:webHidden/>
                </w:rPr>
              </w:r>
              <w:r>
                <w:rPr>
                  <w:noProof/>
                  <w:webHidden/>
                </w:rPr>
                <w:fldChar w:fldCharType="separate"/>
              </w:r>
              <w:r w:rsidR="00A5505D">
                <w:rPr>
                  <w:noProof/>
                  <w:webHidden/>
                </w:rPr>
                <w:t>158</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
              <w:r>
                <w:fldChar w:fldCharType="begin"/>
              </w:r>
              <w:r>
                <w:instrText>HYPERLINK \l "_</w:instrText>
              </w:r>
              <w:del w:id="796" w:author="Skat" w:date="2010-07-08T14:54:00Z">
                <w:r w:rsidR="00377F89">
                  <w:delInstrText>Toc265233958</w:delInstrText>
                </w:r>
              </w:del>
              <w:ins w:id="797" w:author="Skat" w:date="2010-07-08T14:54:00Z">
                <w:r>
                  <w:instrText>Toc266364154</w:instrText>
                </w:r>
              </w:ins>
              <w:r>
                <w:instrText>"</w:instrText>
              </w:r>
              <w:r>
                <w:fldChar w:fldCharType="separate"/>
              </w:r>
              <w:del w:id="798" w:author="Skat" w:date="2010-07-08T14:54:00Z">
                <w:r w:rsidR="003C3769" w:rsidRPr="00B303A9">
                  <w:rPr>
                    <w:rStyle w:val="Hyperlink"/>
                    <w:noProof/>
                  </w:rPr>
                  <w:delText>8.8</w:delText>
                </w:r>
                <w:r w:rsidR="003C3769">
                  <w:rPr>
                    <w:rFonts w:asciiTheme="minorHAnsi" w:eastAsiaTheme="minorEastAsia" w:hAnsiTheme="minorHAnsi" w:cstheme="minorBidi"/>
                    <w:noProof/>
                    <w:sz w:val="22"/>
                    <w:szCs w:val="22"/>
                  </w:rPr>
                  <w:tab/>
                </w:r>
                <w:r w:rsidR="003C3769" w:rsidRPr="00B303A9">
                  <w:rPr>
                    <w:rStyle w:val="Hyperlink"/>
                    <w:noProof/>
                  </w:rPr>
                  <w:delText>OpkrævningFordringType</w:delText>
                </w:r>
                <w:r w:rsidR="003C3769">
                  <w:rPr>
                    <w:noProof/>
                    <w:webHidden/>
                  </w:rPr>
                  <w:tab/>
                </w:r>
              </w:del>
              <w:ins w:id="799" w:author="Skat" w:date="2010-07-08T14:54:00Z">
                <w:r w:rsidR="00A5505D" w:rsidRPr="006E51C3">
                  <w:rPr>
                    <w:rStyle w:val="Hyperlink"/>
                    <w:noProof/>
                  </w:rPr>
                  <w:t>8.1</w:t>
                </w:r>
                <w:r w:rsidR="00A5505D">
                  <w:rPr>
                    <w:rFonts w:asciiTheme="minorHAnsi" w:eastAsiaTheme="minorEastAsia" w:hAnsiTheme="minorHAnsi" w:cstheme="minorBidi"/>
                    <w:noProof/>
                    <w:sz w:val="22"/>
                    <w:szCs w:val="22"/>
                  </w:rPr>
                  <w:tab/>
                </w:r>
                <w:r w:rsidR="00A5505D" w:rsidRPr="006E51C3">
                  <w:rPr>
                    <w:rStyle w:val="Hyperlink"/>
                    <w:noProof/>
                  </w:rPr>
                  <w:t>Bank</w:t>
                </w:r>
                <w:r w:rsidR="00A5505D">
                  <w:rPr>
                    <w:noProof/>
                    <w:webHidden/>
                  </w:rPr>
                  <w:tab/>
                </w:r>
              </w:ins>
              <w:r>
                <w:rPr>
                  <w:noProof/>
                  <w:webHidden/>
                </w:rPr>
                <w:fldChar w:fldCharType="begin"/>
              </w:r>
              <w:r w:rsidR="00A5505D">
                <w:rPr>
                  <w:noProof/>
                  <w:webHidden/>
                </w:rPr>
                <w:instrText xml:space="preserve"> PAGEREF _</w:instrText>
              </w:r>
              <w:del w:id="800" w:author="Skat" w:date="2010-07-08T14:54:00Z">
                <w:r w:rsidR="003C3769">
                  <w:rPr>
                    <w:noProof/>
                    <w:webHidden/>
                  </w:rPr>
                  <w:delInstrText>Toc265233958</w:delInstrText>
                </w:r>
              </w:del>
              <w:ins w:id="801" w:author="Skat" w:date="2010-07-08T14:54:00Z">
                <w:r w:rsidR="00A5505D">
                  <w:rPr>
                    <w:noProof/>
                    <w:webHidden/>
                  </w:rPr>
                  <w:instrText>Toc266364154</w:instrText>
                </w:r>
              </w:ins>
              <w:r w:rsidR="00A5505D">
                <w:rPr>
                  <w:noProof/>
                  <w:webHidden/>
                </w:rPr>
                <w:instrText xml:space="preserve"> \h </w:instrText>
              </w:r>
              <w:r>
                <w:rPr>
                  <w:noProof/>
                  <w:webHidden/>
                </w:rPr>
              </w:r>
              <w:r>
                <w:rPr>
                  <w:noProof/>
                  <w:webHidden/>
                </w:rPr>
                <w:fldChar w:fldCharType="separate"/>
              </w:r>
              <w:r w:rsidR="00A5505D">
                <w:rPr>
                  <w:noProof/>
                  <w:webHidden/>
                </w:rPr>
                <w:t>159</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
              <w:r>
                <w:fldChar w:fldCharType="begin"/>
              </w:r>
              <w:r>
                <w:instrText>HYPERLINK \l "_</w:instrText>
              </w:r>
              <w:del w:id="802" w:author="Skat" w:date="2010-07-08T14:54:00Z">
                <w:r w:rsidR="00377F89">
                  <w:delInstrText>Toc265233959</w:delInstrText>
                </w:r>
              </w:del>
              <w:ins w:id="803" w:author="Skat" w:date="2010-07-08T14:54:00Z">
                <w:r>
                  <w:instrText>Toc266364155</w:instrText>
                </w:r>
              </w:ins>
              <w:r>
                <w:instrText>"</w:instrText>
              </w:r>
              <w:r>
                <w:fldChar w:fldCharType="separate"/>
              </w:r>
              <w:r w:rsidR="00A5505D" w:rsidRPr="006E51C3">
                <w:rPr>
                  <w:rStyle w:val="Hyperlink"/>
                  <w:noProof/>
                </w:rPr>
                <w:t>8.</w:t>
              </w:r>
              <w:del w:id="804" w:author="Skat" w:date="2010-07-08T14:54:00Z">
                <w:r w:rsidR="003C3769" w:rsidRPr="00B303A9">
                  <w:rPr>
                    <w:rStyle w:val="Hyperlink"/>
                    <w:noProof/>
                  </w:rPr>
                  <w:delText>9</w:delText>
                </w:r>
                <w:r w:rsidR="003C3769">
                  <w:rPr>
                    <w:rFonts w:asciiTheme="minorHAnsi" w:eastAsiaTheme="minorEastAsia" w:hAnsiTheme="minorHAnsi" w:cstheme="minorBidi"/>
                    <w:noProof/>
                    <w:sz w:val="22"/>
                    <w:szCs w:val="22"/>
                  </w:rPr>
                  <w:tab/>
                </w:r>
                <w:r w:rsidR="003C3769" w:rsidRPr="00B303A9">
                  <w:rPr>
                    <w:rStyle w:val="Hyperlink"/>
                    <w:noProof/>
                  </w:rPr>
                  <w:delText>OpkrævningKonto</w:delText>
                </w:r>
              </w:del>
              <w:ins w:id="805" w:author="Skat" w:date="2010-07-08T14:54:00Z">
                <w:r w:rsidR="00A5505D" w:rsidRPr="006E51C3">
                  <w:rPr>
                    <w:rStyle w:val="Hyperlink"/>
                    <w:noProof/>
                  </w:rPr>
                  <w:t>2</w:t>
                </w:r>
                <w:r w:rsidR="00A5505D">
                  <w:rPr>
                    <w:rFonts w:asciiTheme="minorHAnsi" w:eastAsiaTheme="minorEastAsia" w:hAnsiTheme="minorHAnsi" w:cstheme="minorBidi"/>
                    <w:noProof/>
                    <w:sz w:val="22"/>
                    <w:szCs w:val="22"/>
                  </w:rPr>
                  <w:tab/>
                </w:r>
                <w:r w:rsidR="00A5505D" w:rsidRPr="006E51C3">
                  <w:rPr>
                    <w:rStyle w:val="Hyperlink"/>
                    <w:noProof/>
                  </w:rPr>
                  <w:t>BankKontoUdbetaling</w:t>
                </w:r>
              </w:ins>
              <w:r w:rsidR="00A5505D">
                <w:rPr>
                  <w:noProof/>
                  <w:webHidden/>
                </w:rPr>
                <w:tab/>
              </w:r>
              <w:r>
                <w:rPr>
                  <w:noProof/>
                  <w:webHidden/>
                </w:rPr>
                <w:fldChar w:fldCharType="begin"/>
              </w:r>
              <w:r w:rsidR="00A5505D">
                <w:rPr>
                  <w:noProof/>
                  <w:webHidden/>
                </w:rPr>
                <w:instrText xml:space="preserve"> PAGEREF _</w:instrText>
              </w:r>
              <w:del w:id="806" w:author="Skat" w:date="2010-07-08T14:54:00Z">
                <w:r w:rsidR="003C3769">
                  <w:rPr>
                    <w:noProof/>
                    <w:webHidden/>
                  </w:rPr>
                  <w:delInstrText>Toc265233959</w:delInstrText>
                </w:r>
              </w:del>
              <w:ins w:id="807" w:author="Skat" w:date="2010-07-08T14:54:00Z">
                <w:r w:rsidR="00A5505D">
                  <w:rPr>
                    <w:noProof/>
                    <w:webHidden/>
                  </w:rPr>
                  <w:instrText>Toc266364155</w:instrText>
                </w:r>
              </w:ins>
              <w:r w:rsidR="00A5505D">
                <w:rPr>
                  <w:noProof/>
                  <w:webHidden/>
                </w:rPr>
                <w:instrText xml:space="preserve"> \h </w:instrText>
              </w:r>
              <w:r>
                <w:rPr>
                  <w:noProof/>
                  <w:webHidden/>
                </w:rPr>
              </w:r>
              <w:r>
                <w:rPr>
                  <w:noProof/>
                  <w:webHidden/>
                </w:rPr>
                <w:fldChar w:fldCharType="separate"/>
              </w:r>
              <w:r w:rsidR="00A5505D">
                <w:rPr>
                  <w:noProof/>
                  <w:webHidden/>
                </w:rPr>
                <w:t>160</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Change w:id="808" w:author="Skat" w:date="2010-07-08T14:54:00Z">
                  <w:pPr>
                    <w:pStyle w:val="Indholdsfortegnelse2"/>
                    <w:tabs>
                      <w:tab w:val="left" w:pos="1100"/>
                      <w:tab w:val="right" w:leader="dot" w:pos="10705"/>
                    </w:tabs>
                  </w:pPr>
                </w:pPrChange>
              </w:pPr>
              <w:r>
                <w:fldChar w:fldCharType="begin"/>
              </w:r>
              <w:r>
                <w:instrText>HYPERLINK \l "_</w:instrText>
              </w:r>
              <w:del w:id="809" w:author="Skat" w:date="2010-07-08T14:54:00Z">
                <w:r w:rsidR="00377F89">
                  <w:delInstrText>Toc265233960</w:delInstrText>
                </w:r>
              </w:del>
              <w:ins w:id="810" w:author="Skat" w:date="2010-07-08T14:54:00Z">
                <w:r>
                  <w:instrText>Toc266364156</w:instrText>
                </w:r>
              </w:ins>
              <w:r>
                <w:instrText>"</w:instrText>
              </w:r>
              <w:r>
                <w:fldChar w:fldCharType="separate"/>
              </w:r>
              <w:del w:id="811" w:author="Skat" w:date="2010-07-08T14:54:00Z">
                <w:r w:rsidR="003C3769" w:rsidRPr="00B303A9">
                  <w:rPr>
                    <w:rStyle w:val="Hyperlink"/>
                    <w:noProof/>
                  </w:rPr>
                  <w:delText>8.10</w:delText>
                </w:r>
                <w:r w:rsidR="003C3769">
                  <w:rPr>
                    <w:rFonts w:asciiTheme="minorHAnsi" w:eastAsiaTheme="minorEastAsia" w:hAnsiTheme="minorHAnsi" w:cstheme="minorBidi"/>
                    <w:noProof/>
                    <w:sz w:val="22"/>
                    <w:szCs w:val="22"/>
                  </w:rPr>
                  <w:tab/>
                </w:r>
                <w:r w:rsidR="003C3769" w:rsidRPr="00B303A9">
                  <w:rPr>
                    <w:rStyle w:val="Hyperlink"/>
                    <w:noProof/>
                  </w:rPr>
                  <w:delText>OpkrævningRentegodtgørelse</w:delText>
                </w:r>
                <w:r w:rsidR="003C3769">
                  <w:rPr>
                    <w:noProof/>
                    <w:webHidden/>
                  </w:rPr>
                  <w:tab/>
                </w:r>
              </w:del>
              <w:ins w:id="812" w:author="Skat" w:date="2010-07-08T14:54:00Z">
                <w:r w:rsidR="00A5505D" w:rsidRPr="006E51C3">
                  <w:rPr>
                    <w:rStyle w:val="Hyperlink"/>
                    <w:noProof/>
                  </w:rPr>
                  <w:t>8.3</w:t>
                </w:r>
                <w:r w:rsidR="00A5505D">
                  <w:rPr>
                    <w:rFonts w:asciiTheme="minorHAnsi" w:eastAsiaTheme="minorEastAsia" w:hAnsiTheme="minorHAnsi" w:cstheme="minorBidi"/>
                    <w:noProof/>
                    <w:sz w:val="22"/>
                    <w:szCs w:val="22"/>
                  </w:rPr>
                  <w:tab/>
                </w:r>
                <w:r w:rsidR="00A5505D" w:rsidRPr="006E51C3">
                  <w:rPr>
                    <w:rStyle w:val="Hyperlink"/>
                    <w:noProof/>
                  </w:rPr>
                  <w:t>Godkendelse</w:t>
                </w:r>
                <w:r w:rsidR="00A5505D">
                  <w:rPr>
                    <w:noProof/>
                    <w:webHidden/>
                  </w:rPr>
                  <w:tab/>
                </w:r>
              </w:ins>
              <w:r>
                <w:rPr>
                  <w:noProof/>
                  <w:webHidden/>
                </w:rPr>
                <w:fldChar w:fldCharType="begin"/>
              </w:r>
              <w:r w:rsidR="00A5505D">
                <w:rPr>
                  <w:noProof/>
                  <w:webHidden/>
                </w:rPr>
                <w:instrText xml:space="preserve"> PAGEREF _</w:instrText>
              </w:r>
              <w:del w:id="813" w:author="Skat" w:date="2010-07-08T14:54:00Z">
                <w:r w:rsidR="003C3769">
                  <w:rPr>
                    <w:noProof/>
                    <w:webHidden/>
                  </w:rPr>
                  <w:delInstrText>Toc265233960</w:delInstrText>
                </w:r>
              </w:del>
              <w:ins w:id="814" w:author="Skat" w:date="2010-07-08T14:54:00Z">
                <w:r w:rsidR="00A5505D">
                  <w:rPr>
                    <w:noProof/>
                    <w:webHidden/>
                  </w:rPr>
                  <w:instrText>Toc266364156</w:instrText>
                </w:r>
              </w:ins>
              <w:r w:rsidR="00A5505D">
                <w:rPr>
                  <w:noProof/>
                  <w:webHidden/>
                </w:rPr>
                <w:instrText xml:space="preserve"> \h </w:instrText>
              </w:r>
              <w:r>
                <w:rPr>
                  <w:noProof/>
                  <w:webHidden/>
                </w:rPr>
              </w:r>
              <w:r>
                <w:rPr>
                  <w:noProof/>
                  <w:webHidden/>
                </w:rPr>
                <w:fldChar w:fldCharType="separate"/>
              </w:r>
              <w:r w:rsidR="00A5505D">
                <w:rPr>
                  <w:noProof/>
                  <w:webHidden/>
                </w:rPr>
                <w:t>162</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Change w:id="815" w:author="Skat" w:date="2010-07-08T14:54:00Z">
                  <w:pPr>
                    <w:pStyle w:val="Indholdsfortegnelse2"/>
                    <w:tabs>
                      <w:tab w:val="left" w:pos="1100"/>
                      <w:tab w:val="right" w:leader="dot" w:pos="10705"/>
                    </w:tabs>
                  </w:pPr>
                </w:pPrChange>
              </w:pPr>
              <w:r>
                <w:fldChar w:fldCharType="begin"/>
              </w:r>
              <w:r>
                <w:instrText>HYPERLINK \l "_</w:instrText>
              </w:r>
              <w:del w:id="816" w:author="Skat" w:date="2010-07-08T14:54:00Z">
                <w:r w:rsidR="00377F89">
                  <w:delInstrText>Toc265233961</w:delInstrText>
                </w:r>
              </w:del>
              <w:ins w:id="817" w:author="Skat" w:date="2010-07-08T14:54:00Z">
                <w:r>
                  <w:instrText>Toc266364157</w:instrText>
                </w:r>
              </w:ins>
              <w:r>
                <w:instrText>"</w:instrText>
              </w:r>
              <w:r>
                <w:fldChar w:fldCharType="separate"/>
              </w:r>
              <w:r w:rsidR="00A5505D" w:rsidRPr="006E51C3">
                <w:rPr>
                  <w:rStyle w:val="Hyperlink"/>
                  <w:noProof/>
                </w:rPr>
                <w:t>8.</w:t>
              </w:r>
              <w:del w:id="818" w:author="Skat" w:date="2010-07-08T14:54:00Z">
                <w:r w:rsidR="003C3769" w:rsidRPr="00B303A9">
                  <w:rPr>
                    <w:rStyle w:val="Hyperlink"/>
                    <w:noProof/>
                  </w:rPr>
                  <w:delText>11</w:delText>
                </w:r>
                <w:r w:rsidR="003C3769">
                  <w:rPr>
                    <w:rFonts w:asciiTheme="minorHAnsi" w:eastAsiaTheme="minorEastAsia" w:hAnsiTheme="minorHAnsi" w:cstheme="minorBidi"/>
                    <w:noProof/>
                    <w:sz w:val="22"/>
                    <w:szCs w:val="22"/>
                  </w:rPr>
                  <w:tab/>
                </w:r>
                <w:r w:rsidR="003C3769" w:rsidRPr="00B303A9">
                  <w:rPr>
                    <w:rStyle w:val="Hyperlink"/>
                    <w:noProof/>
                  </w:rPr>
                  <w:delText>OpkrævningUdbetaling</w:delText>
                </w:r>
              </w:del>
              <w:ins w:id="819" w:author="Skat" w:date="2010-07-08T14:54:00Z">
                <w:r w:rsidR="00A5505D" w:rsidRPr="006E51C3">
                  <w:rPr>
                    <w:rStyle w:val="Hyperlink"/>
                    <w:noProof/>
                  </w:rPr>
                  <w:t>4</w:t>
                </w:r>
                <w:r w:rsidR="00A5505D">
                  <w:rPr>
                    <w:rFonts w:asciiTheme="minorHAnsi" w:eastAsiaTheme="minorEastAsia" w:hAnsiTheme="minorHAnsi" w:cstheme="minorBidi"/>
                    <w:noProof/>
                    <w:sz w:val="22"/>
                    <w:szCs w:val="22"/>
                  </w:rPr>
                  <w:tab/>
                </w:r>
                <w:r w:rsidR="00A5505D" w:rsidRPr="006E51C3">
                  <w:rPr>
                    <w:rStyle w:val="Hyperlink"/>
                    <w:noProof/>
                  </w:rPr>
                  <w:t>NemKontoUdbetaling</w:t>
                </w:r>
              </w:ins>
              <w:r w:rsidR="00A5505D">
                <w:rPr>
                  <w:noProof/>
                  <w:webHidden/>
                </w:rPr>
                <w:tab/>
              </w:r>
              <w:r>
                <w:rPr>
                  <w:noProof/>
                  <w:webHidden/>
                </w:rPr>
                <w:fldChar w:fldCharType="begin"/>
              </w:r>
              <w:r w:rsidR="00A5505D">
                <w:rPr>
                  <w:noProof/>
                  <w:webHidden/>
                </w:rPr>
                <w:instrText xml:space="preserve"> PAGEREF _</w:instrText>
              </w:r>
              <w:del w:id="820" w:author="Skat" w:date="2010-07-08T14:54:00Z">
                <w:r w:rsidR="003C3769">
                  <w:rPr>
                    <w:noProof/>
                    <w:webHidden/>
                  </w:rPr>
                  <w:delInstrText>Toc265233961</w:delInstrText>
                </w:r>
              </w:del>
              <w:ins w:id="821" w:author="Skat" w:date="2010-07-08T14:54:00Z">
                <w:r w:rsidR="00A5505D">
                  <w:rPr>
                    <w:noProof/>
                    <w:webHidden/>
                  </w:rPr>
                  <w:instrText>Toc266364157</w:instrText>
                </w:r>
              </w:ins>
              <w:r w:rsidR="00A5505D">
                <w:rPr>
                  <w:noProof/>
                  <w:webHidden/>
                </w:rPr>
                <w:instrText xml:space="preserve"> \h </w:instrText>
              </w:r>
              <w:r>
                <w:rPr>
                  <w:noProof/>
                  <w:webHidden/>
                </w:rPr>
              </w:r>
              <w:r>
                <w:rPr>
                  <w:noProof/>
                  <w:webHidden/>
                </w:rPr>
                <w:fldChar w:fldCharType="separate"/>
              </w:r>
              <w:r w:rsidR="00A5505D">
                <w:rPr>
                  <w:noProof/>
                  <w:webHidden/>
                </w:rPr>
                <w:t>163</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Change w:id="822" w:author="Skat" w:date="2010-07-08T14:54:00Z">
                  <w:pPr>
                    <w:pStyle w:val="Indholdsfortegnelse2"/>
                    <w:tabs>
                      <w:tab w:val="left" w:pos="1100"/>
                      <w:tab w:val="right" w:leader="dot" w:pos="10705"/>
                    </w:tabs>
                  </w:pPr>
                </w:pPrChange>
              </w:pPr>
              <w:r>
                <w:fldChar w:fldCharType="begin"/>
              </w:r>
              <w:r>
                <w:instrText>HYPERLINK \l "_</w:instrText>
              </w:r>
              <w:del w:id="823" w:author="Skat" w:date="2010-07-08T14:54:00Z">
                <w:r w:rsidR="00377F89">
                  <w:delInstrText>Toc265233962</w:delInstrText>
                </w:r>
              </w:del>
              <w:ins w:id="824" w:author="Skat" w:date="2010-07-08T14:54:00Z">
                <w:r>
                  <w:instrText>Toc266364158</w:instrText>
                </w:r>
              </w:ins>
              <w:r>
                <w:instrText>"</w:instrText>
              </w:r>
              <w:r>
                <w:fldChar w:fldCharType="separate"/>
              </w:r>
              <w:r w:rsidR="00A5505D" w:rsidRPr="006E51C3">
                <w:rPr>
                  <w:rStyle w:val="Hyperlink"/>
                  <w:noProof/>
                </w:rPr>
                <w:t>8.</w:t>
              </w:r>
              <w:del w:id="825" w:author="Skat" w:date="2010-07-08T14:54:00Z">
                <w:r w:rsidR="003C3769" w:rsidRPr="00B303A9">
                  <w:rPr>
                    <w:rStyle w:val="Hyperlink"/>
                    <w:noProof/>
                  </w:rPr>
                  <w:delText>12</w:delText>
                </w:r>
                <w:r w:rsidR="003C3769">
                  <w:rPr>
                    <w:rFonts w:asciiTheme="minorHAnsi" w:eastAsiaTheme="minorEastAsia" w:hAnsiTheme="minorHAnsi" w:cstheme="minorBidi"/>
                    <w:noProof/>
                    <w:sz w:val="22"/>
                    <w:szCs w:val="22"/>
                  </w:rPr>
                  <w:tab/>
                </w:r>
                <w:r w:rsidR="003C3769" w:rsidRPr="00B303A9">
                  <w:rPr>
                    <w:rStyle w:val="Hyperlink"/>
                    <w:noProof/>
                  </w:rPr>
                  <w:delText>Saldo</w:delText>
                </w:r>
              </w:del>
              <w:ins w:id="826" w:author="Skat" w:date="2010-07-08T14:54:00Z">
                <w:r w:rsidR="00A5505D" w:rsidRPr="006E51C3">
                  <w:rPr>
                    <w:rStyle w:val="Hyperlink"/>
                    <w:noProof/>
                  </w:rPr>
                  <w:t>5</w:t>
                </w:r>
                <w:r w:rsidR="00A5505D">
                  <w:rPr>
                    <w:rFonts w:asciiTheme="minorHAnsi" w:eastAsiaTheme="minorEastAsia" w:hAnsiTheme="minorHAnsi" w:cstheme="minorBidi"/>
                    <w:noProof/>
                    <w:sz w:val="22"/>
                    <w:szCs w:val="22"/>
                  </w:rPr>
                  <w:tab/>
                </w:r>
                <w:r w:rsidR="00A5505D" w:rsidRPr="006E51C3">
                  <w:rPr>
                    <w:rStyle w:val="Hyperlink"/>
                    <w:noProof/>
                  </w:rPr>
                  <w:t>Note</w:t>
                </w:r>
              </w:ins>
              <w:r w:rsidR="00A5505D">
                <w:rPr>
                  <w:noProof/>
                  <w:webHidden/>
                </w:rPr>
                <w:tab/>
              </w:r>
              <w:r>
                <w:rPr>
                  <w:noProof/>
                  <w:webHidden/>
                </w:rPr>
                <w:fldChar w:fldCharType="begin"/>
              </w:r>
              <w:r w:rsidR="00A5505D">
                <w:rPr>
                  <w:noProof/>
                  <w:webHidden/>
                </w:rPr>
                <w:instrText xml:space="preserve"> PAGEREF _</w:instrText>
              </w:r>
              <w:del w:id="827" w:author="Skat" w:date="2010-07-08T14:54:00Z">
                <w:r w:rsidR="003C3769">
                  <w:rPr>
                    <w:noProof/>
                    <w:webHidden/>
                  </w:rPr>
                  <w:delInstrText>Toc265233962</w:delInstrText>
                </w:r>
              </w:del>
              <w:ins w:id="828" w:author="Skat" w:date="2010-07-08T14:54:00Z">
                <w:r w:rsidR="00A5505D">
                  <w:rPr>
                    <w:noProof/>
                    <w:webHidden/>
                  </w:rPr>
                  <w:instrText>Toc266364158</w:instrText>
                </w:r>
              </w:ins>
              <w:r w:rsidR="00A5505D">
                <w:rPr>
                  <w:noProof/>
                  <w:webHidden/>
                </w:rPr>
                <w:instrText xml:space="preserve"> \h </w:instrText>
              </w:r>
              <w:r>
                <w:rPr>
                  <w:noProof/>
                  <w:webHidden/>
                </w:rPr>
              </w:r>
              <w:r>
                <w:rPr>
                  <w:noProof/>
                  <w:webHidden/>
                </w:rPr>
                <w:fldChar w:fldCharType="separate"/>
              </w:r>
              <w:r w:rsidR="00A5505D">
                <w:rPr>
                  <w:noProof/>
                  <w:webHidden/>
                </w:rPr>
                <w:t>165</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Change w:id="829" w:author="Skat" w:date="2010-07-08T14:54:00Z">
                  <w:pPr>
                    <w:pStyle w:val="Indholdsfortegnelse2"/>
                    <w:tabs>
                      <w:tab w:val="left" w:pos="1100"/>
                      <w:tab w:val="right" w:leader="dot" w:pos="10705"/>
                    </w:tabs>
                  </w:pPr>
                </w:pPrChange>
              </w:pPr>
              <w:r>
                <w:fldChar w:fldCharType="begin"/>
              </w:r>
              <w:r>
                <w:instrText>HYPERLINK \l "_</w:instrText>
              </w:r>
              <w:del w:id="830" w:author="Skat" w:date="2010-07-08T14:54:00Z">
                <w:r w:rsidR="00377F89">
                  <w:delInstrText>Toc265233963</w:delInstrText>
                </w:r>
              </w:del>
              <w:ins w:id="831" w:author="Skat" w:date="2010-07-08T14:54:00Z">
                <w:r>
                  <w:instrText>Toc266364159</w:instrText>
                </w:r>
              </w:ins>
              <w:r>
                <w:instrText>"</w:instrText>
              </w:r>
              <w:r>
                <w:fldChar w:fldCharType="separate"/>
              </w:r>
              <w:r w:rsidR="00A5505D" w:rsidRPr="006E51C3">
                <w:rPr>
                  <w:rStyle w:val="Hyperlink"/>
                  <w:noProof/>
                </w:rPr>
                <w:t>8.</w:t>
              </w:r>
              <w:del w:id="832" w:author="Skat" w:date="2010-07-08T14:54:00Z">
                <w:r w:rsidR="003C3769" w:rsidRPr="00B303A9">
                  <w:rPr>
                    <w:rStyle w:val="Hyperlink"/>
                    <w:noProof/>
                  </w:rPr>
                  <w:delText>13</w:delText>
                </w:r>
                <w:r w:rsidR="003C3769">
                  <w:rPr>
                    <w:rFonts w:asciiTheme="minorHAnsi" w:eastAsiaTheme="minorEastAsia" w:hAnsiTheme="minorHAnsi" w:cstheme="minorBidi"/>
                    <w:noProof/>
                    <w:sz w:val="22"/>
                    <w:szCs w:val="22"/>
                  </w:rPr>
                  <w:tab/>
                </w:r>
                <w:r w:rsidR="003C3769" w:rsidRPr="00B303A9">
                  <w:rPr>
                    <w:rStyle w:val="Hyperlink"/>
                    <w:noProof/>
                  </w:rPr>
                  <w:delText>ValutaOplysning</w:delText>
                </w:r>
              </w:del>
              <w:ins w:id="833" w:author="Skat" w:date="2010-07-08T14:54:00Z">
                <w:r w:rsidR="00A5505D" w:rsidRPr="006E51C3">
                  <w:rPr>
                    <w:rStyle w:val="Hyperlink"/>
                    <w:noProof/>
                  </w:rPr>
                  <w:t>6</w:t>
                </w:r>
                <w:r w:rsidR="00A5505D">
                  <w:rPr>
                    <w:rFonts w:asciiTheme="minorHAnsi" w:eastAsiaTheme="minorEastAsia" w:hAnsiTheme="minorHAnsi" w:cstheme="minorBidi"/>
                    <w:noProof/>
                    <w:sz w:val="22"/>
                    <w:szCs w:val="22"/>
                  </w:rPr>
                  <w:tab/>
                </w:r>
                <w:r w:rsidR="00A5505D" w:rsidRPr="006E51C3">
                  <w:rPr>
                    <w:rStyle w:val="Hyperlink"/>
                    <w:noProof/>
                  </w:rPr>
                  <w:t>OpkrævningFordring</w:t>
                </w:r>
              </w:ins>
              <w:r w:rsidR="00A5505D">
                <w:rPr>
                  <w:noProof/>
                  <w:webHidden/>
                </w:rPr>
                <w:tab/>
              </w:r>
              <w:r>
                <w:rPr>
                  <w:noProof/>
                  <w:webHidden/>
                </w:rPr>
                <w:fldChar w:fldCharType="begin"/>
              </w:r>
              <w:r w:rsidR="00A5505D">
                <w:rPr>
                  <w:noProof/>
                  <w:webHidden/>
                </w:rPr>
                <w:instrText xml:space="preserve"> PAGEREF _</w:instrText>
              </w:r>
              <w:del w:id="834" w:author="Skat" w:date="2010-07-08T14:54:00Z">
                <w:r w:rsidR="003C3769">
                  <w:rPr>
                    <w:noProof/>
                    <w:webHidden/>
                  </w:rPr>
                  <w:delInstrText>Toc265233963</w:delInstrText>
                </w:r>
              </w:del>
              <w:ins w:id="835" w:author="Skat" w:date="2010-07-08T14:54:00Z">
                <w:r w:rsidR="00A5505D">
                  <w:rPr>
                    <w:noProof/>
                    <w:webHidden/>
                  </w:rPr>
                  <w:instrText>Toc266364159</w:instrText>
                </w:r>
              </w:ins>
              <w:r w:rsidR="00A5505D">
                <w:rPr>
                  <w:noProof/>
                  <w:webHidden/>
                </w:rPr>
                <w:instrText xml:space="preserve"> \h </w:instrText>
              </w:r>
              <w:r>
                <w:rPr>
                  <w:noProof/>
                  <w:webHidden/>
                </w:rPr>
              </w:r>
              <w:r>
                <w:rPr>
                  <w:noProof/>
                  <w:webHidden/>
                </w:rPr>
                <w:fldChar w:fldCharType="separate"/>
              </w:r>
              <w:r w:rsidR="00A5505D">
                <w:rPr>
                  <w:noProof/>
                  <w:webHidden/>
                </w:rPr>
                <w:t>166</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Change w:id="836" w:author="Skat" w:date="2010-07-08T14:54:00Z">
                  <w:pPr>
                    <w:pStyle w:val="Indholdsfortegnelse1"/>
                    <w:tabs>
                      <w:tab w:val="left" w:pos="440"/>
                      <w:tab w:val="right" w:leader="dot" w:pos="10705"/>
                    </w:tabs>
                  </w:pPr>
                </w:pPrChange>
              </w:pPr>
              <w:r>
                <w:fldChar w:fldCharType="begin"/>
              </w:r>
              <w:r>
                <w:instrText>HYPERLINK \l "_</w:instrText>
              </w:r>
              <w:del w:id="837" w:author="Skat" w:date="2010-07-08T14:54:00Z">
                <w:r w:rsidR="00377F89">
                  <w:delInstrText>Toc265233964</w:delInstrText>
                </w:r>
              </w:del>
              <w:ins w:id="838" w:author="Skat" w:date="2010-07-08T14:54:00Z">
                <w:r>
                  <w:instrText>Toc266364160</w:instrText>
                </w:r>
              </w:ins>
              <w:r>
                <w:instrText>"</w:instrText>
              </w:r>
              <w:r>
                <w:fldChar w:fldCharType="separate"/>
              </w:r>
              <w:del w:id="839" w:author="Skat" w:date="2010-07-08T14:54:00Z">
                <w:r w:rsidR="003C3769" w:rsidRPr="00B303A9">
                  <w:rPr>
                    <w:rStyle w:val="Hyperlink"/>
                    <w:noProof/>
                  </w:rPr>
                  <w:delText>9</w:delText>
                </w:r>
                <w:r w:rsidR="003C3769">
                  <w:rPr>
                    <w:rFonts w:asciiTheme="minorHAnsi" w:eastAsiaTheme="minorEastAsia" w:hAnsiTheme="minorHAnsi" w:cstheme="minorBidi"/>
                    <w:noProof/>
                    <w:sz w:val="22"/>
                    <w:szCs w:val="22"/>
                  </w:rPr>
                  <w:tab/>
                </w:r>
                <w:r w:rsidR="003C3769" w:rsidRPr="00B303A9">
                  <w:rPr>
                    <w:rStyle w:val="Hyperlink"/>
                    <w:noProof/>
                  </w:rPr>
                  <w:delText>Domæner</w:delText>
                </w:r>
                <w:r w:rsidR="003C3769">
                  <w:rPr>
                    <w:noProof/>
                    <w:webHidden/>
                  </w:rPr>
                  <w:tab/>
                </w:r>
              </w:del>
              <w:ins w:id="840" w:author="Skat" w:date="2010-07-08T14:54:00Z">
                <w:r w:rsidR="00A5505D" w:rsidRPr="006E51C3">
                  <w:rPr>
                    <w:rStyle w:val="Hyperlink"/>
                    <w:noProof/>
                  </w:rPr>
                  <w:t>8.7</w:t>
                </w:r>
                <w:r w:rsidR="00A5505D">
                  <w:rPr>
                    <w:rFonts w:asciiTheme="minorHAnsi" w:eastAsiaTheme="minorEastAsia" w:hAnsiTheme="minorHAnsi" w:cstheme="minorBidi"/>
                    <w:noProof/>
                    <w:sz w:val="22"/>
                    <w:szCs w:val="22"/>
                  </w:rPr>
                  <w:tab/>
                </w:r>
                <w:r w:rsidR="00A5505D" w:rsidRPr="006E51C3">
                  <w:rPr>
                    <w:rStyle w:val="Hyperlink"/>
                    <w:noProof/>
                  </w:rPr>
                  <w:t>OpkrævningFordringHaver</w:t>
                </w:r>
                <w:r w:rsidR="00A5505D">
                  <w:rPr>
                    <w:noProof/>
                    <w:webHidden/>
                  </w:rPr>
                  <w:tab/>
                </w:r>
              </w:ins>
              <w:r>
                <w:rPr>
                  <w:noProof/>
                  <w:webHidden/>
                </w:rPr>
                <w:fldChar w:fldCharType="begin"/>
              </w:r>
              <w:r w:rsidR="00A5505D">
                <w:rPr>
                  <w:noProof/>
                  <w:webHidden/>
                </w:rPr>
                <w:instrText xml:space="preserve"> PAGEREF _</w:instrText>
              </w:r>
              <w:del w:id="841" w:author="Skat" w:date="2010-07-08T14:54:00Z">
                <w:r w:rsidR="003C3769">
                  <w:rPr>
                    <w:noProof/>
                    <w:webHidden/>
                  </w:rPr>
                  <w:delInstrText>Toc265233964</w:delInstrText>
                </w:r>
              </w:del>
              <w:ins w:id="842" w:author="Skat" w:date="2010-07-08T14:54:00Z">
                <w:r w:rsidR="00A5505D">
                  <w:rPr>
                    <w:noProof/>
                    <w:webHidden/>
                  </w:rPr>
                  <w:instrText>Toc266364160</w:instrText>
                </w:r>
              </w:ins>
              <w:r w:rsidR="00A5505D">
                <w:rPr>
                  <w:noProof/>
                  <w:webHidden/>
                </w:rPr>
                <w:instrText xml:space="preserve"> \h </w:instrText>
              </w:r>
              <w:r>
                <w:rPr>
                  <w:noProof/>
                  <w:webHidden/>
                </w:rPr>
              </w:r>
              <w:r>
                <w:rPr>
                  <w:noProof/>
                  <w:webHidden/>
                </w:rPr>
                <w:fldChar w:fldCharType="separate"/>
              </w:r>
              <w:r w:rsidR="00A5505D">
                <w:rPr>
                  <w:noProof/>
                  <w:webHidden/>
                </w:rPr>
                <w:t>170</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
              <w:r>
                <w:fldChar w:fldCharType="begin"/>
              </w:r>
              <w:r>
                <w:instrText>HYPERLINK \l "_</w:instrText>
              </w:r>
              <w:del w:id="843" w:author="Skat" w:date="2010-07-08T14:54:00Z">
                <w:r w:rsidR="00377F89">
                  <w:delInstrText>Toc265233965</w:delInstrText>
                </w:r>
              </w:del>
              <w:ins w:id="844" w:author="Skat" w:date="2010-07-08T14:54:00Z">
                <w:r>
                  <w:instrText>Toc266364161</w:instrText>
                </w:r>
              </w:ins>
              <w:r>
                <w:instrText>"</w:instrText>
              </w:r>
              <w:r>
                <w:fldChar w:fldCharType="separate"/>
              </w:r>
              <w:del w:id="845" w:author="Skat" w:date="2010-07-08T14:54:00Z">
                <w:r w:rsidR="003C3769" w:rsidRPr="00B303A9">
                  <w:rPr>
                    <w:rStyle w:val="Hyperlink"/>
                    <w:noProof/>
                  </w:rPr>
                  <w:delText>9.1</w:delText>
                </w:r>
                <w:r w:rsidR="003C3769">
                  <w:rPr>
                    <w:rFonts w:asciiTheme="minorHAnsi" w:eastAsiaTheme="minorEastAsia" w:hAnsiTheme="minorHAnsi" w:cstheme="minorBidi"/>
                    <w:noProof/>
                    <w:sz w:val="22"/>
                    <w:szCs w:val="22"/>
                  </w:rPr>
                  <w:tab/>
                </w:r>
                <w:r w:rsidR="003C3769" w:rsidRPr="00B303A9">
                  <w:rPr>
                    <w:rStyle w:val="Hyperlink"/>
                    <w:noProof/>
                  </w:rPr>
                  <w:delText>AdresseAnvendelseKode</w:delText>
                </w:r>
                <w:r w:rsidR="003C3769">
                  <w:rPr>
                    <w:noProof/>
                    <w:webHidden/>
                  </w:rPr>
                  <w:tab/>
                </w:r>
              </w:del>
              <w:ins w:id="846" w:author="Skat" w:date="2010-07-08T14:54:00Z">
                <w:r w:rsidR="00A5505D" w:rsidRPr="006E51C3">
                  <w:rPr>
                    <w:rStyle w:val="Hyperlink"/>
                    <w:noProof/>
                  </w:rPr>
                  <w:t>8.8</w:t>
                </w:r>
                <w:r w:rsidR="00A5505D">
                  <w:rPr>
                    <w:rFonts w:asciiTheme="minorHAnsi" w:eastAsiaTheme="minorEastAsia" w:hAnsiTheme="minorHAnsi" w:cstheme="minorBidi"/>
                    <w:noProof/>
                    <w:sz w:val="22"/>
                    <w:szCs w:val="22"/>
                  </w:rPr>
                  <w:tab/>
                </w:r>
                <w:r w:rsidR="00A5505D" w:rsidRPr="006E51C3">
                  <w:rPr>
                    <w:rStyle w:val="Hyperlink"/>
                    <w:noProof/>
                  </w:rPr>
                  <w:t>OpkrævningFordringType</w:t>
                </w:r>
                <w:r w:rsidR="00A5505D">
                  <w:rPr>
                    <w:noProof/>
                    <w:webHidden/>
                  </w:rPr>
                  <w:tab/>
                </w:r>
              </w:ins>
              <w:r>
                <w:rPr>
                  <w:noProof/>
                  <w:webHidden/>
                </w:rPr>
                <w:fldChar w:fldCharType="begin"/>
              </w:r>
              <w:r w:rsidR="00A5505D">
                <w:rPr>
                  <w:noProof/>
                  <w:webHidden/>
                </w:rPr>
                <w:instrText xml:space="preserve"> PAGEREF _</w:instrText>
              </w:r>
              <w:del w:id="847" w:author="Skat" w:date="2010-07-08T14:54:00Z">
                <w:r w:rsidR="003C3769">
                  <w:rPr>
                    <w:noProof/>
                    <w:webHidden/>
                  </w:rPr>
                  <w:delInstrText>Toc265233965</w:delInstrText>
                </w:r>
              </w:del>
              <w:ins w:id="848" w:author="Skat" w:date="2010-07-08T14:54:00Z">
                <w:r w:rsidR="00A5505D">
                  <w:rPr>
                    <w:noProof/>
                    <w:webHidden/>
                  </w:rPr>
                  <w:instrText>Toc266364161</w:instrText>
                </w:r>
              </w:ins>
              <w:r w:rsidR="00A5505D">
                <w:rPr>
                  <w:noProof/>
                  <w:webHidden/>
                </w:rPr>
                <w:instrText xml:space="preserve"> \h </w:instrText>
              </w:r>
              <w:r>
                <w:rPr>
                  <w:noProof/>
                  <w:webHidden/>
                </w:rPr>
              </w:r>
              <w:r>
                <w:rPr>
                  <w:noProof/>
                  <w:webHidden/>
                </w:rPr>
                <w:fldChar w:fldCharType="separate"/>
              </w:r>
              <w:r w:rsidR="00A5505D">
                <w:rPr>
                  <w:noProof/>
                  <w:webHidden/>
                </w:rPr>
                <w:t>171</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
              <w:r>
                <w:fldChar w:fldCharType="begin"/>
              </w:r>
              <w:r>
                <w:instrText>HYPERLINK \l "_</w:instrText>
              </w:r>
              <w:del w:id="849" w:author="Skat" w:date="2010-07-08T14:54:00Z">
                <w:r w:rsidR="00377F89">
                  <w:delInstrText>Toc265233966</w:delInstrText>
                </w:r>
              </w:del>
              <w:ins w:id="850" w:author="Skat" w:date="2010-07-08T14:54:00Z">
                <w:r>
                  <w:instrText>Toc266364162</w:instrText>
                </w:r>
              </w:ins>
              <w:r>
                <w:instrText>"</w:instrText>
              </w:r>
              <w:r>
                <w:fldChar w:fldCharType="separate"/>
              </w:r>
              <w:del w:id="851" w:author="Skat" w:date="2010-07-08T14:54:00Z">
                <w:r w:rsidR="003C3769" w:rsidRPr="00B303A9">
                  <w:rPr>
                    <w:rStyle w:val="Hyperlink"/>
                    <w:noProof/>
                  </w:rPr>
                  <w:delText>9.2</w:delText>
                </w:r>
                <w:r w:rsidR="003C3769">
                  <w:rPr>
                    <w:rFonts w:asciiTheme="minorHAnsi" w:eastAsiaTheme="minorEastAsia" w:hAnsiTheme="minorHAnsi" w:cstheme="minorBidi"/>
                    <w:noProof/>
                    <w:sz w:val="22"/>
                    <w:szCs w:val="22"/>
                  </w:rPr>
                  <w:tab/>
                </w:r>
                <w:r w:rsidR="003C3769" w:rsidRPr="00B303A9">
                  <w:rPr>
                    <w:rStyle w:val="Hyperlink"/>
                    <w:noProof/>
                  </w:rPr>
                  <w:delText>AdresseLandKode</w:delText>
                </w:r>
                <w:r w:rsidR="003C3769">
                  <w:rPr>
                    <w:noProof/>
                    <w:webHidden/>
                  </w:rPr>
                  <w:tab/>
                </w:r>
              </w:del>
              <w:ins w:id="852" w:author="Skat" w:date="2010-07-08T14:54:00Z">
                <w:r w:rsidR="00A5505D" w:rsidRPr="006E51C3">
                  <w:rPr>
                    <w:rStyle w:val="Hyperlink"/>
                    <w:noProof/>
                  </w:rPr>
                  <w:t>8.9</w:t>
                </w:r>
                <w:r w:rsidR="00A5505D">
                  <w:rPr>
                    <w:rFonts w:asciiTheme="minorHAnsi" w:eastAsiaTheme="minorEastAsia" w:hAnsiTheme="minorHAnsi" w:cstheme="minorBidi"/>
                    <w:noProof/>
                    <w:sz w:val="22"/>
                    <w:szCs w:val="22"/>
                  </w:rPr>
                  <w:tab/>
                </w:r>
                <w:r w:rsidR="00A5505D" w:rsidRPr="006E51C3">
                  <w:rPr>
                    <w:rStyle w:val="Hyperlink"/>
                    <w:noProof/>
                  </w:rPr>
                  <w:t>OpkrævningKonto</w:t>
                </w:r>
                <w:r w:rsidR="00A5505D">
                  <w:rPr>
                    <w:noProof/>
                    <w:webHidden/>
                  </w:rPr>
                  <w:tab/>
                </w:r>
              </w:ins>
              <w:r>
                <w:rPr>
                  <w:noProof/>
                  <w:webHidden/>
                </w:rPr>
                <w:fldChar w:fldCharType="begin"/>
              </w:r>
              <w:r w:rsidR="00A5505D">
                <w:rPr>
                  <w:noProof/>
                  <w:webHidden/>
                </w:rPr>
                <w:instrText xml:space="preserve"> PAGEREF _</w:instrText>
              </w:r>
              <w:del w:id="853" w:author="Skat" w:date="2010-07-08T14:54:00Z">
                <w:r w:rsidR="003C3769">
                  <w:rPr>
                    <w:noProof/>
                    <w:webHidden/>
                  </w:rPr>
                  <w:delInstrText>Toc265233966</w:delInstrText>
                </w:r>
              </w:del>
              <w:ins w:id="854" w:author="Skat" w:date="2010-07-08T14:54:00Z">
                <w:r w:rsidR="00A5505D">
                  <w:rPr>
                    <w:noProof/>
                    <w:webHidden/>
                  </w:rPr>
                  <w:instrText>Toc266364162</w:instrText>
                </w:r>
              </w:ins>
              <w:r w:rsidR="00A5505D">
                <w:rPr>
                  <w:noProof/>
                  <w:webHidden/>
                </w:rPr>
                <w:instrText xml:space="preserve"> \h </w:instrText>
              </w:r>
              <w:r>
                <w:rPr>
                  <w:noProof/>
                  <w:webHidden/>
                </w:rPr>
              </w:r>
              <w:r>
                <w:rPr>
                  <w:noProof/>
                  <w:webHidden/>
                </w:rPr>
                <w:fldChar w:fldCharType="separate"/>
              </w:r>
              <w:r w:rsidR="00A5505D">
                <w:rPr>
                  <w:noProof/>
                  <w:webHidden/>
                </w:rPr>
                <w:t>172</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Change w:id="855" w:author="Skat" w:date="2010-07-08T14:54:00Z">
                  <w:pPr>
                    <w:pStyle w:val="Indholdsfortegnelse2"/>
                    <w:tabs>
                      <w:tab w:val="left" w:pos="880"/>
                      <w:tab w:val="right" w:leader="dot" w:pos="10705"/>
                    </w:tabs>
                  </w:pPr>
                </w:pPrChange>
              </w:pPr>
              <w:r>
                <w:fldChar w:fldCharType="begin"/>
              </w:r>
              <w:r>
                <w:instrText>HYPERLINK \l "_</w:instrText>
              </w:r>
              <w:del w:id="856" w:author="Skat" w:date="2010-07-08T14:54:00Z">
                <w:r w:rsidR="00377F89">
                  <w:delInstrText>Toc265233967</w:delInstrText>
                </w:r>
              </w:del>
              <w:ins w:id="857" w:author="Skat" w:date="2010-07-08T14:54:00Z">
                <w:r>
                  <w:instrText>Toc266364163</w:instrText>
                </w:r>
              </w:ins>
              <w:r>
                <w:instrText>"</w:instrText>
              </w:r>
              <w:r>
                <w:fldChar w:fldCharType="separate"/>
              </w:r>
              <w:del w:id="858" w:author="Skat" w:date="2010-07-08T14:54:00Z">
                <w:r w:rsidR="003C3769" w:rsidRPr="00B303A9">
                  <w:rPr>
                    <w:rStyle w:val="Hyperlink"/>
                    <w:noProof/>
                  </w:rPr>
                  <w:delText>9.3</w:delText>
                </w:r>
                <w:r w:rsidR="003C3769">
                  <w:rPr>
                    <w:rFonts w:asciiTheme="minorHAnsi" w:eastAsiaTheme="minorEastAsia" w:hAnsiTheme="minorHAnsi" w:cstheme="minorBidi"/>
                    <w:noProof/>
                    <w:sz w:val="22"/>
                    <w:szCs w:val="22"/>
                  </w:rPr>
                  <w:tab/>
                </w:r>
                <w:r w:rsidR="003C3769" w:rsidRPr="00B303A9">
                  <w:rPr>
                    <w:rStyle w:val="Hyperlink"/>
                    <w:noProof/>
                  </w:rPr>
                  <w:delText>AdresseLinie</w:delText>
                </w:r>
                <w:r w:rsidR="003C3769">
                  <w:rPr>
                    <w:noProof/>
                    <w:webHidden/>
                  </w:rPr>
                  <w:tab/>
                </w:r>
              </w:del>
              <w:ins w:id="859" w:author="Skat" w:date="2010-07-08T14:54:00Z">
                <w:r w:rsidR="00A5505D" w:rsidRPr="006E51C3">
                  <w:rPr>
                    <w:rStyle w:val="Hyperlink"/>
                    <w:noProof/>
                  </w:rPr>
                  <w:t>8.10</w:t>
                </w:r>
                <w:r w:rsidR="00A5505D">
                  <w:rPr>
                    <w:rFonts w:asciiTheme="minorHAnsi" w:eastAsiaTheme="minorEastAsia" w:hAnsiTheme="minorHAnsi" w:cstheme="minorBidi"/>
                    <w:noProof/>
                    <w:sz w:val="22"/>
                    <w:szCs w:val="22"/>
                  </w:rPr>
                  <w:tab/>
                </w:r>
                <w:r w:rsidR="00A5505D" w:rsidRPr="006E51C3">
                  <w:rPr>
                    <w:rStyle w:val="Hyperlink"/>
                    <w:noProof/>
                  </w:rPr>
                  <w:t>OpkrævningRentegodtgørelse</w:t>
                </w:r>
                <w:r w:rsidR="00A5505D">
                  <w:rPr>
                    <w:noProof/>
                    <w:webHidden/>
                  </w:rPr>
                  <w:tab/>
                </w:r>
              </w:ins>
              <w:r>
                <w:rPr>
                  <w:noProof/>
                  <w:webHidden/>
                </w:rPr>
                <w:fldChar w:fldCharType="begin"/>
              </w:r>
              <w:r w:rsidR="00A5505D">
                <w:rPr>
                  <w:noProof/>
                  <w:webHidden/>
                </w:rPr>
                <w:instrText xml:space="preserve"> PAGEREF _</w:instrText>
              </w:r>
              <w:del w:id="860" w:author="Skat" w:date="2010-07-08T14:54:00Z">
                <w:r w:rsidR="003C3769">
                  <w:rPr>
                    <w:noProof/>
                    <w:webHidden/>
                  </w:rPr>
                  <w:delInstrText>Toc265233967</w:delInstrText>
                </w:r>
              </w:del>
              <w:ins w:id="861" w:author="Skat" w:date="2010-07-08T14:54:00Z">
                <w:r w:rsidR="00A5505D">
                  <w:rPr>
                    <w:noProof/>
                    <w:webHidden/>
                  </w:rPr>
                  <w:instrText>Toc266364163</w:instrText>
                </w:r>
              </w:ins>
              <w:r w:rsidR="00A5505D">
                <w:rPr>
                  <w:noProof/>
                  <w:webHidden/>
                </w:rPr>
                <w:instrText xml:space="preserve"> \h </w:instrText>
              </w:r>
              <w:r>
                <w:rPr>
                  <w:noProof/>
                  <w:webHidden/>
                </w:rPr>
              </w:r>
              <w:r>
                <w:rPr>
                  <w:noProof/>
                  <w:webHidden/>
                </w:rPr>
                <w:fldChar w:fldCharType="separate"/>
              </w:r>
              <w:r w:rsidR="00A5505D">
                <w:rPr>
                  <w:noProof/>
                  <w:webHidden/>
                </w:rPr>
                <w:t>174</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Change w:id="862" w:author="Skat" w:date="2010-07-08T14:54:00Z">
                  <w:pPr>
                    <w:pStyle w:val="Indholdsfortegnelse2"/>
                    <w:tabs>
                      <w:tab w:val="left" w:pos="880"/>
                      <w:tab w:val="right" w:leader="dot" w:pos="10705"/>
                    </w:tabs>
                  </w:pPr>
                </w:pPrChange>
              </w:pPr>
              <w:r>
                <w:fldChar w:fldCharType="begin"/>
              </w:r>
              <w:r>
                <w:instrText>HYPERLINK \l "_</w:instrText>
              </w:r>
              <w:del w:id="863" w:author="Skat" w:date="2010-07-08T14:54:00Z">
                <w:r w:rsidR="00377F89">
                  <w:delInstrText>Toc265233968</w:delInstrText>
                </w:r>
              </w:del>
              <w:ins w:id="864" w:author="Skat" w:date="2010-07-08T14:54:00Z">
                <w:r>
                  <w:instrText>Toc266364164</w:instrText>
                </w:r>
              </w:ins>
              <w:r>
                <w:instrText>"</w:instrText>
              </w:r>
              <w:r>
                <w:fldChar w:fldCharType="separate"/>
              </w:r>
              <w:del w:id="865" w:author="Skat" w:date="2010-07-08T14:54:00Z">
                <w:r w:rsidR="003C3769" w:rsidRPr="00B303A9">
                  <w:rPr>
                    <w:rStyle w:val="Hyperlink"/>
                    <w:noProof/>
                  </w:rPr>
                  <w:delText>9.4</w:delText>
                </w:r>
                <w:r w:rsidR="003C3769">
                  <w:rPr>
                    <w:rFonts w:asciiTheme="minorHAnsi" w:eastAsiaTheme="minorEastAsia" w:hAnsiTheme="minorHAnsi" w:cstheme="minorBidi"/>
                    <w:noProof/>
                    <w:sz w:val="22"/>
                    <w:szCs w:val="22"/>
                  </w:rPr>
                  <w:tab/>
                </w:r>
                <w:r w:rsidR="003C3769" w:rsidRPr="00B303A9">
                  <w:rPr>
                    <w:rStyle w:val="Hyperlink"/>
                    <w:noProof/>
                  </w:rPr>
                  <w:delText>AntalÅr</w:delText>
                </w:r>
                <w:r w:rsidR="003C3769">
                  <w:rPr>
                    <w:noProof/>
                    <w:webHidden/>
                  </w:rPr>
                  <w:tab/>
                </w:r>
              </w:del>
              <w:ins w:id="866" w:author="Skat" w:date="2010-07-08T14:54:00Z">
                <w:r w:rsidR="00A5505D" w:rsidRPr="006E51C3">
                  <w:rPr>
                    <w:rStyle w:val="Hyperlink"/>
                    <w:noProof/>
                  </w:rPr>
                  <w:t>8.11</w:t>
                </w:r>
                <w:r w:rsidR="00A5505D">
                  <w:rPr>
                    <w:rFonts w:asciiTheme="minorHAnsi" w:eastAsiaTheme="minorEastAsia" w:hAnsiTheme="minorHAnsi" w:cstheme="minorBidi"/>
                    <w:noProof/>
                    <w:sz w:val="22"/>
                    <w:szCs w:val="22"/>
                  </w:rPr>
                  <w:tab/>
                </w:r>
                <w:r w:rsidR="00A5505D" w:rsidRPr="006E51C3">
                  <w:rPr>
                    <w:rStyle w:val="Hyperlink"/>
                    <w:noProof/>
                  </w:rPr>
                  <w:t>OpkrævningUdbetaling</w:t>
                </w:r>
                <w:r w:rsidR="00A5505D">
                  <w:rPr>
                    <w:noProof/>
                    <w:webHidden/>
                  </w:rPr>
                  <w:tab/>
                </w:r>
              </w:ins>
              <w:r>
                <w:rPr>
                  <w:noProof/>
                  <w:webHidden/>
                </w:rPr>
                <w:fldChar w:fldCharType="begin"/>
              </w:r>
              <w:r w:rsidR="00A5505D">
                <w:rPr>
                  <w:noProof/>
                  <w:webHidden/>
                </w:rPr>
                <w:instrText xml:space="preserve"> PAGEREF _</w:instrText>
              </w:r>
              <w:del w:id="867" w:author="Skat" w:date="2010-07-08T14:54:00Z">
                <w:r w:rsidR="003C3769">
                  <w:rPr>
                    <w:noProof/>
                    <w:webHidden/>
                  </w:rPr>
                  <w:delInstrText>Toc265233968</w:delInstrText>
                </w:r>
              </w:del>
              <w:ins w:id="868" w:author="Skat" w:date="2010-07-08T14:54:00Z">
                <w:r w:rsidR="00A5505D">
                  <w:rPr>
                    <w:noProof/>
                    <w:webHidden/>
                  </w:rPr>
                  <w:instrText>Toc266364164</w:instrText>
                </w:r>
              </w:ins>
              <w:r w:rsidR="00A5505D">
                <w:rPr>
                  <w:noProof/>
                  <w:webHidden/>
                </w:rPr>
                <w:instrText xml:space="preserve"> \h </w:instrText>
              </w:r>
              <w:r>
                <w:rPr>
                  <w:noProof/>
                  <w:webHidden/>
                </w:rPr>
              </w:r>
              <w:r>
                <w:rPr>
                  <w:noProof/>
                  <w:webHidden/>
                </w:rPr>
                <w:fldChar w:fldCharType="separate"/>
              </w:r>
              <w:r w:rsidR="00A5505D">
                <w:rPr>
                  <w:noProof/>
                  <w:webHidden/>
                </w:rPr>
                <w:t>175</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Change w:id="869" w:author="Skat" w:date="2010-07-08T14:54:00Z">
                  <w:pPr>
                    <w:pStyle w:val="Indholdsfortegnelse2"/>
                    <w:tabs>
                      <w:tab w:val="left" w:pos="880"/>
                      <w:tab w:val="right" w:leader="dot" w:pos="10705"/>
                    </w:tabs>
                  </w:pPr>
                </w:pPrChange>
              </w:pPr>
              <w:r>
                <w:fldChar w:fldCharType="begin"/>
              </w:r>
              <w:r>
                <w:instrText>HYPERLINK \l "_</w:instrText>
              </w:r>
              <w:del w:id="870" w:author="Skat" w:date="2010-07-08T14:54:00Z">
                <w:r w:rsidR="00377F89">
                  <w:delInstrText>Toc265233969</w:delInstrText>
                </w:r>
              </w:del>
              <w:ins w:id="871" w:author="Skat" w:date="2010-07-08T14:54:00Z">
                <w:r>
                  <w:instrText>Toc266364165</w:instrText>
                </w:r>
              </w:ins>
              <w:r>
                <w:instrText>"</w:instrText>
              </w:r>
              <w:r>
                <w:fldChar w:fldCharType="separate"/>
              </w:r>
              <w:del w:id="872" w:author="Skat" w:date="2010-07-08T14:54:00Z">
                <w:r w:rsidR="003C3769" w:rsidRPr="00B303A9">
                  <w:rPr>
                    <w:rStyle w:val="Hyperlink"/>
                    <w:noProof/>
                  </w:rPr>
                  <w:delText>9.5</w:delText>
                </w:r>
                <w:r w:rsidR="003C3769">
                  <w:rPr>
                    <w:rFonts w:asciiTheme="minorHAnsi" w:eastAsiaTheme="minorEastAsia" w:hAnsiTheme="minorHAnsi" w:cstheme="minorBidi"/>
                    <w:noProof/>
                    <w:sz w:val="22"/>
                    <w:szCs w:val="22"/>
                  </w:rPr>
                  <w:tab/>
                </w:r>
                <w:r w:rsidR="003C3769" w:rsidRPr="00B303A9">
                  <w:rPr>
                    <w:rStyle w:val="Hyperlink"/>
                    <w:noProof/>
                  </w:rPr>
                  <w:delText>Areal</w:delText>
                </w:r>
              </w:del>
              <w:ins w:id="873" w:author="Skat" w:date="2010-07-08T14:54:00Z">
                <w:r w:rsidR="00A5505D" w:rsidRPr="006E51C3">
                  <w:rPr>
                    <w:rStyle w:val="Hyperlink"/>
                    <w:noProof/>
                  </w:rPr>
                  <w:t>8.12</w:t>
                </w:r>
                <w:r w:rsidR="00A5505D">
                  <w:rPr>
                    <w:rFonts w:asciiTheme="minorHAnsi" w:eastAsiaTheme="minorEastAsia" w:hAnsiTheme="minorHAnsi" w:cstheme="minorBidi"/>
                    <w:noProof/>
                    <w:sz w:val="22"/>
                    <w:szCs w:val="22"/>
                  </w:rPr>
                  <w:tab/>
                </w:r>
                <w:r w:rsidR="00A5505D" w:rsidRPr="006E51C3">
                  <w:rPr>
                    <w:rStyle w:val="Hyperlink"/>
                    <w:noProof/>
                  </w:rPr>
                  <w:t>Saldo</w:t>
                </w:r>
              </w:ins>
              <w:r w:rsidR="00A5505D">
                <w:rPr>
                  <w:noProof/>
                  <w:webHidden/>
                </w:rPr>
                <w:tab/>
              </w:r>
              <w:r>
                <w:rPr>
                  <w:noProof/>
                  <w:webHidden/>
                </w:rPr>
                <w:fldChar w:fldCharType="begin"/>
              </w:r>
              <w:r w:rsidR="00A5505D">
                <w:rPr>
                  <w:noProof/>
                  <w:webHidden/>
                </w:rPr>
                <w:instrText xml:space="preserve"> PAGEREF _</w:instrText>
              </w:r>
              <w:del w:id="874" w:author="Skat" w:date="2010-07-08T14:54:00Z">
                <w:r w:rsidR="003C3769">
                  <w:rPr>
                    <w:noProof/>
                    <w:webHidden/>
                  </w:rPr>
                  <w:delInstrText>Toc265233969</w:delInstrText>
                </w:r>
              </w:del>
              <w:ins w:id="875" w:author="Skat" w:date="2010-07-08T14:54:00Z">
                <w:r w:rsidR="00A5505D">
                  <w:rPr>
                    <w:noProof/>
                    <w:webHidden/>
                  </w:rPr>
                  <w:instrText>Toc266364165</w:instrText>
                </w:r>
              </w:ins>
              <w:r w:rsidR="00A5505D">
                <w:rPr>
                  <w:noProof/>
                  <w:webHidden/>
                </w:rPr>
                <w:instrText xml:space="preserve"> \h </w:instrText>
              </w:r>
              <w:r>
                <w:rPr>
                  <w:noProof/>
                  <w:webHidden/>
                </w:rPr>
              </w:r>
              <w:r>
                <w:rPr>
                  <w:noProof/>
                  <w:webHidden/>
                </w:rPr>
                <w:fldChar w:fldCharType="separate"/>
              </w:r>
              <w:r w:rsidR="00A5505D">
                <w:rPr>
                  <w:noProof/>
                  <w:webHidden/>
                </w:rPr>
                <w:t>177</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Change w:id="876" w:author="Skat" w:date="2010-07-08T14:54:00Z">
                  <w:pPr>
                    <w:pStyle w:val="Indholdsfortegnelse2"/>
                    <w:tabs>
                      <w:tab w:val="left" w:pos="880"/>
                      <w:tab w:val="right" w:leader="dot" w:pos="10705"/>
                    </w:tabs>
                  </w:pPr>
                </w:pPrChange>
              </w:pPr>
              <w:r>
                <w:fldChar w:fldCharType="begin"/>
              </w:r>
              <w:r>
                <w:instrText>HYPERLINK \l "_</w:instrText>
              </w:r>
              <w:del w:id="877" w:author="Skat" w:date="2010-07-08T14:54:00Z">
                <w:r w:rsidR="00377F89">
                  <w:delInstrText>Toc265233970</w:delInstrText>
                </w:r>
              </w:del>
              <w:ins w:id="878" w:author="Skat" w:date="2010-07-08T14:54:00Z">
                <w:r>
                  <w:instrText>Toc266364166</w:instrText>
                </w:r>
              </w:ins>
              <w:r>
                <w:instrText>"</w:instrText>
              </w:r>
              <w:r>
                <w:fldChar w:fldCharType="separate"/>
              </w:r>
              <w:del w:id="879" w:author="Skat" w:date="2010-07-08T14:54:00Z">
                <w:r w:rsidR="003C3769" w:rsidRPr="00B303A9">
                  <w:rPr>
                    <w:rStyle w:val="Hyperlink"/>
                    <w:noProof/>
                  </w:rPr>
                  <w:delText>9.6</w:delText>
                </w:r>
                <w:r w:rsidR="003C3769">
                  <w:rPr>
                    <w:rFonts w:asciiTheme="minorHAnsi" w:eastAsiaTheme="minorEastAsia" w:hAnsiTheme="minorHAnsi" w:cstheme="minorBidi"/>
                    <w:noProof/>
                    <w:sz w:val="22"/>
                    <w:szCs w:val="22"/>
                  </w:rPr>
                  <w:tab/>
                </w:r>
                <w:r w:rsidR="003C3769" w:rsidRPr="00B303A9">
                  <w:rPr>
                    <w:rStyle w:val="Hyperlink"/>
                    <w:noProof/>
                  </w:rPr>
                  <w:delText>BICNummer</w:delText>
                </w:r>
                <w:r w:rsidR="003C3769">
                  <w:rPr>
                    <w:noProof/>
                    <w:webHidden/>
                  </w:rPr>
                  <w:tab/>
                </w:r>
              </w:del>
              <w:ins w:id="880" w:author="Skat" w:date="2010-07-08T14:54:00Z">
                <w:r w:rsidR="00A5505D" w:rsidRPr="006E51C3">
                  <w:rPr>
                    <w:rStyle w:val="Hyperlink"/>
                    <w:noProof/>
                  </w:rPr>
                  <w:t>8.13</w:t>
                </w:r>
                <w:r w:rsidR="00A5505D">
                  <w:rPr>
                    <w:rFonts w:asciiTheme="minorHAnsi" w:eastAsiaTheme="minorEastAsia" w:hAnsiTheme="minorHAnsi" w:cstheme="minorBidi"/>
                    <w:noProof/>
                    <w:sz w:val="22"/>
                    <w:szCs w:val="22"/>
                  </w:rPr>
                  <w:tab/>
                </w:r>
                <w:r w:rsidR="00A5505D" w:rsidRPr="006E51C3">
                  <w:rPr>
                    <w:rStyle w:val="Hyperlink"/>
                    <w:noProof/>
                  </w:rPr>
                  <w:t>ValutaOplysning</w:t>
                </w:r>
                <w:r w:rsidR="00A5505D">
                  <w:rPr>
                    <w:noProof/>
                    <w:webHidden/>
                  </w:rPr>
                  <w:tab/>
                </w:r>
              </w:ins>
              <w:r>
                <w:rPr>
                  <w:noProof/>
                  <w:webHidden/>
                </w:rPr>
                <w:fldChar w:fldCharType="begin"/>
              </w:r>
              <w:r w:rsidR="00A5505D">
                <w:rPr>
                  <w:noProof/>
                  <w:webHidden/>
                </w:rPr>
                <w:instrText xml:space="preserve"> PAGEREF _</w:instrText>
              </w:r>
              <w:del w:id="881" w:author="Skat" w:date="2010-07-08T14:54:00Z">
                <w:r w:rsidR="003C3769">
                  <w:rPr>
                    <w:noProof/>
                    <w:webHidden/>
                  </w:rPr>
                  <w:delInstrText>Toc265233970</w:delInstrText>
                </w:r>
              </w:del>
              <w:ins w:id="882" w:author="Skat" w:date="2010-07-08T14:54:00Z">
                <w:r w:rsidR="00A5505D">
                  <w:rPr>
                    <w:noProof/>
                    <w:webHidden/>
                  </w:rPr>
                  <w:instrText>Toc266364166</w:instrText>
                </w:r>
              </w:ins>
              <w:r w:rsidR="00A5505D">
                <w:rPr>
                  <w:noProof/>
                  <w:webHidden/>
                </w:rPr>
                <w:instrText xml:space="preserve"> \h </w:instrText>
              </w:r>
              <w:r>
                <w:rPr>
                  <w:noProof/>
                  <w:webHidden/>
                </w:rPr>
              </w:r>
              <w:r>
                <w:rPr>
                  <w:noProof/>
                  <w:webHidden/>
                </w:rPr>
                <w:fldChar w:fldCharType="separate"/>
              </w:r>
              <w:r w:rsidR="00A5505D">
                <w:rPr>
                  <w:noProof/>
                  <w:webHidden/>
                </w:rPr>
                <w:t>178</w:t>
              </w:r>
              <w:r>
                <w:rPr>
                  <w:noProof/>
                  <w:webHidden/>
                </w:rPr>
                <w:fldChar w:fldCharType="end"/>
              </w:r>
              <w:r>
                <w:fldChar w:fldCharType="end"/>
              </w:r>
            </w:p>
            <w:p w:rsidR="00A5505D" w:rsidRDefault="00F061A6">
              <w:pPr>
                <w:pStyle w:val="Indholdsfortegnelse1"/>
                <w:tabs>
                  <w:tab w:val="left" w:pos="440"/>
                  <w:tab w:val="right" w:leader="dot" w:pos="10705"/>
                </w:tabs>
                <w:rPr>
                  <w:rFonts w:asciiTheme="minorHAnsi" w:eastAsiaTheme="minorEastAsia" w:hAnsiTheme="minorHAnsi" w:cstheme="minorBidi"/>
                  <w:noProof/>
                  <w:sz w:val="22"/>
                  <w:szCs w:val="22"/>
                </w:rPr>
                <w:pPrChange w:id="883" w:author="Skat" w:date="2010-07-08T14:54:00Z">
                  <w:pPr>
                    <w:pStyle w:val="Indholdsfortegnelse2"/>
                    <w:tabs>
                      <w:tab w:val="left" w:pos="880"/>
                      <w:tab w:val="right" w:leader="dot" w:pos="10705"/>
                    </w:tabs>
                  </w:pPr>
                </w:pPrChange>
              </w:pPr>
              <w:r>
                <w:fldChar w:fldCharType="begin"/>
              </w:r>
              <w:r>
                <w:instrText>HYPERLINK \l "_</w:instrText>
              </w:r>
              <w:del w:id="884" w:author="Skat" w:date="2010-07-08T14:54:00Z">
                <w:r w:rsidR="00377F89">
                  <w:delInstrText>Toc265233971</w:delInstrText>
                </w:r>
              </w:del>
              <w:ins w:id="885" w:author="Skat" w:date="2010-07-08T14:54:00Z">
                <w:r>
                  <w:instrText>Toc266364167</w:instrText>
                </w:r>
              </w:ins>
              <w:r>
                <w:instrText>"</w:instrText>
              </w:r>
              <w:r>
                <w:fldChar w:fldCharType="separate"/>
              </w:r>
              <w:del w:id="886" w:author="Skat" w:date="2010-07-08T14:54:00Z">
                <w:r w:rsidR="003C3769" w:rsidRPr="00B303A9">
                  <w:rPr>
                    <w:rStyle w:val="Hyperlink"/>
                    <w:noProof/>
                  </w:rPr>
                  <w:delText>9.7</w:delText>
                </w:r>
                <w:r w:rsidR="003C3769">
                  <w:rPr>
                    <w:rFonts w:asciiTheme="minorHAnsi" w:eastAsiaTheme="minorEastAsia" w:hAnsiTheme="minorHAnsi" w:cstheme="minorBidi"/>
                    <w:noProof/>
                    <w:sz w:val="22"/>
                    <w:szCs w:val="22"/>
                  </w:rPr>
                  <w:tab/>
                </w:r>
                <w:r w:rsidR="003C3769" w:rsidRPr="00B303A9">
                  <w:rPr>
                    <w:rStyle w:val="Hyperlink"/>
                    <w:noProof/>
                  </w:rPr>
                  <w:delText>BankRegistreringNummer</w:delText>
                </w:r>
                <w:r w:rsidR="003C3769">
                  <w:rPr>
                    <w:noProof/>
                    <w:webHidden/>
                  </w:rPr>
                  <w:tab/>
                </w:r>
              </w:del>
              <w:ins w:id="887" w:author="Skat" w:date="2010-07-08T14:54:00Z">
                <w:r w:rsidR="00A5505D" w:rsidRPr="006E51C3">
                  <w:rPr>
                    <w:rStyle w:val="Hyperlink"/>
                    <w:noProof/>
                  </w:rPr>
                  <w:t>9</w:t>
                </w:r>
                <w:r w:rsidR="00A5505D">
                  <w:rPr>
                    <w:rFonts w:asciiTheme="minorHAnsi" w:eastAsiaTheme="minorEastAsia" w:hAnsiTheme="minorHAnsi" w:cstheme="minorBidi"/>
                    <w:noProof/>
                    <w:sz w:val="22"/>
                    <w:szCs w:val="22"/>
                  </w:rPr>
                  <w:tab/>
                </w:r>
                <w:r w:rsidR="00A5505D" w:rsidRPr="006E51C3">
                  <w:rPr>
                    <w:rStyle w:val="Hyperlink"/>
                    <w:noProof/>
                  </w:rPr>
                  <w:t>Domæner</w:t>
                </w:r>
                <w:r w:rsidR="00A5505D">
                  <w:rPr>
                    <w:noProof/>
                    <w:webHidden/>
                  </w:rPr>
                  <w:tab/>
                </w:r>
              </w:ins>
              <w:r>
                <w:rPr>
                  <w:noProof/>
                  <w:webHidden/>
                </w:rPr>
                <w:fldChar w:fldCharType="begin"/>
              </w:r>
              <w:r w:rsidR="00A5505D">
                <w:rPr>
                  <w:noProof/>
                  <w:webHidden/>
                </w:rPr>
                <w:instrText xml:space="preserve"> PAGEREF _</w:instrText>
              </w:r>
              <w:del w:id="888" w:author="Skat" w:date="2010-07-08T14:54:00Z">
                <w:r w:rsidR="003C3769">
                  <w:rPr>
                    <w:noProof/>
                    <w:webHidden/>
                  </w:rPr>
                  <w:delInstrText>Toc265233971</w:delInstrText>
                </w:r>
              </w:del>
              <w:ins w:id="889" w:author="Skat" w:date="2010-07-08T14:54:00Z">
                <w:r w:rsidR="00A5505D">
                  <w:rPr>
                    <w:noProof/>
                    <w:webHidden/>
                  </w:rPr>
                  <w:instrText>Toc266364167</w:instrText>
                </w:r>
              </w:ins>
              <w:r w:rsidR="00A5505D">
                <w:rPr>
                  <w:noProof/>
                  <w:webHidden/>
                </w:rPr>
                <w:instrText xml:space="preserve"> \h </w:instrText>
              </w:r>
              <w:r>
                <w:rPr>
                  <w:noProof/>
                  <w:webHidden/>
                </w:rPr>
              </w:r>
              <w:r>
                <w:rPr>
                  <w:noProof/>
                  <w:webHidden/>
                </w:rPr>
                <w:fldChar w:fldCharType="separate"/>
              </w:r>
              <w:r w:rsidR="00A5505D">
                <w:rPr>
                  <w:noProof/>
                  <w:webHidden/>
                </w:rPr>
                <w:t>180</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
              <w:r>
                <w:fldChar w:fldCharType="begin"/>
              </w:r>
              <w:r>
                <w:instrText>HYPERLINK \l "_</w:instrText>
              </w:r>
              <w:del w:id="890" w:author="Skat" w:date="2010-07-08T14:54:00Z">
                <w:r w:rsidR="00377F89">
                  <w:delInstrText>Toc265233972</w:delInstrText>
                </w:r>
              </w:del>
              <w:ins w:id="891" w:author="Skat" w:date="2010-07-08T14:54:00Z">
                <w:r>
                  <w:instrText>Toc266364168</w:instrText>
                </w:r>
              </w:ins>
              <w:r>
                <w:instrText>"</w:instrText>
              </w:r>
              <w:r>
                <w:fldChar w:fldCharType="separate"/>
              </w:r>
              <w:r w:rsidR="00A5505D" w:rsidRPr="006E51C3">
                <w:rPr>
                  <w:rStyle w:val="Hyperlink"/>
                  <w:noProof/>
                </w:rPr>
                <w:t>9.</w:t>
              </w:r>
              <w:del w:id="892" w:author="Skat" w:date="2010-07-08T14:54:00Z">
                <w:r w:rsidR="003C3769" w:rsidRPr="00B303A9">
                  <w:rPr>
                    <w:rStyle w:val="Hyperlink"/>
                    <w:noProof/>
                  </w:rPr>
                  <w:delText>8</w:delText>
                </w:r>
                <w:r w:rsidR="003C3769">
                  <w:rPr>
                    <w:rFonts w:asciiTheme="minorHAnsi" w:eastAsiaTheme="minorEastAsia" w:hAnsiTheme="minorHAnsi" w:cstheme="minorBidi"/>
                    <w:noProof/>
                    <w:sz w:val="22"/>
                    <w:szCs w:val="22"/>
                  </w:rPr>
                  <w:tab/>
                </w:r>
                <w:r w:rsidR="003C3769" w:rsidRPr="00B303A9">
                  <w:rPr>
                    <w:rStyle w:val="Hyperlink"/>
                    <w:noProof/>
                  </w:rPr>
                  <w:delText>Beløb</w:delText>
                </w:r>
              </w:del>
              <w:ins w:id="893" w:author="Skat" w:date="2010-07-08T14:54:00Z">
                <w:r w:rsidR="00A5505D" w:rsidRPr="006E51C3">
                  <w:rPr>
                    <w:rStyle w:val="Hyperlink"/>
                    <w:noProof/>
                  </w:rPr>
                  <w:t>1</w:t>
                </w:r>
                <w:r w:rsidR="00A5505D">
                  <w:rPr>
                    <w:rFonts w:asciiTheme="minorHAnsi" w:eastAsiaTheme="minorEastAsia" w:hAnsiTheme="minorHAnsi" w:cstheme="minorBidi"/>
                    <w:noProof/>
                    <w:sz w:val="22"/>
                    <w:szCs w:val="22"/>
                  </w:rPr>
                  <w:tab/>
                </w:r>
                <w:r w:rsidR="00A5505D" w:rsidRPr="006E51C3">
                  <w:rPr>
                    <w:rStyle w:val="Hyperlink"/>
                    <w:noProof/>
                  </w:rPr>
                  <w:t>Aar</w:t>
                </w:r>
              </w:ins>
              <w:r w:rsidR="00A5505D">
                <w:rPr>
                  <w:noProof/>
                  <w:webHidden/>
                </w:rPr>
                <w:tab/>
              </w:r>
              <w:r>
                <w:rPr>
                  <w:noProof/>
                  <w:webHidden/>
                </w:rPr>
                <w:fldChar w:fldCharType="begin"/>
              </w:r>
              <w:r w:rsidR="00A5505D">
                <w:rPr>
                  <w:noProof/>
                  <w:webHidden/>
                </w:rPr>
                <w:instrText xml:space="preserve"> PAGEREF _</w:instrText>
              </w:r>
              <w:del w:id="894" w:author="Skat" w:date="2010-07-08T14:54:00Z">
                <w:r w:rsidR="003C3769">
                  <w:rPr>
                    <w:noProof/>
                    <w:webHidden/>
                  </w:rPr>
                  <w:delInstrText>Toc265233972</w:delInstrText>
                </w:r>
              </w:del>
              <w:ins w:id="895" w:author="Skat" w:date="2010-07-08T14:54:00Z">
                <w:r w:rsidR="00A5505D">
                  <w:rPr>
                    <w:noProof/>
                    <w:webHidden/>
                  </w:rPr>
                  <w:instrText>Toc266364168</w:instrText>
                </w:r>
              </w:ins>
              <w:r w:rsidR="00A5505D">
                <w:rPr>
                  <w:noProof/>
                  <w:webHidden/>
                </w:rPr>
                <w:instrText xml:space="preserve"> \h </w:instrText>
              </w:r>
              <w:r>
                <w:rPr>
                  <w:noProof/>
                  <w:webHidden/>
                </w:rPr>
              </w:r>
              <w:r>
                <w:rPr>
                  <w:noProof/>
                  <w:webHidden/>
                </w:rPr>
                <w:fldChar w:fldCharType="separate"/>
              </w:r>
              <w:r w:rsidR="00A5505D">
                <w:rPr>
                  <w:noProof/>
                  <w:webHidden/>
                </w:rPr>
                <w:t>180</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
              <w:r>
                <w:fldChar w:fldCharType="begin"/>
              </w:r>
              <w:r>
                <w:instrText>HYPERLINK \l "_</w:instrText>
              </w:r>
              <w:del w:id="896" w:author="Skat" w:date="2010-07-08T14:54:00Z">
                <w:r w:rsidR="00377F89">
                  <w:delInstrText>Toc265233973</w:delInstrText>
                </w:r>
              </w:del>
              <w:ins w:id="897" w:author="Skat" w:date="2010-07-08T14:54:00Z">
                <w:r>
                  <w:instrText>Toc266364169</w:instrText>
                </w:r>
              </w:ins>
              <w:r>
                <w:instrText>"</w:instrText>
              </w:r>
              <w:r>
                <w:fldChar w:fldCharType="separate"/>
              </w:r>
              <w:del w:id="898" w:author="Skat" w:date="2010-07-08T14:54:00Z">
                <w:r w:rsidR="003C3769" w:rsidRPr="00B303A9">
                  <w:rPr>
                    <w:rStyle w:val="Hyperlink"/>
                    <w:noProof/>
                  </w:rPr>
                  <w:delText>9.9</w:delText>
                </w:r>
                <w:r w:rsidR="003C3769">
                  <w:rPr>
                    <w:rFonts w:asciiTheme="minorHAnsi" w:eastAsiaTheme="minorEastAsia" w:hAnsiTheme="minorHAnsi" w:cstheme="minorBidi"/>
                    <w:noProof/>
                    <w:sz w:val="22"/>
                    <w:szCs w:val="22"/>
                  </w:rPr>
                  <w:tab/>
                </w:r>
                <w:r w:rsidR="003C3769" w:rsidRPr="00B303A9">
                  <w:rPr>
                    <w:rStyle w:val="Hyperlink"/>
                    <w:noProof/>
                  </w:rPr>
                  <w:delText>BeløbPositivNegativ15Decimaler2</w:delText>
                </w:r>
                <w:r w:rsidR="003C3769">
                  <w:rPr>
                    <w:noProof/>
                    <w:webHidden/>
                  </w:rPr>
                  <w:tab/>
                </w:r>
              </w:del>
              <w:ins w:id="899" w:author="Skat" w:date="2010-07-08T14:54:00Z">
                <w:r w:rsidR="00A5505D" w:rsidRPr="006E51C3">
                  <w:rPr>
                    <w:rStyle w:val="Hyperlink"/>
                    <w:noProof/>
                  </w:rPr>
                  <w:t>9.2</w:t>
                </w:r>
                <w:r w:rsidR="00A5505D">
                  <w:rPr>
                    <w:rFonts w:asciiTheme="minorHAnsi" w:eastAsiaTheme="minorEastAsia" w:hAnsiTheme="minorHAnsi" w:cstheme="minorBidi"/>
                    <w:noProof/>
                    <w:sz w:val="22"/>
                    <w:szCs w:val="22"/>
                  </w:rPr>
                  <w:tab/>
                </w:r>
                <w:r w:rsidR="00A5505D" w:rsidRPr="006E51C3">
                  <w:rPr>
                    <w:rStyle w:val="Hyperlink"/>
                    <w:noProof/>
                  </w:rPr>
                  <w:t>AdresseAnvendelseKode</w:t>
                </w:r>
                <w:r w:rsidR="00A5505D">
                  <w:rPr>
                    <w:noProof/>
                    <w:webHidden/>
                  </w:rPr>
                  <w:tab/>
                </w:r>
              </w:ins>
              <w:r>
                <w:rPr>
                  <w:noProof/>
                  <w:webHidden/>
                </w:rPr>
                <w:fldChar w:fldCharType="begin"/>
              </w:r>
              <w:r w:rsidR="00A5505D">
                <w:rPr>
                  <w:noProof/>
                  <w:webHidden/>
                </w:rPr>
                <w:instrText xml:space="preserve"> PAGEREF _</w:instrText>
              </w:r>
              <w:del w:id="900" w:author="Skat" w:date="2010-07-08T14:54:00Z">
                <w:r w:rsidR="003C3769">
                  <w:rPr>
                    <w:noProof/>
                    <w:webHidden/>
                  </w:rPr>
                  <w:delInstrText>Toc265233973</w:delInstrText>
                </w:r>
              </w:del>
              <w:ins w:id="901" w:author="Skat" w:date="2010-07-08T14:54:00Z">
                <w:r w:rsidR="00A5505D">
                  <w:rPr>
                    <w:noProof/>
                    <w:webHidden/>
                  </w:rPr>
                  <w:instrText>Toc266364169</w:instrText>
                </w:r>
              </w:ins>
              <w:r w:rsidR="00A5505D">
                <w:rPr>
                  <w:noProof/>
                  <w:webHidden/>
                </w:rPr>
                <w:instrText xml:space="preserve"> \h </w:instrText>
              </w:r>
              <w:r>
                <w:rPr>
                  <w:noProof/>
                  <w:webHidden/>
                </w:rPr>
              </w:r>
              <w:r>
                <w:rPr>
                  <w:noProof/>
                  <w:webHidden/>
                </w:rPr>
                <w:fldChar w:fldCharType="separate"/>
              </w:r>
              <w:r w:rsidR="00A5505D">
                <w:rPr>
                  <w:noProof/>
                  <w:webHidden/>
                </w:rPr>
                <w:t>180</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Change w:id="902" w:author="Skat" w:date="2010-07-08T14:54:00Z">
                  <w:pPr>
                    <w:pStyle w:val="Indholdsfortegnelse2"/>
                    <w:tabs>
                      <w:tab w:val="left" w:pos="1100"/>
                      <w:tab w:val="right" w:leader="dot" w:pos="10705"/>
                    </w:tabs>
                  </w:pPr>
                </w:pPrChange>
              </w:pPr>
              <w:r>
                <w:fldChar w:fldCharType="begin"/>
              </w:r>
              <w:r>
                <w:instrText>HYPERLINK \l "_</w:instrText>
              </w:r>
              <w:del w:id="903" w:author="Skat" w:date="2010-07-08T14:54:00Z">
                <w:r w:rsidR="00377F89">
                  <w:delInstrText>Toc265233974</w:delInstrText>
                </w:r>
              </w:del>
              <w:ins w:id="904" w:author="Skat" w:date="2010-07-08T14:54:00Z">
                <w:r>
                  <w:instrText>Toc266364170</w:instrText>
                </w:r>
              </w:ins>
              <w:r>
                <w:instrText>"</w:instrText>
              </w:r>
              <w:r>
                <w:fldChar w:fldCharType="separate"/>
              </w:r>
              <w:r w:rsidR="00A5505D" w:rsidRPr="006E51C3">
                <w:rPr>
                  <w:rStyle w:val="Hyperlink"/>
                  <w:noProof/>
                </w:rPr>
                <w:t>9.</w:t>
              </w:r>
              <w:del w:id="905" w:author="Skat" w:date="2010-07-08T14:54:00Z">
                <w:r w:rsidR="003C3769" w:rsidRPr="00B303A9">
                  <w:rPr>
                    <w:rStyle w:val="Hyperlink"/>
                    <w:noProof/>
                  </w:rPr>
                  <w:delText>10</w:delText>
                </w:r>
                <w:r w:rsidR="003C3769">
                  <w:rPr>
                    <w:rFonts w:asciiTheme="minorHAnsi" w:eastAsiaTheme="minorEastAsia" w:hAnsiTheme="minorHAnsi" w:cstheme="minorBidi"/>
                    <w:noProof/>
                    <w:sz w:val="22"/>
                    <w:szCs w:val="22"/>
                  </w:rPr>
                  <w:tab/>
                </w:r>
                <w:r w:rsidR="003C3769" w:rsidRPr="00B303A9">
                  <w:rPr>
                    <w:rStyle w:val="Hyperlink"/>
                    <w:noProof/>
                  </w:rPr>
                  <w:delText>BetalingForm</w:delText>
                </w:r>
              </w:del>
              <w:ins w:id="906" w:author="Skat" w:date="2010-07-08T14:54:00Z">
                <w:r w:rsidR="00A5505D" w:rsidRPr="006E51C3">
                  <w:rPr>
                    <w:rStyle w:val="Hyperlink"/>
                    <w:noProof/>
                  </w:rPr>
                  <w:t>3</w:t>
                </w:r>
                <w:r w:rsidR="00A5505D">
                  <w:rPr>
                    <w:rFonts w:asciiTheme="minorHAnsi" w:eastAsiaTheme="minorEastAsia" w:hAnsiTheme="minorHAnsi" w:cstheme="minorBidi"/>
                    <w:noProof/>
                    <w:sz w:val="22"/>
                    <w:szCs w:val="22"/>
                  </w:rPr>
                  <w:tab/>
                </w:r>
                <w:r w:rsidR="00A5505D" w:rsidRPr="006E51C3">
                  <w:rPr>
                    <w:rStyle w:val="Hyperlink"/>
                    <w:noProof/>
                  </w:rPr>
                  <w:t>AdresseLandKode</w:t>
                </w:r>
              </w:ins>
              <w:r w:rsidR="00A5505D">
                <w:rPr>
                  <w:noProof/>
                  <w:webHidden/>
                </w:rPr>
                <w:tab/>
              </w:r>
              <w:r>
                <w:rPr>
                  <w:noProof/>
                  <w:webHidden/>
                </w:rPr>
                <w:fldChar w:fldCharType="begin"/>
              </w:r>
              <w:r w:rsidR="00A5505D">
                <w:rPr>
                  <w:noProof/>
                  <w:webHidden/>
                </w:rPr>
                <w:instrText xml:space="preserve"> PAGEREF _</w:instrText>
              </w:r>
              <w:del w:id="907" w:author="Skat" w:date="2010-07-08T14:54:00Z">
                <w:r w:rsidR="003C3769">
                  <w:rPr>
                    <w:noProof/>
                    <w:webHidden/>
                  </w:rPr>
                  <w:delInstrText>Toc265233974</w:delInstrText>
                </w:r>
              </w:del>
              <w:ins w:id="908" w:author="Skat" w:date="2010-07-08T14:54:00Z">
                <w:r w:rsidR="00A5505D">
                  <w:rPr>
                    <w:noProof/>
                    <w:webHidden/>
                  </w:rPr>
                  <w:instrText>Toc266364170</w:instrText>
                </w:r>
              </w:ins>
              <w:r w:rsidR="00A5505D">
                <w:rPr>
                  <w:noProof/>
                  <w:webHidden/>
                </w:rPr>
                <w:instrText xml:space="preserve"> \h </w:instrText>
              </w:r>
              <w:r>
                <w:rPr>
                  <w:noProof/>
                  <w:webHidden/>
                </w:rPr>
              </w:r>
              <w:r>
                <w:rPr>
                  <w:noProof/>
                  <w:webHidden/>
                </w:rPr>
                <w:fldChar w:fldCharType="separate"/>
              </w:r>
              <w:r w:rsidR="00A5505D">
                <w:rPr>
                  <w:noProof/>
                  <w:webHidden/>
                </w:rPr>
                <w:t>180</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Change w:id="909" w:author="Skat" w:date="2010-07-08T14:54:00Z">
                  <w:pPr>
                    <w:pStyle w:val="Indholdsfortegnelse2"/>
                    <w:tabs>
                      <w:tab w:val="left" w:pos="1100"/>
                      <w:tab w:val="right" w:leader="dot" w:pos="10705"/>
                    </w:tabs>
                  </w:pPr>
                </w:pPrChange>
              </w:pPr>
              <w:r>
                <w:fldChar w:fldCharType="begin"/>
              </w:r>
              <w:r>
                <w:instrText>HYPERLINK \l "_</w:instrText>
              </w:r>
              <w:del w:id="910" w:author="Skat" w:date="2010-07-08T14:54:00Z">
                <w:r w:rsidR="00377F89">
                  <w:delInstrText>Toc265233975</w:delInstrText>
                </w:r>
              </w:del>
              <w:ins w:id="911" w:author="Skat" w:date="2010-07-08T14:54:00Z">
                <w:r>
                  <w:instrText>Toc266364171</w:instrText>
                </w:r>
              </w:ins>
              <w:r>
                <w:instrText>"</w:instrText>
              </w:r>
              <w:r>
                <w:fldChar w:fldCharType="separate"/>
              </w:r>
              <w:del w:id="912" w:author="Skat" w:date="2010-07-08T14:54:00Z">
                <w:r w:rsidR="003C3769" w:rsidRPr="00B303A9">
                  <w:rPr>
                    <w:rStyle w:val="Hyperlink"/>
                    <w:noProof/>
                  </w:rPr>
                  <w:delText>9.11</w:delText>
                </w:r>
                <w:r w:rsidR="003C3769">
                  <w:rPr>
                    <w:rFonts w:asciiTheme="minorHAnsi" w:eastAsiaTheme="minorEastAsia" w:hAnsiTheme="minorHAnsi" w:cstheme="minorBidi"/>
                    <w:noProof/>
                    <w:sz w:val="22"/>
                    <w:szCs w:val="22"/>
                  </w:rPr>
                  <w:tab/>
                </w:r>
                <w:r w:rsidR="003C3769" w:rsidRPr="00B303A9">
                  <w:rPr>
                    <w:rStyle w:val="Hyperlink"/>
                    <w:noProof/>
                  </w:rPr>
                  <w:delText>Betalingsidentifikation</w:delText>
                </w:r>
                <w:r w:rsidR="003C3769">
                  <w:rPr>
                    <w:noProof/>
                    <w:webHidden/>
                  </w:rPr>
                  <w:tab/>
                </w:r>
              </w:del>
              <w:ins w:id="913" w:author="Skat" w:date="2010-07-08T14:54:00Z">
                <w:r w:rsidR="00A5505D" w:rsidRPr="006E51C3">
                  <w:rPr>
                    <w:rStyle w:val="Hyperlink"/>
                    <w:noProof/>
                  </w:rPr>
                  <w:t>9.4</w:t>
                </w:r>
                <w:r w:rsidR="00A5505D">
                  <w:rPr>
                    <w:rFonts w:asciiTheme="minorHAnsi" w:eastAsiaTheme="minorEastAsia" w:hAnsiTheme="minorHAnsi" w:cstheme="minorBidi"/>
                    <w:noProof/>
                    <w:sz w:val="22"/>
                    <w:szCs w:val="22"/>
                  </w:rPr>
                  <w:tab/>
                </w:r>
                <w:r w:rsidR="00A5505D" w:rsidRPr="006E51C3">
                  <w:rPr>
                    <w:rStyle w:val="Hyperlink"/>
                    <w:noProof/>
                  </w:rPr>
                  <w:t>AdresseLinie</w:t>
                </w:r>
                <w:r w:rsidR="00A5505D">
                  <w:rPr>
                    <w:noProof/>
                    <w:webHidden/>
                  </w:rPr>
                  <w:tab/>
                </w:r>
              </w:ins>
              <w:r>
                <w:rPr>
                  <w:noProof/>
                  <w:webHidden/>
                </w:rPr>
                <w:fldChar w:fldCharType="begin"/>
              </w:r>
              <w:r w:rsidR="00A5505D">
                <w:rPr>
                  <w:noProof/>
                  <w:webHidden/>
                </w:rPr>
                <w:instrText xml:space="preserve"> PAGEREF _</w:instrText>
              </w:r>
              <w:del w:id="914" w:author="Skat" w:date="2010-07-08T14:54:00Z">
                <w:r w:rsidR="003C3769">
                  <w:rPr>
                    <w:noProof/>
                    <w:webHidden/>
                  </w:rPr>
                  <w:delInstrText>Toc265233975</w:delInstrText>
                </w:r>
              </w:del>
              <w:ins w:id="915" w:author="Skat" w:date="2010-07-08T14:54:00Z">
                <w:r w:rsidR="00A5505D">
                  <w:rPr>
                    <w:noProof/>
                    <w:webHidden/>
                  </w:rPr>
                  <w:instrText>Toc266364171</w:instrText>
                </w:r>
              </w:ins>
              <w:r w:rsidR="00A5505D">
                <w:rPr>
                  <w:noProof/>
                  <w:webHidden/>
                </w:rPr>
                <w:instrText xml:space="preserve"> \h </w:instrText>
              </w:r>
              <w:r>
                <w:rPr>
                  <w:noProof/>
                  <w:webHidden/>
                </w:rPr>
              </w:r>
              <w:r>
                <w:rPr>
                  <w:noProof/>
                  <w:webHidden/>
                </w:rPr>
                <w:fldChar w:fldCharType="separate"/>
              </w:r>
              <w:r w:rsidR="00A5505D">
                <w:rPr>
                  <w:noProof/>
                  <w:webHidden/>
                </w:rPr>
                <w:t>180</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Change w:id="916" w:author="Skat" w:date="2010-07-08T14:54:00Z">
                  <w:pPr>
                    <w:pStyle w:val="Indholdsfortegnelse2"/>
                    <w:tabs>
                      <w:tab w:val="left" w:pos="1100"/>
                      <w:tab w:val="right" w:leader="dot" w:pos="10705"/>
                    </w:tabs>
                  </w:pPr>
                </w:pPrChange>
              </w:pPr>
              <w:r>
                <w:fldChar w:fldCharType="begin"/>
              </w:r>
              <w:r>
                <w:instrText>HYPERLINK \l "_</w:instrText>
              </w:r>
              <w:del w:id="917" w:author="Skat" w:date="2010-07-08T14:54:00Z">
                <w:r w:rsidR="00377F89">
                  <w:delInstrText>Toc265233976</w:delInstrText>
                </w:r>
              </w:del>
              <w:ins w:id="918" w:author="Skat" w:date="2010-07-08T14:54:00Z">
                <w:r>
                  <w:instrText>Toc266364172</w:instrText>
                </w:r>
              </w:ins>
              <w:r>
                <w:instrText>"</w:instrText>
              </w:r>
              <w:r>
                <w:fldChar w:fldCharType="separate"/>
              </w:r>
              <w:r w:rsidR="00A5505D" w:rsidRPr="006E51C3">
                <w:rPr>
                  <w:rStyle w:val="Hyperlink"/>
                  <w:noProof/>
                </w:rPr>
                <w:t>9.</w:t>
              </w:r>
              <w:del w:id="919" w:author="Skat" w:date="2010-07-08T14:54:00Z">
                <w:r w:rsidR="003C3769" w:rsidRPr="00B303A9">
                  <w:rPr>
                    <w:rStyle w:val="Hyperlink"/>
                    <w:noProof/>
                  </w:rPr>
                  <w:delText>12</w:delText>
                </w:r>
                <w:r w:rsidR="003C3769">
                  <w:rPr>
                    <w:rFonts w:asciiTheme="minorHAnsi" w:eastAsiaTheme="minorEastAsia" w:hAnsiTheme="minorHAnsi" w:cstheme="minorBidi"/>
                    <w:noProof/>
                    <w:sz w:val="22"/>
                    <w:szCs w:val="22"/>
                  </w:rPr>
                  <w:tab/>
                </w:r>
                <w:r w:rsidR="003C3769" w:rsidRPr="00B303A9">
                  <w:rPr>
                    <w:rStyle w:val="Hyperlink"/>
                    <w:noProof/>
                  </w:rPr>
                  <w:delText>CPRNummer</w:delText>
                </w:r>
              </w:del>
              <w:ins w:id="920" w:author="Skat" w:date="2010-07-08T14:54:00Z">
                <w:r w:rsidR="00A5505D" w:rsidRPr="006E51C3">
                  <w:rPr>
                    <w:rStyle w:val="Hyperlink"/>
                    <w:noProof/>
                  </w:rPr>
                  <w:t>5</w:t>
                </w:r>
                <w:r w:rsidR="00A5505D">
                  <w:rPr>
                    <w:rFonts w:asciiTheme="minorHAnsi" w:eastAsiaTheme="minorEastAsia" w:hAnsiTheme="minorHAnsi" w:cstheme="minorBidi"/>
                    <w:noProof/>
                    <w:sz w:val="22"/>
                    <w:szCs w:val="22"/>
                  </w:rPr>
                  <w:tab/>
                </w:r>
                <w:r w:rsidR="00A5505D" w:rsidRPr="006E51C3">
                  <w:rPr>
                    <w:rStyle w:val="Hyperlink"/>
                    <w:noProof/>
                  </w:rPr>
                  <w:t>AntalÅr</w:t>
                </w:r>
              </w:ins>
              <w:r w:rsidR="00A5505D">
                <w:rPr>
                  <w:noProof/>
                  <w:webHidden/>
                </w:rPr>
                <w:tab/>
              </w:r>
              <w:r>
                <w:rPr>
                  <w:noProof/>
                  <w:webHidden/>
                </w:rPr>
                <w:fldChar w:fldCharType="begin"/>
              </w:r>
              <w:r w:rsidR="00A5505D">
                <w:rPr>
                  <w:noProof/>
                  <w:webHidden/>
                </w:rPr>
                <w:instrText xml:space="preserve"> PAGEREF _</w:instrText>
              </w:r>
              <w:del w:id="921" w:author="Skat" w:date="2010-07-08T14:54:00Z">
                <w:r w:rsidR="003C3769">
                  <w:rPr>
                    <w:noProof/>
                    <w:webHidden/>
                  </w:rPr>
                  <w:delInstrText>Toc265233976</w:delInstrText>
                </w:r>
              </w:del>
              <w:ins w:id="922" w:author="Skat" w:date="2010-07-08T14:54:00Z">
                <w:r w:rsidR="00A5505D">
                  <w:rPr>
                    <w:noProof/>
                    <w:webHidden/>
                  </w:rPr>
                  <w:instrText>Toc266364172</w:instrText>
                </w:r>
              </w:ins>
              <w:r w:rsidR="00A5505D">
                <w:rPr>
                  <w:noProof/>
                  <w:webHidden/>
                </w:rPr>
                <w:instrText xml:space="preserve"> \h </w:instrText>
              </w:r>
              <w:r>
                <w:rPr>
                  <w:noProof/>
                  <w:webHidden/>
                </w:rPr>
              </w:r>
              <w:r>
                <w:rPr>
                  <w:noProof/>
                  <w:webHidden/>
                </w:rPr>
                <w:fldChar w:fldCharType="separate"/>
              </w:r>
              <w:r w:rsidR="00A5505D">
                <w:rPr>
                  <w:noProof/>
                  <w:webHidden/>
                </w:rPr>
                <w:t>180</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Change w:id="923" w:author="Skat" w:date="2010-07-08T14:54:00Z">
                  <w:pPr>
                    <w:pStyle w:val="Indholdsfortegnelse2"/>
                    <w:tabs>
                      <w:tab w:val="left" w:pos="1100"/>
                      <w:tab w:val="right" w:leader="dot" w:pos="10705"/>
                    </w:tabs>
                  </w:pPr>
                </w:pPrChange>
              </w:pPr>
              <w:r>
                <w:fldChar w:fldCharType="begin"/>
              </w:r>
              <w:r>
                <w:instrText>HYPERLINK \l "_</w:instrText>
              </w:r>
              <w:del w:id="924" w:author="Skat" w:date="2010-07-08T14:54:00Z">
                <w:r w:rsidR="00377F89">
                  <w:delInstrText>Toc265233977</w:delInstrText>
                </w:r>
              </w:del>
              <w:ins w:id="925" w:author="Skat" w:date="2010-07-08T14:54:00Z">
                <w:r>
                  <w:instrText>Toc266364173</w:instrText>
                </w:r>
              </w:ins>
              <w:r>
                <w:instrText>"</w:instrText>
              </w:r>
              <w:r>
                <w:fldChar w:fldCharType="separate"/>
              </w:r>
              <w:r w:rsidR="00A5505D" w:rsidRPr="006E51C3">
                <w:rPr>
                  <w:rStyle w:val="Hyperlink"/>
                  <w:noProof/>
                </w:rPr>
                <w:t>9.</w:t>
              </w:r>
              <w:del w:id="926" w:author="Skat" w:date="2010-07-08T14:54:00Z">
                <w:r w:rsidR="003C3769" w:rsidRPr="00B303A9">
                  <w:rPr>
                    <w:rStyle w:val="Hyperlink"/>
                    <w:noProof/>
                  </w:rPr>
                  <w:delText>13</w:delText>
                </w:r>
                <w:r w:rsidR="003C3769">
                  <w:rPr>
                    <w:rFonts w:asciiTheme="minorHAnsi" w:eastAsiaTheme="minorEastAsia" w:hAnsiTheme="minorHAnsi" w:cstheme="minorBidi"/>
                    <w:noProof/>
                    <w:sz w:val="22"/>
                    <w:szCs w:val="22"/>
                  </w:rPr>
                  <w:tab/>
                </w:r>
                <w:r w:rsidR="003C3769" w:rsidRPr="00B303A9">
                  <w:rPr>
                    <w:rStyle w:val="Hyperlink"/>
                    <w:noProof/>
                  </w:rPr>
                  <w:delText>CVRNummer</w:delText>
                </w:r>
              </w:del>
              <w:ins w:id="927" w:author="Skat" w:date="2010-07-08T14:54:00Z">
                <w:r w:rsidR="00A5505D" w:rsidRPr="006E51C3">
                  <w:rPr>
                    <w:rStyle w:val="Hyperlink"/>
                    <w:noProof/>
                  </w:rPr>
                  <w:t>6</w:t>
                </w:r>
                <w:r w:rsidR="00A5505D">
                  <w:rPr>
                    <w:rFonts w:asciiTheme="minorHAnsi" w:eastAsiaTheme="minorEastAsia" w:hAnsiTheme="minorHAnsi" w:cstheme="minorBidi"/>
                    <w:noProof/>
                    <w:sz w:val="22"/>
                    <w:szCs w:val="22"/>
                  </w:rPr>
                  <w:tab/>
                </w:r>
                <w:r w:rsidR="00A5505D" w:rsidRPr="006E51C3">
                  <w:rPr>
                    <w:rStyle w:val="Hyperlink"/>
                    <w:noProof/>
                  </w:rPr>
                  <w:t>Areal</w:t>
                </w:r>
              </w:ins>
              <w:r w:rsidR="00A5505D">
                <w:rPr>
                  <w:noProof/>
                  <w:webHidden/>
                </w:rPr>
                <w:tab/>
              </w:r>
              <w:r>
                <w:rPr>
                  <w:noProof/>
                  <w:webHidden/>
                </w:rPr>
                <w:fldChar w:fldCharType="begin"/>
              </w:r>
              <w:r w:rsidR="00A5505D">
                <w:rPr>
                  <w:noProof/>
                  <w:webHidden/>
                </w:rPr>
                <w:instrText xml:space="preserve"> PAGEREF _</w:instrText>
              </w:r>
              <w:del w:id="928" w:author="Skat" w:date="2010-07-08T14:54:00Z">
                <w:r w:rsidR="003C3769">
                  <w:rPr>
                    <w:noProof/>
                    <w:webHidden/>
                  </w:rPr>
                  <w:delInstrText>Toc265233977</w:delInstrText>
                </w:r>
              </w:del>
              <w:ins w:id="929" w:author="Skat" w:date="2010-07-08T14:54:00Z">
                <w:r w:rsidR="00A5505D">
                  <w:rPr>
                    <w:noProof/>
                    <w:webHidden/>
                  </w:rPr>
                  <w:instrText>Toc266364173</w:instrText>
                </w:r>
              </w:ins>
              <w:r w:rsidR="00A5505D">
                <w:rPr>
                  <w:noProof/>
                  <w:webHidden/>
                </w:rPr>
                <w:instrText xml:space="preserve"> \h </w:instrText>
              </w:r>
              <w:r>
                <w:rPr>
                  <w:noProof/>
                  <w:webHidden/>
                </w:rPr>
              </w:r>
              <w:r>
                <w:rPr>
                  <w:noProof/>
                  <w:webHidden/>
                </w:rPr>
                <w:fldChar w:fldCharType="separate"/>
              </w:r>
              <w:r w:rsidR="00A5505D">
                <w:rPr>
                  <w:noProof/>
                  <w:webHidden/>
                </w:rPr>
                <w:t>181</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Change w:id="930" w:author="Skat" w:date="2010-07-08T14:54:00Z">
                  <w:pPr>
                    <w:pStyle w:val="Indholdsfortegnelse2"/>
                    <w:tabs>
                      <w:tab w:val="left" w:pos="1100"/>
                      <w:tab w:val="right" w:leader="dot" w:pos="10705"/>
                    </w:tabs>
                  </w:pPr>
                </w:pPrChange>
              </w:pPr>
              <w:r>
                <w:fldChar w:fldCharType="begin"/>
              </w:r>
              <w:r>
                <w:instrText>HYPERLINK \l "_</w:instrText>
              </w:r>
              <w:del w:id="931" w:author="Skat" w:date="2010-07-08T14:54:00Z">
                <w:r w:rsidR="00377F89">
                  <w:delInstrText>Toc265233978</w:delInstrText>
                </w:r>
              </w:del>
              <w:ins w:id="932" w:author="Skat" w:date="2010-07-08T14:54:00Z">
                <w:r>
                  <w:instrText>Toc266364174</w:instrText>
                </w:r>
              </w:ins>
              <w:r>
                <w:instrText>"</w:instrText>
              </w:r>
              <w:r>
                <w:fldChar w:fldCharType="separate"/>
              </w:r>
              <w:r w:rsidR="00A5505D" w:rsidRPr="006E51C3">
                <w:rPr>
                  <w:rStyle w:val="Hyperlink"/>
                  <w:noProof/>
                </w:rPr>
                <w:t>9.</w:t>
              </w:r>
              <w:del w:id="933" w:author="Skat" w:date="2010-07-08T14:54:00Z">
                <w:r w:rsidR="003C3769" w:rsidRPr="00B303A9">
                  <w:rPr>
                    <w:rStyle w:val="Hyperlink"/>
                    <w:noProof/>
                  </w:rPr>
                  <w:delText>14</w:delText>
                </w:r>
                <w:r w:rsidR="003C3769">
                  <w:rPr>
                    <w:rFonts w:asciiTheme="minorHAnsi" w:eastAsiaTheme="minorEastAsia" w:hAnsiTheme="minorHAnsi" w:cstheme="minorBidi"/>
                    <w:noProof/>
                    <w:sz w:val="22"/>
                    <w:szCs w:val="22"/>
                  </w:rPr>
                  <w:tab/>
                </w:r>
                <w:r w:rsidR="003C3769" w:rsidRPr="00B303A9">
                  <w:rPr>
                    <w:rStyle w:val="Hyperlink"/>
                    <w:noProof/>
                  </w:rPr>
                  <w:delText>CivilstandKode</w:delText>
                </w:r>
              </w:del>
              <w:ins w:id="934" w:author="Skat" w:date="2010-07-08T14:54:00Z">
                <w:r w:rsidR="00A5505D" w:rsidRPr="006E51C3">
                  <w:rPr>
                    <w:rStyle w:val="Hyperlink"/>
                    <w:noProof/>
                  </w:rPr>
                  <w:t>7</w:t>
                </w:r>
                <w:r w:rsidR="00A5505D">
                  <w:rPr>
                    <w:rFonts w:asciiTheme="minorHAnsi" w:eastAsiaTheme="minorEastAsia" w:hAnsiTheme="minorHAnsi" w:cstheme="minorBidi"/>
                    <w:noProof/>
                    <w:sz w:val="22"/>
                    <w:szCs w:val="22"/>
                  </w:rPr>
                  <w:tab/>
                </w:r>
                <w:r w:rsidR="00A5505D" w:rsidRPr="006E51C3">
                  <w:rPr>
                    <w:rStyle w:val="Hyperlink"/>
                    <w:noProof/>
                  </w:rPr>
                  <w:t>BICNummer</w:t>
                </w:r>
              </w:ins>
              <w:r w:rsidR="00A5505D">
                <w:rPr>
                  <w:noProof/>
                  <w:webHidden/>
                </w:rPr>
                <w:tab/>
              </w:r>
              <w:r>
                <w:rPr>
                  <w:noProof/>
                  <w:webHidden/>
                </w:rPr>
                <w:fldChar w:fldCharType="begin"/>
              </w:r>
              <w:r w:rsidR="00A5505D">
                <w:rPr>
                  <w:noProof/>
                  <w:webHidden/>
                </w:rPr>
                <w:instrText xml:space="preserve"> PAGEREF _</w:instrText>
              </w:r>
              <w:del w:id="935" w:author="Skat" w:date="2010-07-08T14:54:00Z">
                <w:r w:rsidR="003C3769">
                  <w:rPr>
                    <w:noProof/>
                    <w:webHidden/>
                  </w:rPr>
                  <w:delInstrText>Toc265233978</w:delInstrText>
                </w:r>
              </w:del>
              <w:ins w:id="936" w:author="Skat" w:date="2010-07-08T14:54:00Z">
                <w:r w:rsidR="00A5505D">
                  <w:rPr>
                    <w:noProof/>
                    <w:webHidden/>
                  </w:rPr>
                  <w:instrText>Toc266364174</w:instrText>
                </w:r>
              </w:ins>
              <w:r w:rsidR="00A5505D">
                <w:rPr>
                  <w:noProof/>
                  <w:webHidden/>
                </w:rPr>
                <w:instrText xml:space="preserve"> \h </w:instrText>
              </w:r>
              <w:r>
                <w:rPr>
                  <w:noProof/>
                  <w:webHidden/>
                </w:rPr>
              </w:r>
              <w:r>
                <w:rPr>
                  <w:noProof/>
                  <w:webHidden/>
                </w:rPr>
                <w:fldChar w:fldCharType="separate"/>
              </w:r>
              <w:r w:rsidR="00A5505D">
                <w:rPr>
                  <w:noProof/>
                  <w:webHidden/>
                </w:rPr>
                <w:t>181</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Change w:id="937" w:author="Skat" w:date="2010-07-08T14:54:00Z">
                  <w:pPr>
                    <w:pStyle w:val="Indholdsfortegnelse2"/>
                    <w:tabs>
                      <w:tab w:val="left" w:pos="1100"/>
                      <w:tab w:val="right" w:leader="dot" w:pos="10705"/>
                    </w:tabs>
                  </w:pPr>
                </w:pPrChange>
              </w:pPr>
              <w:r>
                <w:fldChar w:fldCharType="begin"/>
              </w:r>
              <w:r>
                <w:instrText>HYPERLINK \l "_</w:instrText>
              </w:r>
              <w:del w:id="938" w:author="Skat" w:date="2010-07-08T14:54:00Z">
                <w:r w:rsidR="00377F89">
                  <w:delInstrText>Toc265233979</w:delInstrText>
                </w:r>
              </w:del>
              <w:ins w:id="939" w:author="Skat" w:date="2010-07-08T14:54:00Z">
                <w:r>
                  <w:instrText>Toc266364175</w:instrText>
                </w:r>
              </w:ins>
              <w:r>
                <w:instrText>"</w:instrText>
              </w:r>
              <w:r>
                <w:fldChar w:fldCharType="separate"/>
              </w:r>
              <w:del w:id="940" w:author="Skat" w:date="2010-07-08T14:54:00Z">
                <w:r w:rsidR="003C3769" w:rsidRPr="00B303A9">
                  <w:rPr>
                    <w:rStyle w:val="Hyperlink"/>
                    <w:noProof/>
                  </w:rPr>
                  <w:delText>9.15</w:delText>
                </w:r>
                <w:r w:rsidR="003C3769">
                  <w:rPr>
                    <w:rFonts w:asciiTheme="minorHAnsi" w:eastAsiaTheme="minorEastAsia" w:hAnsiTheme="minorHAnsi" w:cstheme="minorBidi"/>
                    <w:noProof/>
                    <w:sz w:val="22"/>
                    <w:szCs w:val="22"/>
                  </w:rPr>
                  <w:tab/>
                </w:r>
                <w:r w:rsidR="003C3769" w:rsidRPr="00B303A9">
                  <w:rPr>
                    <w:rStyle w:val="Hyperlink"/>
                    <w:noProof/>
                  </w:rPr>
                  <w:delText>Dato</w:delText>
                </w:r>
                <w:r w:rsidR="003C3769">
                  <w:rPr>
                    <w:noProof/>
                    <w:webHidden/>
                  </w:rPr>
                  <w:tab/>
                </w:r>
              </w:del>
              <w:ins w:id="941" w:author="Skat" w:date="2010-07-08T14:54:00Z">
                <w:r w:rsidR="00A5505D" w:rsidRPr="006E51C3">
                  <w:rPr>
                    <w:rStyle w:val="Hyperlink"/>
                    <w:noProof/>
                  </w:rPr>
                  <w:t>9.8</w:t>
                </w:r>
                <w:r w:rsidR="00A5505D">
                  <w:rPr>
                    <w:rFonts w:asciiTheme="minorHAnsi" w:eastAsiaTheme="minorEastAsia" w:hAnsiTheme="minorHAnsi" w:cstheme="minorBidi"/>
                    <w:noProof/>
                    <w:sz w:val="22"/>
                    <w:szCs w:val="22"/>
                  </w:rPr>
                  <w:tab/>
                </w:r>
                <w:r w:rsidR="00A5505D" w:rsidRPr="006E51C3">
                  <w:rPr>
                    <w:rStyle w:val="Hyperlink"/>
                    <w:noProof/>
                  </w:rPr>
                  <w:t>BankRegistreringNummer</w:t>
                </w:r>
                <w:r w:rsidR="00A5505D">
                  <w:rPr>
                    <w:noProof/>
                    <w:webHidden/>
                  </w:rPr>
                  <w:tab/>
                </w:r>
              </w:ins>
              <w:r>
                <w:rPr>
                  <w:noProof/>
                  <w:webHidden/>
                </w:rPr>
                <w:fldChar w:fldCharType="begin"/>
              </w:r>
              <w:r w:rsidR="00A5505D">
                <w:rPr>
                  <w:noProof/>
                  <w:webHidden/>
                </w:rPr>
                <w:instrText xml:space="preserve"> PAGEREF _</w:instrText>
              </w:r>
              <w:del w:id="942" w:author="Skat" w:date="2010-07-08T14:54:00Z">
                <w:r w:rsidR="003C3769">
                  <w:rPr>
                    <w:noProof/>
                    <w:webHidden/>
                  </w:rPr>
                  <w:delInstrText>Toc265233979</w:delInstrText>
                </w:r>
              </w:del>
              <w:ins w:id="943" w:author="Skat" w:date="2010-07-08T14:54:00Z">
                <w:r w:rsidR="00A5505D">
                  <w:rPr>
                    <w:noProof/>
                    <w:webHidden/>
                  </w:rPr>
                  <w:instrText>Toc266364175</w:instrText>
                </w:r>
              </w:ins>
              <w:r w:rsidR="00A5505D">
                <w:rPr>
                  <w:noProof/>
                  <w:webHidden/>
                </w:rPr>
                <w:instrText xml:space="preserve"> \h </w:instrText>
              </w:r>
              <w:r>
                <w:rPr>
                  <w:noProof/>
                  <w:webHidden/>
                </w:rPr>
              </w:r>
              <w:r>
                <w:rPr>
                  <w:noProof/>
                  <w:webHidden/>
                </w:rPr>
                <w:fldChar w:fldCharType="separate"/>
              </w:r>
              <w:r w:rsidR="00A5505D">
                <w:rPr>
                  <w:noProof/>
                  <w:webHidden/>
                </w:rPr>
                <w:t>181</w:t>
              </w:r>
              <w:r>
                <w:rPr>
                  <w:noProof/>
                  <w:webHidden/>
                </w:rPr>
                <w:fldChar w:fldCharType="end"/>
              </w:r>
              <w:r>
                <w:fldChar w:fldCharType="end"/>
              </w:r>
            </w:p>
            <w:p w:rsidR="00A5505D" w:rsidRDefault="00F061A6">
              <w:pPr>
                <w:pStyle w:val="Indholdsfortegnelse2"/>
                <w:tabs>
                  <w:tab w:val="left" w:pos="880"/>
                  <w:tab w:val="right" w:leader="dot" w:pos="10705"/>
                </w:tabs>
                <w:rPr>
                  <w:rFonts w:asciiTheme="minorHAnsi" w:eastAsiaTheme="minorEastAsia" w:hAnsiTheme="minorHAnsi" w:cstheme="minorBidi"/>
                  <w:noProof/>
                  <w:sz w:val="22"/>
                  <w:szCs w:val="22"/>
                </w:rPr>
                <w:pPrChange w:id="944" w:author="Skat" w:date="2010-07-08T14:54:00Z">
                  <w:pPr>
                    <w:pStyle w:val="Indholdsfortegnelse2"/>
                    <w:tabs>
                      <w:tab w:val="left" w:pos="1100"/>
                      <w:tab w:val="right" w:leader="dot" w:pos="10705"/>
                    </w:tabs>
                  </w:pPr>
                </w:pPrChange>
              </w:pPr>
              <w:r>
                <w:fldChar w:fldCharType="begin"/>
              </w:r>
              <w:r>
                <w:instrText>HYPERLINK \l "_</w:instrText>
              </w:r>
              <w:del w:id="945" w:author="Skat" w:date="2010-07-08T14:54:00Z">
                <w:r w:rsidR="00377F89">
                  <w:delInstrText>Toc265233980</w:delInstrText>
                </w:r>
              </w:del>
              <w:ins w:id="946" w:author="Skat" w:date="2010-07-08T14:54:00Z">
                <w:r>
                  <w:instrText>Toc266364176</w:instrText>
                </w:r>
              </w:ins>
              <w:r>
                <w:instrText>"</w:instrText>
              </w:r>
              <w:r>
                <w:fldChar w:fldCharType="separate"/>
              </w:r>
              <w:r w:rsidR="00A5505D" w:rsidRPr="006E51C3">
                <w:rPr>
                  <w:rStyle w:val="Hyperlink"/>
                  <w:noProof/>
                </w:rPr>
                <w:t>9.</w:t>
              </w:r>
              <w:del w:id="947" w:author="Skat" w:date="2010-07-08T14:54:00Z">
                <w:r w:rsidR="003C3769" w:rsidRPr="00B303A9">
                  <w:rPr>
                    <w:rStyle w:val="Hyperlink"/>
                    <w:noProof/>
                  </w:rPr>
                  <w:delText>16</w:delText>
                </w:r>
                <w:r w:rsidR="003C3769">
                  <w:rPr>
                    <w:rFonts w:asciiTheme="minorHAnsi" w:eastAsiaTheme="minorEastAsia" w:hAnsiTheme="minorHAnsi" w:cstheme="minorBidi"/>
                    <w:noProof/>
                    <w:sz w:val="22"/>
                    <w:szCs w:val="22"/>
                  </w:rPr>
                  <w:tab/>
                </w:r>
                <w:r w:rsidR="003C3769" w:rsidRPr="00B303A9">
                  <w:rPr>
                    <w:rStyle w:val="Hyperlink"/>
                    <w:noProof/>
                  </w:rPr>
                  <w:delText>DatoTid</w:delText>
                </w:r>
              </w:del>
              <w:ins w:id="948" w:author="Skat" w:date="2010-07-08T14:54:00Z">
                <w:r w:rsidR="00A5505D" w:rsidRPr="006E51C3">
                  <w:rPr>
                    <w:rStyle w:val="Hyperlink"/>
                    <w:noProof/>
                  </w:rPr>
                  <w:t>9</w:t>
                </w:r>
                <w:r w:rsidR="00A5505D">
                  <w:rPr>
                    <w:rFonts w:asciiTheme="minorHAnsi" w:eastAsiaTheme="minorEastAsia" w:hAnsiTheme="minorHAnsi" w:cstheme="minorBidi"/>
                    <w:noProof/>
                    <w:sz w:val="22"/>
                    <w:szCs w:val="22"/>
                  </w:rPr>
                  <w:tab/>
                </w:r>
                <w:r w:rsidR="00A5505D" w:rsidRPr="006E51C3">
                  <w:rPr>
                    <w:rStyle w:val="Hyperlink"/>
                    <w:noProof/>
                  </w:rPr>
                  <w:t>Beløb</w:t>
                </w:r>
              </w:ins>
              <w:r w:rsidR="00A5505D">
                <w:rPr>
                  <w:noProof/>
                  <w:webHidden/>
                </w:rPr>
                <w:tab/>
              </w:r>
              <w:r>
                <w:rPr>
                  <w:noProof/>
                  <w:webHidden/>
                </w:rPr>
                <w:fldChar w:fldCharType="begin"/>
              </w:r>
              <w:r w:rsidR="00A5505D">
                <w:rPr>
                  <w:noProof/>
                  <w:webHidden/>
                </w:rPr>
                <w:instrText xml:space="preserve"> PAGEREF _</w:instrText>
              </w:r>
              <w:del w:id="949" w:author="Skat" w:date="2010-07-08T14:54:00Z">
                <w:r w:rsidR="003C3769">
                  <w:rPr>
                    <w:noProof/>
                    <w:webHidden/>
                  </w:rPr>
                  <w:delInstrText>Toc265233980</w:delInstrText>
                </w:r>
              </w:del>
              <w:ins w:id="950" w:author="Skat" w:date="2010-07-08T14:54:00Z">
                <w:r w:rsidR="00A5505D">
                  <w:rPr>
                    <w:noProof/>
                    <w:webHidden/>
                  </w:rPr>
                  <w:instrText>Toc266364176</w:instrText>
                </w:r>
              </w:ins>
              <w:r w:rsidR="00A5505D">
                <w:rPr>
                  <w:noProof/>
                  <w:webHidden/>
                </w:rPr>
                <w:instrText xml:space="preserve"> \h </w:instrText>
              </w:r>
              <w:r>
                <w:rPr>
                  <w:noProof/>
                  <w:webHidden/>
                </w:rPr>
              </w:r>
              <w:r>
                <w:rPr>
                  <w:noProof/>
                  <w:webHidden/>
                </w:rPr>
                <w:fldChar w:fldCharType="separate"/>
              </w:r>
              <w:r w:rsidR="00A5505D">
                <w:rPr>
                  <w:noProof/>
                  <w:webHidden/>
                </w:rPr>
                <w:t>181</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951" w:author="Skat" w:date="2010-07-08T14:54:00Z">
                <w:r w:rsidR="00377F89">
                  <w:delInstrText>Toc265233981</w:delInstrText>
                </w:r>
              </w:del>
              <w:ins w:id="952" w:author="Skat" w:date="2010-07-08T14:54:00Z">
                <w:r>
                  <w:instrText>Toc266364177</w:instrText>
                </w:r>
              </w:ins>
              <w:r>
                <w:instrText>"</w:instrText>
              </w:r>
              <w:r>
                <w:fldChar w:fldCharType="separate"/>
              </w:r>
              <w:del w:id="953" w:author="Skat" w:date="2010-07-08T14:54:00Z">
                <w:r w:rsidR="003C3769" w:rsidRPr="00B303A9">
                  <w:rPr>
                    <w:rStyle w:val="Hyperlink"/>
                    <w:noProof/>
                  </w:rPr>
                  <w:delText>9.17</w:delText>
                </w:r>
                <w:r w:rsidR="003C3769">
                  <w:rPr>
                    <w:rFonts w:asciiTheme="minorHAnsi" w:eastAsiaTheme="minorEastAsia" w:hAnsiTheme="minorHAnsi" w:cstheme="minorBidi"/>
                    <w:noProof/>
                    <w:sz w:val="22"/>
                    <w:szCs w:val="22"/>
                  </w:rPr>
                  <w:tab/>
                </w:r>
                <w:r w:rsidR="003C3769" w:rsidRPr="00B303A9">
                  <w:rPr>
                    <w:rStyle w:val="Hyperlink"/>
                    <w:noProof/>
                  </w:rPr>
                  <w:delText>DødKode</w:delText>
                </w:r>
                <w:r w:rsidR="003C3769">
                  <w:rPr>
                    <w:noProof/>
                    <w:webHidden/>
                  </w:rPr>
                  <w:tab/>
                </w:r>
              </w:del>
              <w:ins w:id="954" w:author="Skat" w:date="2010-07-08T14:54:00Z">
                <w:r w:rsidR="00A5505D" w:rsidRPr="006E51C3">
                  <w:rPr>
                    <w:rStyle w:val="Hyperlink"/>
                    <w:noProof/>
                  </w:rPr>
                  <w:t>9.10</w:t>
                </w:r>
                <w:r w:rsidR="00A5505D">
                  <w:rPr>
                    <w:rFonts w:asciiTheme="minorHAnsi" w:eastAsiaTheme="minorEastAsia" w:hAnsiTheme="minorHAnsi" w:cstheme="minorBidi"/>
                    <w:noProof/>
                    <w:sz w:val="22"/>
                    <w:szCs w:val="22"/>
                  </w:rPr>
                  <w:tab/>
                </w:r>
                <w:r w:rsidR="00A5505D" w:rsidRPr="006E51C3">
                  <w:rPr>
                    <w:rStyle w:val="Hyperlink"/>
                    <w:noProof/>
                  </w:rPr>
                  <w:t>BeløbPositivNegativ15Decimaler2</w:t>
                </w:r>
                <w:r w:rsidR="00A5505D">
                  <w:rPr>
                    <w:noProof/>
                    <w:webHidden/>
                  </w:rPr>
                  <w:tab/>
                </w:r>
              </w:ins>
              <w:r>
                <w:rPr>
                  <w:noProof/>
                  <w:webHidden/>
                </w:rPr>
                <w:fldChar w:fldCharType="begin"/>
              </w:r>
              <w:r w:rsidR="00A5505D">
                <w:rPr>
                  <w:noProof/>
                  <w:webHidden/>
                </w:rPr>
                <w:instrText xml:space="preserve"> PAGEREF _</w:instrText>
              </w:r>
              <w:del w:id="955" w:author="Skat" w:date="2010-07-08T14:54:00Z">
                <w:r w:rsidR="003C3769">
                  <w:rPr>
                    <w:noProof/>
                    <w:webHidden/>
                  </w:rPr>
                  <w:delInstrText>Toc265233981</w:delInstrText>
                </w:r>
              </w:del>
              <w:ins w:id="956" w:author="Skat" w:date="2010-07-08T14:54:00Z">
                <w:r w:rsidR="00A5505D">
                  <w:rPr>
                    <w:noProof/>
                    <w:webHidden/>
                  </w:rPr>
                  <w:instrText>Toc266364177</w:instrText>
                </w:r>
              </w:ins>
              <w:r w:rsidR="00A5505D">
                <w:rPr>
                  <w:noProof/>
                  <w:webHidden/>
                </w:rPr>
                <w:instrText xml:space="preserve"> \h </w:instrText>
              </w:r>
              <w:r>
                <w:rPr>
                  <w:noProof/>
                  <w:webHidden/>
                </w:rPr>
              </w:r>
              <w:r>
                <w:rPr>
                  <w:noProof/>
                  <w:webHidden/>
                </w:rPr>
                <w:fldChar w:fldCharType="separate"/>
              </w:r>
              <w:r w:rsidR="00A5505D">
                <w:rPr>
                  <w:noProof/>
                  <w:webHidden/>
                </w:rPr>
                <w:t>181</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957" w:author="Skat" w:date="2010-07-08T14:54:00Z">
                <w:r w:rsidR="00377F89">
                  <w:delInstrText>Toc265233982</w:delInstrText>
                </w:r>
              </w:del>
              <w:ins w:id="958" w:author="Skat" w:date="2010-07-08T14:54:00Z">
                <w:r>
                  <w:instrText>Toc266364178</w:instrText>
                </w:r>
              </w:ins>
              <w:r>
                <w:instrText>"</w:instrText>
              </w:r>
              <w:r>
                <w:fldChar w:fldCharType="separate"/>
              </w:r>
              <w:r w:rsidR="00A5505D" w:rsidRPr="006E51C3">
                <w:rPr>
                  <w:rStyle w:val="Hyperlink"/>
                  <w:noProof/>
                </w:rPr>
                <w:t>9.</w:t>
              </w:r>
              <w:del w:id="959" w:author="Skat" w:date="2010-07-08T14:54:00Z">
                <w:r w:rsidR="003C3769" w:rsidRPr="00B303A9">
                  <w:rPr>
                    <w:rStyle w:val="Hyperlink"/>
                    <w:noProof/>
                  </w:rPr>
                  <w:delText>18</w:delText>
                </w:r>
                <w:r w:rsidR="003C3769">
                  <w:rPr>
                    <w:rFonts w:asciiTheme="minorHAnsi" w:eastAsiaTheme="minorEastAsia" w:hAnsiTheme="minorHAnsi" w:cstheme="minorBidi"/>
                    <w:noProof/>
                    <w:sz w:val="22"/>
                    <w:szCs w:val="22"/>
                  </w:rPr>
                  <w:tab/>
                </w:r>
                <w:r w:rsidR="003C3769" w:rsidRPr="00B303A9">
                  <w:rPr>
                    <w:rStyle w:val="Hyperlink"/>
                    <w:noProof/>
                  </w:rPr>
                  <w:delText>EANNummer</w:delText>
                </w:r>
              </w:del>
              <w:ins w:id="960" w:author="Skat" w:date="2010-07-08T14:54:00Z">
                <w:r w:rsidR="00A5505D" w:rsidRPr="006E51C3">
                  <w:rPr>
                    <w:rStyle w:val="Hyperlink"/>
                    <w:noProof/>
                  </w:rPr>
                  <w:t>11</w:t>
                </w:r>
                <w:r w:rsidR="00A5505D">
                  <w:rPr>
                    <w:rFonts w:asciiTheme="minorHAnsi" w:eastAsiaTheme="minorEastAsia" w:hAnsiTheme="minorHAnsi" w:cstheme="minorBidi"/>
                    <w:noProof/>
                    <w:sz w:val="22"/>
                    <w:szCs w:val="22"/>
                  </w:rPr>
                  <w:tab/>
                </w:r>
                <w:r w:rsidR="00A5505D" w:rsidRPr="006E51C3">
                  <w:rPr>
                    <w:rStyle w:val="Hyperlink"/>
                    <w:noProof/>
                  </w:rPr>
                  <w:t>BetalingForm</w:t>
                </w:r>
              </w:ins>
              <w:r w:rsidR="00A5505D">
                <w:rPr>
                  <w:noProof/>
                  <w:webHidden/>
                </w:rPr>
                <w:tab/>
              </w:r>
              <w:r>
                <w:rPr>
                  <w:noProof/>
                  <w:webHidden/>
                </w:rPr>
                <w:fldChar w:fldCharType="begin"/>
              </w:r>
              <w:r w:rsidR="00A5505D">
                <w:rPr>
                  <w:noProof/>
                  <w:webHidden/>
                </w:rPr>
                <w:instrText xml:space="preserve"> PAGEREF _</w:instrText>
              </w:r>
              <w:del w:id="961" w:author="Skat" w:date="2010-07-08T14:54:00Z">
                <w:r w:rsidR="003C3769">
                  <w:rPr>
                    <w:noProof/>
                    <w:webHidden/>
                  </w:rPr>
                  <w:delInstrText>Toc265233982</w:delInstrText>
                </w:r>
              </w:del>
              <w:ins w:id="962" w:author="Skat" w:date="2010-07-08T14:54:00Z">
                <w:r w:rsidR="00A5505D">
                  <w:rPr>
                    <w:noProof/>
                    <w:webHidden/>
                  </w:rPr>
                  <w:instrText>Toc266364178</w:instrText>
                </w:r>
              </w:ins>
              <w:r w:rsidR="00A5505D">
                <w:rPr>
                  <w:noProof/>
                  <w:webHidden/>
                </w:rPr>
                <w:instrText xml:space="preserve"> \h </w:instrText>
              </w:r>
              <w:r>
                <w:rPr>
                  <w:noProof/>
                  <w:webHidden/>
                </w:rPr>
              </w:r>
              <w:r>
                <w:rPr>
                  <w:noProof/>
                  <w:webHidden/>
                </w:rPr>
                <w:fldChar w:fldCharType="separate"/>
              </w:r>
              <w:r w:rsidR="00A5505D">
                <w:rPr>
                  <w:noProof/>
                  <w:webHidden/>
                </w:rPr>
                <w:t>181</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963" w:author="Skat" w:date="2010-07-08T14:54:00Z">
                <w:r w:rsidR="00377F89">
                  <w:delInstrText>Toc265233983</w:delInstrText>
                </w:r>
              </w:del>
              <w:ins w:id="964" w:author="Skat" w:date="2010-07-08T14:54:00Z">
                <w:r>
                  <w:instrText>Toc266364179</w:instrText>
                </w:r>
              </w:ins>
              <w:r>
                <w:instrText>"</w:instrText>
              </w:r>
              <w:r>
                <w:fldChar w:fldCharType="separate"/>
              </w:r>
              <w:del w:id="965" w:author="Skat" w:date="2010-07-08T14:54:00Z">
                <w:r w:rsidR="003C3769" w:rsidRPr="00B303A9">
                  <w:rPr>
                    <w:rStyle w:val="Hyperlink"/>
                    <w:noProof/>
                  </w:rPr>
                  <w:delText>9.19</w:delText>
                </w:r>
                <w:r w:rsidR="003C3769">
                  <w:rPr>
                    <w:rFonts w:asciiTheme="minorHAnsi" w:eastAsiaTheme="minorEastAsia" w:hAnsiTheme="minorHAnsi" w:cstheme="minorBidi"/>
                    <w:noProof/>
                    <w:sz w:val="22"/>
                    <w:szCs w:val="22"/>
                  </w:rPr>
                  <w:tab/>
                </w:r>
                <w:r w:rsidR="003C3769" w:rsidRPr="00B303A9">
                  <w:rPr>
                    <w:rStyle w:val="Hyperlink"/>
                    <w:noProof/>
                  </w:rPr>
                  <w:delText>EjendomNummer</w:delText>
                </w:r>
                <w:r w:rsidR="003C3769">
                  <w:rPr>
                    <w:noProof/>
                    <w:webHidden/>
                  </w:rPr>
                  <w:tab/>
                </w:r>
              </w:del>
              <w:ins w:id="966" w:author="Skat" w:date="2010-07-08T14:54:00Z">
                <w:r w:rsidR="00A5505D" w:rsidRPr="006E51C3">
                  <w:rPr>
                    <w:rStyle w:val="Hyperlink"/>
                    <w:noProof/>
                  </w:rPr>
                  <w:t>9.12</w:t>
                </w:r>
                <w:r w:rsidR="00A5505D">
                  <w:rPr>
                    <w:rFonts w:asciiTheme="minorHAnsi" w:eastAsiaTheme="minorEastAsia" w:hAnsiTheme="minorHAnsi" w:cstheme="minorBidi"/>
                    <w:noProof/>
                    <w:sz w:val="22"/>
                    <w:szCs w:val="22"/>
                  </w:rPr>
                  <w:tab/>
                </w:r>
                <w:r w:rsidR="00A5505D" w:rsidRPr="006E51C3">
                  <w:rPr>
                    <w:rStyle w:val="Hyperlink"/>
                    <w:noProof/>
                  </w:rPr>
                  <w:t>Betalingsidentifikation</w:t>
                </w:r>
                <w:r w:rsidR="00A5505D">
                  <w:rPr>
                    <w:noProof/>
                    <w:webHidden/>
                  </w:rPr>
                  <w:tab/>
                </w:r>
              </w:ins>
              <w:r>
                <w:rPr>
                  <w:noProof/>
                  <w:webHidden/>
                </w:rPr>
                <w:fldChar w:fldCharType="begin"/>
              </w:r>
              <w:r w:rsidR="00A5505D">
                <w:rPr>
                  <w:noProof/>
                  <w:webHidden/>
                </w:rPr>
                <w:instrText xml:space="preserve"> PAGEREF _</w:instrText>
              </w:r>
              <w:del w:id="967" w:author="Skat" w:date="2010-07-08T14:54:00Z">
                <w:r w:rsidR="003C3769">
                  <w:rPr>
                    <w:noProof/>
                    <w:webHidden/>
                  </w:rPr>
                  <w:delInstrText>Toc265233983</w:delInstrText>
                </w:r>
              </w:del>
              <w:ins w:id="968" w:author="Skat" w:date="2010-07-08T14:54:00Z">
                <w:r w:rsidR="00A5505D">
                  <w:rPr>
                    <w:noProof/>
                    <w:webHidden/>
                  </w:rPr>
                  <w:instrText>Toc266364179</w:instrText>
                </w:r>
              </w:ins>
              <w:r w:rsidR="00A5505D">
                <w:rPr>
                  <w:noProof/>
                  <w:webHidden/>
                </w:rPr>
                <w:instrText xml:space="preserve"> \h </w:instrText>
              </w:r>
              <w:r>
                <w:rPr>
                  <w:noProof/>
                  <w:webHidden/>
                </w:rPr>
              </w:r>
              <w:r>
                <w:rPr>
                  <w:noProof/>
                  <w:webHidden/>
                </w:rPr>
                <w:fldChar w:fldCharType="separate"/>
              </w:r>
              <w:r w:rsidR="00A5505D">
                <w:rPr>
                  <w:noProof/>
                  <w:webHidden/>
                </w:rPr>
                <w:t>182</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969" w:author="Skat" w:date="2010-07-08T14:54:00Z">
                <w:r w:rsidR="00377F89">
                  <w:delInstrText>Toc265233984</w:delInstrText>
                </w:r>
              </w:del>
              <w:ins w:id="970" w:author="Skat" w:date="2010-07-08T14:54:00Z">
                <w:r>
                  <w:instrText>Toc266364180</w:instrText>
                </w:r>
              </w:ins>
              <w:r>
                <w:instrText>"</w:instrText>
              </w:r>
              <w:r>
                <w:fldChar w:fldCharType="separate"/>
              </w:r>
              <w:r w:rsidR="00A5505D" w:rsidRPr="006E51C3">
                <w:rPr>
                  <w:rStyle w:val="Hyperlink"/>
                  <w:noProof/>
                </w:rPr>
                <w:t>9.</w:t>
              </w:r>
              <w:del w:id="971" w:author="Skat" w:date="2010-07-08T14:54:00Z">
                <w:r w:rsidR="003C3769" w:rsidRPr="00B303A9">
                  <w:rPr>
                    <w:rStyle w:val="Hyperlink"/>
                    <w:noProof/>
                  </w:rPr>
                  <w:delText>20</w:delText>
                </w:r>
                <w:r w:rsidR="003C3769">
                  <w:rPr>
                    <w:rFonts w:asciiTheme="minorHAnsi" w:eastAsiaTheme="minorEastAsia" w:hAnsiTheme="minorHAnsi" w:cstheme="minorBidi"/>
                    <w:noProof/>
                    <w:sz w:val="22"/>
                    <w:szCs w:val="22"/>
                  </w:rPr>
                  <w:tab/>
                </w:r>
                <w:r w:rsidR="003C3769" w:rsidRPr="00B303A9">
                  <w:rPr>
                    <w:rStyle w:val="Hyperlink"/>
                    <w:noProof/>
                  </w:rPr>
                  <w:delText>EksternID</w:delText>
                </w:r>
              </w:del>
              <w:ins w:id="972" w:author="Skat" w:date="2010-07-08T14:54:00Z">
                <w:r w:rsidR="00A5505D" w:rsidRPr="006E51C3">
                  <w:rPr>
                    <w:rStyle w:val="Hyperlink"/>
                    <w:noProof/>
                  </w:rPr>
                  <w:t>13</w:t>
                </w:r>
                <w:r w:rsidR="00A5505D">
                  <w:rPr>
                    <w:rFonts w:asciiTheme="minorHAnsi" w:eastAsiaTheme="minorEastAsia" w:hAnsiTheme="minorHAnsi" w:cstheme="minorBidi"/>
                    <w:noProof/>
                    <w:sz w:val="22"/>
                    <w:szCs w:val="22"/>
                  </w:rPr>
                  <w:tab/>
                </w:r>
                <w:r w:rsidR="00A5505D" w:rsidRPr="006E51C3">
                  <w:rPr>
                    <w:rStyle w:val="Hyperlink"/>
                    <w:noProof/>
                  </w:rPr>
                  <w:t>CPRNummer</w:t>
                </w:r>
              </w:ins>
              <w:r w:rsidR="00A5505D">
                <w:rPr>
                  <w:noProof/>
                  <w:webHidden/>
                </w:rPr>
                <w:tab/>
              </w:r>
              <w:r>
                <w:rPr>
                  <w:noProof/>
                  <w:webHidden/>
                </w:rPr>
                <w:fldChar w:fldCharType="begin"/>
              </w:r>
              <w:r w:rsidR="00A5505D">
                <w:rPr>
                  <w:noProof/>
                  <w:webHidden/>
                </w:rPr>
                <w:instrText xml:space="preserve"> PAGEREF _</w:instrText>
              </w:r>
              <w:del w:id="973" w:author="Skat" w:date="2010-07-08T14:54:00Z">
                <w:r w:rsidR="003C3769">
                  <w:rPr>
                    <w:noProof/>
                    <w:webHidden/>
                  </w:rPr>
                  <w:delInstrText>Toc265233984</w:delInstrText>
                </w:r>
              </w:del>
              <w:ins w:id="974" w:author="Skat" w:date="2010-07-08T14:54:00Z">
                <w:r w:rsidR="00A5505D">
                  <w:rPr>
                    <w:noProof/>
                    <w:webHidden/>
                  </w:rPr>
                  <w:instrText>Toc266364180</w:instrText>
                </w:r>
              </w:ins>
              <w:r w:rsidR="00A5505D">
                <w:rPr>
                  <w:noProof/>
                  <w:webHidden/>
                </w:rPr>
                <w:instrText xml:space="preserve"> \h </w:instrText>
              </w:r>
              <w:r>
                <w:rPr>
                  <w:noProof/>
                  <w:webHidden/>
                </w:rPr>
              </w:r>
              <w:r>
                <w:rPr>
                  <w:noProof/>
                  <w:webHidden/>
                </w:rPr>
                <w:fldChar w:fldCharType="separate"/>
              </w:r>
              <w:r w:rsidR="00A5505D">
                <w:rPr>
                  <w:noProof/>
                  <w:webHidden/>
                </w:rPr>
                <w:t>182</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975" w:author="Skat" w:date="2010-07-08T14:54:00Z">
                <w:r w:rsidR="00377F89">
                  <w:delInstrText>Toc265233985</w:delInstrText>
                </w:r>
              </w:del>
              <w:ins w:id="976" w:author="Skat" w:date="2010-07-08T14:54:00Z">
                <w:r>
                  <w:instrText>Toc266364181</w:instrText>
                </w:r>
              </w:ins>
              <w:r>
                <w:instrText>"</w:instrText>
              </w:r>
              <w:r>
                <w:fldChar w:fldCharType="separate"/>
              </w:r>
              <w:r w:rsidR="00A5505D" w:rsidRPr="006E51C3">
                <w:rPr>
                  <w:rStyle w:val="Hyperlink"/>
                  <w:noProof/>
                </w:rPr>
                <w:t>9.</w:t>
              </w:r>
              <w:del w:id="977" w:author="Skat" w:date="2010-07-08T14:54:00Z">
                <w:r w:rsidR="003C3769" w:rsidRPr="00B303A9">
                  <w:rPr>
                    <w:rStyle w:val="Hyperlink"/>
                    <w:noProof/>
                  </w:rPr>
                  <w:delText>21</w:delText>
                </w:r>
                <w:r w:rsidR="003C3769">
                  <w:rPr>
                    <w:rFonts w:asciiTheme="minorHAnsi" w:eastAsiaTheme="minorEastAsia" w:hAnsiTheme="minorHAnsi" w:cstheme="minorBidi"/>
                    <w:noProof/>
                    <w:sz w:val="22"/>
                    <w:szCs w:val="22"/>
                  </w:rPr>
                  <w:tab/>
                </w:r>
                <w:r w:rsidR="003C3769" w:rsidRPr="00B303A9">
                  <w:rPr>
                    <w:rStyle w:val="Hyperlink"/>
                    <w:noProof/>
                  </w:rPr>
                  <w:delText>Etage</w:delText>
                </w:r>
              </w:del>
              <w:ins w:id="978" w:author="Skat" w:date="2010-07-08T14:54:00Z">
                <w:r w:rsidR="00A5505D" w:rsidRPr="006E51C3">
                  <w:rPr>
                    <w:rStyle w:val="Hyperlink"/>
                    <w:noProof/>
                  </w:rPr>
                  <w:t>14</w:t>
                </w:r>
                <w:r w:rsidR="00A5505D">
                  <w:rPr>
                    <w:rFonts w:asciiTheme="minorHAnsi" w:eastAsiaTheme="minorEastAsia" w:hAnsiTheme="minorHAnsi" w:cstheme="minorBidi"/>
                    <w:noProof/>
                    <w:sz w:val="22"/>
                    <w:szCs w:val="22"/>
                  </w:rPr>
                  <w:tab/>
                </w:r>
                <w:r w:rsidR="00A5505D" w:rsidRPr="006E51C3">
                  <w:rPr>
                    <w:rStyle w:val="Hyperlink"/>
                    <w:noProof/>
                  </w:rPr>
                  <w:t>CVRNummer</w:t>
                </w:r>
              </w:ins>
              <w:r w:rsidR="00A5505D">
                <w:rPr>
                  <w:noProof/>
                  <w:webHidden/>
                </w:rPr>
                <w:tab/>
              </w:r>
              <w:r>
                <w:rPr>
                  <w:noProof/>
                  <w:webHidden/>
                </w:rPr>
                <w:fldChar w:fldCharType="begin"/>
              </w:r>
              <w:r w:rsidR="00A5505D">
                <w:rPr>
                  <w:noProof/>
                  <w:webHidden/>
                </w:rPr>
                <w:instrText xml:space="preserve"> PAGEREF _</w:instrText>
              </w:r>
              <w:del w:id="979" w:author="Skat" w:date="2010-07-08T14:54:00Z">
                <w:r w:rsidR="003C3769">
                  <w:rPr>
                    <w:noProof/>
                    <w:webHidden/>
                  </w:rPr>
                  <w:delInstrText>Toc265233985</w:delInstrText>
                </w:r>
              </w:del>
              <w:ins w:id="980" w:author="Skat" w:date="2010-07-08T14:54:00Z">
                <w:r w:rsidR="00A5505D">
                  <w:rPr>
                    <w:noProof/>
                    <w:webHidden/>
                  </w:rPr>
                  <w:instrText>Toc266364181</w:instrText>
                </w:r>
              </w:ins>
              <w:r w:rsidR="00A5505D">
                <w:rPr>
                  <w:noProof/>
                  <w:webHidden/>
                </w:rPr>
                <w:instrText xml:space="preserve"> \h </w:instrText>
              </w:r>
              <w:r>
                <w:rPr>
                  <w:noProof/>
                  <w:webHidden/>
                </w:rPr>
              </w:r>
              <w:r>
                <w:rPr>
                  <w:noProof/>
                  <w:webHidden/>
                </w:rPr>
                <w:fldChar w:fldCharType="separate"/>
              </w:r>
              <w:r w:rsidR="00A5505D">
                <w:rPr>
                  <w:noProof/>
                  <w:webHidden/>
                </w:rPr>
                <w:t>182</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981" w:author="Skat" w:date="2010-07-08T14:54:00Z">
                <w:r w:rsidR="00377F89">
                  <w:delInstrText>Toc265233986</w:delInstrText>
                </w:r>
              </w:del>
              <w:ins w:id="982" w:author="Skat" w:date="2010-07-08T14:54:00Z">
                <w:r>
                  <w:instrText>Toc266364182</w:instrText>
                </w:r>
              </w:ins>
              <w:r>
                <w:instrText>"</w:instrText>
              </w:r>
              <w:r>
                <w:fldChar w:fldCharType="separate"/>
              </w:r>
              <w:r w:rsidR="00A5505D" w:rsidRPr="006E51C3">
                <w:rPr>
                  <w:rStyle w:val="Hyperlink"/>
                  <w:noProof/>
                </w:rPr>
                <w:t>9.</w:t>
              </w:r>
              <w:del w:id="983" w:author="Skat" w:date="2010-07-08T14:54:00Z">
                <w:r w:rsidR="003C3769" w:rsidRPr="00B303A9">
                  <w:rPr>
                    <w:rStyle w:val="Hyperlink"/>
                    <w:noProof/>
                  </w:rPr>
                  <w:delText>22</w:delText>
                </w:r>
                <w:r w:rsidR="003C3769">
                  <w:rPr>
                    <w:rFonts w:asciiTheme="minorHAnsi" w:eastAsiaTheme="minorEastAsia" w:hAnsiTheme="minorHAnsi" w:cstheme="minorBidi"/>
                    <w:noProof/>
                    <w:sz w:val="22"/>
                    <w:szCs w:val="22"/>
                  </w:rPr>
                  <w:tab/>
                </w:r>
                <w:r w:rsidR="003C3769" w:rsidRPr="00B303A9">
                  <w:rPr>
                    <w:rStyle w:val="Hyperlink"/>
                    <w:noProof/>
                  </w:rPr>
                  <w:delText>EtageTekst</w:delText>
                </w:r>
              </w:del>
              <w:ins w:id="984" w:author="Skat" w:date="2010-07-08T14:54:00Z">
                <w:r w:rsidR="00A5505D" w:rsidRPr="006E51C3">
                  <w:rPr>
                    <w:rStyle w:val="Hyperlink"/>
                    <w:noProof/>
                  </w:rPr>
                  <w:t>15</w:t>
                </w:r>
                <w:r w:rsidR="00A5505D">
                  <w:rPr>
                    <w:rFonts w:asciiTheme="minorHAnsi" w:eastAsiaTheme="minorEastAsia" w:hAnsiTheme="minorHAnsi" w:cstheme="minorBidi"/>
                    <w:noProof/>
                    <w:sz w:val="22"/>
                    <w:szCs w:val="22"/>
                  </w:rPr>
                  <w:tab/>
                </w:r>
                <w:r w:rsidR="00A5505D" w:rsidRPr="006E51C3">
                  <w:rPr>
                    <w:rStyle w:val="Hyperlink"/>
                    <w:noProof/>
                  </w:rPr>
                  <w:t>CivilstandKode</w:t>
                </w:r>
              </w:ins>
              <w:r w:rsidR="00A5505D">
                <w:rPr>
                  <w:noProof/>
                  <w:webHidden/>
                </w:rPr>
                <w:tab/>
              </w:r>
              <w:r>
                <w:rPr>
                  <w:noProof/>
                  <w:webHidden/>
                </w:rPr>
                <w:fldChar w:fldCharType="begin"/>
              </w:r>
              <w:r w:rsidR="00A5505D">
                <w:rPr>
                  <w:noProof/>
                  <w:webHidden/>
                </w:rPr>
                <w:instrText xml:space="preserve"> PAGEREF _</w:instrText>
              </w:r>
              <w:del w:id="985" w:author="Skat" w:date="2010-07-08T14:54:00Z">
                <w:r w:rsidR="003C3769">
                  <w:rPr>
                    <w:noProof/>
                    <w:webHidden/>
                  </w:rPr>
                  <w:delInstrText>Toc265233986</w:delInstrText>
                </w:r>
              </w:del>
              <w:ins w:id="986" w:author="Skat" w:date="2010-07-08T14:54:00Z">
                <w:r w:rsidR="00A5505D">
                  <w:rPr>
                    <w:noProof/>
                    <w:webHidden/>
                  </w:rPr>
                  <w:instrText>Toc266364182</w:instrText>
                </w:r>
              </w:ins>
              <w:r w:rsidR="00A5505D">
                <w:rPr>
                  <w:noProof/>
                  <w:webHidden/>
                </w:rPr>
                <w:instrText xml:space="preserve"> \h </w:instrText>
              </w:r>
              <w:r>
                <w:rPr>
                  <w:noProof/>
                  <w:webHidden/>
                </w:rPr>
              </w:r>
              <w:r>
                <w:rPr>
                  <w:noProof/>
                  <w:webHidden/>
                </w:rPr>
                <w:fldChar w:fldCharType="separate"/>
              </w:r>
              <w:r w:rsidR="00A5505D">
                <w:rPr>
                  <w:noProof/>
                  <w:webHidden/>
                </w:rPr>
                <w:t>182</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987" w:author="Skat" w:date="2010-07-08T14:54:00Z">
                <w:r w:rsidR="00377F89">
                  <w:delInstrText>Toc265233987</w:delInstrText>
                </w:r>
              </w:del>
              <w:ins w:id="988" w:author="Skat" w:date="2010-07-08T14:54:00Z">
                <w:r>
                  <w:instrText>Toc266364183</w:instrText>
                </w:r>
              </w:ins>
              <w:r>
                <w:instrText>"</w:instrText>
              </w:r>
              <w:r>
                <w:fldChar w:fldCharType="separate"/>
              </w:r>
              <w:r w:rsidR="00A5505D" w:rsidRPr="006E51C3">
                <w:rPr>
                  <w:rStyle w:val="Hyperlink"/>
                  <w:noProof/>
                </w:rPr>
                <w:t>9.</w:t>
              </w:r>
              <w:del w:id="989" w:author="Skat" w:date="2010-07-08T14:54:00Z">
                <w:r w:rsidR="003C3769" w:rsidRPr="00B303A9">
                  <w:rPr>
                    <w:rStyle w:val="Hyperlink"/>
                    <w:noProof/>
                  </w:rPr>
                  <w:delText>23</w:delText>
                </w:r>
                <w:r w:rsidR="003C3769">
                  <w:rPr>
                    <w:rFonts w:asciiTheme="minorHAnsi" w:eastAsiaTheme="minorEastAsia" w:hAnsiTheme="minorHAnsi" w:cstheme="minorBidi"/>
                    <w:noProof/>
                    <w:sz w:val="22"/>
                    <w:szCs w:val="22"/>
                  </w:rPr>
                  <w:tab/>
                </w:r>
                <w:r w:rsidR="003C3769" w:rsidRPr="00B303A9">
                  <w:rPr>
                    <w:rStyle w:val="Hyperlink"/>
                    <w:noProof/>
                  </w:rPr>
                  <w:delText>Fil</w:delText>
                </w:r>
              </w:del>
              <w:ins w:id="990" w:author="Skat" w:date="2010-07-08T14:54:00Z">
                <w:r w:rsidR="00A5505D" w:rsidRPr="006E51C3">
                  <w:rPr>
                    <w:rStyle w:val="Hyperlink"/>
                    <w:noProof/>
                  </w:rPr>
                  <w:t>16</w:t>
                </w:r>
                <w:r w:rsidR="00A5505D">
                  <w:rPr>
                    <w:rFonts w:asciiTheme="minorHAnsi" w:eastAsiaTheme="minorEastAsia" w:hAnsiTheme="minorHAnsi" w:cstheme="minorBidi"/>
                    <w:noProof/>
                    <w:sz w:val="22"/>
                    <w:szCs w:val="22"/>
                  </w:rPr>
                  <w:tab/>
                </w:r>
                <w:r w:rsidR="00A5505D" w:rsidRPr="006E51C3">
                  <w:rPr>
                    <w:rStyle w:val="Hyperlink"/>
                    <w:noProof/>
                  </w:rPr>
                  <w:t>Dato</w:t>
                </w:r>
              </w:ins>
              <w:r w:rsidR="00A5505D">
                <w:rPr>
                  <w:noProof/>
                  <w:webHidden/>
                </w:rPr>
                <w:tab/>
              </w:r>
              <w:r>
                <w:rPr>
                  <w:noProof/>
                  <w:webHidden/>
                </w:rPr>
                <w:fldChar w:fldCharType="begin"/>
              </w:r>
              <w:r w:rsidR="00A5505D">
                <w:rPr>
                  <w:noProof/>
                  <w:webHidden/>
                </w:rPr>
                <w:instrText xml:space="preserve"> PAGEREF _</w:instrText>
              </w:r>
              <w:del w:id="991" w:author="Skat" w:date="2010-07-08T14:54:00Z">
                <w:r w:rsidR="003C3769">
                  <w:rPr>
                    <w:noProof/>
                    <w:webHidden/>
                  </w:rPr>
                  <w:delInstrText>Toc265233987</w:delInstrText>
                </w:r>
              </w:del>
              <w:ins w:id="992" w:author="Skat" w:date="2010-07-08T14:54:00Z">
                <w:r w:rsidR="00A5505D">
                  <w:rPr>
                    <w:noProof/>
                    <w:webHidden/>
                  </w:rPr>
                  <w:instrText>Toc266364183</w:instrText>
                </w:r>
              </w:ins>
              <w:r w:rsidR="00A5505D">
                <w:rPr>
                  <w:noProof/>
                  <w:webHidden/>
                </w:rPr>
                <w:instrText xml:space="preserve"> \h </w:instrText>
              </w:r>
              <w:r>
                <w:rPr>
                  <w:noProof/>
                  <w:webHidden/>
                </w:rPr>
              </w:r>
              <w:r>
                <w:rPr>
                  <w:noProof/>
                  <w:webHidden/>
                </w:rPr>
                <w:fldChar w:fldCharType="separate"/>
              </w:r>
              <w:r w:rsidR="00A5505D">
                <w:rPr>
                  <w:noProof/>
                  <w:webHidden/>
                </w:rPr>
                <w:t>182</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993" w:author="Skat" w:date="2010-07-08T14:54:00Z">
                <w:r w:rsidR="00377F89">
                  <w:delInstrText>Toc265233988</w:delInstrText>
                </w:r>
              </w:del>
              <w:ins w:id="994" w:author="Skat" w:date="2010-07-08T14:54:00Z">
                <w:r>
                  <w:instrText>Toc266364184</w:instrText>
                </w:r>
              </w:ins>
              <w:r>
                <w:instrText>"</w:instrText>
              </w:r>
              <w:r>
                <w:fldChar w:fldCharType="separate"/>
              </w:r>
              <w:r w:rsidR="00A5505D" w:rsidRPr="006E51C3">
                <w:rPr>
                  <w:rStyle w:val="Hyperlink"/>
                  <w:noProof/>
                </w:rPr>
                <w:t>9.</w:t>
              </w:r>
              <w:del w:id="995" w:author="Skat" w:date="2010-07-08T14:54:00Z">
                <w:r w:rsidR="003C3769" w:rsidRPr="00B303A9">
                  <w:rPr>
                    <w:rStyle w:val="Hyperlink"/>
                    <w:noProof/>
                  </w:rPr>
                  <w:delText>24</w:delText>
                </w:r>
                <w:r w:rsidR="003C3769">
                  <w:rPr>
                    <w:rFonts w:asciiTheme="minorHAnsi" w:eastAsiaTheme="minorEastAsia" w:hAnsiTheme="minorHAnsi" w:cstheme="minorBidi"/>
                    <w:noProof/>
                    <w:sz w:val="22"/>
                    <w:szCs w:val="22"/>
                  </w:rPr>
                  <w:tab/>
                </w:r>
                <w:r w:rsidR="003C3769" w:rsidRPr="00B303A9">
                  <w:rPr>
                    <w:rStyle w:val="Hyperlink"/>
                    <w:noProof/>
                  </w:rPr>
                  <w:delText>Finanskontonummer</w:delText>
                </w:r>
              </w:del>
              <w:ins w:id="996" w:author="Skat" w:date="2010-07-08T14:54:00Z">
                <w:r w:rsidR="00A5505D" w:rsidRPr="006E51C3">
                  <w:rPr>
                    <w:rStyle w:val="Hyperlink"/>
                    <w:noProof/>
                  </w:rPr>
                  <w:t>17</w:t>
                </w:r>
                <w:r w:rsidR="00A5505D">
                  <w:rPr>
                    <w:rFonts w:asciiTheme="minorHAnsi" w:eastAsiaTheme="minorEastAsia" w:hAnsiTheme="minorHAnsi" w:cstheme="minorBidi"/>
                    <w:noProof/>
                    <w:sz w:val="22"/>
                    <w:szCs w:val="22"/>
                  </w:rPr>
                  <w:tab/>
                </w:r>
                <w:r w:rsidR="00A5505D" w:rsidRPr="006E51C3">
                  <w:rPr>
                    <w:rStyle w:val="Hyperlink"/>
                    <w:noProof/>
                  </w:rPr>
                  <w:t>DatoTid</w:t>
                </w:r>
              </w:ins>
              <w:r w:rsidR="00A5505D">
                <w:rPr>
                  <w:noProof/>
                  <w:webHidden/>
                </w:rPr>
                <w:tab/>
              </w:r>
              <w:r>
                <w:rPr>
                  <w:noProof/>
                  <w:webHidden/>
                </w:rPr>
                <w:fldChar w:fldCharType="begin"/>
              </w:r>
              <w:r w:rsidR="00A5505D">
                <w:rPr>
                  <w:noProof/>
                  <w:webHidden/>
                </w:rPr>
                <w:instrText xml:space="preserve"> PAGEREF _</w:instrText>
              </w:r>
              <w:del w:id="997" w:author="Skat" w:date="2010-07-08T14:54:00Z">
                <w:r w:rsidR="003C3769">
                  <w:rPr>
                    <w:noProof/>
                    <w:webHidden/>
                  </w:rPr>
                  <w:delInstrText>Toc265233988</w:delInstrText>
                </w:r>
              </w:del>
              <w:ins w:id="998" w:author="Skat" w:date="2010-07-08T14:54:00Z">
                <w:r w:rsidR="00A5505D">
                  <w:rPr>
                    <w:noProof/>
                    <w:webHidden/>
                  </w:rPr>
                  <w:instrText>Toc266364184</w:instrText>
                </w:r>
              </w:ins>
              <w:r w:rsidR="00A5505D">
                <w:rPr>
                  <w:noProof/>
                  <w:webHidden/>
                </w:rPr>
                <w:instrText xml:space="preserve"> \h </w:instrText>
              </w:r>
              <w:r>
                <w:rPr>
                  <w:noProof/>
                  <w:webHidden/>
                </w:rPr>
              </w:r>
              <w:r>
                <w:rPr>
                  <w:noProof/>
                  <w:webHidden/>
                </w:rPr>
                <w:fldChar w:fldCharType="separate"/>
              </w:r>
              <w:r w:rsidR="00A5505D">
                <w:rPr>
                  <w:noProof/>
                  <w:webHidden/>
                </w:rPr>
                <w:t>183</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999" w:author="Skat" w:date="2010-07-08T14:54:00Z">
                <w:r w:rsidR="00377F89">
                  <w:delInstrText>Toc265233989</w:delInstrText>
                </w:r>
              </w:del>
              <w:ins w:id="1000" w:author="Skat" w:date="2010-07-08T14:54:00Z">
                <w:r>
                  <w:instrText>Toc266364185</w:instrText>
                </w:r>
              </w:ins>
              <w:r>
                <w:instrText>"</w:instrText>
              </w:r>
              <w:r>
                <w:fldChar w:fldCharType="separate"/>
              </w:r>
              <w:r w:rsidR="00A5505D" w:rsidRPr="006E51C3">
                <w:rPr>
                  <w:rStyle w:val="Hyperlink"/>
                  <w:noProof/>
                </w:rPr>
                <w:t>9.</w:t>
              </w:r>
              <w:del w:id="1001" w:author="Skat" w:date="2010-07-08T14:54:00Z">
                <w:r w:rsidR="003C3769" w:rsidRPr="00B303A9">
                  <w:rPr>
                    <w:rStyle w:val="Hyperlink"/>
                    <w:noProof/>
                  </w:rPr>
                  <w:delText>25</w:delText>
                </w:r>
                <w:r w:rsidR="003C3769">
                  <w:rPr>
                    <w:rFonts w:asciiTheme="minorHAnsi" w:eastAsiaTheme="minorEastAsia" w:hAnsiTheme="minorHAnsi" w:cstheme="minorBidi"/>
                    <w:noProof/>
                    <w:sz w:val="22"/>
                    <w:szCs w:val="22"/>
                  </w:rPr>
                  <w:tab/>
                </w:r>
                <w:r w:rsidR="003C3769" w:rsidRPr="00B303A9">
                  <w:rPr>
                    <w:rStyle w:val="Hyperlink"/>
                    <w:noProof/>
                  </w:rPr>
                  <w:delText>FordringArt</w:delText>
                </w:r>
              </w:del>
              <w:ins w:id="1002" w:author="Skat" w:date="2010-07-08T14:54:00Z">
                <w:r w:rsidR="00A5505D" w:rsidRPr="006E51C3">
                  <w:rPr>
                    <w:rStyle w:val="Hyperlink"/>
                    <w:noProof/>
                  </w:rPr>
                  <w:t>18</w:t>
                </w:r>
                <w:r w:rsidR="00A5505D">
                  <w:rPr>
                    <w:rFonts w:asciiTheme="minorHAnsi" w:eastAsiaTheme="minorEastAsia" w:hAnsiTheme="minorHAnsi" w:cstheme="minorBidi"/>
                    <w:noProof/>
                    <w:sz w:val="22"/>
                    <w:szCs w:val="22"/>
                  </w:rPr>
                  <w:tab/>
                </w:r>
                <w:r w:rsidR="00A5505D" w:rsidRPr="006E51C3">
                  <w:rPr>
                    <w:rStyle w:val="Hyperlink"/>
                    <w:noProof/>
                  </w:rPr>
                  <w:t>DødKode</w:t>
                </w:r>
              </w:ins>
              <w:r w:rsidR="00A5505D">
                <w:rPr>
                  <w:noProof/>
                  <w:webHidden/>
                </w:rPr>
                <w:tab/>
              </w:r>
              <w:r>
                <w:rPr>
                  <w:noProof/>
                  <w:webHidden/>
                </w:rPr>
                <w:fldChar w:fldCharType="begin"/>
              </w:r>
              <w:r w:rsidR="00A5505D">
                <w:rPr>
                  <w:noProof/>
                  <w:webHidden/>
                </w:rPr>
                <w:instrText xml:space="preserve"> PAGEREF _</w:instrText>
              </w:r>
              <w:del w:id="1003" w:author="Skat" w:date="2010-07-08T14:54:00Z">
                <w:r w:rsidR="003C3769">
                  <w:rPr>
                    <w:noProof/>
                    <w:webHidden/>
                  </w:rPr>
                  <w:delInstrText>Toc265233989</w:delInstrText>
                </w:r>
              </w:del>
              <w:ins w:id="1004" w:author="Skat" w:date="2010-07-08T14:54:00Z">
                <w:r w:rsidR="00A5505D">
                  <w:rPr>
                    <w:noProof/>
                    <w:webHidden/>
                  </w:rPr>
                  <w:instrText>Toc266364185</w:instrText>
                </w:r>
              </w:ins>
              <w:r w:rsidR="00A5505D">
                <w:rPr>
                  <w:noProof/>
                  <w:webHidden/>
                </w:rPr>
                <w:instrText xml:space="preserve"> \h </w:instrText>
              </w:r>
              <w:r>
                <w:rPr>
                  <w:noProof/>
                  <w:webHidden/>
                </w:rPr>
              </w:r>
              <w:r>
                <w:rPr>
                  <w:noProof/>
                  <w:webHidden/>
                </w:rPr>
                <w:fldChar w:fldCharType="separate"/>
              </w:r>
              <w:r w:rsidR="00A5505D">
                <w:rPr>
                  <w:noProof/>
                  <w:webHidden/>
                </w:rPr>
                <w:t>183</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005" w:author="Skat" w:date="2010-07-08T14:54:00Z">
                <w:r w:rsidR="00377F89">
                  <w:delInstrText>Toc265233990</w:delInstrText>
                </w:r>
              </w:del>
              <w:ins w:id="1006" w:author="Skat" w:date="2010-07-08T14:54:00Z">
                <w:r>
                  <w:instrText>Toc266364186</w:instrText>
                </w:r>
              </w:ins>
              <w:r>
                <w:instrText>"</w:instrText>
              </w:r>
              <w:r>
                <w:fldChar w:fldCharType="separate"/>
              </w:r>
              <w:r w:rsidR="00A5505D" w:rsidRPr="006E51C3">
                <w:rPr>
                  <w:rStyle w:val="Hyperlink"/>
                  <w:noProof/>
                </w:rPr>
                <w:t>9.</w:t>
              </w:r>
              <w:del w:id="1007" w:author="Skat" w:date="2010-07-08T14:54:00Z">
                <w:r w:rsidR="003C3769" w:rsidRPr="00B303A9">
                  <w:rPr>
                    <w:rStyle w:val="Hyperlink"/>
                    <w:noProof/>
                  </w:rPr>
                  <w:delText>26</w:delText>
                </w:r>
                <w:r w:rsidR="003C3769">
                  <w:rPr>
                    <w:rFonts w:asciiTheme="minorHAnsi" w:eastAsiaTheme="minorEastAsia" w:hAnsiTheme="minorHAnsi" w:cstheme="minorBidi"/>
                    <w:noProof/>
                    <w:sz w:val="22"/>
                    <w:szCs w:val="22"/>
                  </w:rPr>
                  <w:tab/>
                </w:r>
                <w:r w:rsidR="003C3769" w:rsidRPr="00B303A9">
                  <w:rPr>
                    <w:rStyle w:val="Hyperlink"/>
                    <w:noProof/>
                  </w:rPr>
                  <w:delText>Frekvens</w:delText>
                </w:r>
              </w:del>
              <w:ins w:id="1008" w:author="Skat" w:date="2010-07-08T14:54:00Z">
                <w:r w:rsidR="00A5505D" w:rsidRPr="006E51C3">
                  <w:rPr>
                    <w:rStyle w:val="Hyperlink"/>
                    <w:noProof/>
                  </w:rPr>
                  <w:t>19</w:t>
                </w:r>
                <w:r w:rsidR="00A5505D">
                  <w:rPr>
                    <w:rFonts w:asciiTheme="minorHAnsi" w:eastAsiaTheme="minorEastAsia" w:hAnsiTheme="minorHAnsi" w:cstheme="minorBidi"/>
                    <w:noProof/>
                    <w:sz w:val="22"/>
                    <w:szCs w:val="22"/>
                  </w:rPr>
                  <w:tab/>
                </w:r>
                <w:r w:rsidR="00A5505D" w:rsidRPr="006E51C3">
                  <w:rPr>
                    <w:rStyle w:val="Hyperlink"/>
                    <w:noProof/>
                  </w:rPr>
                  <w:t>EANNummer</w:t>
                </w:r>
              </w:ins>
              <w:r w:rsidR="00A5505D">
                <w:rPr>
                  <w:noProof/>
                  <w:webHidden/>
                </w:rPr>
                <w:tab/>
              </w:r>
              <w:r>
                <w:rPr>
                  <w:noProof/>
                  <w:webHidden/>
                </w:rPr>
                <w:fldChar w:fldCharType="begin"/>
              </w:r>
              <w:r w:rsidR="00A5505D">
                <w:rPr>
                  <w:noProof/>
                  <w:webHidden/>
                </w:rPr>
                <w:instrText xml:space="preserve"> PAGEREF _</w:instrText>
              </w:r>
              <w:del w:id="1009" w:author="Skat" w:date="2010-07-08T14:54:00Z">
                <w:r w:rsidR="003C3769">
                  <w:rPr>
                    <w:noProof/>
                    <w:webHidden/>
                  </w:rPr>
                  <w:delInstrText>Toc265233990</w:delInstrText>
                </w:r>
              </w:del>
              <w:ins w:id="1010" w:author="Skat" w:date="2010-07-08T14:54:00Z">
                <w:r w:rsidR="00A5505D">
                  <w:rPr>
                    <w:noProof/>
                    <w:webHidden/>
                  </w:rPr>
                  <w:instrText>Toc266364186</w:instrText>
                </w:r>
              </w:ins>
              <w:r w:rsidR="00A5505D">
                <w:rPr>
                  <w:noProof/>
                  <w:webHidden/>
                </w:rPr>
                <w:instrText xml:space="preserve"> \h </w:instrText>
              </w:r>
              <w:r>
                <w:rPr>
                  <w:noProof/>
                  <w:webHidden/>
                </w:rPr>
              </w:r>
              <w:r>
                <w:rPr>
                  <w:noProof/>
                  <w:webHidden/>
                </w:rPr>
                <w:fldChar w:fldCharType="separate"/>
              </w:r>
              <w:r w:rsidR="00A5505D">
                <w:rPr>
                  <w:noProof/>
                  <w:webHidden/>
                </w:rPr>
                <w:t>183</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011" w:author="Skat" w:date="2010-07-08T14:54:00Z">
                <w:r w:rsidR="00377F89">
                  <w:delInstrText>Toc265233991</w:delInstrText>
                </w:r>
              </w:del>
              <w:ins w:id="1012" w:author="Skat" w:date="2010-07-08T14:54:00Z">
                <w:r>
                  <w:instrText>Toc266364187</w:instrText>
                </w:r>
              </w:ins>
              <w:r>
                <w:instrText>"</w:instrText>
              </w:r>
              <w:r>
                <w:fldChar w:fldCharType="separate"/>
              </w:r>
              <w:r w:rsidR="00A5505D" w:rsidRPr="006E51C3">
                <w:rPr>
                  <w:rStyle w:val="Hyperlink"/>
                  <w:noProof/>
                </w:rPr>
                <w:t>9.</w:t>
              </w:r>
              <w:del w:id="1013" w:author="Skat" w:date="2010-07-08T14:54:00Z">
                <w:r w:rsidR="003C3769" w:rsidRPr="00B303A9">
                  <w:rPr>
                    <w:rStyle w:val="Hyperlink"/>
                    <w:noProof/>
                  </w:rPr>
                  <w:delText>27</w:delText>
                </w:r>
                <w:r w:rsidR="003C3769">
                  <w:rPr>
                    <w:rFonts w:asciiTheme="minorHAnsi" w:eastAsiaTheme="minorEastAsia" w:hAnsiTheme="minorHAnsi" w:cstheme="minorBidi"/>
                    <w:noProof/>
                    <w:sz w:val="22"/>
                    <w:szCs w:val="22"/>
                  </w:rPr>
                  <w:tab/>
                </w:r>
                <w:r w:rsidR="003C3769" w:rsidRPr="00B303A9">
                  <w:rPr>
                    <w:rStyle w:val="Hyperlink"/>
                    <w:noProof/>
                  </w:rPr>
                  <w:delText>FødeSted</w:delText>
                </w:r>
              </w:del>
              <w:ins w:id="1014" w:author="Skat" w:date="2010-07-08T14:54:00Z">
                <w:r w:rsidR="00A5505D" w:rsidRPr="006E51C3">
                  <w:rPr>
                    <w:rStyle w:val="Hyperlink"/>
                    <w:noProof/>
                  </w:rPr>
                  <w:t>20</w:t>
                </w:r>
                <w:r w:rsidR="00A5505D">
                  <w:rPr>
                    <w:rFonts w:asciiTheme="minorHAnsi" w:eastAsiaTheme="minorEastAsia" w:hAnsiTheme="minorHAnsi" w:cstheme="minorBidi"/>
                    <w:noProof/>
                    <w:sz w:val="22"/>
                    <w:szCs w:val="22"/>
                  </w:rPr>
                  <w:tab/>
                </w:r>
                <w:r w:rsidR="00A5505D" w:rsidRPr="006E51C3">
                  <w:rPr>
                    <w:rStyle w:val="Hyperlink"/>
                    <w:noProof/>
                  </w:rPr>
                  <w:t>EjendomNummer</w:t>
                </w:r>
              </w:ins>
              <w:r w:rsidR="00A5505D">
                <w:rPr>
                  <w:noProof/>
                  <w:webHidden/>
                </w:rPr>
                <w:tab/>
              </w:r>
              <w:r>
                <w:rPr>
                  <w:noProof/>
                  <w:webHidden/>
                </w:rPr>
                <w:fldChar w:fldCharType="begin"/>
              </w:r>
              <w:r w:rsidR="00A5505D">
                <w:rPr>
                  <w:noProof/>
                  <w:webHidden/>
                </w:rPr>
                <w:instrText xml:space="preserve"> PAGEREF _</w:instrText>
              </w:r>
              <w:del w:id="1015" w:author="Skat" w:date="2010-07-08T14:54:00Z">
                <w:r w:rsidR="003C3769">
                  <w:rPr>
                    <w:noProof/>
                    <w:webHidden/>
                  </w:rPr>
                  <w:delInstrText>Toc265233991</w:delInstrText>
                </w:r>
              </w:del>
              <w:ins w:id="1016" w:author="Skat" w:date="2010-07-08T14:54:00Z">
                <w:r w:rsidR="00A5505D">
                  <w:rPr>
                    <w:noProof/>
                    <w:webHidden/>
                  </w:rPr>
                  <w:instrText>Toc266364187</w:instrText>
                </w:r>
              </w:ins>
              <w:r w:rsidR="00A5505D">
                <w:rPr>
                  <w:noProof/>
                  <w:webHidden/>
                </w:rPr>
                <w:instrText xml:space="preserve"> \h </w:instrText>
              </w:r>
              <w:r>
                <w:rPr>
                  <w:noProof/>
                  <w:webHidden/>
                </w:rPr>
              </w:r>
              <w:r>
                <w:rPr>
                  <w:noProof/>
                  <w:webHidden/>
                </w:rPr>
                <w:fldChar w:fldCharType="separate"/>
              </w:r>
              <w:r w:rsidR="00A5505D">
                <w:rPr>
                  <w:noProof/>
                  <w:webHidden/>
                </w:rPr>
                <w:t>183</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017" w:author="Skat" w:date="2010-07-08T14:54:00Z">
                <w:r w:rsidR="00377F89">
                  <w:delInstrText>Toc265233992</w:delInstrText>
                </w:r>
              </w:del>
              <w:ins w:id="1018" w:author="Skat" w:date="2010-07-08T14:54:00Z">
                <w:r>
                  <w:instrText>Toc266364188</w:instrText>
                </w:r>
              </w:ins>
              <w:r>
                <w:instrText>"</w:instrText>
              </w:r>
              <w:r>
                <w:fldChar w:fldCharType="separate"/>
              </w:r>
              <w:r w:rsidR="00A5505D" w:rsidRPr="006E51C3">
                <w:rPr>
                  <w:rStyle w:val="Hyperlink"/>
                  <w:noProof/>
                </w:rPr>
                <w:t>9.</w:t>
              </w:r>
              <w:del w:id="1019" w:author="Skat" w:date="2010-07-08T14:54:00Z">
                <w:r w:rsidR="003C3769" w:rsidRPr="00B303A9">
                  <w:rPr>
                    <w:rStyle w:val="Hyperlink"/>
                    <w:noProof/>
                  </w:rPr>
                  <w:delText>28</w:delText>
                </w:r>
                <w:r w:rsidR="003C3769">
                  <w:rPr>
                    <w:rFonts w:asciiTheme="minorHAnsi" w:eastAsiaTheme="minorEastAsia" w:hAnsiTheme="minorHAnsi" w:cstheme="minorBidi"/>
                    <w:noProof/>
                    <w:sz w:val="22"/>
                    <w:szCs w:val="22"/>
                  </w:rPr>
                  <w:tab/>
                </w:r>
                <w:r w:rsidR="003C3769" w:rsidRPr="00B303A9">
                  <w:rPr>
                    <w:rStyle w:val="Hyperlink"/>
                    <w:noProof/>
                  </w:rPr>
                  <w:delText>GenoplivetKode</w:delText>
                </w:r>
              </w:del>
              <w:ins w:id="1020" w:author="Skat" w:date="2010-07-08T14:54:00Z">
                <w:r w:rsidR="00A5505D" w:rsidRPr="006E51C3">
                  <w:rPr>
                    <w:rStyle w:val="Hyperlink"/>
                    <w:noProof/>
                  </w:rPr>
                  <w:t>21</w:t>
                </w:r>
                <w:r w:rsidR="00A5505D">
                  <w:rPr>
                    <w:rFonts w:asciiTheme="minorHAnsi" w:eastAsiaTheme="minorEastAsia" w:hAnsiTheme="minorHAnsi" w:cstheme="minorBidi"/>
                    <w:noProof/>
                    <w:sz w:val="22"/>
                    <w:szCs w:val="22"/>
                  </w:rPr>
                  <w:tab/>
                </w:r>
                <w:r w:rsidR="00A5505D" w:rsidRPr="006E51C3">
                  <w:rPr>
                    <w:rStyle w:val="Hyperlink"/>
                    <w:noProof/>
                  </w:rPr>
                  <w:t>EksternID</w:t>
                </w:r>
              </w:ins>
              <w:r w:rsidR="00A5505D">
                <w:rPr>
                  <w:noProof/>
                  <w:webHidden/>
                </w:rPr>
                <w:tab/>
              </w:r>
              <w:r>
                <w:rPr>
                  <w:noProof/>
                  <w:webHidden/>
                </w:rPr>
                <w:fldChar w:fldCharType="begin"/>
              </w:r>
              <w:r w:rsidR="00A5505D">
                <w:rPr>
                  <w:noProof/>
                  <w:webHidden/>
                </w:rPr>
                <w:instrText xml:space="preserve"> PAGEREF _</w:instrText>
              </w:r>
              <w:del w:id="1021" w:author="Skat" w:date="2010-07-08T14:54:00Z">
                <w:r w:rsidR="003C3769">
                  <w:rPr>
                    <w:noProof/>
                    <w:webHidden/>
                  </w:rPr>
                  <w:delInstrText>Toc265233992</w:delInstrText>
                </w:r>
              </w:del>
              <w:ins w:id="1022" w:author="Skat" w:date="2010-07-08T14:54:00Z">
                <w:r w:rsidR="00A5505D">
                  <w:rPr>
                    <w:noProof/>
                    <w:webHidden/>
                  </w:rPr>
                  <w:instrText>Toc266364188</w:instrText>
                </w:r>
              </w:ins>
              <w:r w:rsidR="00A5505D">
                <w:rPr>
                  <w:noProof/>
                  <w:webHidden/>
                </w:rPr>
                <w:instrText xml:space="preserve"> \h </w:instrText>
              </w:r>
              <w:r>
                <w:rPr>
                  <w:noProof/>
                  <w:webHidden/>
                </w:rPr>
              </w:r>
              <w:r>
                <w:rPr>
                  <w:noProof/>
                  <w:webHidden/>
                </w:rPr>
                <w:fldChar w:fldCharType="separate"/>
              </w:r>
              <w:r w:rsidR="00A5505D">
                <w:rPr>
                  <w:noProof/>
                  <w:webHidden/>
                </w:rPr>
                <w:t>183</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023" w:author="Skat" w:date="2010-07-08T14:54:00Z">
                <w:r w:rsidR="00377F89">
                  <w:delInstrText>Toc265233993</w:delInstrText>
                </w:r>
              </w:del>
              <w:ins w:id="1024" w:author="Skat" w:date="2010-07-08T14:54:00Z">
                <w:r>
                  <w:instrText>Toc266364189</w:instrText>
                </w:r>
              </w:ins>
              <w:r>
                <w:instrText>"</w:instrText>
              </w:r>
              <w:r>
                <w:fldChar w:fldCharType="separate"/>
              </w:r>
              <w:r w:rsidR="00A5505D" w:rsidRPr="006E51C3">
                <w:rPr>
                  <w:rStyle w:val="Hyperlink"/>
                  <w:noProof/>
                </w:rPr>
                <w:t>9.</w:t>
              </w:r>
              <w:del w:id="1025" w:author="Skat" w:date="2010-07-08T14:54:00Z">
                <w:r w:rsidR="003C3769" w:rsidRPr="00B303A9">
                  <w:rPr>
                    <w:rStyle w:val="Hyperlink"/>
                    <w:noProof/>
                  </w:rPr>
                  <w:delText>29</w:delText>
                </w:r>
                <w:r w:rsidR="003C3769">
                  <w:rPr>
                    <w:rFonts w:asciiTheme="minorHAnsi" w:eastAsiaTheme="minorEastAsia" w:hAnsiTheme="minorHAnsi" w:cstheme="minorBidi"/>
                    <w:noProof/>
                    <w:sz w:val="22"/>
                    <w:szCs w:val="22"/>
                  </w:rPr>
                  <w:tab/>
                </w:r>
                <w:r w:rsidR="003C3769" w:rsidRPr="00B303A9">
                  <w:rPr>
                    <w:rStyle w:val="Hyperlink"/>
                    <w:noProof/>
                  </w:rPr>
                  <w:delText>GiftKode</w:delText>
                </w:r>
              </w:del>
              <w:ins w:id="1026" w:author="Skat" w:date="2010-07-08T14:54:00Z">
                <w:r w:rsidR="00A5505D" w:rsidRPr="006E51C3">
                  <w:rPr>
                    <w:rStyle w:val="Hyperlink"/>
                    <w:noProof/>
                  </w:rPr>
                  <w:t>22</w:t>
                </w:r>
                <w:r w:rsidR="00A5505D">
                  <w:rPr>
                    <w:rFonts w:asciiTheme="minorHAnsi" w:eastAsiaTheme="minorEastAsia" w:hAnsiTheme="minorHAnsi" w:cstheme="minorBidi"/>
                    <w:noProof/>
                    <w:sz w:val="22"/>
                    <w:szCs w:val="22"/>
                  </w:rPr>
                  <w:tab/>
                </w:r>
                <w:r w:rsidR="00A5505D" w:rsidRPr="006E51C3">
                  <w:rPr>
                    <w:rStyle w:val="Hyperlink"/>
                    <w:noProof/>
                  </w:rPr>
                  <w:t>Etage</w:t>
                </w:r>
              </w:ins>
              <w:r w:rsidR="00A5505D">
                <w:rPr>
                  <w:noProof/>
                  <w:webHidden/>
                </w:rPr>
                <w:tab/>
              </w:r>
              <w:r>
                <w:rPr>
                  <w:noProof/>
                  <w:webHidden/>
                </w:rPr>
                <w:fldChar w:fldCharType="begin"/>
              </w:r>
              <w:r w:rsidR="00A5505D">
                <w:rPr>
                  <w:noProof/>
                  <w:webHidden/>
                </w:rPr>
                <w:instrText xml:space="preserve"> PAGEREF _</w:instrText>
              </w:r>
              <w:del w:id="1027" w:author="Skat" w:date="2010-07-08T14:54:00Z">
                <w:r w:rsidR="003C3769">
                  <w:rPr>
                    <w:noProof/>
                    <w:webHidden/>
                  </w:rPr>
                  <w:delInstrText>Toc265233993</w:delInstrText>
                </w:r>
              </w:del>
              <w:ins w:id="1028" w:author="Skat" w:date="2010-07-08T14:54:00Z">
                <w:r w:rsidR="00A5505D">
                  <w:rPr>
                    <w:noProof/>
                    <w:webHidden/>
                  </w:rPr>
                  <w:instrText>Toc266364189</w:instrText>
                </w:r>
              </w:ins>
              <w:r w:rsidR="00A5505D">
                <w:rPr>
                  <w:noProof/>
                  <w:webHidden/>
                </w:rPr>
                <w:instrText xml:space="preserve"> \h </w:instrText>
              </w:r>
              <w:r>
                <w:rPr>
                  <w:noProof/>
                  <w:webHidden/>
                </w:rPr>
              </w:r>
              <w:r>
                <w:rPr>
                  <w:noProof/>
                  <w:webHidden/>
                </w:rPr>
                <w:fldChar w:fldCharType="separate"/>
              </w:r>
              <w:r w:rsidR="00A5505D">
                <w:rPr>
                  <w:noProof/>
                  <w:webHidden/>
                </w:rPr>
                <w:t>184</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029" w:author="Skat" w:date="2010-07-08T14:54:00Z">
                <w:r w:rsidR="00377F89">
                  <w:delInstrText>Toc265233994</w:delInstrText>
                </w:r>
              </w:del>
              <w:ins w:id="1030" w:author="Skat" w:date="2010-07-08T14:54:00Z">
                <w:r>
                  <w:instrText>Toc266364190</w:instrText>
                </w:r>
              </w:ins>
              <w:r>
                <w:instrText>"</w:instrText>
              </w:r>
              <w:r>
                <w:fldChar w:fldCharType="separate"/>
              </w:r>
              <w:r w:rsidR="00A5505D" w:rsidRPr="006E51C3">
                <w:rPr>
                  <w:rStyle w:val="Hyperlink"/>
                  <w:noProof/>
                </w:rPr>
                <w:t>9.</w:t>
              </w:r>
              <w:del w:id="1031" w:author="Skat" w:date="2010-07-08T14:54:00Z">
                <w:r w:rsidR="003C3769" w:rsidRPr="00B303A9">
                  <w:rPr>
                    <w:rStyle w:val="Hyperlink"/>
                    <w:noProof/>
                  </w:rPr>
                  <w:delText>30</w:delText>
                </w:r>
                <w:r w:rsidR="003C3769">
                  <w:rPr>
                    <w:rFonts w:asciiTheme="minorHAnsi" w:eastAsiaTheme="minorEastAsia" w:hAnsiTheme="minorHAnsi" w:cstheme="minorBidi"/>
                    <w:noProof/>
                    <w:sz w:val="22"/>
                    <w:szCs w:val="22"/>
                  </w:rPr>
                  <w:tab/>
                </w:r>
                <w:r w:rsidR="003C3769" w:rsidRPr="00B303A9">
                  <w:rPr>
                    <w:rStyle w:val="Hyperlink"/>
                    <w:noProof/>
                  </w:rPr>
                  <w:delText>HusBogstav</w:delText>
                </w:r>
              </w:del>
              <w:ins w:id="1032" w:author="Skat" w:date="2010-07-08T14:54:00Z">
                <w:r w:rsidR="00A5505D" w:rsidRPr="006E51C3">
                  <w:rPr>
                    <w:rStyle w:val="Hyperlink"/>
                    <w:noProof/>
                  </w:rPr>
                  <w:t>23</w:t>
                </w:r>
                <w:r w:rsidR="00A5505D">
                  <w:rPr>
                    <w:rFonts w:asciiTheme="minorHAnsi" w:eastAsiaTheme="minorEastAsia" w:hAnsiTheme="minorHAnsi" w:cstheme="minorBidi"/>
                    <w:noProof/>
                    <w:sz w:val="22"/>
                    <w:szCs w:val="22"/>
                  </w:rPr>
                  <w:tab/>
                </w:r>
                <w:r w:rsidR="00A5505D" w:rsidRPr="006E51C3">
                  <w:rPr>
                    <w:rStyle w:val="Hyperlink"/>
                    <w:noProof/>
                  </w:rPr>
                  <w:t>EtageTekst</w:t>
                </w:r>
              </w:ins>
              <w:r w:rsidR="00A5505D">
                <w:rPr>
                  <w:noProof/>
                  <w:webHidden/>
                </w:rPr>
                <w:tab/>
              </w:r>
              <w:r>
                <w:rPr>
                  <w:noProof/>
                  <w:webHidden/>
                </w:rPr>
                <w:fldChar w:fldCharType="begin"/>
              </w:r>
              <w:r w:rsidR="00A5505D">
                <w:rPr>
                  <w:noProof/>
                  <w:webHidden/>
                </w:rPr>
                <w:instrText xml:space="preserve"> PAGEREF _</w:instrText>
              </w:r>
              <w:del w:id="1033" w:author="Skat" w:date="2010-07-08T14:54:00Z">
                <w:r w:rsidR="003C3769">
                  <w:rPr>
                    <w:noProof/>
                    <w:webHidden/>
                  </w:rPr>
                  <w:delInstrText>Toc265233994</w:delInstrText>
                </w:r>
              </w:del>
              <w:ins w:id="1034" w:author="Skat" w:date="2010-07-08T14:54:00Z">
                <w:r w:rsidR="00A5505D">
                  <w:rPr>
                    <w:noProof/>
                    <w:webHidden/>
                  </w:rPr>
                  <w:instrText>Toc266364190</w:instrText>
                </w:r>
              </w:ins>
              <w:r w:rsidR="00A5505D">
                <w:rPr>
                  <w:noProof/>
                  <w:webHidden/>
                </w:rPr>
                <w:instrText xml:space="preserve"> \h </w:instrText>
              </w:r>
              <w:r>
                <w:rPr>
                  <w:noProof/>
                  <w:webHidden/>
                </w:rPr>
              </w:r>
              <w:r>
                <w:rPr>
                  <w:noProof/>
                  <w:webHidden/>
                </w:rPr>
                <w:fldChar w:fldCharType="separate"/>
              </w:r>
              <w:r w:rsidR="00A5505D">
                <w:rPr>
                  <w:noProof/>
                  <w:webHidden/>
                </w:rPr>
                <w:t>184</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035" w:author="Skat" w:date="2010-07-08T14:54:00Z">
                <w:r w:rsidR="00377F89">
                  <w:delInstrText>Toc265233995</w:delInstrText>
                </w:r>
              </w:del>
              <w:ins w:id="1036" w:author="Skat" w:date="2010-07-08T14:54:00Z">
                <w:r>
                  <w:instrText>Toc266364191</w:instrText>
                </w:r>
              </w:ins>
              <w:r>
                <w:instrText>"</w:instrText>
              </w:r>
              <w:r>
                <w:fldChar w:fldCharType="separate"/>
              </w:r>
              <w:r w:rsidR="00A5505D" w:rsidRPr="006E51C3">
                <w:rPr>
                  <w:rStyle w:val="Hyperlink"/>
                  <w:noProof/>
                </w:rPr>
                <w:t>9.</w:t>
              </w:r>
              <w:del w:id="1037" w:author="Skat" w:date="2010-07-08T14:54:00Z">
                <w:r w:rsidR="003C3769" w:rsidRPr="00B303A9">
                  <w:rPr>
                    <w:rStyle w:val="Hyperlink"/>
                    <w:noProof/>
                  </w:rPr>
                  <w:delText>31</w:delText>
                </w:r>
                <w:r w:rsidR="003C3769">
                  <w:rPr>
                    <w:rFonts w:asciiTheme="minorHAnsi" w:eastAsiaTheme="minorEastAsia" w:hAnsiTheme="minorHAnsi" w:cstheme="minorBidi"/>
                    <w:noProof/>
                    <w:sz w:val="22"/>
                    <w:szCs w:val="22"/>
                  </w:rPr>
                  <w:tab/>
                </w:r>
                <w:r w:rsidR="003C3769" w:rsidRPr="00B303A9">
                  <w:rPr>
                    <w:rStyle w:val="Hyperlink"/>
                    <w:noProof/>
                  </w:rPr>
                  <w:delText>HusNummer</w:delText>
                </w:r>
              </w:del>
              <w:ins w:id="1038" w:author="Skat" w:date="2010-07-08T14:54:00Z">
                <w:r w:rsidR="00A5505D" w:rsidRPr="006E51C3">
                  <w:rPr>
                    <w:rStyle w:val="Hyperlink"/>
                    <w:noProof/>
                  </w:rPr>
                  <w:t>24</w:t>
                </w:r>
                <w:r w:rsidR="00A5505D">
                  <w:rPr>
                    <w:rFonts w:asciiTheme="minorHAnsi" w:eastAsiaTheme="minorEastAsia" w:hAnsiTheme="minorHAnsi" w:cstheme="minorBidi"/>
                    <w:noProof/>
                    <w:sz w:val="22"/>
                    <w:szCs w:val="22"/>
                  </w:rPr>
                  <w:tab/>
                </w:r>
                <w:r w:rsidR="00A5505D" w:rsidRPr="006E51C3">
                  <w:rPr>
                    <w:rStyle w:val="Hyperlink"/>
                    <w:noProof/>
                  </w:rPr>
                  <w:t>Fil</w:t>
                </w:r>
              </w:ins>
              <w:r w:rsidR="00A5505D">
                <w:rPr>
                  <w:noProof/>
                  <w:webHidden/>
                </w:rPr>
                <w:tab/>
              </w:r>
              <w:r>
                <w:rPr>
                  <w:noProof/>
                  <w:webHidden/>
                </w:rPr>
                <w:fldChar w:fldCharType="begin"/>
              </w:r>
              <w:r w:rsidR="00A5505D">
                <w:rPr>
                  <w:noProof/>
                  <w:webHidden/>
                </w:rPr>
                <w:instrText xml:space="preserve"> PAGEREF _</w:instrText>
              </w:r>
              <w:del w:id="1039" w:author="Skat" w:date="2010-07-08T14:54:00Z">
                <w:r w:rsidR="003C3769">
                  <w:rPr>
                    <w:noProof/>
                    <w:webHidden/>
                  </w:rPr>
                  <w:delInstrText>Toc265233995</w:delInstrText>
                </w:r>
              </w:del>
              <w:ins w:id="1040" w:author="Skat" w:date="2010-07-08T14:54:00Z">
                <w:r w:rsidR="00A5505D">
                  <w:rPr>
                    <w:noProof/>
                    <w:webHidden/>
                  </w:rPr>
                  <w:instrText>Toc266364191</w:instrText>
                </w:r>
              </w:ins>
              <w:r w:rsidR="00A5505D">
                <w:rPr>
                  <w:noProof/>
                  <w:webHidden/>
                </w:rPr>
                <w:instrText xml:space="preserve"> \h </w:instrText>
              </w:r>
              <w:r>
                <w:rPr>
                  <w:noProof/>
                  <w:webHidden/>
                </w:rPr>
              </w:r>
              <w:r>
                <w:rPr>
                  <w:noProof/>
                  <w:webHidden/>
                </w:rPr>
                <w:fldChar w:fldCharType="separate"/>
              </w:r>
              <w:r w:rsidR="00A5505D">
                <w:rPr>
                  <w:noProof/>
                  <w:webHidden/>
                </w:rPr>
                <w:t>184</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041" w:author="Skat" w:date="2010-07-08T14:54:00Z">
                <w:r w:rsidR="00377F89">
                  <w:delInstrText>Toc265233996</w:delInstrText>
                </w:r>
              </w:del>
              <w:ins w:id="1042" w:author="Skat" w:date="2010-07-08T14:54:00Z">
                <w:r>
                  <w:instrText>Toc266364192</w:instrText>
                </w:r>
              </w:ins>
              <w:r>
                <w:instrText>"</w:instrText>
              </w:r>
              <w:r>
                <w:fldChar w:fldCharType="separate"/>
              </w:r>
              <w:r w:rsidR="00A5505D" w:rsidRPr="006E51C3">
                <w:rPr>
                  <w:rStyle w:val="Hyperlink"/>
                  <w:noProof/>
                </w:rPr>
                <w:t>9.</w:t>
              </w:r>
              <w:del w:id="1043" w:author="Skat" w:date="2010-07-08T14:54:00Z">
                <w:r w:rsidR="003C3769" w:rsidRPr="00B303A9">
                  <w:rPr>
                    <w:rStyle w:val="Hyperlink"/>
                    <w:noProof/>
                  </w:rPr>
                  <w:delText>32</w:delText>
                </w:r>
                <w:r w:rsidR="003C3769">
                  <w:rPr>
                    <w:rFonts w:asciiTheme="minorHAnsi" w:eastAsiaTheme="minorEastAsia" w:hAnsiTheme="minorHAnsi" w:cstheme="minorBidi"/>
                    <w:noProof/>
                    <w:sz w:val="22"/>
                    <w:szCs w:val="22"/>
                  </w:rPr>
                  <w:tab/>
                </w:r>
                <w:r w:rsidR="003C3769" w:rsidRPr="00B303A9">
                  <w:rPr>
                    <w:rStyle w:val="Hyperlink"/>
                    <w:noProof/>
                  </w:rPr>
                  <w:delText>IBANNummer</w:delText>
                </w:r>
              </w:del>
              <w:ins w:id="1044" w:author="Skat" w:date="2010-07-08T14:54:00Z">
                <w:r w:rsidR="00A5505D" w:rsidRPr="006E51C3">
                  <w:rPr>
                    <w:rStyle w:val="Hyperlink"/>
                    <w:noProof/>
                  </w:rPr>
                  <w:t>25</w:t>
                </w:r>
                <w:r w:rsidR="00A5505D">
                  <w:rPr>
                    <w:rFonts w:asciiTheme="minorHAnsi" w:eastAsiaTheme="minorEastAsia" w:hAnsiTheme="minorHAnsi" w:cstheme="minorBidi"/>
                    <w:noProof/>
                    <w:sz w:val="22"/>
                    <w:szCs w:val="22"/>
                  </w:rPr>
                  <w:tab/>
                </w:r>
                <w:r w:rsidR="00A5505D" w:rsidRPr="006E51C3">
                  <w:rPr>
                    <w:rStyle w:val="Hyperlink"/>
                    <w:noProof/>
                  </w:rPr>
                  <w:t>Finanskontonummer</w:t>
                </w:r>
              </w:ins>
              <w:r w:rsidR="00A5505D">
                <w:rPr>
                  <w:noProof/>
                  <w:webHidden/>
                </w:rPr>
                <w:tab/>
              </w:r>
              <w:r>
                <w:rPr>
                  <w:noProof/>
                  <w:webHidden/>
                </w:rPr>
                <w:fldChar w:fldCharType="begin"/>
              </w:r>
              <w:r w:rsidR="00A5505D">
                <w:rPr>
                  <w:noProof/>
                  <w:webHidden/>
                </w:rPr>
                <w:instrText xml:space="preserve"> PAGEREF _</w:instrText>
              </w:r>
              <w:del w:id="1045" w:author="Skat" w:date="2010-07-08T14:54:00Z">
                <w:r w:rsidR="003C3769">
                  <w:rPr>
                    <w:noProof/>
                    <w:webHidden/>
                  </w:rPr>
                  <w:delInstrText>Toc265233996</w:delInstrText>
                </w:r>
              </w:del>
              <w:ins w:id="1046" w:author="Skat" w:date="2010-07-08T14:54:00Z">
                <w:r w:rsidR="00A5505D">
                  <w:rPr>
                    <w:noProof/>
                    <w:webHidden/>
                  </w:rPr>
                  <w:instrText>Toc266364192</w:instrText>
                </w:r>
              </w:ins>
              <w:r w:rsidR="00A5505D">
                <w:rPr>
                  <w:noProof/>
                  <w:webHidden/>
                </w:rPr>
                <w:instrText xml:space="preserve"> \h </w:instrText>
              </w:r>
              <w:r>
                <w:rPr>
                  <w:noProof/>
                  <w:webHidden/>
                </w:rPr>
              </w:r>
              <w:r>
                <w:rPr>
                  <w:noProof/>
                  <w:webHidden/>
                </w:rPr>
                <w:fldChar w:fldCharType="separate"/>
              </w:r>
              <w:r w:rsidR="00A5505D">
                <w:rPr>
                  <w:noProof/>
                  <w:webHidden/>
                </w:rPr>
                <w:t>184</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047" w:author="Skat" w:date="2010-07-08T14:54:00Z">
                <w:r w:rsidR="00377F89">
                  <w:delInstrText>Toc265233997</w:delInstrText>
                </w:r>
              </w:del>
              <w:ins w:id="1048" w:author="Skat" w:date="2010-07-08T14:54:00Z">
                <w:r>
                  <w:instrText>Toc266364193</w:instrText>
                </w:r>
              </w:ins>
              <w:r>
                <w:instrText>"</w:instrText>
              </w:r>
              <w:r>
                <w:fldChar w:fldCharType="separate"/>
              </w:r>
              <w:r w:rsidR="00A5505D" w:rsidRPr="006E51C3">
                <w:rPr>
                  <w:rStyle w:val="Hyperlink"/>
                  <w:noProof/>
                </w:rPr>
                <w:t>9.</w:t>
              </w:r>
              <w:del w:id="1049" w:author="Skat" w:date="2010-07-08T14:54:00Z">
                <w:r w:rsidR="003C3769" w:rsidRPr="00B303A9">
                  <w:rPr>
                    <w:rStyle w:val="Hyperlink"/>
                    <w:noProof/>
                  </w:rPr>
                  <w:delText>33</w:delText>
                </w:r>
                <w:r w:rsidR="003C3769">
                  <w:rPr>
                    <w:rFonts w:asciiTheme="minorHAnsi" w:eastAsiaTheme="minorEastAsia" w:hAnsiTheme="minorHAnsi" w:cstheme="minorBidi"/>
                    <w:noProof/>
                    <w:sz w:val="22"/>
                    <w:szCs w:val="22"/>
                  </w:rPr>
                  <w:tab/>
                </w:r>
                <w:r w:rsidR="003C3769" w:rsidRPr="00B303A9">
                  <w:rPr>
                    <w:rStyle w:val="Hyperlink"/>
                    <w:noProof/>
                  </w:rPr>
                  <w:delText>ID</w:delText>
                </w:r>
              </w:del>
              <w:ins w:id="1050" w:author="Skat" w:date="2010-07-08T14:54:00Z">
                <w:r w:rsidR="00A5505D" w:rsidRPr="006E51C3">
                  <w:rPr>
                    <w:rStyle w:val="Hyperlink"/>
                    <w:noProof/>
                  </w:rPr>
                  <w:t>26</w:t>
                </w:r>
                <w:r w:rsidR="00A5505D">
                  <w:rPr>
                    <w:rFonts w:asciiTheme="minorHAnsi" w:eastAsiaTheme="minorEastAsia" w:hAnsiTheme="minorHAnsi" w:cstheme="minorBidi"/>
                    <w:noProof/>
                    <w:sz w:val="22"/>
                    <w:szCs w:val="22"/>
                  </w:rPr>
                  <w:tab/>
                </w:r>
                <w:r w:rsidR="00A5505D" w:rsidRPr="006E51C3">
                  <w:rPr>
                    <w:rStyle w:val="Hyperlink"/>
                    <w:noProof/>
                  </w:rPr>
                  <w:t>FordringArt</w:t>
                </w:r>
              </w:ins>
              <w:r w:rsidR="00A5505D">
                <w:rPr>
                  <w:noProof/>
                  <w:webHidden/>
                </w:rPr>
                <w:tab/>
              </w:r>
              <w:r>
                <w:rPr>
                  <w:noProof/>
                  <w:webHidden/>
                </w:rPr>
                <w:fldChar w:fldCharType="begin"/>
              </w:r>
              <w:r w:rsidR="00A5505D">
                <w:rPr>
                  <w:noProof/>
                  <w:webHidden/>
                </w:rPr>
                <w:instrText xml:space="preserve"> PAGEREF _</w:instrText>
              </w:r>
              <w:del w:id="1051" w:author="Skat" w:date="2010-07-08T14:54:00Z">
                <w:r w:rsidR="003C3769">
                  <w:rPr>
                    <w:noProof/>
                    <w:webHidden/>
                  </w:rPr>
                  <w:delInstrText>Toc265233997</w:delInstrText>
                </w:r>
              </w:del>
              <w:ins w:id="1052" w:author="Skat" w:date="2010-07-08T14:54:00Z">
                <w:r w:rsidR="00A5505D">
                  <w:rPr>
                    <w:noProof/>
                    <w:webHidden/>
                  </w:rPr>
                  <w:instrText>Toc266364193</w:instrText>
                </w:r>
              </w:ins>
              <w:r w:rsidR="00A5505D">
                <w:rPr>
                  <w:noProof/>
                  <w:webHidden/>
                </w:rPr>
                <w:instrText xml:space="preserve"> \h </w:instrText>
              </w:r>
              <w:r>
                <w:rPr>
                  <w:noProof/>
                  <w:webHidden/>
                </w:rPr>
              </w:r>
              <w:r>
                <w:rPr>
                  <w:noProof/>
                  <w:webHidden/>
                </w:rPr>
                <w:fldChar w:fldCharType="separate"/>
              </w:r>
              <w:r w:rsidR="00A5505D">
                <w:rPr>
                  <w:noProof/>
                  <w:webHidden/>
                </w:rPr>
                <w:t>184</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053" w:author="Skat" w:date="2010-07-08T14:54:00Z">
                <w:r w:rsidR="00377F89">
                  <w:delInstrText>Toc265233998</w:delInstrText>
                </w:r>
              </w:del>
              <w:ins w:id="1054" w:author="Skat" w:date="2010-07-08T14:54:00Z">
                <w:r>
                  <w:instrText>Toc266364194</w:instrText>
                </w:r>
              </w:ins>
              <w:r>
                <w:instrText>"</w:instrText>
              </w:r>
              <w:r>
                <w:fldChar w:fldCharType="separate"/>
              </w:r>
              <w:r w:rsidR="00A5505D" w:rsidRPr="006E51C3">
                <w:rPr>
                  <w:rStyle w:val="Hyperlink"/>
                  <w:noProof/>
                </w:rPr>
                <w:t>9.</w:t>
              </w:r>
              <w:del w:id="1055" w:author="Skat" w:date="2010-07-08T14:54:00Z">
                <w:r w:rsidR="003C3769" w:rsidRPr="00B303A9">
                  <w:rPr>
                    <w:rStyle w:val="Hyperlink"/>
                    <w:noProof/>
                  </w:rPr>
                  <w:delText>34</w:delText>
                </w:r>
                <w:r w:rsidR="003C3769">
                  <w:rPr>
                    <w:rFonts w:asciiTheme="minorHAnsi" w:eastAsiaTheme="minorEastAsia" w:hAnsiTheme="minorHAnsi" w:cstheme="minorBidi"/>
                    <w:noProof/>
                    <w:sz w:val="22"/>
                    <w:szCs w:val="22"/>
                  </w:rPr>
                  <w:tab/>
                </w:r>
                <w:r w:rsidR="003C3769" w:rsidRPr="00B303A9">
                  <w:rPr>
                    <w:rStyle w:val="Hyperlink"/>
                    <w:noProof/>
                  </w:rPr>
                  <w:delText>IdentifikationNummer</w:delText>
                </w:r>
              </w:del>
              <w:ins w:id="1056" w:author="Skat" w:date="2010-07-08T14:54:00Z">
                <w:r w:rsidR="00A5505D" w:rsidRPr="006E51C3">
                  <w:rPr>
                    <w:rStyle w:val="Hyperlink"/>
                    <w:noProof/>
                  </w:rPr>
                  <w:t>27</w:t>
                </w:r>
                <w:r w:rsidR="00A5505D">
                  <w:rPr>
                    <w:rFonts w:asciiTheme="minorHAnsi" w:eastAsiaTheme="minorEastAsia" w:hAnsiTheme="minorHAnsi" w:cstheme="minorBidi"/>
                    <w:noProof/>
                    <w:sz w:val="22"/>
                    <w:szCs w:val="22"/>
                  </w:rPr>
                  <w:tab/>
                </w:r>
                <w:r w:rsidR="00A5505D" w:rsidRPr="006E51C3">
                  <w:rPr>
                    <w:rStyle w:val="Hyperlink"/>
                    <w:noProof/>
                  </w:rPr>
                  <w:t>Frekvens</w:t>
                </w:r>
              </w:ins>
              <w:r w:rsidR="00A5505D">
                <w:rPr>
                  <w:noProof/>
                  <w:webHidden/>
                </w:rPr>
                <w:tab/>
              </w:r>
              <w:r>
                <w:rPr>
                  <w:noProof/>
                  <w:webHidden/>
                </w:rPr>
                <w:fldChar w:fldCharType="begin"/>
              </w:r>
              <w:r w:rsidR="00A5505D">
                <w:rPr>
                  <w:noProof/>
                  <w:webHidden/>
                </w:rPr>
                <w:instrText xml:space="preserve"> PAGEREF _</w:instrText>
              </w:r>
              <w:del w:id="1057" w:author="Skat" w:date="2010-07-08T14:54:00Z">
                <w:r w:rsidR="003C3769">
                  <w:rPr>
                    <w:noProof/>
                    <w:webHidden/>
                  </w:rPr>
                  <w:delInstrText>Toc265233998</w:delInstrText>
                </w:r>
              </w:del>
              <w:ins w:id="1058" w:author="Skat" w:date="2010-07-08T14:54:00Z">
                <w:r w:rsidR="00A5505D">
                  <w:rPr>
                    <w:noProof/>
                    <w:webHidden/>
                  </w:rPr>
                  <w:instrText>Toc266364194</w:instrText>
                </w:r>
              </w:ins>
              <w:r w:rsidR="00A5505D">
                <w:rPr>
                  <w:noProof/>
                  <w:webHidden/>
                </w:rPr>
                <w:instrText xml:space="preserve"> \h </w:instrText>
              </w:r>
              <w:r>
                <w:rPr>
                  <w:noProof/>
                  <w:webHidden/>
                </w:rPr>
              </w:r>
              <w:r>
                <w:rPr>
                  <w:noProof/>
                  <w:webHidden/>
                </w:rPr>
                <w:fldChar w:fldCharType="separate"/>
              </w:r>
              <w:r w:rsidR="00A5505D">
                <w:rPr>
                  <w:noProof/>
                  <w:webHidden/>
                </w:rPr>
                <w:t>184</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059" w:author="Skat" w:date="2010-07-08T14:54:00Z">
                <w:r w:rsidR="00377F89">
                  <w:delInstrText>Toc265233999</w:delInstrText>
                </w:r>
              </w:del>
              <w:ins w:id="1060" w:author="Skat" w:date="2010-07-08T14:54:00Z">
                <w:r>
                  <w:instrText>Toc266364195</w:instrText>
                </w:r>
              </w:ins>
              <w:r>
                <w:instrText>"</w:instrText>
              </w:r>
              <w:r>
                <w:fldChar w:fldCharType="separate"/>
              </w:r>
              <w:r w:rsidR="00A5505D" w:rsidRPr="006E51C3">
                <w:rPr>
                  <w:rStyle w:val="Hyperlink"/>
                  <w:noProof/>
                </w:rPr>
                <w:t>9.</w:t>
              </w:r>
              <w:del w:id="1061" w:author="Skat" w:date="2010-07-08T14:54:00Z">
                <w:r w:rsidR="003C3769" w:rsidRPr="00B303A9">
                  <w:rPr>
                    <w:rStyle w:val="Hyperlink"/>
                    <w:noProof/>
                  </w:rPr>
                  <w:delText>35</w:delText>
                </w:r>
                <w:r w:rsidR="003C3769">
                  <w:rPr>
                    <w:rFonts w:asciiTheme="minorHAnsi" w:eastAsiaTheme="minorEastAsia" w:hAnsiTheme="minorHAnsi" w:cstheme="minorBidi"/>
                    <w:noProof/>
                    <w:sz w:val="22"/>
                    <w:szCs w:val="22"/>
                  </w:rPr>
                  <w:tab/>
                </w:r>
                <w:r w:rsidR="003C3769" w:rsidRPr="00B303A9">
                  <w:rPr>
                    <w:rStyle w:val="Hyperlink"/>
                    <w:noProof/>
                  </w:rPr>
                  <w:delText>IndsatsType</w:delText>
                </w:r>
              </w:del>
              <w:ins w:id="1062" w:author="Skat" w:date="2010-07-08T14:54:00Z">
                <w:r w:rsidR="00A5505D" w:rsidRPr="006E51C3">
                  <w:rPr>
                    <w:rStyle w:val="Hyperlink"/>
                    <w:noProof/>
                  </w:rPr>
                  <w:t>28</w:t>
                </w:r>
                <w:r w:rsidR="00A5505D">
                  <w:rPr>
                    <w:rFonts w:asciiTheme="minorHAnsi" w:eastAsiaTheme="minorEastAsia" w:hAnsiTheme="minorHAnsi" w:cstheme="minorBidi"/>
                    <w:noProof/>
                    <w:sz w:val="22"/>
                    <w:szCs w:val="22"/>
                  </w:rPr>
                  <w:tab/>
                </w:r>
                <w:r w:rsidR="00A5505D" w:rsidRPr="006E51C3">
                  <w:rPr>
                    <w:rStyle w:val="Hyperlink"/>
                    <w:noProof/>
                  </w:rPr>
                  <w:t>FødeSted</w:t>
                </w:r>
              </w:ins>
              <w:r w:rsidR="00A5505D">
                <w:rPr>
                  <w:noProof/>
                  <w:webHidden/>
                </w:rPr>
                <w:tab/>
              </w:r>
              <w:r>
                <w:rPr>
                  <w:noProof/>
                  <w:webHidden/>
                </w:rPr>
                <w:fldChar w:fldCharType="begin"/>
              </w:r>
              <w:r w:rsidR="00A5505D">
                <w:rPr>
                  <w:noProof/>
                  <w:webHidden/>
                </w:rPr>
                <w:instrText xml:space="preserve"> PAGEREF _</w:instrText>
              </w:r>
              <w:del w:id="1063" w:author="Skat" w:date="2010-07-08T14:54:00Z">
                <w:r w:rsidR="003C3769">
                  <w:rPr>
                    <w:noProof/>
                    <w:webHidden/>
                  </w:rPr>
                  <w:delInstrText>Toc265233999</w:delInstrText>
                </w:r>
              </w:del>
              <w:ins w:id="1064" w:author="Skat" w:date="2010-07-08T14:54:00Z">
                <w:r w:rsidR="00A5505D">
                  <w:rPr>
                    <w:noProof/>
                    <w:webHidden/>
                  </w:rPr>
                  <w:instrText>Toc266364195</w:instrText>
                </w:r>
              </w:ins>
              <w:r w:rsidR="00A5505D">
                <w:rPr>
                  <w:noProof/>
                  <w:webHidden/>
                </w:rPr>
                <w:instrText xml:space="preserve"> \h </w:instrText>
              </w:r>
              <w:r>
                <w:rPr>
                  <w:noProof/>
                  <w:webHidden/>
                </w:rPr>
              </w:r>
              <w:r>
                <w:rPr>
                  <w:noProof/>
                  <w:webHidden/>
                </w:rPr>
                <w:fldChar w:fldCharType="separate"/>
              </w:r>
              <w:r w:rsidR="00A5505D">
                <w:rPr>
                  <w:noProof/>
                  <w:webHidden/>
                </w:rPr>
                <w:t>185</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065" w:author="Skat" w:date="2010-07-08T14:54:00Z">
                <w:r w:rsidR="00377F89">
                  <w:delInstrText>Toc265234000</w:delInstrText>
                </w:r>
              </w:del>
              <w:ins w:id="1066" w:author="Skat" w:date="2010-07-08T14:54:00Z">
                <w:r>
                  <w:instrText>Toc266364196</w:instrText>
                </w:r>
              </w:ins>
              <w:r>
                <w:instrText>"</w:instrText>
              </w:r>
              <w:r>
                <w:fldChar w:fldCharType="separate"/>
              </w:r>
              <w:r w:rsidR="00A5505D" w:rsidRPr="006E51C3">
                <w:rPr>
                  <w:rStyle w:val="Hyperlink"/>
                  <w:noProof/>
                </w:rPr>
                <w:t>9.</w:t>
              </w:r>
              <w:del w:id="1067" w:author="Skat" w:date="2010-07-08T14:54:00Z">
                <w:r w:rsidR="003C3769" w:rsidRPr="00B303A9">
                  <w:rPr>
                    <w:rStyle w:val="Hyperlink"/>
                    <w:noProof/>
                  </w:rPr>
                  <w:delText>36</w:delText>
                </w:r>
                <w:r w:rsidR="003C3769">
                  <w:rPr>
                    <w:rFonts w:asciiTheme="minorHAnsi" w:eastAsiaTheme="minorEastAsia" w:hAnsiTheme="minorHAnsi" w:cstheme="minorBidi"/>
                    <w:noProof/>
                    <w:sz w:val="22"/>
                    <w:szCs w:val="22"/>
                  </w:rPr>
                  <w:tab/>
                </w:r>
                <w:r w:rsidR="003C3769" w:rsidRPr="00B303A9">
                  <w:rPr>
                    <w:rStyle w:val="Hyperlink"/>
                    <w:noProof/>
                  </w:rPr>
                  <w:delText>JaNej</w:delText>
                </w:r>
              </w:del>
              <w:ins w:id="1068" w:author="Skat" w:date="2010-07-08T14:54:00Z">
                <w:r w:rsidR="00A5505D" w:rsidRPr="006E51C3">
                  <w:rPr>
                    <w:rStyle w:val="Hyperlink"/>
                    <w:noProof/>
                  </w:rPr>
                  <w:t>29</w:t>
                </w:r>
                <w:r w:rsidR="00A5505D">
                  <w:rPr>
                    <w:rFonts w:asciiTheme="minorHAnsi" w:eastAsiaTheme="minorEastAsia" w:hAnsiTheme="minorHAnsi" w:cstheme="minorBidi"/>
                    <w:noProof/>
                    <w:sz w:val="22"/>
                    <w:szCs w:val="22"/>
                  </w:rPr>
                  <w:tab/>
                </w:r>
                <w:r w:rsidR="00A5505D" w:rsidRPr="006E51C3">
                  <w:rPr>
                    <w:rStyle w:val="Hyperlink"/>
                    <w:noProof/>
                  </w:rPr>
                  <w:t>GenoplivetKode</w:t>
                </w:r>
              </w:ins>
              <w:r w:rsidR="00A5505D">
                <w:rPr>
                  <w:noProof/>
                  <w:webHidden/>
                </w:rPr>
                <w:tab/>
              </w:r>
              <w:r>
                <w:rPr>
                  <w:noProof/>
                  <w:webHidden/>
                </w:rPr>
                <w:fldChar w:fldCharType="begin"/>
              </w:r>
              <w:r w:rsidR="00A5505D">
                <w:rPr>
                  <w:noProof/>
                  <w:webHidden/>
                </w:rPr>
                <w:instrText xml:space="preserve"> PAGEREF _</w:instrText>
              </w:r>
              <w:del w:id="1069" w:author="Skat" w:date="2010-07-08T14:54:00Z">
                <w:r w:rsidR="003C3769">
                  <w:rPr>
                    <w:noProof/>
                    <w:webHidden/>
                  </w:rPr>
                  <w:delInstrText>Toc265234000</w:delInstrText>
                </w:r>
              </w:del>
              <w:ins w:id="1070" w:author="Skat" w:date="2010-07-08T14:54:00Z">
                <w:r w:rsidR="00A5505D">
                  <w:rPr>
                    <w:noProof/>
                    <w:webHidden/>
                  </w:rPr>
                  <w:instrText>Toc266364196</w:instrText>
                </w:r>
              </w:ins>
              <w:r w:rsidR="00A5505D">
                <w:rPr>
                  <w:noProof/>
                  <w:webHidden/>
                </w:rPr>
                <w:instrText xml:space="preserve"> \h </w:instrText>
              </w:r>
              <w:r>
                <w:rPr>
                  <w:noProof/>
                  <w:webHidden/>
                </w:rPr>
              </w:r>
              <w:r>
                <w:rPr>
                  <w:noProof/>
                  <w:webHidden/>
                </w:rPr>
                <w:fldChar w:fldCharType="separate"/>
              </w:r>
              <w:r w:rsidR="00A5505D">
                <w:rPr>
                  <w:noProof/>
                  <w:webHidden/>
                </w:rPr>
                <w:t>185</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071" w:author="Skat" w:date="2010-07-08T14:54:00Z">
                <w:r w:rsidR="00377F89">
                  <w:delInstrText>Toc265234001</w:delInstrText>
                </w:r>
              </w:del>
              <w:ins w:id="1072" w:author="Skat" w:date="2010-07-08T14:54:00Z">
                <w:r>
                  <w:instrText>Toc266364197</w:instrText>
                </w:r>
              </w:ins>
              <w:r>
                <w:instrText>"</w:instrText>
              </w:r>
              <w:r>
                <w:fldChar w:fldCharType="separate"/>
              </w:r>
              <w:r w:rsidR="00A5505D" w:rsidRPr="006E51C3">
                <w:rPr>
                  <w:rStyle w:val="Hyperlink"/>
                  <w:noProof/>
                </w:rPr>
                <w:t>9.</w:t>
              </w:r>
              <w:del w:id="1073" w:author="Skat" w:date="2010-07-08T14:54:00Z">
                <w:r w:rsidR="003C3769" w:rsidRPr="00B303A9">
                  <w:rPr>
                    <w:rStyle w:val="Hyperlink"/>
                    <w:noProof/>
                  </w:rPr>
                  <w:delText>37</w:delText>
                </w:r>
                <w:r w:rsidR="003C3769">
                  <w:rPr>
                    <w:rFonts w:asciiTheme="minorHAnsi" w:eastAsiaTheme="minorEastAsia" w:hAnsiTheme="minorHAnsi" w:cstheme="minorBidi"/>
                    <w:noProof/>
                    <w:sz w:val="22"/>
                    <w:szCs w:val="22"/>
                  </w:rPr>
                  <w:tab/>
                </w:r>
                <w:r w:rsidR="003C3769" w:rsidRPr="00B303A9">
                  <w:rPr>
                    <w:rStyle w:val="Hyperlink"/>
                    <w:noProof/>
                  </w:rPr>
                  <w:delText>Kode</w:delText>
                </w:r>
              </w:del>
              <w:ins w:id="1074" w:author="Skat" w:date="2010-07-08T14:54:00Z">
                <w:r w:rsidR="00A5505D" w:rsidRPr="006E51C3">
                  <w:rPr>
                    <w:rStyle w:val="Hyperlink"/>
                    <w:noProof/>
                  </w:rPr>
                  <w:t>30</w:t>
                </w:r>
                <w:r w:rsidR="00A5505D">
                  <w:rPr>
                    <w:rFonts w:asciiTheme="minorHAnsi" w:eastAsiaTheme="minorEastAsia" w:hAnsiTheme="minorHAnsi" w:cstheme="minorBidi"/>
                    <w:noProof/>
                    <w:sz w:val="22"/>
                    <w:szCs w:val="22"/>
                  </w:rPr>
                  <w:tab/>
                </w:r>
                <w:r w:rsidR="00A5505D" w:rsidRPr="006E51C3">
                  <w:rPr>
                    <w:rStyle w:val="Hyperlink"/>
                    <w:noProof/>
                  </w:rPr>
                  <w:t>GiftKode</w:t>
                </w:r>
              </w:ins>
              <w:r w:rsidR="00A5505D">
                <w:rPr>
                  <w:noProof/>
                  <w:webHidden/>
                </w:rPr>
                <w:tab/>
              </w:r>
              <w:r>
                <w:rPr>
                  <w:noProof/>
                  <w:webHidden/>
                </w:rPr>
                <w:fldChar w:fldCharType="begin"/>
              </w:r>
              <w:r w:rsidR="00A5505D">
                <w:rPr>
                  <w:noProof/>
                  <w:webHidden/>
                </w:rPr>
                <w:instrText xml:space="preserve"> PAGEREF _</w:instrText>
              </w:r>
              <w:del w:id="1075" w:author="Skat" w:date="2010-07-08T14:54:00Z">
                <w:r w:rsidR="003C3769">
                  <w:rPr>
                    <w:noProof/>
                    <w:webHidden/>
                  </w:rPr>
                  <w:delInstrText>Toc265234001</w:delInstrText>
                </w:r>
              </w:del>
              <w:ins w:id="1076" w:author="Skat" w:date="2010-07-08T14:54:00Z">
                <w:r w:rsidR="00A5505D">
                  <w:rPr>
                    <w:noProof/>
                    <w:webHidden/>
                  </w:rPr>
                  <w:instrText>Toc266364197</w:instrText>
                </w:r>
              </w:ins>
              <w:r w:rsidR="00A5505D">
                <w:rPr>
                  <w:noProof/>
                  <w:webHidden/>
                </w:rPr>
                <w:instrText xml:space="preserve"> \h </w:instrText>
              </w:r>
              <w:r>
                <w:rPr>
                  <w:noProof/>
                  <w:webHidden/>
                </w:rPr>
              </w:r>
              <w:r>
                <w:rPr>
                  <w:noProof/>
                  <w:webHidden/>
                </w:rPr>
                <w:fldChar w:fldCharType="separate"/>
              </w:r>
              <w:r w:rsidR="00A5505D">
                <w:rPr>
                  <w:noProof/>
                  <w:webHidden/>
                </w:rPr>
                <w:t>185</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077" w:author="Skat" w:date="2010-07-08T14:54:00Z">
                <w:r w:rsidR="00377F89">
                  <w:delInstrText>Toc265234002</w:delInstrText>
                </w:r>
              </w:del>
              <w:ins w:id="1078" w:author="Skat" w:date="2010-07-08T14:54:00Z">
                <w:r>
                  <w:instrText>Toc266364198</w:instrText>
                </w:r>
              </w:ins>
              <w:r>
                <w:instrText>"</w:instrText>
              </w:r>
              <w:r>
                <w:fldChar w:fldCharType="separate"/>
              </w:r>
              <w:r w:rsidR="00A5505D" w:rsidRPr="006E51C3">
                <w:rPr>
                  <w:rStyle w:val="Hyperlink"/>
                  <w:noProof/>
                </w:rPr>
                <w:t>9.</w:t>
              </w:r>
              <w:del w:id="1079" w:author="Skat" w:date="2010-07-08T14:54:00Z">
                <w:r w:rsidR="003C3769" w:rsidRPr="00B303A9">
                  <w:rPr>
                    <w:rStyle w:val="Hyperlink"/>
                    <w:noProof/>
                  </w:rPr>
                  <w:delText>38</w:delText>
                </w:r>
                <w:r w:rsidR="003C3769">
                  <w:rPr>
                    <w:rFonts w:asciiTheme="minorHAnsi" w:eastAsiaTheme="minorEastAsia" w:hAnsiTheme="minorHAnsi" w:cstheme="minorBidi"/>
                    <w:noProof/>
                    <w:sz w:val="22"/>
                    <w:szCs w:val="22"/>
                  </w:rPr>
                  <w:tab/>
                </w:r>
                <w:r w:rsidR="003C3769" w:rsidRPr="00B303A9">
                  <w:rPr>
                    <w:rStyle w:val="Hyperlink"/>
                    <w:noProof/>
                  </w:rPr>
                  <w:delText>KodeFireCifreStartEt</w:delText>
                </w:r>
              </w:del>
              <w:ins w:id="1080" w:author="Skat" w:date="2010-07-08T14:54:00Z">
                <w:r w:rsidR="00A5505D" w:rsidRPr="006E51C3">
                  <w:rPr>
                    <w:rStyle w:val="Hyperlink"/>
                    <w:noProof/>
                  </w:rPr>
                  <w:t>31</w:t>
                </w:r>
                <w:r w:rsidR="00A5505D">
                  <w:rPr>
                    <w:rFonts w:asciiTheme="minorHAnsi" w:eastAsiaTheme="minorEastAsia" w:hAnsiTheme="minorHAnsi" w:cstheme="minorBidi"/>
                    <w:noProof/>
                    <w:sz w:val="22"/>
                    <w:szCs w:val="22"/>
                  </w:rPr>
                  <w:tab/>
                </w:r>
                <w:r w:rsidR="00A5505D" w:rsidRPr="006E51C3">
                  <w:rPr>
                    <w:rStyle w:val="Hyperlink"/>
                    <w:noProof/>
                  </w:rPr>
                  <w:t>HusBogstav</w:t>
                </w:r>
              </w:ins>
              <w:r w:rsidR="00A5505D">
                <w:rPr>
                  <w:noProof/>
                  <w:webHidden/>
                </w:rPr>
                <w:tab/>
              </w:r>
              <w:r>
                <w:rPr>
                  <w:noProof/>
                  <w:webHidden/>
                </w:rPr>
                <w:fldChar w:fldCharType="begin"/>
              </w:r>
              <w:r w:rsidR="00A5505D">
                <w:rPr>
                  <w:noProof/>
                  <w:webHidden/>
                </w:rPr>
                <w:instrText xml:space="preserve"> PAGEREF _</w:instrText>
              </w:r>
              <w:del w:id="1081" w:author="Skat" w:date="2010-07-08T14:54:00Z">
                <w:r w:rsidR="003C3769">
                  <w:rPr>
                    <w:noProof/>
                    <w:webHidden/>
                  </w:rPr>
                  <w:delInstrText>Toc265234002</w:delInstrText>
                </w:r>
              </w:del>
              <w:ins w:id="1082" w:author="Skat" w:date="2010-07-08T14:54:00Z">
                <w:r w:rsidR="00A5505D">
                  <w:rPr>
                    <w:noProof/>
                    <w:webHidden/>
                  </w:rPr>
                  <w:instrText>Toc266364198</w:instrText>
                </w:r>
              </w:ins>
              <w:r w:rsidR="00A5505D">
                <w:rPr>
                  <w:noProof/>
                  <w:webHidden/>
                </w:rPr>
                <w:instrText xml:space="preserve"> \h </w:instrText>
              </w:r>
              <w:r>
                <w:rPr>
                  <w:noProof/>
                  <w:webHidden/>
                </w:rPr>
              </w:r>
              <w:r>
                <w:rPr>
                  <w:noProof/>
                  <w:webHidden/>
                </w:rPr>
                <w:fldChar w:fldCharType="separate"/>
              </w:r>
              <w:r w:rsidR="00A5505D">
                <w:rPr>
                  <w:noProof/>
                  <w:webHidden/>
                </w:rPr>
                <w:t>185</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083" w:author="Skat" w:date="2010-07-08T14:54:00Z">
                <w:r w:rsidR="00377F89">
                  <w:delInstrText>Toc265234003</w:delInstrText>
                </w:r>
              </w:del>
              <w:ins w:id="1084" w:author="Skat" w:date="2010-07-08T14:54:00Z">
                <w:r>
                  <w:instrText>Toc266364199</w:instrText>
                </w:r>
              </w:ins>
              <w:r>
                <w:instrText>"</w:instrText>
              </w:r>
              <w:r>
                <w:fldChar w:fldCharType="separate"/>
              </w:r>
              <w:r w:rsidR="00A5505D" w:rsidRPr="006E51C3">
                <w:rPr>
                  <w:rStyle w:val="Hyperlink"/>
                  <w:noProof/>
                </w:rPr>
                <w:t>9.</w:t>
              </w:r>
              <w:del w:id="1085" w:author="Skat" w:date="2010-07-08T14:54:00Z">
                <w:r w:rsidR="003C3769" w:rsidRPr="00B303A9">
                  <w:rPr>
                    <w:rStyle w:val="Hyperlink"/>
                    <w:noProof/>
                  </w:rPr>
                  <w:delText>39</w:delText>
                </w:r>
                <w:r w:rsidR="003C3769">
                  <w:rPr>
                    <w:rFonts w:asciiTheme="minorHAnsi" w:eastAsiaTheme="minorEastAsia" w:hAnsiTheme="minorHAnsi" w:cstheme="minorBidi"/>
                    <w:noProof/>
                    <w:sz w:val="22"/>
                    <w:szCs w:val="22"/>
                  </w:rPr>
                  <w:tab/>
                </w:r>
                <w:r w:rsidR="003C3769" w:rsidRPr="00B303A9">
                  <w:rPr>
                    <w:rStyle w:val="Hyperlink"/>
                    <w:noProof/>
                  </w:rPr>
                  <w:delText>KodeToCifreStartEt</w:delText>
                </w:r>
              </w:del>
              <w:ins w:id="1086" w:author="Skat" w:date="2010-07-08T14:54:00Z">
                <w:r w:rsidR="00A5505D" w:rsidRPr="006E51C3">
                  <w:rPr>
                    <w:rStyle w:val="Hyperlink"/>
                    <w:noProof/>
                  </w:rPr>
                  <w:t>32</w:t>
                </w:r>
                <w:r w:rsidR="00A5505D">
                  <w:rPr>
                    <w:rFonts w:asciiTheme="minorHAnsi" w:eastAsiaTheme="minorEastAsia" w:hAnsiTheme="minorHAnsi" w:cstheme="minorBidi"/>
                    <w:noProof/>
                    <w:sz w:val="22"/>
                    <w:szCs w:val="22"/>
                  </w:rPr>
                  <w:tab/>
                </w:r>
                <w:r w:rsidR="00A5505D" w:rsidRPr="006E51C3">
                  <w:rPr>
                    <w:rStyle w:val="Hyperlink"/>
                    <w:noProof/>
                  </w:rPr>
                  <w:t>HusNummer</w:t>
                </w:r>
              </w:ins>
              <w:r w:rsidR="00A5505D">
                <w:rPr>
                  <w:noProof/>
                  <w:webHidden/>
                </w:rPr>
                <w:tab/>
              </w:r>
              <w:r>
                <w:rPr>
                  <w:noProof/>
                  <w:webHidden/>
                </w:rPr>
                <w:fldChar w:fldCharType="begin"/>
              </w:r>
              <w:r w:rsidR="00A5505D">
                <w:rPr>
                  <w:noProof/>
                  <w:webHidden/>
                </w:rPr>
                <w:instrText xml:space="preserve"> PAGEREF _</w:instrText>
              </w:r>
              <w:del w:id="1087" w:author="Skat" w:date="2010-07-08T14:54:00Z">
                <w:r w:rsidR="003C3769">
                  <w:rPr>
                    <w:noProof/>
                    <w:webHidden/>
                  </w:rPr>
                  <w:delInstrText>Toc265234003</w:delInstrText>
                </w:r>
              </w:del>
              <w:ins w:id="1088" w:author="Skat" w:date="2010-07-08T14:54:00Z">
                <w:r w:rsidR="00A5505D">
                  <w:rPr>
                    <w:noProof/>
                    <w:webHidden/>
                  </w:rPr>
                  <w:instrText>Toc266364199</w:instrText>
                </w:r>
              </w:ins>
              <w:r w:rsidR="00A5505D">
                <w:rPr>
                  <w:noProof/>
                  <w:webHidden/>
                </w:rPr>
                <w:instrText xml:space="preserve"> \h </w:instrText>
              </w:r>
              <w:r>
                <w:rPr>
                  <w:noProof/>
                  <w:webHidden/>
                </w:rPr>
              </w:r>
              <w:r>
                <w:rPr>
                  <w:noProof/>
                  <w:webHidden/>
                </w:rPr>
                <w:fldChar w:fldCharType="separate"/>
              </w:r>
              <w:r w:rsidR="00A5505D">
                <w:rPr>
                  <w:noProof/>
                  <w:webHidden/>
                </w:rPr>
                <w:t>185</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089" w:author="Skat" w:date="2010-07-08T14:54:00Z">
                <w:r w:rsidR="00377F89">
                  <w:delInstrText>Toc265234004</w:delInstrText>
                </w:r>
              </w:del>
              <w:ins w:id="1090" w:author="Skat" w:date="2010-07-08T14:54:00Z">
                <w:r>
                  <w:instrText>Toc266364200</w:instrText>
                </w:r>
              </w:ins>
              <w:r>
                <w:instrText>"</w:instrText>
              </w:r>
              <w:r>
                <w:fldChar w:fldCharType="separate"/>
              </w:r>
              <w:r w:rsidR="00A5505D" w:rsidRPr="006E51C3">
                <w:rPr>
                  <w:rStyle w:val="Hyperlink"/>
                  <w:noProof/>
                </w:rPr>
                <w:t>9.</w:t>
              </w:r>
              <w:del w:id="1091" w:author="Skat" w:date="2010-07-08T14:54:00Z">
                <w:r w:rsidR="003C3769" w:rsidRPr="00B303A9">
                  <w:rPr>
                    <w:rStyle w:val="Hyperlink"/>
                    <w:noProof/>
                  </w:rPr>
                  <w:delText>40</w:delText>
                </w:r>
                <w:r w:rsidR="003C3769">
                  <w:rPr>
                    <w:rFonts w:asciiTheme="minorHAnsi" w:eastAsiaTheme="minorEastAsia" w:hAnsiTheme="minorHAnsi" w:cstheme="minorBidi"/>
                    <w:noProof/>
                    <w:sz w:val="22"/>
                    <w:szCs w:val="22"/>
                  </w:rPr>
                  <w:tab/>
                </w:r>
                <w:r w:rsidR="003C3769" w:rsidRPr="00B303A9">
                  <w:rPr>
                    <w:rStyle w:val="Hyperlink"/>
                    <w:noProof/>
                  </w:rPr>
                  <w:delText>KontoNummer</w:delText>
                </w:r>
              </w:del>
              <w:ins w:id="1092" w:author="Skat" w:date="2010-07-08T14:54:00Z">
                <w:r w:rsidR="00A5505D" w:rsidRPr="006E51C3">
                  <w:rPr>
                    <w:rStyle w:val="Hyperlink"/>
                    <w:noProof/>
                  </w:rPr>
                  <w:t>33</w:t>
                </w:r>
                <w:r w:rsidR="00A5505D">
                  <w:rPr>
                    <w:rFonts w:asciiTheme="minorHAnsi" w:eastAsiaTheme="minorEastAsia" w:hAnsiTheme="minorHAnsi" w:cstheme="minorBidi"/>
                    <w:noProof/>
                    <w:sz w:val="22"/>
                    <w:szCs w:val="22"/>
                  </w:rPr>
                  <w:tab/>
                </w:r>
                <w:r w:rsidR="00A5505D" w:rsidRPr="006E51C3">
                  <w:rPr>
                    <w:rStyle w:val="Hyperlink"/>
                    <w:noProof/>
                  </w:rPr>
                  <w:t>IBANNummer</w:t>
                </w:r>
              </w:ins>
              <w:r w:rsidR="00A5505D">
                <w:rPr>
                  <w:noProof/>
                  <w:webHidden/>
                </w:rPr>
                <w:tab/>
              </w:r>
              <w:r>
                <w:rPr>
                  <w:noProof/>
                  <w:webHidden/>
                </w:rPr>
                <w:fldChar w:fldCharType="begin"/>
              </w:r>
              <w:r w:rsidR="00A5505D">
                <w:rPr>
                  <w:noProof/>
                  <w:webHidden/>
                </w:rPr>
                <w:instrText xml:space="preserve"> PAGEREF _</w:instrText>
              </w:r>
              <w:del w:id="1093" w:author="Skat" w:date="2010-07-08T14:54:00Z">
                <w:r w:rsidR="003C3769">
                  <w:rPr>
                    <w:noProof/>
                    <w:webHidden/>
                  </w:rPr>
                  <w:delInstrText>Toc265234004</w:delInstrText>
                </w:r>
              </w:del>
              <w:ins w:id="1094" w:author="Skat" w:date="2010-07-08T14:54:00Z">
                <w:r w:rsidR="00A5505D">
                  <w:rPr>
                    <w:noProof/>
                    <w:webHidden/>
                  </w:rPr>
                  <w:instrText>Toc266364200</w:instrText>
                </w:r>
              </w:ins>
              <w:r w:rsidR="00A5505D">
                <w:rPr>
                  <w:noProof/>
                  <w:webHidden/>
                </w:rPr>
                <w:instrText xml:space="preserve"> \h </w:instrText>
              </w:r>
              <w:r>
                <w:rPr>
                  <w:noProof/>
                  <w:webHidden/>
                </w:rPr>
              </w:r>
              <w:r>
                <w:rPr>
                  <w:noProof/>
                  <w:webHidden/>
                </w:rPr>
                <w:fldChar w:fldCharType="separate"/>
              </w:r>
              <w:r w:rsidR="00A5505D">
                <w:rPr>
                  <w:noProof/>
                  <w:webHidden/>
                </w:rPr>
                <w:t>186</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095" w:author="Skat" w:date="2010-07-08T14:54:00Z">
                <w:r w:rsidR="00377F89">
                  <w:delInstrText>Toc265234005</w:delInstrText>
                </w:r>
              </w:del>
              <w:ins w:id="1096" w:author="Skat" w:date="2010-07-08T14:54:00Z">
                <w:r>
                  <w:instrText>Toc266364201</w:instrText>
                </w:r>
              </w:ins>
              <w:r>
                <w:instrText>"</w:instrText>
              </w:r>
              <w:r>
                <w:fldChar w:fldCharType="separate"/>
              </w:r>
              <w:r w:rsidR="00A5505D" w:rsidRPr="006E51C3">
                <w:rPr>
                  <w:rStyle w:val="Hyperlink"/>
                  <w:noProof/>
                </w:rPr>
                <w:t>9.</w:t>
              </w:r>
              <w:del w:id="1097" w:author="Skat" w:date="2010-07-08T14:54:00Z">
                <w:r w:rsidR="003C3769" w:rsidRPr="00B303A9">
                  <w:rPr>
                    <w:rStyle w:val="Hyperlink"/>
                    <w:noProof/>
                  </w:rPr>
                  <w:delText>41</w:delText>
                </w:r>
                <w:r w:rsidR="003C3769">
                  <w:rPr>
                    <w:rFonts w:asciiTheme="minorHAnsi" w:eastAsiaTheme="minorEastAsia" w:hAnsiTheme="minorHAnsi" w:cstheme="minorBidi"/>
                    <w:noProof/>
                    <w:sz w:val="22"/>
                    <w:szCs w:val="22"/>
                  </w:rPr>
                  <w:tab/>
                </w:r>
                <w:r w:rsidR="003C3769" w:rsidRPr="00B303A9">
                  <w:rPr>
                    <w:rStyle w:val="Hyperlink"/>
                    <w:noProof/>
                  </w:rPr>
                  <w:delText>Kortartkode</w:delText>
                </w:r>
              </w:del>
              <w:ins w:id="1098" w:author="Skat" w:date="2010-07-08T14:54:00Z">
                <w:r w:rsidR="00A5505D" w:rsidRPr="006E51C3">
                  <w:rPr>
                    <w:rStyle w:val="Hyperlink"/>
                    <w:noProof/>
                  </w:rPr>
                  <w:t>34</w:t>
                </w:r>
                <w:r w:rsidR="00A5505D">
                  <w:rPr>
                    <w:rFonts w:asciiTheme="minorHAnsi" w:eastAsiaTheme="minorEastAsia" w:hAnsiTheme="minorHAnsi" w:cstheme="minorBidi"/>
                    <w:noProof/>
                    <w:sz w:val="22"/>
                    <w:szCs w:val="22"/>
                  </w:rPr>
                  <w:tab/>
                </w:r>
                <w:r w:rsidR="00A5505D" w:rsidRPr="006E51C3">
                  <w:rPr>
                    <w:rStyle w:val="Hyperlink"/>
                    <w:noProof/>
                  </w:rPr>
                  <w:t>ID</w:t>
                </w:r>
              </w:ins>
              <w:r w:rsidR="00A5505D">
                <w:rPr>
                  <w:noProof/>
                  <w:webHidden/>
                </w:rPr>
                <w:tab/>
              </w:r>
              <w:r>
                <w:rPr>
                  <w:noProof/>
                  <w:webHidden/>
                </w:rPr>
                <w:fldChar w:fldCharType="begin"/>
              </w:r>
              <w:r w:rsidR="00A5505D">
                <w:rPr>
                  <w:noProof/>
                  <w:webHidden/>
                </w:rPr>
                <w:instrText xml:space="preserve"> PAGEREF _</w:instrText>
              </w:r>
              <w:del w:id="1099" w:author="Skat" w:date="2010-07-08T14:54:00Z">
                <w:r w:rsidR="003C3769">
                  <w:rPr>
                    <w:noProof/>
                    <w:webHidden/>
                  </w:rPr>
                  <w:delInstrText>Toc265234005</w:delInstrText>
                </w:r>
              </w:del>
              <w:ins w:id="1100" w:author="Skat" w:date="2010-07-08T14:54:00Z">
                <w:r w:rsidR="00A5505D">
                  <w:rPr>
                    <w:noProof/>
                    <w:webHidden/>
                  </w:rPr>
                  <w:instrText>Toc266364201</w:instrText>
                </w:r>
              </w:ins>
              <w:r w:rsidR="00A5505D">
                <w:rPr>
                  <w:noProof/>
                  <w:webHidden/>
                </w:rPr>
                <w:instrText xml:space="preserve"> \h </w:instrText>
              </w:r>
              <w:r>
                <w:rPr>
                  <w:noProof/>
                  <w:webHidden/>
                </w:rPr>
              </w:r>
              <w:r>
                <w:rPr>
                  <w:noProof/>
                  <w:webHidden/>
                </w:rPr>
                <w:fldChar w:fldCharType="separate"/>
              </w:r>
              <w:r w:rsidR="00A5505D">
                <w:rPr>
                  <w:noProof/>
                  <w:webHidden/>
                </w:rPr>
                <w:t>186</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101" w:author="Skat" w:date="2010-07-08T14:54:00Z">
                <w:r w:rsidR="00377F89">
                  <w:delInstrText>Toc265234006</w:delInstrText>
                </w:r>
              </w:del>
              <w:ins w:id="1102" w:author="Skat" w:date="2010-07-08T14:54:00Z">
                <w:r>
                  <w:instrText>Toc266364202</w:instrText>
                </w:r>
              </w:ins>
              <w:r>
                <w:instrText>"</w:instrText>
              </w:r>
              <w:r>
                <w:fldChar w:fldCharType="separate"/>
              </w:r>
              <w:r w:rsidR="00A5505D" w:rsidRPr="006E51C3">
                <w:rPr>
                  <w:rStyle w:val="Hyperlink"/>
                  <w:noProof/>
                </w:rPr>
                <w:t>9.</w:t>
              </w:r>
              <w:del w:id="1103" w:author="Skat" w:date="2010-07-08T14:54:00Z">
                <w:r w:rsidR="003C3769" w:rsidRPr="00B303A9">
                  <w:rPr>
                    <w:rStyle w:val="Hyperlink"/>
                    <w:noProof/>
                  </w:rPr>
                  <w:delText>42</w:delText>
                </w:r>
                <w:r w:rsidR="003C3769">
                  <w:rPr>
                    <w:rFonts w:asciiTheme="minorHAnsi" w:eastAsiaTheme="minorEastAsia" w:hAnsiTheme="minorHAnsi" w:cstheme="minorBidi"/>
                    <w:noProof/>
                    <w:sz w:val="22"/>
                    <w:szCs w:val="22"/>
                  </w:rPr>
                  <w:tab/>
                </w:r>
                <w:r w:rsidR="003C3769" w:rsidRPr="00B303A9">
                  <w:rPr>
                    <w:rStyle w:val="Hyperlink"/>
                    <w:noProof/>
                  </w:rPr>
                  <w:delText>Kreditornummer</w:delText>
                </w:r>
              </w:del>
              <w:ins w:id="1104" w:author="Skat" w:date="2010-07-08T14:54:00Z">
                <w:r w:rsidR="00A5505D" w:rsidRPr="006E51C3">
                  <w:rPr>
                    <w:rStyle w:val="Hyperlink"/>
                    <w:noProof/>
                  </w:rPr>
                  <w:t>35</w:t>
                </w:r>
                <w:r w:rsidR="00A5505D">
                  <w:rPr>
                    <w:rFonts w:asciiTheme="minorHAnsi" w:eastAsiaTheme="minorEastAsia" w:hAnsiTheme="minorHAnsi" w:cstheme="minorBidi"/>
                    <w:noProof/>
                    <w:sz w:val="22"/>
                    <w:szCs w:val="22"/>
                  </w:rPr>
                  <w:tab/>
                </w:r>
                <w:r w:rsidR="00A5505D" w:rsidRPr="006E51C3">
                  <w:rPr>
                    <w:rStyle w:val="Hyperlink"/>
                    <w:noProof/>
                  </w:rPr>
                  <w:t>IdentifikationNummer</w:t>
                </w:r>
              </w:ins>
              <w:r w:rsidR="00A5505D">
                <w:rPr>
                  <w:noProof/>
                  <w:webHidden/>
                </w:rPr>
                <w:tab/>
              </w:r>
              <w:r>
                <w:rPr>
                  <w:noProof/>
                  <w:webHidden/>
                </w:rPr>
                <w:fldChar w:fldCharType="begin"/>
              </w:r>
              <w:r w:rsidR="00A5505D">
                <w:rPr>
                  <w:noProof/>
                  <w:webHidden/>
                </w:rPr>
                <w:instrText xml:space="preserve"> PAGEREF _</w:instrText>
              </w:r>
              <w:del w:id="1105" w:author="Skat" w:date="2010-07-08T14:54:00Z">
                <w:r w:rsidR="003C3769">
                  <w:rPr>
                    <w:noProof/>
                    <w:webHidden/>
                  </w:rPr>
                  <w:delInstrText>Toc265234006</w:delInstrText>
                </w:r>
              </w:del>
              <w:ins w:id="1106" w:author="Skat" w:date="2010-07-08T14:54:00Z">
                <w:r w:rsidR="00A5505D">
                  <w:rPr>
                    <w:noProof/>
                    <w:webHidden/>
                  </w:rPr>
                  <w:instrText>Toc266364202</w:instrText>
                </w:r>
              </w:ins>
              <w:r w:rsidR="00A5505D">
                <w:rPr>
                  <w:noProof/>
                  <w:webHidden/>
                </w:rPr>
                <w:instrText xml:space="preserve"> \h </w:instrText>
              </w:r>
              <w:r>
                <w:rPr>
                  <w:noProof/>
                  <w:webHidden/>
                </w:rPr>
              </w:r>
              <w:r>
                <w:rPr>
                  <w:noProof/>
                  <w:webHidden/>
                </w:rPr>
                <w:fldChar w:fldCharType="separate"/>
              </w:r>
              <w:r w:rsidR="00A5505D">
                <w:rPr>
                  <w:noProof/>
                  <w:webHidden/>
                </w:rPr>
                <w:t>186</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107" w:author="Skat" w:date="2010-07-08T14:54:00Z">
                <w:r w:rsidR="00377F89">
                  <w:delInstrText>Toc265234007</w:delInstrText>
                </w:r>
              </w:del>
              <w:ins w:id="1108" w:author="Skat" w:date="2010-07-08T14:54:00Z">
                <w:r>
                  <w:instrText>Toc266364203</w:instrText>
                </w:r>
              </w:ins>
              <w:r>
                <w:instrText>"</w:instrText>
              </w:r>
              <w:r>
                <w:fldChar w:fldCharType="separate"/>
              </w:r>
              <w:r w:rsidR="00A5505D" w:rsidRPr="006E51C3">
                <w:rPr>
                  <w:rStyle w:val="Hyperlink"/>
                  <w:noProof/>
                </w:rPr>
                <w:t>9.</w:t>
              </w:r>
              <w:del w:id="1109" w:author="Skat" w:date="2010-07-08T14:54:00Z">
                <w:r w:rsidR="003C3769" w:rsidRPr="00B303A9">
                  <w:rPr>
                    <w:rStyle w:val="Hyperlink"/>
                    <w:noProof/>
                  </w:rPr>
                  <w:delText>43</w:delText>
                </w:r>
                <w:r w:rsidR="003C3769">
                  <w:rPr>
                    <w:rFonts w:asciiTheme="minorHAnsi" w:eastAsiaTheme="minorEastAsia" w:hAnsiTheme="minorHAnsi" w:cstheme="minorBidi"/>
                    <w:noProof/>
                    <w:sz w:val="22"/>
                    <w:szCs w:val="22"/>
                  </w:rPr>
                  <w:tab/>
                </w:r>
                <w:r w:rsidR="003C3769" w:rsidRPr="00B303A9">
                  <w:rPr>
                    <w:rStyle w:val="Hyperlink"/>
                    <w:noProof/>
                  </w:rPr>
                  <w:delText>KundeNummer</w:delText>
                </w:r>
              </w:del>
              <w:ins w:id="1110" w:author="Skat" w:date="2010-07-08T14:54:00Z">
                <w:r w:rsidR="00A5505D" w:rsidRPr="006E51C3">
                  <w:rPr>
                    <w:rStyle w:val="Hyperlink"/>
                    <w:noProof/>
                  </w:rPr>
                  <w:t>36</w:t>
                </w:r>
                <w:r w:rsidR="00A5505D">
                  <w:rPr>
                    <w:rFonts w:asciiTheme="minorHAnsi" w:eastAsiaTheme="minorEastAsia" w:hAnsiTheme="minorHAnsi" w:cstheme="minorBidi"/>
                    <w:noProof/>
                    <w:sz w:val="22"/>
                    <w:szCs w:val="22"/>
                  </w:rPr>
                  <w:tab/>
                </w:r>
                <w:r w:rsidR="00A5505D" w:rsidRPr="006E51C3">
                  <w:rPr>
                    <w:rStyle w:val="Hyperlink"/>
                    <w:noProof/>
                  </w:rPr>
                  <w:t>IndsatsType</w:t>
                </w:r>
              </w:ins>
              <w:r w:rsidR="00A5505D">
                <w:rPr>
                  <w:noProof/>
                  <w:webHidden/>
                </w:rPr>
                <w:tab/>
              </w:r>
              <w:r>
                <w:rPr>
                  <w:noProof/>
                  <w:webHidden/>
                </w:rPr>
                <w:fldChar w:fldCharType="begin"/>
              </w:r>
              <w:r w:rsidR="00A5505D">
                <w:rPr>
                  <w:noProof/>
                  <w:webHidden/>
                </w:rPr>
                <w:instrText xml:space="preserve"> PAGEREF _</w:instrText>
              </w:r>
              <w:del w:id="1111" w:author="Skat" w:date="2010-07-08T14:54:00Z">
                <w:r w:rsidR="003C3769">
                  <w:rPr>
                    <w:noProof/>
                    <w:webHidden/>
                  </w:rPr>
                  <w:delInstrText>Toc265234007</w:delInstrText>
                </w:r>
              </w:del>
              <w:ins w:id="1112" w:author="Skat" w:date="2010-07-08T14:54:00Z">
                <w:r w:rsidR="00A5505D">
                  <w:rPr>
                    <w:noProof/>
                    <w:webHidden/>
                  </w:rPr>
                  <w:instrText>Toc266364203</w:instrText>
                </w:r>
              </w:ins>
              <w:r w:rsidR="00A5505D">
                <w:rPr>
                  <w:noProof/>
                  <w:webHidden/>
                </w:rPr>
                <w:instrText xml:space="preserve"> \h </w:instrText>
              </w:r>
              <w:r>
                <w:rPr>
                  <w:noProof/>
                  <w:webHidden/>
                </w:rPr>
              </w:r>
              <w:r>
                <w:rPr>
                  <w:noProof/>
                  <w:webHidden/>
                </w:rPr>
                <w:fldChar w:fldCharType="separate"/>
              </w:r>
              <w:r w:rsidR="00A5505D">
                <w:rPr>
                  <w:noProof/>
                  <w:webHidden/>
                </w:rPr>
                <w:t>186</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113" w:author="Skat" w:date="2010-07-08T14:54:00Z">
                <w:r w:rsidR="00377F89">
                  <w:delInstrText>Toc265234008</w:delInstrText>
                </w:r>
              </w:del>
              <w:ins w:id="1114" w:author="Skat" w:date="2010-07-08T14:54:00Z">
                <w:r>
                  <w:instrText>Toc266364204</w:instrText>
                </w:r>
              </w:ins>
              <w:r>
                <w:instrText>"</w:instrText>
              </w:r>
              <w:r>
                <w:fldChar w:fldCharType="separate"/>
              </w:r>
              <w:r w:rsidR="00A5505D" w:rsidRPr="006E51C3">
                <w:rPr>
                  <w:rStyle w:val="Hyperlink"/>
                  <w:noProof/>
                </w:rPr>
                <w:t>9.</w:t>
              </w:r>
              <w:del w:id="1115" w:author="Skat" w:date="2010-07-08T14:54:00Z">
                <w:r w:rsidR="003C3769" w:rsidRPr="00B303A9">
                  <w:rPr>
                    <w:rStyle w:val="Hyperlink"/>
                    <w:noProof/>
                  </w:rPr>
                  <w:delText>44</w:delText>
                </w:r>
                <w:r w:rsidR="003C3769">
                  <w:rPr>
                    <w:rFonts w:asciiTheme="minorHAnsi" w:eastAsiaTheme="minorEastAsia" w:hAnsiTheme="minorHAnsi" w:cstheme="minorBidi"/>
                    <w:noProof/>
                    <w:sz w:val="22"/>
                    <w:szCs w:val="22"/>
                  </w:rPr>
                  <w:tab/>
                </w:r>
                <w:r w:rsidR="003C3769" w:rsidRPr="00B303A9">
                  <w:rPr>
                    <w:rStyle w:val="Hyperlink"/>
                    <w:noProof/>
                  </w:rPr>
                  <w:delText>Køn</w:delText>
                </w:r>
              </w:del>
              <w:ins w:id="1116" w:author="Skat" w:date="2010-07-08T14:54:00Z">
                <w:r w:rsidR="00A5505D" w:rsidRPr="006E51C3">
                  <w:rPr>
                    <w:rStyle w:val="Hyperlink"/>
                    <w:noProof/>
                  </w:rPr>
                  <w:t>37</w:t>
                </w:r>
                <w:r w:rsidR="00A5505D">
                  <w:rPr>
                    <w:rFonts w:asciiTheme="minorHAnsi" w:eastAsiaTheme="minorEastAsia" w:hAnsiTheme="minorHAnsi" w:cstheme="minorBidi"/>
                    <w:noProof/>
                    <w:sz w:val="22"/>
                    <w:szCs w:val="22"/>
                  </w:rPr>
                  <w:tab/>
                </w:r>
                <w:r w:rsidR="00A5505D" w:rsidRPr="006E51C3">
                  <w:rPr>
                    <w:rStyle w:val="Hyperlink"/>
                    <w:noProof/>
                  </w:rPr>
                  <w:t>JaNej</w:t>
                </w:r>
              </w:ins>
              <w:r w:rsidR="00A5505D">
                <w:rPr>
                  <w:noProof/>
                  <w:webHidden/>
                </w:rPr>
                <w:tab/>
              </w:r>
              <w:r>
                <w:rPr>
                  <w:noProof/>
                  <w:webHidden/>
                </w:rPr>
                <w:fldChar w:fldCharType="begin"/>
              </w:r>
              <w:r w:rsidR="00A5505D">
                <w:rPr>
                  <w:noProof/>
                  <w:webHidden/>
                </w:rPr>
                <w:instrText xml:space="preserve"> PAGEREF _</w:instrText>
              </w:r>
              <w:del w:id="1117" w:author="Skat" w:date="2010-07-08T14:54:00Z">
                <w:r w:rsidR="003C3769">
                  <w:rPr>
                    <w:noProof/>
                    <w:webHidden/>
                  </w:rPr>
                  <w:delInstrText>Toc265234008</w:delInstrText>
                </w:r>
              </w:del>
              <w:ins w:id="1118" w:author="Skat" w:date="2010-07-08T14:54:00Z">
                <w:r w:rsidR="00A5505D">
                  <w:rPr>
                    <w:noProof/>
                    <w:webHidden/>
                  </w:rPr>
                  <w:instrText>Toc266364204</w:instrText>
                </w:r>
              </w:ins>
              <w:r w:rsidR="00A5505D">
                <w:rPr>
                  <w:noProof/>
                  <w:webHidden/>
                </w:rPr>
                <w:instrText xml:space="preserve"> \h </w:instrText>
              </w:r>
              <w:r>
                <w:rPr>
                  <w:noProof/>
                  <w:webHidden/>
                </w:rPr>
              </w:r>
              <w:r>
                <w:rPr>
                  <w:noProof/>
                  <w:webHidden/>
                </w:rPr>
                <w:fldChar w:fldCharType="separate"/>
              </w:r>
              <w:r w:rsidR="00A5505D">
                <w:rPr>
                  <w:noProof/>
                  <w:webHidden/>
                </w:rPr>
                <w:t>187</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119" w:author="Skat" w:date="2010-07-08T14:54:00Z">
                <w:r w:rsidR="00377F89">
                  <w:delInstrText>Toc265234009</w:delInstrText>
                </w:r>
              </w:del>
              <w:ins w:id="1120" w:author="Skat" w:date="2010-07-08T14:54:00Z">
                <w:r>
                  <w:instrText>Toc266364205</w:instrText>
                </w:r>
              </w:ins>
              <w:r>
                <w:instrText>"</w:instrText>
              </w:r>
              <w:r>
                <w:fldChar w:fldCharType="separate"/>
              </w:r>
              <w:r w:rsidR="00A5505D" w:rsidRPr="006E51C3">
                <w:rPr>
                  <w:rStyle w:val="Hyperlink"/>
                  <w:noProof/>
                </w:rPr>
                <w:t>9.</w:t>
              </w:r>
              <w:del w:id="1121" w:author="Skat" w:date="2010-07-08T14:54:00Z">
                <w:r w:rsidR="003C3769" w:rsidRPr="00B303A9">
                  <w:rPr>
                    <w:rStyle w:val="Hyperlink"/>
                    <w:noProof/>
                  </w:rPr>
                  <w:delText>45</w:delText>
                </w:r>
                <w:r w:rsidR="003C3769">
                  <w:rPr>
                    <w:rFonts w:asciiTheme="minorHAnsi" w:eastAsiaTheme="minorEastAsia" w:hAnsiTheme="minorHAnsi" w:cstheme="minorBidi"/>
                    <w:noProof/>
                    <w:sz w:val="22"/>
                    <w:szCs w:val="22"/>
                  </w:rPr>
                  <w:tab/>
                </w:r>
                <w:r w:rsidR="003C3769" w:rsidRPr="00B303A9">
                  <w:rPr>
                    <w:rStyle w:val="Hyperlink"/>
                    <w:noProof/>
                  </w:rPr>
                  <w:delText>LandeNummerKode</w:delText>
                </w:r>
              </w:del>
              <w:ins w:id="1122" w:author="Skat" w:date="2010-07-08T14:54:00Z">
                <w:r w:rsidR="00A5505D" w:rsidRPr="006E51C3">
                  <w:rPr>
                    <w:rStyle w:val="Hyperlink"/>
                    <w:noProof/>
                  </w:rPr>
                  <w:t>38</w:t>
                </w:r>
                <w:r w:rsidR="00A5505D">
                  <w:rPr>
                    <w:rFonts w:asciiTheme="minorHAnsi" w:eastAsiaTheme="minorEastAsia" w:hAnsiTheme="minorHAnsi" w:cstheme="minorBidi"/>
                    <w:noProof/>
                    <w:sz w:val="22"/>
                    <w:szCs w:val="22"/>
                  </w:rPr>
                  <w:tab/>
                </w:r>
                <w:r w:rsidR="00A5505D" w:rsidRPr="006E51C3">
                  <w:rPr>
                    <w:rStyle w:val="Hyperlink"/>
                    <w:noProof/>
                  </w:rPr>
                  <w:t>Kode</w:t>
                </w:r>
              </w:ins>
              <w:r w:rsidR="00A5505D">
                <w:rPr>
                  <w:noProof/>
                  <w:webHidden/>
                </w:rPr>
                <w:tab/>
              </w:r>
              <w:r>
                <w:rPr>
                  <w:noProof/>
                  <w:webHidden/>
                </w:rPr>
                <w:fldChar w:fldCharType="begin"/>
              </w:r>
              <w:r w:rsidR="00A5505D">
                <w:rPr>
                  <w:noProof/>
                  <w:webHidden/>
                </w:rPr>
                <w:instrText xml:space="preserve"> PAGEREF _</w:instrText>
              </w:r>
              <w:del w:id="1123" w:author="Skat" w:date="2010-07-08T14:54:00Z">
                <w:r w:rsidR="003C3769">
                  <w:rPr>
                    <w:noProof/>
                    <w:webHidden/>
                  </w:rPr>
                  <w:delInstrText>Toc265234009</w:delInstrText>
                </w:r>
              </w:del>
              <w:ins w:id="1124" w:author="Skat" w:date="2010-07-08T14:54:00Z">
                <w:r w:rsidR="00A5505D">
                  <w:rPr>
                    <w:noProof/>
                    <w:webHidden/>
                  </w:rPr>
                  <w:instrText>Toc266364205</w:instrText>
                </w:r>
              </w:ins>
              <w:r w:rsidR="00A5505D">
                <w:rPr>
                  <w:noProof/>
                  <w:webHidden/>
                </w:rPr>
                <w:instrText xml:space="preserve"> \h </w:instrText>
              </w:r>
              <w:r>
                <w:rPr>
                  <w:noProof/>
                  <w:webHidden/>
                </w:rPr>
              </w:r>
              <w:r>
                <w:rPr>
                  <w:noProof/>
                  <w:webHidden/>
                </w:rPr>
                <w:fldChar w:fldCharType="separate"/>
              </w:r>
              <w:r w:rsidR="00A5505D">
                <w:rPr>
                  <w:noProof/>
                  <w:webHidden/>
                </w:rPr>
                <w:t>187</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125" w:author="Skat" w:date="2010-07-08T14:54:00Z">
                <w:r w:rsidR="00377F89">
                  <w:delInstrText>Toc265234010</w:delInstrText>
                </w:r>
              </w:del>
              <w:ins w:id="1126" w:author="Skat" w:date="2010-07-08T14:54:00Z">
                <w:r>
                  <w:instrText>Toc266364206</w:instrText>
                </w:r>
              </w:ins>
              <w:r>
                <w:instrText>"</w:instrText>
              </w:r>
              <w:r>
                <w:fldChar w:fldCharType="separate"/>
              </w:r>
              <w:r w:rsidR="00A5505D" w:rsidRPr="006E51C3">
                <w:rPr>
                  <w:rStyle w:val="Hyperlink"/>
                  <w:noProof/>
                </w:rPr>
                <w:t>9.</w:t>
              </w:r>
              <w:del w:id="1127" w:author="Skat" w:date="2010-07-08T14:54:00Z">
                <w:r w:rsidR="003C3769" w:rsidRPr="00B303A9">
                  <w:rPr>
                    <w:rStyle w:val="Hyperlink"/>
                    <w:noProof/>
                  </w:rPr>
                  <w:delText>46</w:delText>
                </w:r>
                <w:r w:rsidR="003C3769">
                  <w:rPr>
                    <w:rFonts w:asciiTheme="minorHAnsi" w:eastAsiaTheme="minorEastAsia" w:hAnsiTheme="minorHAnsi" w:cstheme="minorBidi"/>
                    <w:noProof/>
                    <w:sz w:val="22"/>
                    <w:szCs w:val="22"/>
                  </w:rPr>
                  <w:tab/>
                </w:r>
                <w:r w:rsidR="003C3769" w:rsidRPr="00B303A9">
                  <w:rPr>
                    <w:rStyle w:val="Hyperlink"/>
                    <w:noProof/>
                  </w:rPr>
                  <w:delText>LandsDel</w:delText>
                </w:r>
              </w:del>
              <w:ins w:id="1128" w:author="Skat" w:date="2010-07-08T14:54:00Z">
                <w:r w:rsidR="00A5505D" w:rsidRPr="006E51C3">
                  <w:rPr>
                    <w:rStyle w:val="Hyperlink"/>
                    <w:noProof/>
                  </w:rPr>
                  <w:t>39</w:t>
                </w:r>
                <w:r w:rsidR="00A5505D">
                  <w:rPr>
                    <w:rFonts w:asciiTheme="minorHAnsi" w:eastAsiaTheme="minorEastAsia" w:hAnsiTheme="minorHAnsi" w:cstheme="minorBidi"/>
                    <w:noProof/>
                    <w:sz w:val="22"/>
                    <w:szCs w:val="22"/>
                  </w:rPr>
                  <w:tab/>
                </w:r>
                <w:r w:rsidR="00A5505D" w:rsidRPr="006E51C3">
                  <w:rPr>
                    <w:rStyle w:val="Hyperlink"/>
                    <w:noProof/>
                  </w:rPr>
                  <w:t>KodeEtCifferStartEt</w:t>
                </w:r>
              </w:ins>
              <w:r w:rsidR="00A5505D">
                <w:rPr>
                  <w:noProof/>
                  <w:webHidden/>
                </w:rPr>
                <w:tab/>
              </w:r>
              <w:r>
                <w:rPr>
                  <w:noProof/>
                  <w:webHidden/>
                </w:rPr>
                <w:fldChar w:fldCharType="begin"/>
              </w:r>
              <w:r w:rsidR="00A5505D">
                <w:rPr>
                  <w:noProof/>
                  <w:webHidden/>
                </w:rPr>
                <w:instrText xml:space="preserve"> PAGEREF _</w:instrText>
              </w:r>
              <w:del w:id="1129" w:author="Skat" w:date="2010-07-08T14:54:00Z">
                <w:r w:rsidR="003C3769">
                  <w:rPr>
                    <w:noProof/>
                    <w:webHidden/>
                  </w:rPr>
                  <w:delInstrText>Toc265234010</w:delInstrText>
                </w:r>
              </w:del>
              <w:ins w:id="1130" w:author="Skat" w:date="2010-07-08T14:54:00Z">
                <w:r w:rsidR="00A5505D">
                  <w:rPr>
                    <w:noProof/>
                    <w:webHidden/>
                  </w:rPr>
                  <w:instrText>Toc266364206</w:instrText>
                </w:r>
              </w:ins>
              <w:r w:rsidR="00A5505D">
                <w:rPr>
                  <w:noProof/>
                  <w:webHidden/>
                </w:rPr>
                <w:instrText xml:space="preserve"> \h </w:instrText>
              </w:r>
              <w:r>
                <w:rPr>
                  <w:noProof/>
                  <w:webHidden/>
                </w:rPr>
              </w:r>
              <w:r>
                <w:rPr>
                  <w:noProof/>
                  <w:webHidden/>
                </w:rPr>
                <w:fldChar w:fldCharType="separate"/>
              </w:r>
              <w:r w:rsidR="00A5505D">
                <w:rPr>
                  <w:noProof/>
                  <w:webHidden/>
                </w:rPr>
                <w:t>187</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131" w:author="Skat" w:date="2010-07-08T14:54:00Z">
                <w:r w:rsidR="00377F89">
                  <w:delInstrText>Toc265234011</w:delInstrText>
                </w:r>
              </w:del>
              <w:ins w:id="1132" w:author="Skat" w:date="2010-07-08T14:54:00Z">
                <w:r>
                  <w:instrText>Toc266364207</w:instrText>
                </w:r>
              </w:ins>
              <w:r>
                <w:instrText>"</w:instrText>
              </w:r>
              <w:r>
                <w:fldChar w:fldCharType="separate"/>
              </w:r>
              <w:r w:rsidR="00A5505D" w:rsidRPr="006E51C3">
                <w:rPr>
                  <w:rStyle w:val="Hyperlink"/>
                  <w:noProof/>
                </w:rPr>
                <w:t>9.</w:t>
              </w:r>
              <w:del w:id="1133" w:author="Skat" w:date="2010-07-08T14:54:00Z">
                <w:r w:rsidR="003C3769" w:rsidRPr="00B303A9">
                  <w:rPr>
                    <w:rStyle w:val="Hyperlink"/>
                    <w:noProof/>
                  </w:rPr>
                  <w:delText>47</w:delText>
                </w:r>
                <w:r w:rsidR="003C3769">
                  <w:rPr>
                    <w:rFonts w:asciiTheme="minorHAnsi" w:eastAsiaTheme="minorEastAsia" w:hAnsiTheme="minorHAnsi" w:cstheme="minorBidi"/>
                    <w:noProof/>
                    <w:sz w:val="22"/>
                    <w:szCs w:val="22"/>
                  </w:rPr>
                  <w:tab/>
                </w:r>
                <w:r w:rsidR="003C3769" w:rsidRPr="00B303A9">
                  <w:rPr>
                    <w:rStyle w:val="Hyperlink"/>
                    <w:noProof/>
                  </w:rPr>
                  <w:delText>LigeUlige</w:delText>
                </w:r>
              </w:del>
              <w:ins w:id="1134" w:author="Skat" w:date="2010-07-08T14:54:00Z">
                <w:r w:rsidR="00A5505D" w:rsidRPr="006E51C3">
                  <w:rPr>
                    <w:rStyle w:val="Hyperlink"/>
                    <w:noProof/>
                  </w:rPr>
                  <w:t>40</w:t>
                </w:r>
                <w:r w:rsidR="00A5505D">
                  <w:rPr>
                    <w:rFonts w:asciiTheme="minorHAnsi" w:eastAsiaTheme="minorEastAsia" w:hAnsiTheme="minorHAnsi" w:cstheme="minorBidi"/>
                    <w:noProof/>
                    <w:sz w:val="22"/>
                    <w:szCs w:val="22"/>
                  </w:rPr>
                  <w:tab/>
                </w:r>
                <w:r w:rsidR="00A5505D" w:rsidRPr="006E51C3">
                  <w:rPr>
                    <w:rStyle w:val="Hyperlink"/>
                    <w:noProof/>
                  </w:rPr>
                  <w:t>KodeFireCifreStartEt</w:t>
                </w:r>
              </w:ins>
              <w:r w:rsidR="00A5505D">
                <w:rPr>
                  <w:noProof/>
                  <w:webHidden/>
                </w:rPr>
                <w:tab/>
              </w:r>
              <w:r>
                <w:rPr>
                  <w:noProof/>
                  <w:webHidden/>
                </w:rPr>
                <w:fldChar w:fldCharType="begin"/>
              </w:r>
              <w:r w:rsidR="00A5505D">
                <w:rPr>
                  <w:noProof/>
                  <w:webHidden/>
                </w:rPr>
                <w:instrText xml:space="preserve"> PAGEREF _</w:instrText>
              </w:r>
              <w:del w:id="1135" w:author="Skat" w:date="2010-07-08T14:54:00Z">
                <w:r w:rsidR="003C3769">
                  <w:rPr>
                    <w:noProof/>
                    <w:webHidden/>
                  </w:rPr>
                  <w:delInstrText>Toc265234011</w:delInstrText>
                </w:r>
              </w:del>
              <w:ins w:id="1136" w:author="Skat" w:date="2010-07-08T14:54:00Z">
                <w:r w:rsidR="00A5505D">
                  <w:rPr>
                    <w:noProof/>
                    <w:webHidden/>
                  </w:rPr>
                  <w:instrText>Toc266364207</w:instrText>
                </w:r>
              </w:ins>
              <w:r w:rsidR="00A5505D">
                <w:rPr>
                  <w:noProof/>
                  <w:webHidden/>
                </w:rPr>
                <w:instrText xml:space="preserve"> \h </w:instrText>
              </w:r>
              <w:r>
                <w:rPr>
                  <w:noProof/>
                  <w:webHidden/>
                </w:rPr>
              </w:r>
              <w:r>
                <w:rPr>
                  <w:noProof/>
                  <w:webHidden/>
                </w:rPr>
                <w:fldChar w:fldCharType="separate"/>
              </w:r>
              <w:r w:rsidR="00A5505D">
                <w:rPr>
                  <w:noProof/>
                  <w:webHidden/>
                </w:rPr>
                <w:t>187</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137" w:author="Skat" w:date="2010-07-08T14:54:00Z">
                <w:r w:rsidR="00377F89">
                  <w:delInstrText>Toc265234012</w:delInstrText>
                </w:r>
              </w:del>
              <w:ins w:id="1138" w:author="Skat" w:date="2010-07-08T14:54:00Z">
                <w:r>
                  <w:instrText>Toc266364208</w:instrText>
                </w:r>
              </w:ins>
              <w:r>
                <w:instrText>"</w:instrText>
              </w:r>
              <w:r>
                <w:fldChar w:fldCharType="separate"/>
              </w:r>
              <w:r w:rsidR="00A5505D" w:rsidRPr="006E51C3">
                <w:rPr>
                  <w:rStyle w:val="Hyperlink"/>
                  <w:noProof/>
                </w:rPr>
                <w:t>9.</w:t>
              </w:r>
              <w:del w:id="1139" w:author="Skat" w:date="2010-07-08T14:54:00Z">
                <w:r w:rsidR="003C3769" w:rsidRPr="00B303A9">
                  <w:rPr>
                    <w:rStyle w:val="Hyperlink"/>
                    <w:noProof/>
                  </w:rPr>
                  <w:delText>48</w:delText>
                </w:r>
                <w:r w:rsidR="003C3769">
                  <w:rPr>
                    <w:rFonts w:asciiTheme="minorHAnsi" w:eastAsiaTheme="minorEastAsia" w:hAnsiTheme="minorHAnsi" w:cstheme="minorBidi"/>
                    <w:noProof/>
                    <w:sz w:val="22"/>
                    <w:szCs w:val="22"/>
                  </w:rPr>
                  <w:tab/>
                </w:r>
                <w:r w:rsidR="003C3769" w:rsidRPr="00B303A9">
                  <w:rPr>
                    <w:rStyle w:val="Hyperlink"/>
                    <w:noProof/>
                  </w:rPr>
                  <w:delText>Markering</w:delText>
                </w:r>
              </w:del>
              <w:ins w:id="1140" w:author="Skat" w:date="2010-07-08T14:54:00Z">
                <w:r w:rsidR="00A5505D" w:rsidRPr="006E51C3">
                  <w:rPr>
                    <w:rStyle w:val="Hyperlink"/>
                    <w:noProof/>
                  </w:rPr>
                  <w:t>41</w:t>
                </w:r>
                <w:r w:rsidR="00A5505D">
                  <w:rPr>
                    <w:rFonts w:asciiTheme="minorHAnsi" w:eastAsiaTheme="minorEastAsia" w:hAnsiTheme="minorHAnsi" w:cstheme="minorBidi"/>
                    <w:noProof/>
                    <w:sz w:val="22"/>
                    <w:szCs w:val="22"/>
                  </w:rPr>
                  <w:tab/>
                </w:r>
                <w:r w:rsidR="00A5505D" w:rsidRPr="006E51C3">
                  <w:rPr>
                    <w:rStyle w:val="Hyperlink"/>
                    <w:noProof/>
                  </w:rPr>
                  <w:t>KodeToCifreStartEt</w:t>
                </w:r>
              </w:ins>
              <w:r w:rsidR="00A5505D">
                <w:rPr>
                  <w:noProof/>
                  <w:webHidden/>
                </w:rPr>
                <w:tab/>
              </w:r>
              <w:r>
                <w:rPr>
                  <w:noProof/>
                  <w:webHidden/>
                </w:rPr>
                <w:fldChar w:fldCharType="begin"/>
              </w:r>
              <w:r w:rsidR="00A5505D">
                <w:rPr>
                  <w:noProof/>
                  <w:webHidden/>
                </w:rPr>
                <w:instrText xml:space="preserve"> PAGEREF _</w:instrText>
              </w:r>
              <w:del w:id="1141" w:author="Skat" w:date="2010-07-08T14:54:00Z">
                <w:r w:rsidR="003C3769">
                  <w:rPr>
                    <w:noProof/>
                    <w:webHidden/>
                  </w:rPr>
                  <w:delInstrText>Toc265234012</w:delInstrText>
                </w:r>
              </w:del>
              <w:ins w:id="1142" w:author="Skat" w:date="2010-07-08T14:54:00Z">
                <w:r w:rsidR="00A5505D">
                  <w:rPr>
                    <w:noProof/>
                    <w:webHidden/>
                  </w:rPr>
                  <w:instrText>Toc266364208</w:instrText>
                </w:r>
              </w:ins>
              <w:r w:rsidR="00A5505D">
                <w:rPr>
                  <w:noProof/>
                  <w:webHidden/>
                </w:rPr>
                <w:instrText xml:space="preserve"> \h </w:instrText>
              </w:r>
              <w:r>
                <w:rPr>
                  <w:noProof/>
                  <w:webHidden/>
                </w:rPr>
              </w:r>
              <w:r>
                <w:rPr>
                  <w:noProof/>
                  <w:webHidden/>
                </w:rPr>
                <w:fldChar w:fldCharType="separate"/>
              </w:r>
              <w:r w:rsidR="00A5505D">
                <w:rPr>
                  <w:noProof/>
                  <w:webHidden/>
                </w:rPr>
                <w:t>188</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143" w:author="Skat" w:date="2010-07-08T14:54:00Z">
                <w:r w:rsidR="00377F89">
                  <w:delInstrText>Toc265234013</w:delInstrText>
                </w:r>
              </w:del>
              <w:ins w:id="1144" w:author="Skat" w:date="2010-07-08T14:54:00Z">
                <w:r>
                  <w:instrText>Toc266364209</w:instrText>
                </w:r>
              </w:ins>
              <w:r>
                <w:instrText>"</w:instrText>
              </w:r>
              <w:r>
                <w:fldChar w:fldCharType="separate"/>
              </w:r>
              <w:r w:rsidR="00A5505D" w:rsidRPr="006E51C3">
                <w:rPr>
                  <w:rStyle w:val="Hyperlink"/>
                  <w:noProof/>
                </w:rPr>
                <w:t>9.</w:t>
              </w:r>
              <w:del w:id="1145" w:author="Skat" w:date="2010-07-08T14:54:00Z">
                <w:r w:rsidR="003C3769" w:rsidRPr="00B303A9">
                  <w:rPr>
                    <w:rStyle w:val="Hyperlink"/>
                    <w:noProof/>
                  </w:rPr>
                  <w:delText>49</w:delText>
                </w:r>
                <w:r w:rsidR="003C3769">
                  <w:rPr>
                    <w:rFonts w:asciiTheme="minorHAnsi" w:eastAsiaTheme="minorEastAsia" w:hAnsiTheme="minorHAnsi" w:cstheme="minorBidi"/>
                    <w:noProof/>
                    <w:sz w:val="22"/>
                    <w:szCs w:val="22"/>
                  </w:rPr>
                  <w:tab/>
                </w:r>
                <w:r w:rsidR="003C3769" w:rsidRPr="00B303A9">
                  <w:rPr>
                    <w:rStyle w:val="Hyperlink"/>
                    <w:noProof/>
                  </w:rPr>
                  <w:delText>MeddelelseKode</w:delText>
                </w:r>
              </w:del>
              <w:ins w:id="1146" w:author="Skat" w:date="2010-07-08T14:54:00Z">
                <w:r w:rsidR="00A5505D" w:rsidRPr="006E51C3">
                  <w:rPr>
                    <w:rStyle w:val="Hyperlink"/>
                    <w:noProof/>
                  </w:rPr>
                  <w:t>42</w:t>
                </w:r>
                <w:r w:rsidR="00A5505D">
                  <w:rPr>
                    <w:rFonts w:asciiTheme="minorHAnsi" w:eastAsiaTheme="minorEastAsia" w:hAnsiTheme="minorHAnsi" w:cstheme="minorBidi"/>
                    <w:noProof/>
                    <w:sz w:val="22"/>
                    <w:szCs w:val="22"/>
                  </w:rPr>
                  <w:tab/>
                </w:r>
                <w:r w:rsidR="00A5505D" w:rsidRPr="006E51C3">
                  <w:rPr>
                    <w:rStyle w:val="Hyperlink"/>
                    <w:noProof/>
                  </w:rPr>
                  <w:t>KontoNummer</w:t>
                </w:r>
              </w:ins>
              <w:r w:rsidR="00A5505D">
                <w:rPr>
                  <w:noProof/>
                  <w:webHidden/>
                </w:rPr>
                <w:tab/>
              </w:r>
              <w:r>
                <w:rPr>
                  <w:noProof/>
                  <w:webHidden/>
                </w:rPr>
                <w:fldChar w:fldCharType="begin"/>
              </w:r>
              <w:r w:rsidR="00A5505D">
                <w:rPr>
                  <w:noProof/>
                  <w:webHidden/>
                </w:rPr>
                <w:instrText xml:space="preserve"> PAGEREF _</w:instrText>
              </w:r>
              <w:del w:id="1147" w:author="Skat" w:date="2010-07-08T14:54:00Z">
                <w:r w:rsidR="003C3769">
                  <w:rPr>
                    <w:noProof/>
                    <w:webHidden/>
                  </w:rPr>
                  <w:delInstrText>Toc265234013</w:delInstrText>
                </w:r>
              </w:del>
              <w:ins w:id="1148" w:author="Skat" w:date="2010-07-08T14:54:00Z">
                <w:r w:rsidR="00A5505D">
                  <w:rPr>
                    <w:noProof/>
                    <w:webHidden/>
                  </w:rPr>
                  <w:instrText>Toc266364209</w:instrText>
                </w:r>
              </w:ins>
              <w:r w:rsidR="00A5505D">
                <w:rPr>
                  <w:noProof/>
                  <w:webHidden/>
                </w:rPr>
                <w:instrText xml:space="preserve"> \h </w:instrText>
              </w:r>
              <w:r>
                <w:rPr>
                  <w:noProof/>
                  <w:webHidden/>
                </w:rPr>
              </w:r>
              <w:r>
                <w:rPr>
                  <w:noProof/>
                  <w:webHidden/>
                </w:rPr>
                <w:fldChar w:fldCharType="separate"/>
              </w:r>
              <w:r w:rsidR="00A5505D">
                <w:rPr>
                  <w:noProof/>
                  <w:webHidden/>
                </w:rPr>
                <w:t>188</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149" w:author="Skat" w:date="2010-07-08T14:54:00Z">
                <w:r w:rsidR="00377F89">
                  <w:delInstrText>Toc265234014</w:delInstrText>
                </w:r>
              </w:del>
              <w:ins w:id="1150" w:author="Skat" w:date="2010-07-08T14:54:00Z">
                <w:r>
                  <w:instrText>Toc266364210</w:instrText>
                </w:r>
              </w:ins>
              <w:r>
                <w:instrText>"</w:instrText>
              </w:r>
              <w:r>
                <w:fldChar w:fldCharType="separate"/>
              </w:r>
              <w:r w:rsidR="00A5505D" w:rsidRPr="006E51C3">
                <w:rPr>
                  <w:rStyle w:val="Hyperlink"/>
                  <w:noProof/>
                </w:rPr>
                <w:t>9.</w:t>
              </w:r>
              <w:del w:id="1151" w:author="Skat" w:date="2010-07-08T14:54:00Z">
                <w:r w:rsidR="003C3769" w:rsidRPr="00B303A9">
                  <w:rPr>
                    <w:rStyle w:val="Hyperlink"/>
                    <w:noProof/>
                  </w:rPr>
                  <w:delText>50</w:delText>
                </w:r>
                <w:r w:rsidR="003C3769">
                  <w:rPr>
                    <w:rFonts w:asciiTheme="minorHAnsi" w:eastAsiaTheme="minorEastAsia" w:hAnsiTheme="minorHAnsi" w:cstheme="minorBidi"/>
                    <w:noProof/>
                    <w:sz w:val="22"/>
                    <w:szCs w:val="22"/>
                  </w:rPr>
                  <w:tab/>
                </w:r>
                <w:r w:rsidR="003C3769" w:rsidRPr="00B303A9">
                  <w:rPr>
                    <w:rStyle w:val="Hyperlink"/>
                    <w:noProof/>
                  </w:rPr>
                  <w:delText>MyndighedNummer</w:delText>
                </w:r>
              </w:del>
              <w:ins w:id="1152" w:author="Skat" w:date="2010-07-08T14:54:00Z">
                <w:r w:rsidR="00A5505D" w:rsidRPr="006E51C3">
                  <w:rPr>
                    <w:rStyle w:val="Hyperlink"/>
                    <w:noProof/>
                  </w:rPr>
                  <w:t>43</w:t>
                </w:r>
                <w:r w:rsidR="00A5505D">
                  <w:rPr>
                    <w:rFonts w:asciiTheme="minorHAnsi" w:eastAsiaTheme="minorEastAsia" w:hAnsiTheme="minorHAnsi" w:cstheme="minorBidi"/>
                    <w:noProof/>
                    <w:sz w:val="22"/>
                    <w:szCs w:val="22"/>
                  </w:rPr>
                  <w:tab/>
                </w:r>
                <w:r w:rsidR="00A5505D" w:rsidRPr="006E51C3">
                  <w:rPr>
                    <w:rStyle w:val="Hyperlink"/>
                    <w:noProof/>
                  </w:rPr>
                  <w:t>Kortartkode</w:t>
                </w:r>
              </w:ins>
              <w:r w:rsidR="00A5505D">
                <w:rPr>
                  <w:noProof/>
                  <w:webHidden/>
                </w:rPr>
                <w:tab/>
              </w:r>
              <w:r>
                <w:rPr>
                  <w:noProof/>
                  <w:webHidden/>
                </w:rPr>
                <w:fldChar w:fldCharType="begin"/>
              </w:r>
              <w:r w:rsidR="00A5505D">
                <w:rPr>
                  <w:noProof/>
                  <w:webHidden/>
                </w:rPr>
                <w:instrText xml:space="preserve"> PAGEREF _</w:instrText>
              </w:r>
              <w:del w:id="1153" w:author="Skat" w:date="2010-07-08T14:54:00Z">
                <w:r w:rsidR="003C3769">
                  <w:rPr>
                    <w:noProof/>
                    <w:webHidden/>
                  </w:rPr>
                  <w:delInstrText>Toc265234014</w:delInstrText>
                </w:r>
              </w:del>
              <w:ins w:id="1154" w:author="Skat" w:date="2010-07-08T14:54:00Z">
                <w:r w:rsidR="00A5505D">
                  <w:rPr>
                    <w:noProof/>
                    <w:webHidden/>
                  </w:rPr>
                  <w:instrText>Toc266364210</w:instrText>
                </w:r>
              </w:ins>
              <w:r w:rsidR="00A5505D">
                <w:rPr>
                  <w:noProof/>
                  <w:webHidden/>
                </w:rPr>
                <w:instrText xml:space="preserve"> \h </w:instrText>
              </w:r>
              <w:r>
                <w:rPr>
                  <w:noProof/>
                  <w:webHidden/>
                </w:rPr>
              </w:r>
              <w:r>
                <w:rPr>
                  <w:noProof/>
                  <w:webHidden/>
                </w:rPr>
                <w:fldChar w:fldCharType="separate"/>
              </w:r>
              <w:r w:rsidR="00A5505D">
                <w:rPr>
                  <w:noProof/>
                  <w:webHidden/>
                </w:rPr>
                <w:t>188</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155" w:author="Skat" w:date="2010-07-08T14:54:00Z">
                <w:r w:rsidR="00377F89">
                  <w:delInstrText>Toc265234015</w:delInstrText>
                </w:r>
              </w:del>
              <w:ins w:id="1156" w:author="Skat" w:date="2010-07-08T14:54:00Z">
                <w:r>
                  <w:instrText>Toc266364211</w:instrText>
                </w:r>
              </w:ins>
              <w:r>
                <w:instrText>"</w:instrText>
              </w:r>
              <w:r>
                <w:fldChar w:fldCharType="separate"/>
              </w:r>
              <w:r w:rsidR="00A5505D" w:rsidRPr="006E51C3">
                <w:rPr>
                  <w:rStyle w:val="Hyperlink"/>
                  <w:noProof/>
                </w:rPr>
                <w:t>9.</w:t>
              </w:r>
              <w:del w:id="1157" w:author="Skat" w:date="2010-07-08T14:54:00Z">
                <w:r w:rsidR="003C3769" w:rsidRPr="00B303A9">
                  <w:rPr>
                    <w:rStyle w:val="Hyperlink"/>
                    <w:noProof/>
                  </w:rPr>
                  <w:delText>51</w:delText>
                </w:r>
                <w:r w:rsidR="003C3769">
                  <w:rPr>
                    <w:rFonts w:asciiTheme="minorHAnsi" w:eastAsiaTheme="minorEastAsia" w:hAnsiTheme="minorHAnsi" w:cstheme="minorBidi"/>
                    <w:noProof/>
                    <w:sz w:val="22"/>
                    <w:szCs w:val="22"/>
                  </w:rPr>
                  <w:tab/>
                </w:r>
                <w:r w:rsidR="003C3769" w:rsidRPr="00B303A9">
                  <w:rPr>
                    <w:rStyle w:val="Hyperlink"/>
                    <w:noProof/>
                  </w:rPr>
                  <w:delText>Navn</w:delText>
                </w:r>
              </w:del>
              <w:ins w:id="1158" w:author="Skat" w:date="2010-07-08T14:54:00Z">
                <w:r w:rsidR="00A5505D" w:rsidRPr="006E51C3">
                  <w:rPr>
                    <w:rStyle w:val="Hyperlink"/>
                    <w:noProof/>
                  </w:rPr>
                  <w:t>44</w:t>
                </w:r>
                <w:r w:rsidR="00A5505D">
                  <w:rPr>
                    <w:rFonts w:asciiTheme="minorHAnsi" w:eastAsiaTheme="minorEastAsia" w:hAnsiTheme="minorHAnsi" w:cstheme="minorBidi"/>
                    <w:noProof/>
                    <w:sz w:val="22"/>
                    <w:szCs w:val="22"/>
                  </w:rPr>
                  <w:tab/>
                </w:r>
                <w:r w:rsidR="00A5505D" w:rsidRPr="006E51C3">
                  <w:rPr>
                    <w:rStyle w:val="Hyperlink"/>
                    <w:noProof/>
                  </w:rPr>
                  <w:t>Kreditornummer</w:t>
                </w:r>
              </w:ins>
              <w:r w:rsidR="00A5505D">
                <w:rPr>
                  <w:noProof/>
                  <w:webHidden/>
                </w:rPr>
                <w:tab/>
              </w:r>
              <w:r>
                <w:rPr>
                  <w:noProof/>
                  <w:webHidden/>
                </w:rPr>
                <w:fldChar w:fldCharType="begin"/>
              </w:r>
              <w:r w:rsidR="00A5505D">
                <w:rPr>
                  <w:noProof/>
                  <w:webHidden/>
                </w:rPr>
                <w:instrText xml:space="preserve"> PAGEREF _</w:instrText>
              </w:r>
              <w:del w:id="1159" w:author="Skat" w:date="2010-07-08T14:54:00Z">
                <w:r w:rsidR="003C3769">
                  <w:rPr>
                    <w:noProof/>
                    <w:webHidden/>
                  </w:rPr>
                  <w:delInstrText>Toc265234015</w:delInstrText>
                </w:r>
              </w:del>
              <w:ins w:id="1160" w:author="Skat" w:date="2010-07-08T14:54:00Z">
                <w:r w:rsidR="00A5505D">
                  <w:rPr>
                    <w:noProof/>
                    <w:webHidden/>
                  </w:rPr>
                  <w:instrText>Toc266364211</w:instrText>
                </w:r>
              </w:ins>
              <w:r w:rsidR="00A5505D">
                <w:rPr>
                  <w:noProof/>
                  <w:webHidden/>
                </w:rPr>
                <w:instrText xml:space="preserve"> \h </w:instrText>
              </w:r>
              <w:r>
                <w:rPr>
                  <w:noProof/>
                  <w:webHidden/>
                </w:rPr>
              </w:r>
              <w:r>
                <w:rPr>
                  <w:noProof/>
                  <w:webHidden/>
                </w:rPr>
                <w:fldChar w:fldCharType="separate"/>
              </w:r>
              <w:r w:rsidR="00A5505D">
                <w:rPr>
                  <w:noProof/>
                  <w:webHidden/>
                </w:rPr>
                <w:t>188</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161" w:author="Skat" w:date="2010-07-08T14:54:00Z">
                <w:r w:rsidR="00377F89">
                  <w:delInstrText>Toc265234016</w:delInstrText>
                </w:r>
              </w:del>
              <w:ins w:id="1162" w:author="Skat" w:date="2010-07-08T14:54:00Z">
                <w:r>
                  <w:instrText>Toc266364212</w:instrText>
                </w:r>
              </w:ins>
              <w:r>
                <w:instrText>"</w:instrText>
              </w:r>
              <w:r>
                <w:fldChar w:fldCharType="separate"/>
              </w:r>
              <w:r w:rsidR="00A5505D" w:rsidRPr="006E51C3">
                <w:rPr>
                  <w:rStyle w:val="Hyperlink"/>
                  <w:noProof/>
                </w:rPr>
                <w:t>9.</w:t>
              </w:r>
              <w:del w:id="1163" w:author="Skat" w:date="2010-07-08T14:54:00Z">
                <w:r w:rsidR="003C3769" w:rsidRPr="00B303A9">
                  <w:rPr>
                    <w:rStyle w:val="Hyperlink"/>
                    <w:noProof/>
                  </w:rPr>
                  <w:delText>52</w:delText>
                </w:r>
                <w:r w:rsidR="003C3769">
                  <w:rPr>
                    <w:rFonts w:asciiTheme="minorHAnsi" w:eastAsiaTheme="minorEastAsia" w:hAnsiTheme="minorHAnsi" w:cstheme="minorBidi"/>
                    <w:noProof/>
                    <w:sz w:val="22"/>
                    <w:szCs w:val="22"/>
                  </w:rPr>
                  <w:tab/>
                </w:r>
                <w:r w:rsidR="003C3769" w:rsidRPr="00B303A9">
                  <w:rPr>
                    <w:rStyle w:val="Hyperlink"/>
                    <w:noProof/>
                  </w:rPr>
                  <w:delText>NemKontoTekst</w:delText>
                </w:r>
              </w:del>
              <w:ins w:id="1164" w:author="Skat" w:date="2010-07-08T14:54:00Z">
                <w:r w:rsidR="00A5505D" w:rsidRPr="006E51C3">
                  <w:rPr>
                    <w:rStyle w:val="Hyperlink"/>
                    <w:noProof/>
                  </w:rPr>
                  <w:t>45</w:t>
                </w:r>
                <w:r w:rsidR="00A5505D">
                  <w:rPr>
                    <w:rFonts w:asciiTheme="minorHAnsi" w:eastAsiaTheme="minorEastAsia" w:hAnsiTheme="minorHAnsi" w:cstheme="minorBidi"/>
                    <w:noProof/>
                    <w:sz w:val="22"/>
                    <w:szCs w:val="22"/>
                  </w:rPr>
                  <w:tab/>
                </w:r>
                <w:r w:rsidR="00A5505D" w:rsidRPr="006E51C3">
                  <w:rPr>
                    <w:rStyle w:val="Hyperlink"/>
                    <w:noProof/>
                  </w:rPr>
                  <w:t>KundeNummer</w:t>
                </w:r>
              </w:ins>
              <w:r w:rsidR="00A5505D">
                <w:rPr>
                  <w:noProof/>
                  <w:webHidden/>
                </w:rPr>
                <w:tab/>
              </w:r>
              <w:r>
                <w:rPr>
                  <w:noProof/>
                  <w:webHidden/>
                </w:rPr>
                <w:fldChar w:fldCharType="begin"/>
              </w:r>
              <w:r w:rsidR="00A5505D">
                <w:rPr>
                  <w:noProof/>
                  <w:webHidden/>
                </w:rPr>
                <w:instrText xml:space="preserve"> PAGEREF _</w:instrText>
              </w:r>
              <w:del w:id="1165" w:author="Skat" w:date="2010-07-08T14:54:00Z">
                <w:r w:rsidR="003C3769">
                  <w:rPr>
                    <w:noProof/>
                    <w:webHidden/>
                  </w:rPr>
                  <w:delInstrText>Toc265234016</w:delInstrText>
                </w:r>
              </w:del>
              <w:ins w:id="1166" w:author="Skat" w:date="2010-07-08T14:54:00Z">
                <w:r w:rsidR="00A5505D">
                  <w:rPr>
                    <w:noProof/>
                    <w:webHidden/>
                  </w:rPr>
                  <w:instrText>Toc266364212</w:instrText>
                </w:r>
              </w:ins>
              <w:r w:rsidR="00A5505D">
                <w:rPr>
                  <w:noProof/>
                  <w:webHidden/>
                </w:rPr>
                <w:instrText xml:space="preserve"> \h </w:instrText>
              </w:r>
              <w:r>
                <w:rPr>
                  <w:noProof/>
                  <w:webHidden/>
                </w:rPr>
              </w:r>
              <w:r>
                <w:rPr>
                  <w:noProof/>
                  <w:webHidden/>
                </w:rPr>
                <w:fldChar w:fldCharType="separate"/>
              </w:r>
              <w:r w:rsidR="00A5505D">
                <w:rPr>
                  <w:noProof/>
                  <w:webHidden/>
                </w:rPr>
                <w:t>188</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167" w:author="Skat" w:date="2010-07-08T14:54:00Z">
                <w:r w:rsidR="00377F89">
                  <w:delInstrText>Toc265234017</w:delInstrText>
                </w:r>
              </w:del>
              <w:ins w:id="1168" w:author="Skat" w:date="2010-07-08T14:54:00Z">
                <w:r>
                  <w:instrText>Toc266364213</w:instrText>
                </w:r>
              </w:ins>
              <w:r>
                <w:instrText>"</w:instrText>
              </w:r>
              <w:r>
                <w:fldChar w:fldCharType="separate"/>
              </w:r>
              <w:del w:id="1169" w:author="Skat" w:date="2010-07-08T14:54:00Z">
                <w:r w:rsidR="003C3769" w:rsidRPr="00B303A9">
                  <w:rPr>
                    <w:rStyle w:val="Hyperlink"/>
                    <w:noProof/>
                  </w:rPr>
                  <w:delText>9.53</w:delText>
                </w:r>
                <w:r w:rsidR="003C3769">
                  <w:rPr>
                    <w:rFonts w:asciiTheme="minorHAnsi" w:eastAsiaTheme="minorEastAsia" w:hAnsiTheme="minorHAnsi" w:cstheme="minorBidi"/>
                    <w:noProof/>
                    <w:sz w:val="22"/>
                    <w:szCs w:val="22"/>
                  </w:rPr>
                  <w:tab/>
                </w:r>
                <w:r w:rsidR="003C3769" w:rsidRPr="00B303A9">
                  <w:rPr>
                    <w:rStyle w:val="Hyperlink"/>
                    <w:noProof/>
                  </w:rPr>
                  <w:delText>OrganisatoriskEnhedNummer</w:delText>
                </w:r>
                <w:r w:rsidR="003C3769">
                  <w:rPr>
                    <w:noProof/>
                    <w:webHidden/>
                  </w:rPr>
                  <w:tab/>
                </w:r>
              </w:del>
              <w:ins w:id="1170" w:author="Skat" w:date="2010-07-08T14:54:00Z">
                <w:r w:rsidR="00A5505D" w:rsidRPr="006E51C3">
                  <w:rPr>
                    <w:rStyle w:val="Hyperlink"/>
                    <w:noProof/>
                  </w:rPr>
                  <w:t>9.46</w:t>
                </w:r>
                <w:r w:rsidR="00A5505D">
                  <w:rPr>
                    <w:rFonts w:asciiTheme="minorHAnsi" w:eastAsiaTheme="minorEastAsia" w:hAnsiTheme="minorHAnsi" w:cstheme="minorBidi"/>
                    <w:noProof/>
                    <w:sz w:val="22"/>
                    <w:szCs w:val="22"/>
                  </w:rPr>
                  <w:tab/>
                </w:r>
                <w:r w:rsidR="00A5505D" w:rsidRPr="006E51C3">
                  <w:rPr>
                    <w:rStyle w:val="Hyperlink"/>
                    <w:noProof/>
                  </w:rPr>
                  <w:t>Køn</w:t>
                </w:r>
                <w:r w:rsidR="00A5505D">
                  <w:rPr>
                    <w:noProof/>
                    <w:webHidden/>
                  </w:rPr>
                  <w:tab/>
                </w:r>
              </w:ins>
              <w:r>
                <w:rPr>
                  <w:noProof/>
                  <w:webHidden/>
                </w:rPr>
                <w:fldChar w:fldCharType="begin"/>
              </w:r>
              <w:r w:rsidR="00A5505D">
                <w:rPr>
                  <w:noProof/>
                  <w:webHidden/>
                </w:rPr>
                <w:instrText xml:space="preserve"> PAGEREF _</w:instrText>
              </w:r>
              <w:del w:id="1171" w:author="Skat" w:date="2010-07-08T14:54:00Z">
                <w:r w:rsidR="003C3769">
                  <w:rPr>
                    <w:noProof/>
                    <w:webHidden/>
                  </w:rPr>
                  <w:delInstrText>Toc265234017</w:delInstrText>
                </w:r>
              </w:del>
              <w:ins w:id="1172" w:author="Skat" w:date="2010-07-08T14:54:00Z">
                <w:r w:rsidR="00A5505D">
                  <w:rPr>
                    <w:noProof/>
                    <w:webHidden/>
                  </w:rPr>
                  <w:instrText>Toc266364213</w:instrText>
                </w:r>
              </w:ins>
              <w:r w:rsidR="00A5505D">
                <w:rPr>
                  <w:noProof/>
                  <w:webHidden/>
                </w:rPr>
                <w:instrText xml:space="preserve"> \h </w:instrText>
              </w:r>
              <w:r>
                <w:rPr>
                  <w:noProof/>
                  <w:webHidden/>
                </w:rPr>
              </w:r>
              <w:r>
                <w:rPr>
                  <w:noProof/>
                  <w:webHidden/>
                </w:rPr>
                <w:fldChar w:fldCharType="separate"/>
              </w:r>
              <w:r w:rsidR="00A5505D">
                <w:rPr>
                  <w:noProof/>
                  <w:webHidden/>
                </w:rPr>
                <w:t>188</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173" w:author="Skat" w:date="2010-07-08T14:54:00Z">
                <w:r w:rsidR="00377F89">
                  <w:delInstrText>Toc265234018</w:delInstrText>
                </w:r>
              </w:del>
              <w:ins w:id="1174" w:author="Skat" w:date="2010-07-08T14:54:00Z">
                <w:r>
                  <w:instrText>Toc266364214</w:instrText>
                </w:r>
              </w:ins>
              <w:r>
                <w:instrText>"</w:instrText>
              </w:r>
              <w:r>
                <w:fldChar w:fldCharType="separate"/>
              </w:r>
              <w:r w:rsidR="00A5505D" w:rsidRPr="006E51C3">
                <w:rPr>
                  <w:rStyle w:val="Hyperlink"/>
                  <w:noProof/>
                </w:rPr>
                <w:t>9.</w:t>
              </w:r>
              <w:del w:id="1175" w:author="Skat" w:date="2010-07-08T14:54:00Z">
                <w:r w:rsidR="003C3769" w:rsidRPr="00B303A9">
                  <w:rPr>
                    <w:rStyle w:val="Hyperlink"/>
                    <w:noProof/>
                  </w:rPr>
                  <w:delText>54</w:delText>
                </w:r>
                <w:r w:rsidR="003C3769">
                  <w:rPr>
                    <w:rFonts w:asciiTheme="minorHAnsi" w:eastAsiaTheme="minorEastAsia" w:hAnsiTheme="minorHAnsi" w:cstheme="minorBidi"/>
                    <w:noProof/>
                    <w:sz w:val="22"/>
                    <w:szCs w:val="22"/>
                  </w:rPr>
                  <w:tab/>
                </w:r>
                <w:r w:rsidR="003C3769" w:rsidRPr="00B303A9">
                  <w:rPr>
                    <w:rStyle w:val="Hyperlink"/>
                    <w:noProof/>
                  </w:rPr>
                  <w:delText>PeriodeLængde</w:delText>
                </w:r>
              </w:del>
              <w:ins w:id="1176" w:author="Skat" w:date="2010-07-08T14:54:00Z">
                <w:r w:rsidR="00A5505D" w:rsidRPr="006E51C3">
                  <w:rPr>
                    <w:rStyle w:val="Hyperlink"/>
                    <w:noProof/>
                  </w:rPr>
                  <w:t>47</w:t>
                </w:r>
                <w:r w:rsidR="00A5505D">
                  <w:rPr>
                    <w:rFonts w:asciiTheme="minorHAnsi" w:eastAsiaTheme="minorEastAsia" w:hAnsiTheme="minorHAnsi" w:cstheme="minorBidi"/>
                    <w:noProof/>
                    <w:sz w:val="22"/>
                    <w:szCs w:val="22"/>
                  </w:rPr>
                  <w:tab/>
                </w:r>
                <w:r w:rsidR="00A5505D" w:rsidRPr="006E51C3">
                  <w:rPr>
                    <w:rStyle w:val="Hyperlink"/>
                    <w:noProof/>
                  </w:rPr>
                  <w:t>LandeNummerKode</w:t>
                </w:r>
              </w:ins>
              <w:r w:rsidR="00A5505D">
                <w:rPr>
                  <w:noProof/>
                  <w:webHidden/>
                </w:rPr>
                <w:tab/>
              </w:r>
              <w:r>
                <w:rPr>
                  <w:noProof/>
                  <w:webHidden/>
                </w:rPr>
                <w:fldChar w:fldCharType="begin"/>
              </w:r>
              <w:r w:rsidR="00A5505D">
                <w:rPr>
                  <w:noProof/>
                  <w:webHidden/>
                </w:rPr>
                <w:instrText xml:space="preserve"> PAGEREF _</w:instrText>
              </w:r>
              <w:del w:id="1177" w:author="Skat" w:date="2010-07-08T14:54:00Z">
                <w:r w:rsidR="003C3769">
                  <w:rPr>
                    <w:noProof/>
                    <w:webHidden/>
                  </w:rPr>
                  <w:delInstrText>Toc265234018</w:delInstrText>
                </w:r>
              </w:del>
              <w:ins w:id="1178" w:author="Skat" w:date="2010-07-08T14:54:00Z">
                <w:r w:rsidR="00A5505D">
                  <w:rPr>
                    <w:noProof/>
                    <w:webHidden/>
                  </w:rPr>
                  <w:instrText>Toc266364214</w:instrText>
                </w:r>
              </w:ins>
              <w:r w:rsidR="00A5505D">
                <w:rPr>
                  <w:noProof/>
                  <w:webHidden/>
                </w:rPr>
                <w:instrText xml:space="preserve"> \h </w:instrText>
              </w:r>
              <w:r>
                <w:rPr>
                  <w:noProof/>
                  <w:webHidden/>
                </w:rPr>
              </w:r>
              <w:r>
                <w:rPr>
                  <w:noProof/>
                  <w:webHidden/>
                </w:rPr>
                <w:fldChar w:fldCharType="separate"/>
              </w:r>
              <w:r w:rsidR="00A5505D">
                <w:rPr>
                  <w:noProof/>
                  <w:webHidden/>
                </w:rPr>
                <w:t>189</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179" w:author="Skat" w:date="2010-07-08T14:54:00Z">
                <w:r w:rsidR="00377F89">
                  <w:delInstrText>Toc265234019</w:delInstrText>
                </w:r>
              </w:del>
              <w:ins w:id="1180" w:author="Skat" w:date="2010-07-08T14:54:00Z">
                <w:r>
                  <w:instrText>Toc266364215</w:instrText>
                </w:r>
              </w:ins>
              <w:r>
                <w:instrText>"</w:instrText>
              </w:r>
              <w:r>
                <w:fldChar w:fldCharType="separate"/>
              </w:r>
              <w:r w:rsidR="00A5505D" w:rsidRPr="006E51C3">
                <w:rPr>
                  <w:rStyle w:val="Hyperlink"/>
                  <w:noProof/>
                </w:rPr>
                <w:t>9.</w:t>
              </w:r>
              <w:del w:id="1181" w:author="Skat" w:date="2010-07-08T14:54:00Z">
                <w:r w:rsidR="003C3769" w:rsidRPr="00B303A9">
                  <w:rPr>
                    <w:rStyle w:val="Hyperlink"/>
                    <w:noProof/>
                  </w:rPr>
                  <w:delText>55</w:delText>
                </w:r>
                <w:r w:rsidR="003C3769">
                  <w:rPr>
                    <w:rFonts w:asciiTheme="minorHAnsi" w:eastAsiaTheme="minorEastAsia" w:hAnsiTheme="minorHAnsi" w:cstheme="minorBidi"/>
                    <w:noProof/>
                    <w:sz w:val="22"/>
                    <w:szCs w:val="22"/>
                  </w:rPr>
                  <w:tab/>
                </w:r>
                <w:r w:rsidR="003C3769" w:rsidRPr="00B303A9">
                  <w:rPr>
                    <w:rStyle w:val="Hyperlink"/>
                    <w:noProof/>
                  </w:rPr>
                  <w:delText>Placering</w:delText>
                </w:r>
              </w:del>
              <w:ins w:id="1182" w:author="Skat" w:date="2010-07-08T14:54:00Z">
                <w:r w:rsidR="00A5505D" w:rsidRPr="006E51C3">
                  <w:rPr>
                    <w:rStyle w:val="Hyperlink"/>
                    <w:noProof/>
                  </w:rPr>
                  <w:t>48</w:t>
                </w:r>
                <w:r w:rsidR="00A5505D">
                  <w:rPr>
                    <w:rFonts w:asciiTheme="minorHAnsi" w:eastAsiaTheme="minorEastAsia" w:hAnsiTheme="minorHAnsi" w:cstheme="minorBidi"/>
                    <w:noProof/>
                    <w:sz w:val="22"/>
                    <w:szCs w:val="22"/>
                  </w:rPr>
                  <w:tab/>
                </w:r>
                <w:r w:rsidR="00A5505D" w:rsidRPr="006E51C3">
                  <w:rPr>
                    <w:rStyle w:val="Hyperlink"/>
                    <w:noProof/>
                  </w:rPr>
                  <w:t>LandsDel</w:t>
                </w:r>
              </w:ins>
              <w:r w:rsidR="00A5505D">
                <w:rPr>
                  <w:noProof/>
                  <w:webHidden/>
                </w:rPr>
                <w:tab/>
              </w:r>
              <w:r>
                <w:rPr>
                  <w:noProof/>
                  <w:webHidden/>
                </w:rPr>
                <w:fldChar w:fldCharType="begin"/>
              </w:r>
              <w:r w:rsidR="00A5505D">
                <w:rPr>
                  <w:noProof/>
                  <w:webHidden/>
                </w:rPr>
                <w:instrText xml:space="preserve"> PAGEREF _</w:instrText>
              </w:r>
              <w:del w:id="1183" w:author="Skat" w:date="2010-07-08T14:54:00Z">
                <w:r w:rsidR="003C3769">
                  <w:rPr>
                    <w:noProof/>
                    <w:webHidden/>
                  </w:rPr>
                  <w:delInstrText>Toc265234019</w:delInstrText>
                </w:r>
              </w:del>
              <w:ins w:id="1184" w:author="Skat" w:date="2010-07-08T14:54:00Z">
                <w:r w:rsidR="00A5505D">
                  <w:rPr>
                    <w:noProof/>
                    <w:webHidden/>
                  </w:rPr>
                  <w:instrText>Toc266364215</w:instrText>
                </w:r>
              </w:ins>
              <w:r w:rsidR="00A5505D">
                <w:rPr>
                  <w:noProof/>
                  <w:webHidden/>
                </w:rPr>
                <w:instrText xml:space="preserve"> \h </w:instrText>
              </w:r>
              <w:r>
                <w:rPr>
                  <w:noProof/>
                  <w:webHidden/>
                </w:rPr>
              </w:r>
              <w:r>
                <w:rPr>
                  <w:noProof/>
                  <w:webHidden/>
                </w:rPr>
                <w:fldChar w:fldCharType="separate"/>
              </w:r>
              <w:r w:rsidR="00A5505D">
                <w:rPr>
                  <w:noProof/>
                  <w:webHidden/>
                </w:rPr>
                <w:t>189</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185" w:author="Skat" w:date="2010-07-08T14:54:00Z">
                <w:r w:rsidR="00377F89">
                  <w:delInstrText>Toc265234020</w:delInstrText>
                </w:r>
              </w:del>
              <w:ins w:id="1186" w:author="Skat" w:date="2010-07-08T14:54:00Z">
                <w:r>
                  <w:instrText>Toc266364216</w:instrText>
                </w:r>
              </w:ins>
              <w:r>
                <w:instrText>"</w:instrText>
              </w:r>
              <w:r>
                <w:fldChar w:fldCharType="separate"/>
              </w:r>
              <w:r w:rsidR="00A5505D" w:rsidRPr="006E51C3">
                <w:rPr>
                  <w:rStyle w:val="Hyperlink"/>
                  <w:noProof/>
                </w:rPr>
                <w:t>9.</w:t>
              </w:r>
              <w:del w:id="1187" w:author="Skat" w:date="2010-07-08T14:54:00Z">
                <w:r w:rsidR="003C3769" w:rsidRPr="00B303A9">
                  <w:rPr>
                    <w:rStyle w:val="Hyperlink"/>
                    <w:noProof/>
                  </w:rPr>
                  <w:delText>56</w:delText>
                </w:r>
                <w:r w:rsidR="003C3769">
                  <w:rPr>
                    <w:rFonts w:asciiTheme="minorHAnsi" w:eastAsiaTheme="minorEastAsia" w:hAnsiTheme="minorHAnsi" w:cstheme="minorBidi"/>
                    <w:noProof/>
                    <w:sz w:val="22"/>
                    <w:szCs w:val="22"/>
                  </w:rPr>
                  <w:tab/>
                </w:r>
                <w:r w:rsidR="003C3769" w:rsidRPr="00B303A9">
                  <w:rPr>
                    <w:rStyle w:val="Hyperlink"/>
                    <w:noProof/>
                  </w:rPr>
                  <w:delText>PostBoksNummer</w:delText>
                </w:r>
              </w:del>
              <w:ins w:id="1188" w:author="Skat" w:date="2010-07-08T14:54:00Z">
                <w:r w:rsidR="00A5505D" w:rsidRPr="006E51C3">
                  <w:rPr>
                    <w:rStyle w:val="Hyperlink"/>
                    <w:noProof/>
                  </w:rPr>
                  <w:t>49</w:t>
                </w:r>
                <w:r w:rsidR="00A5505D">
                  <w:rPr>
                    <w:rFonts w:asciiTheme="minorHAnsi" w:eastAsiaTheme="minorEastAsia" w:hAnsiTheme="minorHAnsi" w:cstheme="minorBidi"/>
                    <w:noProof/>
                    <w:sz w:val="22"/>
                    <w:szCs w:val="22"/>
                  </w:rPr>
                  <w:tab/>
                </w:r>
                <w:r w:rsidR="00A5505D" w:rsidRPr="006E51C3">
                  <w:rPr>
                    <w:rStyle w:val="Hyperlink"/>
                    <w:noProof/>
                  </w:rPr>
                  <w:t>LigeUlige</w:t>
                </w:r>
              </w:ins>
              <w:r w:rsidR="00A5505D">
                <w:rPr>
                  <w:noProof/>
                  <w:webHidden/>
                </w:rPr>
                <w:tab/>
              </w:r>
              <w:r>
                <w:rPr>
                  <w:noProof/>
                  <w:webHidden/>
                </w:rPr>
                <w:fldChar w:fldCharType="begin"/>
              </w:r>
              <w:r w:rsidR="00A5505D">
                <w:rPr>
                  <w:noProof/>
                  <w:webHidden/>
                </w:rPr>
                <w:instrText xml:space="preserve"> PAGEREF _</w:instrText>
              </w:r>
              <w:del w:id="1189" w:author="Skat" w:date="2010-07-08T14:54:00Z">
                <w:r w:rsidR="003C3769">
                  <w:rPr>
                    <w:noProof/>
                    <w:webHidden/>
                  </w:rPr>
                  <w:delInstrText>Toc265234020</w:delInstrText>
                </w:r>
              </w:del>
              <w:ins w:id="1190" w:author="Skat" w:date="2010-07-08T14:54:00Z">
                <w:r w:rsidR="00A5505D">
                  <w:rPr>
                    <w:noProof/>
                    <w:webHidden/>
                  </w:rPr>
                  <w:instrText>Toc266364216</w:instrText>
                </w:r>
              </w:ins>
              <w:r w:rsidR="00A5505D">
                <w:rPr>
                  <w:noProof/>
                  <w:webHidden/>
                </w:rPr>
                <w:instrText xml:space="preserve"> \h </w:instrText>
              </w:r>
              <w:r>
                <w:rPr>
                  <w:noProof/>
                  <w:webHidden/>
                </w:rPr>
              </w:r>
              <w:r>
                <w:rPr>
                  <w:noProof/>
                  <w:webHidden/>
                </w:rPr>
                <w:fldChar w:fldCharType="separate"/>
              </w:r>
              <w:r w:rsidR="00A5505D">
                <w:rPr>
                  <w:noProof/>
                  <w:webHidden/>
                </w:rPr>
                <w:t>189</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191" w:author="Skat" w:date="2010-07-08T14:54:00Z">
                <w:r w:rsidR="00377F89">
                  <w:delInstrText>Toc265234021</w:delInstrText>
                </w:r>
              </w:del>
              <w:ins w:id="1192" w:author="Skat" w:date="2010-07-08T14:54:00Z">
                <w:r>
                  <w:instrText>Toc266364217</w:instrText>
                </w:r>
              </w:ins>
              <w:r>
                <w:instrText>"</w:instrText>
              </w:r>
              <w:r>
                <w:fldChar w:fldCharType="separate"/>
              </w:r>
              <w:r w:rsidR="00A5505D" w:rsidRPr="006E51C3">
                <w:rPr>
                  <w:rStyle w:val="Hyperlink"/>
                  <w:noProof/>
                </w:rPr>
                <w:t>9.</w:t>
              </w:r>
              <w:del w:id="1193" w:author="Skat" w:date="2010-07-08T14:54:00Z">
                <w:r w:rsidR="003C3769" w:rsidRPr="00B303A9">
                  <w:rPr>
                    <w:rStyle w:val="Hyperlink"/>
                    <w:noProof/>
                  </w:rPr>
                  <w:delText>57</w:delText>
                </w:r>
                <w:r w:rsidR="003C3769">
                  <w:rPr>
                    <w:rFonts w:asciiTheme="minorHAnsi" w:eastAsiaTheme="minorEastAsia" w:hAnsiTheme="minorHAnsi" w:cstheme="minorBidi"/>
                    <w:noProof/>
                    <w:sz w:val="22"/>
                    <w:szCs w:val="22"/>
                  </w:rPr>
                  <w:tab/>
                </w:r>
                <w:r w:rsidR="003C3769" w:rsidRPr="00B303A9">
                  <w:rPr>
                    <w:rStyle w:val="Hyperlink"/>
                    <w:noProof/>
                  </w:rPr>
                  <w:delText>PostDistrikt</w:delText>
                </w:r>
              </w:del>
              <w:ins w:id="1194" w:author="Skat" w:date="2010-07-08T14:54:00Z">
                <w:r w:rsidR="00A5505D" w:rsidRPr="006E51C3">
                  <w:rPr>
                    <w:rStyle w:val="Hyperlink"/>
                    <w:noProof/>
                  </w:rPr>
                  <w:t>50</w:t>
                </w:r>
                <w:r w:rsidR="00A5505D">
                  <w:rPr>
                    <w:rFonts w:asciiTheme="minorHAnsi" w:eastAsiaTheme="minorEastAsia" w:hAnsiTheme="minorHAnsi" w:cstheme="minorBidi"/>
                    <w:noProof/>
                    <w:sz w:val="22"/>
                    <w:szCs w:val="22"/>
                  </w:rPr>
                  <w:tab/>
                </w:r>
                <w:r w:rsidR="00A5505D" w:rsidRPr="006E51C3">
                  <w:rPr>
                    <w:rStyle w:val="Hyperlink"/>
                    <w:noProof/>
                  </w:rPr>
                  <w:t>Markering</w:t>
                </w:r>
              </w:ins>
              <w:r w:rsidR="00A5505D">
                <w:rPr>
                  <w:noProof/>
                  <w:webHidden/>
                </w:rPr>
                <w:tab/>
              </w:r>
              <w:r>
                <w:rPr>
                  <w:noProof/>
                  <w:webHidden/>
                </w:rPr>
                <w:fldChar w:fldCharType="begin"/>
              </w:r>
              <w:r w:rsidR="00A5505D">
                <w:rPr>
                  <w:noProof/>
                  <w:webHidden/>
                </w:rPr>
                <w:instrText xml:space="preserve"> PAGEREF _</w:instrText>
              </w:r>
              <w:del w:id="1195" w:author="Skat" w:date="2010-07-08T14:54:00Z">
                <w:r w:rsidR="003C3769">
                  <w:rPr>
                    <w:noProof/>
                    <w:webHidden/>
                  </w:rPr>
                  <w:delInstrText>Toc265234021</w:delInstrText>
                </w:r>
              </w:del>
              <w:ins w:id="1196" w:author="Skat" w:date="2010-07-08T14:54:00Z">
                <w:r w:rsidR="00A5505D">
                  <w:rPr>
                    <w:noProof/>
                    <w:webHidden/>
                  </w:rPr>
                  <w:instrText>Toc266364217</w:instrText>
                </w:r>
              </w:ins>
              <w:r w:rsidR="00A5505D">
                <w:rPr>
                  <w:noProof/>
                  <w:webHidden/>
                </w:rPr>
                <w:instrText xml:space="preserve"> \h </w:instrText>
              </w:r>
              <w:r>
                <w:rPr>
                  <w:noProof/>
                  <w:webHidden/>
                </w:rPr>
              </w:r>
              <w:r>
                <w:rPr>
                  <w:noProof/>
                  <w:webHidden/>
                </w:rPr>
                <w:fldChar w:fldCharType="separate"/>
              </w:r>
              <w:r w:rsidR="00A5505D">
                <w:rPr>
                  <w:noProof/>
                  <w:webHidden/>
                </w:rPr>
                <w:t>189</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197" w:author="Skat" w:date="2010-07-08T14:54:00Z">
                <w:r w:rsidR="00377F89">
                  <w:delInstrText>Toc265234022</w:delInstrText>
                </w:r>
              </w:del>
              <w:ins w:id="1198" w:author="Skat" w:date="2010-07-08T14:54:00Z">
                <w:r>
                  <w:instrText>Toc266364218</w:instrText>
                </w:r>
              </w:ins>
              <w:r>
                <w:instrText>"</w:instrText>
              </w:r>
              <w:r>
                <w:fldChar w:fldCharType="separate"/>
              </w:r>
              <w:r w:rsidR="00A5505D" w:rsidRPr="006E51C3">
                <w:rPr>
                  <w:rStyle w:val="Hyperlink"/>
                  <w:noProof/>
                </w:rPr>
                <w:t>9.</w:t>
              </w:r>
              <w:del w:id="1199" w:author="Skat" w:date="2010-07-08T14:54:00Z">
                <w:r w:rsidR="003C3769" w:rsidRPr="00B303A9">
                  <w:rPr>
                    <w:rStyle w:val="Hyperlink"/>
                    <w:noProof/>
                  </w:rPr>
                  <w:delText>58</w:delText>
                </w:r>
                <w:r w:rsidR="003C3769">
                  <w:rPr>
                    <w:rFonts w:asciiTheme="minorHAnsi" w:eastAsiaTheme="minorEastAsia" w:hAnsiTheme="minorHAnsi" w:cstheme="minorBidi"/>
                    <w:noProof/>
                    <w:sz w:val="22"/>
                    <w:szCs w:val="22"/>
                  </w:rPr>
                  <w:tab/>
                </w:r>
                <w:r w:rsidR="003C3769" w:rsidRPr="00B303A9">
                  <w:rPr>
                    <w:rStyle w:val="Hyperlink"/>
                    <w:noProof/>
                  </w:rPr>
                  <w:delText>PostNummer</w:delText>
                </w:r>
              </w:del>
              <w:ins w:id="1200" w:author="Skat" w:date="2010-07-08T14:54:00Z">
                <w:r w:rsidR="00A5505D" w:rsidRPr="006E51C3">
                  <w:rPr>
                    <w:rStyle w:val="Hyperlink"/>
                    <w:noProof/>
                  </w:rPr>
                  <w:t>51</w:t>
                </w:r>
                <w:r w:rsidR="00A5505D">
                  <w:rPr>
                    <w:rFonts w:asciiTheme="minorHAnsi" w:eastAsiaTheme="minorEastAsia" w:hAnsiTheme="minorHAnsi" w:cstheme="minorBidi"/>
                    <w:noProof/>
                    <w:sz w:val="22"/>
                    <w:szCs w:val="22"/>
                  </w:rPr>
                  <w:tab/>
                </w:r>
                <w:r w:rsidR="00A5505D" w:rsidRPr="006E51C3">
                  <w:rPr>
                    <w:rStyle w:val="Hyperlink"/>
                    <w:noProof/>
                  </w:rPr>
                  <w:t>Medarbejdernummer</w:t>
                </w:r>
              </w:ins>
              <w:r w:rsidR="00A5505D">
                <w:rPr>
                  <w:noProof/>
                  <w:webHidden/>
                </w:rPr>
                <w:tab/>
              </w:r>
              <w:r>
                <w:rPr>
                  <w:noProof/>
                  <w:webHidden/>
                </w:rPr>
                <w:fldChar w:fldCharType="begin"/>
              </w:r>
              <w:r w:rsidR="00A5505D">
                <w:rPr>
                  <w:noProof/>
                  <w:webHidden/>
                </w:rPr>
                <w:instrText xml:space="preserve"> PAGEREF _</w:instrText>
              </w:r>
              <w:del w:id="1201" w:author="Skat" w:date="2010-07-08T14:54:00Z">
                <w:r w:rsidR="003C3769">
                  <w:rPr>
                    <w:noProof/>
                    <w:webHidden/>
                  </w:rPr>
                  <w:delInstrText>Toc265234022</w:delInstrText>
                </w:r>
              </w:del>
              <w:ins w:id="1202" w:author="Skat" w:date="2010-07-08T14:54:00Z">
                <w:r w:rsidR="00A5505D">
                  <w:rPr>
                    <w:noProof/>
                    <w:webHidden/>
                  </w:rPr>
                  <w:instrText>Toc266364218</w:instrText>
                </w:r>
              </w:ins>
              <w:r w:rsidR="00A5505D">
                <w:rPr>
                  <w:noProof/>
                  <w:webHidden/>
                </w:rPr>
                <w:instrText xml:space="preserve"> \h </w:instrText>
              </w:r>
              <w:r>
                <w:rPr>
                  <w:noProof/>
                  <w:webHidden/>
                </w:rPr>
              </w:r>
              <w:r>
                <w:rPr>
                  <w:noProof/>
                  <w:webHidden/>
                </w:rPr>
                <w:fldChar w:fldCharType="separate"/>
              </w:r>
              <w:r w:rsidR="00A5505D">
                <w:rPr>
                  <w:noProof/>
                  <w:webHidden/>
                </w:rPr>
                <w:t>189</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203" w:author="Skat" w:date="2010-07-08T14:54:00Z">
                <w:r w:rsidR="00377F89">
                  <w:delInstrText>Toc265234023</w:delInstrText>
                </w:r>
              </w:del>
              <w:ins w:id="1204" w:author="Skat" w:date="2010-07-08T14:54:00Z">
                <w:r>
                  <w:instrText>Toc266364219</w:instrText>
                </w:r>
              </w:ins>
              <w:r>
                <w:instrText>"</w:instrText>
              </w:r>
              <w:r>
                <w:fldChar w:fldCharType="separate"/>
              </w:r>
              <w:r w:rsidR="00A5505D" w:rsidRPr="006E51C3">
                <w:rPr>
                  <w:rStyle w:val="Hyperlink"/>
                  <w:noProof/>
                </w:rPr>
                <w:t>9.</w:t>
              </w:r>
              <w:del w:id="1205" w:author="Skat" w:date="2010-07-08T14:54:00Z">
                <w:r w:rsidR="003C3769" w:rsidRPr="00B303A9">
                  <w:rPr>
                    <w:rStyle w:val="Hyperlink"/>
                    <w:noProof/>
                  </w:rPr>
                  <w:delText>59</w:delText>
                </w:r>
                <w:r w:rsidR="003C3769">
                  <w:rPr>
                    <w:rFonts w:asciiTheme="minorHAnsi" w:eastAsiaTheme="minorEastAsia" w:hAnsiTheme="minorHAnsi" w:cstheme="minorBidi"/>
                    <w:noProof/>
                    <w:sz w:val="22"/>
                    <w:szCs w:val="22"/>
                  </w:rPr>
                  <w:tab/>
                </w:r>
                <w:r w:rsidR="003C3769" w:rsidRPr="00B303A9">
                  <w:rPr>
                    <w:rStyle w:val="Hyperlink"/>
                    <w:noProof/>
                  </w:rPr>
                  <w:delText>Procent</w:delText>
                </w:r>
              </w:del>
              <w:ins w:id="1206" w:author="Skat" w:date="2010-07-08T14:54:00Z">
                <w:r w:rsidR="00A5505D" w:rsidRPr="006E51C3">
                  <w:rPr>
                    <w:rStyle w:val="Hyperlink"/>
                    <w:noProof/>
                  </w:rPr>
                  <w:t>52</w:t>
                </w:r>
                <w:r w:rsidR="00A5505D">
                  <w:rPr>
                    <w:rFonts w:asciiTheme="minorHAnsi" w:eastAsiaTheme="minorEastAsia" w:hAnsiTheme="minorHAnsi" w:cstheme="minorBidi"/>
                    <w:noProof/>
                    <w:sz w:val="22"/>
                    <w:szCs w:val="22"/>
                  </w:rPr>
                  <w:tab/>
                </w:r>
                <w:r w:rsidR="00A5505D" w:rsidRPr="006E51C3">
                  <w:rPr>
                    <w:rStyle w:val="Hyperlink"/>
                    <w:noProof/>
                  </w:rPr>
                  <w:t>MeddelelseKode</w:t>
                </w:r>
              </w:ins>
              <w:r w:rsidR="00A5505D">
                <w:rPr>
                  <w:noProof/>
                  <w:webHidden/>
                </w:rPr>
                <w:tab/>
              </w:r>
              <w:r>
                <w:rPr>
                  <w:noProof/>
                  <w:webHidden/>
                </w:rPr>
                <w:fldChar w:fldCharType="begin"/>
              </w:r>
              <w:r w:rsidR="00A5505D">
                <w:rPr>
                  <w:noProof/>
                  <w:webHidden/>
                </w:rPr>
                <w:instrText xml:space="preserve"> PAGEREF _</w:instrText>
              </w:r>
              <w:del w:id="1207" w:author="Skat" w:date="2010-07-08T14:54:00Z">
                <w:r w:rsidR="003C3769">
                  <w:rPr>
                    <w:noProof/>
                    <w:webHidden/>
                  </w:rPr>
                  <w:delInstrText>Toc265234023</w:delInstrText>
                </w:r>
              </w:del>
              <w:ins w:id="1208" w:author="Skat" w:date="2010-07-08T14:54:00Z">
                <w:r w:rsidR="00A5505D">
                  <w:rPr>
                    <w:noProof/>
                    <w:webHidden/>
                  </w:rPr>
                  <w:instrText>Toc266364219</w:instrText>
                </w:r>
              </w:ins>
              <w:r w:rsidR="00A5505D">
                <w:rPr>
                  <w:noProof/>
                  <w:webHidden/>
                </w:rPr>
                <w:instrText xml:space="preserve"> \h </w:instrText>
              </w:r>
              <w:r>
                <w:rPr>
                  <w:noProof/>
                  <w:webHidden/>
                </w:rPr>
              </w:r>
              <w:r>
                <w:rPr>
                  <w:noProof/>
                  <w:webHidden/>
                </w:rPr>
                <w:fldChar w:fldCharType="separate"/>
              </w:r>
              <w:r w:rsidR="00A5505D">
                <w:rPr>
                  <w:noProof/>
                  <w:webHidden/>
                </w:rPr>
                <w:t>189</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209" w:author="Skat" w:date="2010-07-08T14:54:00Z">
                <w:r w:rsidR="00377F89">
                  <w:delInstrText>Toc265234024</w:delInstrText>
                </w:r>
              </w:del>
              <w:ins w:id="1210" w:author="Skat" w:date="2010-07-08T14:54:00Z">
                <w:r>
                  <w:instrText>Toc266364220</w:instrText>
                </w:r>
              </w:ins>
              <w:r>
                <w:instrText>"</w:instrText>
              </w:r>
              <w:r>
                <w:fldChar w:fldCharType="separate"/>
              </w:r>
              <w:r w:rsidR="00A5505D" w:rsidRPr="006E51C3">
                <w:rPr>
                  <w:rStyle w:val="Hyperlink"/>
                  <w:noProof/>
                </w:rPr>
                <w:t>9.</w:t>
              </w:r>
              <w:del w:id="1211" w:author="Skat" w:date="2010-07-08T14:54:00Z">
                <w:r w:rsidR="003C3769" w:rsidRPr="00B303A9">
                  <w:rPr>
                    <w:rStyle w:val="Hyperlink"/>
                    <w:noProof/>
                  </w:rPr>
                  <w:delText>60</w:delText>
                </w:r>
                <w:r w:rsidR="003C3769">
                  <w:rPr>
                    <w:rFonts w:asciiTheme="minorHAnsi" w:eastAsiaTheme="minorEastAsia" w:hAnsiTheme="minorHAnsi" w:cstheme="minorBidi"/>
                    <w:noProof/>
                    <w:sz w:val="22"/>
                    <w:szCs w:val="22"/>
                  </w:rPr>
                  <w:tab/>
                </w:r>
                <w:r w:rsidR="003C3769" w:rsidRPr="00B303A9">
                  <w:rPr>
                    <w:rStyle w:val="Hyperlink"/>
                    <w:noProof/>
                  </w:rPr>
                  <w:delText>ProcesKontoKode</w:delText>
                </w:r>
              </w:del>
              <w:ins w:id="1212" w:author="Skat" w:date="2010-07-08T14:54:00Z">
                <w:r w:rsidR="00A5505D" w:rsidRPr="006E51C3">
                  <w:rPr>
                    <w:rStyle w:val="Hyperlink"/>
                    <w:noProof/>
                  </w:rPr>
                  <w:t>53</w:t>
                </w:r>
                <w:r w:rsidR="00A5505D">
                  <w:rPr>
                    <w:rFonts w:asciiTheme="minorHAnsi" w:eastAsiaTheme="minorEastAsia" w:hAnsiTheme="minorHAnsi" w:cstheme="minorBidi"/>
                    <w:noProof/>
                    <w:sz w:val="22"/>
                    <w:szCs w:val="22"/>
                  </w:rPr>
                  <w:tab/>
                </w:r>
                <w:r w:rsidR="00A5505D" w:rsidRPr="006E51C3">
                  <w:rPr>
                    <w:rStyle w:val="Hyperlink"/>
                    <w:noProof/>
                  </w:rPr>
                  <w:t>MyndighedNummer</w:t>
                </w:r>
              </w:ins>
              <w:r w:rsidR="00A5505D">
                <w:rPr>
                  <w:noProof/>
                  <w:webHidden/>
                </w:rPr>
                <w:tab/>
              </w:r>
              <w:r>
                <w:rPr>
                  <w:noProof/>
                  <w:webHidden/>
                </w:rPr>
                <w:fldChar w:fldCharType="begin"/>
              </w:r>
              <w:r w:rsidR="00A5505D">
                <w:rPr>
                  <w:noProof/>
                  <w:webHidden/>
                </w:rPr>
                <w:instrText xml:space="preserve"> PAGEREF _</w:instrText>
              </w:r>
              <w:del w:id="1213" w:author="Skat" w:date="2010-07-08T14:54:00Z">
                <w:r w:rsidR="003C3769">
                  <w:rPr>
                    <w:noProof/>
                    <w:webHidden/>
                  </w:rPr>
                  <w:delInstrText>Toc265234024</w:delInstrText>
                </w:r>
              </w:del>
              <w:ins w:id="1214" w:author="Skat" w:date="2010-07-08T14:54:00Z">
                <w:r w:rsidR="00A5505D">
                  <w:rPr>
                    <w:noProof/>
                    <w:webHidden/>
                  </w:rPr>
                  <w:instrText>Toc266364220</w:instrText>
                </w:r>
              </w:ins>
              <w:r w:rsidR="00A5505D">
                <w:rPr>
                  <w:noProof/>
                  <w:webHidden/>
                </w:rPr>
                <w:instrText xml:space="preserve"> \h </w:instrText>
              </w:r>
              <w:r>
                <w:rPr>
                  <w:noProof/>
                  <w:webHidden/>
                </w:rPr>
              </w:r>
              <w:r>
                <w:rPr>
                  <w:noProof/>
                  <w:webHidden/>
                </w:rPr>
                <w:fldChar w:fldCharType="separate"/>
              </w:r>
              <w:r w:rsidR="00A5505D">
                <w:rPr>
                  <w:noProof/>
                  <w:webHidden/>
                </w:rPr>
                <w:t>190</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215" w:author="Skat" w:date="2010-07-08T14:54:00Z">
                <w:r w:rsidR="00377F89">
                  <w:delInstrText>Toc265234025</w:delInstrText>
                </w:r>
              </w:del>
              <w:ins w:id="1216" w:author="Skat" w:date="2010-07-08T14:54:00Z">
                <w:r>
                  <w:instrText>Toc266364221</w:instrText>
                </w:r>
              </w:ins>
              <w:r>
                <w:instrText>"</w:instrText>
              </w:r>
              <w:r>
                <w:fldChar w:fldCharType="separate"/>
              </w:r>
              <w:del w:id="1217" w:author="Skat" w:date="2010-07-08T14:54:00Z">
                <w:r w:rsidR="003C3769" w:rsidRPr="00B303A9">
                  <w:rPr>
                    <w:rStyle w:val="Hyperlink"/>
                    <w:noProof/>
                  </w:rPr>
                  <w:delText>9.61</w:delText>
                </w:r>
                <w:r w:rsidR="003C3769">
                  <w:rPr>
                    <w:rFonts w:asciiTheme="minorHAnsi" w:eastAsiaTheme="minorEastAsia" w:hAnsiTheme="minorHAnsi" w:cstheme="minorBidi"/>
                    <w:noProof/>
                    <w:sz w:val="22"/>
                    <w:szCs w:val="22"/>
                  </w:rPr>
                  <w:tab/>
                </w:r>
                <w:r w:rsidR="003C3769" w:rsidRPr="00B303A9">
                  <w:rPr>
                    <w:rStyle w:val="Hyperlink"/>
                    <w:noProof/>
                  </w:rPr>
                  <w:delText>ProduktionEnhedNummer</w:delText>
                </w:r>
                <w:r w:rsidR="003C3769">
                  <w:rPr>
                    <w:noProof/>
                    <w:webHidden/>
                  </w:rPr>
                  <w:tab/>
                </w:r>
              </w:del>
              <w:ins w:id="1218" w:author="Skat" w:date="2010-07-08T14:54:00Z">
                <w:r w:rsidR="00A5505D" w:rsidRPr="006E51C3">
                  <w:rPr>
                    <w:rStyle w:val="Hyperlink"/>
                    <w:noProof/>
                  </w:rPr>
                  <w:t>9.54</w:t>
                </w:r>
                <w:r w:rsidR="00A5505D">
                  <w:rPr>
                    <w:rFonts w:asciiTheme="minorHAnsi" w:eastAsiaTheme="minorEastAsia" w:hAnsiTheme="minorHAnsi" w:cstheme="minorBidi"/>
                    <w:noProof/>
                    <w:sz w:val="22"/>
                    <w:szCs w:val="22"/>
                  </w:rPr>
                  <w:tab/>
                </w:r>
                <w:r w:rsidR="00A5505D" w:rsidRPr="006E51C3">
                  <w:rPr>
                    <w:rStyle w:val="Hyperlink"/>
                    <w:noProof/>
                  </w:rPr>
                  <w:t>Navn</w:t>
                </w:r>
                <w:r w:rsidR="00A5505D">
                  <w:rPr>
                    <w:noProof/>
                    <w:webHidden/>
                  </w:rPr>
                  <w:tab/>
                </w:r>
              </w:ins>
              <w:r>
                <w:rPr>
                  <w:noProof/>
                  <w:webHidden/>
                </w:rPr>
                <w:fldChar w:fldCharType="begin"/>
              </w:r>
              <w:r w:rsidR="00A5505D">
                <w:rPr>
                  <w:noProof/>
                  <w:webHidden/>
                </w:rPr>
                <w:instrText xml:space="preserve"> PAGEREF _</w:instrText>
              </w:r>
              <w:del w:id="1219" w:author="Skat" w:date="2010-07-08T14:54:00Z">
                <w:r w:rsidR="003C3769">
                  <w:rPr>
                    <w:noProof/>
                    <w:webHidden/>
                  </w:rPr>
                  <w:delInstrText>Toc265234025</w:delInstrText>
                </w:r>
              </w:del>
              <w:ins w:id="1220" w:author="Skat" w:date="2010-07-08T14:54:00Z">
                <w:r w:rsidR="00A5505D">
                  <w:rPr>
                    <w:noProof/>
                    <w:webHidden/>
                  </w:rPr>
                  <w:instrText>Toc266364221</w:instrText>
                </w:r>
              </w:ins>
              <w:r w:rsidR="00A5505D">
                <w:rPr>
                  <w:noProof/>
                  <w:webHidden/>
                </w:rPr>
                <w:instrText xml:space="preserve"> \h </w:instrText>
              </w:r>
              <w:r>
                <w:rPr>
                  <w:noProof/>
                  <w:webHidden/>
                </w:rPr>
              </w:r>
              <w:r>
                <w:rPr>
                  <w:noProof/>
                  <w:webHidden/>
                </w:rPr>
                <w:fldChar w:fldCharType="separate"/>
              </w:r>
              <w:r w:rsidR="00A5505D">
                <w:rPr>
                  <w:noProof/>
                  <w:webHidden/>
                </w:rPr>
                <w:t>190</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221" w:author="Skat" w:date="2010-07-08T14:54:00Z">
                <w:r w:rsidR="00377F89">
                  <w:delInstrText>Toc265234026</w:delInstrText>
                </w:r>
              </w:del>
              <w:ins w:id="1222" w:author="Skat" w:date="2010-07-08T14:54:00Z">
                <w:r>
                  <w:instrText>Toc266364222</w:instrText>
                </w:r>
              </w:ins>
              <w:r>
                <w:instrText>"</w:instrText>
              </w:r>
              <w:r>
                <w:fldChar w:fldCharType="separate"/>
              </w:r>
              <w:r w:rsidR="00A5505D" w:rsidRPr="006E51C3">
                <w:rPr>
                  <w:rStyle w:val="Hyperlink"/>
                  <w:noProof/>
                </w:rPr>
                <w:t>9.</w:t>
              </w:r>
              <w:del w:id="1223" w:author="Skat" w:date="2010-07-08T14:54:00Z">
                <w:r w:rsidR="003C3769" w:rsidRPr="00B303A9">
                  <w:rPr>
                    <w:rStyle w:val="Hyperlink"/>
                    <w:noProof/>
                  </w:rPr>
                  <w:delText>62</w:delText>
                </w:r>
                <w:r w:rsidR="003C3769">
                  <w:rPr>
                    <w:rFonts w:asciiTheme="minorHAnsi" w:eastAsiaTheme="minorEastAsia" w:hAnsiTheme="minorHAnsi" w:cstheme="minorBidi"/>
                    <w:noProof/>
                    <w:sz w:val="22"/>
                    <w:szCs w:val="22"/>
                  </w:rPr>
                  <w:tab/>
                </w:r>
                <w:r w:rsidR="003C3769" w:rsidRPr="00B303A9">
                  <w:rPr>
                    <w:rStyle w:val="Hyperlink"/>
                    <w:noProof/>
                  </w:rPr>
                  <w:delText>Rate</w:delText>
                </w:r>
              </w:del>
              <w:ins w:id="1224" w:author="Skat" w:date="2010-07-08T14:54:00Z">
                <w:r w:rsidR="00A5505D" w:rsidRPr="006E51C3">
                  <w:rPr>
                    <w:rStyle w:val="Hyperlink"/>
                    <w:noProof/>
                  </w:rPr>
                  <w:t>55</w:t>
                </w:r>
                <w:r w:rsidR="00A5505D">
                  <w:rPr>
                    <w:rFonts w:asciiTheme="minorHAnsi" w:eastAsiaTheme="minorEastAsia" w:hAnsiTheme="minorHAnsi" w:cstheme="minorBidi"/>
                    <w:noProof/>
                    <w:sz w:val="22"/>
                    <w:szCs w:val="22"/>
                  </w:rPr>
                  <w:tab/>
                </w:r>
                <w:r w:rsidR="00A5505D" w:rsidRPr="006E51C3">
                  <w:rPr>
                    <w:rStyle w:val="Hyperlink"/>
                    <w:noProof/>
                  </w:rPr>
                  <w:t>NemKontoTekst</w:t>
                </w:r>
              </w:ins>
              <w:r w:rsidR="00A5505D">
                <w:rPr>
                  <w:noProof/>
                  <w:webHidden/>
                </w:rPr>
                <w:tab/>
              </w:r>
              <w:r>
                <w:rPr>
                  <w:noProof/>
                  <w:webHidden/>
                </w:rPr>
                <w:fldChar w:fldCharType="begin"/>
              </w:r>
              <w:r w:rsidR="00A5505D">
                <w:rPr>
                  <w:noProof/>
                  <w:webHidden/>
                </w:rPr>
                <w:instrText xml:space="preserve"> PAGEREF _</w:instrText>
              </w:r>
              <w:del w:id="1225" w:author="Skat" w:date="2010-07-08T14:54:00Z">
                <w:r w:rsidR="003C3769">
                  <w:rPr>
                    <w:noProof/>
                    <w:webHidden/>
                  </w:rPr>
                  <w:delInstrText>Toc265234026</w:delInstrText>
                </w:r>
              </w:del>
              <w:ins w:id="1226" w:author="Skat" w:date="2010-07-08T14:54:00Z">
                <w:r w:rsidR="00A5505D">
                  <w:rPr>
                    <w:noProof/>
                    <w:webHidden/>
                  </w:rPr>
                  <w:instrText>Toc266364222</w:instrText>
                </w:r>
              </w:ins>
              <w:r w:rsidR="00A5505D">
                <w:rPr>
                  <w:noProof/>
                  <w:webHidden/>
                </w:rPr>
                <w:instrText xml:space="preserve"> \h </w:instrText>
              </w:r>
              <w:r>
                <w:rPr>
                  <w:noProof/>
                  <w:webHidden/>
                </w:rPr>
              </w:r>
              <w:r>
                <w:rPr>
                  <w:noProof/>
                  <w:webHidden/>
                </w:rPr>
                <w:fldChar w:fldCharType="separate"/>
              </w:r>
              <w:r w:rsidR="00A5505D">
                <w:rPr>
                  <w:noProof/>
                  <w:webHidden/>
                </w:rPr>
                <w:t>190</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227" w:author="Skat" w:date="2010-07-08T14:54:00Z">
                <w:r w:rsidR="00377F89">
                  <w:delInstrText>Toc265234027</w:delInstrText>
                </w:r>
              </w:del>
              <w:ins w:id="1228" w:author="Skat" w:date="2010-07-08T14:54:00Z">
                <w:r>
                  <w:instrText>Toc266364223</w:instrText>
                </w:r>
              </w:ins>
              <w:r>
                <w:instrText>"</w:instrText>
              </w:r>
              <w:r>
                <w:fldChar w:fldCharType="separate"/>
              </w:r>
              <w:del w:id="1229" w:author="Skat" w:date="2010-07-08T14:54:00Z">
                <w:r w:rsidR="003C3769" w:rsidRPr="00B303A9">
                  <w:rPr>
                    <w:rStyle w:val="Hyperlink"/>
                    <w:noProof/>
                  </w:rPr>
                  <w:delText>9.63</w:delText>
                </w:r>
                <w:r w:rsidR="003C3769">
                  <w:rPr>
                    <w:rFonts w:asciiTheme="minorHAnsi" w:eastAsiaTheme="minorEastAsia" w:hAnsiTheme="minorHAnsi" w:cstheme="minorBidi"/>
                    <w:noProof/>
                    <w:sz w:val="22"/>
                    <w:szCs w:val="22"/>
                  </w:rPr>
                  <w:tab/>
                </w:r>
                <w:r w:rsidR="003C3769" w:rsidRPr="00B303A9">
                  <w:rPr>
                    <w:rStyle w:val="Hyperlink"/>
                    <w:noProof/>
                  </w:rPr>
                  <w:delText>RegelSæt</w:delText>
                </w:r>
                <w:r w:rsidR="003C3769">
                  <w:rPr>
                    <w:noProof/>
                    <w:webHidden/>
                  </w:rPr>
                  <w:tab/>
                </w:r>
              </w:del>
              <w:ins w:id="1230" w:author="Skat" w:date="2010-07-08T14:54:00Z">
                <w:r w:rsidR="00A5505D" w:rsidRPr="006E51C3">
                  <w:rPr>
                    <w:rStyle w:val="Hyperlink"/>
                    <w:noProof/>
                  </w:rPr>
                  <w:t>9.56</w:t>
                </w:r>
                <w:r w:rsidR="00A5505D">
                  <w:rPr>
                    <w:rFonts w:asciiTheme="minorHAnsi" w:eastAsiaTheme="minorEastAsia" w:hAnsiTheme="minorHAnsi" w:cstheme="minorBidi"/>
                    <w:noProof/>
                    <w:sz w:val="22"/>
                    <w:szCs w:val="22"/>
                  </w:rPr>
                  <w:tab/>
                </w:r>
                <w:r w:rsidR="00A5505D" w:rsidRPr="006E51C3">
                  <w:rPr>
                    <w:rStyle w:val="Hyperlink"/>
                    <w:noProof/>
                  </w:rPr>
                  <w:t>OrganisatoriskEnhedNummer</w:t>
                </w:r>
                <w:r w:rsidR="00A5505D">
                  <w:rPr>
                    <w:noProof/>
                    <w:webHidden/>
                  </w:rPr>
                  <w:tab/>
                </w:r>
              </w:ins>
              <w:r>
                <w:rPr>
                  <w:noProof/>
                  <w:webHidden/>
                </w:rPr>
                <w:fldChar w:fldCharType="begin"/>
              </w:r>
              <w:r w:rsidR="00A5505D">
                <w:rPr>
                  <w:noProof/>
                  <w:webHidden/>
                </w:rPr>
                <w:instrText xml:space="preserve"> PAGEREF _</w:instrText>
              </w:r>
              <w:del w:id="1231" w:author="Skat" w:date="2010-07-08T14:54:00Z">
                <w:r w:rsidR="003C3769">
                  <w:rPr>
                    <w:noProof/>
                    <w:webHidden/>
                  </w:rPr>
                  <w:delInstrText>Toc265234027</w:delInstrText>
                </w:r>
              </w:del>
              <w:ins w:id="1232" w:author="Skat" w:date="2010-07-08T14:54:00Z">
                <w:r w:rsidR="00A5505D">
                  <w:rPr>
                    <w:noProof/>
                    <w:webHidden/>
                  </w:rPr>
                  <w:instrText>Toc266364223</w:instrText>
                </w:r>
              </w:ins>
              <w:r w:rsidR="00A5505D">
                <w:rPr>
                  <w:noProof/>
                  <w:webHidden/>
                </w:rPr>
                <w:instrText xml:space="preserve"> \h </w:instrText>
              </w:r>
              <w:r>
                <w:rPr>
                  <w:noProof/>
                  <w:webHidden/>
                </w:rPr>
              </w:r>
              <w:r>
                <w:rPr>
                  <w:noProof/>
                  <w:webHidden/>
                </w:rPr>
                <w:fldChar w:fldCharType="separate"/>
              </w:r>
              <w:r w:rsidR="00A5505D">
                <w:rPr>
                  <w:noProof/>
                  <w:webHidden/>
                </w:rPr>
                <w:t>190</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233" w:author="Skat" w:date="2010-07-08T14:54:00Z">
                <w:r w:rsidR="00377F89">
                  <w:delInstrText>Toc265234028</w:delInstrText>
                </w:r>
              </w:del>
              <w:ins w:id="1234" w:author="Skat" w:date="2010-07-08T14:54:00Z">
                <w:r>
                  <w:instrText>Toc266364224</w:instrText>
                </w:r>
              </w:ins>
              <w:r>
                <w:instrText>"</w:instrText>
              </w:r>
              <w:r>
                <w:fldChar w:fldCharType="separate"/>
              </w:r>
              <w:r w:rsidR="00A5505D" w:rsidRPr="006E51C3">
                <w:rPr>
                  <w:rStyle w:val="Hyperlink"/>
                  <w:noProof/>
                </w:rPr>
                <w:t>9.</w:t>
              </w:r>
              <w:del w:id="1235" w:author="Skat" w:date="2010-07-08T14:54:00Z">
                <w:r w:rsidR="003C3769" w:rsidRPr="00B303A9">
                  <w:rPr>
                    <w:rStyle w:val="Hyperlink"/>
                    <w:noProof/>
                  </w:rPr>
                  <w:delText>64</w:delText>
                </w:r>
                <w:r w:rsidR="003C3769">
                  <w:rPr>
                    <w:rFonts w:asciiTheme="minorHAnsi" w:eastAsiaTheme="minorEastAsia" w:hAnsiTheme="minorHAnsi" w:cstheme="minorBidi"/>
                    <w:noProof/>
                    <w:sz w:val="22"/>
                    <w:szCs w:val="22"/>
                  </w:rPr>
                  <w:tab/>
                </w:r>
                <w:r w:rsidR="003C3769" w:rsidRPr="00B303A9">
                  <w:rPr>
                    <w:rStyle w:val="Hyperlink"/>
                    <w:noProof/>
                  </w:rPr>
                  <w:delText>Rentesats</w:delText>
                </w:r>
              </w:del>
              <w:ins w:id="1236" w:author="Skat" w:date="2010-07-08T14:54:00Z">
                <w:r w:rsidR="00A5505D" w:rsidRPr="006E51C3">
                  <w:rPr>
                    <w:rStyle w:val="Hyperlink"/>
                    <w:noProof/>
                  </w:rPr>
                  <w:t>57</w:t>
                </w:r>
                <w:r w:rsidR="00A5505D">
                  <w:rPr>
                    <w:rFonts w:asciiTheme="minorHAnsi" w:eastAsiaTheme="minorEastAsia" w:hAnsiTheme="minorHAnsi" w:cstheme="minorBidi"/>
                    <w:noProof/>
                    <w:sz w:val="22"/>
                    <w:szCs w:val="22"/>
                  </w:rPr>
                  <w:tab/>
                </w:r>
                <w:r w:rsidR="00A5505D" w:rsidRPr="006E51C3">
                  <w:rPr>
                    <w:rStyle w:val="Hyperlink"/>
                    <w:noProof/>
                  </w:rPr>
                  <w:t>PeriodeLængde</w:t>
                </w:r>
              </w:ins>
              <w:r w:rsidR="00A5505D">
                <w:rPr>
                  <w:noProof/>
                  <w:webHidden/>
                </w:rPr>
                <w:tab/>
              </w:r>
              <w:r>
                <w:rPr>
                  <w:noProof/>
                  <w:webHidden/>
                </w:rPr>
                <w:fldChar w:fldCharType="begin"/>
              </w:r>
              <w:r w:rsidR="00A5505D">
                <w:rPr>
                  <w:noProof/>
                  <w:webHidden/>
                </w:rPr>
                <w:instrText xml:space="preserve"> PAGEREF _</w:instrText>
              </w:r>
              <w:del w:id="1237" w:author="Skat" w:date="2010-07-08T14:54:00Z">
                <w:r w:rsidR="003C3769">
                  <w:rPr>
                    <w:noProof/>
                    <w:webHidden/>
                  </w:rPr>
                  <w:delInstrText>Toc265234028</w:delInstrText>
                </w:r>
              </w:del>
              <w:ins w:id="1238" w:author="Skat" w:date="2010-07-08T14:54:00Z">
                <w:r w:rsidR="00A5505D">
                  <w:rPr>
                    <w:noProof/>
                    <w:webHidden/>
                  </w:rPr>
                  <w:instrText>Toc266364224</w:instrText>
                </w:r>
              </w:ins>
              <w:r w:rsidR="00A5505D">
                <w:rPr>
                  <w:noProof/>
                  <w:webHidden/>
                </w:rPr>
                <w:instrText xml:space="preserve"> \h </w:instrText>
              </w:r>
              <w:r>
                <w:rPr>
                  <w:noProof/>
                  <w:webHidden/>
                </w:rPr>
              </w:r>
              <w:r>
                <w:rPr>
                  <w:noProof/>
                  <w:webHidden/>
                </w:rPr>
                <w:fldChar w:fldCharType="separate"/>
              </w:r>
              <w:r w:rsidR="00A5505D">
                <w:rPr>
                  <w:noProof/>
                  <w:webHidden/>
                </w:rPr>
                <w:t>190</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239" w:author="Skat" w:date="2010-07-08T14:54:00Z">
                <w:r w:rsidR="00377F89">
                  <w:delInstrText>Toc265234029</w:delInstrText>
                </w:r>
              </w:del>
              <w:ins w:id="1240" w:author="Skat" w:date="2010-07-08T14:54:00Z">
                <w:r>
                  <w:instrText>Toc266364225</w:instrText>
                </w:r>
              </w:ins>
              <w:r>
                <w:instrText>"</w:instrText>
              </w:r>
              <w:r>
                <w:fldChar w:fldCharType="separate"/>
              </w:r>
              <w:r w:rsidR="00A5505D" w:rsidRPr="006E51C3">
                <w:rPr>
                  <w:rStyle w:val="Hyperlink"/>
                  <w:noProof/>
                </w:rPr>
                <w:t>9.</w:t>
              </w:r>
              <w:del w:id="1241" w:author="Skat" w:date="2010-07-08T14:54:00Z">
                <w:r w:rsidR="003C3769" w:rsidRPr="00B303A9">
                  <w:rPr>
                    <w:rStyle w:val="Hyperlink"/>
                    <w:noProof/>
                  </w:rPr>
                  <w:delText>65</w:delText>
                </w:r>
                <w:r w:rsidR="003C3769">
                  <w:rPr>
                    <w:rFonts w:asciiTheme="minorHAnsi" w:eastAsiaTheme="minorEastAsia" w:hAnsiTheme="minorHAnsi" w:cstheme="minorBidi"/>
                    <w:noProof/>
                    <w:sz w:val="22"/>
                    <w:szCs w:val="22"/>
                  </w:rPr>
                  <w:tab/>
                </w:r>
                <w:r w:rsidR="003C3769" w:rsidRPr="00B303A9">
                  <w:rPr>
                    <w:rStyle w:val="Hyperlink"/>
                    <w:noProof/>
                  </w:rPr>
                  <w:delText>SENummer</w:delText>
                </w:r>
              </w:del>
              <w:ins w:id="1242" w:author="Skat" w:date="2010-07-08T14:54:00Z">
                <w:r w:rsidR="00A5505D" w:rsidRPr="006E51C3">
                  <w:rPr>
                    <w:rStyle w:val="Hyperlink"/>
                    <w:noProof/>
                  </w:rPr>
                  <w:t>58</w:t>
                </w:r>
                <w:r w:rsidR="00A5505D">
                  <w:rPr>
                    <w:rFonts w:asciiTheme="minorHAnsi" w:eastAsiaTheme="minorEastAsia" w:hAnsiTheme="minorHAnsi" w:cstheme="minorBidi"/>
                    <w:noProof/>
                    <w:sz w:val="22"/>
                    <w:szCs w:val="22"/>
                  </w:rPr>
                  <w:tab/>
                </w:r>
                <w:r w:rsidR="00A5505D" w:rsidRPr="006E51C3">
                  <w:rPr>
                    <w:rStyle w:val="Hyperlink"/>
                    <w:noProof/>
                  </w:rPr>
                  <w:t>Placering</w:t>
                </w:r>
              </w:ins>
              <w:r w:rsidR="00A5505D">
                <w:rPr>
                  <w:noProof/>
                  <w:webHidden/>
                </w:rPr>
                <w:tab/>
              </w:r>
              <w:r>
                <w:rPr>
                  <w:noProof/>
                  <w:webHidden/>
                </w:rPr>
                <w:fldChar w:fldCharType="begin"/>
              </w:r>
              <w:r w:rsidR="00A5505D">
                <w:rPr>
                  <w:noProof/>
                  <w:webHidden/>
                </w:rPr>
                <w:instrText xml:space="preserve"> PAGEREF _</w:instrText>
              </w:r>
              <w:del w:id="1243" w:author="Skat" w:date="2010-07-08T14:54:00Z">
                <w:r w:rsidR="003C3769">
                  <w:rPr>
                    <w:noProof/>
                    <w:webHidden/>
                  </w:rPr>
                  <w:delInstrText>Toc265234029</w:delInstrText>
                </w:r>
              </w:del>
              <w:ins w:id="1244" w:author="Skat" w:date="2010-07-08T14:54:00Z">
                <w:r w:rsidR="00A5505D">
                  <w:rPr>
                    <w:noProof/>
                    <w:webHidden/>
                  </w:rPr>
                  <w:instrText>Toc266364225</w:instrText>
                </w:r>
              </w:ins>
              <w:r w:rsidR="00A5505D">
                <w:rPr>
                  <w:noProof/>
                  <w:webHidden/>
                </w:rPr>
                <w:instrText xml:space="preserve"> \h </w:instrText>
              </w:r>
              <w:r>
                <w:rPr>
                  <w:noProof/>
                  <w:webHidden/>
                </w:rPr>
              </w:r>
              <w:r>
                <w:rPr>
                  <w:noProof/>
                  <w:webHidden/>
                </w:rPr>
                <w:fldChar w:fldCharType="separate"/>
              </w:r>
              <w:r w:rsidR="00A5505D">
                <w:rPr>
                  <w:noProof/>
                  <w:webHidden/>
                </w:rPr>
                <w:t>190</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245" w:author="Skat" w:date="2010-07-08T14:54:00Z">
                <w:r w:rsidR="00377F89">
                  <w:delInstrText>Toc265234030</w:delInstrText>
                </w:r>
              </w:del>
              <w:ins w:id="1246" w:author="Skat" w:date="2010-07-08T14:54:00Z">
                <w:r>
                  <w:instrText>Toc266364226</w:instrText>
                </w:r>
              </w:ins>
              <w:r>
                <w:instrText>"</w:instrText>
              </w:r>
              <w:r>
                <w:fldChar w:fldCharType="separate"/>
              </w:r>
              <w:r w:rsidR="00A5505D" w:rsidRPr="006E51C3">
                <w:rPr>
                  <w:rStyle w:val="Hyperlink"/>
                  <w:noProof/>
                </w:rPr>
                <w:t>9.</w:t>
              </w:r>
              <w:del w:id="1247" w:author="Skat" w:date="2010-07-08T14:54:00Z">
                <w:r w:rsidR="003C3769" w:rsidRPr="00B303A9">
                  <w:rPr>
                    <w:rStyle w:val="Hyperlink"/>
                    <w:noProof/>
                  </w:rPr>
                  <w:delText>66</w:delText>
                </w:r>
                <w:r w:rsidR="003C3769">
                  <w:rPr>
                    <w:rFonts w:asciiTheme="minorHAnsi" w:eastAsiaTheme="minorEastAsia" w:hAnsiTheme="minorHAnsi" w:cstheme="minorBidi"/>
                    <w:noProof/>
                    <w:sz w:val="22"/>
                    <w:szCs w:val="22"/>
                  </w:rPr>
                  <w:tab/>
                </w:r>
                <w:r w:rsidR="003C3769" w:rsidRPr="00B303A9">
                  <w:rPr>
                    <w:rStyle w:val="Hyperlink"/>
                    <w:noProof/>
                  </w:rPr>
                  <w:delText>SagJournalNummer</w:delText>
                </w:r>
              </w:del>
              <w:ins w:id="1248" w:author="Skat" w:date="2010-07-08T14:54:00Z">
                <w:r w:rsidR="00A5505D" w:rsidRPr="006E51C3">
                  <w:rPr>
                    <w:rStyle w:val="Hyperlink"/>
                    <w:noProof/>
                  </w:rPr>
                  <w:t>59</w:t>
                </w:r>
                <w:r w:rsidR="00A5505D">
                  <w:rPr>
                    <w:rFonts w:asciiTheme="minorHAnsi" w:eastAsiaTheme="minorEastAsia" w:hAnsiTheme="minorHAnsi" w:cstheme="minorBidi"/>
                    <w:noProof/>
                    <w:sz w:val="22"/>
                    <w:szCs w:val="22"/>
                  </w:rPr>
                  <w:tab/>
                </w:r>
                <w:r w:rsidR="00A5505D" w:rsidRPr="006E51C3">
                  <w:rPr>
                    <w:rStyle w:val="Hyperlink"/>
                    <w:noProof/>
                  </w:rPr>
                  <w:t>PostBoksNummer</w:t>
                </w:r>
              </w:ins>
              <w:r w:rsidR="00A5505D">
                <w:rPr>
                  <w:noProof/>
                  <w:webHidden/>
                </w:rPr>
                <w:tab/>
              </w:r>
              <w:r>
                <w:rPr>
                  <w:noProof/>
                  <w:webHidden/>
                </w:rPr>
                <w:fldChar w:fldCharType="begin"/>
              </w:r>
              <w:r w:rsidR="00A5505D">
                <w:rPr>
                  <w:noProof/>
                  <w:webHidden/>
                </w:rPr>
                <w:instrText xml:space="preserve"> PAGEREF _</w:instrText>
              </w:r>
              <w:del w:id="1249" w:author="Skat" w:date="2010-07-08T14:54:00Z">
                <w:r w:rsidR="003C3769">
                  <w:rPr>
                    <w:noProof/>
                    <w:webHidden/>
                  </w:rPr>
                  <w:delInstrText>Toc265234030</w:delInstrText>
                </w:r>
              </w:del>
              <w:ins w:id="1250" w:author="Skat" w:date="2010-07-08T14:54:00Z">
                <w:r w:rsidR="00A5505D">
                  <w:rPr>
                    <w:noProof/>
                    <w:webHidden/>
                  </w:rPr>
                  <w:instrText>Toc266364226</w:instrText>
                </w:r>
              </w:ins>
              <w:r w:rsidR="00A5505D">
                <w:rPr>
                  <w:noProof/>
                  <w:webHidden/>
                </w:rPr>
                <w:instrText xml:space="preserve"> \h </w:instrText>
              </w:r>
              <w:r>
                <w:rPr>
                  <w:noProof/>
                  <w:webHidden/>
                </w:rPr>
              </w:r>
              <w:r>
                <w:rPr>
                  <w:noProof/>
                  <w:webHidden/>
                </w:rPr>
                <w:fldChar w:fldCharType="separate"/>
              </w:r>
              <w:r w:rsidR="00A5505D">
                <w:rPr>
                  <w:noProof/>
                  <w:webHidden/>
                </w:rPr>
                <w:t>191</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251" w:author="Skat" w:date="2010-07-08T14:54:00Z">
                <w:r w:rsidR="00377F89">
                  <w:delInstrText>Toc265234031</w:delInstrText>
                </w:r>
              </w:del>
              <w:ins w:id="1252" w:author="Skat" w:date="2010-07-08T14:54:00Z">
                <w:r>
                  <w:instrText>Toc266364227</w:instrText>
                </w:r>
              </w:ins>
              <w:r>
                <w:instrText>"</w:instrText>
              </w:r>
              <w:r>
                <w:fldChar w:fldCharType="separate"/>
              </w:r>
              <w:r w:rsidR="00A5505D" w:rsidRPr="006E51C3">
                <w:rPr>
                  <w:rStyle w:val="Hyperlink"/>
                  <w:noProof/>
                </w:rPr>
                <w:t>9.</w:t>
              </w:r>
              <w:del w:id="1253" w:author="Skat" w:date="2010-07-08T14:54:00Z">
                <w:r w:rsidR="003C3769" w:rsidRPr="00B303A9">
                  <w:rPr>
                    <w:rStyle w:val="Hyperlink"/>
                    <w:noProof/>
                  </w:rPr>
                  <w:delText>67</w:delText>
                </w:r>
                <w:r w:rsidR="003C3769">
                  <w:rPr>
                    <w:rFonts w:asciiTheme="minorHAnsi" w:eastAsiaTheme="minorEastAsia" w:hAnsiTheme="minorHAnsi" w:cstheme="minorBidi"/>
                    <w:noProof/>
                    <w:sz w:val="22"/>
                    <w:szCs w:val="22"/>
                  </w:rPr>
                  <w:tab/>
                </w:r>
                <w:r w:rsidR="003C3769" w:rsidRPr="00B303A9">
                  <w:rPr>
                    <w:rStyle w:val="Hyperlink"/>
                    <w:noProof/>
                  </w:rPr>
                  <w:delText>SagStatus</w:delText>
                </w:r>
              </w:del>
              <w:ins w:id="1254" w:author="Skat" w:date="2010-07-08T14:54:00Z">
                <w:r w:rsidR="00A5505D" w:rsidRPr="006E51C3">
                  <w:rPr>
                    <w:rStyle w:val="Hyperlink"/>
                    <w:noProof/>
                  </w:rPr>
                  <w:t>60</w:t>
                </w:r>
                <w:r w:rsidR="00A5505D">
                  <w:rPr>
                    <w:rFonts w:asciiTheme="minorHAnsi" w:eastAsiaTheme="minorEastAsia" w:hAnsiTheme="minorHAnsi" w:cstheme="minorBidi"/>
                    <w:noProof/>
                    <w:sz w:val="22"/>
                    <w:szCs w:val="22"/>
                  </w:rPr>
                  <w:tab/>
                </w:r>
                <w:r w:rsidR="00A5505D" w:rsidRPr="006E51C3">
                  <w:rPr>
                    <w:rStyle w:val="Hyperlink"/>
                    <w:noProof/>
                  </w:rPr>
                  <w:t>PostDistrikt</w:t>
                </w:r>
              </w:ins>
              <w:r w:rsidR="00A5505D">
                <w:rPr>
                  <w:noProof/>
                  <w:webHidden/>
                </w:rPr>
                <w:tab/>
              </w:r>
              <w:r>
                <w:rPr>
                  <w:noProof/>
                  <w:webHidden/>
                </w:rPr>
                <w:fldChar w:fldCharType="begin"/>
              </w:r>
              <w:r w:rsidR="00A5505D">
                <w:rPr>
                  <w:noProof/>
                  <w:webHidden/>
                </w:rPr>
                <w:instrText xml:space="preserve"> PAGEREF _</w:instrText>
              </w:r>
              <w:del w:id="1255" w:author="Skat" w:date="2010-07-08T14:54:00Z">
                <w:r w:rsidR="003C3769">
                  <w:rPr>
                    <w:noProof/>
                    <w:webHidden/>
                  </w:rPr>
                  <w:delInstrText>Toc265234031</w:delInstrText>
                </w:r>
              </w:del>
              <w:ins w:id="1256" w:author="Skat" w:date="2010-07-08T14:54:00Z">
                <w:r w:rsidR="00A5505D">
                  <w:rPr>
                    <w:noProof/>
                    <w:webHidden/>
                  </w:rPr>
                  <w:instrText>Toc266364227</w:instrText>
                </w:r>
              </w:ins>
              <w:r w:rsidR="00A5505D">
                <w:rPr>
                  <w:noProof/>
                  <w:webHidden/>
                </w:rPr>
                <w:instrText xml:space="preserve"> \h </w:instrText>
              </w:r>
              <w:r>
                <w:rPr>
                  <w:noProof/>
                  <w:webHidden/>
                </w:rPr>
              </w:r>
              <w:r>
                <w:rPr>
                  <w:noProof/>
                  <w:webHidden/>
                </w:rPr>
                <w:fldChar w:fldCharType="separate"/>
              </w:r>
              <w:r w:rsidR="00A5505D">
                <w:rPr>
                  <w:noProof/>
                  <w:webHidden/>
                </w:rPr>
                <w:t>191</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257" w:author="Skat" w:date="2010-07-08T14:54:00Z">
                <w:r w:rsidR="00377F89">
                  <w:delInstrText>Toc265234032</w:delInstrText>
                </w:r>
              </w:del>
              <w:ins w:id="1258" w:author="Skat" w:date="2010-07-08T14:54:00Z">
                <w:r>
                  <w:instrText>Toc266364228</w:instrText>
                </w:r>
              </w:ins>
              <w:r>
                <w:instrText>"</w:instrText>
              </w:r>
              <w:r>
                <w:fldChar w:fldCharType="separate"/>
              </w:r>
              <w:r w:rsidR="00A5505D" w:rsidRPr="006E51C3">
                <w:rPr>
                  <w:rStyle w:val="Hyperlink"/>
                  <w:noProof/>
                </w:rPr>
                <w:t>9.</w:t>
              </w:r>
              <w:del w:id="1259" w:author="Skat" w:date="2010-07-08T14:54:00Z">
                <w:r w:rsidR="003C3769" w:rsidRPr="00B303A9">
                  <w:rPr>
                    <w:rStyle w:val="Hyperlink"/>
                    <w:noProof/>
                  </w:rPr>
                  <w:delText>68</w:delText>
                </w:r>
                <w:r w:rsidR="003C3769">
                  <w:rPr>
                    <w:rFonts w:asciiTheme="minorHAnsi" w:eastAsiaTheme="minorEastAsia" w:hAnsiTheme="minorHAnsi" w:cstheme="minorBidi"/>
                    <w:noProof/>
                    <w:sz w:val="22"/>
                    <w:szCs w:val="22"/>
                  </w:rPr>
                  <w:tab/>
                </w:r>
                <w:r w:rsidR="003C3769" w:rsidRPr="00B303A9">
                  <w:rPr>
                    <w:rStyle w:val="Hyperlink"/>
                    <w:noProof/>
                  </w:rPr>
                  <w:delText>SideDørTekst</w:delText>
                </w:r>
              </w:del>
              <w:ins w:id="1260" w:author="Skat" w:date="2010-07-08T14:54:00Z">
                <w:r w:rsidR="00A5505D" w:rsidRPr="006E51C3">
                  <w:rPr>
                    <w:rStyle w:val="Hyperlink"/>
                    <w:noProof/>
                  </w:rPr>
                  <w:t>61</w:t>
                </w:r>
                <w:r w:rsidR="00A5505D">
                  <w:rPr>
                    <w:rFonts w:asciiTheme="minorHAnsi" w:eastAsiaTheme="minorEastAsia" w:hAnsiTheme="minorHAnsi" w:cstheme="minorBidi"/>
                    <w:noProof/>
                    <w:sz w:val="22"/>
                    <w:szCs w:val="22"/>
                  </w:rPr>
                  <w:tab/>
                </w:r>
                <w:r w:rsidR="00A5505D" w:rsidRPr="006E51C3">
                  <w:rPr>
                    <w:rStyle w:val="Hyperlink"/>
                    <w:noProof/>
                  </w:rPr>
                  <w:t>PostNummer</w:t>
                </w:r>
              </w:ins>
              <w:r w:rsidR="00A5505D">
                <w:rPr>
                  <w:noProof/>
                  <w:webHidden/>
                </w:rPr>
                <w:tab/>
              </w:r>
              <w:r>
                <w:rPr>
                  <w:noProof/>
                  <w:webHidden/>
                </w:rPr>
                <w:fldChar w:fldCharType="begin"/>
              </w:r>
              <w:r w:rsidR="00A5505D">
                <w:rPr>
                  <w:noProof/>
                  <w:webHidden/>
                </w:rPr>
                <w:instrText xml:space="preserve"> PAGEREF _</w:instrText>
              </w:r>
              <w:del w:id="1261" w:author="Skat" w:date="2010-07-08T14:54:00Z">
                <w:r w:rsidR="003C3769">
                  <w:rPr>
                    <w:noProof/>
                    <w:webHidden/>
                  </w:rPr>
                  <w:delInstrText>Toc265234032</w:delInstrText>
                </w:r>
              </w:del>
              <w:ins w:id="1262" w:author="Skat" w:date="2010-07-08T14:54:00Z">
                <w:r w:rsidR="00A5505D">
                  <w:rPr>
                    <w:noProof/>
                    <w:webHidden/>
                  </w:rPr>
                  <w:instrText>Toc266364228</w:instrText>
                </w:r>
              </w:ins>
              <w:r w:rsidR="00A5505D">
                <w:rPr>
                  <w:noProof/>
                  <w:webHidden/>
                </w:rPr>
                <w:instrText xml:space="preserve"> \h </w:instrText>
              </w:r>
              <w:r>
                <w:rPr>
                  <w:noProof/>
                  <w:webHidden/>
                </w:rPr>
              </w:r>
              <w:r>
                <w:rPr>
                  <w:noProof/>
                  <w:webHidden/>
                </w:rPr>
                <w:fldChar w:fldCharType="separate"/>
              </w:r>
              <w:r w:rsidR="00A5505D">
                <w:rPr>
                  <w:noProof/>
                  <w:webHidden/>
                </w:rPr>
                <w:t>191</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263" w:author="Skat" w:date="2010-07-08T14:54:00Z">
                <w:r w:rsidR="00377F89">
                  <w:delInstrText>Toc265234033</w:delInstrText>
                </w:r>
              </w:del>
              <w:ins w:id="1264" w:author="Skat" w:date="2010-07-08T14:54:00Z">
                <w:r>
                  <w:instrText>Toc266364229</w:instrText>
                </w:r>
              </w:ins>
              <w:r>
                <w:instrText>"</w:instrText>
              </w:r>
              <w:r>
                <w:fldChar w:fldCharType="separate"/>
              </w:r>
              <w:del w:id="1265" w:author="Skat" w:date="2010-07-08T14:54:00Z">
                <w:r w:rsidR="003C3769" w:rsidRPr="00B303A9">
                  <w:rPr>
                    <w:rStyle w:val="Hyperlink"/>
                    <w:noProof/>
                  </w:rPr>
                  <w:delText>9.69</w:delText>
                </w:r>
                <w:r w:rsidR="003C3769">
                  <w:rPr>
                    <w:rFonts w:asciiTheme="minorHAnsi" w:eastAsiaTheme="minorEastAsia" w:hAnsiTheme="minorHAnsi" w:cstheme="minorBidi"/>
                    <w:noProof/>
                    <w:sz w:val="22"/>
                    <w:szCs w:val="22"/>
                  </w:rPr>
                  <w:tab/>
                </w:r>
                <w:r w:rsidR="003C3769" w:rsidRPr="00B303A9">
                  <w:rPr>
                    <w:rStyle w:val="Hyperlink"/>
                    <w:noProof/>
                  </w:rPr>
                  <w:delText>SidsteRettidigeBetalingFrist</w:delText>
                </w:r>
                <w:r w:rsidR="003C3769">
                  <w:rPr>
                    <w:noProof/>
                    <w:webHidden/>
                  </w:rPr>
                  <w:tab/>
                </w:r>
              </w:del>
              <w:ins w:id="1266" w:author="Skat" w:date="2010-07-08T14:54:00Z">
                <w:r w:rsidR="00A5505D" w:rsidRPr="006E51C3">
                  <w:rPr>
                    <w:rStyle w:val="Hyperlink"/>
                    <w:noProof/>
                  </w:rPr>
                  <w:t>9.62</w:t>
                </w:r>
                <w:r w:rsidR="00A5505D">
                  <w:rPr>
                    <w:rFonts w:asciiTheme="minorHAnsi" w:eastAsiaTheme="minorEastAsia" w:hAnsiTheme="minorHAnsi" w:cstheme="minorBidi"/>
                    <w:noProof/>
                    <w:sz w:val="22"/>
                    <w:szCs w:val="22"/>
                  </w:rPr>
                  <w:tab/>
                </w:r>
                <w:r w:rsidR="00A5505D" w:rsidRPr="006E51C3">
                  <w:rPr>
                    <w:rStyle w:val="Hyperlink"/>
                    <w:noProof/>
                  </w:rPr>
                  <w:t>Procent</w:t>
                </w:r>
                <w:r w:rsidR="00A5505D">
                  <w:rPr>
                    <w:noProof/>
                    <w:webHidden/>
                  </w:rPr>
                  <w:tab/>
                </w:r>
              </w:ins>
              <w:r>
                <w:rPr>
                  <w:noProof/>
                  <w:webHidden/>
                </w:rPr>
                <w:fldChar w:fldCharType="begin"/>
              </w:r>
              <w:r w:rsidR="00A5505D">
                <w:rPr>
                  <w:noProof/>
                  <w:webHidden/>
                </w:rPr>
                <w:instrText xml:space="preserve"> PAGEREF _</w:instrText>
              </w:r>
              <w:del w:id="1267" w:author="Skat" w:date="2010-07-08T14:54:00Z">
                <w:r w:rsidR="003C3769">
                  <w:rPr>
                    <w:noProof/>
                    <w:webHidden/>
                  </w:rPr>
                  <w:delInstrText>Toc265234033</w:delInstrText>
                </w:r>
              </w:del>
              <w:ins w:id="1268" w:author="Skat" w:date="2010-07-08T14:54:00Z">
                <w:r w:rsidR="00A5505D">
                  <w:rPr>
                    <w:noProof/>
                    <w:webHidden/>
                  </w:rPr>
                  <w:instrText>Toc266364229</w:instrText>
                </w:r>
              </w:ins>
              <w:r w:rsidR="00A5505D">
                <w:rPr>
                  <w:noProof/>
                  <w:webHidden/>
                </w:rPr>
                <w:instrText xml:space="preserve"> \h </w:instrText>
              </w:r>
              <w:r>
                <w:rPr>
                  <w:noProof/>
                  <w:webHidden/>
                </w:rPr>
              </w:r>
              <w:r>
                <w:rPr>
                  <w:noProof/>
                  <w:webHidden/>
                </w:rPr>
                <w:fldChar w:fldCharType="separate"/>
              </w:r>
              <w:r w:rsidR="00A5505D">
                <w:rPr>
                  <w:noProof/>
                  <w:webHidden/>
                </w:rPr>
                <w:t>191</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269" w:author="Skat" w:date="2010-07-08T14:54:00Z">
                <w:r w:rsidR="00377F89">
                  <w:delInstrText>Toc265234034</w:delInstrText>
                </w:r>
              </w:del>
              <w:ins w:id="1270" w:author="Skat" w:date="2010-07-08T14:54:00Z">
                <w:r>
                  <w:instrText>Toc266364230</w:instrText>
                </w:r>
              </w:ins>
              <w:r>
                <w:instrText>"</w:instrText>
              </w:r>
              <w:r>
                <w:fldChar w:fldCharType="separate"/>
              </w:r>
              <w:r w:rsidR="00A5505D" w:rsidRPr="006E51C3">
                <w:rPr>
                  <w:rStyle w:val="Hyperlink"/>
                  <w:noProof/>
                </w:rPr>
                <w:t>9.</w:t>
              </w:r>
              <w:del w:id="1271" w:author="Skat" w:date="2010-07-08T14:54:00Z">
                <w:r w:rsidR="003C3769" w:rsidRPr="00B303A9">
                  <w:rPr>
                    <w:rStyle w:val="Hyperlink"/>
                    <w:noProof/>
                  </w:rPr>
                  <w:delText>70</w:delText>
                </w:r>
                <w:r w:rsidR="003C3769">
                  <w:rPr>
                    <w:rFonts w:asciiTheme="minorHAnsi" w:eastAsiaTheme="minorEastAsia" w:hAnsiTheme="minorHAnsi" w:cstheme="minorBidi"/>
                    <w:noProof/>
                    <w:sz w:val="22"/>
                    <w:szCs w:val="22"/>
                  </w:rPr>
                  <w:tab/>
                </w:r>
                <w:r w:rsidR="003C3769" w:rsidRPr="00B303A9">
                  <w:rPr>
                    <w:rStyle w:val="Hyperlink"/>
                    <w:noProof/>
                  </w:rPr>
                  <w:delText>Slutdato</w:delText>
                </w:r>
              </w:del>
              <w:ins w:id="1272" w:author="Skat" w:date="2010-07-08T14:54:00Z">
                <w:r w:rsidR="00A5505D" w:rsidRPr="006E51C3">
                  <w:rPr>
                    <w:rStyle w:val="Hyperlink"/>
                    <w:noProof/>
                  </w:rPr>
                  <w:t>63</w:t>
                </w:r>
                <w:r w:rsidR="00A5505D">
                  <w:rPr>
                    <w:rFonts w:asciiTheme="minorHAnsi" w:eastAsiaTheme="minorEastAsia" w:hAnsiTheme="minorHAnsi" w:cstheme="minorBidi"/>
                    <w:noProof/>
                    <w:sz w:val="22"/>
                    <w:szCs w:val="22"/>
                  </w:rPr>
                  <w:tab/>
                </w:r>
                <w:r w:rsidR="00A5505D" w:rsidRPr="006E51C3">
                  <w:rPr>
                    <w:rStyle w:val="Hyperlink"/>
                    <w:noProof/>
                  </w:rPr>
                  <w:t>ProcesKontoKode</w:t>
                </w:r>
              </w:ins>
              <w:r w:rsidR="00A5505D">
                <w:rPr>
                  <w:noProof/>
                  <w:webHidden/>
                </w:rPr>
                <w:tab/>
              </w:r>
              <w:r>
                <w:rPr>
                  <w:noProof/>
                  <w:webHidden/>
                </w:rPr>
                <w:fldChar w:fldCharType="begin"/>
              </w:r>
              <w:r w:rsidR="00A5505D">
                <w:rPr>
                  <w:noProof/>
                  <w:webHidden/>
                </w:rPr>
                <w:instrText xml:space="preserve"> PAGEREF _</w:instrText>
              </w:r>
              <w:del w:id="1273" w:author="Skat" w:date="2010-07-08T14:54:00Z">
                <w:r w:rsidR="003C3769">
                  <w:rPr>
                    <w:noProof/>
                    <w:webHidden/>
                  </w:rPr>
                  <w:delInstrText>Toc265234034</w:delInstrText>
                </w:r>
              </w:del>
              <w:ins w:id="1274" w:author="Skat" w:date="2010-07-08T14:54:00Z">
                <w:r w:rsidR="00A5505D">
                  <w:rPr>
                    <w:noProof/>
                    <w:webHidden/>
                  </w:rPr>
                  <w:instrText>Toc266364230</w:instrText>
                </w:r>
              </w:ins>
              <w:r w:rsidR="00A5505D">
                <w:rPr>
                  <w:noProof/>
                  <w:webHidden/>
                </w:rPr>
                <w:instrText xml:space="preserve"> \h </w:instrText>
              </w:r>
              <w:r>
                <w:rPr>
                  <w:noProof/>
                  <w:webHidden/>
                </w:rPr>
              </w:r>
              <w:r>
                <w:rPr>
                  <w:noProof/>
                  <w:webHidden/>
                </w:rPr>
                <w:fldChar w:fldCharType="separate"/>
              </w:r>
              <w:r w:rsidR="00A5505D">
                <w:rPr>
                  <w:noProof/>
                  <w:webHidden/>
                </w:rPr>
                <w:t>191</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275" w:author="Skat" w:date="2010-07-08T14:54:00Z">
                <w:r w:rsidR="00377F89">
                  <w:delInstrText>Toc265234035</w:delInstrText>
                </w:r>
              </w:del>
              <w:ins w:id="1276" w:author="Skat" w:date="2010-07-08T14:54:00Z">
                <w:r>
                  <w:instrText>Toc266364231</w:instrText>
                </w:r>
              </w:ins>
              <w:r>
                <w:instrText>"</w:instrText>
              </w:r>
              <w:r>
                <w:fldChar w:fldCharType="separate"/>
              </w:r>
              <w:del w:id="1277" w:author="Skat" w:date="2010-07-08T14:54:00Z">
                <w:r w:rsidR="003C3769" w:rsidRPr="00B303A9">
                  <w:rPr>
                    <w:rStyle w:val="Hyperlink"/>
                    <w:noProof/>
                  </w:rPr>
                  <w:delText>9.71</w:delText>
                </w:r>
                <w:r w:rsidR="003C3769">
                  <w:rPr>
                    <w:rFonts w:asciiTheme="minorHAnsi" w:eastAsiaTheme="minorEastAsia" w:hAnsiTheme="minorHAnsi" w:cstheme="minorBidi"/>
                    <w:noProof/>
                    <w:sz w:val="22"/>
                    <w:szCs w:val="22"/>
                  </w:rPr>
                  <w:tab/>
                </w:r>
                <w:r w:rsidR="003C3769" w:rsidRPr="00B303A9">
                  <w:rPr>
                    <w:rStyle w:val="Hyperlink"/>
                    <w:noProof/>
                  </w:rPr>
                  <w:delText>Sprog</w:delText>
                </w:r>
                <w:r w:rsidR="003C3769">
                  <w:rPr>
                    <w:noProof/>
                    <w:webHidden/>
                  </w:rPr>
                  <w:tab/>
                </w:r>
              </w:del>
              <w:ins w:id="1278" w:author="Skat" w:date="2010-07-08T14:54:00Z">
                <w:r w:rsidR="00A5505D" w:rsidRPr="006E51C3">
                  <w:rPr>
                    <w:rStyle w:val="Hyperlink"/>
                    <w:noProof/>
                  </w:rPr>
                  <w:t>9.64</w:t>
                </w:r>
                <w:r w:rsidR="00A5505D">
                  <w:rPr>
                    <w:rFonts w:asciiTheme="minorHAnsi" w:eastAsiaTheme="minorEastAsia" w:hAnsiTheme="minorHAnsi" w:cstheme="minorBidi"/>
                    <w:noProof/>
                    <w:sz w:val="22"/>
                    <w:szCs w:val="22"/>
                  </w:rPr>
                  <w:tab/>
                </w:r>
                <w:r w:rsidR="00A5505D" w:rsidRPr="006E51C3">
                  <w:rPr>
                    <w:rStyle w:val="Hyperlink"/>
                    <w:noProof/>
                  </w:rPr>
                  <w:t>ProduktionEnhedNummer</w:t>
                </w:r>
                <w:r w:rsidR="00A5505D">
                  <w:rPr>
                    <w:noProof/>
                    <w:webHidden/>
                  </w:rPr>
                  <w:tab/>
                </w:r>
              </w:ins>
              <w:r>
                <w:rPr>
                  <w:noProof/>
                  <w:webHidden/>
                </w:rPr>
                <w:fldChar w:fldCharType="begin"/>
              </w:r>
              <w:r w:rsidR="00A5505D">
                <w:rPr>
                  <w:noProof/>
                  <w:webHidden/>
                </w:rPr>
                <w:instrText xml:space="preserve"> PAGEREF _</w:instrText>
              </w:r>
              <w:del w:id="1279" w:author="Skat" w:date="2010-07-08T14:54:00Z">
                <w:r w:rsidR="003C3769">
                  <w:rPr>
                    <w:noProof/>
                    <w:webHidden/>
                  </w:rPr>
                  <w:delInstrText>Toc265234035</w:delInstrText>
                </w:r>
              </w:del>
              <w:ins w:id="1280" w:author="Skat" w:date="2010-07-08T14:54:00Z">
                <w:r w:rsidR="00A5505D">
                  <w:rPr>
                    <w:noProof/>
                    <w:webHidden/>
                  </w:rPr>
                  <w:instrText>Toc266364231</w:instrText>
                </w:r>
              </w:ins>
              <w:r w:rsidR="00A5505D">
                <w:rPr>
                  <w:noProof/>
                  <w:webHidden/>
                </w:rPr>
                <w:instrText xml:space="preserve"> \h </w:instrText>
              </w:r>
              <w:r>
                <w:rPr>
                  <w:noProof/>
                  <w:webHidden/>
                </w:rPr>
              </w:r>
              <w:r>
                <w:rPr>
                  <w:noProof/>
                  <w:webHidden/>
                </w:rPr>
                <w:fldChar w:fldCharType="separate"/>
              </w:r>
              <w:r w:rsidR="00A5505D">
                <w:rPr>
                  <w:noProof/>
                  <w:webHidden/>
                </w:rPr>
                <w:t>191</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281" w:author="Skat" w:date="2010-07-08T14:54:00Z">
                <w:r w:rsidR="00377F89">
                  <w:delInstrText>Toc265234036</w:delInstrText>
                </w:r>
              </w:del>
              <w:ins w:id="1282" w:author="Skat" w:date="2010-07-08T14:54:00Z">
                <w:r>
                  <w:instrText>Toc266364232</w:instrText>
                </w:r>
              </w:ins>
              <w:r>
                <w:instrText>"</w:instrText>
              </w:r>
              <w:r>
                <w:fldChar w:fldCharType="separate"/>
              </w:r>
              <w:r w:rsidR="00A5505D" w:rsidRPr="006E51C3">
                <w:rPr>
                  <w:rStyle w:val="Hyperlink"/>
                  <w:noProof/>
                </w:rPr>
                <w:t>9.</w:t>
              </w:r>
              <w:del w:id="1283" w:author="Skat" w:date="2010-07-08T14:54:00Z">
                <w:r w:rsidR="003C3769" w:rsidRPr="00B303A9">
                  <w:rPr>
                    <w:rStyle w:val="Hyperlink"/>
                    <w:noProof/>
                  </w:rPr>
                  <w:delText>72</w:delText>
                </w:r>
                <w:r w:rsidR="003C3769">
                  <w:rPr>
                    <w:rFonts w:asciiTheme="minorHAnsi" w:eastAsiaTheme="minorEastAsia" w:hAnsiTheme="minorHAnsi" w:cstheme="minorBidi"/>
                    <w:noProof/>
                    <w:sz w:val="22"/>
                    <w:szCs w:val="22"/>
                  </w:rPr>
                  <w:tab/>
                </w:r>
                <w:r w:rsidR="003C3769" w:rsidRPr="00B303A9">
                  <w:rPr>
                    <w:rStyle w:val="Hyperlink"/>
                    <w:noProof/>
                  </w:rPr>
                  <w:delText>Startdato</w:delText>
                </w:r>
              </w:del>
              <w:ins w:id="1284" w:author="Skat" w:date="2010-07-08T14:54:00Z">
                <w:r w:rsidR="00A5505D" w:rsidRPr="006E51C3">
                  <w:rPr>
                    <w:rStyle w:val="Hyperlink"/>
                    <w:noProof/>
                  </w:rPr>
                  <w:t>65</w:t>
                </w:r>
                <w:r w:rsidR="00A5505D">
                  <w:rPr>
                    <w:rFonts w:asciiTheme="minorHAnsi" w:eastAsiaTheme="minorEastAsia" w:hAnsiTheme="minorHAnsi" w:cstheme="minorBidi"/>
                    <w:noProof/>
                    <w:sz w:val="22"/>
                    <w:szCs w:val="22"/>
                  </w:rPr>
                  <w:tab/>
                </w:r>
                <w:r w:rsidR="00A5505D" w:rsidRPr="006E51C3">
                  <w:rPr>
                    <w:rStyle w:val="Hyperlink"/>
                    <w:noProof/>
                  </w:rPr>
                  <w:t>Rate</w:t>
                </w:r>
              </w:ins>
              <w:r w:rsidR="00A5505D">
                <w:rPr>
                  <w:noProof/>
                  <w:webHidden/>
                </w:rPr>
                <w:tab/>
              </w:r>
              <w:r>
                <w:rPr>
                  <w:noProof/>
                  <w:webHidden/>
                </w:rPr>
                <w:fldChar w:fldCharType="begin"/>
              </w:r>
              <w:r w:rsidR="00A5505D">
                <w:rPr>
                  <w:noProof/>
                  <w:webHidden/>
                </w:rPr>
                <w:instrText xml:space="preserve"> PAGEREF _</w:instrText>
              </w:r>
              <w:del w:id="1285" w:author="Skat" w:date="2010-07-08T14:54:00Z">
                <w:r w:rsidR="003C3769">
                  <w:rPr>
                    <w:noProof/>
                    <w:webHidden/>
                  </w:rPr>
                  <w:delInstrText>Toc265234036</w:delInstrText>
                </w:r>
              </w:del>
              <w:ins w:id="1286" w:author="Skat" w:date="2010-07-08T14:54:00Z">
                <w:r w:rsidR="00A5505D">
                  <w:rPr>
                    <w:noProof/>
                    <w:webHidden/>
                  </w:rPr>
                  <w:instrText>Toc266364232</w:instrText>
                </w:r>
              </w:ins>
              <w:r w:rsidR="00A5505D">
                <w:rPr>
                  <w:noProof/>
                  <w:webHidden/>
                </w:rPr>
                <w:instrText xml:space="preserve"> \h </w:instrText>
              </w:r>
              <w:r>
                <w:rPr>
                  <w:noProof/>
                  <w:webHidden/>
                </w:rPr>
              </w:r>
              <w:r>
                <w:rPr>
                  <w:noProof/>
                  <w:webHidden/>
                </w:rPr>
                <w:fldChar w:fldCharType="separate"/>
              </w:r>
              <w:r w:rsidR="00A5505D">
                <w:rPr>
                  <w:noProof/>
                  <w:webHidden/>
                </w:rPr>
                <w:t>192</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287" w:author="Skat" w:date="2010-07-08T14:54:00Z">
                <w:r w:rsidR="00377F89">
                  <w:delInstrText>Toc265234037</w:delInstrText>
                </w:r>
              </w:del>
              <w:ins w:id="1288" w:author="Skat" w:date="2010-07-08T14:54:00Z">
                <w:r>
                  <w:instrText>Toc266364233</w:instrText>
                </w:r>
              </w:ins>
              <w:r>
                <w:instrText>"</w:instrText>
              </w:r>
              <w:r>
                <w:fldChar w:fldCharType="separate"/>
              </w:r>
              <w:r w:rsidR="00A5505D" w:rsidRPr="006E51C3">
                <w:rPr>
                  <w:rStyle w:val="Hyperlink"/>
                  <w:noProof/>
                </w:rPr>
                <w:t>9.</w:t>
              </w:r>
              <w:del w:id="1289" w:author="Skat" w:date="2010-07-08T14:54:00Z">
                <w:r w:rsidR="003C3769" w:rsidRPr="00B303A9">
                  <w:rPr>
                    <w:rStyle w:val="Hyperlink"/>
                    <w:noProof/>
                  </w:rPr>
                  <w:delText>73</w:delText>
                </w:r>
                <w:r w:rsidR="003C3769">
                  <w:rPr>
                    <w:rFonts w:asciiTheme="minorHAnsi" w:eastAsiaTheme="minorEastAsia" w:hAnsiTheme="minorHAnsi" w:cstheme="minorBidi"/>
                    <w:noProof/>
                    <w:sz w:val="22"/>
                    <w:szCs w:val="22"/>
                  </w:rPr>
                  <w:tab/>
                </w:r>
                <w:r w:rsidR="003C3769" w:rsidRPr="00B303A9">
                  <w:rPr>
                    <w:rStyle w:val="Hyperlink"/>
                    <w:noProof/>
                  </w:rPr>
                  <w:delText>TalHel</w:delText>
                </w:r>
              </w:del>
              <w:ins w:id="1290" w:author="Skat" w:date="2010-07-08T14:54:00Z">
                <w:r w:rsidR="00A5505D" w:rsidRPr="006E51C3">
                  <w:rPr>
                    <w:rStyle w:val="Hyperlink"/>
                    <w:noProof/>
                  </w:rPr>
                  <w:t>66</w:t>
                </w:r>
                <w:r w:rsidR="00A5505D">
                  <w:rPr>
                    <w:rFonts w:asciiTheme="minorHAnsi" w:eastAsiaTheme="minorEastAsia" w:hAnsiTheme="minorHAnsi" w:cstheme="minorBidi"/>
                    <w:noProof/>
                    <w:sz w:val="22"/>
                    <w:szCs w:val="22"/>
                  </w:rPr>
                  <w:tab/>
                </w:r>
                <w:r w:rsidR="00A5505D" w:rsidRPr="006E51C3">
                  <w:rPr>
                    <w:rStyle w:val="Hyperlink"/>
                    <w:noProof/>
                  </w:rPr>
                  <w:t>RegelSæt</w:t>
                </w:r>
              </w:ins>
              <w:r w:rsidR="00A5505D">
                <w:rPr>
                  <w:noProof/>
                  <w:webHidden/>
                </w:rPr>
                <w:tab/>
              </w:r>
              <w:r>
                <w:rPr>
                  <w:noProof/>
                  <w:webHidden/>
                </w:rPr>
                <w:fldChar w:fldCharType="begin"/>
              </w:r>
              <w:r w:rsidR="00A5505D">
                <w:rPr>
                  <w:noProof/>
                  <w:webHidden/>
                </w:rPr>
                <w:instrText xml:space="preserve"> PAGEREF _</w:instrText>
              </w:r>
              <w:del w:id="1291" w:author="Skat" w:date="2010-07-08T14:54:00Z">
                <w:r w:rsidR="003C3769">
                  <w:rPr>
                    <w:noProof/>
                    <w:webHidden/>
                  </w:rPr>
                  <w:delInstrText>Toc265234037</w:delInstrText>
                </w:r>
              </w:del>
              <w:ins w:id="1292" w:author="Skat" w:date="2010-07-08T14:54:00Z">
                <w:r w:rsidR="00A5505D">
                  <w:rPr>
                    <w:noProof/>
                    <w:webHidden/>
                  </w:rPr>
                  <w:instrText>Toc266364233</w:instrText>
                </w:r>
              </w:ins>
              <w:r w:rsidR="00A5505D">
                <w:rPr>
                  <w:noProof/>
                  <w:webHidden/>
                </w:rPr>
                <w:instrText xml:space="preserve"> \h </w:instrText>
              </w:r>
              <w:r>
                <w:rPr>
                  <w:noProof/>
                  <w:webHidden/>
                </w:rPr>
              </w:r>
              <w:r>
                <w:rPr>
                  <w:noProof/>
                  <w:webHidden/>
                </w:rPr>
                <w:fldChar w:fldCharType="separate"/>
              </w:r>
              <w:r w:rsidR="00A5505D">
                <w:rPr>
                  <w:noProof/>
                  <w:webHidden/>
                </w:rPr>
                <w:t>192</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293" w:author="Skat" w:date="2010-07-08T14:54:00Z">
                <w:r w:rsidR="00377F89">
                  <w:delInstrText>Toc265234038</w:delInstrText>
                </w:r>
              </w:del>
              <w:ins w:id="1294" w:author="Skat" w:date="2010-07-08T14:54:00Z">
                <w:r>
                  <w:instrText>Toc266364234</w:instrText>
                </w:r>
              </w:ins>
              <w:r>
                <w:instrText>"</w:instrText>
              </w:r>
              <w:r>
                <w:fldChar w:fldCharType="separate"/>
              </w:r>
              <w:r w:rsidR="00A5505D" w:rsidRPr="006E51C3">
                <w:rPr>
                  <w:rStyle w:val="Hyperlink"/>
                  <w:noProof/>
                </w:rPr>
                <w:t>9.</w:t>
              </w:r>
              <w:del w:id="1295" w:author="Skat" w:date="2010-07-08T14:54:00Z">
                <w:r w:rsidR="003C3769" w:rsidRPr="00B303A9">
                  <w:rPr>
                    <w:rStyle w:val="Hyperlink"/>
                    <w:noProof/>
                  </w:rPr>
                  <w:delText>74</w:delText>
                </w:r>
                <w:r w:rsidR="003C3769">
                  <w:rPr>
                    <w:rFonts w:asciiTheme="minorHAnsi" w:eastAsiaTheme="minorEastAsia" w:hAnsiTheme="minorHAnsi" w:cstheme="minorBidi"/>
                    <w:noProof/>
                    <w:sz w:val="22"/>
                    <w:szCs w:val="22"/>
                  </w:rPr>
                  <w:tab/>
                </w:r>
                <w:r w:rsidR="003C3769" w:rsidRPr="00B303A9">
                  <w:rPr>
                    <w:rStyle w:val="Hyperlink"/>
                    <w:noProof/>
                  </w:rPr>
                  <w:delText>TalHel22</w:delText>
                </w:r>
              </w:del>
              <w:ins w:id="1296" w:author="Skat" w:date="2010-07-08T14:54:00Z">
                <w:r w:rsidR="00A5505D" w:rsidRPr="006E51C3">
                  <w:rPr>
                    <w:rStyle w:val="Hyperlink"/>
                    <w:noProof/>
                  </w:rPr>
                  <w:t>67</w:t>
                </w:r>
                <w:r w:rsidR="00A5505D">
                  <w:rPr>
                    <w:rFonts w:asciiTheme="minorHAnsi" w:eastAsiaTheme="minorEastAsia" w:hAnsiTheme="minorHAnsi" w:cstheme="minorBidi"/>
                    <w:noProof/>
                    <w:sz w:val="22"/>
                    <w:szCs w:val="22"/>
                  </w:rPr>
                  <w:tab/>
                </w:r>
                <w:r w:rsidR="00A5505D" w:rsidRPr="006E51C3">
                  <w:rPr>
                    <w:rStyle w:val="Hyperlink"/>
                    <w:noProof/>
                  </w:rPr>
                  <w:t>Rentesats</w:t>
                </w:r>
              </w:ins>
              <w:r w:rsidR="00A5505D">
                <w:rPr>
                  <w:noProof/>
                  <w:webHidden/>
                </w:rPr>
                <w:tab/>
              </w:r>
              <w:r>
                <w:rPr>
                  <w:noProof/>
                  <w:webHidden/>
                </w:rPr>
                <w:fldChar w:fldCharType="begin"/>
              </w:r>
              <w:r w:rsidR="00A5505D">
                <w:rPr>
                  <w:noProof/>
                  <w:webHidden/>
                </w:rPr>
                <w:instrText xml:space="preserve"> PAGEREF _</w:instrText>
              </w:r>
              <w:del w:id="1297" w:author="Skat" w:date="2010-07-08T14:54:00Z">
                <w:r w:rsidR="003C3769">
                  <w:rPr>
                    <w:noProof/>
                    <w:webHidden/>
                  </w:rPr>
                  <w:delInstrText>Toc265234038</w:delInstrText>
                </w:r>
              </w:del>
              <w:ins w:id="1298" w:author="Skat" w:date="2010-07-08T14:54:00Z">
                <w:r w:rsidR="00A5505D">
                  <w:rPr>
                    <w:noProof/>
                    <w:webHidden/>
                  </w:rPr>
                  <w:instrText>Toc266364234</w:instrText>
                </w:r>
              </w:ins>
              <w:r w:rsidR="00A5505D">
                <w:rPr>
                  <w:noProof/>
                  <w:webHidden/>
                </w:rPr>
                <w:instrText xml:space="preserve"> \h </w:instrText>
              </w:r>
              <w:r>
                <w:rPr>
                  <w:noProof/>
                  <w:webHidden/>
                </w:rPr>
              </w:r>
              <w:r>
                <w:rPr>
                  <w:noProof/>
                  <w:webHidden/>
                </w:rPr>
                <w:fldChar w:fldCharType="separate"/>
              </w:r>
              <w:r w:rsidR="00A5505D">
                <w:rPr>
                  <w:noProof/>
                  <w:webHidden/>
                </w:rPr>
                <w:t>192</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299" w:author="Skat" w:date="2010-07-08T14:54:00Z">
                <w:r w:rsidR="00377F89">
                  <w:delInstrText>Toc265234039</w:delInstrText>
                </w:r>
              </w:del>
              <w:ins w:id="1300" w:author="Skat" w:date="2010-07-08T14:54:00Z">
                <w:r>
                  <w:instrText>Toc266364235</w:instrText>
                </w:r>
              </w:ins>
              <w:r>
                <w:instrText>"</w:instrText>
              </w:r>
              <w:r>
                <w:fldChar w:fldCharType="separate"/>
              </w:r>
              <w:r w:rsidR="00A5505D" w:rsidRPr="006E51C3">
                <w:rPr>
                  <w:rStyle w:val="Hyperlink"/>
                  <w:noProof/>
                </w:rPr>
                <w:t>9.</w:t>
              </w:r>
              <w:del w:id="1301" w:author="Skat" w:date="2010-07-08T14:54:00Z">
                <w:r w:rsidR="003C3769" w:rsidRPr="00B303A9">
                  <w:rPr>
                    <w:rStyle w:val="Hyperlink"/>
                    <w:noProof/>
                  </w:rPr>
                  <w:delText>75</w:delText>
                </w:r>
                <w:r w:rsidR="003C3769">
                  <w:rPr>
                    <w:rFonts w:asciiTheme="minorHAnsi" w:eastAsiaTheme="minorEastAsia" w:hAnsiTheme="minorHAnsi" w:cstheme="minorBidi"/>
                    <w:noProof/>
                    <w:sz w:val="22"/>
                    <w:szCs w:val="22"/>
                  </w:rPr>
                  <w:tab/>
                </w:r>
                <w:r w:rsidR="003C3769" w:rsidRPr="00B303A9">
                  <w:rPr>
                    <w:rStyle w:val="Hyperlink"/>
                    <w:noProof/>
                  </w:rPr>
                  <w:delText>Tekst1</w:delText>
                </w:r>
              </w:del>
              <w:ins w:id="1302" w:author="Skat" w:date="2010-07-08T14:54:00Z">
                <w:r w:rsidR="00A5505D" w:rsidRPr="006E51C3">
                  <w:rPr>
                    <w:rStyle w:val="Hyperlink"/>
                    <w:noProof/>
                  </w:rPr>
                  <w:t>68</w:t>
                </w:r>
                <w:r w:rsidR="00A5505D">
                  <w:rPr>
                    <w:rFonts w:asciiTheme="minorHAnsi" w:eastAsiaTheme="minorEastAsia" w:hAnsiTheme="minorHAnsi" w:cstheme="minorBidi"/>
                    <w:noProof/>
                    <w:sz w:val="22"/>
                    <w:szCs w:val="22"/>
                  </w:rPr>
                  <w:tab/>
                </w:r>
                <w:r w:rsidR="00A5505D" w:rsidRPr="006E51C3">
                  <w:rPr>
                    <w:rStyle w:val="Hyperlink"/>
                    <w:noProof/>
                  </w:rPr>
                  <w:t>SENummer</w:t>
                </w:r>
              </w:ins>
              <w:r w:rsidR="00A5505D">
                <w:rPr>
                  <w:noProof/>
                  <w:webHidden/>
                </w:rPr>
                <w:tab/>
              </w:r>
              <w:r>
                <w:rPr>
                  <w:noProof/>
                  <w:webHidden/>
                </w:rPr>
                <w:fldChar w:fldCharType="begin"/>
              </w:r>
              <w:r w:rsidR="00A5505D">
                <w:rPr>
                  <w:noProof/>
                  <w:webHidden/>
                </w:rPr>
                <w:instrText xml:space="preserve"> PAGEREF _</w:instrText>
              </w:r>
              <w:del w:id="1303" w:author="Skat" w:date="2010-07-08T14:54:00Z">
                <w:r w:rsidR="003C3769">
                  <w:rPr>
                    <w:noProof/>
                    <w:webHidden/>
                  </w:rPr>
                  <w:delInstrText>Toc265234039</w:delInstrText>
                </w:r>
              </w:del>
              <w:ins w:id="1304" w:author="Skat" w:date="2010-07-08T14:54:00Z">
                <w:r w:rsidR="00A5505D">
                  <w:rPr>
                    <w:noProof/>
                    <w:webHidden/>
                  </w:rPr>
                  <w:instrText>Toc266364235</w:instrText>
                </w:r>
              </w:ins>
              <w:r w:rsidR="00A5505D">
                <w:rPr>
                  <w:noProof/>
                  <w:webHidden/>
                </w:rPr>
                <w:instrText xml:space="preserve"> \h </w:instrText>
              </w:r>
              <w:r>
                <w:rPr>
                  <w:noProof/>
                  <w:webHidden/>
                </w:rPr>
              </w:r>
              <w:r>
                <w:rPr>
                  <w:noProof/>
                  <w:webHidden/>
                </w:rPr>
                <w:fldChar w:fldCharType="separate"/>
              </w:r>
              <w:r w:rsidR="00A5505D">
                <w:rPr>
                  <w:noProof/>
                  <w:webHidden/>
                </w:rPr>
                <w:t>192</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305" w:author="Skat" w:date="2010-07-08T14:54:00Z">
                <w:r w:rsidR="00377F89">
                  <w:delInstrText>Toc265234040</w:delInstrText>
                </w:r>
              </w:del>
              <w:ins w:id="1306" w:author="Skat" w:date="2010-07-08T14:54:00Z">
                <w:r>
                  <w:instrText>Toc266364236</w:instrText>
                </w:r>
              </w:ins>
              <w:r>
                <w:instrText>"</w:instrText>
              </w:r>
              <w:r>
                <w:fldChar w:fldCharType="separate"/>
              </w:r>
              <w:r w:rsidR="00A5505D" w:rsidRPr="006E51C3">
                <w:rPr>
                  <w:rStyle w:val="Hyperlink"/>
                  <w:noProof/>
                </w:rPr>
                <w:t>9.</w:t>
              </w:r>
              <w:del w:id="1307" w:author="Skat" w:date="2010-07-08T14:54:00Z">
                <w:r w:rsidR="003C3769" w:rsidRPr="00B303A9">
                  <w:rPr>
                    <w:rStyle w:val="Hyperlink"/>
                    <w:noProof/>
                  </w:rPr>
                  <w:delText>76</w:delText>
                </w:r>
                <w:r w:rsidR="003C3769">
                  <w:rPr>
                    <w:rFonts w:asciiTheme="minorHAnsi" w:eastAsiaTheme="minorEastAsia" w:hAnsiTheme="minorHAnsi" w:cstheme="minorBidi"/>
                    <w:noProof/>
                    <w:sz w:val="22"/>
                    <w:szCs w:val="22"/>
                  </w:rPr>
                  <w:tab/>
                </w:r>
                <w:r w:rsidR="003C3769" w:rsidRPr="00B303A9">
                  <w:rPr>
                    <w:rStyle w:val="Hyperlink"/>
                    <w:noProof/>
                  </w:rPr>
                  <w:delText>Tekst11</w:delText>
                </w:r>
              </w:del>
              <w:ins w:id="1308" w:author="Skat" w:date="2010-07-08T14:54:00Z">
                <w:r w:rsidR="00A5505D" w:rsidRPr="006E51C3">
                  <w:rPr>
                    <w:rStyle w:val="Hyperlink"/>
                    <w:noProof/>
                  </w:rPr>
                  <w:t>69</w:t>
                </w:r>
                <w:r w:rsidR="00A5505D">
                  <w:rPr>
                    <w:rFonts w:asciiTheme="minorHAnsi" w:eastAsiaTheme="minorEastAsia" w:hAnsiTheme="minorHAnsi" w:cstheme="minorBidi"/>
                    <w:noProof/>
                    <w:sz w:val="22"/>
                    <w:szCs w:val="22"/>
                  </w:rPr>
                  <w:tab/>
                </w:r>
                <w:r w:rsidR="00A5505D" w:rsidRPr="006E51C3">
                  <w:rPr>
                    <w:rStyle w:val="Hyperlink"/>
                    <w:noProof/>
                  </w:rPr>
                  <w:t>SagJournalNummer</w:t>
                </w:r>
              </w:ins>
              <w:r w:rsidR="00A5505D">
                <w:rPr>
                  <w:noProof/>
                  <w:webHidden/>
                </w:rPr>
                <w:tab/>
              </w:r>
              <w:r>
                <w:rPr>
                  <w:noProof/>
                  <w:webHidden/>
                </w:rPr>
                <w:fldChar w:fldCharType="begin"/>
              </w:r>
              <w:r w:rsidR="00A5505D">
                <w:rPr>
                  <w:noProof/>
                  <w:webHidden/>
                </w:rPr>
                <w:instrText xml:space="preserve"> PAGEREF _</w:instrText>
              </w:r>
              <w:del w:id="1309" w:author="Skat" w:date="2010-07-08T14:54:00Z">
                <w:r w:rsidR="003C3769">
                  <w:rPr>
                    <w:noProof/>
                    <w:webHidden/>
                  </w:rPr>
                  <w:delInstrText>Toc265234040</w:delInstrText>
                </w:r>
              </w:del>
              <w:ins w:id="1310" w:author="Skat" w:date="2010-07-08T14:54:00Z">
                <w:r w:rsidR="00A5505D">
                  <w:rPr>
                    <w:noProof/>
                    <w:webHidden/>
                  </w:rPr>
                  <w:instrText>Toc266364236</w:instrText>
                </w:r>
              </w:ins>
              <w:r w:rsidR="00A5505D">
                <w:rPr>
                  <w:noProof/>
                  <w:webHidden/>
                </w:rPr>
                <w:instrText xml:space="preserve"> \h </w:instrText>
              </w:r>
              <w:r>
                <w:rPr>
                  <w:noProof/>
                  <w:webHidden/>
                </w:rPr>
              </w:r>
              <w:r>
                <w:rPr>
                  <w:noProof/>
                  <w:webHidden/>
                </w:rPr>
                <w:fldChar w:fldCharType="separate"/>
              </w:r>
              <w:r w:rsidR="00A5505D">
                <w:rPr>
                  <w:noProof/>
                  <w:webHidden/>
                </w:rPr>
                <w:t>192</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311" w:author="Skat" w:date="2010-07-08T14:54:00Z">
                <w:r w:rsidR="00377F89">
                  <w:delInstrText>Toc265234041</w:delInstrText>
                </w:r>
              </w:del>
              <w:ins w:id="1312" w:author="Skat" w:date="2010-07-08T14:54:00Z">
                <w:r>
                  <w:instrText>Toc266364237</w:instrText>
                </w:r>
              </w:ins>
              <w:r>
                <w:instrText>"</w:instrText>
              </w:r>
              <w:r>
                <w:fldChar w:fldCharType="separate"/>
              </w:r>
              <w:r w:rsidR="00A5505D" w:rsidRPr="006E51C3">
                <w:rPr>
                  <w:rStyle w:val="Hyperlink"/>
                  <w:noProof/>
                </w:rPr>
                <w:t>9.</w:t>
              </w:r>
              <w:del w:id="1313" w:author="Skat" w:date="2010-07-08T14:54:00Z">
                <w:r w:rsidR="003C3769" w:rsidRPr="00B303A9">
                  <w:rPr>
                    <w:rStyle w:val="Hyperlink"/>
                    <w:noProof/>
                  </w:rPr>
                  <w:delText>77</w:delText>
                </w:r>
                <w:r w:rsidR="003C3769">
                  <w:rPr>
                    <w:rFonts w:asciiTheme="minorHAnsi" w:eastAsiaTheme="minorEastAsia" w:hAnsiTheme="minorHAnsi" w:cstheme="minorBidi"/>
                    <w:noProof/>
                    <w:sz w:val="22"/>
                    <w:szCs w:val="22"/>
                  </w:rPr>
                  <w:tab/>
                </w:r>
                <w:r w:rsidR="003C3769" w:rsidRPr="00B303A9">
                  <w:rPr>
                    <w:rStyle w:val="Hyperlink"/>
                    <w:noProof/>
                  </w:rPr>
                  <w:delText>Tekst13</w:delText>
                </w:r>
              </w:del>
              <w:ins w:id="1314" w:author="Skat" w:date="2010-07-08T14:54:00Z">
                <w:r w:rsidR="00A5505D" w:rsidRPr="006E51C3">
                  <w:rPr>
                    <w:rStyle w:val="Hyperlink"/>
                    <w:noProof/>
                  </w:rPr>
                  <w:t>70</w:t>
                </w:r>
                <w:r w:rsidR="00A5505D">
                  <w:rPr>
                    <w:rFonts w:asciiTheme="minorHAnsi" w:eastAsiaTheme="minorEastAsia" w:hAnsiTheme="minorHAnsi" w:cstheme="minorBidi"/>
                    <w:noProof/>
                    <w:sz w:val="22"/>
                    <w:szCs w:val="22"/>
                  </w:rPr>
                  <w:tab/>
                </w:r>
                <w:r w:rsidR="00A5505D" w:rsidRPr="006E51C3">
                  <w:rPr>
                    <w:rStyle w:val="Hyperlink"/>
                    <w:noProof/>
                  </w:rPr>
                  <w:t>SagStatus</w:t>
                </w:r>
              </w:ins>
              <w:r w:rsidR="00A5505D">
                <w:rPr>
                  <w:noProof/>
                  <w:webHidden/>
                </w:rPr>
                <w:tab/>
              </w:r>
              <w:r>
                <w:rPr>
                  <w:noProof/>
                  <w:webHidden/>
                </w:rPr>
                <w:fldChar w:fldCharType="begin"/>
              </w:r>
              <w:r w:rsidR="00A5505D">
                <w:rPr>
                  <w:noProof/>
                  <w:webHidden/>
                </w:rPr>
                <w:instrText xml:space="preserve"> PAGEREF _</w:instrText>
              </w:r>
              <w:del w:id="1315" w:author="Skat" w:date="2010-07-08T14:54:00Z">
                <w:r w:rsidR="003C3769">
                  <w:rPr>
                    <w:noProof/>
                    <w:webHidden/>
                  </w:rPr>
                  <w:delInstrText>Toc265234041</w:delInstrText>
                </w:r>
              </w:del>
              <w:ins w:id="1316" w:author="Skat" w:date="2010-07-08T14:54:00Z">
                <w:r w:rsidR="00A5505D">
                  <w:rPr>
                    <w:noProof/>
                    <w:webHidden/>
                  </w:rPr>
                  <w:instrText>Toc266364237</w:instrText>
                </w:r>
              </w:ins>
              <w:r w:rsidR="00A5505D">
                <w:rPr>
                  <w:noProof/>
                  <w:webHidden/>
                </w:rPr>
                <w:instrText xml:space="preserve"> \h </w:instrText>
              </w:r>
              <w:r>
                <w:rPr>
                  <w:noProof/>
                  <w:webHidden/>
                </w:rPr>
              </w:r>
              <w:r>
                <w:rPr>
                  <w:noProof/>
                  <w:webHidden/>
                </w:rPr>
                <w:fldChar w:fldCharType="separate"/>
              </w:r>
              <w:r w:rsidR="00A5505D">
                <w:rPr>
                  <w:noProof/>
                  <w:webHidden/>
                </w:rPr>
                <w:t>193</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317" w:author="Skat" w:date="2010-07-08T14:54:00Z">
                <w:r w:rsidR="00377F89">
                  <w:delInstrText>Toc265234042</w:delInstrText>
                </w:r>
              </w:del>
              <w:ins w:id="1318" w:author="Skat" w:date="2010-07-08T14:54:00Z">
                <w:r>
                  <w:instrText>Toc266364238</w:instrText>
                </w:r>
              </w:ins>
              <w:r>
                <w:instrText>"</w:instrText>
              </w:r>
              <w:r>
                <w:fldChar w:fldCharType="separate"/>
              </w:r>
              <w:r w:rsidR="00A5505D" w:rsidRPr="006E51C3">
                <w:rPr>
                  <w:rStyle w:val="Hyperlink"/>
                  <w:noProof/>
                </w:rPr>
                <w:t>9.</w:t>
              </w:r>
              <w:del w:id="1319" w:author="Skat" w:date="2010-07-08T14:54:00Z">
                <w:r w:rsidR="003C3769" w:rsidRPr="00B303A9">
                  <w:rPr>
                    <w:rStyle w:val="Hyperlink"/>
                    <w:noProof/>
                  </w:rPr>
                  <w:delText>78</w:delText>
                </w:r>
                <w:r w:rsidR="003C3769">
                  <w:rPr>
                    <w:rFonts w:asciiTheme="minorHAnsi" w:eastAsiaTheme="minorEastAsia" w:hAnsiTheme="minorHAnsi" w:cstheme="minorBidi"/>
                    <w:noProof/>
                    <w:sz w:val="22"/>
                    <w:szCs w:val="22"/>
                  </w:rPr>
                  <w:tab/>
                </w:r>
                <w:r w:rsidR="003C3769" w:rsidRPr="00B303A9">
                  <w:rPr>
                    <w:rStyle w:val="Hyperlink"/>
                    <w:noProof/>
                  </w:rPr>
                  <w:delText>Tekst2000</w:delText>
                </w:r>
              </w:del>
              <w:ins w:id="1320" w:author="Skat" w:date="2010-07-08T14:54:00Z">
                <w:r w:rsidR="00A5505D" w:rsidRPr="006E51C3">
                  <w:rPr>
                    <w:rStyle w:val="Hyperlink"/>
                    <w:noProof/>
                  </w:rPr>
                  <w:t>71</w:t>
                </w:r>
                <w:r w:rsidR="00A5505D">
                  <w:rPr>
                    <w:rFonts w:asciiTheme="minorHAnsi" w:eastAsiaTheme="minorEastAsia" w:hAnsiTheme="minorHAnsi" w:cstheme="minorBidi"/>
                    <w:noProof/>
                    <w:sz w:val="22"/>
                    <w:szCs w:val="22"/>
                  </w:rPr>
                  <w:tab/>
                </w:r>
                <w:r w:rsidR="00A5505D" w:rsidRPr="006E51C3">
                  <w:rPr>
                    <w:rStyle w:val="Hyperlink"/>
                    <w:noProof/>
                  </w:rPr>
                  <w:t>SideDørTekst</w:t>
                </w:r>
              </w:ins>
              <w:r w:rsidR="00A5505D">
                <w:rPr>
                  <w:noProof/>
                  <w:webHidden/>
                </w:rPr>
                <w:tab/>
              </w:r>
              <w:r>
                <w:rPr>
                  <w:noProof/>
                  <w:webHidden/>
                </w:rPr>
                <w:fldChar w:fldCharType="begin"/>
              </w:r>
              <w:r w:rsidR="00A5505D">
                <w:rPr>
                  <w:noProof/>
                  <w:webHidden/>
                </w:rPr>
                <w:instrText xml:space="preserve"> PAGEREF _</w:instrText>
              </w:r>
              <w:del w:id="1321" w:author="Skat" w:date="2010-07-08T14:54:00Z">
                <w:r w:rsidR="003C3769">
                  <w:rPr>
                    <w:noProof/>
                    <w:webHidden/>
                  </w:rPr>
                  <w:delInstrText>Toc265234042</w:delInstrText>
                </w:r>
              </w:del>
              <w:ins w:id="1322" w:author="Skat" w:date="2010-07-08T14:54:00Z">
                <w:r w:rsidR="00A5505D">
                  <w:rPr>
                    <w:noProof/>
                    <w:webHidden/>
                  </w:rPr>
                  <w:instrText>Toc266364238</w:instrText>
                </w:r>
              </w:ins>
              <w:r w:rsidR="00A5505D">
                <w:rPr>
                  <w:noProof/>
                  <w:webHidden/>
                </w:rPr>
                <w:instrText xml:space="preserve"> \h </w:instrText>
              </w:r>
              <w:r>
                <w:rPr>
                  <w:noProof/>
                  <w:webHidden/>
                </w:rPr>
              </w:r>
              <w:r>
                <w:rPr>
                  <w:noProof/>
                  <w:webHidden/>
                </w:rPr>
                <w:fldChar w:fldCharType="separate"/>
              </w:r>
              <w:r w:rsidR="00A5505D">
                <w:rPr>
                  <w:noProof/>
                  <w:webHidden/>
                </w:rPr>
                <w:t>193</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323" w:author="Skat" w:date="2010-07-08T14:54:00Z">
                <w:r w:rsidR="00377F89">
                  <w:delInstrText>Toc265234043</w:delInstrText>
                </w:r>
              </w:del>
              <w:ins w:id="1324" w:author="Skat" w:date="2010-07-08T14:54:00Z">
                <w:r>
                  <w:instrText>Toc266364239</w:instrText>
                </w:r>
              </w:ins>
              <w:r>
                <w:instrText>"</w:instrText>
              </w:r>
              <w:r>
                <w:fldChar w:fldCharType="separate"/>
              </w:r>
              <w:del w:id="1325" w:author="Skat" w:date="2010-07-08T14:54:00Z">
                <w:r w:rsidR="003C3769" w:rsidRPr="00B303A9">
                  <w:rPr>
                    <w:rStyle w:val="Hyperlink"/>
                    <w:noProof/>
                  </w:rPr>
                  <w:delText>9.79</w:delText>
                </w:r>
                <w:r w:rsidR="003C3769">
                  <w:rPr>
                    <w:rFonts w:asciiTheme="minorHAnsi" w:eastAsiaTheme="minorEastAsia" w:hAnsiTheme="minorHAnsi" w:cstheme="minorBidi"/>
                    <w:noProof/>
                    <w:sz w:val="22"/>
                    <w:szCs w:val="22"/>
                  </w:rPr>
                  <w:tab/>
                </w:r>
                <w:r w:rsidR="003C3769" w:rsidRPr="00B303A9">
                  <w:rPr>
                    <w:rStyle w:val="Hyperlink"/>
                    <w:noProof/>
                  </w:rPr>
                  <w:delText>Tekst240</w:delText>
                </w:r>
                <w:r w:rsidR="003C3769">
                  <w:rPr>
                    <w:noProof/>
                    <w:webHidden/>
                  </w:rPr>
                  <w:tab/>
                </w:r>
              </w:del>
              <w:ins w:id="1326" w:author="Skat" w:date="2010-07-08T14:54:00Z">
                <w:r w:rsidR="00A5505D" w:rsidRPr="006E51C3">
                  <w:rPr>
                    <w:rStyle w:val="Hyperlink"/>
                    <w:noProof/>
                  </w:rPr>
                  <w:t>9.72</w:t>
                </w:r>
                <w:r w:rsidR="00A5505D">
                  <w:rPr>
                    <w:rFonts w:asciiTheme="minorHAnsi" w:eastAsiaTheme="minorEastAsia" w:hAnsiTheme="minorHAnsi" w:cstheme="minorBidi"/>
                    <w:noProof/>
                    <w:sz w:val="22"/>
                    <w:szCs w:val="22"/>
                  </w:rPr>
                  <w:tab/>
                </w:r>
                <w:r w:rsidR="00A5505D" w:rsidRPr="006E51C3">
                  <w:rPr>
                    <w:rStyle w:val="Hyperlink"/>
                    <w:noProof/>
                  </w:rPr>
                  <w:t>SidsteRettidigeBetalingFrist</w:t>
                </w:r>
                <w:r w:rsidR="00A5505D">
                  <w:rPr>
                    <w:noProof/>
                    <w:webHidden/>
                  </w:rPr>
                  <w:tab/>
                </w:r>
              </w:ins>
              <w:r>
                <w:rPr>
                  <w:noProof/>
                  <w:webHidden/>
                </w:rPr>
                <w:fldChar w:fldCharType="begin"/>
              </w:r>
              <w:r w:rsidR="00A5505D">
                <w:rPr>
                  <w:noProof/>
                  <w:webHidden/>
                </w:rPr>
                <w:instrText xml:space="preserve"> PAGEREF _</w:instrText>
              </w:r>
              <w:del w:id="1327" w:author="Skat" w:date="2010-07-08T14:54:00Z">
                <w:r w:rsidR="003C3769">
                  <w:rPr>
                    <w:noProof/>
                    <w:webHidden/>
                  </w:rPr>
                  <w:delInstrText>Toc265234043</w:delInstrText>
                </w:r>
              </w:del>
              <w:ins w:id="1328" w:author="Skat" w:date="2010-07-08T14:54:00Z">
                <w:r w:rsidR="00A5505D">
                  <w:rPr>
                    <w:noProof/>
                    <w:webHidden/>
                  </w:rPr>
                  <w:instrText>Toc266364239</w:instrText>
                </w:r>
              </w:ins>
              <w:r w:rsidR="00A5505D">
                <w:rPr>
                  <w:noProof/>
                  <w:webHidden/>
                </w:rPr>
                <w:instrText xml:space="preserve"> \h </w:instrText>
              </w:r>
              <w:r>
                <w:rPr>
                  <w:noProof/>
                  <w:webHidden/>
                </w:rPr>
              </w:r>
              <w:r>
                <w:rPr>
                  <w:noProof/>
                  <w:webHidden/>
                </w:rPr>
                <w:fldChar w:fldCharType="separate"/>
              </w:r>
              <w:r w:rsidR="00A5505D">
                <w:rPr>
                  <w:noProof/>
                  <w:webHidden/>
                </w:rPr>
                <w:t>193</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329" w:author="Skat" w:date="2010-07-08T14:54:00Z">
                <w:r w:rsidR="00377F89">
                  <w:delInstrText>Toc265234044</w:delInstrText>
                </w:r>
              </w:del>
              <w:ins w:id="1330" w:author="Skat" w:date="2010-07-08T14:54:00Z">
                <w:r>
                  <w:instrText>Toc266364240</w:instrText>
                </w:r>
              </w:ins>
              <w:r>
                <w:instrText>"</w:instrText>
              </w:r>
              <w:r>
                <w:fldChar w:fldCharType="separate"/>
              </w:r>
              <w:r w:rsidR="00A5505D" w:rsidRPr="006E51C3">
                <w:rPr>
                  <w:rStyle w:val="Hyperlink"/>
                  <w:noProof/>
                </w:rPr>
                <w:t>9.</w:t>
              </w:r>
              <w:del w:id="1331" w:author="Skat" w:date="2010-07-08T14:54:00Z">
                <w:r w:rsidR="003C3769" w:rsidRPr="00B303A9">
                  <w:rPr>
                    <w:rStyle w:val="Hyperlink"/>
                    <w:noProof/>
                  </w:rPr>
                  <w:delText>80</w:delText>
                </w:r>
                <w:r w:rsidR="003C3769">
                  <w:rPr>
                    <w:rFonts w:asciiTheme="minorHAnsi" w:eastAsiaTheme="minorEastAsia" w:hAnsiTheme="minorHAnsi" w:cstheme="minorBidi"/>
                    <w:noProof/>
                    <w:sz w:val="22"/>
                    <w:szCs w:val="22"/>
                  </w:rPr>
                  <w:tab/>
                </w:r>
                <w:r w:rsidR="003C3769" w:rsidRPr="00B303A9">
                  <w:rPr>
                    <w:rStyle w:val="Hyperlink"/>
                    <w:noProof/>
                  </w:rPr>
                  <w:delText>Tekst25</w:delText>
                </w:r>
              </w:del>
              <w:ins w:id="1332" w:author="Skat" w:date="2010-07-08T14:54:00Z">
                <w:r w:rsidR="00A5505D" w:rsidRPr="006E51C3">
                  <w:rPr>
                    <w:rStyle w:val="Hyperlink"/>
                    <w:noProof/>
                  </w:rPr>
                  <w:t>73</w:t>
                </w:r>
                <w:r w:rsidR="00A5505D">
                  <w:rPr>
                    <w:rFonts w:asciiTheme="minorHAnsi" w:eastAsiaTheme="minorEastAsia" w:hAnsiTheme="minorHAnsi" w:cstheme="minorBidi"/>
                    <w:noProof/>
                    <w:sz w:val="22"/>
                    <w:szCs w:val="22"/>
                  </w:rPr>
                  <w:tab/>
                </w:r>
                <w:r w:rsidR="00A5505D" w:rsidRPr="006E51C3">
                  <w:rPr>
                    <w:rStyle w:val="Hyperlink"/>
                    <w:noProof/>
                  </w:rPr>
                  <w:t>Slutdato</w:t>
                </w:r>
              </w:ins>
              <w:r w:rsidR="00A5505D">
                <w:rPr>
                  <w:noProof/>
                  <w:webHidden/>
                </w:rPr>
                <w:tab/>
              </w:r>
              <w:r>
                <w:rPr>
                  <w:noProof/>
                  <w:webHidden/>
                </w:rPr>
                <w:fldChar w:fldCharType="begin"/>
              </w:r>
              <w:r w:rsidR="00A5505D">
                <w:rPr>
                  <w:noProof/>
                  <w:webHidden/>
                </w:rPr>
                <w:instrText xml:space="preserve"> PAGEREF _</w:instrText>
              </w:r>
              <w:del w:id="1333" w:author="Skat" w:date="2010-07-08T14:54:00Z">
                <w:r w:rsidR="003C3769">
                  <w:rPr>
                    <w:noProof/>
                    <w:webHidden/>
                  </w:rPr>
                  <w:delInstrText>Toc265234044</w:delInstrText>
                </w:r>
              </w:del>
              <w:ins w:id="1334" w:author="Skat" w:date="2010-07-08T14:54:00Z">
                <w:r w:rsidR="00A5505D">
                  <w:rPr>
                    <w:noProof/>
                    <w:webHidden/>
                  </w:rPr>
                  <w:instrText>Toc266364240</w:instrText>
                </w:r>
              </w:ins>
              <w:r w:rsidR="00A5505D">
                <w:rPr>
                  <w:noProof/>
                  <w:webHidden/>
                </w:rPr>
                <w:instrText xml:space="preserve"> \h </w:instrText>
              </w:r>
              <w:r>
                <w:rPr>
                  <w:noProof/>
                  <w:webHidden/>
                </w:rPr>
              </w:r>
              <w:r>
                <w:rPr>
                  <w:noProof/>
                  <w:webHidden/>
                </w:rPr>
                <w:fldChar w:fldCharType="separate"/>
              </w:r>
              <w:r w:rsidR="00A5505D">
                <w:rPr>
                  <w:noProof/>
                  <w:webHidden/>
                </w:rPr>
                <w:t>193</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335" w:author="Skat" w:date="2010-07-08T14:54:00Z">
                <w:r w:rsidR="00377F89">
                  <w:delInstrText>Toc265234045</w:delInstrText>
                </w:r>
              </w:del>
              <w:ins w:id="1336" w:author="Skat" w:date="2010-07-08T14:54:00Z">
                <w:r>
                  <w:instrText>Toc266364241</w:instrText>
                </w:r>
              </w:ins>
              <w:r>
                <w:instrText>"</w:instrText>
              </w:r>
              <w:r>
                <w:fldChar w:fldCharType="separate"/>
              </w:r>
              <w:r w:rsidR="00A5505D" w:rsidRPr="006E51C3">
                <w:rPr>
                  <w:rStyle w:val="Hyperlink"/>
                  <w:noProof/>
                </w:rPr>
                <w:t>9.</w:t>
              </w:r>
              <w:del w:id="1337" w:author="Skat" w:date="2010-07-08T14:54:00Z">
                <w:r w:rsidR="003C3769" w:rsidRPr="00B303A9">
                  <w:rPr>
                    <w:rStyle w:val="Hyperlink"/>
                    <w:noProof/>
                  </w:rPr>
                  <w:delText>81</w:delText>
                </w:r>
                <w:r w:rsidR="003C3769">
                  <w:rPr>
                    <w:rFonts w:asciiTheme="minorHAnsi" w:eastAsiaTheme="minorEastAsia" w:hAnsiTheme="minorHAnsi" w:cstheme="minorBidi"/>
                    <w:noProof/>
                    <w:sz w:val="22"/>
                    <w:szCs w:val="22"/>
                  </w:rPr>
                  <w:tab/>
                </w:r>
                <w:r w:rsidR="003C3769" w:rsidRPr="00B303A9">
                  <w:rPr>
                    <w:rStyle w:val="Hyperlink"/>
                    <w:noProof/>
                  </w:rPr>
                  <w:delText>Tekst255</w:delText>
                </w:r>
              </w:del>
              <w:ins w:id="1338" w:author="Skat" w:date="2010-07-08T14:54:00Z">
                <w:r w:rsidR="00A5505D" w:rsidRPr="006E51C3">
                  <w:rPr>
                    <w:rStyle w:val="Hyperlink"/>
                    <w:noProof/>
                  </w:rPr>
                  <w:t>74</w:t>
                </w:r>
                <w:r w:rsidR="00A5505D">
                  <w:rPr>
                    <w:rFonts w:asciiTheme="minorHAnsi" w:eastAsiaTheme="minorEastAsia" w:hAnsiTheme="minorHAnsi" w:cstheme="minorBidi"/>
                    <w:noProof/>
                    <w:sz w:val="22"/>
                    <w:szCs w:val="22"/>
                  </w:rPr>
                  <w:tab/>
                </w:r>
                <w:r w:rsidR="00A5505D" w:rsidRPr="006E51C3">
                  <w:rPr>
                    <w:rStyle w:val="Hyperlink"/>
                    <w:noProof/>
                  </w:rPr>
                  <w:t>Sprog</w:t>
                </w:r>
              </w:ins>
              <w:r w:rsidR="00A5505D">
                <w:rPr>
                  <w:noProof/>
                  <w:webHidden/>
                </w:rPr>
                <w:tab/>
              </w:r>
              <w:r>
                <w:rPr>
                  <w:noProof/>
                  <w:webHidden/>
                </w:rPr>
                <w:fldChar w:fldCharType="begin"/>
              </w:r>
              <w:r w:rsidR="00A5505D">
                <w:rPr>
                  <w:noProof/>
                  <w:webHidden/>
                </w:rPr>
                <w:instrText xml:space="preserve"> PAGEREF _</w:instrText>
              </w:r>
              <w:del w:id="1339" w:author="Skat" w:date="2010-07-08T14:54:00Z">
                <w:r w:rsidR="003C3769">
                  <w:rPr>
                    <w:noProof/>
                    <w:webHidden/>
                  </w:rPr>
                  <w:delInstrText>Toc265234045</w:delInstrText>
                </w:r>
              </w:del>
              <w:ins w:id="1340" w:author="Skat" w:date="2010-07-08T14:54:00Z">
                <w:r w:rsidR="00A5505D">
                  <w:rPr>
                    <w:noProof/>
                    <w:webHidden/>
                  </w:rPr>
                  <w:instrText>Toc266364241</w:instrText>
                </w:r>
              </w:ins>
              <w:r w:rsidR="00A5505D">
                <w:rPr>
                  <w:noProof/>
                  <w:webHidden/>
                </w:rPr>
                <w:instrText xml:space="preserve"> \h </w:instrText>
              </w:r>
              <w:r>
                <w:rPr>
                  <w:noProof/>
                  <w:webHidden/>
                </w:rPr>
              </w:r>
              <w:r>
                <w:rPr>
                  <w:noProof/>
                  <w:webHidden/>
                </w:rPr>
                <w:fldChar w:fldCharType="separate"/>
              </w:r>
              <w:r w:rsidR="00A5505D">
                <w:rPr>
                  <w:noProof/>
                  <w:webHidden/>
                </w:rPr>
                <w:t>193</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341" w:author="Skat" w:date="2010-07-08T14:54:00Z">
                <w:r w:rsidR="00377F89">
                  <w:delInstrText>Toc265234046</w:delInstrText>
                </w:r>
              </w:del>
              <w:ins w:id="1342" w:author="Skat" w:date="2010-07-08T14:54:00Z">
                <w:r>
                  <w:instrText>Toc266364242</w:instrText>
                </w:r>
              </w:ins>
              <w:r>
                <w:instrText>"</w:instrText>
              </w:r>
              <w:r>
                <w:fldChar w:fldCharType="separate"/>
              </w:r>
              <w:r w:rsidR="00A5505D" w:rsidRPr="006E51C3">
                <w:rPr>
                  <w:rStyle w:val="Hyperlink"/>
                  <w:noProof/>
                </w:rPr>
                <w:t>9.</w:t>
              </w:r>
              <w:del w:id="1343" w:author="Skat" w:date="2010-07-08T14:54:00Z">
                <w:r w:rsidR="003C3769" w:rsidRPr="00B303A9">
                  <w:rPr>
                    <w:rStyle w:val="Hyperlink"/>
                    <w:noProof/>
                  </w:rPr>
                  <w:delText>82</w:delText>
                </w:r>
                <w:r w:rsidR="003C3769">
                  <w:rPr>
                    <w:rFonts w:asciiTheme="minorHAnsi" w:eastAsiaTheme="minorEastAsia" w:hAnsiTheme="minorHAnsi" w:cstheme="minorBidi"/>
                    <w:noProof/>
                    <w:sz w:val="22"/>
                    <w:szCs w:val="22"/>
                  </w:rPr>
                  <w:tab/>
                </w:r>
                <w:r w:rsidR="003C3769" w:rsidRPr="00B303A9">
                  <w:rPr>
                    <w:rStyle w:val="Hyperlink"/>
                    <w:noProof/>
                  </w:rPr>
                  <w:delText>Tekst30</w:delText>
                </w:r>
              </w:del>
              <w:ins w:id="1344" w:author="Skat" w:date="2010-07-08T14:54:00Z">
                <w:r w:rsidR="00A5505D" w:rsidRPr="006E51C3">
                  <w:rPr>
                    <w:rStyle w:val="Hyperlink"/>
                    <w:noProof/>
                  </w:rPr>
                  <w:t>75</w:t>
                </w:r>
                <w:r w:rsidR="00A5505D">
                  <w:rPr>
                    <w:rFonts w:asciiTheme="minorHAnsi" w:eastAsiaTheme="minorEastAsia" w:hAnsiTheme="minorHAnsi" w:cstheme="minorBidi"/>
                    <w:noProof/>
                    <w:sz w:val="22"/>
                    <w:szCs w:val="22"/>
                  </w:rPr>
                  <w:tab/>
                </w:r>
                <w:r w:rsidR="00A5505D" w:rsidRPr="006E51C3">
                  <w:rPr>
                    <w:rStyle w:val="Hyperlink"/>
                    <w:noProof/>
                  </w:rPr>
                  <w:t>Startdato</w:t>
                </w:r>
              </w:ins>
              <w:r w:rsidR="00A5505D">
                <w:rPr>
                  <w:noProof/>
                  <w:webHidden/>
                </w:rPr>
                <w:tab/>
              </w:r>
              <w:r>
                <w:rPr>
                  <w:noProof/>
                  <w:webHidden/>
                </w:rPr>
                <w:fldChar w:fldCharType="begin"/>
              </w:r>
              <w:r w:rsidR="00A5505D">
                <w:rPr>
                  <w:noProof/>
                  <w:webHidden/>
                </w:rPr>
                <w:instrText xml:space="preserve"> PAGEREF _</w:instrText>
              </w:r>
              <w:del w:id="1345" w:author="Skat" w:date="2010-07-08T14:54:00Z">
                <w:r w:rsidR="003C3769">
                  <w:rPr>
                    <w:noProof/>
                    <w:webHidden/>
                  </w:rPr>
                  <w:delInstrText>Toc265234046</w:delInstrText>
                </w:r>
              </w:del>
              <w:ins w:id="1346" w:author="Skat" w:date="2010-07-08T14:54:00Z">
                <w:r w:rsidR="00A5505D">
                  <w:rPr>
                    <w:noProof/>
                    <w:webHidden/>
                  </w:rPr>
                  <w:instrText>Toc266364242</w:instrText>
                </w:r>
              </w:ins>
              <w:r w:rsidR="00A5505D">
                <w:rPr>
                  <w:noProof/>
                  <w:webHidden/>
                </w:rPr>
                <w:instrText xml:space="preserve"> \h </w:instrText>
              </w:r>
              <w:r>
                <w:rPr>
                  <w:noProof/>
                  <w:webHidden/>
                </w:rPr>
              </w:r>
              <w:r>
                <w:rPr>
                  <w:noProof/>
                  <w:webHidden/>
                </w:rPr>
                <w:fldChar w:fldCharType="separate"/>
              </w:r>
              <w:r w:rsidR="00A5505D">
                <w:rPr>
                  <w:noProof/>
                  <w:webHidden/>
                </w:rPr>
                <w:t>194</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347" w:author="Skat" w:date="2010-07-08T14:54:00Z">
                <w:r w:rsidR="00377F89">
                  <w:delInstrText>Toc265234047</w:delInstrText>
                </w:r>
              </w:del>
              <w:ins w:id="1348" w:author="Skat" w:date="2010-07-08T14:54:00Z">
                <w:r>
                  <w:instrText>Toc266364243</w:instrText>
                </w:r>
              </w:ins>
              <w:r>
                <w:instrText>"</w:instrText>
              </w:r>
              <w:r>
                <w:fldChar w:fldCharType="separate"/>
              </w:r>
              <w:r w:rsidR="00A5505D" w:rsidRPr="006E51C3">
                <w:rPr>
                  <w:rStyle w:val="Hyperlink"/>
                  <w:noProof/>
                </w:rPr>
                <w:t>9.</w:t>
              </w:r>
              <w:del w:id="1349" w:author="Skat" w:date="2010-07-08T14:54:00Z">
                <w:r w:rsidR="003C3769" w:rsidRPr="00B303A9">
                  <w:rPr>
                    <w:rStyle w:val="Hyperlink"/>
                    <w:noProof/>
                  </w:rPr>
                  <w:delText>83</w:delText>
                </w:r>
                <w:r w:rsidR="003C3769">
                  <w:rPr>
                    <w:rFonts w:asciiTheme="minorHAnsi" w:eastAsiaTheme="minorEastAsia" w:hAnsiTheme="minorHAnsi" w:cstheme="minorBidi"/>
                    <w:noProof/>
                    <w:sz w:val="22"/>
                    <w:szCs w:val="22"/>
                  </w:rPr>
                  <w:tab/>
                </w:r>
                <w:r w:rsidR="003C3769" w:rsidRPr="00B303A9">
                  <w:rPr>
                    <w:rStyle w:val="Hyperlink"/>
                    <w:noProof/>
                  </w:rPr>
                  <w:delText>Tekst300</w:delText>
                </w:r>
              </w:del>
              <w:ins w:id="1350" w:author="Skat" w:date="2010-07-08T14:54:00Z">
                <w:r w:rsidR="00A5505D" w:rsidRPr="006E51C3">
                  <w:rPr>
                    <w:rStyle w:val="Hyperlink"/>
                    <w:noProof/>
                  </w:rPr>
                  <w:t>76</w:t>
                </w:r>
                <w:r w:rsidR="00A5505D">
                  <w:rPr>
                    <w:rFonts w:asciiTheme="minorHAnsi" w:eastAsiaTheme="minorEastAsia" w:hAnsiTheme="minorHAnsi" w:cstheme="minorBidi"/>
                    <w:noProof/>
                    <w:sz w:val="22"/>
                    <w:szCs w:val="22"/>
                  </w:rPr>
                  <w:tab/>
                </w:r>
                <w:r w:rsidR="00A5505D" w:rsidRPr="006E51C3">
                  <w:rPr>
                    <w:rStyle w:val="Hyperlink"/>
                    <w:noProof/>
                  </w:rPr>
                  <w:t>TalHel</w:t>
                </w:r>
              </w:ins>
              <w:r w:rsidR="00A5505D">
                <w:rPr>
                  <w:noProof/>
                  <w:webHidden/>
                </w:rPr>
                <w:tab/>
              </w:r>
              <w:r>
                <w:rPr>
                  <w:noProof/>
                  <w:webHidden/>
                </w:rPr>
                <w:fldChar w:fldCharType="begin"/>
              </w:r>
              <w:r w:rsidR="00A5505D">
                <w:rPr>
                  <w:noProof/>
                  <w:webHidden/>
                </w:rPr>
                <w:instrText xml:space="preserve"> PAGEREF _</w:instrText>
              </w:r>
              <w:del w:id="1351" w:author="Skat" w:date="2010-07-08T14:54:00Z">
                <w:r w:rsidR="003C3769">
                  <w:rPr>
                    <w:noProof/>
                    <w:webHidden/>
                  </w:rPr>
                  <w:delInstrText>Toc265234047</w:delInstrText>
                </w:r>
              </w:del>
              <w:ins w:id="1352" w:author="Skat" w:date="2010-07-08T14:54:00Z">
                <w:r w:rsidR="00A5505D">
                  <w:rPr>
                    <w:noProof/>
                    <w:webHidden/>
                  </w:rPr>
                  <w:instrText>Toc266364243</w:instrText>
                </w:r>
              </w:ins>
              <w:r w:rsidR="00A5505D">
                <w:rPr>
                  <w:noProof/>
                  <w:webHidden/>
                </w:rPr>
                <w:instrText xml:space="preserve"> \h </w:instrText>
              </w:r>
              <w:r>
                <w:rPr>
                  <w:noProof/>
                  <w:webHidden/>
                </w:rPr>
              </w:r>
              <w:r>
                <w:rPr>
                  <w:noProof/>
                  <w:webHidden/>
                </w:rPr>
                <w:fldChar w:fldCharType="separate"/>
              </w:r>
              <w:r w:rsidR="00A5505D">
                <w:rPr>
                  <w:noProof/>
                  <w:webHidden/>
                </w:rPr>
                <w:t>194</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353" w:author="Skat" w:date="2010-07-08T14:54:00Z">
                <w:r w:rsidR="00377F89">
                  <w:delInstrText>Toc265234048</w:delInstrText>
                </w:r>
              </w:del>
              <w:ins w:id="1354" w:author="Skat" w:date="2010-07-08T14:54:00Z">
                <w:r>
                  <w:instrText>Toc266364244</w:instrText>
                </w:r>
              </w:ins>
              <w:r>
                <w:instrText>"</w:instrText>
              </w:r>
              <w:r>
                <w:fldChar w:fldCharType="separate"/>
              </w:r>
              <w:r w:rsidR="00A5505D" w:rsidRPr="006E51C3">
                <w:rPr>
                  <w:rStyle w:val="Hyperlink"/>
                  <w:noProof/>
                </w:rPr>
                <w:t>9.</w:t>
              </w:r>
              <w:del w:id="1355" w:author="Skat" w:date="2010-07-08T14:54:00Z">
                <w:r w:rsidR="003C3769" w:rsidRPr="00B303A9">
                  <w:rPr>
                    <w:rStyle w:val="Hyperlink"/>
                    <w:noProof/>
                  </w:rPr>
                  <w:delText>84</w:delText>
                </w:r>
                <w:r w:rsidR="003C3769">
                  <w:rPr>
                    <w:rFonts w:asciiTheme="minorHAnsi" w:eastAsiaTheme="minorEastAsia" w:hAnsiTheme="minorHAnsi" w:cstheme="minorBidi"/>
                    <w:noProof/>
                    <w:sz w:val="22"/>
                    <w:szCs w:val="22"/>
                  </w:rPr>
                  <w:tab/>
                </w:r>
                <w:r w:rsidR="003C3769" w:rsidRPr="00B303A9">
                  <w:rPr>
                    <w:rStyle w:val="Hyperlink"/>
                    <w:noProof/>
                  </w:rPr>
                  <w:delText>Tekst32</w:delText>
                </w:r>
              </w:del>
              <w:ins w:id="1356" w:author="Skat" w:date="2010-07-08T14:54:00Z">
                <w:r w:rsidR="00A5505D" w:rsidRPr="006E51C3">
                  <w:rPr>
                    <w:rStyle w:val="Hyperlink"/>
                    <w:noProof/>
                  </w:rPr>
                  <w:t>77</w:t>
                </w:r>
                <w:r w:rsidR="00A5505D">
                  <w:rPr>
                    <w:rFonts w:asciiTheme="minorHAnsi" w:eastAsiaTheme="minorEastAsia" w:hAnsiTheme="minorHAnsi" w:cstheme="minorBidi"/>
                    <w:noProof/>
                    <w:sz w:val="22"/>
                    <w:szCs w:val="22"/>
                  </w:rPr>
                  <w:tab/>
                </w:r>
                <w:r w:rsidR="00A5505D" w:rsidRPr="006E51C3">
                  <w:rPr>
                    <w:rStyle w:val="Hyperlink"/>
                    <w:noProof/>
                  </w:rPr>
                  <w:t>TalHel22</w:t>
                </w:r>
              </w:ins>
              <w:r w:rsidR="00A5505D">
                <w:rPr>
                  <w:noProof/>
                  <w:webHidden/>
                </w:rPr>
                <w:tab/>
              </w:r>
              <w:r>
                <w:rPr>
                  <w:noProof/>
                  <w:webHidden/>
                </w:rPr>
                <w:fldChar w:fldCharType="begin"/>
              </w:r>
              <w:r w:rsidR="00A5505D">
                <w:rPr>
                  <w:noProof/>
                  <w:webHidden/>
                </w:rPr>
                <w:instrText xml:space="preserve"> PAGEREF _</w:instrText>
              </w:r>
              <w:del w:id="1357" w:author="Skat" w:date="2010-07-08T14:54:00Z">
                <w:r w:rsidR="003C3769">
                  <w:rPr>
                    <w:noProof/>
                    <w:webHidden/>
                  </w:rPr>
                  <w:delInstrText>Toc265234048</w:delInstrText>
                </w:r>
              </w:del>
              <w:ins w:id="1358" w:author="Skat" w:date="2010-07-08T14:54:00Z">
                <w:r w:rsidR="00A5505D">
                  <w:rPr>
                    <w:noProof/>
                    <w:webHidden/>
                  </w:rPr>
                  <w:instrText>Toc266364244</w:instrText>
                </w:r>
              </w:ins>
              <w:r w:rsidR="00A5505D">
                <w:rPr>
                  <w:noProof/>
                  <w:webHidden/>
                </w:rPr>
                <w:instrText xml:space="preserve"> \h </w:instrText>
              </w:r>
              <w:r>
                <w:rPr>
                  <w:noProof/>
                  <w:webHidden/>
                </w:rPr>
              </w:r>
              <w:r>
                <w:rPr>
                  <w:noProof/>
                  <w:webHidden/>
                </w:rPr>
                <w:fldChar w:fldCharType="separate"/>
              </w:r>
              <w:r w:rsidR="00A5505D">
                <w:rPr>
                  <w:noProof/>
                  <w:webHidden/>
                </w:rPr>
                <w:t>194</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359" w:author="Skat" w:date="2010-07-08T14:54:00Z">
                <w:r w:rsidR="00377F89">
                  <w:delInstrText>Toc265234049</w:delInstrText>
                </w:r>
              </w:del>
              <w:ins w:id="1360" w:author="Skat" w:date="2010-07-08T14:54:00Z">
                <w:r>
                  <w:instrText>Toc266364245</w:instrText>
                </w:r>
              </w:ins>
              <w:r>
                <w:instrText>"</w:instrText>
              </w:r>
              <w:r>
                <w:fldChar w:fldCharType="separate"/>
              </w:r>
              <w:r w:rsidR="00A5505D" w:rsidRPr="006E51C3">
                <w:rPr>
                  <w:rStyle w:val="Hyperlink"/>
                  <w:noProof/>
                </w:rPr>
                <w:t>9.</w:t>
              </w:r>
              <w:del w:id="1361" w:author="Skat" w:date="2010-07-08T14:54:00Z">
                <w:r w:rsidR="003C3769" w:rsidRPr="00B303A9">
                  <w:rPr>
                    <w:rStyle w:val="Hyperlink"/>
                    <w:noProof/>
                  </w:rPr>
                  <w:delText>85</w:delText>
                </w:r>
                <w:r w:rsidR="003C3769">
                  <w:rPr>
                    <w:rFonts w:asciiTheme="minorHAnsi" w:eastAsiaTheme="minorEastAsia" w:hAnsiTheme="minorHAnsi" w:cstheme="minorBidi"/>
                    <w:noProof/>
                    <w:sz w:val="22"/>
                    <w:szCs w:val="22"/>
                  </w:rPr>
                  <w:tab/>
                </w:r>
                <w:r w:rsidR="003C3769" w:rsidRPr="00B303A9">
                  <w:rPr>
                    <w:rStyle w:val="Hyperlink"/>
                    <w:noProof/>
                  </w:rPr>
                  <w:delText>Tekst45</w:delText>
                </w:r>
              </w:del>
              <w:ins w:id="1362" w:author="Skat" w:date="2010-07-08T14:54:00Z">
                <w:r w:rsidR="00A5505D" w:rsidRPr="006E51C3">
                  <w:rPr>
                    <w:rStyle w:val="Hyperlink"/>
                    <w:noProof/>
                  </w:rPr>
                  <w:t>78</w:t>
                </w:r>
                <w:r w:rsidR="00A5505D">
                  <w:rPr>
                    <w:rFonts w:asciiTheme="minorHAnsi" w:eastAsiaTheme="minorEastAsia" w:hAnsiTheme="minorHAnsi" w:cstheme="minorBidi"/>
                    <w:noProof/>
                    <w:sz w:val="22"/>
                    <w:szCs w:val="22"/>
                  </w:rPr>
                  <w:tab/>
                </w:r>
                <w:r w:rsidR="00A5505D" w:rsidRPr="006E51C3">
                  <w:rPr>
                    <w:rStyle w:val="Hyperlink"/>
                    <w:noProof/>
                  </w:rPr>
                  <w:t>Tekst1</w:t>
                </w:r>
              </w:ins>
              <w:r w:rsidR="00A5505D">
                <w:rPr>
                  <w:noProof/>
                  <w:webHidden/>
                </w:rPr>
                <w:tab/>
              </w:r>
              <w:r>
                <w:rPr>
                  <w:noProof/>
                  <w:webHidden/>
                </w:rPr>
                <w:fldChar w:fldCharType="begin"/>
              </w:r>
              <w:r w:rsidR="00A5505D">
                <w:rPr>
                  <w:noProof/>
                  <w:webHidden/>
                </w:rPr>
                <w:instrText xml:space="preserve"> PAGEREF _</w:instrText>
              </w:r>
              <w:del w:id="1363" w:author="Skat" w:date="2010-07-08T14:54:00Z">
                <w:r w:rsidR="003C3769">
                  <w:rPr>
                    <w:noProof/>
                    <w:webHidden/>
                  </w:rPr>
                  <w:delInstrText>Toc265234049</w:delInstrText>
                </w:r>
              </w:del>
              <w:ins w:id="1364" w:author="Skat" w:date="2010-07-08T14:54:00Z">
                <w:r w:rsidR="00A5505D">
                  <w:rPr>
                    <w:noProof/>
                    <w:webHidden/>
                  </w:rPr>
                  <w:instrText>Toc266364245</w:instrText>
                </w:r>
              </w:ins>
              <w:r w:rsidR="00A5505D">
                <w:rPr>
                  <w:noProof/>
                  <w:webHidden/>
                </w:rPr>
                <w:instrText xml:space="preserve"> \h </w:instrText>
              </w:r>
              <w:r>
                <w:rPr>
                  <w:noProof/>
                  <w:webHidden/>
                </w:rPr>
              </w:r>
              <w:r>
                <w:rPr>
                  <w:noProof/>
                  <w:webHidden/>
                </w:rPr>
                <w:fldChar w:fldCharType="separate"/>
              </w:r>
              <w:r w:rsidR="00A5505D">
                <w:rPr>
                  <w:noProof/>
                  <w:webHidden/>
                </w:rPr>
                <w:t>194</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365" w:author="Skat" w:date="2010-07-08T14:54:00Z">
                <w:r w:rsidR="00377F89">
                  <w:delInstrText>Toc265234050</w:delInstrText>
                </w:r>
              </w:del>
              <w:ins w:id="1366" w:author="Skat" w:date="2010-07-08T14:54:00Z">
                <w:r>
                  <w:instrText>Toc266364246</w:instrText>
                </w:r>
              </w:ins>
              <w:r>
                <w:instrText>"</w:instrText>
              </w:r>
              <w:r>
                <w:fldChar w:fldCharType="separate"/>
              </w:r>
              <w:r w:rsidR="00A5505D" w:rsidRPr="006E51C3">
                <w:rPr>
                  <w:rStyle w:val="Hyperlink"/>
                  <w:noProof/>
                </w:rPr>
                <w:t>9.</w:t>
              </w:r>
              <w:del w:id="1367" w:author="Skat" w:date="2010-07-08T14:54:00Z">
                <w:r w:rsidR="003C3769" w:rsidRPr="00B303A9">
                  <w:rPr>
                    <w:rStyle w:val="Hyperlink"/>
                    <w:noProof/>
                  </w:rPr>
                  <w:delText>86</w:delText>
                </w:r>
                <w:r w:rsidR="003C3769">
                  <w:rPr>
                    <w:rFonts w:asciiTheme="minorHAnsi" w:eastAsiaTheme="minorEastAsia" w:hAnsiTheme="minorHAnsi" w:cstheme="minorBidi"/>
                    <w:noProof/>
                    <w:sz w:val="22"/>
                    <w:szCs w:val="22"/>
                  </w:rPr>
                  <w:tab/>
                </w:r>
                <w:r w:rsidR="003C3769" w:rsidRPr="00B303A9">
                  <w:rPr>
                    <w:rStyle w:val="Hyperlink"/>
                    <w:noProof/>
                  </w:rPr>
                  <w:delText>Tekst70</w:delText>
                </w:r>
              </w:del>
              <w:ins w:id="1368" w:author="Skat" w:date="2010-07-08T14:54:00Z">
                <w:r w:rsidR="00A5505D" w:rsidRPr="006E51C3">
                  <w:rPr>
                    <w:rStyle w:val="Hyperlink"/>
                    <w:noProof/>
                  </w:rPr>
                  <w:t>79</w:t>
                </w:r>
                <w:r w:rsidR="00A5505D">
                  <w:rPr>
                    <w:rFonts w:asciiTheme="minorHAnsi" w:eastAsiaTheme="minorEastAsia" w:hAnsiTheme="minorHAnsi" w:cstheme="minorBidi"/>
                    <w:noProof/>
                    <w:sz w:val="22"/>
                    <w:szCs w:val="22"/>
                  </w:rPr>
                  <w:tab/>
                </w:r>
                <w:r w:rsidR="00A5505D" w:rsidRPr="006E51C3">
                  <w:rPr>
                    <w:rStyle w:val="Hyperlink"/>
                    <w:noProof/>
                  </w:rPr>
                  <w:t>Tekst11</w:t>
                </w:r>
              </w:ins>
              <w:r w:rsidR="00A5505D">
                <w:rPr>
                  <w:noProof/>
                  <w:webHidden/>
                </w:rPr>
                <w:tab/>
              </w:r>
              <w:r>
                <w:rPr>
                  <w:noProof/>
                  <w:webHidden/>
                </w:rPr>
                <w:fldChar w:fldCharType="begin"/>
              </w:r>
              <w:r w:rsidR="00A5505D">
                <w:rPr>
                  <w:noProof/>
                  <w:webHidden/>
                </w:rPr>
                <w:instrText xml:space="preserve"> PAGEREF _</w:instrText>
              </w:r>
              <w:del w:id="1369" w:author="Skat" w:date="2010-07-08T14:54:00Z">
                <w:r w:rsidR="003C3769">
                  <w:rPr>
                    <w:noProof/>
                    <w:webHidden/>
                  </w:rPr>
                  <w:delInstrText>Toc265234050</w:delInstrText>
                </w:r>
              </w:del>
              <w:ins w:id="1370" w:author="Skat" w:date="2010-07-08T14:54:00Z">
                <w:r w:rsidR="00A5505D">
                  <w:rPr>
                    <w:noProof/>
                    <w:webHidden/>
                  </w:rPr>
                  <w:instrText>Toc266364246</w:instrText>
                </w:r>
              </w:ins>
              <w:r w:rsidR="00A5505D">
                <w:rPr>
                  <w:noProof/>
                  <w:webHidden/>
                </w:rPr>
                <w:instrText xml:space="preserve"> \h </w:instrText>
              </w:r>
              <w:r>
                <w:rPr>
                  <w:noProof/>
                  <w:webHidden/>
                </w:rPr>
              </w:r>
              <w:r>
                <w:rPr>
                  <w:noProof/>
                  <w:webHidden/>
                </w:rPr>
                <w:fldChar w:fldCharType="separate"/>
              </w:r>
              <w:r w:rsidR="00A5505D">
                <w:rPr>
                  <w:noProof/>
                  <w:webHidden/>
                </w:rPr>
                <w:t>194</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371" w:author="Skat" w:date="2010-07-08T14:54:00Z">
                <w:r w:rsidR="00377F89">
                  <w:delInstrText>Toc265234051</w:delInstrText>
                </w:r>
              </w:del>
              <w:ins w:id="1372" w:author="Skat" w:date="2010-07-08T14:54:00Z">
                <w:r>
                  <w:instrText>Toc266364247</w:instrText>
                </w:r>
              </w:ins>
              <w:r>
                <w:instrText>"</w:instrText>
              </w:r>
              <w:r>
                <w:fldChar w:fldCharType="separate"/>
              </w:r>
              <w:r w:rsidR="00A5505D" w:rsidRPr="006E51C3">
                <w:rPr>
                  <w:rStyle w:val="Hyperlink"/>
                  <w:noProof/>
                </w:rPr>
                <w:t>9.</w:t>
              </w:r>
              <w:del w:id="1373" w:author="Skat" w:date="2010-07-08T14:54:00Z">
                <w:r w:rsidR="003C3769" w:rsidRPr="00B303A9">
                  <w:rPr>
                    <w:rStyle w:val="Hyperlink"/>
                    <w:noProof/>
                  </w:rPr>
                  <w:delText>87</w:delText>
                </w:r>
                <w:r w:rsidR="003C3769">
                  <w:rPr>
                    <w:rFonts w:asciiTheme="minorHAnsi" w:eastAsiaTheme="minorEastAsia" w:hAnsiTheme="minorHAnsi" w:cstheme="minorBidi"/>
                    <w:noProof/>
                    <w:sz w:val="22"/>
                    <w:szCs w:val="22"/>
                  </w:rPr>
                  <w:tab/>
                </w:r>
                <w:r w:rsidR="003C3769" w:rsidRPr="00B303A9">
                  <w:rPr>
                    <w:rStyle w:val="Hyperlink"/>
                    <w:noProof/>
                  </w:rPr>
                  <w:delText>Tekst8</w:delText>
                </w:r>
              </w:del>
              <w:ins w:id="1374" w:author="Skat" w:date="2010-07-08T14:54:00Z">
                <w:r w:rsidR="00A5505D" w:rsidRPr="006E51C3">
                  <w:rPr>
                    <w:rStyle w:val="Hyperlink"/>
                    <w:noProof/>
                  </w:rPr>
                  <w:t>80</w:t>
                </w:r>
                <w:r w:rsidR="00A5505D">
                  <w:rPr>
                    <w:rFonts w:asciiTheme="minorHAnsi" w:eastAsiaTheme="minorEastAsia" w:hAnsiTheme="minorHAnsi" w:cstheme="minorBidi"/>
                    <w:noProof/>
                    <w:sz w:val="22"/>
                    <w:szCs w:val="22"/>
                  </w:rPr>
                  <w:tab/>
                </w:r>
                <w:r w:rsidR="00A5505D" w:rsidRPr="006E51C3">
                  <w:rPr>
                    <w:rStyle w:val="Hyperlink"/>
                    <w:noProof/>
                  </w:rPr>
                  <w:t>Tekst13</w:t>
                </w:r>
              </w:ins>
              <w:r w:rsidR="00A5505D">
                <w:rPr>
                  <w:noProof/>
                  <w:webHidden/>
                </w:rPr>
                <w:tab/>
              </w:r>
              <w:r>
                <w:rPr>
                  <w:noProof/>
                  <w:webHidden/>
                </w:rPr>
                <w:fldChar w:fldCharType="begin"/>
              </w:r>
              <w:r w:rsidR="00A5505D">
                <w:rPr>
                  <w:noProof/>
                  <w:webHidden/>
                </w:rPr>
                <w:instrText xml:space="preserve"> PAGEREF _</w:instrText>
              </w:r>
              <w:del w:id="1375" w:author="Skat" w:date="2010-07-08T14:54:00Z">
                <w:r w:rsidR="003C3769">
                  <w:rPr>
                    <w:noProof/>
                    <w:webHidden/>
                  </w:rPr>
                  <w:delInstrText>Toc265234051</w:delInstrText>
                </w:r>
              </w:del>
              <w:ins w:id="1376" w:author="Skat" w:date="2010-07-08T14:54:00Z">
                <w:r w:rsidR="00A5505D">
                  <w:rPr>
                    <w:noProof/>
                    <w:webHidden/>
                  </w:rPr>
                  <w:instrText>Toc266364247</w:instrText>
                </w:r>
              </w:ins>
              <w:r w:rsidR="00A5505D">
                <w:rPr>
                  <w:noProof/>
                  <w:webHidden/>
                </w:rPr>
                <w:instrText xml:space="preserve"> \h </w:instrText>
              </w:r>
              <w:r>
                <w:rPr>
                  <w:noProof/>
                  <w:webHidden/>
                </w:rPr>
              </w:r>
              <w:r>
                <w:rPr>
                  <w:noProof/>
                  <w:webHidden/>
                </w:rPr>
                <w:fldChar w:fldCharType="separate"/>
              </w:r>
              <w:r w:rsidR="00A5505D">
                <w:rPr>
                  <w:noProof/>
                  <w:webHidden/>
                </w:rPr>
                <w:t>194</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377" w:author="Skat" w:date="2010-07-08T14:54:00Z">
                <w:r w:rsidR="00377F89">
                  <w:delInstrText>Toc265234052</w:delInstrText>
                </w:r>
              </w:del>
              <w:ins w:id="1378" w:author="Skat" w:date="2010-07-08T14:54:00Z">
                <w:r>
                  <w:instrText>Toc266364248</w:instrText>
                </w:r>
              </w:ins>
              <w:r>
                <w:instrText>"</w:instrText>
              </w:r>
              <w:r>
                <w:fldChar w:fldCharType="separate"/>
              </w:r>
              <w:r w:rsidR="00A5505D" w:rsidRPr="006E51C3">
                <w:rPr>
                  <w:rStyle w:val="Hyperlink"/>
                  <w:noProof/>
                </w:rPr>
                <w:t>9.</w:t>
              </w:r>
              <w:del w:id="1379" w:author="Skat" w:date="2010-07-08T14:54:00Z">
                <w:r w:rsidR="003C3769" w:rsidRPr="00B303A9">
                  <w:rPr>
                    <w:rStyle w:val="Hyperlink"/>
                    <w:noProof/>
                  </w:rPr>
                  <w:delText>88</w:delText>
                </w:r>
                <w:r w:rsidR="003C3769">
                  <w:rPr>
                    <w:rFonts w:asciiTheme="minorHAnsi" w:eastAsiaTheme="minorEastAsia" w:hAnsiTheme="minorHAnsi" w:cstheme="minorBidi"/>
                    <w:noProof/>
                    <w:sz w:val="22"/>
                    <w:szCs w:val="22"/>
                  </w:rPr>
                  <w:tab/>
                </w:r>
                <w:r w:rsidR="003C3769" w:rsidRPr="00B303A9">
                  <w:rPr>
                    <w:rStyle w:val="Hyperlink"/>
                    <w:noProof/>
                  </w:rPr>
                  <w:delText>Tekst80</w:delText>
                </w:r>
              </w:del>
              <w:ins w:id="1380" w:author="Skat" w:date="2010-07-08T14:54:00Z">
                <w:r w:rsidR="00A5505D" w:rsidRPr="006E51C3">
                  <w:rPr>
                    <w:rStyle w:val="Hyperlink"/>
                    <w:noProof/>
                  </w:rPr>
                  <w:t>81</w:t>
                </w:r>
                <w:r w:rsidR="00A5505D">
                  <w:rPr>
                    <w:rFonts w:asciiTheme="minorHAnsi" w:eastAsiaTheme="minorEastAsia" w:hAnsiTheme="minorHAnsi" w:cstheme="minorBidi"/>
                    <w:noProof/>
                    <w:sz w:val="22"/>
                    <w:szCs w:val="22"/>
                  </w:rPr>
                  <w:tab/>
                </w:r>
                <w:r w:rsidR="00A5505D" w:rsidRPr="006E51C3">
                  <w:rPr>
                    <w:rStyle w:val="Hyperlink"/>
                    <w:noProof/>
                  </w:rPr>
                  <w:t>Tekst2000</w:t>
                </w:r>
              </w:ins>
              <w:r w:rsidR="00A5505D">
                <w:rPr>
                  <w:noProof/>
                  <w:webHidden/>
                </w:rPr>
                <w:tab/>
              </w:r>
              <w:r>
                <w:rPr>
                  <w:noProof/>
                  <w:webHidden/>
                </w:rPr>
                <w:fldChar w:fldCharType="begin"/>
              </w:r>
              <w:r w:rsidR="00A5505D">
                <w:rPr>
                  <w:noProof/>
                  <w:webHidden/>
                </w:rPr>
                <w:instrText xml:space="preserve"> PAGEREF _</w:instrText>
              </w:r>
              <w:del w:id="1381" w:author="Skat" w:date="2010-07-08T14:54:00Z">
                <w:r w:rsidR="003C3769">
                  <w:rPr>
                    <w:noProof/>
                    <w:webHidden/>
                  </w:rPr>
                  <w:delInstrText>Toc265234052</w:delInstrText>
                </w:r>
              </w:del>
              <w:ins w:id="1382" w:author="Skat" w:date="2010-07-08T14:54:00Z">
                <w:r w:rsidR="00A5505D">
                  <w:rPr>
                    <w:noProof/>
                    <w:webHidden/>
                  </w:rPr>
                  <w:instrText>Toc266364248</w:instrText>
                </w:r>
              </w:ins>
              <w:r w:rsidR="00A5505D">
                <w:rPr>
                  <w:noProof/>
                  <w:webHidden/>
                </w:rPr>
                <w:instrText xml:space="preserve"> \h </w:instrText>
              </w:r>
              <w:r>
                <w:rPr>
                  <w:noProof/>
                  <w:webHidden/>
                </w:rPr>
              </w:r>
              <w:r>
                <w:rPr>
                  <w:noProof/>
                  <w:webHidden/>
                </w:rPr>
                <w:fldChar w:fldCharType="separate"/>
              </w:r>
              <w:r w:rsidR="00A5505D">
                <w:rPr>
                  <w:noProof/>
                  <w:webHidden/>
                </w:rPr>
                <w:t>195</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383" w:author="Skat" w:date="2010-07-08T14:54:00Z">
                <w:r w:rsidR="00377F89">
                  <w:delInstrText>Toc265234053</w:delInstrText>
                </w:r>
              </w:del>
              <w:ins w:id="1384" w:author="Skat" w:date="2010-07-08T14:54:00Z">
                <w:r>
                  <w:instrText>Toc266364249</w:instrText>
                </w:r>
              </w:ins>
              <w:r>
                <w:instrText>"</w:instrText>
              </w:r>
              <w:r>
                <w:fldChar w:fldCharType="separate"/>
              </w:r>
              <w:r w:rsidR="00A5505D" w:rsidRPr="006E51C3">
                <w:rPr>
                  <w:rStyle w:val="Hyperlink"/>
                  <w:noProof/>
                </w:rPr>
                <w:t>9.</w:t>
              </w:r>
              <w:del w:id="1385" w:author="Skat" w:date="2010-07-08T14:54:00Z">
                <w:r w:rsidR="003C3769" w:rsidRPr="00B303A9">
                  <w:rPr>
                    <w:rStyle w:val="Hyperlink"/>
                    <w:noProof/>
                  </w:rPr>
                  <w:delText>89</w:delText>
                </w:r>
                <w:r w:rsidR="003C3769">
                  <w:rPr>
                    <w:rFonts w:asciiTheme="minorHAnsi" w:eastAsiaTheme="minorEastAsia" w:hAnsiTheme="minorHAnsi" w:cstheme="minorBidi"/>
                    <w:noProof/>
                    <w:sz w:val="22"/>
                    <w:szCs w:val="22"/>
                  </w:rPr>
                  <w:tab/>
                </w:r>
                <w:r w:rsidR="003C3769" w:rsidRPr="00B303A9">
                  <w:rPr>
                    <w:rStyle w:val="Hyperlink"/>
                    <w:noProof/>
                  </w:rPr>
                  <w:delText>TekstKort</w:delText>
                </w:r>
              </w:del>
              <w:ins w:id="1386" w:author="Skat" w:date="2010-07-08T14:54:00Z">
                <w:r w:rsidR="00A5505D" w:rsidRPr="006E51C3">
                  <w:rPr>
                    <w:rStyle w:val="Hyperlink"/>
                    <w:noProof/>
                  </w:rPr>
                  <w:t>82</w:t>
                </w:r>
                <w:r w:rsidR="00A5505D">
                  <w:rPr>
                    <w:rFonts w:asciiTheme="minorHAnsi" w:eastAsiaTheme="minorEastAsia" w:hAnsiTheme="minorHAnsi" w:cstheme="minorBidi"/>
                    <w:noProof/>
                    <w:sz w:val="22"/>
                    <w:szCs w:val="22"/>
                  </w:rPr>
                  <w:tab/>
                </w:r>
                <w:r w:rsidR="00A5505D" w:rsidRPr="006E51C3">
                  <w:rPr>
                    <w:rStyle w:val="Hyperlink"/>
                    <w:noProof/>
                  </w:rPr>
                  <w:t>Tekst240</w:t>
                </w:r>
              </w:ins>
              <w:r w:rsidR="00A5505D">
                <w:rPr>
                  <w:noProof/>
                  <w:webHidden/>
                </w:rPr>
                <w:tab/>
              </w:r>
              <w:r>
                <w:rPr>
                  <w:noProof/>
                  <w:webHidden/>
                </w:rPr>
                <w:fldChar w:fldCharType="begin"/>
              </w:r>
              <w:r w:rsidR="00A5505D">
                <w:rPr>
                  <w:noProof/>
                  <w:webHidden/>
                </w:rPr>
                <w:instrText xml:space="preserve"> PAGEREF _</w:instrText>
              </w:r>
              <w:del w:id="1387" w:author="Skat" w:date="2010-07-08T14:54:00Z">
                <w:r w:rsidR="003C3769">
                  <w:rPr>
                    <w:noProof/>
                    <w:webHidden/>
                  </w:rPr>
                  <w:delInstrText>Toc265234053</w:delInstrText>
                </w:r>
              </w:del>
              <w:ins w:id="1388" w:author="Skat" w:date="2010-07-08T14:54:00Z">
                <w:r w:rsidR="00A5505D">
                  <w:rPr>
                    <w:noProof/>
                    <w:webHidden/>
                  </w:rPr>
                  <w:instrText>Toc266364249</w:instrText>
                </w:r>
              </w:ins>
              <w:r w:rsidR="00A5505D">
                <w:rPr>
                  <w:noProof/>
                  <w:webHidden/>
                </w:rPr>
                <w:instrText xml:space="preserve"> \h </w:instrText>
              </w:r>
              <w:r>
                <w:rPr>
                  <w:noProof/>
                  <w:webHidden/>
                </w:rPr>
              </w:r>
              <w:r>
                <w:rPr>
                  <w:noProof/>
                  <w:webHidden/>
                </w:rPr>
                <w:fldChar w:fldCharType="separate"/>
              </w:r>
              <w:r w:rsidR="00A5505D">
                <w:rPr>
                  <w:noProof/>
                  <w:webHidden/>
                </w:rPr>
                <w:t>195</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389" w:author="Skat" w:date="2010-07-08T14:54:00Z">
                <w:r w:rsidR="00377F89">
                  <w:delInstrText>Toc265234054</w:delInstrText>
                </w:r>
              </w:del>
              <w:ins w:id="1390" w:author="Skat" w:date="2010-07-08T14:54:00Z">
                <w:r>
                  <w:instrText>Toc266364250</w:instrText>
                </w:r>
              </w:ins>
              <w:r>
                <w:instrText>"</w:instrText>
              </w:r>
              <w:r>
                <w:fldChar w:fldCharType="separate"/>
              </w:r>
              <w:r w:rsidR="00A5505D" w:rsidRPr="006E51C3">
                <w:rPr>
                  <w:rStyle w:val="Hyperlink"/>
                  <w:noProof/>
                </w:rPr>
                <w:t>9.</w:t>
              </w:r>
              <w:del w:id="1391" w:author="Skat" w:date="2010-07-08T14:54:00Z">
                <w:r w:rsidR="003C3769" w:rsidRPr="00B303A9">
                  <w:rPr>
                    <w:rStyle w:val="Hyperlink"/>
                    <w:noProof/>
                  </w:rPr>
                  <w:delText>90</w:delText>
                </w:r>
                <w:r w:rsidR="003C3769">
                  <w:rPr>
                    <w:rFonts w:asciiTheme="minorHAnsi" w:eastAsiaTheme="minorEastAsia" w:hAnsiTheme="minorHAnsi" w:cstheme="minorBidi"/>
                    <w:noProof/>
                    <w:sz w:val="22"/>
                    <w:szCs w:val="22"/>
                  </w:rPr>
                  <w:tab/>
                </w:r>
                <w:r w:rsidR="003C3769" w:rsidRPr="00B303A9">
                  <w:rPr>
                    <w:rStyle w:val="Hyperlink"/>
                    <w:noProof/>
                  </w:rPr>
                  <w:delText>TekstLang</w:delText>
                </w:r>
              </w:del>
              <w:ins w:id="1392" w:author="Skat" w:date="2010-07-08T14:54:00Z">
                <w:r w:rsidR="00A5505D" w:rsidRPr="006E51C3">
                  <w:rPr>
                    <w:rStyle w:val="Hyperlink"/>
                    <w:noProof/>
                  </w:rPr>
                  <w:t>83</w:t>
                </w:r>
                <w:r w:rsidR="00A5505D">
                  <w:rPr>
                    <w:rFonts w:asciiTheme="minorHAnsi" w:eastAsiaTheme="minorEastAsia" w:hAnsiTheme="minorHAnsi" w:cstheme="minorBidi"/>
                    <w:noProof/>
                    <w:sz w:val="22"/>
                    <w:szCs w:val="22"/>
                  </w:rPr>
                  <w:tab/>
                </w:r>
                <w:r w:rsidR="00A5505D" w:rsidRPr="006E51C3">
                  <w:rPr>
                    <w:rStyle w:val="Hyperlink"/>
                    <w:noProof/>
                  </w:rPr>
                  <w:t>Tekst25</w:t>
                </w:r>
              </w:ins>
              <w:r w:rsidR="00A5505D">
                <w:rPr>
                  <w:noProof/>
                  <w:webHidden/>
                </w:rPr>
                <w:tab/>
              </w:r>
              <w:r>
                <w:rPr>
                  <w:noProof/>
                  <w:webHidden/>
                </w:rPr>
                <w:fldChar w:fldCharType="begin"/>
              </w:r>
              <w:r w:rsidR="00A5505D">
                <w:rPr>
                  <w:noProof/>
                  <w:webHidden/>
                </w:rPr>
                <w:instrText xml:space="preserve"> PAGEREF _</w:instrText>
              </w:r>
              <w:del w:id="1393" w:author="Skat" w:date="2010-07-08T14:54:00Z">
                <w:r w:rsidR="003C3769">
                  <w:rPr>
                    <w:noProof/>
                    <w:webHidden/>
                  </w:rPr>
                  <w:delInstrText>Toc265234054</w:delInstrText>
                </w:r>
              </w:del>
              <w:ins w:id="1394" w:author="Skat" w:date="2010-07-08T14:54:00Z">
                <w:r w:rsidR="00A5505D">
                  <w:rPr>
                    <w:noProof/>
                    <w:webHidden/>
                  </w:rPr>
                  <w:instrText>Toc266364250</w:instrText>
                </w:r>
              </w:ins>
              <w:r w:rsidR="00A5505D">
                <w:rPr>
                  <w:noProof/>
                  <w:webHidden/>
                </w:rPr>
                <w:instrText xml:space="preserve"> \h </w:instrText>
              </w:r>
              <w:r>
                <w:rPr>
                  <w:noProof/>
                  <w:webHidden/>
                </w:rPr>
              </w:r>
              <w:r>
                <w:rPr>
                  <w:noProof/>
                  <w:webHidden/>
                </w:rPr>
                <w:fldChar w:fldCharType="separate"/>
              </w:r>
              <w:r w:rsidR="00A5505D">
                <w:rPr>
                  <w:noProof/>
                  <w:webHidden/>
                </w:rPr>
                <w:t>195</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395" w:author="Skat" w:date="2010-07-08T14:54:00Z">
                <w:r w:rsidR="00377F89">
                  <w:delInstrText>Toc265234055</w:delInstrText>
                </w:r>
              </w:del>
              <w:ins w:id="1396" w:author="Skat" w:date="2010-07-08T14:54:00Z">
                <w:r>
                  <w:instrText>Toc266364251</w:instrText>
                </w:r>
              </w:ins>
              <w:r>
                <w:instrText>"</w:instrText>
              </w:r>
              <w:r>
                <w:fldChar w:fldCharType="separate"/>
              </w:r>
              <w:r w:rsidR="00A5505D" w:rsidRPr="006E51C3">
                <w:rPr>
                  <w:rStyle w:val="Hyperlink"/>
                  <w:noProof/>
                </w:rPr>
                <w:t>9.</w:t>
              </w:r>
              <w:del w:id="1397" w:author="Skat" w:date="2010-07-08T14:54:00Z">
                <w:r w:rsidR="003C3769" w:rsidRPr="00B303A9">
                  <w:rPr>
                    <w:rStyle w:val="Hyperlink"/>
                    <w:noProof/>
                  </w:rPr>
                  <w:delText>91</w:delText>
                </w:r>
                <w:r w:rsidR="003C3769">
                  <w:rPr>
                    <w:rFonts w:asciiTheme="minorHAnsi" w:eastAsiaTheme="minorEastAsia" w:hAnsiTheme="minorHAnsi" w:cstheme="minorBidi"/>
                    <w:noProof/>
                    <w:sz w:val="22"/>
                    <w:szCs w:val="22"/>
                  </w:rPr>
                  <w:tab/>
                </w:r>
                <w:r w:rsidR="003C3769" w:rsidRPr="00B303A9">
                  <w:rPr>
                    <w:rStyle w:val="Hyperlink"/>
                    <w:noProof/>
                  </w:rPr>
                  <w:delText>Type</w:delText>
                </w:r>
              </w:del>
              <w:ins w:id="1398" w:author="Skat" w:date="2010-07-08T14:54:00Z">
                <w:r w:rsidR="00A5505D" w:rsidRPr="006E51C3">
                  <w:rPr>
                    <w:rStyle w:val="Hyperlink"/>
                    <w:noProof/>
                  </w:rPr>
                  <w:t>84</w:t>
                </w:r>
                <w:r w:rsidR="00A5505D">
                  <w:rPr>
                    <w:rFonts w:asciiTheme="minorHAnsi" w:eastAsiaTheme="minorEastAsia" w:hAnsiTheme="minorHAnsi" w:cstheme="minorBidi"/>
                    <w:noProof/>
                    <w:sz w:val="22"/>
                    <w:szCs w:val="22"/>
                  </w:rPr>
                  <w:tab/>
                </w:r>
                <w:r w:rsidR="00A5505D" w:rsidRPr="006E51C3">
                  <w:rPr>
                    <w:rStyle w:val="Hyperlink"/>
                    <w:noProof/>
                  </w:rPr>
                  <w:t>Tekst255</w:t>
                </w:r>
              </w:ins>
              <w:r w:rsidR="00A5505D">
                <w:rPr>
                  <w:noProof/>
                  <w:webHidden/>
                </w:rPr>
                <w:tab/>
              </w:r>
              <w:r>
                <w:rPr>
                  <w:noProof/>
                  <w:webHidden/>
                </w:rPr>
                <w:fldChar w:fldCharType="begin"/>
              </w:r>
              <w:r w:rsidR="00A5505D">
                <w:rPr>
                  <w:noProof/>
                  <w:webHidden/>
                </w:rPr>
                <w:instrText xml:space="preserve"> PAGEREF _</w:instrText>
              </w:r>
              <w:del w:id="1399" w:author="Skat" w:date="2010-07-08T14:54:00Z">
                <w:r w:rsidR="003C3769">
                  <w:rPr>
                    <w:noProof/>
                    <w:webHidden/>
                  </w:rPr>
                  <w:delInstrText>Toc265234055</w:delInstrText>
                </w:r>
              </w:del>
              <w:ins w:id="1400" w:author="Skat" w:date="2010-07-08T14:54:00Z">
                <w:r w:rsidR="00A5505D">
                  <w:rPr>
                    <w:noProof/>
                    <w:webHidden/>
                  </w:rPr>
                  <w:instrText>Toc266364251</w:instrText>
                </w:r>
              </w:ins>
              <w:r w:rsidR="00A5505D">
                <w:rPr>
                  <w:noProof/>
                  <w:webHidden/>
                </w:rPr>
                <w:instrText xml:space="preserve"> \h </w:instrText>
              </w:r>
              <w:r>
                <w:rPr>
                  <w:noProof/>
                  <w:webHidden/>
                </w:rPr>
              </w:r>
              <w:r>
                <w:rPr>
                  <w:noProof/>
                  <w:webHidden/>
                </w:rPr>
                <w:fldChar w:fldCharType="separate"/>
              </w:r>
              <w:r w:rsidR="00A5505D">
                <w:rPr>
                  <w:noProof/>
                  <w:webHidden/>
                </w:rPr>
                <w:t>195</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401" w:author="Skat" w:date="2010-07-08T14:54:00Z">
                <w:r w:rsidR="00377F89">
                  <w:delInstrText>Toc265234056</w:delInstrText>
                </w:r>
              </w:del>
              <w:ins w:id="1402" w:author="Skat" w:date="2010-07-08T14:54:00Z">
                <w:r>
                  <w:instrText>Toc266364252</w:instrText>
                </w:r>
              </w:ins>
              <w:r>
                <w:instrText>"</w:instrText>
              </w:r>
              <w:r>
                <w:fldChar w:fldCharType="separate"/>
              </w:r>
              <w:r w:rsidR="00A5505D" w:rsidRPr="006E51C3">
                <w:rPr>
                  <w:rStyle w:val="Hyperlink"/>
                  <w:noProof/>
                </w:rPr>
                <w:t>9.</w:t>
              </w:r>
              <w:del w:id="1403" w:author="Skat" w:date="2010-07-08T14:54:00Z">
                <w:r w:rsidR="003C3769" w:rsidRPr="00B303A9">
                  <w:rPr>
                    <w:rStyle w:val="Hyperlink"/>
                    <w:noProof/>
                  </w:rPr>
                  <w:delText>92</w:delText>
                </w:r>
                <w:r w:rsidR="003C3769">
                  <w:rPr>
                    <w:rFonts w:asciiTheme="minorHAnsi" w:eastAsiaTheme="minorEastAsia" w:hAnsiTheme="minorHAnsi" w:cstheme="minorBidi"/>
                    <w:noProof/>
                    <w:sz w:val="22"/>
                    <w:szCs w:val="22"/>
                  </w:rPr>
                  <w:tab/>
                </w:r>
                <w:r w:rsidR="003C3769" w:rsidRPr="00B303A9">
                  <w:rPr>
                    <w:rStyle w:val="Hyperlink"/>
                    <w:noProof/>
                  </w:rPr>
                  <w:delText>UUID</w:delText>
                </w:r>
              </w:del>
              <w:ins w:id="1404" w:author="Skat" w:date="2010-07-08T14:54:00Z">
                <w:r w:rsidR="00A5505D" w:rsidRPr="006E51C3">
                  <w:rPr>
                    <w:rStyle w:val="Hyperlink"/>
                    <w:noProof/>
                  </w:rPr>
                  <w:t>85</w:t>
                </w:r>
                <w:r w:rsidR="00A5505D">
                  <w:rPr>
                    <w:rFonts w:asciiTheme="minorHAnsi" w:eastAsiaTheme="minorEastAsia" w:hAnsiTheme="minorHAnsi" w:cstheme="minorBidi"/>
                    <w:noProof/>
                    <w:sz w:val="22"/>
                    <w:szCs w:val="22"/>
                  </w:rPr>
                  <w:tab/>
                </w:r>
                <w:r w:rsidR="00A5505D" w:rsidRPr="006E51C3">
                  <w:rPr>
                    <w:rStyle w:val="Hyperlink"/>
                    <w:noProof/>
                  </w:rPr>
                  <w:t>Tekst30</w:t>
                </w:r>
              </w:ins>
              <w:r w:rsidR="00A5505D">
                <w:rPr>
                  <w:noProof/>
                  <w:webHidden/>
                </w:rPr>
                <w:tab/>
              </w:r>
              <w:r>
                <w:rPr>
                  <w:noProof/>
                  <w:webHidden/>
                </w:rPr>
                <w:fldChar w:fldCharType="begin"/>
              </w:r>
              <w:r w:rsidR="00A5505D">
                <w:rPr>
                  <w:noProof/>
                  <w:webHidden/>
                </w:rPr>
                <w:instrText xml:space="preserve"> PAGEREF _</w:instrText>
              </w:r>
              <w:del w:id="1405" w:author="Skat" w:date="2010-07-08T14:54:00Z">
                <w:r w:rsidR="003C3769">
                  <w:rPr>
                    <w:noProof/>
                    <w:webHidden/>
                  </w:rPr>
                  <w:delInstrText>Toc265234056</w:delInstrText>
                </w:r>
              </w:del>
              <w:ins w:id="1406" w:author="Skat" w:date="2010-07-08T14:54:00Z">
                <w:r w:rsidR="00A5505D">
                  <w:rPr>
                    <w:noProof/>
                    <w:webHidden/>
                  </w:rPr>
                  <w:instrText>Toc266364252</w:instrText>
                </w:r>
              </w:ins>
              <w:r w:rsidR="00A5505D">
                <w:rPr>
                  <w:noProof/>
                  <w:webHidden/>
                </w:rPr>
                <w:instrText xml:space="preserve"> \h </w:instrText>
              </w:r>
              <w:r>
                <w:rPr>
                  <w:noProof/>
                  <w:webHidden/>
                </w:rPr>
              </w:r>
              <w:r>
                <w:rPr>
                  <w:noProof/>
                  <w:webHidden/>
                </w:rPr>
                <w:fldChar w:fldCharType="separate"/>
              </w:r>
              <w:r w:rsidR="00A5505D">
                <w:rPr>
                  <w:noProof/>
                  <w:webHidden/>
                </w:rPr>
                <w:t>195</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407" w:author="Skat" w:date="2010-07-08T14:54:00Z">
                <w:r w:rsidR="00377F89">
                  <w:delInstrText>Toc265234057</w:delInstrText>
                </w:r>
              </w:del>
              <w:ins w:id="1408" w:author="Skat" w:date="2010-07-08T14:54:00Z">
                <w:r>
                  <w:instrText>Toc266364253</w:instrText>
                </w:r>
              </w:ins>
              <w:r>
                <w:instrText>"</w:instrText>
              </w:r>
              <w:r>
                <w:fldChar w:fldCharType="separate"/>
              </w:r>
              <w:r w:rsidR="00A5505D" w:rsidRPr="006E51C3">
                <w:rPr>
                  <w:rStyle w:val="Hyperlink"/>
                  <w:noProof/>
                </w:rPr>
                <w:t>9.</w:t>
              </w:r>
              <w:del w:id="1409" w:author="Skat" w:date="2010-07-08T14:54:00Z">
                <w:r w:rsidR="003C3769" w:rsidRPr="00B303A9">
                  <w:rPr>
                    <w:rStyle w:val="Hyperlink"/>
                    <w:noProof/>
                  </w:rPr>
                  <w:delText>93</w:delText>
                </w:r>
                <w:r w:rsidR="003C3769">
                  <w:rPr>
                    <w:rFonts w:asciiTheme="minorHAnsi" w:eastAsiaTheme="minorEastAsia" w:hAnsiTheme="minorHAnsi" w:cstheme="minorBidi"/>
                    <w:noProof/>
                    <w:sz w:val="22"/>
                    <w:szCs w:val="22"/>
                  </w:rPr>
                  <w:tab/>
                </w:r>
                <w:r w:rsidR="003C3769" w:rsidRPr="00B303A9">
                  <w:rPr>
                    <w:rStyle w:val="Hyperlink"/>
                    <w:noProof/>
                  </w:rPr>
                  <w:delText>UdbetalingType</w:delText>
                </w:r>
              </w:del>
              <w:ins w:id="1410" w:author="Skat" w:date="2010-07-08T14:54:00Z">
                <w:r w:rsidR="00A5505D" w:rsidRPr="006E51C3">
                  <w:rPr>
                    <w:rStyle w:val="Hyperlink"/>
                    <w:noProof/>
                  </w:rPr>
                  <w:t>86</w:t>
                </w:r>
                <w:r w:rsidR="00A5505D">
                  <w:rPr>
                    <w:rFonts w:asciiTheme="minorHAnsi" w:eastAsiaTheme="minorEastAsia" w:hAnsiTheme="minorHAnsi" w:cstheme="minorBidi"/>
                    <w:noProof/>
                    <w:sz w:val="22"/>
                    <w:szCs w:val="22"/>
                  </w:rPr>
                  <w:tab/>
                </w:r>
                <w:r w:rsidR="00A5505D" w:rsidRPr="006E51C3">
                  <w:rPr>
                    <w:rStyle w:val="Hyperlink"/>
                    <w:noProof/>
                  </w:rPr>
                  <w:t>Tekst300</w:t>
                </w:r>
              </w:ins>
              <w:r w:rsidR="00A5505D">
                <w:rPr>
                  <w:noProof/>
                  <w:webHidden/>
                </w:rPr>
                <w:tab/>
              </w:r>
              <w:r>
                <w:rPr>
                  <w:noProof/>
                  <w:webHidden/>
                </w:rPr>
                <w:fldChar w:fldCharType="begin"/>
              </w:r>
              <w:r w:rsidR="00A5505D">
                <w:rPr>
                  <w:noProof/>
                  <w:webHidden/>
                </w:rPr>
                <w:instrText xml:space="preserve"> PAGEREF _</w:instrText>
              </w:r>
              <w:del w:id="1411" w:author="Skat" w:date="2010-07-08T14:54:00Z">
                <w:r w:rsidR="003C3769">
                  <w:rPr>
                    <w:noProof/>
                    <w:webHidden/>
                  </w:rPr>
                  <w:delInstrText>Toc265234057</w:delInstrText>
                </w:r>
              </w:del>
              <w:ins w:id="1412" w:author="Skat" w:date="2010-07-08T14:54:00Z">
                <w:r w:rsidR="00A5505D">
                  <w:rPr>
                    <w:noProof/>
                    <w:webHidden/>
                  </w:rPr>
                  <w:instrText>Toc266364253</w:instrText>
                </w:r>
              </w:ins>
              <w:r w:rsidR="00A5505D">
                <w:rPr>
                  <w:noProof/>
                  <w:webHidden/>
                </w:rPr>
                <w:instrText xml:space="preserve"> \h </w:instrText>
              </w:r>
              <w:r>
                <w:rPr>
                  <w:noProof/>
                  <w:webHidden/>
                </w:rPr>
              </w:r>
              <w:r>
                <w:rPr>
                  <w:noProof/>
                  <w:webHidden/>
                </w:rPr>
                <w:fldChar w:fldCharType="separate"/>
              </w:r>
              <w:r w:rsidR="00A5505D">
                <w:rPr>
                  <w:noProof/>
                  <w:webHidden/>
                </w:rPr>
                <w:t>195</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413" w:author="Skat" w:date="2010-07-08T14:54:00Z">
                <w:r w:rsidR="00377F89">
                  <w:delInstrText>Toc265234058</w:delInstrText>
                </w:r>
              </w:del>
              <w:ins w:id="1414" w:author="Skat" w:date="2010-07-08T14:54:00Z">
                <w:r>
                  <w:instrText>Toc266364254</w:instrText>
                </w:r>
              </w:ins>
              <w:r>
                <w:instrText>"</w:instrText>
              </w:r>
              <w:r>
                <w:fldChar w:fldCharType="separate"/>
              </w:r>
              <w:r w:rsidR="00A5505D" w:rsidRPr="006E51C3">
                <w:rPr>
                  <w:rStyle w:val="Hyperlink"/>
                  <w:noProof/>
                </w:rPr>
                <w:t>9.</w:t>
              </w:r>
              <w:del w:id="1415" w:author="Skat" w:date="2010-07-08T14:54:00Z">
                <w:r w:rsidR="003C3769" w:rsidRPr="00B303A9">
                  <w:rPr>
                    <w:rStyle w:val="Hyperlink"/>
                    <w:noProof/>
                  </w:rPr>
                  <w:delText>94</w:delText>
                </w:r>
                <w:r w:rsidR="003C3769">
                  <w:rPr>
                    <w:rFonts w:asciiTheme="minorHAnsi" w:eastAsiaTheme="minorEastAsia" w:hAnsiTheme="minorHAnsi" w:cstheme="minorBidi"/>
                    <w:noProof/>
                    <w:sz w:val="22"/>
                    <w:szCs w:val="22"/>
                  </w:rPr>
                  <w:tab/>
                </w:r>
                <w:r w:rsidR="003C3769" w:rsidRPr="00B303A9">
                  <w:rPr>
                    <w:rStyle w:val="Hyperlink"/>
                    <w:noProof/>
                  </w:rPr>
                  <w:delText>UdenlandskKundeIdent</w:delText>
                </w:r>
              </w:del>
              <w:ins w:id="1416" w:author="Skat" w:date="2010-07-08T14:54:00Z">
                <w:r w:rsidR="00A5505D" w:rsidRPr="006E51C3">
                  <w:rPr>
                    <w:rStyle w:val="Hyperlink"/>
                    <w:noProof/>
                  </w:rPr>
                  <w:t>87</w:t>
                </w:r>
                <w:r w:rsidR="00A5505D">
                  <w:rPr>
                    <w:rFonts w:asciiTheme="minorHAnsi" w:eastAsiaTheme="minorEastAsia" w:hAnsiTheme="minorHAnsi" w:cstheme="minorBidi"/>
                    <w:noProof/>
                    <w:sz w:val="22"/>
                    <w:szCs w:val="22"/>
                  </w:rPr>
                  <w:tab/>
                </w:r>
                <w:r w:rsidR="00A5505D" w:rsidRPr="006E51C3">
                  <w:rPr>
                    <w:rStyle w:val="Hyperlink"/>
                    <w:noProof/>
                  </w:rPr>
                  <w:t>Tekst32</w:t>
                </w:r>
              </w:ins>
              <w:r w:rsidR="00A5505D">
                <w:rPr>
                  <w:noProof/>
                  <w:webHidden/>
                </w:rPr>
                <w:tab/>
              </w:r>
              <w:r>
                <w:rPr>
                  <w:noProof/>
                  <w:webHidden/>
                </w:rPr>
                <w:fldChar w:fldCharType="begin"/>
              </w:r>
              <w:r w:rsidR="00A5505D">
                <w:rPr>
                  <w:noProof/>
                  <w:webHidden/>
                </w:rPr>
                <w:instrText xml:space="preserve"> PAGEREF _</w:instrText>
              </w:r>
              <w:del w:id="1417" w:author="Skat" w:date="2010-07-08T14:54:00Z">
                <w:r w:rsidR="003C3769">
                  <w:rPr>
                    <w:noProof/>
                    <w:webHidden/>
                  </w:rPr>
                  <w:delInstrText>Toc265234058</w:delInstrText>
                </w:r>
              </w:del>
              <w:ins w:id="1418" w:author="Skat" w:date="2010-07-08T14:54:00Z">
                <w:r w:rsidR="00A5505D">
                  <w:rPr>
                    <w:noProof/>
                    <w:webHidden/>
                  </w:rPr>
                  <w:instrText>Toc266364254</w:instrText>
                </w:r>
              </w:ins>
              <w:r w:rsidR="00A5505D">
                <w:rPr>
                  <w:noProof/>
                  <w:webHidden/>
                </w:rPr>
                <w:instrText xml:space="preserve"> \h </w:instrText>
              </w:r>
              <w:r>
                <w:rPr>
                  <w:noProof/>
                  <w:webHidden/>
                </w:rPr>
              </w:r>
              <w:r>
                <w:rPr>
                  <w:noProof/>
                  <w:webHidden/>
                </w:rPr>
                <w:fldChar w:fldCharType="separate"/>
              </w:r>
              <w:r w:rsidR="00A5505D">
                <w:rPr>
                  <w:noProof/>
                  <w:webHidden/>
                </w:rPr>
                <w:t>196</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419" w:author="Skat" w:date="2010-07-08T14:54:00Z">
                <w:r w:rsidR="00377F89">
                  <w:delInstrText>Toc265234059</w:delInstrText>
                </w:r>
              </w:del>
              <w:ins w:id="1420" w:author="Skat" w:date="2010-07-08T14:54:00Z">
                <w:r>
                  <w:instrText>Toc266364255</w:instrText>
                </w:r>
              </w:ins>
              <w:r>
                <w:instrText>"</w:instrText>
              </w:r>
              <w:r>
                <w:fldChar w:fldCharType="separate"/>
              </w:r>
              <w:del w:id="1421" w:author="Skat" w:date="2010-07-08T14:54:00Z">
                <w:r w:rsidR="003C3769" w:rsidRPr="00B303A9">
                  <w:rPr>
                    <w:rStyle w:val="Hyperlink"/>
                    <w:noProof/>
                  </w:rPr>
                  <w:delText>9.95</w:delText>
                </w:r>
                <w:r w:rsidR="003C3769">
                  <w:rPr>
                    <w:rFonts w:asciiTheme="minorHAnsi" w:eastAsiaTheme="minorEastAsia" w:hAnsiTheme="minorHAnsi" w:cstheme="minorBidi"/>
                    <w:noProof/>
                    <w:sz w:val="22"/>
                    <w:szCs w:val="22"/>
                  </w:rPr>
                  <w:tab/>
                </w:r>
                <w:r w:rsidR="003C3769" w:rsidRPr="00B303A9">
                  <w:rPr>
                    <w:rStyle w:val="Hyperlink"/>
                    <w:noProof/>
                  </w:rPr>
                  <w:delText>UdenlandskPersonNummer</w:delText>
                </w:r>
                <w:r w:rsidR="003C3769">
                  <w:rPr>
                    <w:noProof/>
                    <w:webHidden/>
                  </w:rPr>
                  <w:tab/>
                </w:r>
              </w:del>
              <w:ins w:id="1422" w:author="Skat" w:date="2010-07-08T14:54:00Z">
                <w:r w:rsidR="00A5505D" w:rsidRPr="006E51C3">
                  <w:rPr>
                    <w:rStyle w:val="Hyperlink"/>
                    <w:noProof/>
                  </w:rPr>
                  <w:t>9.88</w:t>
                </w:r>
                <w:r w:rsidR="00A5505D">
                  <w:rPr>
                    <w:rFonts w:asciiTheme="minorHAnsi" w:eastAsiaTheme="minorEastAsia" w:hAnsiTheme="minorHAnsi" w:cstheme="minorBidi"/>
                    <w:noProof/>
                    <w:sz w:val="22"/>
                    <w:szCs w:val="22"/>
                  </w:rPr>
                  <w:tab/>
                </w:r>
                <w:r w:rsidR="00A5505D" w:rsidRPr="006E51C3">
                  <w:rPr>
                    <w:rStyle w:val="Hyperlink"/>
                    <w:noProof/>
                  </w:rPr>
                  <w:t>Tekst45</w:t>
                </w:r>
                <w:r w:rsidR="00A5505D">
                  <w:rPr>
                    <w:noProof/>
                    <w:webHidden/>
                  </w:rPr>
                  <w:tab/>
                </w:r>
              </w:ins>
              <w:r>
                <w:rPr>
                  <w:noProof/>
                  <w:webHidden/>
                </w:rPr>
                <w:fldChar w:fldCharType="begin"/>
              </w:r>
              <w:r w:rsidR="00A5505D">
                <w:rPr>
                  <w:noProof/>
                  <w:webHidden/>
                </w:rPr>
                <w:instrText xml:space="preserve"> PAGEREF _</w:instrText>
              </w:r>
              <w:del w:id="1423" w:author="Skat" w:date="2010-07-08T14:54:00Z">
                <w:r w:rsidR="003C3769">
                  <w:rPr>
                    <w:noProof/>
                    <w:webHidden/>
                  </w:rPr>
                  <w:delInstrText>Toc265234059</w:delInstrText>
                </w:r>
              </w:del>
              <w:ins w:id="1424" w:author="Skat" w:date="2010-07-08T14:54:00Z">
                <w:r w:rsidR="00A5505D">
                  <w:rPr>
                    <w:noProof/>
                    <w:webHidden/>
                  </w:rPr>
                  <w:instrText>Toc266364255</w:instrText>
                </w:r>
              </w:ins>
              <w:r w:rsidR="00A5505D">
                <w:rPr>
                  <w:noProof/>
                  <w:webHidden/>
                </w:rPr>
                <w:instrText xml:space="preserve"> \h </w:instrText>
              </w:r>
              <w:r>
                <w:rPr>
                  <w:noProof/>
                  <w:webHidden/>
                </w:rPr>
              </w:r>
              <w:r>
                <w:rPr>
                  <w:noProof/>
                  <w:webHidden/>
                </w:rPr>
                <w:fldChar w:fldCharType="separate"/>
              </w:r>
              <w:r w:rsidR="00A5505D">
                <w:rPr>
                  <w:noProof/>
                  <w:webHidden/>
                </w:rPr>
                <w:t>196</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425" w:author="Skat" w:date="2010-07-08T14:54:00Z">
                <w:r w:rsidR="00377F89">
                  <w:delInstrText>Toc265234060</w:delInstrText>
                </w:r>
              </w:del>
              <w:ins w:id="1426" w:author="Skat" w:date="2010-07-08T14:54:00Z">
                <w:r>
                  <w:instrText>Toc266364256</w:instrText>
                </w:r>
              </w:ins>
              <w:r>
                <w:instrText>"</w:instrText>
              </w:r>
              <w:r>
                <w:fldChar w:fldCharType="separate"/>
              </w:r>
              <w:del w:id="1427" w:author="Skat" w:date="2010-07-08T14:54:00Z">
                <w:r w:rsidR="003C3769" w:rsidRPr="00B303A9">
                  <w:rPr>
                    <w:rStyle w:val="Hyperlink"/>
                    <w:noProof/>
                  </w:rPr>
                  <w:delText>9.96</w:delText>
                </w:r>
                <w:r w:rsidR="003C3769">
                  <w:rPr>
                    <w:rFonts w:asciiTheme="minorHAnsi" w:eastAsiaTheme="minorEastAsia" w:hAnsiTheme="minorHAnsi" w:cstheme="minorBidi"/>
                    <w:noProof/>
                    <w:sz w:val="22"/>
                    <w:szCs w:val="22"/>
                  </w:rPr>
                  <w:tab/>
                </w:r>
                <w:r w:rsidR="003C3769" w:rsidRPr="00B303A9">
                  <w:rPr>
                    <w:rStyle w:val="Hyperlink"/>
                    <w:noProof/>
                  </w:rPr>
                  <w:delText>UdenlandskVirksomhedNummer</w:delText>
                </w:r>
                <w:r w:rsidR="003C3769">
                  <w:rPr>
                    <w:noProof/>
                    <w:webHidden/>
                  </w:rPr>
                  <w:tab/>
                </w:r>
              </w:del>
              <w:ins w:id="1428" w:author="Skat" w:date="2010-07-08T14:54:00Z">
                <w:r w:rsidR="00A5505D" w:rsidRPr="006E51C3">
                  <w:rPr>
                    <w:rStyle w:val="Hyperlink"/>
                    <w:noProof/>
                  </w:rPr>
                  <w:t>9.89</w:t>
                </w:r>
                <w:r w:rsidR="00A5505D">
                  <w:rPr>
                    <w:rFonts w:asciiTheme="minorHAnsi" w:eastAsiaTheme="minorEastAsia" w:hAnsiTheme="minorHAnsi" w:cstheme="minorBidi"/>
                    <w:noProof/>
                    <w:sz w:val="22"/>
                    <w:szCs w:val="22"/>
                  </w:rPr>
                  <w:tab/>
                </w:r>
                <w:r w:rsidR="00A5505D" w:rsidRPr="006E51C3">
                  <w:rPr>
                    <w:rStyle w:val="Hyperlink"/>
                    <w:noProof/>
                  </w:rPr>
                  <w:t>Tekst70</w:t>
                </w:r>
                <w:r w:rsidR="00A5505D">
                  <w:rPr>
                    <w:noProof/>
                    <w:webHidden/>
                  </w:rPr>
                  <w:tab/>
                </w:r>
              </w:ins>
              <w:r>
                <w:rPr>
                  <w:noProof/>
                  <w:webHidden/>
                </w:rPr>
                <w:fldChar w:fldCharType="begin"/>
              </w:r>
              <w:r w:rsidR="00A5505D">
                <w:rPr>
                  <w:noProof/>
                  <w:webHidden/>
                </w:rPr>
                <w:instrText xml:space="preserve"> PAGEREF _</w:instrText>
              </w:r>
              <w:del w:id="1429" w:author="Skat" w:date="2010-07-08T14:54:00Z">
                <w:r w:rsidR="003C3769">
                  <w:rPr>
                    <w:noProof/>
                    <w:webHidden/>
                  </w:rPr>
                  <w:delInstrText>Toc265234060</w:delInstrText>
                </w:r>
              </w:del>
              <w:ins w:id="1430" w:author="Skat" w:date="2010-07-08T14:54:00Z">
                <w:r w:rsidR="00A5505D">
                  <w:rPr>
                    <w:noProof/>
                    <w:webHidden/>
                  </w:rPr>
                  <w:instrText>Toc266364256</w:instrText>
                </w:r>
              </w:ins>
              <w:r w:rsidR="00A5505D">
                <w:rPr>
                  <w:noProof/>
                  <w:webHidden/>
                </w:rPr>
                <w:instrText xml:space="preserve"> \h </w:instrText>
              </w:r>
              <w:r>
                <w:rPr>
                  <w:noProof/>
                  <w:webHidden/>
                </w:rPr>
              </w:r>
              <w:r>
                <w:rPr>
                  <w:noProof/>
                  <w:webHidden/>
                </w:rPr>
                <w:fldChar w:fldCharType="separate"/>
              </w:r>
              <w:r w:rsidR="00A5505D">
                <w:rPr>
                  <w:noProof/>
                  <w:webHidden/>
                </w:rPr>
                <w:t>196</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431" w:author="Skat" w:date="2010-07-08T14:54:00Z">
                <w:r w:rsidR="00377F89">
                  <w:delInstrText>Toc265234061</w:delInstrText>
                </w:r>
              </w:del>
              <w:ins w:id="1432" w:author="Skat" w:date="2010-07-08T14:54:00Z">
                <w:r>
                  <w:instrText>Toc266364257</w:instrText>
                </w:r>
              </w:ins>
              <w:r>
                <w:instrText>"</w:instrText>
              </w:r>
              <w:r>
                <w:fldChar w:fldCharType="separate"/>
              </w:r>
              <w:r w:rsidR="00A5505D" w:rsidRPr="006E51C3">
                <w:rPr>
                  <w:rStyle w:val="Hyperlink"/>
                  <w:noProof/>
                </w:rPr>
                <w:t>9.</w:t>
              </w:r>
              <w:del w:id="1433" w:author="Skat" w:date="2010-07-08T14:54:00Z">
                <w:r w:rsidR="003C3769" w:rsidRPr="00B303A9">
                  <w:rPr>
                    <w:rStyle w:val="Hyperlink"/>
                    <w:noProof/>
                  </w:rPr>
                  <w:delText>97</w:delText>
                </w:r>
                <w:r w:rsidR="003C3769">
                  <w:rPr>
                    <w:rFonts w:asciiTheme="minorHAnsi" w:eastAsiaTheme="minorEastAsia" w:hAnsiTheme="minorHAnsi" w:cstheme="minorBidi"/>
                    <w:noProof/>
                    <w:sz w:val="22"/>
                    <w:szCs w:val="22"/>
                  </w:rPr>
                  <w:tab/>
                </w:r>
                <w:r w:rsidR="003C3769" w:rsidRPr="00B303A9">
                  <w:rPr>
                    <w:rStyle w:val="Hyperlink"/>
                    <w:noProof/>
                  </w:rPr>
                  <w:delText>UmyndighedsKode</w:delText>
                </w:r>
              </w:del>
              <w:ins w:id="1434" w:author="Skat" w:date="2010-07-08T14:54:00Z">
                <w:r w:rsidR="00A5505D" w:rsidRPr="006E51C3">
                  <w:rPr>
                    <w:rStyle w:val="Hyperlink"/>
                    <w:noProof/>
                  </w:rPr>
                  <w:t>90</w:t>
                </w:r>
                <w:r w:rsidR="00A5505D">
                  <w:rPr>
                    <w:rFonts w:asciiTheme="minorHAnsi" w:eastAsiaTheme="minorEastAsia" w:hAnsiTheme="minorHAnsi" w:cstheme="minorBidi"/>
                    <w:noProof/>
                    <w:sz w:val="22"/>
                    <w:szCs w:val="22"/>
                  </w:rPr>
                  <w:tab/>
                </w:r>
                <w:r w:rsidR="00A5505D" w:rsidRPr="006E51C3">
                  <w:rPr>
                    <w:rStyle w:val="Hyperlink"/>
                    <w:noProof/>
                  </w:rPr>
                  <w:t>Tekst8</w:t>
                </w:r>
              </w:ins>
              <w:r w:rsidR="00A5505D">
                <w:rPr>
                  <w:noProof/>
                  <w:webHidden/>
                </w:rPr>
                <w:tab/>
              </w:r>
              <w:r>
                <w:rPr>
                  <w:noProof/>
                  <w:webHidden/>
                </w:rPr>
                <w:fldChar w:fldCharType="begin"/>
              </w:r>
              <w:r w:rsidR="00A5505D">
                <w:rPr>
                  <w:noProof/>
                  <w:webHidden/>
                </w:rPr>
                <w:instrText xml:space="preserve"> PAGEREF _</w:instrText>
              </w:r>
              <w:del w:id="1435" w:author="Skat" w:date="2010-07-08T14:54:00Z">
                <w:r w:rsidR="003C3769">
                  <w:rPr>
                    <w:noProof/>
                    <w:webHidden/>
                  </w:rPr>
                  <w:delInstrText>Toc265234061</w:delInstrText>
                </w:r>
              </w:del>
              <w:ins w:id="1436" w:author="Skat" w:date="2010-07-08T14:54:00Z">
                <w:r w:rsidR="00A5505D">
                  <w:rPr>
                    <w:noProof/>
                    <w:webHidden/>
                  </w:rPr>
                  <w:instrText>Toc266364257</w:instrText>
                </w:r>
              </w:ins>
              <w:r w:rsidR="00A5505D">
                <w:rPr>
                  <w:noProof/>
                  <w:webHidden/>
                </w:rPr>
                <w:instrText xml:space="preserve"> \h </w:instrText>
              </w:r>
              <w:r>
                <w:rPr>
                  <w:noProof/>
                  <w:webHidden/>
                </w:rPr>
              </w:r>
              <w:r>
                <w:rPr>
                  <w:noProof/>
                  <w:webHidden/>
                </w:rPr>
                <w:fldChar w:fldCharType="separate"/>
              </w:r>
              <w:r w:rsidR="00A5505D">
                <w:rPr>
                  <w:noProof/>
                  <w:webHidden/>
                </w:rPr>
                <w:t>196</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437" w:author="Skat" w:date="2010-07-08T14:54:00Z">
                <w:r w:rsidR="00377F89">
                  <w:delInstrText>Toc265234062</w:delInstrText>
                </w:r>
              </w:del>
              <w:ins w:id="1438" w:author="Skat" w:date="2010-07-08T14:54:00Z">
                <w:r>
                  <w:instrText>Toc266364258</w:instrText>
                </w:r>
              </w:ins>
              <w:r>
                <w:instrText>"</w:instrText>
              </w:r>
              <w:r>
                <w:fldChar w:fldCharType="separate"/>
              </w:r>
              <w:r w:rsidR="00A5505D" w:rsidRPr="006E51C3">
                <w:rPr>
                  <w:rStyle w:val="Hyperlink"/>
                  <w:noProof/>
                </w:rPr>
                <w:t>9.</w:t>
              </w:r>
              <w:del w:id="1439" w:author="Skat" w:date="2010-07-08T14:54:00Z">
                <w:r w:rsidR="003C3769" w:rsidRPr="00B303A9">
                  <w:rPr>
                    <w:rStyle w:val="Hyperlink"/>
                    <w:noProof/>
                  </w:rPr>
                  <w:delText>98</w:delText>
                </w:r>
                <w:r w:rsidR="003C3769">
                  <w:rPr>
                    <w:rFonts w:asciiTheme="minorHAnsi" w:eastAsiaTheme="minorEastAsia" w:hAnsiTheme="minorHAnsi" w:cstheme="minorBidi"/>
                    <w:noProof/>
                    <w:sz w:val="22"/>
                    <w:szCs w:val="22"/>
                  </w:rPr>
                  <w:tab/>
                </w:r>
                <w:r w:rsidR="003C3769" w:rsidRPr="00B303A9">
                  <w:rPr>
                    <w:rStyle w:val="Hyperlink"/>
                    <w:noProof/>
                  </w:rPr>
                  <w:delText>Valuta</w:delText>
                </w:r>
              </w:del>
              <w:ins w:id="1440" w:author="Skat" w:date="2010-07-08T14:54:00Z">
                <w:r w:rsidR="00A5505D" w:rsidRPr="006E51C3">
                  <w:rPr>
                    <w:rStyle w:val="Hyperlink"/>
                    <w:noProof/>
                  </w:rPr>
                  <w:t>91</w:t>
                </w:r>
                <w:r w:rsidR="00A5505D">
                  <w:rPr>
                    <w:rFonts w:asciiTheme="minorHAnsi" w:eastAsiaTheme="minorEastAsia" w:hAnsiTheme="minorHAnsi" w:cstheme="minorBidi"/>
                    <w:noProof/>
                    <w:sz w:val="22"/>
                    <w:szCs w:val="22"/>
                  </w:rPr>
                  <w:tab/>
                </w:r>
                <w:r w:rsidR="00A5505D" w:rsidRPr="006E51C3">
                  <w:rPr>
                    <w:rStyle w:val="Hyperlink"/>
                    <w:noProof/>
                  </w:rPr>
                  <w:t>Tekst80</w:t>
                </w:r>
              </w:ins>
              <w:r w:rsidR="00A5505D">
                <w:rPr>
                  <w:noProof/>
                  <w:webHidden/>
                </w:rPr>
                <w:tab/>
              </w:r>
              <w:r>
                <w:rPr>
                  <w:noProof/>
                  <w:webHidden/>
                </w:rPr>
                <w:fldChar w:fldCharType="begin"/>
              </w:r>
              <w:r w:rsidR="00A5505D">
                <w:rPr>
                  <w:noProof/>
                  <w:webHidden/>
                </w:rPr>
                <w:instrText xml:space="preserve"> PAGEREF _</w:instrText>
              </w:r>
              <w:del w:id="1441" w:author="Skat" w:date="2010-07-08T14:54:00Z">
                <w:r w:rsidR="003C3769">
                  <w:rPr>
                    <w:noProof/>
                    <w:webHidden/>
                  </w:rPr>
                  <w:delInstrText>Toc265234062</w:delInstrText>
                </w:r>
              </w:del>
              <w:ins w:id="1442" w:author="Skat" w:date="2010-07-08T14:54:00Z">
                <w:r w:rsidR="00A5505D">
                  <w:rPr>
                    <w:noProof/>
                    <w:webHidden/>
                  </w:rPr>
                  <w:instrText>Toc266364258</w:instrText>
                </w:r>
              </w:ins>
              <w:r w:rsidR="00A5505D">
                <w:rPr>
                  <w:noProof/>
                  <w:webHidden/>
                </w:rPr>
                <w:instrText xml:space="preserve"> \h </w:instrText>
              </w:r>
              <w:r>
                <w:rPr>
                  <w:noProof/>
                  <w:webHidden/>
                </w:rPr>
              </w:r>
              <w:r>
                <w:rPr>
                  <w:noProof/>
                  <w:webHidden/>
                </w:rPr>
                <w:fldChar w:fldCharType="separate"/>
              </w:r>
              <w:r w:rsidR="00A5505D">
                <w:rPr>
                  <w:noProof/>
                  <w:webHidden/>
                </w:rPr>
                <w:t>196</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443" w:author="Skat" w:date="2010-07-08T14:54:00Z">
                <w:r w:rsidR="00377F89">
                  <w:delInstrText>Toc265234063</w:delInstrText>
                </w:r>
              </w:del>
              <w:ins w:id="1444" w:author="Skat" w:date="2010-07-08T14:54:00Z">
                <w:r>
                  <w:instrText>Toc266364259</w:instrText>
                </w:r>
              </w:ins>
              <w:r>
                <w:instrText>"</w:instrText>
              </w:r>
              <w:r>
                <w:fldChar w:fldCharType="separate"/>
              </w:r>
              <w:r w:rsidR="00A5505D" w:rsidRPr="006E51C3">
                <w:rPr>
                  <w:rStyle w:val="Hyperlink"/>
                  <w:noProof/>
                </w:rPr>
                <w:t>9.</w:t>
              </w:r>
              <w:del w:id="1445" w:author="Skat" w:date="2010-07-08T14:54:00Z">
                <w:r w:rsidR="003C3769" w:rsidRPr="00B303A9">
                  <w:rPr>
                    <w:rStyle w:val="Hyperlink"/>
                    <w:noProof/>
                  </w:rPr>
                  <w:delText>99</w:delText>
                </w:r>
                <w:r w:rsidR="003C3769">
                  <w:rPr>
                    <w:rFonts w:asciiTheme="minorHAnsi" w:eastAsiaTheme="minorEastAsia" w:hAnsiTheme="minorHAnsi" w:cstheme="minorBidi"/>
                    <w:noProof/>
                    <w:sz w:val="22"/>
                    <w:szCs w:val="22"/>
                  </w:rPr>
                  <w:tab/>
                </w:r>
                <w:r w:rsidR="003C3769" w:rsidRPr="00B303A9">
                  <w:rPr>
                    <w:rStyle w:val="Hyperlink"/>
                    <w:noProof/>
                  </w:rPr>
                  <w:delText>ValutaKode</w:delText>
                </w:r>
              </w:del>
              <w:ins w:id="1446" w:author="Skat" w:date="2010-07-08T14:54:00Z">
                <w:r w:rsidR="00A5505D" w:rsidRPr="006E51C3">
                  <w:rPr>
                    <w:rStyle w:val="Hyperlink"/>
                    <w:noProof/>
                  </w:rPr>
                  <w:t>92</w:t>
                </w:r>
                <w:r w:rsidR="00A5505D">
                  <w:rPr>
                    <w:rFonts w:asciiTheme="minorHAnsi" w:eastAsiaTheme="minorEastAsia" w:hAnsiTheme="minorHAnsi" w:cstheme="minorBidi"/>
                    <w:noProof/>
                    <w:sz w:val="22"/>
                    <w:szCs w:val="22"/>
                  </w:rPr>
                  <w:tab/>
                </w:r>
                <w:r w:rsidR="00A5505D" w:rsidRPr="006E51C3">
                  <w:rPr>
                    <w:rStyle w:val="Hyperlink"/>
                    <w:noProof/>
                  </w:rPr>
                  <w:t>TekstKort</w:t>
                </w:r>
              </w:ins>
              <w:r w:rsidR="00A5505D">
                <w:rPr>
                  <w:noProof/>
                  <w:webHidden/>
                </w:rPr>
                <w:tab/>
              </w:r>
              <w:r>
                <w:rPr>
                  <w:noProof/>
                  <w:webHidden/>
                </w:rPr>
                <w:fldChar w:fldCharType="begin"/>
              </w:r>
              <w:r w:rsidR="00A5505D">
                <w:rPr>
                  <w:noProof/>
                  <w:webHidden/>
                </w:rPr>
                <w:instrText xml:space="preserve"> PAGEREF _</w:instrText>
              </w:r>
              <w:del w:id="1447" w:author="Skat" w:date="2010-07-08T14:54:00Z">
                <w:r w:rsidR="003C3769">
                  <w:rPr>
                    <w:noProof/>
                    <w:webHidden/>
                  </w:rPr>
                  <w:delInstrText>Toc265234063</w:delInstrText>
                </w:r>
              </w:del>
              <w:ins w:id="1448" w:author="Skat" w:date="2010-07-08T14:54:00Z">
                <w:r w:rsidR="00A5505D">
                  <w:rPr>
                    <w:noProof/>
                    <w:webHidden/>
                  </w:rPr>
                  <w:instrText>Toc266364259</w:instrText>
                </w:r>
              </w:ins>
              <w:r w:rsidR="00A5505D">
                <w:rPr>
                  <w:noProof/>
                  <w:webHidden/>
                </w:rPr>
                <w:instrText xml:space="preserve"> \h </w:instrText>
              </w:r>
              <w:r>
                <w:rPr>
                  <w:noProof/>
                  <w:webHidden/>
                </w:rPr>
              </w:r>
              <w:r>
                <w:rPr>
                  <w:noProof/>
                  <w:webHidden/>
                </w:rPr>
                <w:fldChar w:fldCharType="separate"/>
              </w:r>
              <w:r w:rsidR="00A5505D">
                <w:rPr>
                  <w:noProof/>
                  <w:webHidden/>
                </w:rPr>
                <w:t>196</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449" w:author="Skat" w:date="2010-07-08T14:54:00Z">
                <w:r w:rsidR="00377F89">
                  <w:delInstrText>Toc265234064</w:delInstrText>
                </w:r>
              </w:del>
              <w:ins w:id="1450" w:author="Skat" w:date="2010-07-08T14:54:00Z">
                <w:r>
                  <w:instrText>Toc266364260</w:instrText>
                </w:r>
              </w:ins>
              <w:r>
                <w:instrText>"</w:instrText>
              </w:r>
              <w:r>
                <w:fldChar w:fldCharType="separate"/>
              </w:r>
              <w:r w:rsidR="00A5505D" w:rsidRPr="006E51C3">
                <w:rPr>
                  <w:rStyle w:val="Hyperlink"/>
                  <w:noProof/>
                </w:rPr>
                <w:t>9.</w:t>
              </w:r>
              <w:del w:id="1451" w:author="Skat" w:date="2010-07-08T14:54:00Z">
                <w:r w:rsidR="003C3769" w:rsidRPr="00B303A9">
                  <w:rPr>
                    <w:rStyle w:val="Hyperlink"/>
                    <w:noProof/>
                  </w:rPr>
                  <w:delText>100</w:delText>
                </w:r>
                <w:r w:rsidR="003C3769">
                  <w:rPr>
                    <w:rFonts w:asciiTheme="minorHAnsi" w:eastAsiaTheme="minorEastAsia" w:hAnsiTheme="minorHAnsi" w:cstheme="minorBidi"/>
                    <w:noProof/>
                    <w:sz w:val="22"/>
                    <w:szCs w:val="22"/>
                  </w:rPr>
                  <w:tab/>
                </w:r>
                <w:r w:rsidR="003C3769" w:rsidRPr="00B303A9">
                  <w:rPr>
                    <w:rStyle w:val="Hyperlink"/>
                    <w:noProof/>
                  </w:rPr>
                  <w:delText>VejKode</w:delText>
                </w:r>
              </w:del>
              <w:ins w:id="1452" w:author="Skat" w:date="2010-07-08T14:54:00Z">
                <w:r w:rsidR="00A5505D" w:rsidRPr="006E51C3">
                  <w:rPr>
                    <w:rStyle w:val="Hyperlink"/>
                    <w:noProof/>
                  </w:rPr>
                  <w:t>93</w:t>
                </w:r>
                <w:r w:rsidR="00A5505D">
                  <w:rPr>
                    <w:rFonts w:asciiTheme="minorHAnsi" w:eastAsiaTheme="minorEastAsia" w:hAnsiTheme="minorHAnsi" w:cstheme="minorBidi"/>
                    <w:noProof/>
                    <w:sz w:val="22"/>
                    <w:szCs w:val="22"/>
                  </w:rPr>
                  <w:tab/>
                </w:r>
                <w:r w:rsidR="00A5505D" w:rsidRPr="006E51C3">
                  <w:rPr>
                    <w:rStyle w:val="Hyperlink"/>
                    <w:noProof/>
                  </w:rPr>
                  <w:t>TekstLang</w:t>
                </w:r>
              </w:ins>
              <w:r w:rsidR="00A5505D">
                <w:rPr>
                  <w:noProof/>
                  <w:webHidden/>
                </w:rPr>
                <w:tab/>
              </w:r>
              <w:r>
                <w:rPr>
                  <w:noProof/>
                  <w:webHidden/>
                </w:rPr>
                <w:fldChar w:fldCharType="begin"/>
              </w:r>
              <w:r w:rsidR="00A5505D">
                <w:rPr>
                  <w:noProof/>
                  <w:webHidden/>
                </w:rPr>
                <w:instrText xml:space="preserve"> PAGEREF _</w:instrText>
              </w:r>
              <w:del w:id="1453" w:author="Skat" w:date="2010-07-08T14:54:00Z">
                <w:r w:rsidR="003C3769">
                  <w:rPr>
                    <w:noProof/>
                    <w:webHidden/>
                  </w:rPr>
                  <w:delInstrText>Toc265234064</w:delInstrText>
                </w:r>
              </w:del>
              <w:ins w:id="1454" w:author="Skat" w:date="2010-07-08T14:54:00Z">
                <w:r w:rsidR="00A5505D">
                  <w:rPr>
                    <w:noProof/>
                    <w:webHidden/>
                  </w:rPr>
                  <w:instrText>Toc266364260</w:instrText>
                </w:r>
              </w:ins>
              <w:r w:rsidR="00A5505D">
                <w:rPr>
                  <w:noProof/>
                  <w:webHidden/>
                </w:rPr>
                <w:instrText xml:space="preserve"> \h </w:instrText>
              </w:r>
              <w:r>
                <w:rPr>
                  <w:noProof/>
                  <w:webHidden/>
                </w:rPr>
              </w:r>
              <w:r>
                <w:rPr>
                  <w:noProof/>
                  <w:webHidden/>
                </w:rPr>
                <w:fldChar w:fldCharType="separate"/>
              </w:r>
              <w:r w:rsidR="00A5505D">
                <w:rPr>
                  <w:noProof/>
                  <w:webHidden/>
                </w:rPr>
                <w:t>197</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455" w:author="Skat" w:date="2010-07-08T14:54:00Z">
                <w:r w:rsidR="00377F89">
                  <w:delInstrText>Toc265234065</w:delInstrText>
                </w:r>
              </w:del>
              <w:ins w:id="1456" w:author="Skat" w:date="2010-07-08T14:54:00Z">
                <w:r>
                  <w:instrText>Toc266364261</w:instrText>
                </w:r>
              </w:ins>
              <w:r>
                <w:instrText>"</w:instrText>
              </w:r>
              <w:r>
                <w:fldChar w:fldCharType="separate"/>
              </w:r>
              <w:del w:id="1457" w:author="Skat" w:date="2010-07-08T14:54:00Z">
                <w:r w:rsidR="003C3769" w:rsidRPr="00B303A9">
                  <w:rPr>
                    <w:rStyle w:val="Hyperlink"/>
                    <w:noProof/>
                  </w:rPr>
                  <w:delText>9.101</w:delText>
                </w:r>
                <w:r w:rsidR="003C3769">
                  <w:rPr>
                    <w:rFonts w:asciiTheme="minorHAnsi" w:eastAsiaTheme="minorEastAsia" w:hAnsiTheme="minorHAnsi" w:cstheme="minorBidi"/>
                    <w:noProof/>
                    <w:sz w:val="22"/>
                    <w:szCs w:val="22"/>
                  </w:rPr>
                  <w:tab/>
                </w:r>
                <w:r w:rsidR="003C3769" w:rsidRPr="00B303A9">
                  <w:rPr>
                    <w:rStyle w:val="Hyperlink"/>
                    <w:noProof/>
                  </w:rPr>
                  <w:delText>VirksomhedAdresseLøbeNummer</w:delText>
                </w:r>
                <w:r w:rsidR="003C3769">
                  <w:rPr>
                    <w:noProof/>
                    <w:webHidden/>
                  </w:rPr>
                  <w:tab/>
                </w:r>
              </w:del>
              <w:ins w:id="1458" w:author="Skat" w:date="2010-07-08T14:54:00Z">
                <w:r w:rsidR="00A5505D" w:rsidRPr="006E51C3">
                  <w:rPr>
                    <w:rStyle w:val="Hyperlink"/>
                    <w:noProof/>
                  </w:rPr>
                  <w:t>9.94</w:t>
                </w:r>
                <w:r w:rsidR="00A5505D">
                  <w:rPr>
                    <w:rFonts w:asciiTheme="minorHAnsi" w:eastAsiaTheme="minorEastAsia" w:hAnsiTheme="minorHAnsi" w:cstheme="minorBidi"/>
                    <w:noProof/>
                    <w:sz w:val="22"/>
                    <w:szCs w:val="22"/>
                  </w:rPr>
                  <w:tab/>
                </w:r>
                <w:r w:rsidR="00A5505D" w:rsidRPr="006E51C3">
                  <w:rPr>
                    <w:rStyle w:val="Hyperlink"/>
                    <w:noProof/>
                  </w:rPr>
                  <w:t>Type</w:t>
                </w:r>
                <w:r w:rsidR="00A5505D">
                  <w:rPr>
                    <w:noProof/>
                    <w:webHidden/>
                  </w:rPr>
                  <w:tab/>
                </w:r>
              </w:ins>
              <w:r>
                <w:rPr>
                  <w:noProof/>
                  <w:webHidden/>
                </w:rPr>
                <w:fldChar w:fldCharType="begin"/>
              </w:r>
              <w:r w:rsidR="00A5505D">
                <w:rPr>
                  <w:noProof/>
                  <w:webHidden/>
                </w:rPr>
                <w:instrText xml:space="preserve"> PAGEREF _</w:instrText>
              </w:r>
              <w:del w:id="1459" w:author="Skat" w:date="2010-07-08T14:54:00Z">
                <w:r w:rsidR="003C3769">
                  <w:rPr>
                    <w:noProof/>
                    <w:webHidden/>
                  </w:rPr>
                  <w:delInstrText>Toc265234065</w:delInstrText>
                </w:r>
              </w:del>
              <w:ins w:id="1460" w:author="Skat" w:date="2010-07-08T14:54:00Z">
                <w:r w:rsidR="00A5505D">
                  <w:rPr>
                    <w:noProof/>
                    <w:webHidden/>
                  </w:rPr>
                  <w:instrText>Toc266364261</w:instrText>
                </w:r>
              </w:ins>
              <w:r w:rsidR="00A5505D">
                <w:rPr>
                  <w:noProof/>
                  <w:webHidden/>
                </w:rPr>
                <w:instrText xml:space="preserve"> \h </w:instrText>
              </w:r>
              <w:r>
                <w:rPr>
                  <w:noProof/>
                  <w:webHidden/>
                </w:rPr>
              </w:r>
              <w:r>
                <w:rPr>
                  <w:noProof/>
                  <w:webHidden/>
                </w:rPr>
                <w:fldChar w:fldCharType="separate"/>
              </w:r>
              <w:r w:rsidR="00A5505D">
                <w:rPr>
                  <w:noProof/>
                  <w:webHidden/>
                </w:rPr>
                <w:t>197</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461" w:author="Skat" w:date="2010-07-08T14:54:00Z">
                <w:r w:rsidR="00377F89">
                  <w:delInstrText>Toc265234066</w:delInstrText>
                </w:r>
              </w:del>
              <w:ins w:id="1462" w:author="Skat" w:date="2010-07-08T14:54:00Z">
                <w:r>
                  <w:instrText>Toc266364262</w:instrText>
                </w:r>
              </w:ins>
              <w:r>
                <w:instrText>"</w:instrText>
              </w:r>
              <w:r>
                <w:fldChar w:fldCharType="separate"/>
              </w:r>
              <w:r w:rsidR="00A5505D" w:rsidRPr="006E51C3">
                <w:rPr>
                  <w:rStyle w:val="Hyperlink"/>
                  <w:noProof/>
                </w:rPr>
                <w:t>9.</w:t>
              </w:r>
              <w:del w:id="1463" w:author="Skat" w:date="2010-07-08T14:54:00Z">
                <w:r w:rsidR="003C3769" w:rsidRPr="00B303A9">
                  <w:rPr>
                    <w:rStyle w:val="Hyperlink"/>
                    <w:noProof/>
                  </w:rPr>
                  <w:delText>102</w:delText>
                </w:r>
                <w:r w:rsidR="003C3769">
                  <w:rPr>
                    <w:rFonts w:asciiTheme="minorHAnsi" w:eastAsiaTheme="minorEastAsia" w:hAnsiTheme="minorHAnsi" w:cstheme="minorBidi"/>
                    <w:noProof/>
                    <w:sz w:val="22"/>
                    <w:szCs w:val="22"/>
                  </w:rPr>
                  <w:tab/>
                </w:r>
                <w:r w:rsidR="003C3769" w:rsidRPr="00B303A9">
                  <w:rPr>
                    <w:rStyle w:val="Hyperlink"/>
                    <w:noProof/>
                  </w:rPr>
                  <w:delText>VirksomhedNavn</w:delText>
                </w:r>
              </w:del>
              <w:ins w:id="1464" w:author="Skat" w:date="2010-07-08T14:54:00Z">
                <w:r w:rsidR="00A5505D" w:rsidRPr="006E51C3">
                  <w:rPr>
                    <w:rStyle w:val="Hyperlink"/>
                    <w:noProof/>
                  </w:rPr>
                  <w:t>95</w:t>
                </w:r>
                <w:r w:rsidR="00A5505D">
                  <w:rPr>
                    <w:rFonts w:asciiTheme="minorHAnsi" w:eastAsiaTheme="minorEastAsia" w:hAnsiTheme="minorHAnsi" w:cstheme="minorBidi"/>
                    <w:noProof/>
                    <w:sz w:val="22"/>
                    <w:szCs w:val="22"/>
                  </w:rPr>
                  <w:tab/>
                </w:r>
                <w:r w:rsidR="00A5505D" w:rsidRPr="006E51C3">
                  <w:rPr>
                    <w:rStyle w:val="Hyperlink"/>
                    <w:noProof/>
                  </w:rPr>
                  <w:t>UUID</w:t>
                </w:r>
              </w:ins>
              <w:r w:rsidR="00A5505D">
                <w:rPr>
                  <w:noProof/>
                  <w:webHidden/>
                </w:rPr>
                <w:tab/>
              </w:r>
              <w:r>
                <w:rPr>
                  <w:noProof/>
                  <w:webHidden/>
                </w:rPr>
                <w:fldChar w:fldCharType="begin"/>
              </w:r>
              <w:r w:rsidR="00A5505D">
                <w:rPr>
                  <w:noProof/>
                  <w:webHidden/>
                </w:rPr>
                <w:instrText xml:space="preserve"> PAGEREF _</w:instrText>
              </w:r>
              <w:del w:id="1465" w:author="Skat" w:date="2010-07-08T14:54:00Z">
                <w:r w:rsidR="003C3769">
                  <w:rPr>
                    <w:noProof/>
                    <w:webHidden/>
                  </w:rPr>
                  <w:delInstrText>Toc265234066</w:delInstrText>
                </w:r>
              </w:del>
              <w:ins w:id="1466" w:author="Skat" w:date="2010-07-08T14:54:00Z">
                <w:r w:rsidR="00A5505D">
                  <w:rPr>
                    <w:noProof/>
                    <w:webHidden/>
                  </w:rPr>
                  <w:instrText>Toc266364262</w:instrText>
                </w:r>
              </w:ins>
              <w:r w:rsidR="00A5505D">
                <w:rPr>
                  <w:noProof/>
                  <w:webHidden/>
                </w:rPr>
                <w:instrText xml:space="preserve"> \h </w:instrText>
              </w:r>
              <w:r>
                <w:rPr>
                  <w:noProof/>
                  <w:webHidden/>
                </w:rPr>
              </w:r>
              <w:r>
                <w:rPr>
                  <w:noProof/>
                  <w:webHidden/>
                </w:rPr>
                <w:fldChar w:fldCharType="separate"/>
              </w:r>
              <w:r w:rsidR="00A5505D">
                <w:rPr>
                  <w:noProof/>
                  <w:webHidden/>
                </w:rPr>
                <w:t>197</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467" w:author="Skat" w:date="2010-07-08T14:54:00Z">
                <w:r w:rsidR="00377F89">
                  <w:delInstrText>Toc265234067</w:delInstrText>
                </w:r>
              </w:del>
              <w:ins w:id="1468" w:author="Skat" w:date="2010-07-08T14:54:00Z">
                <w:r>
                  <w:instrText>Toc266364263</w:instrText>
                </w:r>
              </w:ins>
              <w:r>
                <w:instrText>"</w:instrText>
              </w:r>
              <w:r>
                <w:fldChar w:fldCharType="separate"/>
              </w:r>
              <w:r w:rsidR="00A5505D" w:rsidRPr="006E51C3">
                <w:rPr>
                  <w:rStyle w:val="Hyperlink"/>
                  <w:noProof/>
                </w:rPr>
                <w:t>9.</w:t>
              </w:r>
              <w:del w:id="1469" w:author="Skat" w:date="2010-07-08T14:54:00Z">
                <w:r w:rsidR="003C3769" w:rsidRPr="00B303A9">
                  <w:rPr>
                    <w:rStyle w:val="Hyperlink"/>
                    <w:noProof/>
                  </w:rPr>
                  <w:delText>103</w:delText>
                </w:r>
                <w:r w:rsidR="003C3769">
                  <w:rPr>
                    <w:rFonts w:asciiTheme="minorHAnsi" w:eastAsiaTheme="minorEastAsia" w:hAnsiTheme="minorHAnsi" w:cstheme="minorBidi"/>
                    <w:noProof/>
                    <w:sz w:val="22"/>
                    <w:szCs w:val="22"/>
                  </w:rPr>
                  <w:tab/>
                </w:r>
                <w:r w:rsidR="003C3769" w:rsidRPr="00B303A9">
                  <w:rPr>
                    <w:rStyle w:val="Hyperlink"/>
                    <w:noProof/>
                  </w:rPr>
                  <w:delText>XML</w:delText>
                </w:r>
              </w:del>
              <w:ins w:id="1470" w:author="Skat" w:date="2010-07-08T14:54:00Z">
                <w:r w:rsidR="00A5505D" w:rsidRPr="006E51C3">
                  <w:rPr>
                    <w:rStyle w:val="Hyperlink"/>
                    <w:noProof/>
                  </w:rPr>
                  <w:t>96</w:t>
                </w:r>
                <w:r w:rsidR="00A5505D">
                  <w:rPr>
                    <w:rFonts w:asciiTheme="minorHAnsi" w:eastAsiaTheme="minorEastAsia" w:hAnsiTheme="minorHAnsi" w:cstheme="minorBidi"/>
                    <w:noProof/>
                    <w:sz w:val="22"/>
                    <w:szCs w:val="22"/>
                  </w:rPr>
                  <w:tab/>
                </w:r>
                <w:r w:rsidR="00A5505D" w:rsidRPr="006E51C3">
                  <w:rPr>
                    <w:rStyle w:val="Hyperlink"/>
                    <w:noProof/>
                  </w:rPr>
                  <w:t>UdbetalingType</w:t>
                </w:r>
              </w:ins>
              <w:r w:rsidR="00A5505D">
                <w:rPr>
                  <w:noProof/>
                  <w:webHidden/>
                </w:rPr>
                <w:tab/>
              </w:r>
              <w:r>
                <w:rPr>
                  <w:noProof/>
                  <w:webHidden/>
                </w:rPr>
                <w:fldChar w:fldCharType="begin"/>
              </w:r>
              <w:r w:rsidR="00A5505D">
                <w:rPr>
                  <w:noProof/>
                  <w:webHidden/>
                </w:rPr>
                <w:instrText xml:space="preserve"> PAGEREF _</w:instrText>
              </w:r>
              <w:del w:id="1471" w:author="Skat" w:date="2010-07-08T14:54:00Z">
                <w:r w:rsidR="003C3769">
                  <w:rPr>
                    <w:noProof/>
                    <w:webHidden/>
                  </w:rPr>
                  <w:delInstrText>Toc265234067</w:delInstrText>
                </w:r>
              </w:del>
              <w:ins w:id="1472" w:author="Skat" w:date="2010-07-08T14:54:00Z">
                <w:r w:rsidR="00A5505D">
                  <w:rPr>
                    <w:noProof/>
                    <w:webHidden/>
                  </w:rPr>
                  <w:instrText>Toc266364263</w:instrText>
                </w:r>
              </w:ins>
              <w:r w:rsidR="00A5505D">
                <w:rPr>
                  <w:noProof/>
                  <w:webHidden/>
                </w:rPr>
                <w:instrText xml:space="preserve"> \h </w:instrText>
              </w:r>
              <w:r>
                <w:rPr>
                  <w:noProof/>
                  <w:webHidden/>
                </w:rPr>
              </w:r>
              <w:r>
                <w:rPr>
                  <w:noProof/>
                  <w:webHidden/>
                </w:rPr>
                <w:fldChar w:fldCharType="separate"/>
              </w:r>
              <w:r w:rsidR="00A5505D">
                <w:rPr>
                  <w:noProof/>
                  <w:webHidden/>
                </w:rPr>
                <w:t>197</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473" w:author="Skat" w:date="2010-07-08T14:54:00Z">
                <w:r w:rsidR="00377F89">
                  <w:delInstrText>Toc265234068</w:delInstrText>
                </w:r>
              </w:del>
              <w:ins w:id="1474" w:author="Skat" w:date="2010-07-08T14:54:00Z">
                <w:r>
                  <w:instrText>Toc266364264</w:instrText>
                </w:r>
              </w:ins>
              <w:r>
                <w:instrText>"</w:instrText>
              </w:r>
              <w:r>
                <w:fldChar w:fldCharType="separate"/>
              </w:r>
              <w:r w:rsidR="00A5505D" w:rsidRPr="006E51C3">
                <w:rPr>
                  <w:rStyle w:val="Hyperlink"/>
                  <w:noProof/>
                </w:rPr>
                <w:t>9.</w:t>
              </w:r>
              <w:del w:id="1475" w:author="Skat" w:date="2010-07-08T14:54:00Z">
                <w:r w:rsidR="003C3769" w:rsidRPr="00B303A9">
                  <w:rPr>
                    <w:rStyle w:val="Hyperlink"/>
                    <w:noProof/>
                  </w:rPr>
                  <w:delText>104</w:delText>
                </w:r>
                <w:r w:rsidR="003C3769">
                  <w:rPr>
                    <w:rFonts w:asciiTheme="minorHAnsi" w:eastAsiaTheme="minorEastAsia" w:hAnsiTheme="minorHAnsi" w:cstheme="minorBidi"/>
                    <w:noProof/>
                    <w:sz w:val="22"/>
                    <w:szCs w:val="22"/>
                  </w:rPr>
                  <w:tab/>
                </w:r>
                <w:r w:rsidR="003C3769" w:rsidRPr="00B303A9">
                  <w:rPr>
                    <w:rStyle w:val="Hyperlink"/>
                    <w:noProof/>
                  </w:rPr>
                  <w:delText>ÅbningTid</w:delText>
                </w:r>
              </w:del>
              <w:ins w:id="1476" w:author="Skat" w:date="2010-07-08T14:54:00Z">
                <w:r w:rsidR="00A5505D" w:rsidRPr="006E51C3">
                  <w:rPr>
                    <w:rStyle w:val="Hyperlink"/>
                    <w:noProof/>
                  </w:rPr>
                  <w:t>97</w:t>
                </w:r>
                <w:r w:rsidR="00A5505D">
                  <w:rPr>
                    <w:rFonts w:asciiTheme="minorHAnsi" w:eastAsiaTheme="minorEastAsia" w:hAnsiTheme="minorHAnsi" w:cstheme="minorBidi"/>
                    <w:noProof/>
                    <w:sz w:val="22"/>
                    <w:szCs w:val="22"/>
                  </w:rPr>
                  <w:tab/>
                </w:r>
                <w:r w:rsidR="00A5505D" w:rsidRPr="006E51C3">
                  <w:rPr>
                    <w:rStyle w:val="Hyperlink"/>
                    <w:noProof/>
                  </w:rPr>
                  <w:t>UdenlandskKundeIdent</w:t>
                </w:r>
              </w:ins>
              <w:r w:rsidR="00A5505D">
                <w:rPr>
                  <w:noProof/>
                  <w:webHidden/>
                </w:rPr>
                <w:tab/>
              </w:r>
              <w:r>
                <w:rPr>
                  <w:noProof/>
                  <w:webHidden/>
                </w:rPr>
                <w:fldChar w:fldCharType="begin"/>
              </w:r>
              <w:r w:rsidR="00A5505D">
                <w:rPr>
                  <w:noProof/>
                  <w:webHidden/>
                </w:rPr>
                <w:instrText xml:space="preserve"> PAGEREF _</w:instrText>
              </w:r>
              <w:del w:id="1477" w:author="Skat" w:date="2010-07-08T14:54:00Z">
                <w:r w:rsidR="003C3769">
                  <w:rPr>
                    <w:noProof/>
                    <w:webHidden/>
                  </w:rPr>
                  <w:delInstrText>Toc265234068</w:delInstrText>
                </w:r>
              </w:del>
              <w:ins w:id="1478" w:author="Skat" w:date="2010-07-08T14:54:00Z">
                <w:r w:rsidR="00A5505D">
                  <w:rPr>
                    <w:noProof/>
                    <w:webHidden/>
                  </w:rPr>
                  <w:instrText>Toc266364264</w:instrText>
                </w:r>
              </w:ins>
              <w:r w:rsidR="00A5505D">
                <w:rPr>
                  <w:noProof/>
                  <w:webHidden/>
                </w:rPr>
                <w:instrText xml:space="preserve"> \h </w:instrText>
              </w:r>
              <w:r>
                <w:rPr>
                  <w:noProof/>
                  <w:webHidden/>
                </w:rPr>
              </w:r>
              <w:r>
                <w:rPr>
                  <w:noProof/>
                  <w:webHidden/>
                </w:rPr>
                <w:fldChar w:fldCharType="separate"/>
              </w:r>
              <w:r w:rsidR="00A5505D">
                <w:rPr>
                  <w:noProof/>
                  <w:webHidden/>
                </w:rPr>
                <w:t>197</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479" w:author="Skat" w:date="2010-07-08T14:54:00Z">
                <w:r w:rsidR="00377F89">
                  <w:delInstrText>Toc265234069</w:delInstrText>
                </w:r>
              </w:del>
              <w:ins w:id="1480" w:author="Skat" w:date="2010-07-08T14:54:00Z">
                <w:r>
                  <w:instrText>Toc266364265</w:instrText>
                </w:r>
              </w:ins>
              <w:r>
                <w:instrText>"</w:instrText>
              </w:r>
              <w:r>
                <w:fldChar w:fldCharType="separate"/>
              </w:r>
              <w:del w:id="1481" w:author="Skat" w:date="2010-07-08T14:54:00Z">
                <w:r w:rsidR="003C3769" w:rsidRPr="00B303A9">
                  <w:rPr>
                    <w:rStyle w:val="Hyperlink"/>
                    <w:noProof/>
                  </w:rPr>
                  <w:delText>9.105</w:delText>
                </w:r>
                <w:r w:rsidR="003C3769">
                  <w:rPr>
                    <w:rFonts w:asciiTheme="minorHAnsi" w:eastAsiaTheme="minorEastAsia" w:hAnsiTheme="minorHAnsi" w:cstheme="minorBidi"/>
                    <w:noProof/>
                    <w:sz w:val="22"/>
                    <w:szCs w:val="22"/>
                  </w:rPr>
                  <w:tab/>
                </w:r>
                <w:r w:rsidR="003C3769" w:rsidRPr="00B303A9">
                  <w:rPr>
                    <w:rStyle w:val="Hyperlink"/>
                    <w:noProof/>
                  </w:rPr>
                  <w:delText>Årsag</w:delText>
                </w:r>
                <w:r w:rsidR="003C3769">
                  <w:rPr>
                    <w:noProof/>
                    <w:webHidden/>
                  </w:rPr>
                  <w:tab/>
                </w:r>
              </w:del>
              <w:ins w:id="1482" w:author="Skat" w:date="2010-07-08T14:54:00Z">
                <w:r w:rsidR="00A5505D" w:rsidRPr="006E51C3">
                  <w:rPr>
                    <w:rStyle w:val="Hyperlink"/>
                    <w:noProof/>
                  </w:rPr>
                  <w:t>9.98</w:t>
                </w:r>
                <w:r w:rsidR="00A5505D">
                  <w:rPr>
                    <w:rFonts w:asciiTheme="minorHAnsi" w:eastAsiaTheme="minorEastAsia" w:hAnsiTheme="minorHAnsi" w:cstheme="minorBidi"/>
                    <w:noProof/>
                    <w:sz w:val="22"/>
                    <w:szCs w:val="22"/>
                  </w:rPr>
                  <w:tab/>
                </w:r>
                <w:r w:rsidR="00A5505D" w:rsidRPr="006E51C3">
                  <w:rPr>
                    <w:rStyle w:val="Hyperlink"/>
                    <w:noProof/>
                  </w:rPr>
                  <w:t>UdenlandskPersonNummer</w:t>
                </w:r>
                <w:r w:rsidR="00A5505D">
                  <w:rPr>
                    <w:noProof/>
                    <w:webHidden/>
                  </w:rPr>
                  <w:tab/>
                </w:r>
              </w:ins>
              <w:r>
                <w:rPr>
                  <w:noProof/>
                  <w:webHidden/>
                </w:rPr>
                <w:fldChar w:fldCharType="begin"/>
              </w:r>
              <w:r w:rsidR="00A5505D">
                <w:rPr>
                  <w:noProof/>
                  <w:webHidden/>
                </w:rPr>
                <w:instrText xml:space="preserve"> PAGEREF _</w:instrText>
              </w:r>
              <w:del w:id="1483" w:author="Skat" w:date="2010-07-08T14:54:00Z">
                <w:r w:rsidR="003C3769">
                  <w:rPr>
                    <w:noProof/>
                    <w:webHidden/>
                  </w:rPr>
                  <w:delInstrText>Toc265234069</w:delInstrText>
                </w:r>
              </w:del>
              <w:ins w:id="1484" w:author="Skat" w:date="2010-07-08T14:54:00Z">
                <w:r w:rsidR="00A5505D">
                  <w:rPr>
                    <w:noProof/>
                    <w:webHidden/>
                  </w:rPr>
                  <w:instrText>Toc266364265</w:instrText>
                </w:r>
              </w:ins>
              <w:r w:rsidR="00A5505D">
                <w:rPr>
                  <w:noProof/>
                  <w:webHidden/>
                </w:rPr>
                <w:instrText xml:space="preserve"> \h </w:instrText>
              </w:r>
              <w:r>
                <w:rPr>
                  <w:noProof/>
                  <w:webHidden/>
                </w:rPr>
              </w:r>
              <w:r>
                <w:rPr>
                  <w:noProof/>
                  <w:webHidden/>
                </w:rPr>
                <w:fldChar w:fldCharType="separate"/>
              </w:r>
              <w:r w:rsidR="00A5505D">
                <w:rPr>
                  <w:noProof/>
                  <w:webHidden/>
                </w:rPr>
                <w:t>197</w:t>
              </w:r>
              <w:r>
                <w:rPr>
                  <w:noProof/>
                  <w:webHidden/>
                </w:rPr>
                <w:fldChar w:fldCharType="end"/>
              </w:r>
              <w:r>
                <w:fldChar w:fldCharType="end"/>
              </w:r>
            </w:p>
            <w:p w:rsidR="00A5505D" w:rsidRDefault="00F061A6">
              <w:pPr>
                <w:pStyle w:val="Indholdsfortegnelse2"/>
                <w:tabs>
                  <w:tab w:val="left" w:pos="1100"/>
                  <w:tab w:val="right" w:leader="dot" w:pos="10705"/>
                </w:tabs>
                <w:rPr>
                  <w:rFonts w:asciiTheme="minorHAnsi" w:eastAsiaTheme="minorEastAsia" w:hAnsiTheme="minorHAnsi" w:cstheme="minorBidi"/>
                  <w:noProof/>
                  <w:sz w:val="22"/>
                  <w:szCs w:val="22"/>
                </w:rPr>
              </w:pPr>
              <w:r>
                <w:fldChar w:fldCharType="begin"/>
              </w:r>
              <w:r>
                <w:instrText>HYPERLINK \l "_</w:instrText>
              </w:r>
              <w:del w:id="1485" w:author="Skat" w:date="2010-07-08T14:54:00Z">
                <w:r w:rsidR="00377F89">
                  <w:delInstrText>Toc265234070</w:delInstrText>
                </w:r>
              </w:del>
              <w:ins w:id="1486" w:author="Skat" w:date="2010-07-08T14:54:00Z">
                <w:r>
                  <w:instrText>Toc266364266</w:instrText>
                </w:r>
              </w:ins>
              <w:r>
                <w:instrText>"</w:instrText>
              </w:r>
              <w:r>
                <w:fldChar w:fldCharType="separate"/>
              </w:r>
              <w:del w:id="1487" w:author="Skat" w:date="2010-07-08T14:54:00Z">
                <w:r w:rsidR="003C3769" w:rsidRPr="00B303A9">
                  <w:rPr>
                    <w:rStyle w:val="Hyperlink"/>
                    <w:noProof/>
                  </w:rPr>
                  <w:delText>9.106</w:delText>
                </w:r>
                <w:r w:rsidR="003C3769">
                  <w:rPr>
                    <w:rFonts w:asciiTheme="minorHAnsi" w:eastAsiaTheme="minorEastAsia" w:hAnsiTheme="minorHAnsi" w:cstheme="minorBidi"/>
                    <w:noProof/>
                    <w:sz w:val="22"/>
                    <w:szCs w:val="22"/>
                  </w:rPr>
                  <w:tab/>
                </w:r>
                <w:r w:rsidR="003C3769" w:rsidRPr="00B303A9">
                  <w:rPr>
                    <w:rStyle w:val="Hyperlink"/>
                    <w:noProof/>
                  </w:rPr>
                  <w:delText>ÅrsagFastTekst</w:delText>
                </w:r>
                <w:r w:rsidR="003C3769">
                  <w:rPr>
                    <w:noProof/>
                    <w:webHidden/>
                  </w:rPr>
                  <w:tab/>
                </w:r>
              </w:del>
              <w:ins w:id="1488" w:author="Skat" w:date="2010-07-08T14:54:00Z">
                <w:r w:rsidR="00A5505D" w:rsidRPr="006E51C3">
                  <w:rPr>
                    <w:rStyle w:val="Hyperlink"/>
                    <w:noProof/>
                  </w:rPr>
                  <w:t>9.99</w:t>
                </w:r>
                <w:r w:rsidR="00A5505D">
                  <w:rPr>
                    <w:rFonts w:asciiTheme="minorHAnsi" w:eastAsiaTheme="minorEastAsia" w:hAnsiTheme="minorHAnsi" w:cstheme="minorBidi"/>
                    <w:noProof/>
                    <w:sz w:val="22"/>
                    <w:szCs w:val="22"/>
                  </w:rPr>
                  <w:tab/>
                </w:r>
                <w:r w:rsidR="00A5505D" w:rsidRPr="006E51C3">
                  <w:rPr>
                    <w:rStyle w:val="Hyperlink"/>
                    <w:noProof/>
                  </w:rPr>
                  <w:t>UdenlandskVirksomhedNummer</w:t>
                </w:r>
                <w:r w:rsidR="00A5505D">
                  <w:rPr>
                    <w:noProof/>
                    <w:webHidden/>
                  </w:rPr>
                  <w:tab/>
                </w:r>
              </w:ins>
              <w:r>
                <w:rPr>
                  <w:noProof/>
                  <w:webHidden/>
                </w:rPr>
                <w:fldChar w:fldCharType="begin"/>
              </w:r>
              <w:r w:rsidR="00A5505D">
                <w:rPr>
                  <w:noProof/>
                  <w:webHidden/>
                </w:rPr>
                <w:instrText xml:space="preserve"> PAGEREF _</w:instrText>
              </w:r>
              <w:del w:id="1489" w:author="Skat" w:date="2010-07-08T14:54:00Z">
                <w:r w:rsidR="003C3769">
                  <w:rPr>
                    <w:noProof/>
                    <w:webHidden/>
                  </w:rPr>
                  <w:delInstrText>Toc265234070</w:delInstrText>
                </w:r>
              </w:del>
              <w:ins w:id="1490" w:author="Skat" w:date="2010-07-08T14:54:00Z">
                <w:r w:rsidR="00A5505D">
                  <w:rPr>
                    <w:noProof/>
                    <w:webHidden/>
                  </w:rPr>
                  <w:instrText>Toc266364266</w:instrText>
                </w:r>
              </w:ins>
              <w:r w:rsidR="00A5505D">
                <w:rPr>
                  <w:noProof/>
                  <w:webHidden/>
                </w:rPr>
                <w:instrText xml:space="preserve"> \h </w:instrText>
              </w:r>
              <w:r>
                <w:rPr>
                  <w:noProof/>
                  <w:webHidden/>
                </w:rPr>
              </w:r>
              <w:r>
                <w:rPr>
                  <w:noProof/>
                  <w:webHidden/>
                </w:rPr>
                <w:fldChar w:fldCharType="separate"/>
              </w:r>
              <w:r w:rsidR="00A5505D">
                <w:rPr>
                  <w:noProof/>
                  <w:webHidden/>
                </w:rPr>
                <w:t>198</w:t>
              </w:r>
              <w:r>
                <w:rPr>
                  <w:noProof/>
                  <w:webHidden/>
                </w:rPr>
                <w:fldChar w:fldCharType="end"/>
              </w:r>
              <w:r>
                <w:fldChar w:fldCharType="end"/>
              </w:r>
            </w:p>
            <w:p w:rsidR="003C3769" w:rsidRDefault="00F061A6">
              <w:pPr>
                <w:pStyle w:val="Indholdsfortegnelse2"/>
                <w:tabs>
                  <w:tab w:val="left" w:pos="1100"/>
                  <w:tab w:val="right" w:leader="dot" w:pos="10705"/>
                </w:tabs>
                <w:rPr>
                  <w:del w:id="1491" w:author="Skat" w:date="2010-07-08T14:54:00Z"/>
                  <w:rFonts w:asciiTheme="minorHAnsi" w:eastAsiaTheme="minorEastAsia" w:hAnsiTheme="minorHAnsi" w:cstheme="minorBidi"/>
                  <w:noProof/>
                  <w:sz w:val="22"/>
                  <w:szCs w:val="22"/>
                </w:rPr>
              </w:pPr>
              <w:r>
                <w:fldChar w:fldCharType="begin"/>
              </w:r>
              <w:r>
                <w:instrText>HYPERLINK \l "_</w:instrText>
              </w:r>
              <w:del w:id="1492" w:author="Skat" w:date="2010-07-08T14:54:00Z">
                <w:r w:rsidR="00377F89">
                  <w:delInstrText>Toc265234071</w:delInstrText>
                </w:r>
              </w:del>
              <w:ins w:id="1493" w:author="Skat" w:date="2010-07-08T14:54:00Z">
                <w:r>
                  <w:instrText>Toc266364267</w:instrText>
                </w:r>
              </w:ins>
              <w:r>
                <w:instrText>"</w:instrText>
              </w:r>
              <w:r>
                <w:fldChar w:fldCharType="separate"/>
              </w:r>
              <w:r w:rsidR="00A5505D" w:rsidRPr="006E51C3">
                <w:rPr>
                  <w:rStyle w:val="Hyperlink"/>
                  <w:noProof/>
                </w:rPr>
                <w:t>9.</w:t>
              </w:r>
              <w:del w:id="1494" w:author="Skat" w:date="2010-07-08T14:54:00Z">
                <w:r w:rsidR="003C3769" w:rsidRPr="00B303A9">
                  <w:rPr>
                    <w:rStyle w:val="Hyperlink"/>
                    <w:noProof/>
                  </w:rPr>
                  <w:delText>107</w:delText>
                </w:r>
                <w:r w:rsidR="003C3769">
                  <w:rPr>
                    <w:rFonts w:asciiTheme="minorHAnsi" w:eastAsiaTheme="minorEastAsia" w:hAnsiTheme="minorHAnsi" w:cstheme="minorBidi"/>
                    <w:noProof/>
                    <w:sz w:val="22"/>
                    <w:szCs w:val="22"/>
                  </w:rPr>
                  <w:tab/>
                </w:r>
                <w:r w:rsidR="003C3769" w:rsidRPr="00B303A9">
                  <w:rPr>
                    <w:rStyle w:val="Hyperlink"/>
                    <w:noProof/>
                  </w:rPr>
                  <w:delText>ÅrsagFastTekst1</w:delText>
                </w:r>
              </w:del>
              <w:ins w:id="1495" w:author="Skat" w:date="2010-07-08T14:54:00Z">
                <w:r w:rsidR="00A5505D" w:rsidRPr="006E51C3">
                  <w:rPr>
                    <w:rStyle w:val="Hyperlink"/>
                    <w:noProof/>
                  </w:rPr>
                  <w:t>100</w:t>
                </w:r>
                <w:r w:rsidR="00A5505D">
                  <w:rPr>
                    <w:rFonts w:asciiTheme="minorHAnsi" w:eastAsiaTheme="minorEastAsia" w:hAnsiTheme="minorHAnsi" w:cstheme="minorBidi"/>
                    <w:noProof/>
                    <w:sz w:val="22"/>
                    <w:szCs w:val="22"/>
                  </w:rPr>
                  <w:tab/>
                </w:r>
                <w:r w:rsidR="00A5505D" w:rsidRPr="006E51C3">
                  <w:rPr>
                    <w:rStyle w:val="Hyperlink"/>
                    <w:noProof/>
                  </w:rPr>
                  <w:t>UmyndighedsKode</w:t>
                </w:r>
              </w:ins>
              <w:r w:rsidR="00A5505D">
                <w:rPr>
                  <w:noProof/>
                  <w:webHidden/>
                </w:rPr>
                <w:tab/>
              </w:r>
              <w:r>
                <w:rPr>
                  <w:noProof/>
                  <w:webHidden/>
                </w:rPr>
                <w:fldChar w:fldCharType="begin"/>
              </w:r>
              <w:r w:rsidR="00A5505D">
                <w:rPr>
                  <w:noProof/>
                  <w:webHidden/>
                </w:rPr>
                <w:instrText xml:space="preserve"> PAGEREF _</w:instrText>
              </w:r>
              <w:del w:id="1496" w:author="Skat" w:date="2010-07-08T14:54:00Z">
                <w:r w:rsidR="003C3769">
                  <w:rPr>
                    <w:noProof/>
                    <w:webHidden/>
                  </w:rPr>
                  <w:delInstrText>Toc265234071</w:delInstrText>
                </w:r>
              </w:del>
              <w:ins w:id="1497" w:author="Skat" w:date="2010-07-08T14:54:00Z">
                <w:r w:rsidR="00A5505D">
                  <w:rPr>
                    <w:noProof/>
                    <w:webHidden/>
                  </w:rPr>
                  <w:instrText>Toc266364267</w:instrText>
                </w:r>
              </w:ins>
              <w:r w:rsidR="00A5505D">
                <w:rPr>
                  <w:noProof/>
                  <w:webHidden/>
                </w:rPr>
                <w:instrText xml:space="preserve"> \h </w:instrText>
              </w:r>
              <w:r>
                <w:rPr>
                  <w:noProof/>
                  <w:webHidden/>
                </w:rPr>
              </w:r>
              <w:r>
                <w:rPr>
                  <w:noProof/>
                  <w:webHidden/>
                </w:rPr>
                <w:fldChar w:fldCharType="separate"/>
              </w:r>
              <w:r w:rsidR="00A5505D">
                <w:rPr>
                  <w:noProof/>
                  <w:webHidden/>
                </w:rPr>
                <w:t>198</w:t>
              </w:r>
              <w:r>
                <w:rPr>
                  <w:noProof/>
                  <w:webHidden/>
                </w:rPr>
                <w:fldChar w:fldCharType="end"/>
              </w:r>
              <w:r>
                <w:fldChar w:fldCharType="end"/>
              </w:r>
            </w:p>
            <w:p w:rsidR="00A5505D" w:rsidRDefault="00A5505D">
              <w:pPr>
                <w:pStyle w:val="Indholdsfortegnelse2"/>
                <w:tabs>
                  <w:tab w:val="left" w:pos="1100"/>
                  <w:tab w:val="right" w:leader="dot" w:pos="10705"/>
                </w:tabs>
                <w:rPr>
                  <w:ins w:id="1498" w:author="Skat" w:date="2010-07-08T14:54:00Z"/>
                  <w:rFonts w:asciiTheme="minorHAnsi" w:eastAsiaTheme="minorEastAsia" w:hAnsiTheme="minorHAnsi" w:cstheme="minorBidi"/>
                  <w:noProof/>
                  <w:sz w:val="22"/>
                  <w:szCs w:val="22"/>
                </w:rPr>
              </w:pPr>
            </w:p>
            <w:p w:rsidR="00A5505D" w:rsidRDefault="00F061A6">
              <w:pPr>
                <w:pStyle w:val="Indholdsfortegnelse2"/>
                <w:tabs>
                  <w:tab w:val="left" w:pos="1100"/>
                  <w:tab w:val="right" w:leader="dot" w:pos="10705"/>
                </w:tabs>
                <w:rPr>
                  <w:ins w:id="1499" w:author="Skat" w:date="2010-07-08T14:54:00Z"/>
                  <w:rFonts w:asciiTheme="minorHAnsi" w:eastAsiaTheme="minorEastAsia" w:hAnsiTheme="minorHAnsi" w:cstheme="minorBidi"/>
                  <w:noProof/>
                  <w:sz w:val="22"/>
                  <w:szCs w:val="22"/>
                </w:rPr>
              </w:pPr>
              <w:ins w:id="1500" w:author="Skat" w:date="2010-07-08T14:54:00Z">
                <w:r>
                  <w:fldChar w:fldCharType="begin"/>
                </w:r>
                <w:r>
                  <w:instrText>HYPERLINK \l "_Toc266364268"</w:instrText>
                </w:r>
                <w:r>
                  <w:fldChar w:fldCharType="separate"/>
                </w:r>
                <w:r w:rsidR="00A5505D" w:rsidRPr="006E51C3">
                  <w:rPr>
                    <w:rStyle w:val="Hyperlink"/>
                    <w:noProof/>
                  </w:rPr>
                  <w:t>9.101</w:t>
                </w:r>
                <w:r w:rsidR="00A5505D">
                  <w:rPr>
                    <w:rFonts w:asciiTheme="minorHAnsi" w:eastAsiaTheme="minorEastAsia" w:hAnsiTheme="minorHAnsi" w:cstheme="minorBidi"/>
                    <w:noProof/>
                    <w:sz w:val="22"/>
                    <w:szCs w:val="22"/>
                  </w:rPr>
                  <w:tab/>
                </w:r>
                <w:r w:rsidR="00A5505D" w:rsidRPr="006E51C3">
                  <w:rPr>
                    <w:rStyle w:val="Hyperlink"/>
                    <w:noProof/>
                  </w:rPr>
                  <w:t>Valuta</w:t>
                </w:r>
                <w:r w:rsidR="00A5505D">
                  <w:rPr>
                    <w:noProof/>
                    <w:webHidden/>
                  </w:rPr>
                  <w:tab/>
                </w:r>
                <w:r>
                  <w:rPr>
                    <w:noProof/>
                    <w:webHidden/>
                  </w:rPr>
                  <w:fldChar w:fldCharType="begin"/>
                </w:r>
                <w:r w:rsidR="00A5505D">
                  <w:rPr>
                    <w:noProof/>
                    <w:webHidden/>
                  </w:rPr>
                  <w:instrText xml:space="preserve"> PAGEREF _Toc266364268 \h </w:instrText>
                </w:r>
                <w:r>
                  <w:rPr>
                    <w:noProof/>
                    <w:webHidden/>
                  </w:rPr>
                </w:r>
                <w:r>
                  <w:rPr>
                    <w:noProof/>
                    <w:webHidden/>
                  </w:rPr>
                  <w:fldChar w:fldCharType="separate"/>
                </w:r>
                <w:r w:rsidR="00A5505D">
                  <w:rPr>
                    <w:noProof/>
                    <w:webHidden/>
                  </w:rPr>
                  <w:t>198</w:t>
                </w:r>
                <w:r>
                  <w:rPr>
                    <w:noProof/>
                    <w:webHidden/>
                  </w:rPr>
                  <w:fldChar w:fldCharType="end"/>
                </w:r>
                <w:r>
                  <w:fldChar w:fldCharType="end"/>
                </w:r>
              </w:ins>
            </w:p>
            <w:p w:rsidR="00A5505D" w:rsidRDefault="00F061A6">
              <w:pPr>
                <w:pStyle w:val="Indholdsfortegnelse2"/>
                <w:tabs>
                  <w:tab w:val="left" w:pos="1100"/>
                  <w:tab w:val="right" w:leader="dot" w:pos="10705"/>
                </w:tabs>
                <w:rPr>
                  <w:ins w:id="1501" w:author="Skat" w:date="2010-07-08T14:54:00Z"/>
                  <w:rFonts w:asciiTheme="minorHAnsi" w:eastAsiaTheme="minorEastAsia" w:hAnsiTheme="minorHAnsi" w:cstheme="minorBidi"/>
                  <w:noProof/>
                  <w:sz w:val="22"/>
                  <w:szCs w:val="22"/>
                </w:rPr>
              </w:pPr>
              <w:ins w:id="1502" w:author="Skat" w:date="2010-07-08T14:54:00Z">
                <w:r>
                  <w:fldChar w:fldCharType="begin"/>
                </w:r>
                <w:r>
                  <w:instrText>HYPERLINK \l "_Toc266364269"</w:instrText>
                </w:r>
                <w:r>
                  <w:fldChar w:fldCharType="separate"/>
                </w:r>
                <w:r w:rsidR="00A5505D" w:rsidRPr="006E51C3">
                  <w:rPr>
                    <w:rStyle w:val="Hyperlink"/>
                    <w:noProof/>
                  </w:rPr>
                  <w:t>9.102</w:t>
                </w:r>
                <w:r w:rsidR="00A5505D">
                  <w:rPr>
                    <w:rFonts w:asciiTheme="minorHAnsi" w:eastAsiaTheme="minorEastAsia" w:hAnsiTheme="minorHAnsi" w:cstheme="minorBidi"/>
                    <w:noProof/>
                    <w:sz w:val="22"/>
                    <w:szCs w:val="22"/>
                  </w:rPr>
                  <w:tab/>
                </w:r>
                <w:r w:rsidR="00A5505D" w:rsidRPr="006E51C3">
                  <w:rPr>
                    <w:rStyle w:val="Hyperlink"/>
                    <w:noProof/>
                  </w:rPr>
                  <w:t>ValutaKode</w:t>
                </w:r>
                <w:r w:rsidR="00A5505D">
                  <w:rPr>
                    <w:noProof/>
                    <w:webHidden/>
                  </w:rPr>
                  <w:tab/>
                </w:r>
                <w:r>
                  <w:rPr>
                    <w:noProof/>
                    <w:webHidden/>
                  </w:rPr>
                  <w:fldChar w:fldCharType="begin"/>
                </w:r>
                <w:r w:rsidR="00A5505D">
                  <w:rPr>
                    <w:noProof/>
                    <w:webHidden/>
                  </w:rPr>
                  <w:instrText xml:space="preserve"> PAGEREF _Toc266364269 \h </w:instrText>
                </w:r>
                <w:r>
                  <w:rPr>
                    <w:noProof/>
                    <w:webHidden/>
                  </w:rPr>
                </w:r>
                <w:r>
                  <w:rPr>
                    <w:noProof/>
                    <w:webHidden/>
                  </w:rPr>
                  <w:fldChar w:fldCharType="separate"/>
                </w:r>
                <w:r w:rsidR="00A5505D">
                  <w:rPr>
                    <w:noProof/>
                    <w:webHidden/>
                  </w:rPr>
                  <w:t>198</w:t>
                </w:r>
                <w:r>
                  <w:rPr>
                    <w:noProof/>
                    <w:webHidden/>
                  </w:rPr>
                  <w:fldChar w:fldCharType="end"/>
                </w:r>
                <w:r>
                  <w:fldChar w:fldCharType="end"/>
                </w:r>
              </w:ins>
            </w:p>
            <w:p w:rsidR="00A5505D" w:rsidRDefault="00F061A6">
              <w:pPr>
                <w:pStyle w:val="Indholdsfortegnelse2"/>
                <w:tabs>
                  <w:tab w:val="left" w:pos="1100"/>
                  <w:tab w:val="right" w:leader="dot" w:pos="10705"/>
                </w:tabs>
                <w:rPr>
                  <w:ins w:id="1503" w:author="Skat" w:date="2010-07-08T14:54:00Z"/>
                  <w:rFonts w:asciiTheme="minorHAnsi" w:eastAsiaTheme="minorEastAsia" w:hAnsiTheme="minorHAnsi" w:cstheme="minorBidi"/>
                  <w:noProof/>
                  <w:sz w:val="22"/>
                  <w:szCs w:val="22"/>
                </w:rPr>
              </w:pPr>
              <w:ins w:id="1504" w:author="Skat" w:date="2010-07-08T14:54:00Z">
                <w:r>
                  <w:fldChar w:fldCharType="begin"/>
                </w:r>
                <w:r>
                  <w:instrText>HYPERLINK \l "_Toc266364270"</w:instrText>
                </w:r>
                <w:r>
                  <w:fldChar w:fldCharType="separate"/>
                </w:r>
                <w:r w:rsidR="00A5505D" w:rsidRPr="006E51C3">
                  <w:rPr>
                    <w:rStyle w:val="Hyperlink"/>
                    <w:noProof/>
                  </w:rPr>
                  <w:t>9.103</w:t>
                </w:r>
                <w:r w:rsidR="00A5505D">
                  <w:rPr>
                    <w:rFonts w:asciiTheme="minorHAnsi" w:eastAsiaTheme="minorEastAsia" w:hAnsiTheme="minorHAnsi" w:cstheme="minorBidi"/>
                    <w:noProof/>
                    <w:sz w:val="22"/>
                    <w:szCs w:val="22"/>
                  </w:rPr>
                  <w:tab/>
                </w:r>
                <w:r w:rsidR="00A5505D" w:rsidRPr="006E51C3">
                  <w:rPr>
                    <w:rStyle w:val="Hyperlink"/>
                    <w:noProof/>
                  </w:rPr>
                  <w:t>VejKode</w:t>
                </w:r>
                <w:r w:rsidR="00A5505D">
                  <w:rPr>
                    <w:noProof/>
                    <w:webHidden/>
                  </w:rPr>
                  <w:tab/>
                </w:r>
                <w:r>
                  <w:rPr>
                    <w:noProof/>
                    <w:webHidden/>
                  </w:rPr>
                  <w:fldChar w:fldCharType="begin"/>
                </w:r>
                <w:r w:rsidR="00A5505D">
                  <w:rPr>
                    <w:noProof/>
                    <w:webHidden/>
                  </w:rPr>
                  <w:instrText xml:space="preserve"> PAGEREF _Toc266364270 \h </w:instrText>
                </w:r>
                <w:r>
                  <w:rPr>
                    <w:noProof/>
                    <w:webHidden/>
                  </w:rPr>
                </w:r>
                <w:r>
                  <w:rPr>
                    <w:noProof/>
                    <w:webHidden/>
                  </w:rPr>
                  <w:fldChar w:fldCharType="separate"/>
                </w:r>
                <w:r w:rsidR="00A5505D">
                  <w:rPr>
                    <w:noProof/>
                    <w:webHidden/>
                  </w:rPr>
                  <w:t>198</w:t>
                </w:r>
                <w:r>
                  <w:rPr>
                    <w:noProof/>
                    <w:webHidden/>
                  </w:rPr>
                  <w:fldChar w:fldCharType="end"/>
                </w:r>
                <w:r>
                  <w:fldChar w:fldCharType="end"/>
                </w:r>
              </w:ins>
            </w:p>
            <w:p w:rsidR="00A5505D" w:rsidRDefault="00F061A6">
              <w:pPr>
                <w:pStyle w:val="Indholdsfortegnelse2"/>
                <w:tabs>
                  <w:tab w:val="left" w:pos="1100"/>
                  <w:tab w:val="right" w:leader="dot" w:pos="10705"/>
                </w:tabs>
                <w:rPr>
                  <w:ins w:id="1505" w:author="Skat" w:date="2010-07-08T14:54:00Z"/>
                  <w:rFonts w:asciiTheme="minorHAnsi" w:eastAsiaTheme="minorEastAsia" w:hAnsiTheme="minorHAnsi" w:cstheme="minorBidi"/>
                  <w:noProof/>
                  <w:sz w:val="22"/>
                  <w:szCs w:val="22"/>
                </w:rPr>
              </w:pPr>
              <w:ins w:id="1506" w:author="Skat" w:date="2010-07-08T14:54:00Z">
                <w:r>
                  <w:fldChar w:fldCharType="begin"/>
                </w:r>
                <w:r>
                  <w:instrText>HYPERLINK \l "_Toc266364271"</w:instrText>
                </w:r>
                <w:r>
                  <w:fldChar w:fldCharType="separate"/>
                </w:r>
                <w:r w:rsidR="00A5505D" w:rsidRPr="006E51C3">
                  <w:rPr>
                    <w:rStyle w:val="Hyperlink"/>
                    <w:noProof/>
                  </w:rPr>
                  <w:t>9.104</w:t>
                </w:r>
                <w:r w:rsidR="00A5505D">
                  <w:rPr>
                    <w:rFonts w:asciiTheme="minorHAnsi" w:eastAsiaTheme="minorEastAsia" w:hAnsiTheme="minorHAnsi" w:cstheme="minorBidi"/>
                    <w:noProof/>
                    <w:sz w:val="22"/>
                    <w:szCs w:val="22"/>
                  </w:rPr>
                  <w:tab/>
                </w:r>
                <w:r w:rsidR="00A5505D" w:rsidRPr="006E51C3">
                  <w:rPr>
                    <w:rStyle w:val="Hyperlink"/>
                    <w:noProof/>
                  </w:rPr>
                  <w:t>VirksomhedNavn</w:t>
                </w:r>
                <w:r w:rsidR="00A5505D">
                  <w:rPr>
                    <w:noProof/>
                    <w:webHidden/>
                  </w:rPr>
                  <w:tab/>
                </w:r>
                <w:r>
                  <w:rPr>
                    <w:noProof/>
                    <w:webHidden/>
                  </w:rPr>
                  <w:fldChar w:fldCharType="begin"/>
                </w:r>
                <w:r w:rsidR="00A5505D">
                  <w:rPr>
                    <w:noProof/>
                    <w:webHidden/>
                  </w:rPr>
                  <w:instrText xml:space="preserve"> PAGEREF _Toc266364271 \h </w:instrText>
                </w:r>
                <w:r>
                  <w:rPr>
                    <w:noProof/>
                    <w:webHidden/>
                  </w:rPr>
                </w:r>
                <w:r>
                  <w:rPr>
                    <w:noProof/>
                    <w:webHidden/>
                  </w:rPr>
                  <w:fldChar w:fldCharType="separate"/>
                </w:r>
                <w:r w:rsidR="00A5505D">
                  <w:rPr>
                    <w:noProof/>
                    <w:webHidden/>
                  </w:rPr>
                  <w:t>199</w:t>
                </w:r>
                <w:r>
                  <w:rPr>
                    <w:noProof/>
                    <w:webHidden/>
                  </w:rPr>
                  <w:fldChar w:fldCharType="end"/>
                </w:r>
                <w:r>
                  <w:fldChar w:fldCharType="end"/>
                </w:r>
              </w:ins>
            </w:p>
            <w:p w:rsidR="00A5505D" w:rsidRDefault="00F061A6">
              <w:pPr>
                <w:pStyle w:val="Indholdsfortegnelse2"/>
                <w:tabs>
                  <w:tab w:val="left" w:pos="1100"/>
                  <w:tab w:val="right" w:leader="dot" w:pos="10705"/>
                </w:tabs>
                <w:rPr>
                  <w:ins w:id="1507" w:author="Skat" w:date="2010-07-08T14:54:00Z"/>
                  <w:rFonts w:asciiTheme="minorHAnsi" w:eastAsiaTheme="minorEastAsia" w:hAnsiTheme="minorHAnsi" w:cstheme="minorBidi"/>
                  <w:noProof/>
                  <w:sz w:val="22"/>
                  <w:szCs w:val="22"/>
                </w:rPr>
              </w:pPr>
              <w:ins w:id="1508" w:author="Skat" w:date="2010-07-08T14:54:00Z">
                <w:r>
                  <w:fldChar w:fldCharType="begin"/>
                </w:r>
                <w:r>
                  <w:instrText>HYPERLINK \l "_Toc266364272"</w:instrText>
                </w:r>
                <w:r>
                  <w:fldChar w:fldCharType="separate"/>
                </w:r>
                <w:r w:rsidR="00A5505D" w:rsidRPr="006E51C3">
                  <w:rPr>
                    <w:rStyle w:val="Hyperlink"/>
                    <w:noProof/>
                  </w:rPr>
                  <w:t>9.105</w:t>
                </w:r>
                <w:r w:rsidR="00A5505D">
                  <w:rPr>
                    <w:rFonts w:asciiTheme="minorHAnsi" w:eastAsiaTheme="minorEastAsia" w:hAnsiTheme="minorHAnsi" w:cstheme="minorBidi"/>
                    <w:noProof/>
                    <w:sz w:val="22"/>
                    <w:szCs w:val="22"/>
                  </w:rPr>
                  <w:tab/>
                </w:r>
                <w:r w:rsidR="00A5505D" w:rsidRPr="006E51C3">
                  <w:rPr>
                    <w:rStyle w:val="Hyperlink"/>
                    <w:noProof/>
                  </w:rPr>
                  <w:t>XML</w:t>
                </w:r>
                <w:r w:rsidR="00A5505D">
                  <w:rPr>
                    <w:noProof/>
                    <w:webHidden/>
                  </w:rPr>
                  <w:tab/>
                </w:r>
                <w:r>
                  <w:rPr>
                    <w:noProof/>
                    <w:webHidden/>
                  </w:rPr>
                  <w:fldChar w:fldCharType="begin"/>
                </w:r>
                <w:r w:rsidR="00A5505D">
                  <w:rPr>
                    <w:noProof/>
                    <w:webHidden/>
                  </w:rPr>
                  <w:instrText xml:space="preserve"> PAGEREF _Toc266364272 \h </w:instrText>
                </w:r>
                <w:r>
                  <w:rPr>
                    <w:noProof/>
                    <w:webHidden/>
                  </w:rPr>
                </w:r>
                <w:r>
                  <w:rPr>
                    <w:noProof/>
                    <w:webHidden/>
                  </w:rPr>
                  <w:fldChar w:fldCharType="separate"/>
                </w:r>
                <w:r w:rsidR="00A5505D">
                  <w:rPr>
                    <w:noProof/>
                    <w:webHidden/>
                  </w:rPr>
                  <w:t>199</w:t>
                </w:r>
                <w:r>
                  <w:rPr>
                    <w:noProof/>
                    <w:webHidden/>
                  </w:rPr>
                  <w:fldChar w:fldCharType="end"/>
                </w:r>
                <w:r>
                  <w:fldChar w:fldCharType="end"/>
                </w:r>
              </w:ins>
            </w:p>
            <w:p w:rsidR="00A5505D" w:rsidRDefault="00F061A6">
              <w:pPr>
                <w:pStyle w:val="Indholdsfortegnelse2"/>
                <w:tabs>
                  <w:tab w:val="left" w:pos="1100"/>
                  <w:tab w:val="right" w:leader="dot" w:pos="10705"/>
                </w:tabs>
                <w:rPr>
                  <w:ins w:id="1509" w:author="Skat" w:date="2010-07-08T14:54:00Z"/>
                  <w:rFonts w:asciiTheme="minorHAnsi" w:eastAsiaTheme="minorEastAsia" w:hAnsiTheme="minorHAnsi" w:cstheme="minorBidi"/>
                  <w:noProof/>
                  <w:sz w:val="22"/>
                  <w:szCs w:val="22"/>
                </w:rPr>
              </w:pPr>
              <w:ins w:id="1510" w:author="Skat" w:date="2010-07-08T14:54:00Z">
                <w:r>
                  <w:fldChar w:fldCharType="begin"/>
                </w:r>
                <w:r>
                  <w:instrText>HYPERLINK \l "_Toc266364273"</w:instrText>
                </w:r>
                <w:r>
                  <w:fldChar w:fldCharType="separate"/>
                </w:r>
                <w:r w:rsidR="00A5505D" w:rsidRPr="006E51C3">
                  <w:rPr>
                    <w:rStyle w:val="Hyperlink"/>
                    <w:noProof/>
                  </w:rPr>
                  <w:t>9.106</w:t>
                </w:r>
                <w:r w:rsidR="00A5505D">
                  <w:rPr>
                    <w:rFonts w:asciiTheme="minorHAnsi" w:eastAsiaTheme="minorEastAsia" w:hAnsiTheme="minorHAnsi" w:cstheme="minorBidi"/>
                    <w:noProof/>
                    <w:sz w:val="22"/>
                    <w:szCs w:val="22"/>
                  </w:rPr>
                  <w:tab/>
                </w:r>
                <w:r w:rsidR="00A5505D" w:rsidRPr="006E51C3">
                  <w:rPr>
                    <w:rStyle w:val="Hyperlink"/>
                    <w:noProof/>
                  </w:rPr>
                  <w:t>ÅbningTid</w:t>
                </w:r>
                <w:r w:rsidR="00A5505D">
                  <w:rPr>
                    <w:noProof/>
                    <w:webHidden/>
                  </w:rPr>
                  <w:tab/>
                </w:r>
                <w:r>
                  <w:rPr>
                    <w:noProof/>
                    <w:webHidden/>
                  </w:rPr>
                  <w:fldChar w:fldCharType="begin"/>
                </w:r>
                <w:r w:rsidR="00A5505D">
                  <w:rPr>
                    <w:noProof/>
                    <w:webHidden/>
                  </w:rPr>
                  <w:instrText xml:space="preserve"> PAGEREF _Toc266364273 \h </w:instrText>
                </w:r>
                <w:r>
                  <w:rPr>
                    <w:noProof/>
                    <w:webHidden/>
                  </w:rPr>
                </w:r>
                <w:r>
                  <w:rPr>
                    <w:noProof/>
                    <w:webHidden/>
                  </w:rPr>
                  <w:fldChar w:fldCharType="separate"/>
                </w:r>
                <w:r w:rsidR="00A5505D">
                  <w:rPr>
                    <w:noProof/>
                    <w:webHidden/>
                  </w:rPr>
                  <w:t>199</w:t>
                </w:r>
                <w:r>
                  <w:rPr>
                    <w:noProof/>
                    <w:webHidden/>
                  </w:rPr>
                  <w:fldChar w:fldCharType="end"/>
                </w:r>
                <w:r>
                  <w:fldChar w:fldCharType="end"/>
                </w:r>
              </w:ins>
            </w:p>
            <w:p w:rsidR="00A5505D" w:rsidRDefault="00F061A6">
              <w:pPr>
                <w:pStyle w:val="Indholdsfortegnelse2"/>
                <w:tabs>
                  <w:tab w:val="left" w:pos="1100"/>
                  <w:tab w:val="right" w:leader="dot" w:pos="10705"/>
                </w:tabs>
                <w:rPr>
                  <w:ins w:id="1511" w:author="Skat" w:date="2010-07-08T14:54:00Z"/>
                  <w:rFonts w:asciiTheme="minorHAnsi" w:eastAsiaTheme="minorEastAsia" w:hAnsiTheme="minorHAnsi" w:cstheme="minorBidi"/>
                  <w:noProof/>
                  <w:sz w:val="22"/>
                  <w:szCs w:val="22"/>
                </w:rPr>
              </w:pPr>
              <w:ins w:id="1512" w:author="Skat" w:date="2010-07-08T14:54:00Z">
                <w:r>
                  <w:fldChar w:fldCharType="begin"/>
                </w:r>
                <w:r>
                  <w:instrText>HYPERLINK \l "_Toc266364274"</w:instrText>
                </w:r>
                <w:r>
                  <w:fldChar w:fldCharType="separate"/>
                </w:r>
                <w:r w:rsidR="00A5505D" w:rsidRPr="006E51C3">
                  <w:rPr>
                    <w:rStyle w:val="Hyperlink"/>
                    <w:noProof/>
                  </w:rPr>
                  <w:t>9.107</w:t>
                </w:r>
                <w:r w:rsidR="00A5505D">
                  <w:rPr>
                    <w:rFonts w:asciiTheme="minorHAnsi" w:eastAsiaTheme="minorEastAsia" w:hAnsiTheme="minorHAnsi" w:cstheme="minorBidi"/>
                    <w:noProof/>
                    <w:sz w:val="22"/>
                    <w:szCs w:val="22"/>
                  </w:rPr>
                  <w:tab/>
                </w:r>
                <w:r w:rsidR="00A5505D" w:rsidRPr="006E51C3">
                  <w:rPr>
                    <w:rStyle w:val="Hyperlink"/>
                    <w:noProof/>
                  </w:rPr>
                  <w:t>Årsag</w:t>
                </w:r>
                <w:r w:rsidR="00A5505D">
                  <w:rPr>
                    <w:noProof/>
                    <w:webHidden/>
                  </w:rPr>
                  <w:tab/>
                </w:r>
                <w:r>
                  <w:rPr>
                    <w:noProof/>
                    <w:webHidden/>
                  </w:rPr>
                  <w:fldChar w:fldCharType="begin"/>
                </w:r>
                <w:r w:rsidR="00A5505D">
                  <w:rPr>
                    <w:noProof/>
                    <w:webHidden/>
                  </w:rPr>
                  <w:instrText xml:space="preserve"> PAGEREF _Toc266364274 \h </w:instrText>
                </w:r>
                <w:r>
                  <w:rPr>
                    <w:noProof/>
                    <w:webHidden/>
                  </w:rPr>
                </w:r>
                <w:r>
                  <w:rPr>
                    <w:noProof/>
                    <w:webHidden/>
                  </w:rPr>
                  <w:fldChar w:fldCharType="separate"/>
                </w:r>
                <w:r w:rsidR="00A5505D">
                  <w:rPr>
                    <w:noProof/>
                    <w:webHidden/>
                  </w:rPr>
                  <w:t>199</w:t>
                </w:r>
                <w:r>
                  <w:rPr>
                    <w:noProof/>
                    <w:webHidden/>
                  </w:rPr>
                  <w:fldChar w:fldCharType="end"/>
                </w:r>
                <w:r>
                  <w:fldChar w:fldCharType="end"/>
                </w:r>
              </w:ins>
            </w:p>
            <w:p w:rsidR="00A5505D" w:rsidRDefault="00F061A6">
              <w:pPr>
                <w:pStyle w:val="Indholdsfortegnelse2"/>
                <w:tabs>
                  <w:tab w:val="left" w:pos="1100"/>
                  <w:tab w:val="right" w:leader="dot" w:pos="10705"/>
                </w:tabs>
                <w:rPr>
                  <w:ins w:id="1513" w:author="Skat" w:date="2010-07-08T14:54:00Z"/>
                  <w:rFonts w:asciiTheme="minorHAnsi" w:eastAsiaTheme="minorEastAsia" w:hAnsiTheme="minorHAnsi" w:cstheme="minorBidi"/>
                  <w:noProof/>
                  <w:sz w:val="22"/>
                  <w:szCs w:val="22"/>
                </w:rPr>
              </w:pPr>
              <w:ins w:id="1514" w:author="Skat" w:date="2010-07-08T14:54:00Z">
                <w:r>
                  <w:fldChar w:fldCharType="begin"/>
                </w:r>
                <w:r>
                  <w:instrText>HYPERLINK \l "_Toc266364275"</w:instrText>
                </w:r>
                <w:r>
                  <w:fldChar w:fldCharType="separate"/>
                </w:r>
                <w:r w:rsidR="00A5505D" w:rsidRPr="006E51C3">
                  <w:rPr>
                    <w:rStyle w:val="Hyperlink"/>
                    <w:noProof/>
                  </w:rPr>
                  <w:t>9.108</w:t>
                </w:r>
                <w:r w:rsidR="00A5505D">
                  <w:rPr>
                    <w:rFonts w:asciiTheme="minorHAnsi" w:eastAsiaTheme="minorEastAsia" w:hAnsiTheme="minorHAnsi" w:cstheme="minorBidi"/>
                    <w:noProof/>
                    <w:sz w:val="22"/>
                    <w:szCs w:val="22"/>
                  </w:rPr>
                  <w:tab/>
                </w:r>
                <w:r w:rsidR="00A5505D" w:rsidRPr="006E51C3">
                  <w:rPr>
                    <w:rStyle w:val="Hyperlink"/>
                    <w:noProof/>
                  </w:rPr>
                  <w:t>ÅrsagFastTekst</w:t>
                </w:r>
                <w:r w:rsidR="00A5505D">
                  <w:rPr>
                    <w:noProof/>
                    <w:webHidden/>
                  </w:rPr>
                  <w:tab/>
                </w:r>
                <w:r>
                  <w:rPr>
                    <w:noProof/>
                    <w:webHidden/>
                  </w:rPr>
                  <w:fldChar w:fldCharType="begin"/>
                </w:r>
                <w:r w:rsidR="00A5505D">
                  <w:rPr>
                    <w:noProof/>
                    <w:webHidden/>
                  </w:rPr>
                  <w:instrText xml:space="preserve"> PAGEREF _Toc266364275 \h </w:instrText>
                </w:r>
                <w:r>
                  <w:rPr>
                    <w:noProof/>
                    <w:webHidden/>
                  </w:rPr>
                </w:r>
                <w:r>
                  <w:rPr>
                    <w:noProof/>
                    <w:webHidden/>
                  </w:rPr>
                  <w:fldChar w:fldCharType="separate"/>
                </w:r>
                <w:r w:rsidR="00A5505D">
                  <w:rPr>
                    <w:noProof/>
                    <w:webHidden/>
                  </w:rPr>
                  <w:t>199</w:t>
                </w:r>
                <w:r>
                  <w:rPr>
                    <w:noProof/>
                    <w:webHidden/>
                  </w:rPr>
                  <w:fldChar w:fldCharType="end"/>
                </w:r>
                <w:r>
                  <w:fldChar w:fldCharType="end"/>
                </w:r>
              </w:ins>
            </w:p>
            <w:p w:rsidR="00A5505D" w:rsidRDefault="00F061A6">
              <w:pPr>
                <w:pStyle w:val="Indholdsfortegnelse2"/>
                <w:tabs>
                  <w:tab w:val="left" w:pos="1100"/>
                  <w:tab w:val="right" w:leader="dot" w:pos="10705"/>
                </w:tabs>
                <w:rPr>
                  <w:ins w:id="1515" w:author="Skat" w:date="2010-07-08T14:54:00Z"/>
                  <w:rFonts w:asciiTheme="minorHAnsi" w:eastAsiaTheme="minorEastAsia" w:hAnsiTheme="minorHAnsi" w:cstheme="minorBidi"/>
                  <w:noProof/>
                  <w:sz w:val="22"/>
                  <w:szCs w:val="22"/>
                </w:rPr>
              </w:pPr>
              <w:ins w:id="1516" w:author="Skat" w:date="2010-07-08T14:54:00Z">
                <w:r>
                  <w:fldChar w:fldCharType="begin"/>
                </w:r>
                <w:r>
                  <w:instrText>HYPERLINK \l "_Toc266364276"</w:instrText>
                </w:r>
                <w:r>
                  <w:fldChar w:fldCharType="separate"/>
                </w:r>
                <w:r w:rsidR="00A5505D" w:rsidRPr="006E51C3">
                  <w:rPr>
                    <w:rStyle w:val="Hyperlink"/>
                    <w:noProof/>
                  </w:rPr>
                  <w:t>9.109</w:t>
                </w:r>
                <w:r w:rsidR="00A5505D">
                  <w:rPr>
                    <w:rFonts w:asciiTheme="minorHAnsi" w:eastAsiaTheme="minorEastAsia" w:hAnsiTheme="minorHAnsi" w:cstheme="minorBidi"/>
                    <w:noProof/>
                    <w:sz w:val="22"/>
                    <w:szCs w:val="22"/>
                  </w:rPr>
                  <w:tab/>
                </w:r>
                <w:r w:rsidR="00A5505D" w:rsidRPr="006E51C3">
                  <w:rPr>
                    <w:rStyle w:val="Hyperlink"/>
                    <w:noProof/>
                  </w:rPr>
                  <w:t>ÅrsagFastTekst1</w:t>
                </w:r>
                <w:r w:rsidR="00A5505D">
                  <w:rPr>
                    <w:noProof/>
                    <w:webHidden/>
                  </w:rPr>
                  <w:tab/>
                </w:r>
                <w:r>
                  <w:rPr>
                    <w:noProof/>
                    <w:webHidden/>
                  </w:rPr>
                  <w:fldChar w:fldCharType="begin"/>
                </w:r>
                <w:r w:rsidR="00A5505D">
                  <w:rPr>
                    <w:noProof/>
                    <w:webHidden/>
                  </w:rPr>
                  <w:instrText xml:space="preserve"> PAGEREF _Toc266364276 \h </w:instrText>
                </w:r>
                <w:r>
                  <w:rPr>
                    <w:noProof/>
                    <w:webHidden/>
                  </w:rPr>
                </w:r>
                <w:r>
                  <w:rPr>
                    <w:noProof/>
                    <w:webHidden/>
                  </w:rPr>
                  <w:fldChar w:fldCharType="separate"/>
                </w:r>
                <w:r w:rsidR="00A5505D">
                  <w:rPr>
                    <w:noProof/>
                    <w:webHidden/>
                  </w:rPr>
                  <w:t>200</w:t>
                </w:r>
                <w:r>
                  <w:rPr>
                    <w:noProof/>
                    <w:webHidden/>
                  </w:rPr>
                  <w:fldChar w:fldCharType="end"/>
                </w:r>
                <w:r>
                  <w:fldChar w:fldCharType="end"/>
                </w:r>
              </w:ins>
            </w:p>
            <w:p w:rsidR="00A5505D" w:rsidRDefault="00F061A6">
              <w:r>
                <w:fldChar w:fldCharType="end"/>
              </w:r>
            </w:p>
          </w:sdtContent>
          <w:customXmlDelRangeStart w:id="1517" w:author="Skat" w:date="2010-07-08T14:54:00Z"/>
        </w:sdt>
        <w:customXmlDelRangeEnd w:id="1517"/>
      </w:sdtContent>
      <w:customXmlInsRangeStart w:id="1518" w:author="Skat" w:date="2010-07-08T14:54:00Z"/>
    </w:sdt>
    <w:customXmlInsRangeEnd w:id="1518"/>
    <w:p w:rsidR="00E1161E" w:rsidRDefault="00E1161E">
      <w:pPr>
        <w:rPr>
          <w:del w:id="1519" w:author="Skat" w:date="2010-07-08T14:54:00Z"/>
        </w:rPr>
      </w:pPr>
    </w:p>
    <w:p w:rsidR="003C3769" w:rsidRDefault="003C3769">
      <w:pPr>
        <w:rPr>
          <w:del w:id="1520" w:author="Skat" w:date="2010-07-08T14:54:00Z"/>
        </w:rPr>
      </w:pPr>
      <w:del w:id="1521" w:author="Skat" w:date="2010-07-08T14:54:00Z">
        <w:r>
          <w:br w:type="page"/>
        </w:r>
      </w:del>
    </w:p>
    <w:p w:rsidR="003C3769" w:rsidRDefault="003C3769">
      <w:pPr>
        <w:rPr>
          <w:del w:id="1522" w:author="Skat" w:date="2010-07-08T14:54:00Z"/>
        </w:rPr>
      </w:pPr>
    </w:p>
    <w:p w:rsidR="00A5505D" w:rsidRDefault="00A5505D">
      <w:pPr>
        <w:rPr>
          <w:ins w:id="1523" w:author="Skat" w:date="2010-07-08T14:54:00Z"/>
        </w:rPr>
      </w:pPr>
      <w:ins w:id="1524" w:author="Skat" w:date="2010-07-08T14:54:00Z">
        <w:r>
          <w:br w:type="page"/>
        </w:r>
      </w:ins>
    </w:p>
    <w:p w:rsidR="00A5505D" w:rsidRDefault="00A5505D" w:rsidP="00A5505D"/>
    <w:p w:rsidR="00A5505D" w:rsidRDefault="00A5505D" w:rsidP="00A5505D">
      <w:pPr>
        <w:pStyle w:val="Overskrift1"/>
      </w:pPr>
      <w:bookmarkStart w:id="1525" w:name="_Toc266364031"/>
      <w:bookmarkStart w:id="1526" w:name="_Toc265233835"/>
      <w:r>
        <w:t>DMO Finansmodul (regnskab)</w:t>
      </w:r>
      <w:bookmarkEnd w:id="1525"/>
      <w:bookmarkEnd w:id="1526"/>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A5505D" w:rsidTr="00A5505D">
        <w:tc>
          <w:tcPr>
            <w:tcW w:w="10855" w:type="dxa"/>
            <w:shd w:val="clear" w:color="auto" w:fill="auto"/>
          </w:tcPr>
          <w:p w:rsidR="00A5505D" w:rsidRDefault="00162F95" w:rsidP="00A5505D">
            <w:pPr>
              <w:pStyle w:val="Normal11"/>
            </w:pPr>
            <w:del w:id="1527" w:author="Skat" w:date="2010-07-08T14:54:00Z">
              <w:r>
                <w:rPr>
                  <w:noProof/>
                </w:rPr>
                <w:drawing>
                  <wp:anchor distT="0" distB="0" distL="114300" distR="114300" simplePos="0" relativeHeight="251667456" behindDoc="1" locked="0" layoutInCell="1" allowOverlap="1">
                    <wp:simplePos x="0" y="0"/>
                    <wp:positionH relativeFrom="column">
                      <wp:posOffset>-3810</wp:posOffset>
                    </wp:positionH>
                    <wp:positionV relativeFrom="paragraph">
                      <wp:posOffset>-314325</wp:posOffset>
                    </wp:positionV>
                    <wp:extent cx="6805295" cy="3853180"/>
                    <wp:effectExtent l="0" t="0" r="0" b="0"/>
                    <wp:wrapTight wrapText="bothSides">
                      <wp:wrapPolygon edited="0">
                        <wp:start x="8284" y="961"/>
                        <wp:lineTo x="8284" y="9291"/>
                        <wp:lineTo x="8526" y="9504"/>
                        <wp:lineTo x="10158" y="9504"/>
                        <wp:lineTo x="9735" y="10572"/>
                        <wp:lineTo x="847" y="11320"/>
                        <wp:lineTo x="847" y="20504"/>
                        <wp:lineTo x="5260" y="20504"/>
                        <wp:lineTo x="5260" y="19756"/>
                        <wp:lineTo x="18381" y="19756"/>
                        <wp:lineTo x="20800" y="19543"/>
                        <wp:lineTo x="20800" y="12601"/>
                        <wp:lineTo x="10400" y="11213"/>
                        <wp:lineTo x="11126" y="10999"/>
                        <wp:lineTo x="11126" y="10679"/>
                        <wp:lineTo x="10400" y="9504"/>
                        <wp:lineTo x="11972" y="9504"/>
                        <wp:lineTo x="12395" y="9184"/>
                        <wp:lineTo x="12274" y="6087"/>
                        <wp:lineTo x="13060" y="6087"/>
                        <wp:lineTo x="20195" y="4592"/>
                        <wp:lineTo x="20195" y="961"/>
                        <wp:lineTo x="8284" y="961"/>
                      </wp:wrapPolygon>
                    </wp:wrapTight>
                    <wp:docPr id="9"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805295" cy="3853180"/>
                            </a:xfrm>
                            <a:prstGeom prst="rect">
                              <a:avLst/>
                            </a:prstGeom>
                          </pic:spPr>
                        </pic:pic>
                      </a:graphicData>
                    </a:graphic>
                  </wp:anchor>
                </w:drawing>
              </w:r>
            </w:del>
            <w:ins w:id="1528" w:author="Skat" w:date="2010-07-08T14:54:00Z">
              <w:r w:rsidR="00A5505D">
                <w:rPr>
                  <w:noProof/>
                </w:rPr>
                <w:drawing>
                  <wp:anchor distT="0" distB="0" distL="114300" distR="114300" simplePos="0" relativeHeight="251658240" behindDoc="1" locked="0" layoutInCell="1" allowOverlap="1">
                    <wp:simplePos x="0" y="0"/>
                    <wp:positionH relativeFrom="column">
                      <wp:posOffset>3810</wp:posOffset>
                    </wp:positionH>
                    <wp:positionV relativeFrom="paragraph">
                      <wp:posOffset>-314325</wp:posOffset>
                    </wp:positionV>
                    <wp:extent cx="6800850" cy="8248650"/>
                    <wp:effectExtent l="0" t="0" r="0" b="0"/>
                    <wp:wrapTight wrapText="bothSides">
                      <wp:wrapPolygon edited="0">
                        <wp:start x="8289" y="748"/>
                        <wp:lineTo x="8289" y="4639"/>
                        <wp:lineTo x="8531" y="4739"/>
                        <wp:lineTo x="10165" y="4739"/>
                        <wp:lineTo x="9802" y="5188"/>
                        <wp:lineTo x="9802" y="5388"/>
                        <wp:lineTo x="847" y="5637"/>
                        <wp:lineTo x="847" y="9977"/>
                        <wp:lineTo x="5264" y="10326"/>
                        <wp:lineTo x="10286" y="10326"/>
                        <wp:lineTo x="8168" y="10526"/>
                        <wp:lineTo x="7926" y="10576"/>
                        <wp:lineTo x="7926" y="15165"/>
                        <wp:lineTo x="9620" y="15913"/>
                        <wp:lineTo x="7987" y="16262"/>
                        <wp:lineTo x="7866" y="20552"/>
                        <wp:lineTo x="12585" y="20552"/>
                        <wp:lineTo x="12706" y="16362"/>
                        <wp:lineTo x="12403" y="16262"/>
                        <wp:lineTo x="10165" y="15913"/>
                        <wp:lineTo x="10407" y="15913"/>
                        <wp:lineTo x="12343" y="15215"/>
                        <wp:lineTo x="12524" y="10675"/>
                        <wp:lineTo x="12222" y="10526"/>
                        <wp:lineTo x="10528" y="10326"/>
                        <wp:lineTo x="11254" y="9877"/>
                        <wp:lineTo x="11012" y="9528"/>
                        <wp:lineTo x="19361" y="9528"/>
                        <wp:lineTo x="20813" y="9478"/>
                        <wp:lineTo x="20813" y="6186"/>
                        <wp:lineTo x="10407" y="5537"/>
                        <wp:lineTo x="11072" y="5437"/>
                        <wp:lineTo x="11072" y="5288"/>
                        <wp:lineTo x="10407" y="4739"/>
                        <wp:lineTo x="11980" y="4739"/>
                        <wp:lineTo x="12403" y="4589"/>
                        <wp:lineTo x="12282" y="3143"/>
                        <wp:lineTo x="13553" y="3143"/>
                        <wp:lineTo x="20208" y="2494"/>
                        <wp:lineTo x="20208" y="748"/>
                        <wp:lineTo x="8289" y="748"/>
                      </wp:wrapPolygon>
                    </wp:wrapTight>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800850" cy="8248650"/>
                            </a:xfrm>
                            <a:prstGeom prst="rect">
                              <a:avLst/>
                            </a:prstGeom>
                          </pic:spPr>
                        </pic:pic>
                      </a:graphicData>
                    </a:graphic>
                  </wp:anchor>
                </w:drawing>
              </w:r>
            </w:ins>
          </w:p>
        </w:tc>
      </w:tr>
    </w:tbl>
    <w:p w:rsidR="00A5505D" w:rsidRDefault="00A5505D" w:rsidP="00A5505D">
      <w:pPr>
        <w:pStyle w:val="Normal11"/>
      </w:pPr>
    </w:p>
    <w:p w:rsidR="00A5505D" w:rsidRDefault="00A5505D" w:rsidP="00A5505D">
      <w:pPr>
        <w:pStyle w:val="Normal11"/>
        <w:sectPr w:rsidR="00A5505D" w:rsidSect="00A5505D">
          <w:headerReference w:type="default" r:id="rId11"/>
          <w:footerReference w:type="default" r:id="rId12"/>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531" w:name="_Toc266364032"/>
      <w:bookmarkStart w:id="1532" w:name="_Toc265233836"/>
      <w:r>
        <w:t>DelRegnskab</w:t>
      </w:r>
      <w:bookmarkEnd w:id="1531"/>
      <w:bookmarkEnd w:id="1532"/>
    </w:p>
    <w:p w:rsidR="00A5505D" w:rsidRDefault="00A5505D" w:rsidP="00A5505D">
      <w:pPr>
        <w:pStyle w:val="Normal11"/>
      </w:pPr>
      <w:r>
        <w:t>Et delregnskab samler en række finanskonti. Delregnskaber indgår som en del af et samlet regnskab. F.x. indgår delregnskaberne for henholdsvis DMO og DMI i § 38 regnskabet.</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ID</w:t>
            </w:r>
          </w:p>
        </w:tc>
        <w:tc>
          <w:tcPr>
            <w:tcW w:w="1797" w:type="dxa"/>
          </w:tcPr>
          <w:p w:rsidR="00A5505D" w:rsidRDefault="00A5505D" w:rsidP="00A5505D">
            <w:pPr>
              <w:pStyle w:val="Normal11"/>
            </w:pPr>
            <w:r>
              <w:t>ID</w:t>
            </w:r>
            <w:r w:rsidR="00F061A6">
              <w:fldChar w:fldCharType="begin"/>
            </w:r>
            <w:r>
              <w:instrText xml:space="preserve"> XE "</w:instrText>
            </w:r>
            <w:r w:rsidRPr="00EE7EF4">
              <w:instrText>ID</w:instrText>
            </w:r>
            <w:r>
              <w:instrText xml:space="preserve">" </w:instrText>
            </w:r>
            <w:r w:rsidR="00F061A6">
              <w:fldChar w:fldCharType="end"/>
            </w:r>
          </w:p>
        </w:tc>
        <w:tc>
          <w:tcPr>
            <w:tcW w:w="5573" w:type="dxa"/>
          </w:tcPr>
          <w:p w:rsidR="00A5505D" w:rsidRDefault="00A5505D" w:rsidP="00A5505D">
            <w:pPr>
              <w:pStyle w:val="Normal11"/>
            </w:pPr>
            <w:r>
              <w:t>En organisatorisk enhed f.eks DMO (Opkrævningsmyndighed) eller DMI (Inddrivelsesmyndighed)</w:t>
            </w:r>
          </w:p>
        </w:tc>
      </w:tr>
      <w:tr w:rsidR="00A5505D" w:rsidTr="00A5505D">
        <w:tc>
          <w:tcPr>
            <w:tcW w:w="2625" w:type="dxa"/>
          </w:tcPr>
          <w:p w:rsidR="00A5505D" w:rsidRDefault="00A5505D" w:rsidP="00A5505D">
            <w:pPr>
              <w:pStyle w:val="Normal11"/>
            </w:pPr>
            <w:r>
              <w:t>PeriodeStart</w:t>
            </w:r>
          </w:p>
        </w:tc>
        <w:tc>
          <w:tcPr>
            <w:tcW w:w="1797" w:type="dxa"/>
          </w:tcPr>
          <w:p w:rsidR="00A5505D" w:rsidRDefault="00A5505D" w:rsidP="00A5505D">
            <w:pPr>
              <w:pStyle w:val="Normal11"/>
            </w:pPr>
            <w:r>
              <w:t>Startdato</w:t>
            </w:r>
            <w:r w:rsidR="00F061A6">
              <w:fldChar w:fldCharType="begin"/>
            </w:r>
            <w:r>
              <w:instrText xml:space="preserve"> XE "</w:instrText>
            </w:r>
            <w:r w:rsidRPr="00E901E0">
              <w:instrText>Startdato</w:instrText>
            </w:r>
            <w:r>
              <w:instrText xml:space="preserve">" </w:instrText>
            </w:r>
            <w:r w:rsidR="00F061A6">
              <w:fldChar w:fldCharType="end"/>
            </w:r>
          </w:p>
        </w:tc>
        <w:tc>
          <w:tcPr>
            <w:tcW w:w="5573" w:type="dxa"/>
          </w:tcPr>
          <w:p w:rsidR="00A5505D" w:rsidRDefault="00A5505D" w:rsidP="00A5505D">
            <w:pPr>
              <w:pStyle w:val="Normal11"/>
            </w:pPr>
            <w:r>
              <w:t>Angiver startdatoen for delregnskabet.</w:t>
            </w:r>
          </w:p>
        </w:tc>
      </w:tr>
      <w:tr w:rsidR="00A5505D" w:rsidTr="00A5505D">
        <w:tc>
          <w:tcPr>
            <w:tcW w:w="2625" w:type="dxa"/>
          </w:tcPr>
          <w:p w:rsidR="00A5505D" w:rsidRDefault="00A5505D" w:rsidP="00A5505D">
            <w:pPr>
              <w:pStyle w:val="Normal11"/>
            </w:pPr>
            <w:r>
              <w:t>PeriodeSlut</w:t>
            </w:r>
          </w:p>
        </w:tc>
        <w:tc>
          <w:tcPr>
            <w:tcW w:w="1797" w:type="dxa"/>
          </w:tcPr>
          <w:p w:rsidR="00A5505D" w:rsidRDefault="00A5505D" w:rsidP="00A5505D">
            <w:pPr>
              <w:pStyle w:val="Normal11"/>
            </w:pPr>
            <w:r>
              <w:t>Slutdato</w:t>
            </w:r>
            <w:r w:rsidR="00F061A6">
              <w:fldChar w:fldCharType="begin"/>
            </w:r>
            <w:r>
              <w:instrText xml:space="preserve"> XE "</w:instrText>
            </w:r>
            <w:r w:rsidRPr="00837CBE">
              <w:instrText>Slutdato</w:instrText>
            </w:r>
            <w:r>
              <w:instrText xml:space="preserve">" </w:instrText>
            </w:r>
            <w:r w:rsidR="00F061A6">
              <w:fldChar w:fldCharType="end"/>
            </w:r>
          </w:p>
        </w:tc>
        <w:tc>
          <w:tcPr>
            <w:tcW w:w="5573" w:type="dxa"/>
          </w:tcPr>
          <w:p w:rsidR="00A5505D" w:rsidRDefault="00A5505D" w:rsidP="00A5505D">
            <w:pPr>
              <w:pStyle w:val="Normal11"/>
            </w:pPr>
            <w:r>
              <w:t>Angiver slutdatoen for delregnskabet</w:t>
            </w:r>
          </w:p>
          <w:p w:rsidR="00A5505D" w:rsidRDefault="00A5505D" w:rsidP="00A5505D">
            <w:pPr>
              <w:pStyle w:val="Normal11"/>
            </w:pPr>
          </w:p>
        </w:tc>
      </w:tr>
      <w:tr w:rsidR="00A5505D" w:rsidTr="00A5505D">
        <w:tc>
          <w:tcPr>
            <w:tcW w:w="2625" w:type="dxa"/>
          </w:tcPr>
          <w:p w:rsidR="00A5505D" w:rsidRDefault="00A5505D" w:rsidP="00A5505D">
            <w:pPr>
              <w:pStyle w:val="Normal11"/>
            </w:pPr>
            <w:r>
              <w:t>Primosaldo</w:t>
            </w:r>
          </w:p>
        </w:tc>
        <w:tc>
          <w:tcPr>
            <w:tcW w:w="1797" w:type="dxa"/>
          </w:tcPr>
          <w:p w:rsidR="00A5505D" w:rsidRDefault="00A5505D" w:rsidP="00A5505D">
            <w:pPr>
              <w:pStyle w:val="Normal11"/>
            </w:pPr>
            <w:r>
              <w:t>BeløbPositivNegativ15Decimaler2</w:t>
            </w:r>
            <w:r w:rsidR="00F061A6">
              <w:fldChar w:fldCharType="begin"/>
            </w:r>
            <w:r>
              <w:instrText xml:space="preserve"> XE "</w:instrText>
            </w:r>
            <w:r w:rsidRPr="00A36999">
              <w:instrText>BeløbPositivNegativ15Decimaler2</w:instrText>
            </w:r>
            <w:r>
              <w:instrText xml:space="preserve">" </w:instrText>
            </w:r>
            <w:r w:rsidR="00F061A6">
              <w:fldChar w:fldCharType="end"/>
            </w:r>
          </w:p>
        </w:tc>
        <w:tc>
          <w:tcPr>
            <w:tcW w:w="5573" w:type="dxa"/>
          </w:tcPr>
          <w:p w:rsidR="00A5505D" w:rsidRDefault="00A5505D" w:rsidP="00A5505D">
            <w:pPr>
              <w:pStyle w:val="Normal11"/>
            </w:pPr>
            <w:r>
              <w:t xml:space="preserve">Angiver saldo på Finanskontoen dagen før regnskabsperiodens start. </w:t>
            </w:r>
          </w:p>
        </w:tc>
      </w:tr>
      <w:tr w:rsidR="00A5505D" w:rsidTr="00A5505D">
        <w:tc>
          <w:tcPr>
            <w:tcW w:w="2625" w:type="dxa"/>
          </w:tcPr>
          <w:p w:rsidR="00A5505D" w:rsidRDefault="00A5505D" w:rsidP="00A5505D">
            <w:pPr>
              <w:pStyle w:val="Normal11"/>
            </w:pPr>
            <w:r>
              <w:t>Bevægelse</w:t>
            </w:r>
          </w:p>
        </w:tc>
        <w:tc>
          <w:tcPr>
            <w:tcW w:w="1797" w:type="dxa"/>
          </w:tcPr>
          <w:p w:rsidR="00A5505D" w:rsidRDefault="00A5505D" w:rsidP="00A5505D">
            <w:pPr>
              <w:pStyle w:val="Normal11"/>
            </w:pPr>
            <w:r>
              <w:t>BeløbPositivNegativ15Decimaler2</w:t>
            </w:r>
            <w:r w:rsidR="00F061A6">
              <w:fldChar w:fldCharType="begin"/>
            </w:r>
            <w:r>
              <w:instrText xml:space="preserve"> XE "</w:instrText>
            </w:r>
            <w:r w:rsidRPr="00B52E03">
              <w:instrText>BeløbPositivNegativ15Decimaler2</w:instrText>
            </w:r>
            <w:r>
              <w:instrText xml:space="preserve">" </w:instrText>
            </w:r>
            <w:r w:rsidR="00F061A6">
              <w:fldChar w:fldCharType="end"/>
            </w:r>
          </w:p>
        </w:tc>
        <w:tc>
          <w:tcPr>
            <w:tcW w:w="5573" w:type="dxa"/>
          </w:tcPr>
          <w:p w:rsidR="00A5505D" w:rsidRDefault="00A5505D" w:rsidP="00A5505D">
            <w:pPr>
              <w:pStyle w:val="Normal11"/>
            </w:pPr>
            <w:r>
              <w:t xml:space="preserve">Angiver regnskabsperiodens samlede poststeringer specificeret som debetbevægelser og kreditbevægelser. </w:t>
            </w:r>
          </w:p>
        </w:tc>
      </w:tr>
      <w:tr w:rsidR="00A5505D" w:rsidTr="00A5505D">
        <w:tc>
          <w:tcPr>
            <w:tcW w:w="2625" w:type="dxa"/>
          </w:tcPr>
          <w:p w:rsidR="00A5505D" w:rsidRDefault="00A5505D" w:rsidP="00A5505D">
            <w:pPr>
              <w:pStyle w:val="Normal11"/>
            </w:pPr>
            <w:r>
              <w:t>Ultimosaldo</w:t>
            </w:r>
          </w:p>
        </w:tc>
        <w:tc>
          <w:tcPr>
            <w:tcW w:w="1797" w:type="dxa"/>
          </w:tcPr>
          <w:p w:rsidR="00A5505D" w:rsidRDefault="00A5505D" w:rsidP="00A5505D">
            <w:pPr>
              <w:pStyle w:val="Normal11"/>
            </w:pPr>
            <w:r>
              <w:t>BeløbPositivNegativ15Decimaler2</w:t>
            </w:r>
            <w:r w:rsidR="00F061A6">
              <w:fldChar w:fldCharType="begin"/>
            </w:r>
            <w:r>
              <w:instrText xml:space="preserve"> XE "</w:instrText>
            </w:r>
            <w:r w:rsidRPr="00357049">
              <w:instrText>BeløbPositivNegativ15Decimaler2</w:instrText>
            </w:r>
            <w:r>
              <w:instrText xml:space="preserve">" </w:instrText>
            </w:r>
            <w:r w:rsidR="00F061A6">
              <w:fldChar w:fldCharType="end"/>
            </w:r>
          </w:p>
        </w:tc>
        <w:tc>
          <w:tcPr>
            <w:tcW w:w="5573" w:type="dxa"/>
          </w:tcPr>
          <w:p w:rsidR="00A5505D" w:rsidRDefault="00A5505D" w:rsidP="00A5505D">
            <w:pPr>
              <w:pStyle w:val="Normal11"/>
            </w:pPr>
            <w:r>
              <w:t>Angiver summen af primosaldo + bevægelse</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indgår i</w:t>
            </w:r>
          </w:p>
        </w:tc>
        <w:tc>
          <w:tcPr>
            <w:tcW w:w="2398" w:type="dxa"/>
          </w:tcPr>
          <w:p w:rsidR="00A5505D" w:rsidRDefault="00A5505D" w:rsidP="00A5505D">
            <w:pPr>
              <w:pStyle w:val="Normal11"/>
            </w:pPr>
            <w:r>
              <w:t>DelRegnskab(1)</w:t>
            </w:r>
          </w:p>
          <w:p w:rsidR="00A5505D" w:rsidRDefault="00A5505D" w:rsidP="00A5505D">
            <w:pPr>
              <w:pStyle w:val="Normal11"/>
            </w:pPr>
            <w:r>
              <w:t>FinansKonto(1..*)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533" w:name="_Toc266364033"/>
      <w:bookmarkStart w:id="1534" w:name="_Toc265233837"/>
      <w:r>
        <w:t>FinansKonto</w:t>
      </w:r>
      <w:bookmarkEnd w:id="1533"/>
      <w:bookmarkEnd w:id="1534"/>
    </w:p>
    <w:p w:rsidR="00A5505D" w:rsidRDefault="00A5505D" w:rsidP="00A5505D">
      <w:pPr>
        <w:pStyle w:val="Normal11"/>
      </w:pPr>
      <w:r>
        <w:t>En finanskonto er en samling af en bestemt type finansposteringer. Kontoen indeholder debet- og kreditposteringer.</w:t>
      </w:r>
    </w:p>
    <w:p w:rsidR="00A5505D" w:rsidRDefault="00A5505D" w:rsidP="00A5505D">
      <w:pPr>
        <w:pStyle w:val="Normal11"/>
      </w:pPr>
    </w:p>
    <w:p w:rsidR="00A5505D" w:rsidRDefault="00A5505D" w:rsidP="00A5505D">
      <w:pPr>
        <w:pStyle w:val="Normal11"/>
      </w:pPr>
      <w:r>
        <w:t>En finanskonto kan fungere som en samlekonto (benævnes også som "kontrolkonto) i forhold til f.eks. debitorer (kunder) eller kreditorer (fordringshavere). Finanskontoen kan være specifik for en bestemt udgifts- eller indtægtsart, f.eks. for en bestemt momstype.</w:t>
      </w:r>
    </w:p>
    <w:p w:rsidR="00A5505D" w:rsidRDefault="00A5505D" w:rsidP="00A5505D">
      <w:pPr>
        <w:pStyle w:val="Normal11"/>
      </w:pPr>
    </w:p>
    <w:p w:rsidR="00A5505D" w:rsidRDefault="00A5505D" w:rsidP="00A5505D">
      <w:pPr>
        <w:pStyle w:val="Normal11"/>
      </w:pPr>
      <w:r>
        <w:t>Finanskonti er defineret i forhold til et specifikt regnskab med udgangspunkt i regnskabets kontoplan.</w:t>
      </w:r>
    </w:p>
    <w:p w:rsidR="00A5505D" w:rsidRDefault="00A5505D" w:rsidP="00A5505D">
      <w:pPr>
        <w:pStyle w:val="Normal11"/>
      </w:pPr>
    </w:p>
    <w:p w:rsidR="00A5505D" w:rsidRDefault="00A5505D" w:rsidP="00A5505D">
      <w:pPr>
        <w:pStyle w:val="Normal11"/>
      </w:pPr>
      <w:r>
        <w:t>Finanskontoen kan være af typen resultatkonto eller beholdningskonto. I SKAT er der finanskonti i såvel Debitormotorens finansmodul,  i § 9 regnskabet, i § 38 regnskabet og i Statsregnskabet.</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Nummer</w:t>
            </w:r>
          </w:p>
        </w:tc>
        <w:tc>
          <w:tcPr>
            <w:tcW w:w="1797" w:type="dxa"/>
          </w:tcPr>
          <w:p w:rsidR="00A5505D" w:rsidRDefault="00A5505D" w:rsidP="00A5505D">
            <w:pPr>
              <w:pStyle w:val="Normal11"/>
            </w:pPr>
            <w:r>
              <w:t>Finanskontonummer</w:t>
            </w:r>
            <w:r w:rsidR="00F061A6">
              <w:fldChar w:fldCharType="begin"/>
            </w:r>
            <w:r>
              <w:instrText xml:space="preserve"> XE "</w:instrText>
            </w:r>
            <w:r w:rsidRPr="006C43FF">
              <w:instrText>Finanskontonummer</w:instrText>
            </w:r>
            <w:r>
              <w:instrText xml:space="preserve">" </w:instrText>
            </w:r>
            <w:r w:rsidR="00F061A6">
              <w:fldChar w:fldCharType="end"/>
            </w:r>
          </w:p>
        </w:tc>
        <w:tc>
          <w:tcPr>
            <w:tcW w:w="5573" w:type="dxa"/>
          </w:tcPr>
          <w:p w:rsidR="00A5505D" w:rsidRDefault="00A5505D" w:rsidP="00A5505D">
            <w:pPr>
              <w:pStyle w:val="Normal11"/>
            </w:pPr>
            <w:r>
              <w:t xml:space="preserve">Identificerer kontoen ved hjælp af et antal cifre.     </w:t>
            </w:r>
          </w:p>
        </w:tc>
      </w:tr>
      <w:tr w:rsidR="00A5505D" w:rsidTr="00A5505D">
        <w:tc>
          <w:tcPr>
            <w:tcW w:w="2625" w:type="dxa"/>
          </w:tcPr>
          <w:p w:rsidR="00A5505D" w:rsidRDefault="00A5505D" w:rsidP="00A5505D">
            <w:pPr>
              <w:pStyle w:val="Normal11"/>
            </w:pPr>
            <w:r>
              <w:t>Navn</w:t>
            </w:r>
          </w:p>
        </w:tc>
        <w:tc>
          <w:tcPr>
            <w:tcW w:w="1797" w:type="dxa"/>
          </w:tcPr>
          <w:p w:rsidR="00A5505D" w:rsidRDefault="00A5505D" w:rsidP="00A5505D">
            <w:pPr>
              <w:pStyle w:val="Normal11"/>
            </w:pPr>
            <w:r>
              <w:t>Tekst30</w:t>
            </w:r>
            <w:r w:rsidR="00F061A6">
              <w:fldChar w:fldCharType="begin"/>
            </w:r>
            <w:r>
              <w:instrText xml:space="preserve"> XE "</w:instrText>
            </w:r>
            <w:r w:rsidRPr="002370CA">
              <w:instrText>Tekst30</w:instrText>
            </w:r>
            <w:r>
              <w:instrText xml:space="preserve">" </w:instrText>
            </w:r>
            <w:r w:rsidR="00F061A6">
              <w:fldChar w:fldCharType="end"/>
            </w:r>
          </w:p>
        </w:tc>
        <w:tc>
          <w:tcPr>
            <w:tcW w:w="5573" w:type="dxa"/>
          </w:tcPr>
          <w:p w:rsidR="00A5505D" w:rsidRDefault="00A5505D" w:rsidP="00A5505D">
            <w:pPr>
              <w:pStyle w:val="Normal11"/>
            </w:pPr>
            <w:r>
              <w:t>Navnet på en Finanskonto</w:t>
            </w:r>
          </w:p>
        </w:tc>
      </w:tr>
      <w:tr w:rsidR="00A5505D" w:rsidTr="00A5505D">
        <w:tc>
          <w:tcPr>
            <w:tcW w:w="2625" w:type="dxa"/>
          </w:tcPr>
          <w:p w:rsidR="00A5505D" w:rsidRDefault="00A5505D" w:rsidP="00A5505D">
            <w:pPr>
              <w:pStyle w:val="Normal11"/>
            </w:pPr>
            <w:r>
              <w:t>Type</w:t>
            </w:r>
          </w:p>
        </w:tc>
        <w:tc>
          <w:tcPr>
            <w:tcW w:w="1797" w:type="dxa"/>
          </w:tcPr>
          <w:p w:rsidR="00A5505D" w:rsidRDefault="00A5505D" w:rsidP="00A5505D">
            <w:pPr>
              <w:pStyle w:val="Normal11"/>
            </w:pPr>
            <w:r>
              <w:t>Tekst30</w:t>
            </w:r>
            <w:r w:rsidR="00F061A6">
              <w:fldChar w:fldCharType="begin"/>
            </w:r>
            <w:r>
              <w:instrText xml:space="preserve"> XE "</w:instrText>
            </w:r>
            <w:r w:rsidRPr="00FD2537">
              <w:instrText>Tekst30</w:instrText>
            </w:r>
            <w:r>
              <w:instrText xml:space="preserve">" </w:instrText>
            </w:r>
            <w:r w:rsidR="00F061A6">
              <w:fldChar w:fldCharType="end"/>
            </w:r>
          </w:p>
        </w:tc>
        <w:tc>
          <w:tcPr>
            <w:tcW w:w="5573" w:type="dxa"/>
          </w:tcPr>
          <w:p w:rsidR="00A5505D" w:rsidRDefault="00A5505D" w:rsidP="00A5505D">
            <w:pPr>
              <w:pStyle w:val="Normal11"/>
            </w:pPr>
            <w:r>
              <w:t>Angiver opdelingen i FinansKonto, - resultatkonto eller beholdningskonto</w:t>
            </w:r>
          </w:p>
        </w:tc>
      </w:tr>
      <w:tr w:rsidR="00A5505D" w:rsidTr="00A5505D">
        <w:tc>
          <w:tcPr>
            <w:tcW w:w="2625" w:type="dxa"/>
          </w:tcPr>
          <w:p w:rsidR="00A5505D" w:rsidRDefault="00A5505D" w:rsidP="00A5505D">
            <w:pPr>
              <w:pStyle w:val="Normal11"/>
            </w:pPr>
            <w:r>
              <w:t>StartDato</w:t>
            </w:r>
          </w:p>
        </w:tc>
        <w:tc>
          <w:tcPr>
            <w:tcW w:w="1797" w:type="dxa"/>
          </w:tcPr>
          <w:p w:rsidR="00A5505D" w:rsidRDefault="00A5505D" w:rsidP="00A5505D">
            <w:pPr>
              <w:pStyle w:val="Normal11"/>
            </w:pPr>
            <w:r>
              <w:t>Dato</w:t>
            </w:r>
            <w:r w:rsidR="00F061A6">
              <w:fldChar w:fldCharType="begin"/>
            </w:r>
            <w:r>
              <w:instrText xml:space="preserve"> XE "</w:instrText>
            </w:r>
            <w:r w:rsidRPr="00C52821">
              <w:instrText>Dato</w:instrText>
            </w:r>
            <w:r>
              <w:instrText xml:space="preserve">" </w:instrText>
            </w:r>
            <w:r w:rsidR="00F061A6">
              <w:fldChar w:fldCharType="end"/>
            </w:r>
          </w:p>
        </w:tc>
        <w:tc>
          <w:tcPr>
            <w:tcW w:w="5573" w:type="dxa"/>
          </w:tcPr>
          <w:p w:rsidR="00A5505D" w:rsidRDefault="00A5505D" w:rsidP="00A5505D">
            <w:pPr>
              <w:pStyle w:val="Normal11"/>
            </w:pPr>
            <w:r>
              <w:t>Dato for Finanskontoens ikrafttræden</w:t>
            </w:r>
          </w:p>
        </w:tc>
      </w:tr>
      <w:tr w:rsidR="00A5505D" w:rsidTr="00A5505D">
        <w:tc>
          <w:tcPr>
            <w:tcW w:w="2625" w:type="dxa"/>
          </w:tcPr>
          <w:p w:rsidR="00A5505D" w:rsidRDefault="00A5505D" w:rsidP="00A5505D">
            <w:pPr>
              <w:pStyle w:val="Normal11"/>
            </w:pPr>
            <w:r>
              <w:t>SlutDato</w:t>
            </w:r>
          </w:p>
        </w:tc>
        <w:tc>
          <w:tcPr>
            <w:tcW w:w="1797" w:type="dxa"/>
          </w:tcPr>
          <w:p w:rsidR="00A5505D" w:rsidRDefault="00A5505D" w:rsidP="00A5505D">
            <w:pPr>
              <w:pStyle w:val="Normal11"/>
            </w:pPr>
            <w:r>
              <w:t>Dato</w:t>
            </w:r>
            <w:r w:rsidR="00F061A6">
              <w:fldChar w:fldCharType="begin"/>
            </w:r>
            <w:r>
              <w:instrText xml:space="preserve"> XE "</w:instrText>
            </w:r>
            <w:r w:rsidRPr="00F86294">
              <w:instrText>Dato</w:instrText>
            </w:r>
            <w:r>
              <w:instrText xml:space="preserve">" </w:instrText>
            </w:r>
            <w:r w:rsidR="00F061A6">
              <w:fldChar w:fldCharType="end"/>
            </w:r>
          </w:p>
        </w:tc>
        <w:tc>
          <w:tcPr>
            <w:tcW w:w="5573" w:type="dxa"/>
          </w:tcPr>
          <w:p w:rsidR="00A5505D" w:rsidRDefault="00A5505D" w:rsidP="00A5505D">
            <w:pPr>
              <w:pStyle w:val="Normal11"/>
            </w:pPr>
            <w:r>
              <w:t>Dato for Finanskontoens afslutning</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kan have bogført</w:t>
            </w:r>
          </w:p>
        </w:tc>
        <w:tc>
          <w:tcPr>
            <w:tcW w:w="2398" w:type="dxa"/>
          </w:tcPr>
          <w:p w:rsidR="00A5505D" w:rsidRDefault="00A5505D" w:rsidP="00A5505D">
            <w:pPr>
              <w:pStyle w:val="Normal11"/>
            </w:pPr>
            <w:r>
              <w:t>FinansKonto(1)</w:t>
            </w:r>
          </w:p>
          <w:p w:rsidR="00A5505D" w:rsidRDefault="00A5505D" w:rsidP="00A5505D">
            <w:pPr>
              <w:pStyle w:val="Normal11"/>
            </w:pPr>
            <w:r>
              <w:t>FinansKontoPostering(0..*)</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oprettet af</w:t>
            </w:r>
          </w:p>
        </w:tc>
        <w:tc>
          <w:tcPr>
            <w:tcW w:w="2398" w:type="dxa"/>
          </w:tcPr>
          <w:p w:rsidR="00A5505D" w:rsidRDefault="00A5505D" w:rsidP="00A5505D">
            <w:pPr>
              <w:pStyle w:val="Normal11"/>
            </w:pPr>
            <w:r>
              <w:t>FinansKonto(0..1)</w:t>
            </w:r>
          </w:p>
          <w:p w:rsidR="00A5505D" w:rsidRDefault="00A5505D" w:rsidP="00A5505D">
            <w:pPr>
              <w:pStyle w:val="Normal11"/>
            </w:pPr>
            <w:r>
              <w:t>Ressource(1)</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indgår i</w:t>
            </w:r>
          </w:p>
        </w:tc>
        <w:tc>
          <w:tcPr>
            <w:tcW w:w="2398" w:type="dxa"/>
          </w:tcPr>
          <w:p w:rsidR="00A5505D" w:rsidRDefault="00A5505D" w:rsidP="00A5505D">
            <w:pPr>
              <w:pStyle w:val="Normal11"/>
            </w:pPr>
            <w:r>
              <w:t>DelRegnskab(1)</w:t>
            </w:r>
          </w:p>
          <w:p w:rsidR="00A5505D" w:rsidRDefault="00A5505D" w:rsidP="00A5505D">
            <w:pPr>
              <w:pStyle w:val="Normal11"/>
            </w:pPr>
            <w:r>
              <w:t>FinansKonto(1..*)</w:t>
            </w:r>
          </w:p>
        </w:tc>
        <w:tc>
          <w:tcPr>
            <w:tcW w:w="5879" w:type="dxa"/>
          </w:tcPr>
          <w:p w:rsidR="00A5505D" w:rsidRDefault="00A5505D" w:rsidP="00A5505D">
            <w:pPr>
              <w:pStyle w:val="Normal11"/>
            </w:pPr>
          </w:p>
        </w:tc>
      </w:tr>
      <w:tr w:rsidR="00A5505D" w:rsidTr="00A5505D">
        <w:trPr>
          <w:ins w:id="1535" w:author="Skat" w:date="2010-07-08T14:54:00Z"/>
        </w:trPr>
        <w:tc>
          <w:tcPr>
            <w:tcW w:w="1667" w:type="dxa"/>
          </w:tcPr>
          <w:p w:rsidR="00A5505D" w:rsidRDefault="00A5505D" w:rsidP="00A5505D">
            <w:pPr>
              <w:pStyle w:val="Normal11"/>
              <w:rPr>
                <w:ins w:id="1536" w:author="Skat" w:date="2010-07-08T14:54:00Z"/>
              </w:rPr>
            </w:pPr>
            <w:ins w:id="1537" w:author="Skat" w:date="2010-07-08T14:54:00Z">
              <w:r>
                <w:t>bogfør på</w:t>
              </w:r>
            </w:ins>
          </w:p>
        </w:tc>
        <w:tc>
          <w:tcPr>
            <w:tcW w:w="2398" w:type="dxa"/>
          </w:tcPr>
          <w:p w:rsidR="00A5505D" w:rsidRDefault="00A5505D" w:rsidP="00A5505D">
            <w:pPr>
              <w:pStyle w:val="Normal11"/>
              <w:rPr>
                <w:ins w:id="1538" w:author="Skat" w:date="2010-07-08T14:54:00Z"/>
              </w:rPr>
            </w:pPr>
            <w:ins w:id="1539" w:author="Skat" w:date="2010-07-08T14:54:00Z">
              <w:r>
                <w:t>FinansKontoBilagPosition(0..*)</w:t>
              </w:r>
            </w:ins>
          </w:p>
          <w:p w:rsidR="00A5505D" w:rsidRDefault="00A5505D" w:rsidP="00A5505D">
            <w:pPr>
              <w:pStyle w:val="Normal11"/>
              <w:rPr>
                <w:ins w:id="1540" w:author="Skat" w:date="2010-07-08T14:54:00Z"/>
              </w:rPr>
            </w:pPr>
            <w:ins w:id="1541" w:author="Skat" w:date="2010-07-08T14:54:00Z">
              <w:r>
                <w:t>FinansKonto(0..*)</w:t>
              </w:r>
            </w:ins>
          </w:p>
        </w:tc>
        <w:tc>
          <w:tcPr>
            <w:tcW w:w="5879" w:type="dxa"/>
          </w:tcPr>
          <w:p w:rsidR="00A5505D" w:rsidRDefault="00A5505D" w:rsidP="00A5505D">
            <w:pPr>
              <w:pStyle w:val="Normal11"/>
              <w:rPr>
                <w:ins w:id="1542" w:author="Skat" w:date="2010-07-08T14:54:00Z"/>
              </w:rPr>
            </w:pPr>
          </w:p>
        </w:tc>
      </w:tr>
    </w:tbl>
    <w:p w:rsidR="00A5505D" w:rsidRDefault="00A5505D" w:rsidP="00A5505D">
      <w:pPr>
        <w:pStyle w:val="Normal11"/>
        <w:rPr>
          <w:ins w:id="1543" w:author="Skat" w:date="2010-07-08T14:54:00Z"/>
        </w:rPr>
      </w:pPr>
    </w:p>
    <w:p w:rsidR="00A5505D" w:rsidRDefault="00A5505D" w:rsidP="00A5505D">
      <w:pPr>
        <w:pStyle w:val="Normal11"/>
        <w:rPr>
          <w:ins w:id="1544" w:author="Skat" w:date="2010-07-08T14:54:00Z"/>
        </w:rPr>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rPr>
          <w:ins w:id="1545" w:author="Skat" w:date="2010-07-08T14:54:00Z"/>
        </w:rPr>
      </w:pPr>
      <w:bookmarkStart w:id="1546" w:name="_Toc266364034"/>
      <w:ins w:id="1547" w:author="Skat" w:date="2010-07-08T14:54:00Z">
        <w:r>
          <w:t>FinansKontoBilag</w:t>
        </w:r>
        <w:bookmarkEnd w:id="1546"/>
      </w:ins>
    </w:p>
    <w:p w:rsidR="00A5505D" w:rsidRDefault="00A5505D" w:rsidP="00A5505D">
      <w:pPr>
        <w:pStyle w:val="Normal11"/>
        <w:rPr>
          <w:ins w:id="1548" w:author="Skat" w:date="2010-07-08T14:54:00Z"/>
        </w:rPr>
      </w:pPr>
      <w:ins w:id="1549" w:author="Skat" w:date="2010-07-08T14:54:00Z">
        <w:r>
          <w:t>Bilag til overførsel til SAP38 finanskonto.</w:t>
        </w:r>
      </w:ins>
    </w:p>
    <w:p w:rsidR="00A5505D" w:rsidRDefault="00A5505D" w:rsidP="00A5505D">
      <w:pPr>
        <w:pStyle w:val="Normal11"/>
        <w:rPr>
          <w:ins w:id="1550" w:author="Skat" w:date="2010-07-08T14: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ins w:id="1551" w:author="Skat" w:date="2010-07-08T14:54:00Z"/>
        </w:trPr>
        <w:tc>
          <w:tcPr>
            <w:tcW w:w="2625" w:type="dxa"/>
            <w:shd w:val="pct20" w:color="auto" w:fill="0000FF"/>
          </w:tcPr>
          <w:p w:rsidR="00A5505D" w:rsidRPr="00A5505D" w:rsidRDefault="00A5505D" w:rsidP="00A5505D">
            <w:pPr>
              <w:pStyle w:val="Normal11"/>
              <w:rPr>
                <w:ins w:id="1552" w:author="Skat" w:date="2010-07-08T14:54:00Z"/>
                <w:color w:val="FFFFFF"/>
              </w:rPr>
            </w:pPr>
            <w:ins w:id="1553" w:author="Skat" w:date="2010-07-08T14:54:00Z">
              <w:r>
                <w:rPr>
                  <w:color w:val="FFFFFF"/>
                </w:rPr>
                <w:t>Attribut</w:t>
              </w:r>
            </w:ins>
          </w:p>
        </w:tc>
        <w:tc>
          <w:tcPr>
            <w:tcW w:w="1797" w:type="dxa"/>
            <w:shd w:val="pct20" w:color="auto" w:fill="0000FF"/>
          </w:tcPr>
          <w:p w:rsidR="00A5505D" w:rsidRPr="00A5505D" w:rsidRDefault="00A5505D" w:rsidP="00A5505D">
            <w:pPr>
              <w:pStyle w:val="Normal11"/>
              <w:rPr>
                <w:ins w:id="1554" w:author="Skat" w:date="2010-07-08T14:54:00Z"/>
                <w:color w:val="FFFFFF"/>
              </w:rPr>
            </w:pPr>
            <w:ins w:id="1555" w:author="Skat" w:date="2010-07-08T14:54:00Z">
              <w:r>
                <w:rPr>
                  <w:color w:val="FFFFFF"/>
                </w:rPr>
                <w:t>Domæne</w:t>
              </w:r>
            </w:ins>
          </w:p>
        </w:tc>
        <w:tc>
          <w:tcPr>
            <w:tcW w:w="5573" w:type="dxa"/>
            <w:shd w:val="pct20" w:color="auto" w:fill="0000FF"/>
          </w:tcPr>
          <w:p w:rsidR="00A5505D" w:rsidRPr="00A5505D" w:rsidRDefault="00A5505D" w:rsidP="00A5505D">
            <w:pPr>
              <w:pStyle w:val="Normal11"/>
              <w:rPr>
                <w:ins w:id="1556" w:author="Skat" w:date="2010-07-08T14:54:00Z"/>
                <w:color w:val="FFFFFF"/>
              </w:rPr>
            </w:pPr>
            <w:ins w:id="1557" w:author="Skat" w:date="2010-07-08T14:54:00Z">
              <w:r>
                <w:rPr>
                  <w:color w:val="FFFFFF"/>
                </w:rPr>
                <w:t>Beskrivelse</w:t>
              </w:r>
            </w:ins>
          </w:p>
        </w:tc>
      </w:tr>
      <w:tr w:rsidR="00A5505D" w:rsidTr="00A5505D">
        <w:trPr>
          <w:ins w:id="1558" w:author="Skat" w:date="2010-07-08T14:54:00Z"/>
        </w:trPr>
        <w:tc>
          <w:tcPr>
            <w:tcW w:w="2625" w:type="dxa"/>
          </w:tcPr>
          <w:p w:rsidR="00A5505D" w:rsidRDefault="00A5505D" w:rsidP="00A5505D">
            <w:pPr>
              <w:pStyle w:val="Normal11"/>
              <w:rPr>
                <w:ins w:id="1559" w:author="Skat" w:date="2010-07-08T14:54:00Z"/>
              </w:rPr>
            </w:pPr>
            <w:ins w:id="1560" w:author="Skat" w:date="2010-07-08T14:54:00Z">
              <w:r>
                <w:t>InternID</w:t>
              </w:r>
            </w:ins>
          </w:p>
        </w:tc>
        <w:tc>
          <w:tcPr>
            <w:tcW w:w="1797" w:type="dxa"/>
          </w:tcPr>
          <w:p w:rsidR="00A5505D" w:rsidRDefault="00A5505D" w:rsidP="00A5505D">
            <w:pPr>
              <w:pStyle w:val="Normal11"/>
              <w:rPr>
                <w:ins w:id="1561" w:author="Skat" w:date="2010-07-08T14:54:00Z"/>
              </w:rPr>
            </w:pPr>
            <w:ins w:id="1562" w:author="Skat" w:date="2010-07-08T14:54:00Z">
              <w:r>
                <w:t>ID</w:t>
              </w:r>
              <w:r w:rsidR="00F061A6">
                <w:fldChar w:fldCharType="begin"/>
              </w:r>
              <w:r>
                <w:instrText xml:space="preserve"> XE "</w:instrText>
              </w:r>
              <w:r w:rsidRPr="00502C05">
                <w:instrText>ID</w:instrText>
              </w:r>
              <w:r>
                <w:instrText xml:space="preserve">" </w:instrText>
              </w:r>
              <w:r w:rsidR="00F061A6">
                <w:fldChar w:fldCharType="end"/>
              </w:r>
            </w:ins>
          </w:p>
        </w:tc>
        <w:tc>
          <w:tcPr>
            <w:tcW w:w="5573" w:type="dxa"/>
          </w:tcPr>
          <w:p w:rsidR="00A5505D" w:rsidRDefault="00A5505D" w:rsidP="00A5505D">
            <w:pPr>
              <w:pStyle w:val="Normal11"/>
              <w:rPr>
                <w:ins w:id="1563" w:author="Skat" w:date="2010-07-08T14:54:00Z"/>
              </w:rPr>
            </w:pPr>
            <w:ins w:id="1564" w:author="Skat" w:date="2010-07-08T14:54:00Z">
              <w:r>
                <w:t xml:space="preserve">Internt ID som dannes i SAP DMO for at kunne identificere det afsendte bilag integrationsmæssigt og bruges til teknisk sporbarhed og fejlfinding. </w:t>
              </w:r>
            </w:ins>
          </w:p>
        </w:tc>
      </w:tr>
      <w:tr w:rsidR="00A5505D" w:rsidTr="00A5505D">
        <w:trPr>
          <w:ins w:id="1565" w:author="Skat" w:date="2010-07-08T14:54:00Z"/>
        </w:trPr>
        <w:tc>
          <w:tcPr>
            <w:tcW w:w="2625" w:type="dxa"/>
          </w:tcPr>
          <w:p w:rsidR="00A5505D" w:rsidRDefault="00A5505D" w:rsidP="00A5505D">
            <w:pPr>
              <w:pStyle w:val="Normal11"/>
              <w:rPr>
                <w:ins w:id="1566" w:author="Skat" w:date="2010-07-08T14:54:00Z"/>
              </w:rPr>
            </w:pPr>
            <w:ins w:id="1567" w:author="Skat" w:date="2010-07-08T14:54:00Z">
              <w:r>
                <w:t>Nummer</w:t>
              </w:r>
            </w:ins>
          </w:p>
        </w:tc>
        <w:tc>
          <w:tcPr>
            <w:tcW w:w="1797" w:type="dxa"/>
          </w:tcPr>
          <w:p w:rsidR="00A5505D" w:rsidRDefault="00A5505D" w:rsidP="00A5505D">
            <w:pPr>
              <w:pStyle w:val="Normal11"/>
              <w:rPr>
                <w:ins w:id="1568" w:author="Skat" w:date="2010-07-08T14:54:00Z"/>
              </w:rPr>
            </w:pPr>
            <w:ins w:id="1569" w:author="Skat" w:date="2010-07-08T14:54:00Z">
              <w:r>
                <w:t>Kode</w:t>
              </w:r>
              <w:r w:rsidR="00F061A6">
                <w:fldChar w:fldCharType="begin"/>
              </w:r>
              <w:r>
                <w:instrText xml:space="preserve"> XE "</w:instrText>
              </w:r>
              <w:r w:rsidRPr="00CA51C4">
                <w:instrText>Kode</w:instrText>
              </w:r>
              <w:r>
                <w:instrText xml:space="preserve">" </w:instrText>
              </w:r>
              <w:r w:rsidR="00F061A6">
                <w:fldChar w:fldCharType="end"/>
              </w:r>
            </w:ins>
          </w:p>
        </w:tc>
        <w:tc>
          <w:tcPr>
            <w:tcW w:w="5573" w:type="dxa"/>
          </w:tcPr>
          <w:p w:rsidR="00A5505D" w:rsidRDefault="00A5505D" w:rsidP="00A5505D">
            <w:pPr>
              <w:pStyle w:val="Normal11"/>
              <w:rPr>
                <w:ins w:id="1570" w:author="Skat" w:date="2010-07-08T14:54:00Z"/>
              </w:rPr>
            </w:pPr>
            <w:ins w:id="1571" w:author="Skat" w:date="2010-07-08T14:54:00Z">
              <w:r>
                <w:t xml:space="preserve">Bilagsnummer på et regnskabsbilag </w:t>
              </w:r>
            </w:ins>
          </w:p>
        </w:tc>
      </w:tr>
      <w:tr w:rsidR="00A5505D" w:rsidTr="00A5505D">
        <w:trPr>
          <w:ins w:id="1572" w:author="Skat" w:date="2010-07-08T14:54:00Z"/>
        </w:trPr>
        <w:tc>
          <w:tcPr>
            <w:tcW w:w="2625" w:type="dxa"/>
          </w:tcPr>
          <w:p w:rsidR="00A5505D" w:rsidRDefault="00A5505D" w:rsidP="00A5505D">
            <w:pPr>
              <w:pStyle w:val="Normal11"/>
              <w:rPr>
                <w:ins w:id="1573" w:author="Skat" w:date="2010-07-08T14:54:00Z"/>
              </w:rPr>
            </w:pPr>
            <w:ins w:id="1574" w:author="Skat" w:date="2010-07-08T14:54:00Z">
              <w:r>
                <w:t>RegnskabÅr</w:t>
              </w:r>
            </w:ins>
          </w:p>
        </w:tc>
        <w:tc>
          <w:tcPr>
            <w:tcW w:w="1797" w:type="dxa"/>
          </w:tcPr>
          <w:p w:rsidR="00A5505D" w:rsidRDefault="00A5505D" w:rsidP="00A5505D">
            <w:pPr>
              <w:pStyle w:val="Normal11"/>
              <w:rPr>
                <w:ins w:id="1575" w:author="Skat" w:date="2010-07-08T14:54:00Z"/>
              </w:rPr>
            </w:pPr>
            <w:ins w:id="1576" w:author="Skat" w:date="2010-07-08T14:54:00Z">
              <w:r>
                <w:t>Aar</w:t>
              </w:r>
              <w:r w:rsidR="00F061A6">
                <w:fldChar w:fldCharType="begin"/>
              </w:r>
              <w:r>
                <w:instrText xml:space="preserve"> XE "</w:instrText>
              </w:r>
              <w:r w:rsidRPr="007945CA">
                <w:instrText>Aar</w:instrText>
              </w:r>
              <w:r>
                <w:instrText xml:space="preserve">" </w:instrText>
              </w:r>
              <w:r w:rsidR="00F061A6">
                <w:fldChar w:fldCharType="end"/>
              </w:r>
            </w:ins>
          </w:p>
        </w:tc>
        <w:tc>
          <w:tcPr>
            <w:tcW w:w="5573" w:type="dxa"/>
          </w:tcPr>
          <w:p w:rsidR="00A5505D" w:rsidRDefault="00A5505D" w:rsidP="00A5505D">
            <w:pPr>
              <w:pStyle w:val="Normal11"/>
              <w:rPr>
                <w:ins w:id="1577" w:author="Skat" w:date="2010-07-08T14:54:00Z"/>
              </w:rPr>
            </w:pPr>
            <w:ins w:id="1578" w:author="Skat" w:date="2010-07-08T14:54:00Z">
              <w:r>
                <w:t>Regnskabsår for bogføring af bilaget.</w:t>
              </w:r>
            </w:ins>
          </w:p>
          <w:p w:rsidR="00A5505D" w:rsidRDefault="00A5505D" w:rsidP="00A5505D">
            <w:pPr>
              <w:pStyle w:val="Normal11"/>
              <w:rPr>
                <w:ins w:id="1579" w:author="Skat" w:date="2010-07-08T14:54:00Z"/>
              </w:rPr>
            </w:pPr>
          </w:p>
          <w:p w:rsidR="00A5505D" w:rsidRDefault="00A5505D" w:rsidP="00A5505D">
            <w:pPr>
              <w:pStyle w:val="Normal11"/>
              <w:rPr>
                <w:ins w:id="1580" w:author="Skat" w:date="2010-07-08T14:54:00Z"/>
                <w:u w:val="single"/>
              </w:rPr>
            </w:pPr>
            <w:ins w:id="1581" w:author="Skat" w:date="2010-07-08T14:54:00Z">
              <w:r>
                <w:rPr>
                  <w:u w:val="single"/>
                </w:rPr>
                <w:t>Tilladte værdier fra Data Domain:</w:t>
              </w:r>
            </w:ins>
          </w:p>
          <w:p w:rsidR="00A5505D" w:rsidRPr="00A5505D" w:rsidRDefault="00A5505D" w:rsidP="00A5505D">
            <w:pPr>
              <w:pStyle w:val="Normal11"/>
              <w:rPr>
                <w:ins w:id="1582" w:author="Skat" w:date="2010-07-08T14:54:00Z"/>
              </w:rPr>
            </w:pPr>
            <w:ins w:id="1583" w:author="Skat" w:date="2010-07-08T14:54:00Z">
              <w:r>
                <w:t>Indeværende år - i januar det foregående år.</w:t>
              </w:r>
            </w:ins>
          </w:p>
        </w:tc>
      </w:tr>
      <w:tr w:rsidR="00A5505D" w:rsidTr="00A5505D">
        <w:trPr>
          <w:ins w:id="1584" w:author="Skat" w:date="2010-07-08T14:54:00Z"/>
        </w:trPr>
        <w:tc>
          <w:tcPr>
            <w:tcW w:w="2625" w:type="dxa"/>
          </w:tcPr>
          <w:p w:rsidR="00A5505D" w:rsidRDefault="00A5505D" w:rsidP="00A5505D">
            <w:pPr>
              <w:pStyle w:val="Normal11"/>
              <w:rPr>
                <w:ins w:id="1585" w:author="Skat" w:date="2010-07-08T14:54:00Z"/>
              </w:rPr>
            </w:pPr>
            <w:ins w:id="1586" w:author="Skat" w:date="2010-07-08T14:54:00Z">
              <w:r>
                <w:t>Art</w:t>
              </w:r>
            </w:ins>
          </w:p>
        </w:tc>
        <w:tc>
          <w:tcPr>
            <w:tcW w:w="1797" w:type="dxa"/>
          </w:tcPr>
          <w:p w:rsidR="00A5505D" w:rsidRDefault="00A5505D" w:rsidP="00A5505D">
            <w:pPr>
              <w:pStyle w:val="Normal11"/>
              <w:rPr>
                <w:ins w:id="1587" w:author="Skat" w:date="2010-07-08T14:54:00Z"/>
              </w:rPr>
            </w:pPr>
            <w:ins w:id="1588" w:author="Skat" w:date="2010-07-08T14:54:00Z">
              <w:r>
                <w:t>Kode</w:t>
              </w:r>
              <w:r w:rsidR="00F061A6">
                <w:fldChar w:fldCharType="begin"/>
              </w:r>
              <w:r>
                <w:instrText xml:space="preserve"> XE "</w:instrText>
              </w:r>
              <w:r w:rsidRPr="0057452E">
                <w:instrText>Kode</w:instrText>
              </w:r>
              <w:r>
                <w:instrText xml:space="preserve">" </w:instrText>
              </w:r>
              <w:r w:rsidR="00F061A6">
                <w:fldChar w:fldCharType="end"/>
              </w:r>
            </w:ins>
          </w:p>
        </w:tc>
        <w:tc>
          <w:tcPr>
            <w:tcW w:w="5573" w:type="dxa"/>
          </w:tcPr>
          <w:p w:rsidR="00A5505D" w:rsidRDefault="00A5505D" w:rsidP="00A5505D">
            <w:pPr>
              <w:pStyle w:val="Normal11"/>
              <w:rPr>
                <w:ins w:id="1589" w:author="Skat" w:date="2010-07-08T14:54:00Z"/>
              </w:rPr>
            </w:pPr>
            <w:ins w:id="1590" w:author="Skat" w:date="2010-07-08T14:54:00Z">
              <w:r>
                <w:t xml:space="preserve">Bilagsart </w:t>
              </w:r>
            </w:ins>
          </w:p>
        </w:tc>
      </w:tr>
      <w:tr w:rsidR="00A5505D" w:rsidTr="00A5505D">
        <w:trPr>
          <w:ins w:id="1591" w:author="Skat" w:date="2010-07-08T14:54:00Z"/>
        </w:trPr>
        <w:tc>
          <w:tcPr>
            <w:tcW w:w="2625" w:type="dxa"/>
          </w:tcPr>
          <w:p w:rsidR="00A5505D" w:rsidRDefault="00A5505D" w:rsidP="00A5505D">
            <w:pPr>
              <w:pStyle w:val="Normal11"/>
              <w:rPr>
                <w:ins w:id="1592" w:author="Skat" w:date="2010-07-08T14:54:00Z"/>
              </w:rPr>
            </w:pPr>
            <w:ins w:id="1593" w:author="Skat" w:date="2010-07-08T14:54:00Z">
              <w:r>
                <w:t>Dato</w:t>
              </w:r>
            </w:ins>
          </w:p>
        </w:tc>
        <w:tc>
          <w:tcPr>
            <w:tcW w:w="1797" w:type="dxa"/>
          </w:tcPr>
          <w:p w:rsidR="00A5505D" w:rsidRDefault="00A5505D" w:rsidP="00A5505D">
            <w:pPr>
              <w:pStyle w:val="Normal11"/>
              <w:rPr>
                <w:ins w:id="1594" w:author="Skat" w:date="2010-07-08T14:54:00Z"/>
              </w:rPr>
            </w:pPr>
            <w:ins w:id="1595" w:author="Skat" w:date="2010-07-08T14:54:00Z">
              <w:r>
                <w:t>Dato</w:t>
              </w:r>
              <w:r w:rsidR="00F061A6">
                <w:fldChar w:fldCharType="begin"/>
              </w:r>
              <w:r>
                <w:instrText xml:space="preserve"> XE "</w:instrText>
              </w:r>
              <w:r w:rsidRPr="006735B1">
                <w:instrText>Dato</w:instrText>
              </w:r>
              <w:r>
                <w:instrText xml:space="preserve">" </w:instrText>
              </w:r>
              <w:r w:rsidR="00F061A6">
                <w:fldChar w:fldCharType="end"/>
              </w:r>
            </w:ins>
          </w:p>
        </w:tc>
        <w:tc>
          <w:tcPr>
            <w:tcW w:w="5573" w:type="dxa"/>
          </w:tcPr>
          <w:p w:rsidR="00A5505D" w:rsidRDefault="00A5505D" w:rsidP="00A5505D">
            <w:pPr>
              <w:pStyle w:val="Normal11"/>
              <w:rPr>
                <w:ins w:id="1596" w:author="Skat" w:date="2010-07-08T14:54:00Z"/>
              </w:rPr>
            </w:pPr>
            <w:ins w:id="1597" w:author="Skat" w:date="2010-07-08T14:54:00Z">
              <w:r>
                <w:t>Bilagsdato</w:t>
              </w:r>
            </w:ins>
          </w:p>
        </w:tc>
      </w:tr>
      <w:tr w:rsidR="00A5505D" w:rsidTr="00A5505D">
        <w:trPr>
          <w:ins w:id="1598" w:author="Skat" w:date="2010-07-08T14:54:00Z"/>
        </w:trPr>
        <w:tc>
          <w:tcPr>
            <w:tcW w:w="2625" w:type="dxa"/>
          </w:tcPr>
          <w:p w:rsidR="00A5505D" w:rsidRDefault="00A5505D" w:rsidP="00A5505D">
            <w:pPr>
              <w:pStyle w:val="Normal11"/>
              <w:rPr>
                <w:ins w:id="1599" w:author="Skat" w:date="2010-07-08T14:54:00Z"/>
              </w:rPr>
            </w:pPr>
            <w:ins w:id="1600" w:author="Skat" w:date="2010-07-08T14:54:00Z">
              <w:r>
                <w:t>BogføringDato</w:t>
              </w:r>
            </w:ins>
          </w:p>
        </w:tc>
        <w:tc>
          <w:tcPr>
            <w:tcW w:w="1797" w:type="dxa"/>
          </w:tcPr>
          <w:p w:rsidR="00A5505D" w:rsidRDefault="00A5505D" w:rsidP="00A5505D">
            <w:pPr>
              <w:pStyle w:val="Normal11"/>
              <w:rPr>
                <w:ins w:id="1601" w:author="Skat" w:date="2010-07-08T14:54:00Z"/>
              </w:rPr>
            </w:pPr>
            <w:ins w:id="1602" w:author="Skat" w:date="2010-07-08T14:54:00Z">
              <w:r>
                <w:t>Dato</w:t>
              </w:r>
              <w:r w:rsidR="00F061A6">
                <w:fldChar w:fldCharType="begin"/>
              </w:r>
              <w:r>
                <w:instrText xml:space="preserve"> XE "</w:instrText>
              </w:r>
              <w:r w:rsidRPr="00D461D2">
                <w:instrText>Dato</w:instrText>
              </w:r>
              <w:r>
                <w:instrText xml:space="preserve">" </w:instrText>
              </w:r>
              <w:r w:rsidR="00F061A6">
                <w:fldChar w:fldCharType="end"/>
              </w:r>
            </w:ins>
          </w:p>
        </w:tc>
        <w:tc>
          <w:tcPr>
            <w:tcW w:w="5573" w:type="dxa"/>
          </w:tcPr>
          <w:p w:rsidR="00A5505D" w:rsidRDefault="00A5505D" w:rsidP="00A5505D">
            <w:pPr>
              <w:pStyle w:val="Normal11"/>
              <w:rPr>
                <w:ins w:id="1603" w:author="Skat" w:date="2010-07-08T14:54:00Z"/>
              </w:rPr>
            </w:pPr>
            <w:ins w:id="1604" w:author="Skat" w:date="2010-07-08T14:54:00Z">
              <w:r>
                <w:t xml:space="preserve">Posterings bogføringsdato i bilaget </w:t>
              </w:r>
            </w:ins>
          </w:p>
        </w:tc>
      </w:tr>
      <w:tr w:rsidR="00A5505D" w:rsidTr="00A5505D">
        <w:trPr>
          <w:ins w:id="1605" w:author="Skat" w:date="2010-07-08T14:54:00Z"/>
        </w:trPr>
        <w:tc>
          <w:tcPr>
            <w:tcW w:w="2625" w:type="dxa"/>
          </w:tcPr>
          <w:p w:rsidR="00A5505D" w:rsidRDefault="00A5505D" w:rsidP="00A5505D">
            <w:pPr>
              <w:pStyle w:val="Normal11"/>
              <w:rPr>
                <w:ins w:id="1606" w:author="Skat" w:date="2010-07-08T14:54:00Z"/>
              </w:rPr>
            </w:pPr>
            <w:ins w:id="1607" w:author="Skat" w:date="2010-07-08T14:54:00Z">
              <w:r>
                <w:t>RegnskabMåned</w:t>
              </w:r>
            </w:ins>
          </w:p>
        </w:tc>
        <w:tc>
          <w:tcPr>
            <w:tcW w:w="1797" w:type="dxa"/>
          </w:tcPr>
          <w:p w:rsidR="00A5505D" w:rsidRDefault="00A5505D" w:rsidP="00A5505D">
            <w:pPr>
              <w:pStyle w:val="Normal11"/>
              <w:rPr>
                <w:ins w:id="1608" w:author="Skat" w:date="2010-07-08T14:54:00Z"/>
              </w:rPr>
            </w:pPr>
            <w:ins w:id="1609" w:author="Skat" w:date="2010-07-08T14:54:00Z">
              <w:r>
                <w:t>KodeToCifreStartEt</w:t>
              </w:r>
              <w:r w:rsidR="00F061A6">
                <w:fldChar w:fldCharType="begin"/>
              </w:r>
              <w:r>
                <w:instrText xml:space="preserve"> XE "</w:instrText>
              </w:r>
              <w:r w:rsidRPr="00D16C02">
                <w:instrText>KodeToCifreStartEt</w:instrText>
              </w:r>
              <w:r>
                <w:instrText xml:space="preserve">" </w:instrText>
              </w:r>
              <w:r w:rsidR="00F061A6">
                <w:fldChar w:fldCharType="end"/>
              </w:r>
            </w:ins>
          </w:p>
        </w:tc>
        <w:tc>
          <w:tcPr>
            <w:tcW w:w="5573" w:type="dxa"/>
          </w:tcPr>
          <w:p w:rsidR="00A5505D" w:rsidRDefault="00A5505D" w:rsidP="00A5505D">
            <w:pPr>
              <w:pStyle w:val="Normal11"/>
              <w:rPr>
                <w:ins w:id="1610" w:author="Skat" w:date="2010-07-08T14:54:00Z"/>
              </w:rPr>
            </w:pPr>
            <w:ins w:id="1611" w:author="Skat" w:date="2010-07-08T14:54:00Z">
              <w:r>
                <w:t>Regnskabsmåned i angivent regnskabsår. 01=januar osv.</w:t>
              </w:r>
            </w:ins>
          </w:p>
          <w:p w:rsidR="00A5505D" w:rsidRDefault="00A5505D" w:rsidP="00A5505D">
            <w:pPr>
              <w:pStyle w:val="Normal11"/>
              <w:rPr>
                <w:ins w:id="1612" w:author="Skat" w:date="2010-07-08T14:54:00Z"/>
              </w:rPr>
            </w:pPr>
          </w:p>
          <w:p w:rsidR="00A5505D" w:rsidRDefault="00A5505D" w:rsidP="00A5505D">
            <w:pPr>
              <w:pStyle w:val="Normal11"/>
              <w:rPr>
                <w:ins w:id="1613" w:author="Skat" w:date="2010-07-08T14:54:00Z"/>
                <w:u w:val="single"/>
              </w:rPr>
            </w:pPr>
            <w:ins w:id="1614" w:author="Skat" w:date="2010-07-08T14:54:00Z">
              <w:r>
                <w:rPr>
                  <w:u w:val="single"/>
                </w:rPr>
                <w:t>Tilladte værdier fra Data Domain:</w:t>
              </w:r>
            </w:ins>
          </w:p>
          <w:p w:rsidR="00A5505D" w:rsidRPr="00A5505D" w:rsidRDefault="00A5505D" w:rsidP="00A5505D">
            <w:pPr>
              <w:pStyle w:val="Normal11"/>
              <w:rPr>
                <w:ins w:id="1615" w:author="Skat" w:date="2010-07-08T14:54:00Z"/>
              </w:rPr>
            </w:pPr>
            <w:ins w:id="1616" w:author="Skat" w:date="2010-07-08T14:54:00Z">
              <w:r>
                <w:t>Kode som kan antage talværdierne 01-99.</w:t>
              </w:r>
            </w:ins>
          </w:p>
        </w:tc>
      </w:tr>
      <w:tr w:rsidR="00A5505D" w:rsidTr="00A5505D">
        <w:trPr>
          <w:ins w:id="1617" w:author="Skat" w:date="2010-07-08T14:54:00Z"/>
        </w:trPr>
        <w:tc>
          <w:tcPr>
            <w:tcW w:w="2625" w:type="dxa"/>
          </w:tcPr>
          <w:p w:rsidR="00A5505D" w:rsidRDefault="00A5505D" w:rsidP="00A5505D">
            <w:pPr>
              <w:pStyle w:val="Normal11"/>
              <w:rPr>
                <w:ins w:id="1618" w:author="Skat" w:date="2010-07-08T14:54:00Z"/>
              </w:rPr>
            </w:pPr>
            <w:ins w:id="1619" w:author="Skat" w:date="2010-07-08T14:54:00Z">
              <w:r>
                <w:t>OmregningDato</w:t>
              </w:r>
            </w:ins>
          </w:p>
        </w:tc>
        <w:tc>
          <w:tcPr>
            <w:tcW w:w="1797" w:type="dxa"/>
          </w:tcPr>
          <w:p w:rsidR="00A5505D" w:rsidRDefault="00A5505D" w:rsidP="00A5505D">
            <w:pPr>
              <w:pStyle w:val="Normal11"/>
              <w:rPr>
                <w:ins w:id="1620" w:author="Skat" w:date="2010-07-08T14:54:00Z"/>
              </w:rPr>
            </w:pPr>
            <w:ins w:id="1621" w:author="Skat" w:date="2010-07-08T14:54:00Z">
              <w:r>
                <w:t>Dato</w:t>
              </w:r>
              <w:r w:rsidR="00F061A6">
                <w:fldChar w:fldCharType="begin"/>
              </w:r>
              <w:r>
                <w:instrText xml:space="preserve"> XE "</w:instrText>
              </w:r>
              <w:r w:rsidRPr="003E1069">
                <w:instrText>Dato</w:instrText>
              </w:r>
              <w:r>
                <w:instrText xml:space="preserve">" </w:instrText>
              </w:r>
              <w:r w:rsidR="00F061A6">
                <w:fldChar w:fldCharType="end"/>
              </w:r>
            </w:ins>
          </w:p>
        </w:tc>
        <w:tc>
          <w:tcPr>
            <w:tcW w:w="5573" w:type="dxa"/>
          </w:tcPr>
          <w:p w:rsidR="00A5505D" w:rsidRDefault="00A5505D" w:rsidP="00A5505D">
            <w:pPr>
              <w:pStyle w:val="Normal11"/>
              <w:rPr>
                <w:ins w:id="1622" w:author="Skat" w:date="2010-07-08T14:54:00Z"/>
              </w:rPr>
            </w:pPr>
            <w:ins w:id="1623" w:author="Skat" w:date="2010-07-08T14:54:00Z">
              <w:r>
                <w:t>Omregningsdato</w:t>
              </w:r>
            </w:ins>
          </w:p>
        </w:tc>
      </w:tr>
      <w:tr w:rsidR="00A5505D" w:rsidTr="00A5505D">
        <w:trPr>
          <w:ins w:id="1624" w:author="Skat" w:date="2010-07-08T14:54:00Z"/>
        </w:trPr>
        <w:tc>
          <w:tcPr>
            <w:tcW w:w="2625" w:type="dxa"/>
          </w:tcPr>
          <w:p w:rsidR="00A5505D" w:rsidRDefault="00A5505D" w:rsidP="00A5505D">
            <w:pPr>
              <w:pStyle w:val="Normal11"/>
              <w:rPr>
                <w:ins w:id="1625" w:author="Skat" w:date="2010-07-08T14:54:00Z"/>
              </w:rPr>
            </w:pPr>
            <w:ins w:id="1626" w:author="Skat" w:date="2010-07-08T14:54:00Z">
              <w:r>
                <w:t>OprettetAf</w:t>
              </w:r>
            </w:ins>
          </w:p>
        </w:tc>
        <w:tc>
          <w:tcPr>
            <w:tcW w:w="1797" w:type="dxa"/>
          </w:tcPr>
          <w:p w:rsidR="00A5505D" w:rsidRDefault="00A5505D" w:rsidP="00A5505D">
            <w:pPr>
              <w:pStyle w:val="Normal11"/>
              <w:rPr>
                <w:ins w:id="1627" w:author="Skat" w:date="2010-07-08T14:54:00Z"/>
              </w:rPr>
            </w:pPr>
            <w:ins w:id="1628" w:author="Skat" w:date="2010-07-08T14:54:00Z">
              <w:r>
                <w:t>Medarbejdernummer</w:t>
              </w:r>
              <w:r w:rsidR="00F061A6">
                <w:fldChar w:fldCharType="begin"/>
              </w:r>
              <w:r>
                <w:instrText xml:space="preserve"> XE "</w:instrText>
              </w:r>
              <w:r w:rsidRPr="00E576BF">
                <w:instrText>Medarbejdernummer</w:instrText>
              </w:r>
              <w:r>
                <w:instrText xml:space="preserve">" </w:instrText>
              </w:r>
              <w:r w:rsidR="00F061A6">
                <w:fldChar w:fldCharType="end"/>
              </w:r>
            </w:ins>
          </w:p>
        </w:tc>
        <w:tc>
          <w:tcPr>
            <w:tcW w:w="5573" w:type="dxa"/>
          </w:tcPr>
          <w:p w:rsidR="00A5505D" w:rsidRDefault="00A5505D" w:rsidP="00A5505D">
            <w:pPr>
              <w:pStyle w:val="Normal11"/>
              <w:rPr>
                <w:ins w:id="1629" w:author="Skat" w:date="2010-07-08T14:54:00Z"/>
              </w:rPr>
            </w:pPr>
            <w:ins w:id="1630" w:author="Skat" w:date="2010-07-08T14:54:00Z">
              <w:r>
                <w:t xml:space="preserve">Nummer/navn på brugeren der oprettet bilag </w:t>
              </w:r>
            </w:ins>
          </w:p>
        </w:tc>
      </w:tr>
      <w:tr w:rsidR="00A5505D" w:rsidTr="00A5505D">
        <w:trPr>
          <w:ins w:id="1631" w:author="Skat" w:date="2010-07-08T14:54:00Z"/>
        </w:trPr>
        <w:tc>
          <w:tcPr>
            <w:tcW w:w="2625" w:type="dxa"/>
          </w:tcPr>
          <w:p w:rsidR="00A5505D" w:rsidRDefault="00A5505D" w:rsidP="00A5505D">
            <w:pPr>
              <w:pStyle w:val="Normal11"/>
              <w:rPr>
                <w:ins w:id="1632" w:author="Skat" w:date="2010-07-08T14:54:00Z"/>
              </w:rPr>
            </w:pPr>
            <w:ins w:id="1633" w:author="Skat" w:date="2010-07-08T14:54:00Z">
              <w:r>
                <w:t>Toptekst</w:t>
              </w:r>
            </w:ins>
          </w:p>
        </w:tc>
        <w:tc>
          <w:tcPr>
            <w:tcW w:w="1797" w:type="dxa"/>
          </w:tcPr>
          <w:p w:rsidR="00A5505D" w:rsidRDefault="00A5505D" w:rsidP="00A5505D">
            <w:pPr>
              <w:pStyle w:val="Normal11"/>
              <w:rPr>
                <w:ins w:id="1634" w:author="Skat" w:date="2010-07-08T14:54:00Z"/>
              </w:rPr>
            </w:pPr>
            <w:ins w:id="1635" w:author="Skat" w:date="2010-07-08T14:54:00Z">
              <w:r>
                <w:t>Tekst25</w:t>
              </w:r>
              <w:r w:rsidR="00F061A6">
                <w:fldChar w:fldCharType="begin"/>
              </w:r>
              <w:r>
                <w:instrText xml:space="preserve"> XE "</w:instrText>
              </w:r>
              <w:r w:rsidRPr="00101CE3">
                <w:instrText>Tekst25</w:instrText>
              </w:r>
              <w:r>
                <w:instrText xml:space="preserve">" </w:instrText>
              </w:r>
              <w:r w:rsidR="00F061A6">
                <w:fldChar w:fldCharType="end"/>
              </w:r>
            </w:ins>
          </w:p>
        </w:tc>
        <w:tc>
          <w:tcPr>
            <w:tcW w:w="5573" w:type="dxa"/>
          </w:tcPr>
          <w:p w:rsidR="00A5505D" w:rsidRDefault="00A5505D" w:rsidP="00A5505D">
            <w:pPr>
              <w:pStyle w:val="Normal11"/>
              <w:rPr>
                <w:ins w:id="1636" w:author="Skat" w:date="2010-07-08T14:54:00Z"/>
              </w:rPr>
            </w:pPr>
            <w:ins w:id="1637" w:author="Skat" w:date="2010-07-08T14:54:00Z">
              <w:r>
                <w:t xml:space="preserve">Note der vedrører hele bilagsdokumentet </w:t>
              </w:r>
            </w:ins>
          </w:p>
        </w:tc>
      </w:tr>
    </w:tbl>
    <w:p w:rsidR="00A5505D" w:rsidRDefault="00A5505D" w:rsidP="00A5505D">
      <w:pPr>
        <w:pStyle w:val="Normal11"/>
        <w:rPr>
          <w:ins w:id="1638" w:author="Skat" w:date="2010-07-08T14:54:00Z"/>
        </w:rPr>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rPr>
          <w:ins w:id="1639" w:author="Skat" w:date="2010-07-08T14:54:00Z"/>
        </w:rPr>
      </w:pPr>
    </w:p>
    <w:p w:rsidR="00A5505D" w:rsidRDefault="00A5505D" w:rsidP="00A5505D">
      <w:pPr>
        <w:pStyle w:val="Normal11"/>
        <w:rPr>
          <w:ins w:id="1640" w:author="Skat" w:date="2010-07-08T14: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ins w:id="1641" w:author="Skat" w:date="2010-07-08T14:54:00Z"/>
        </w:trPr>
        <w:tc>
          <w:tcPr>
            <w:tcW w:w="1667" w:type="dxa"/>
            <w:shd w:val="pct20" w:color="auto" w:fill="0000FF"/>
          </w:tcPr>
          <w:p w:rsidR="00A5505D" w:rsidRPr="00A5505D" w:rsidRDefault="00A5505D" w:rsidP="00A5505D">
            <w:pPr>
              <w:pStyle w:val="Normal11"/>
              <w:rPr>
                <w:ins w:id="1642" w:author="Skat" w:date="2010-07-08T14:54:00Z"/>
                <w:color w:val="FFFFFF"/>
              </w:rPr>
            </w:pPr>
            <w:ins w:id="1643" w:author="Skat" w:date="2010-07-08T14:54:00Z">
              <w:r>
                <w:rPr>
                  <w:color w:val="FFFFFF"/>
                </w:rPr>
                <w:t>Relationsnavn</w:t>
              </w:r>
            </w:ins>
          </w:p>
        </w:tc>
        <w:tc>
          <w:tcPr>
            <w:tcW w:w="2398" w:type="dxa"/>
            <w:shd w:val="pct20" w:color="auto" w:fill="0000FF"/>
          </w:tcPr>
          <w:p w:rsidR="00A5505D" w:rsidRPr="00A5505D" w:rsidRDefault="00A5505D" w:rsidP="00A5505D">
            <w:pPr>
              <w:pStyle w:val="Normal11"/>
              <w:rPr>
                <w:ins w:id="1644" w:author="Skat" w:date="2010-07-08T14:54:00Z"/>
                <w:color w:val="FFFFFF"/>
              </w:rPr>
            </w:pPr>
            <w:ins w:id="1645" w:author="Skat" w:date="2010-07-08T14:54:00Z">
              <w:r>
                <w:rPr>
                  <w:color w:val="FFFFFF"/>
                </w:rPr>
                <w:t>Relationsbegreber</w:t>
              </w:r>
            </w:ins>
          </w:p>
        </w:tc>
        <w:tc>
          <w:tcPr>
            <w:tcW w:w="5879" w:type="dxa"/>
            <w:shd w:val="pct20" w:color="auto" w:fill="0000FF"/>
          </w:tcPr>
          <w:p w:rsidR="00A5505D" w:rsidRPr="00A5505D" w:rsidRDefault="00A5505D" w:rsidP="00A5505D">
            <w:pPr>
              <w:pStyle w:val="Normal11"/>
              <w:rPr>
                <w:ins w:id="1646" w:author="Skat" w:date="2010-07-08T14:54:00Z"/>
                <w:color w:val="FFFFFF"/>
              </w:rPr>
            </w:pPr>
            <w:ins w:id="1647" w:author="Skat" w:date="2010-07-08T14:54:00Z">
              <w:r>
                <w:rPr>
                  <w:color w:val="FFFFFF"/>
                </w:rPr>
                <w:t>Beskrivelse</w:t>
              </w:r>
            </w:ins>
          </w:p>
        </w:tc>
      </w:tr>
      <w:tr w:rsidR="00A5505D" w:rsidTr="00A5505D">
        <w:trPr>
          <w:ins w:id="1648" w:author="Skat" w:date="2010-07-08T14:54:00Z"/>
        </w:trPr>
        <w:tc>
          <w:tcPr>
            <w:tcW w:w="1667" w:type="dxa"/>
          </w:tcPr>
          <w:p w:rsidR="00A5505D" w:rsidRDefault="00A5505D" w:rsidP="00A5505D">
            <w:pPr>
              <w:pStyle w:val="Normal11"/>
              <w:rPr>
                <w:ins w:id="1649" w:author="Skat" w:date="2010-07-08T14:54:00Z"/>
              </w:rPr>
            </w:pPr>
            <w:ins w:id="1650" w:author="Skat" w:date="2010-07-08T14:54:00Z">
              <w:r>
                <w:t>indplaceret på</w:t>
              </w:r>
            </w:ins>
          </w:p>
        </w:tc>
        <w:tc>
          <w:tcPr>
            <w:tcW w:w="2398" w:type="dxa"/>
          </w:tcPr>
          <w:p w:rsidR="00A5505D" w:rsidRDefault="00A5505D" w:rsidP="00A5505D">
            <w:pPr>
              <w:pStyle w:val="Normal11"/>
              <w:rPr>
                <w:ins w:id="1651" w:author="Skat" w:date="2010-07-08T14:54:00Z"/>
              </w:rPr>
            </w:pPr>
            <w:ins w:id="1652" w:author="Skat" w:date="2010-07-08T14:54:00Z">
              <w:r>
                <w:t>FinansKontoBilag(1)</w:t>
              </w:r>
            </w:ins>
          </w:p>
          <w:p w:rsidR="00A5505D" w:rsidRDefault="00A5505D" w:rsidP="00A5505D">
            <w:pPr>
              <w:pStyle w:val="Normal11"/>
              <w:rPr>
                <w:ins w:id="1653" w:author="Skat" w:date="2010-07-08T14:54:00Z"/>
              </w:rPr>
            </w:pPr>
            <w:ins w:id="1654" w:author="Skat" w:date="2010-07-08T14:54:00Z">
              <w:r>
                <w:t>FinansKontoBilagPosition(0..*)</w:t>
              </w:r>
            </w:ins>
          </w:p>
        </w:tc>
        <w:tc>
          <w:tcPr>
            <w:tcW w:w="5879" w:type="dxa"/>
          </w:tcPr>
          <w:p w:rsidR="00A5505D" w:rsidRDefault="00A5505D" w:rsidP="00A5505D">
            <w:pPr>
              <w:pStyle w:val="Normal11"/>
              <w:rPr>
                <w:ins w:id="1655" w:author="Skat" w:date="2010-07-08T14:54:00Z"/>
              </w:rPr>
            </w:pPr>
          </w:p>
        </w:tc>
      </w:tr>
    </w:tbl>
    <w:p w:rsidR="00A5505D" w:rsidRDefault="00A5505D" w:rsidP="00A5505D">
      <w:pPr>
        <w:pStyle w:val="Normal11"/>
        <w:rPr>
          <w:ins w:id="1656" w:author="Skat" w:date="2010-07-08T14:54:00Z"/>
        </w:rPr>
      </w:pPr>
    </w:p>
    <w:p w:rsidR="00A5505D" w:rsidRDefault="00A5505D" w:rsidP="00A5505D">
      <w:pPr>
        <w:pStyle w:val="Normal11"/>
        <w:rPr>
          <w:ins w:id="1657" w:author="Skat" w:date="2010-07-08T14:54:00Z"/>
        </w:rPr>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rPr>
          <w:ins w:id="1658" w:author="Skat" w:date="2010-07-08T14:54:00Z"/>
        </w:rPr>
      </w:pPr>
      <w:bookmarkStart w:id="1659" w:name="_Toc266364035"/>
      <w:ins w:id="1660" w:author="Skat" w:date="2010-07-08T14:54:00Z">
        <w:r>
          <w:t>FinansKontoBilagPosition</w:t>
        </w:r>
        <w:bookmarkEnd w:id="1659"/>
      </w:ins>
    </w:p>
    <w:p w:rsidR="00A5505D" w:rsidRDefault="00A5505D" w:rsidP="00A5505D">
      <w:pPr>
        <w:pStyle w:val="Normal11"/>
        <w:rPr>
          <w:ins w:id="1661" w:author="Skat" w:date="2010-07-08T14:54:00Z"/>
        </w:rPr>
      </w:pPr>
      <w:ins w:id="1662" w:author="Skat" w:date="2010-07-08T14:54:00Z">
        <w:r>
          <w:t>Finanskontobilag bliver indplaceret på en eller flere positioner i regnskabet.</w:t>
        </w:r>
      </w:ins>
    </w:p>
    <w:p w:rsidR="00A5505D" w:rsidRDefault="00A5505D" w:rsidP="00A5505D">
      <w:pPr>
        <w:pStyle w:val="Normal11"/>
        <w:rPr>
          <w:ins w:id="1663" w:author="Skat" w:date="2010-07-08T14: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ins w:id="1664" w:author="Skat" w:date="2010-07-08T14:54:00Z"/>
        </w:trPr>
        <w:tc>
          <w:tcPr>
            <w:tcW w:w="2625" w:type="dxa"/>
            <w:shd w:val="pct20" w:color="auto" w:fill="0000FF"/>
          </w:tcPr>
          <w:p w:rsidR="00A5505D" w:rsidRPr="00A5505D" w:rsidRDefault="00A5505D" w:rsidP="00A5505D">
            <w:pPr>
              <w:pStyle w:val="Normal11"/>
              <w:rPr>
                <w:ins w:id="1665" w:author="Skat" w:date="2010-07-08T14:54:00Z"/>
                <w:color w:val="FFFFFF"/>
              </w:rPr>
            </w:pPr>
            <w:ins w:id="1666" w:author="Skat" w:date="2010-07-08T14:54:00Z">
              <w:r>
                <w:rPr>
                  <w:color w:val="FFFFFF"/>
                </w:rPr>
                <w:t>Attribut</w:t>
              </w:r>
            </w:ins>
          </w:p>
        </w:tc>
        <w:tc>
          <w:tcPr>
            <w:tcW w:w="1797" w:type="dxa"/>
            <w:shd w:val="pct20" w:color="auto" w:fill="0000FF"/>
          </w:tcPr>
          <w:p w:rsidR="00A5505D" w:rsidRPr="00A5505D" w:rsidRDefault="00A5505D" w:rsidP="00A5505D">
            <w:pPr>
              <w:pStyle w:val="Normal11"/>
              <w:rPr>
                <w:ins w:id="1667" w:author="Skat" w:date="2010-07-08T14:54:00Z"/>
                <w:color w:val="FFFFFF"/>
              </w:rPr>
            </w:pPr>
            <w:ins w:id="1668" w:author="Skat" w:date="2010-07-08T14:54:00Z">
              <w:r>
                <w:rPr>
                  <w:color w:val="FFFFFF"/>
                </w:rPr>
                <w:t>Domæne</w:t>
              </w:r>
            </w:ins>
          </w:p>
        </w:tc>
        <w:tc>
          <w:tcPr>
            <w:tcW w:w="5573" w:type="dxa"/>
            <w:shd w:val="pct20" w:color="auto" w:fill="0000FF"/>
          </w:tcPr>
          <w:p w:rsidR="00A5505D" w:rsidRPr="00A5505D" w:rsidRDefault="00A5505D" w:rsidP="00A5505D">
            <w:pPr>
              <w:pStyle w:val="Normal11"/>
              <w:rPr>
                <w:ins w:id="1669" w:author="Skat" w:date="2010-07-08T14:54:00Z"/>
                <w:color w:val="FFFFFF"/>
              </w:rPr>
            </w:pPr>
            <w:ins w:id="1670" w:author="Skat" w:date="2010-07-08T14:54:00Z">
              <w:r>
                <w:rPr>
                  <w:color w:val="FFFFFF"/>
                </w:rPr>
                <w:t>Beskrivelse</w:t>
              </w:r>
            </w:ins>
          </w:p>
        </w:tc>
      </w:tr>
      <w:tr w:rsidR="00A5505D" w:rsidTr="00A5505D">
        <w:trPr>
          <w:ins w:id="1671" w:author="Skat" w:date="2010-07-08T14:54:00Z"/>
        </w:trPr>
        <w:tc>
          <w:tcPr>
            <w:tcW w:w="2625" w:type="dxa"/>
          </w:tcPr>
          <w:p w:rsidR="00A5505D" w:rsidRDefault="00A5505D" w:rsidP="00A5505D">
            <w:pPr>
              <w:pStyle w:val="Normal11"/>
              <w:rPr>
                <w:ins w:id="1672" w:author="Skat" w:date="2010-07-08T14:54:00Z"/>
              </w:rPr>
            </w:pPr>
            <w:ins w:id="1673" w:author="Skat" w:date="2010-07-08T14:54:00Z">
              <w:r>
                <w:t>LinjeNummer</w:t>
              </w:r>
            </w:ins>
          </w:p>
        </w:tc>
        <w:tc>
          <w:tcPr>
            <w:tcW w:w="1797" w:type="dxa"/>
          </w:tcPr>
          <w:p w:rsidR="00A5505D" w:rsidRDefault="00A5505D" w:rsidP="00A5505D">
            <w:pPr>
              <w:pStyle w:val="Normal11"/>
              <w:rPr>
                <w:ins w:id="1674" w:author="Skat" w:date="2010-07-08T14:54:00Z"/>
              </w:rPr>
            </w:pPr>
            <w:ins w:id="1675" w:author="Skat" w:date="2010-07-08T14:54:00Z">
              <w:r>
                <w:t>TalHel</w:t>
              </w:r>
              <w:r w:rsidR="00F061A6">
                <w:fldChar w:fldCharType="begin"/>
              </w:r>
              <w:r>
                <w:instrText xml:space="preserve"> XE "</w:instrText>
              </w:r>
              <w:r w:rsidRPr="00524F45">
                <w:instrText>TalHel</w:instrText>
              </w:r>
              <w:r>
                <w:instrText xml:space="preserve">" </w:instrText>
              </w:r>
              <w:r w:rsidR="00F061A6">
                <w:fldChar w:fldCharType="end"/>
              </w:r>
            </w:ins>
          </w:p>
        </w:tc>
        <w:tc>
          <w:tcPr>
            <w:tcW w:w="5573" w:type="dxa"/>
          </w:tcPr>
          <w:p w:rsidR="00A5505D" w:rsidRDefault="00A5505D" w:rsidP="00A5505D">
            <w:pPr>
              <w:pStyle w:val="Normal11"/>
              <w:rPr>
                <w:ins w:id="1676" w:author="Skat" w:date="2010-07-08T14:54:00Z"/>
              </w:rPr>
            </w:pPr>
            <w:ins w:id="1677" w:author="Skat" w:date="2010-07-08T14:54:00Z">
              <w:r>
                <w:t>Nummer på bogføringslinie i regnskabsbilag</w:t>
              </w:r>
            </w:ins>
          </w:p>
          <w:p w:rsidR="00A5505D" w:rsidRDefault="00A5505D" w:rsidP="00A5505D">
            <w:pPr>
              <w:pStyle w:val="Normal11"/>
              <w:rPr>
                <w:ins w:id="1678" w:author="Skat" w:date="2010-07-08T14:54:00Z"/>
              </w:rPr>
            </w:pPr>
          </w:p>
          <w:p w:rsidR="00A5505D" w:rsidRDefault="00A5505D" w:rsidP="00A5505D">
            <w:pPr>
              <w:pStyle w:val="Normal11"/>
              <w:rPr>
                <w:ins w:id="1679" w:author="Skat" w:date="2010-07-08T14:54:00Z"/>
                <w:u w:val="single"/>
              </w:rPr>
            </w:pPr>
            <w:ins w:id="1680" w:author="Skat" w:date="2010-07-08T14:54:00Z">
              <w:r>
                <w:rPr>
                  <w:u w:val="single"/>
                </w:rPr>
                <w:t>Tilladte værdier fra Data Domain:</w:t>
              </w:r>
            </w:ins>
          </w:p>
          <w:p w:rsidR="00A5505D" w:rsidRPr="00A5505D" w:rsidRDefault="00A5505D" w:rsidP="00A5505D">
            <w:pPr>
              <w:pStyle w:val="Normal11"/>
              <w:rPr>
                <w:ins w:id="1681" w:author="Skat" w:date="2010-07-08T14:54:00Z"/>
              </w:rPr>
            </w:pPr>
            <w:ins w:id="1682" w:author="Skat" w:date="2010-07-08T14:54:00Z">
              <w:r>
                <w:t>0 til 999.999.999.999.999.999</w:t>
              </w:r>
            </w:ins>
          </w:p>
        </w:tc>
      </w:tr>
      <w:tr w:rsidR="00A5505D" w:rsidTr="00A5505D">
        <w:trPr>
          <w:ins w:id="1683" w:author="Skat" w:date="2010-07-08T14:54:00Z"/>
        </w:trPr>
        <w:tc>
          <w:tcPr>
            <w:tcW w:w="2625" w:type="dxa"/>
          </w:tcPr>
          <w:p w:rsidR="00A5505D" w:rsidRDefault="00A5505D" w:rsidP="00A5505D">
            <w:pPr>
              <w:pStyle w:val="Normal11"/>
              <w:rPr>
                <w:ins w:id="1684" w:author="Skat" w:date="2010-07-08T14:54:00Z"/>
              </w:rPr>
            </w:pPr>
            <w:ins w:id="1685" w:author="Skat" w:date="2010-07-08T14:54:00Z">
              <w:r>
                <w:t>BogføringNøgle</w:t>
              </w:r>
            </w:ins>
          </w:p>
        </w:tc>
        <w:tc>
          <w:tcPr>
            <w:tcW w:w="1797" w:type="dxa"/>
          </w:tcPr>
          <w:p w:rsidR="00A5505D" w:rsidRDefault="00A5505D" w:rsidP="00A5505D">
            <w:pPr>
              <w:pStyle w:val="Normal11"/>
              <w:rPr>
                <w:ins w:id="1686" w:author="Skat" w:date="2010-07-08T14:54:00Z"/>
              </w:rPr>
            </w:pPr>
            <w:ins w:id="1687" w:author="Skat" w:date="2010-07-08T14:54:00Z">
              <w:r>
                <w:t>Kode</w:t>
              </w:r>
              <w:r w:rsidR="00F061A6">
                <w:fldChar w:fldCharType="begin"/>
              </w:r>
              <w:r>
                <w:instrText xml:space="preserve"> XE "</w:instrText>
              </w:r>
              <w:r w:rsidRPr="001E7584">
                <w:instrText>Kode</w:instrText>
              </w:r>
              <w:r>
                <w:instrText xml:space="preserve">" </w:instrText>
              </w:r>
              <w:r w:rsidR="00F061A6">
                <w:fldChar w:fldCharType="end"/>
              </w:r>
            </w:ins>
          </w:p>
        </w:tc>
        <w:tc>
          <w:tcPr>
            <w:tcW w:w="5573" w:type="dxa"/>
          </w:tcPr>
          <w:p w:rsidR="00A5505D" w:rsidRDefault="00A5505D" w:rsidP="00A5505D">
            <w:pPr>
              <w:pStyle w:val="Normal11"/>
              <w:rPr>
                <w:ins w:id="1688" w:author="Skat" w:date="2010-07-08T14:54:00Z"/>
              </w:rPr>
            </w:pPr>
            <w:ins w:id="1689" w:author="Skat" w:date="2010-07-08T14:54:00Z">
              <w:r>
                <w:t>Kontrol nøgler for bilagspositionen</w:t>
              </w:r>
            </w:ins>
          </w:p>
        </w:tc>
      </w:tr>
      <w:tr w:rsidR="00A5505D" w:rsidTr="00A5505D">
        <w:trPr>
          <w:ins w:id="1690" w:author="Skat" w:date="2010-07-08T14:54:00Z"/>
        </w:trPr>
        <w:tc>
          <w:tcPr>
            <w:tcW w:w="2625" w:type="dxa"/>
          </w:tcPr>
          <w:p w:rsidR="00A5505D" w:rsidRDefault="00A5505D" w:rsidP="00A5505D">
            <w:pPr>
              <w:pStyle w:val="Normal11"/>
              <w:rPr>
                <w:ins w:id="1691" w:author="Skat" w:date="2010-07-08T14:54:00Z"/>
              </w:rPr>
            </w:pPr>
            <w:ins w:id="1692" w:author="Skat" w:date="2010-07-08T14:54:00Z">
              <w:r>
                <w:t>DebitKreditKode</w:t>
              </w:r>
            </w:ins>
          </w:p>
        </w:tc>
        <w:tc>
          <w:tcPr>
            <w:tcW w:w="1797" w:type="dxa"/>
          </w:tcPr>
          <w:p w:rsidR="00A5505D" w:rsidRDefault="00A5505D" w:rsidP="00A5505D">
            <w:pPr>
              <w:pStyle w:val="Normal11"/>
              <w:rPr>
                <w:ins w:id="1693" w:author="Skat" w:date="2010-07-08T14:54:00Z"/>
              </w:rPr>
            </w:pPr>
            <w:ins w:id="1694" w:author="Skat" w:date="2010-07-08T14:54:00Z">
              <w:r>
                <w:t>Tekst1</w:t>
              </w:r>
              <w:r w:rsidR="00F061A6">
                <w:fldChar w:fldCharType="begin"/>
              </w:r>
              <w:r>
                <w:instrText xml:space="preserve"> XE "</w:instrText>
              </w:r>
              <w:r w:rsidRPr="00F1059A">
                <w:instrText>Tekst1</w:instrText>
              </w:r>
              <w:r>
                <w:instrText xml:space="preserve">" </w:instrText>
              </w:r>
              <w:r w:rsidR="00F061A6">
                <w:fldChar w:fldCharType="end"/>
              </w:r>
            </w:ins>
          </w:p>
        </w:tc>
        <w:tc>
          <w:tcPr>
            <w:tcW w:w="5573" w:type="dxa"/>
          </w:tcPr>
          <w:p w:rsidR="00A5505D" w:rsidRDefault="00A5505D" w:rsidP="00A5505D">
            <w:pPr>
              <w:pStyle w:val="Normal11"/>
              <w:rPr>
                <w:ins w:id="1695" w:author="Skat" w:date="2010-07-08T14:54:00Z"/>
              </w:rPr>
            </w:pPr>
            <w:ins w:id="1696" w:author="Skat" w:date="2010-07-08T14:54:00Z">
              <w:r>
                <w:t>Kredit eller debit (S=debit, H=kredit)</w:t>
              </w:r>
            </w:ins>
          </w:p>
        </w:tc>
      </w:tr>
      <w:tr w:rsidR="00A5505D" w:rsidTr="00A5505D">
        <w:trPr>
          <w:ins w:id="1697" w:author="Skat" w:date="2010-07-08T14:54:00Z"/>
        </w:trPr>
        <w:tc>
          <w:tcPr>
            <w:tcW w:w="2625" w:type="dxa"/>
          </w:tcPr>
          <w:p w:rsidR="00A5505D" w:rsidRDefault="00A5505D" w:rsidP="00A5505D">
            <w:pPr>
              <w:pStyle w:val="Normal11"/>
              <w:rPr>
                <w:ins w:id="1698" w:author="Skat" w:date="2010-07-08T14:54:00Z"/>
              </w:rPr>
            </w:pPr>
            <w:ins w:id="1699" w:author="Skat" w:date="2010-07-08T14:54:00Z">
              <w:r>
                <w:t>InternValutaBeløb</w:t>
              </w:r>
            </w:ins>
          </w:p>
        </w:tc>
        <w:tc>
          <w:tcPr>
            <w:tcW w:w="1797" w:type="dxa"/>
          </w:tcPr>
          <w:p w:rsidR="00A5505D" w:rsidRDefault="00A5505D" w:rsidP="00A5505D">
            <w:pPr>
              <w:pStyle w:val="Normal11"/>
              <w:rPr>
                <w:ins w:id="1700" w:author="Skat" w:date="2010-07-08T14:54:00Z"/>
              </w:rPr>
            </w:pPr>
            <w:ins w:id="1701" w:author="Skat" w:date="2010-07-08T14:54:00Z">
              <w:r>
                <w:t>Beløb</w:t>
              </w:r>
              <w:r w:rsidR="00F061A6">
                <w:fldChar w:fldCharType="begin"/>
              </w:r>
              <w:r>
                <w:instrText xml:space="preserve"> XE "</w:instrText>
              </w:r>
              <w:r w:rsidRPr="00577F6B">
                <w:instrText>Beløb</w:instrText>
              </w:r>
              <w:r>
                <w:instrText xml:space="preserve">" </w:instrText>
              </w:r>
              <w:r w:rsidR="00F061A6">
                <w:fldChar w:fldCharType="end"/>
              </w:r>
            </w:ins>
          </w:p>
        </w:tc>
        <w:tc>
          <w:tcPr>
            <w:tcW w:w="5573" w:type="dxa"/>
          </w:tcPr>
          <w:p w:rsidR="00A5505D" w:rsidRDefault="00A5505D" w:rsidP="00A5505D">
            <w:pPr>
              <w:pStyle w:val="Normal11"/>
              <w:rPr>
                <w:ins w:id="1702" w:author="Skat" w:date="2010-07-08T14:54:00Z"/>
              </w:rPr>
            </w:pPr>
            <w:ins w:id="1703" w:author="Skat" w:date="2010-07-08T14:54:00Z">
              <w:r>
                <w:t>Bilagslinie beløb angivet i intern, lokal firmakode valuta</w:t>
              </w:r>
            </w:ins>
          </w:p>
        </w:tc>
      </w:tr>
      <w:tr w:rsidR="00A5505D" w:rsidTr="00A5505D">
        <w:trPr>
          <w:ins w:id="1704" w:author="Skat" w:date="2010-07-08T14:54:00Z"/>
        </w:trPr>
        <w:tc>
          <w:tcPr>
            <w:tcW w:w="2625" w:type="dxa"/>
          </w:tcPr>
          <w:p w:rsidR="00A5505D" w:rsidRDefault="00A5505D" w:rsidP="00A5505D">
            <w:pPr>
              <w:pStyle w:val="Normal11"/>
              <w:rPr>
                <w:ins w:id="1705" w:author="Skat" w:date="2010-07-08T14:54:00Z"/>
              </w:rPr>
            </w:pPr>
            <w:ins w:id="1706" w:author="Skat" w:date="2010-07-08T14:54:00Z">
              <w:r>
                <w:t>HovedbogBeløb</w:t>
              </w:r>
            </w:ins>
          </w:p>
        </w:tc>
        <w:tc>
          <w:tcPr>
            <w:tcW w:w="1797" w:type="dxa"/>
          </w:tcPr>
          <w:p w:rsidR="00A5505D" w:rsidRDefault="00A5505D" w:rsidP="00A5505D">
            <w:pPr>
              <w:pStyle w:val="Normal11"/>
              <w:rPr>
                <w:ins w:id="1707" w:author="Skat" w:date="2010-07-08T14:54:00Z"/>
              </w:rPr>
            </w:pPr>
            <w:ins w:id="1708" w:author="Skat" w:date="2010-07-08T14:54:00Z">
              <w:r>
                <w:t>Beløb</w:t>
              </w:r>
              <w:r w:rsidR="00F061A6">
                <w:fldChar w:fldCharType="begin"/>
              </w:r>
              <w:r>
                <w:instrText xml:space="preserve"> XE "</w:instrText>
              </w:r>
              <w:r w:rsidRPr="00AC577F">
                <w:instrText>Beløb</w:instrText>
              </w:r>
              <w:r>
                <w:instrText xml:space="preserve">" </w:instrText>
              </w:r>
              <w:r w:rsidR="00F061A6">
                <w:fldChar w:fldCharType="end"/>
              </w:r>
            </w:ins>
          </w:p>
        </w:tc>
        <w:tc>
          <w:tcPr>
            <w:tcW w:w="5573" w:type="dxa"/>
          </w:tcPr>
          <w:p w:rsidR="00A5505D" w:rsidRDefault="00A5505D" w:rsidP="00A5505D">
            <w:pPr>
              <w:pStyle w:val="Normal11"/>
              <w:rPr>
                <w:ins w:id="1709" w:author="Skat" w:date="2010-07-08T14:54:00Z"/>
              </w:rPr>
            </w:pPr>
            <w:ins w:id="1710" w:author="Skat" w:date="2010-07-08T14:54:00Z">
              <w:r>
                <w:t>Beløb til opdatering i hovedbogen</w:t>
              </w:r>
            </w:ins>
          </w:p>
        </w:tc>
      </w:tr>
      <w:tr w:rsidR="00A5505D" w:rsidTr="00A5505D">
        <w:trPr>
          <w:ins w:id="1711" w:author="Skat" w:date="2010-07-08T14:54:00Z"/>
        </w:trPr>
        <w:tc>
          <w:tcPr>
            <w:tcW w:w="2625" w:type="dxa"/>
          </w:tcPr>
          <w:p w:rsidR="00A5505D" w:rsidRDefault="00A5505D" w:rsidP="00A5505D">
            <w:pPr>
              <w:pStyle w:val="Normal11"/>
              <w:rPr>
                <w:ins w:id="1712" w:author="Skat" w:date="2010-07-08T14:54:00Z"/>
              </w:rPr>
            </w:pPr>
            <w:ins w:id="1713" w:author="Skat" w:date="2010-07-08T14:54:00Z">
              <w:r>
                <w:t>ValørDato</w:t>
              </w:r>
            </w:ins>
          </w:p>
        </w:tc>
        <w:tc>
          <w:tcPr>
            <w:tcW w:w="1797" w:type="dxa"/>
          </w:tcPr>
          <w:p w:rsidR="00A5505D" w:rsidRDefault="00A5505D" w:rsidP="00A5505D">
            <w:pPr>
              <w:pStyle w:val="Normal11"/>
              <w:rPr>
                <w:ins w:id="1714" w:author="Skat" w:date="2010-07-08T14:54:00Z"/>
              </w:rPr>
            </w:pPr>
            <w:ins w:id="1715" w:author="Skat" w:date="2010-07-08T14:54:00Z">
              <w:r>
                <w:t>Dato</w:t>
              </w:r>
              <w:r w:rsidR="00F061A6">
                <w:fldChar w:fldCharType="begin"/>
              </w:r>
              <w:r>
                <w:instrText xml:space="preserve"> XE "</w:instrText>
              </w:r>
              <w:r w:rsidRPr="003A3D6A">
                <w:instrText>Dato</w:instrText>
              </w:r>
              <w:r>
                <w:instrText xml:space="preserve">" </w:instrText>
              </w:r>
              <w:r w:rsidR="00F061A6">
                <w:fldChar w:fldCharType="end"/>
              </w:r>
            </w:ins>
          </w:p>
        </w:tc>
        <w:tc>
          <w:tcPr>
            <w:tcW w:w="5573" w:type="dxa"/>
          </w:tcPr>
          <w:p w:rsidR="00A5505D" w:rsidRDefault="00A5505D" w:rsidP="00A5505D">
            <w:pPr>
              <w:pStyle w:val="Normal11"/>
              <w:rPr>
                <w:ins w:id="1716" w:author="Skat" w:date="2010-07-08T14:54:00Z"/>
              </w:rPr>
            </w:pPr>
            <w:ins w:id="1717" w:author="Skat" w:date="2010-07-08T14:54:00Z">
              <w:r>
                <w:t>Valørdato</w:t>
              </w:r>
            </w:ins>
          </w:p>
        </w:tc>
      </w:tr>
      <w:tr w:rsidR="00A5505D" w:rsidTr="00A5505D">
        <w:trPr>
          <w:ins w:id="1718" w:author="Skat" w:date="2010-07-08T14:54:00Z"/>
        </w:trPr>
        <w:tc>
          <w:tcPr>
            <w:tcW w:w="2625" w:type="dxa"/>
          </w:tcPr>
          <w:p w:rsidR="00A5505D" w:rsidRDefault="00A5505D" w:rsidP="00A5505D">
            <w:pPr>
              <w:pStyle w:val="Normal11"/>
              <w:rPr>
                <w:ins w:id="1719" w:author="Skat" w:date="2010-07-08T14:54:00Z"/>
              </w:rPr>
            </w:pPr>
            <w:ins w:id="1720" w:author="Skat" w:date="2010-07-08T14:54:00Z">
              <w:r>
                <w:t>ArtKonto</w:t>
              </w:r>
            </w:ins>
          </w:p>
        </w:tc>
        <w:tc>
          <w:tcPr>
            <w:tcW w:w="1797" w:type="dxa"/>
          </w:tcPr>
          <w:p w:rsidR="00A5505D" w:rsidRDefault="00A5505D" w:rsidP="00A5505D">
            <w:pPr>
              <w:pStyle w:val="Normal11"/>
              <w:rPr>
                <w:ins w:id="1721" w:author="Skat" w:date="2010-07-08T14:54:00Z"/>
              </w:rPr>
            </w:pPr>
            <w:ins w:id="1722" w:author="Skat" w:date="2010-07-08T14:54:00Z">
              <w:r>
                <w:t>Kode</w:t>
              </w:r>
              <w:r w:rsidR="00F061A6">
                <w:fldChar w:fldCharType="begin"/>
              </w:r>
              <w:r>
                <w:instrText xml:space="preserve"> XE "</w:instrText>
              </w:r>
              <w:r w:rsidRPr="0010494B">
                <w:instrText>Kode</w:instrText>
              </w:r>
              <w:r>
                <w:instrText xml:space="preserve">" </w:instrText>
              </w:r>
              <w:r w:rsidR="00F061A6">
                <w:fldChar w:fldCharType="end"/>
              </w:r>
            </w:ins>
          </w:p>
        </w:tc>
        <w:tc>
          <w:tcPr>
            <w:tcW w:w="5573" w:type="dxa"/>
          </w:tcPr>
          <w:p w:rsidR="00A5505D" w:rsidRDefault="00A5505D" w:rsidP="00A5505D">
            <w:pPr>
              <w:pStyle w:val="Normal11"/>
              <w:rPr>
                <w:ins w:id="1723" w:author="Skat" w:date="2010-07-08T14:54:00Z"/>
              </w:rPr>
            </w:pPr>
            <w:ins w:id="1724" w:author="Skat" w:date="2010-07-08T14:54:00Z">
              <w:r>
                <w:t xml:space="preserve">Artskonto i G/Lfinansregnskab </w:t>
              </w:r>
            </w:ins>
          </w:p>
        </w:tc>
      </w:tr>
      <w:tr w:rsidR="00A5505D" w:rsidTr="00A5505D">
        <w:trPr>
          <w:ins w:id="1725" w:author="Skat" w:date="2010-07-08T14:54:00Z"/>
        </w:trPr>
        <w:tc>
          <w:tcPr>
            <w:tcW w:w="2625" w:type="dxa"/>
          </w:tcPr>
          <w:p w:rsidR="00A5505D" w:rsidRDefault="00A5505D" w:rsidP="00A5505D">
            <w:pPr>
              <w:pStyle w:val="Normal11"/>
              <w:rPr>
                <w:ins w:id="1726" w:author="Skat" w:date="2010-07-08T14:54:00Z"/>
              </w:rPr>
            </w:pPr>
            <w:ins w:id="1727" w:author="Skat" w:date="2010-07-08T14:54:00Z">
              <w:r>
                <w:t>ProfitCenter</w:t>
              </w:r>
            </w:ins>
          </w:p>
        </w:tc>
        <w:tc>
          <w:tcPr>
            <w:tcW w:w="1797" w:type="dxa"/>
          </w:tcPr>
          <w:p w:rsidR="00A5505D" w:rsidRDefault="00A5505D" w:rsidP="00A5505D">
            <w:pPr>
              <w:pStyle w:val="Normal11"/>
              <w:rPr>
                <w:ins w:id="1728" w:author="Skat" w:date="2010-07-08T14:54:00Z"/>
              </w:rPr>
            </w:pPr>
            <w:ins w:id="1729" w:author="Skat" w:date="2010-07-08T14:54:00Z">
              <w:r>
                <w:t>Kode</w:t>
              </w:r>
              <w:r w:rsidR="00F061A6">
                <w:fldChar w:fldCharType="begin"/>
              </w:r>
              <w:r>
                <w:instrText xml:space="preserve"> XE "</w:instrText>
              </w:r>
              <w:r w:rsidRPr="00677EBF">
                <w:instrText>Kode</w:instrText>
              </w:r>
              <w:r>
                <w:instrText xml:space="preserve">" </w:instrText>
              </w:r>
              <w:r w:rsidR="00F061A6">
                <w:fldChar w:fldCharType="end"/>
              </w:r>
            </w:ins>
          </w:p>
        </w:tc>
        <w:tc>
          <w:tcPr>
            <w:tcW w:w="5573" w:type="dxa"/>
          </w:tcPr>
          <w:p w:rsidR="00A5505D" w:rsidRDefault="00A5505D" w:rsidP="00A5505D">
            <w:pPr>
              <w:pStyle w:val="Normal11"/>
              <w:rPr>
                <w:ins w:id="1730" w:author="Skat" w:date="2010-07-08T14:54:00Z"/>
              </w:rPr>
            </w:pPr>
            <w:ins w:id="1731" w:author="Skat" w:date="2010-07-08T14:54:00Z">
              <w:r>
                <w:t>Regnskabets profitcenter</w:t>
              </w:r>
            </w:ins>
          </w:p>
        </w:tc>
      </w:tr>
    </w:tbl>
    <w:p w:rsidR="00A5505D" w:rsidRDefault="00A5505D" w:rsidP="00A5505D">
      <w:pPr>
        <w:pStyle w:val="Normal11"/>
        <w:rPr>
          <w:ins w:id="1732" w:author="Skat" w:date="2010-07-08T14:54:00Z"/>
        </w:rPr>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rPr>
          <w:ins w:id="1733" w:author="Skat" w:date="2010-07-08T14:54:00Z"/>
        </w:rPr>
      </w:pPr>
    </w:p>
    <w:p w:rsidR="00A5505D" w:rsidRDefault="00A5505D" w:rsidP="00A5505D">
      <w:pPr>
        <w:pStyle w:val="Normal11"/>
        <w:rPr>
          <w:ins w:id="1734" w:author="Skat" w:date="2010-07-08T14: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ins w:id="1735" w:author="Skat" w:date="2010-07-08T14:54:00Z"/>
        </w:trPr>
        <w:tc>
          <w:tcPr>
            <w:tcW w:w="1667" w:type="dxa"/>
            <w:shd w:val="pct20" w:color="auto" w:fill="0000FF"/>
          </w:tcPr>
          <w:p w:rsidR="00A5505D" w:rsidRPr="00A5505D" w:rsidRDefault="00A5505D" w:rsidP="00A5505D">
            <w:pPr>
              <w:pStyle w:val="Normal11"/>
              <w:rPr>
                <w:ins w:id="1736" w:author="Skat" w:date="2010-07-08T14:54:00Z"/>
                <w:color w:val="FFFFFF"/>
              </w:rPr>
            </w:pPr>
            <w:ins w:id="1737" w:author="Skat" w:date="2010-07-08T14:54:00Z">
              <w:r>
                <w:rPr>
                  <w:color w:val="FFFFFF"/>
                </w:rPr>
                <w:t>Relationsnavn</w:t>
              </w:r>
            </w:ins>
          </w:p>
        </w:tc>
        <w:tc>
          <w:tcPr>
            <w:tcW w:w="2398" w:type="dxa"/>
            <w:shd w:val="pct20" w:color="auto" w:fill="0000FF"/>
          </w:tcPr>
          <w:p w:rsidR="00A5505D" w:rsidRPr="00A5505D" w:rsidRDefault="00A5505D" w:rsidP="00A5505D">
            <w:pPr>
              <w:pStyle w:val="Normal11"/>
              <w:rPr>
                <w:ins w:id="1738" w:author="Skat" w:date="2010-07-08T14:54:00Z"/>
                <w:color w:val="FFFFFF"/>
              </w:rPr>
            </w:pPr>
            <w:ins w:id="1739" w:author="Skat" w:date="2010-07-08T14:54:00Z">
              <w:r>
                <w:rPr>
                  <w:color w:val="FFFFFF"/>
                </w:rPr>
                <w:t>Relationsbegreber</w:t>
              </w:r>
            </w:ins>
          </w:p>
        </w:tc>
        <w:tc>
          <w:tcPr>
            <w:tcW w:w="5879" w:type="dxa"/>
            <w:shd w:val="pct20" w:color="auto" w:fill="0000FF"/>
          </w:tcPr>
          <w:p w:rsidR="00A5505D" w:rsidRPr="00A5505D" w:rsidRDefault="00A5505D" w:rsidP="00A5505D">
            <w:pPr>
              <w:pStyle w:val="Normal11"/>
              <w:rPr>
                <w:ins w:id="1740" w:author="Skat" w:date="2010-07-08T14:54:00Z"/>
                <w:color w:val="FFFFFF"/>
              </w:rPr>
            </w:pPr>
            <w:ins w:id="1741" w:author="Skat" w:date="2010-07-08T14:54:00Z">
              <w:r>
                <w:rPr>
                  <w:color w:val="FFFFFF"/>
                </w:rPr>
                <w:t>Beskrivelse</w:t>
              </w:r>
            </w:ins>
          </w:p>
        </w:tc>
      </w:tr>
      <w:tr w:rsidR="00A5505D" w:rsidTr="00A5505D">
        <w:trPr>
          <w:ins w:id="1742" w:author="Skat" w:date="2010-07-08T14:54:00Z"/>
        </w:trPr>
        <w:tc>
          <w:tcPr>
            <w:tcW w:w="1667" w:type="dxa"/>
          </w:tcPr>
          <w:p w:rsidR="00A5505D" w:rsidRDefault="00A5505D" w:rsidP="00A5505D">
            <w:pPr>
              <w:pStyle w:val="Normal11"/>
              <w:rPr>
                <w:ins w:id="1743" w:author="Skat" w:date="2010-07-08T14:54:00Z"/>
              </w:rPr>
            </w:pPr>
            <w:ins w:id="1744" w:author="Skat" w:date="2010-07-08T14:54:00Z">
              <w:r>
                <w:t>bogfør på</w:t>
              </w:r>
            </w:ins>
          </w:p>
        </w:tc>
        <w:tc>
          <w:tcPr>
            <w:tcW w:w="2398" w:type="dxa"/>
          </w:tcPr>
          <w:p w:rsidR="00A5505D" w:rsidRDefault="00A5505D" w:rsidP="00A5505D">
            <w:pPr>
              <w:pStyle w:val="Normal11"/>
              <w:rPr>
                <w:ins w:id="1745" w:author="Skat" w:date="2010-07-08T14:54:00Z"/>
              </w:rPr>
            </w:pPr>
            <w:ins w:id="1746" w:author="Skat" w:date="2010-07-08T14:54:00Z">
              <w:r>
                <w:t>FinansKontoBilagPosition(0..*)</w:t>
              </w:r>
            </w:ins>
          </w:p>
          <w:p w:rsidR="00A5505D" w:rsidRDefault="00A5505D" w:rsidP="00A5505D">
            <w:pPr>
              <w:pStyle w:val="Normal11"/>
              <w:rPr>
                <w:ins w:id="1747" w:author="Skat" w:date="2010-07-08T14:54:00Z"/>
              </w:rPr>
            </w:pPr>
            <w:ins w:id="1748" w:author="Skat" w:date="2010-07-08T14:54:00Z">
              <w:r>
                <w:t>FinansKonto(0..*)</w:t>
              </w:r>
            </w:ins>
          </w:p>
        </w:tc>
        <w:tc>
          <w:tcPr>
            <w:tcW w:w="5879" w:type="dxa"/>
          </w:tcPr>
          <w:p w:rsidR="00A5505D" w:rsidRDefault="00A5505D" w:rsidP="00A5505D">
            <w:pPr>
              <w:pStyle w:val="Normal11"/>
              <w:rPr>
                <w:ins w:id="1749" w:author="Skat" w:date="2010-07-08T14:54:00Z"/>
              </w:rPr>
            </w:pPr>
          </w:p>
        </w:tc>
      </w:tr>
      <w:tr w:rsidR="00A5505D" w:rsidTr="00A5505D">
        <w:trPr>
          <w:ins w:id="1750" w:author="Skat" w:date="2010-07-08T14:54:00Z"/>
        </w:trPr>
        <w:tc>
          <w:tcPr>
            <w:tcW w:w="1667" w:type="dxa"/>
          </w:tcPr>
          <w:p w:rsidR="00A5505D" w:rsidRDefault="00A5505D" w:rsidP="00A5505D">
            <w:pPr>
              <w:pStyle w:val="Normal11"/>
              <w:rPr>
                <w:ins w:id="1751" w:author="Skat" w:date="2010-07-08T14:54:00Z"/>
              </w:rPr>
            </w:pPr>
            <w:ins w:id="1752" w:author="Skat" w:date="2010-07-08T14:54:00Z">
              <w:r>
                <w:t>indplaceret på</w:t>
              </w:r>
            </w:ins>
          </w:p>
        </w:tc>
        <w:tc>
          <w:tcPr>
            <w:tcW w:w="2398" w:type="dxa"/>
          </w:tcPr>
          <w:p w:rsidR="00A5505D" w:rsidRDefault="00A5505D" w:rsidP="00A5505D">
            <w:pPr>
              <w:pStyle w:val="Normal11"/>
              <w:rPr>
                <w:ins w:id="1753" w:author="Skat" w:date="2010-07-08T14:54:00Z"/>
              </w:rPr>
            </w:pPr>
            <w:ins w:id="1754" w:author="Skat" w:date="2010-07-08T14:54:00Z">
              <w:r>
                <w:t>FinansKontoBilag(1)</w:t>
              </w:r>
            </w:ins>
          </w:p>
          <w:p w:rsidR="00A5505D" w:rsidRDefault="00A5505D" w:rsidP="00A5505D">
            <w:pPr>
              <w:pStyle w:val="Normal11"/>
              <w:rPr>
                <w:ins w:id="1755" w:author="Skat" w:date="2010-07-08T14:54:00Z"/>
              </w:rPr>
            </w:pPr>
            <w:ins w:id="1756" w:author="Skat" w:date="2010-07-08T14:54:00Z">
              <w:r>
                <w:t>FinansKontoBilagPosition(0..*)</w:t>
              </w:r>
            </w:ins>
          </w:p>
        </w:tc>
        <w:tc>
          <w:tcPr>
            <w:tcW w:w="5879" w:type="dxa"/>
          </w:tcPr>
          <w:p w:rsidR="00A5505D" w:rsidRDefault="00A5505D" w:rsidP="00A5505D">
            <w:pPr>
              <w:pStyle w:val="Normal11"/>
              <w:rPr>
                <w:ins w:id="1757" w:author="Skat" w:date="2010-07-08T14:54:00Z"/>
              </w:rPr>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numPr>
          <w:numberingChange w:id="1758" w:author="Skat" w:date="2010-07-08T14:54:00Z" w:original="%1:1:0:.%2:3:0:"/>
        </w:numPr>
      </w:pPr>
      <w:bookmarkStart w:id="1759" w:name="_Toc266364036"/>
      <w:bookmarkStart w:id="1760" w:name="_Toc265233838"/>
      <w:r>
        <w:t>FinansKontoPostering</w:t>
      </w:r>
      <w:bookmarkEnd w:id="1759"/>
      <w:bookmarkEnd w:id="1760"/>
    </w:p>
    <w:p w:rsidR="00A5505D" w:rsidRDefault="00A5505D" w:rsidP="00A5505D">
      <w:pPr>
        <w:pStyle w:val="Normal11"/>
      </w:pPr>
      <w:r>
        <w:t>En postering for en enkelt bevægelse (bogføring) på en finanskonto, som indgår i et regnskab. En finanspostering kan være en sum af posteringer fra underliggende konti (fx opkrævningskonti fra DMO), men kan ligeså godt være en enkelt posteringer.</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BilagNummer</w:t>
            </w:r>
          </w:p>
        </w:tc>
        <w:tc>
          <w:tcPr>
            <w:tcW w:w="1797" w:type="dxa"/>
          </w:tcPr>
          <w:p w:rsidR="00A5505D" w:rsidRDefault="00A5505D" w:rsidP="00A5505D">
            <w:pPr>
              <w:pStyle w:val="Normal11"/>
            </w:pPr>
            <w:r>
              <w:t>IdentifikationNummer</w:t>
            </w:r>
            <w:r w:rsidR="00F061A6">
              <w:fldChar w:fldCharType="begin"/>
            </w:r>
            <w:r>
              <w:instrText xml:space="preserve"> XE "</w:instrText>
            </w:r>
            <w:r w:rsidRPr="008C6CE5">
              <w:instrText>IdentifikationNummer</w:instrText>
            </w:r>
            <w:r>
              <w:instrText xml:space="preserve">" </w:instrText>
            </w:r>
            <w:r w:rsidR="00F061A6">
              <w:fldChar w:fldCharType="end"/>
            </w:r>
          </w:p>
        </w:tc>
        <w:tc>
          <w:tcPr>
            <w:tcW w:w="5573" w:type="dxa"/>
          </w:tcPr>
          <w:p w:rsidR="00A5505D" w:rsidRDefault="00A5505D" w:rsidP="00A5505D">
            <w:pPr>
              <w:pStyle w:val="Normal11"/>
            </w:pPr>
            <w:r>
              <w:t>Unik nummerisk identifikation af en finanspostering.</w:t>
            </w:r>
          </w:p>
        </w:tc>
      </w:tr>
      <w:tr w:rsidR="00A5505D" w:rsidTr="00A5505D">
        <w:tc>
          <w:tcPr>
            <w:tcW w:w="2625" w:type="dxa"/>
          </w:tcPr>
          <w:p w:rsidR="00A5505D" w:rsidRDefault="00A5505D" w:rsidP="00A5505D">
            <w:pPr>
              <w:pStyle w:val="Normal11"/>
            </w:pPr>
            <w:r>
              <w:t>Beløb</w:t>
            </w:r>
          </w:p>
        </w:tc>
        <w:tc>
          <w:tcPr>
            <w:tcW w:w="1797" w:type="dxa"/>
          </w:tcPr>
          <w:p w:rsidR="00A5505D" w:rsidRDefault="00A5505D" w:rsidP="00A5505D">
            <w:pPr>
              <w:pStyle w:val="Normal11"/>
            </w:pPr>
            <w:r>
              <w:t>Beløb</w:t>
            </w:r>
            <w:r w:rsidR="00F061A6">
              <w:fldChar w:fldCharType="begin"/>
            </w:r>
            <w:r>
              <w:instrText xml:space="preserve"> XE "</w:instrText>
            </w:r>
            <w:r w:rsidRPr="009D4D37">
              <w:instrText>Beløb</w:instrText>
            </w:r>
            <w:r>
              <w:instrText xml:space="preserve">" </w:instrText>
            </w:r>
            <w:r w:rsidR="00F061A6">
              <w:fldChar w:fldCharType="end"/>
            </w:r>
          </w:p>
        </w:tc>
        <w:tc>
          <w:tcPr>
            <w:tcW w:w="5573" w:type="dxa"/>
          </w:tcPr>
          <w:p w:rsidR="00A5505D" w:rsidRDefault="00A5505D" w:rsidP="00A5505D">
            <w:pPr>
              <w:pStyle w:val="Normal11"/>
            </w:pPr>
            <w:r>
              <w:t>Det bruttobeløb, der er posteret.</w:t>
            </w:r>
          </w:p>
        </w:tc>
      </w:tr>
      <w:tr w:rsidR="00A5505D" w:rsidTr="00A5505D">
        <w:tc>
          <w:tcPr>
            <w:tcW w:w="2625" w:type="dxa"/>
          </w:tcPr>
          <w:p w:rsidR="00A5505D" w:rsidRDefault="00A5505D" w:rsidP="00A5505D">
            <w:pPr>
              <w:pStyle w:val="Normal11"/>
            </w:pPr>
            <w:r>
              <w:t>RegnskabPeriode</w:t>
            </w:r>
          </w:p>
        </w:tc>
        <w:tc>
          <w:tcPr>
            <w:tcW w:w="1797" w:type="dxa"/>
          </w:tcPr>
          <w:p w:rsidR="00A5505D" w:rsidRDefault="00A5505D" w:rsidP="00A5505D">
            <w:pPr>
              <w:pStyle w:val="Normal11"/>
            </w:pPr>
            <w:r>
              <w:t>Dato</w:t>
            </w:r>
            <w:r w:rsidR="00F061A6">
              <w:fldChar w:fldCharType="begin"/>
            </w:r>
            <w:r>
              <w:instrText xml:space="preserve"> XE "</w:instrText>
            </w:r>
            <w:r w:rsidRPr="00D541F2">
              <w:instrText>Dato</w:instrText>
            </w:r>
            <w:r>
              <w:instrText xml:space="preserve">" </w:instrText>
            </w:r>
            <w:r w:rsidR="00F061A6">
              <w:fldChar w:fldCharType="end"/>
            </w:r>
          </w:p>
        </w:tc>
        <w:tc>
          <w:tcPr>
            <w:tcW w:w="5573" w:type="dxa"/>
          </w:tcPr>
          <w:p w:rsidR="00A5505D" w:rsidRDefault="00A5505D" w:rsidP="00A5505D">
            <w:pPr>
              <w:pStyle w:val="Normal11"/>
            </w:pPr>
            <w:r>
              <w:t>Angiver dato for hvilken regnskabsperiode finansposteringen placeres i. [Anders&amp;Jesper: Fx...???]</w:t>
            </w:r>
          </w:p>
        </w:tc>
      </w:tr>
      <w:tr w:rsidR="00A5505D" w:rsidTr="00A5505D">
        <w:tc>
          <w:tcPr>
            <w:tcW w:w="2625" w:type="dxa"/>
          </w:tcPr>
          <w:p w:rsidR="00A5505D" w:rsidRDefault="00A5505D" w:rsidP="00A5505D">
            <w:pPr>
              <w:pStyle w:val="Normal11"/>
            </w:pPr>
            <w:r>
              <w:t>BogføringDato</w:t>
            </w:r>
          </w:p>
        </w:tc>
        <w:tc>
          <w:tcPr>
            <w:tcW w:w="1797" w:type="dxa"/>
          </w:tcPr>
          <w:p w:rsidR="00A5505D" w:rsidRDefault="00A5505D" w:rsidP="00A5505D">
            <w:pPr>
              <w:pStyle w:val="Normal11"/>
            </w:pPr>
            <w:r>
              <w:t>Dato</w:t>
            </w:r>
            <w:r w:rsidR="00F061A6">
              <w:fldChar w:fldCharType="begin"/>
            </w:r>
            <w:r>
              <w:instrText xml:space="preserve"> XE "</w:instrText>
            </w:r>
            <w:r w:rsidRPr="0072730F">
              <w:instrText>Dato</w:instrText>
            </w:r>
            <w:r>
              <w:instrText xml:space="preserve">" </w:instrText>
            </w:r>
            <w:r w:rsidR="00F061A6">
              <w:fldChar w:fldCharType="end"/>
            </w:r>
          </w:p>
        </w:tc>
        <w:tc>
          <w:tcPr>
            <w:tcW w:w="5573" w:type="dxa"/>
          </w:tcPr>
          <w:p w:rsidR="00A5505D" w:rsidRDefault="00A5505D" w:rsidP="00A5505D">
            <w:pPr>
              <w:pStyle w:val="Normal11"/>
            </w:pPr>
            <w:r>
              <w:t>Bestemmer dato for den regnskabsperiode finansposteringen default placeres i og dermed periodeafgrænses til. [Anders&amp;Jesper: Fx...???]</w:t>
            </w:r>
          </w:p>
        </w:tc>
      </w:tr>
      <w:tr w:rsidR="00A5505D" w:rsidTr="00A5505D">
        <w:tc>
          <w:tcPr>
            <w:tcW w:w="2625" w:type="dxa"/>
          </w:tcPr>
          <w:p w:rsidR="00A5505D" w:rsidRDefault="00A5505D" w:rsidP="00A5505D">
            <w:pPr>
              <w:pStyle w:val="Normal11"/>
            </w:pPr>
            <w:r>
              <w:t>RegisteringDatoTid</w:t>
            </w:r>
          </w:p>
        </w:tc>
        <w:tc>
          <w:tcPr>
            <w:tcW w:w="1797" w:type="dxa"/>
          </w:tcPr>
          <w:p w:rsidR="00A5505D" w:rsidRDefault="00A5505D" w:rsidP="00A5505D">
            <w:pPr>
              <w:pStyle w:val="Normal11"/>
            </w:pPr>
            <w:r>
              <w:t>DatoTid</w:t>
            </w:r>
            <w:r w:rsidR="00F061A6">
              <w:fldChar w:fldCharType="begin"/>
            </w:r>
            <w:r>
              <w:instrText xml:space="preserve"> XE "</w:instrText>
            </w:r>
            <w:r w:rsidRPr="00866C75">
              <w:instrText>DatoTid</w:instrText>
            </w:r>
            <w:r>
              <w:instrText xml:space="preserve">" </w:instrText>
            </w:r>
            <w:r w:rsidR="00F061A6">
              <w:fldChar w:fldCharType="end"/>
            </w:r>
          </w:p>
        </w:tc>
        <w:tc>
          <w:tcPr>
            <w:tcW w:w="5573" w:type="dxa"/>
          </w:tcPr>
          <w:p w:rsidR="00A5505D" w:rsidRDefault="00A5505D" w:rsidP="00A5505D">
            <w:pPr>
              <w:pStyle w:val="Normal11"/>
            </w:pPr>
            <w:r>
              <w:t>Datoklokkeslæt for registrering af finansposteringen.</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kan have bogført</w:t>
            </w:r>
          </w:p>
        </w:tc>
        <w:tc>
          <w:tcPr>
            <w:tcW w:w="2398" w:type="dxa"/>
          </w:tcPr>
          <w:p w:rsidR="00A5505D" w:rsidRDefault="00A5505D" w:rsidP="00A5505D">
            <w:pPr>
              <w:pStyle w:val="Normal11"/>
            </w:pPr>
            <w:r>
              <w:t>FinansKonto(1)</w:t>
            </w:r>
          </w:p>
          <w:p w:rsidR="00A5505D" w:rsidRDefault="00A5505D" w:rsidP="00A5505D">
            <w:pPr>
              <w:pStyle w:val="Normal11"/>
            </w:pPr>
            <w:r>
              <w:t>FinansKontoPostering(0..*)</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numPr>
          <w:numberingChange w:id="1761" w:author="Skat" w:date="2010-07-08T14:54:00Z" w:original="%1:1:0:.%2:4:0:"/>
        </w:numPr>
      </w:pPr>
      <w:bookmarkStart w:id="1762" w:name="_Toc266364037"/>
      <w:bookmarkStart w:id="1763" w:name="_Toc265233839"/>
      <w:r>
        <w:t>Ressource</w:t>
      </w:r>
      <w:bookmarkEnd w:id="1762"/>
      <w:bookmarkEnd w:id="1763"/>
    </w:p>
    <w:p w:rsidR="00A5505D" w:rsidRDefault="00A5505D" w:rsidP="00A5505D">
      <w:pPr>
        <w:pStyle w:val="Normal11"/>
      </w:pPr>
      <w:r>
        <w:t xml:space="preserve">En ressource i en organisatorisk enhed i SKAT/RIM. </w:t>
      </w: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Nummer</w:t>
            </w:r>
          </w:p>
        </w:tc>
        <w:tc>
          <w:tcPr>
            <w:tcW w:w="1797" w:type="dxa"/>
          </w:tcPr>
          <w:p w:rsidR="00A5505D" w:rsidRDefault="00A5505D" w:rsidP="00A5505D">
            <w:pPr>
              <w:pStyle w:val="Normal11"/>
            </w:pPr>
            <w:r>
              <w:t>Tekst11</w:t>
            </w:r>
            <w:r w:rsidR="00F061A6">
              <w:fldChar w:fldCharType="begin"/>
            </w:r>
            <w:r>
              <w:instrText xml:space="preserve"> XE "</w:instrText>
            </w:r>
            <w:r w:rsidRPr="002E007E">
              <w:instrText>Tekst11</w:instrText>
            </w:r>
            <w:r>
              <w:instrText xml:space="preserve">" </w:instrText>
            </w:r>
            <w:r w:rsidR="00F061A6">
              <w:fldChar w:fldCharType="end"/>
            </w:r>
          </w:p>
        </w:tc>
        <w:tc>
          <w:tcPr>
            <w:tcW w:w="5573" w:type="dxa"/>
          </w:tcPr>
          <w:p w:rsidR="00A5505D" w:rsidRDefault="00A5505D" w:rsidP="00A5505D">
            <w:pPr>
              <w:pStyle w:val="Normal11"/>
            </w:pPr>
            <w:r>
              <w:t xml:space="preserve">Nummeret på ressourcen, der unikt identificerer ressourcen. </w:t>
            </w:r>
          </w:p>
          <w:p w:rsidR="00A5505D" w:rsidRDefault="00A5505D" w:rsidP="00A5505D">
            <w:pPr>
              <w:pStyle w:val="Normal11"/>
            </w:pPr>
            <w:r>
              <w:t>Det er fx medarbejdernummer (medarbejder ID) eller køretøjets nummer.</w:t>
            </w:r>
          </w:p>
        </w:tc>
      </w:tr>
      <w:tr w:rsidR="00A5505D" w:rsidTr="00A5505D">
        <w:tc>
          <w:tcPr>
            <w:tcW w:w="2625" w:type="dxa"/>
          </w:tcPr>
          <w:p w:rsidR="00A5505D" w:rsidRDefault="00A5505D" w:rsidP="00A5505D">
            <w:pPr>
              <w:pStyle w:val="Normal11"/>
            </w:pPr>
            <w:r>
              <w:t>Type</w:t>
            </w:r>
          </w:p>
        </w:tc>
        <w:tc>
          <w:tcPr>
            <w:tcW w:w="1797" w:type="dxa"/>
          </w:tcPr>
          <w:p w:rsidR="00A5505D" w:rsidRDefault="00A5505D" w:rsidP="00A5505D">
            <w:pPr>
              <w:pStyle w:val="Normal11"/>
            </w:pPr>
            <w:r>
              <w:t>Type</w:t>
            </w:r>
            <w:r w:rsidR="00F061A6">
              <w:fldChar w:fldCharType="begin"/>
            </w:r>
            <w:r>
              <w:instrText xml:space="preserve"> XE "</w:instrText>
            </w:r>
            <w:r w:rsidRPr="0089203A">
              <w:instrText>Type</w:instrText>
            </w:r>
            <w:r>
              <w:instrText xml:space="preserve">" </w:instrText>
            </w:r>
            <w:r w:rsidR="00F061A6">
              <w:fldChar w:fldCharType="end"/>
            </w:r>
          </w:p>
        </w:tc>
        <w:tc>
          <w:tcPr>
            <w:tcW w:w="5573" w:type="dxa"/>
          </w:tcPr>
          <w:p w:rsidR="00A5505D" w:rsidRDefault="00A5505D" w:rsidP="00A5505D">
            <w:pPr>
              <w:pStyle w:val="Normal11"/>
            </w:pPr>
            <w:r>
              <w:t>Ressourcetypen. Svarer til specialiseringerne under klassen Ressource</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 Medarbejder</w:t>
            </w:r>
          </w:p>
          <w:p w:rsidR="00A5505D" w:rsidRDefault="00A5505D" w:rsidP="00A5505D">
            <w:pPr>
              <w:pStyle w:val="Normal11"/>
            </w:pPr>
            <w:r>
              <w:t>- Køretøj</w:t>
            </w:r>
          </w:p>
          <w:p w:rsidR="00A5505D" w:rsidRDefault="00A5505D" w:rsidP="00A5505D">
            <w:pPr>
              <w:pStyle w:val="Normal11"/>
            </w:pPr>
            <w:r>
              <w:t>- Lokale</w:t>
            </w:r>
          </w:p>
          <w:p w:rsidR="00A5505D" w:rsidRDefault="00A5505D" w:rsidP="00A5505D">
            <w:pPr>
              <w:pStyle w:val="Normal11"/>
            </w:pPr>
            <w:r>
              <w:t>- Samarbejdspart</w:t>
            </w:r>
          </w:p>
          <w:p w:rsidR="00A5505D" w:rsidRPr="00A5505D" w:rsidRDefault="00A5505D" w:rsidP="00A5505D">
            <w:pPr>
              <w:pStyle w:val="Normal11"/>
            </w:pPr>
            <w:r>
              <w:t>- Udstyr</w:t>
            </w:r>
          </w:p>
        </w:tc>
      </w:tr>
      <w:tr w:rsidR="00A5505D" w:rsidTr="00A5505D">
        <w:tc>
          <w:tcPr>
            <w:tcW w:w="2625" w:type="dxa"/>
          </w:tcPr>
          <w:p w:rsidR="00A5505D" w:rsidRDefault="00A5505D" w:rsidP="00A5505D">
            <w:pPr>
              <w:pStyle w:val="Normal11"/>
            </w:pPr>
            <w:r>
              <w:t>Navn</w:t>
            </w:r>
          </w:p>
        </w:tc>
        <w:tc>
          <w:tcPr>
            <w:tcW w:w="1797" w:type="dxa"/>
          </w:tcPr>
          <w:p w:rsidR="00A5505D" w:rsidRDefault="00A5505D" w:rsidP="00A5505D">
            <w:pPr>
              <w:pStyle w:val="Normal11"/>
            </w:pPr>
            <w:r>
              <w:t>Navn</w:t>
            </w:r>
            <w:r w:rsidR="00F061A6">
              <w:fldChar w:fldCharType="begin"/>
            </w:r>
            <w:r>
              <w:instrText xml:space="preserve"> XE "</w:instrText>
            </w:r>
            <w:r w:rsidRPr="005C0584">
              <w:instrText>Navn</w:instrText>
            </w:r>
            <w:r>
              <w:instrText xml:space="preserve">" </w:instrText>
            </w:r>
            <w:r w:rsidR="00F061A6">
              <w:fldChar w:fldCharType="end"/>
            </w:r>
          </w:p>
        </w:tc>
        <w:tc>
          <w:tcPr>
            <w:tcW w:w="5573" w:type="dxa"/>
          </w:tcPr>
          <w:p w:rsidR="00A5505D" w:rsidRDefault="00A5505D" w:rsidP="00A5505D">
            <w:pPr>
              <w:pStyle w:val="Normal11"/>
            </w:pPr>
            <w:r>
              <w:t>Navnet på ressourcen ved den pågældende organisatoriske enhed, fx navnet på køretøjet, lokalet, medarbejderen mm.</w:t>
            </w:r>
          </w:p>
        </w:tc>
      </w:tr>
      <w:tr w:rsidR="00A5505D" w:rsidTr="00A5505D">
        <w:tc>
          <w:tcPr>
            <w:tcW w:w="2625" w:type="dxa"/>
          </w:tcPr>
          <w:p w:rsidR="00A5505D" w:rsidRDefault="00A5505D" w:rsidP="00A5505D">
            <w:pPr>
              <w:pStyle w:val="Normal11"/>
            </w:pPr>
            <w:r>
              <w:t>Placering</w:t>
            </w:r>
          </w:p>
        </w:tc>
        <w:tc>
          <w:tcPr>
            <w:tcW w:w="1797" w:type="dxa"/>
          </w:tcPr>
          <w:p w:rsidR="00A5505D" w:rsidRDefault="00A5505D" w:rsidP="00A5505D">
            <w:pPr>
              <w:pStyle w:val="Normal11"/>
            </w:pPr>
            <w:r>
              <w:t>Placering</w:t>
            </w:r>
            <w:r w:rsidR="00F061A6">
              <w:fldChar w:fldCharType="begin"/>
            </w:r>
            <w:r>
              <w:instrText xml:space="preserve"> XE "</w:instrText>
            </w:r>
            <w:r w:rsidRPr="002341A7">
              <w:instrText>Placering</w:instrText>
            </w:r>
            <w:r>
              <w:instrText xml:space="preserve">" </w:instrText>
            </w:r>
            <w:r w:rsidR="00F061A6">
              <w:fldChar w:fldCharType="end"/>
            </w:r>
          </w:p>
        </w:tc>
        <w:tc>
          <w:tcPr>
            <w:tcW w:w="5573" w:type="dxa"/>
          </w:tcPr>
          <w:p w:rsidR="00A5505D" w:rsidRDefault="00A5505D" w:rsidP="00A5505D">
            <w:pPr>
              <w:pStyle w:val="Normal11"/>
            </w:pPr>
            <w:r>
              <w:t>Placering for ressource, fx lokalenummer for en medarbejder, parkeringsplads for et RIM køretøj.</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oprettet af</w:t>
            </w:r>
          </w:p>
        </w:tc>
        <w:tc>
          <w:tcPr>
            <w:tcW w:w="2398" w:type="dxa"/>
          </w:tcPr>
          <w:p w:rsidR="00A5505D" w:rsidRDefault="00A5505D" w:rsidP="00A5505D">
            <w:pPr>
              <w:pStyle w:val="Normal11"/>
            </w:pPr>
            <w:r>
              <w:t>FinansKonto(0..1)</w:t>
            </w:r>
          </w:p>
          <w:p w:rsidR="00A5505D" w:rsidRDefault="00A5505D" w:rsidP="00A5505D">
            <w:pPr>
              <w:pStyle w:val="Normal11"/>
            </w:pPr>
            <w:r>
              <w:t>Ressource(1)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1"/>
      </w:pPr>
      <w:bookmarkStart w:id="1764" w:name="_Toc266364038"/>
      <w:bookmarkStart w:id="1765" w:name="_Toc265233840"/>
      <w:r>
        <w:t>DMO Indbetaling</w:t>
      </w:r>
      <w:bookmarkEnd w:id="1764"/>
      <w:bookmarkEnd w:id="1765"/>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A5505D" w:rsidTr="00A5505D">
        <w:tc>
          <w:tcPr>
            <w:tcW w:w="10855" w:type="dxa"/>
            <w:shd w:val="clear" w:color="auto" w:fill="auto"/>
          </w:tcPr>
          <w:p w:rsidR="00A5505D" w:rsidRDefault="00162F95" w:rsidP="00A5505D">
            <w:pPr>
              <w:pStyle w:val="Normal11"/>
            </w:pPr>
            <w:del w:id="1766" w:author="Skat" w:date="2010-07-08T14:54:00Z">
              <w:r>
                <w:rPr>
                  <w:noProof/>
                </w:rPr>
                <w:drawing>
                  <wp:anchor distT="0" distB="0" distL="114300" distR="114300" simplePos="0" relativeHeight="251669504" behindDoc="1" locked="0" layoutInCell="1" allowOverlap="1">
                    <wp:simplePos x="0" y="0"/>
                    <wp:positionH relativeFrom="column">
                      <wp:posOffset>-3810</wp:posOffset>
                    </wp:positionH>
                    <wp:positionV relativeFrom="paragraph">
                      <wp:posOffset>-314325</wp:posOffset>
                    </wp:positionV>
                    <wp:extent cx="6805295" cy="4166870"/>
                    <wp:effectExtent l="0" t="0" r="0" b="0"/>
                    <wp:wrapTight wrapText="bothSides">
                      <wp:wrapPolygon edited="0">
                        <wp:start x="2540" y="296"/>
                        <wp:lineTo x="60" y="1778"/>
                        <wp:lineTo x="1572" y="3456"/>
                        <wp:lineTo x="1633" y="16096"/>
                        <wp:lineTo x="907" y="17183"/>
                        <wp:lineTo x="1270" y="17676"/>
                        <wp:lineTo x="4656" y="17676"/>
                        <wp:lineTo x="1753" y="18170"/>
                        <wp:lineTo x="1270" y="18368"/>
                        <wp:lineTo x="1270" y="20540"/>
                        <wp:lineTo x="3930" y="20540"/>
                        <wp:lineTo x="9795" y="20540"/>
                        <wp:lineTo x="20679" y="19750"/>
                        <wp:lineTo x="20739" y="16393"/>
                        <wp:lineTo x="16688" y="16096"/>
                        <wp:lineTo x="17172" y="15504"/>
                        <wp:lineTo x="17172" y="15109"/>
                        <wp:lineTo x="16688" y="14516"/>
                        <wp:lineTo x="17656" y="14516"/>
                        <wp:lineTo x="18442" y="13825"/>
                        <wp:lineTo x="18381" y="12936"/>
                        <wp:lineTo x="19711" y="12739"/>
                        <wp:lineTo x="19651" y="12640"/>
                        <wp:lineTo x="17958" y="11356"/>
                        <wp:lineTo x="18018" y="4938"/>
                        <wp:lineTo x="17777" y="4444"/>
                        <wp:lineTo x="17112" y="3456"/>
                        <wp:lineTo x="17777" y="3456"/>
                        <wp:lineTo x="20014" y="2271"/>
                        <wp:lineTo x="20014" y="1876"/>
                        <wp:lineTo x="20618" y="988"/>
                        <wp:lineTo x="20316" y="395"/>
                        <wp:lineTo x="5079" y="296"/>
                        <wp:lineTo x="2540" y="296"/>
                      </wp:wrapPolygon>
                    </wp:wrapTight>
                    <wp:docPr id="10" name="Billed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805295" cy="4166870"/>
                            </a:xfrm>
                            <a:prstGeom prst="rect">
                              <a:avLst/>
                            </a:prstGeom>
                          </pic:spPr>
                        </pic:pic>
                      </a:graphicData>
                    </a:graphic>
                  </wp:anchor>
                </w:drawing>
              </w:r>
            </w:del>
            <w:ins w:id="1767" w:author="Skat" w:date="2010-07-08T14:54:00Z">
              <w:r w:rsidR="00A5505D">
                <w:rPr>
                  <w:noProof/>
                </w:rPr>
                <w:drawing>
                  <wp:anchor distT="0" distB="0" distL="114300" distR="114300" simplePos="0" relativeHeight="251659264" behindDoc="1" locked="0" layoutInCell="1" allowOverlap="1">
                    <wp:simplePos x="0" y="0"/>
                    <wp:positionH relativeFrom="column">
                      <wp:posOffset>3810</wp:posOffset>
                    </wp:positionH>
                    <wp:positionV relativeFrom="paragraph">
                      <wp:posOffset>-314325</wp:posOffset>
                    </wp:positionV>
                    <wp:extent cx="6800850" cy="4162425"/>
                    <wp:effectExtent l="0" t="0" r="0" b="0"/>
                    <wp:wrapTight wrapText="bothSides">
                      <wp:wrapPolygon edited="0">
                        <wp:start x="2541" y="297"/>
                        <wp:lineTo x="61" y="1779"/>
                        <wp:lineTo x="1573" y="3460"/>
                        <wp:lineTo x="1634" y="16114"/>
                        <wp:lineTo x="908" y="17201"/>
                        <wp:lineTo x="1271" y="17695"/>
                        <wp:lineTo x="4659" y="17695"/>
                        <wp:lineTo x="1755" y="18189"/>
                        <wp:lineTo x="1271" y="18387"/>
                        <wp:lineTo x="1271" y="20562"/>
                        <wp:lineTo x="3933" y="20562"/>
                        <wp:lineTo x="9802" y="20562"/>
                        <wp:lineTo x="20692" y="19771"/>
                        <wp:lineTo x="20753" y="16410"/>
                        <wp:lineTo x="16699" y="16114"/>
                        <wp:lineTo x="17183" y="15520"/>
                        <wp:lineTo x="17183" y="15125"/>
                        <wp:lineTo x="16699" y="14532"/>
                        <wp:lineTo x="17667" y="14532"/>
                        <wp:lineTo x="18454" y="13840"/>
                        <wp:lineTo x="18393" y="12950"/>
                        <wp:lineTo x="19724" y="12752"/>
                        <wp:lineTo x="19664" y="12654"/>
                        <wp:lineTo x="17970" y="11368"/>
                        <wp:lineTo x="18030" y="4943"/>
                        <wp:lineTo x="17788" y="4449"/>
                        <wp:lineTo x="17123" y="3460"/>
                        <wp:lineTo x="17788" y="3460"/>
                        <wp:lineTo x="20027" y="2274"/>
                        <wp:lineTo x="20027" y="1878"/>
                        <wp:lineTo x="20632" y="989"/>
                        <wp:lineTo x="20329" y="395"/>
                        <wp:lineTo x="5082" y="297"/>
                        <wp:lineTo x="2541" y="297"/>
                      </wp:wrapPolygon>
                    </wp:wrapTight>
                    <wp:docPr id="2" name="Billed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800850" cy="4162425"/>
                            </a:xfrm>
                            <a:prstGeom prst="rect">
                              <a:avLst/>
                            </a:prstGeom>
                          </pic:spPr>
                        </pic:pic>
                      </a:graphicData>
                    </a:graphic>
                  </wp:anchor>
                </w:drawing>
              </w:r>
            </w:ins>
          </w:p>
        </w:tc>
      </w:tr>
    </w:tbl>
    <w:p w:rsidR="00A5505D" w:rsidRDefault="00A5505D" w:rsidP="00A5505D">
      <w:pPr>
        <w:pStyle w:val="Normal11"/>
      </w:pPr>
    </w:p>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768" w:name="_Toc266364039"/>
      <w:bookmarkStart w:id="1769" w:name="_Toc265233841"/>
      <w:r>
        <w:t>DækningRækkefølge</w:t>
      </w:r>
      <w:bookmarkEnd w:id="1768"/>
      <w:bookmarkEnd w:id="1769"/>
    </w:p>
    <w:p w:rsidR="00A5505D" w:rsidRDefault="00A5505D" w:rsidP="00A5505D">
      <w:pPr>
        <w:pStyle w:val="Normal11"/>
      </w:pPr>
      <w:r>
        <w:t>Vedrører de regelsæt for hvilke fordringer, der skal dækkes før andre. Reglerne er lovbestemte og kan være forskellige alt efter, hvilken situation indbetalingen skal dækkes i . Der gælder fx et sæt regler ved modregning og et andet ved kundens frivillige indbetaling.</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Type</w:t>
            </w:r>
          </w:p>
        </w:tc>
        <w:tc>
          <w:tcPr>
            <w:tcW w:w="1797" w:type="dxa"/>
          </w:tcPr>
          <w:p w:rsidR="00A5505D" w:rsidRDefault="00A5505D" w:rsidP="00A5505D">
            <w:pPr>
              <w:pStyle w:val="Normal11"/>
            </w:pPr>
            <w:r>
              <w:t>RegelSæt</w:t>
            </w:r>
            <w:r w:rsidR="00F061A6">
              <w:fldChar w:fldCharType="begin"/>
            </w:r>
            <w:r>
              <w:instrText xml:space="preserve"> XE "</w:instrText>
            </w:r>
            <w:r w:rsidRPr="005460CB">
              <w:instrText>RegelSæt</w:instrText>
            </w:r>
            <w:r>
              <w:instrText xml:space="preserve">" </w:instrText>
            </w:r>
            <w:r w:rsidR="00F061A6">
              <w:fldChar w:fldCharType="end"/>
            </w:r>
          </w:p>
        </w:tc>
        <w:tc>
          <w:tcPr>
            <w:tcW w:w="5573" w:type="dxa"/>
          </w:tcPr>
          <w:p w:rsidR="00A5505D" w:rsidRDefault="00A5505D" w:rsidP="00A5505D">
            <w:pPr>
              <w:pStyle w:val="Normal11"/>
            </w:pPr>
            <w:r>
              <w:t>Regelsættet omkring hvilke fordringer der skal dækkes før andre. Synonym med prioritetsrækkefølge og konkursorden (som dog er omfattet af et andet regelsæt, og derfor er opstillet individuelt som attribut).</w:t>
            </w:r>
          </w:p>
          <w:p w:rsidR="00A5505D" w:rsidRDefault="00A5505D" w:rsidP="00A5505D">
            <w:pPr>
              <w:pStyle w:val="Normal11"/>
            </w:pP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 FIFO (first in first out) dvs. at ældste skyld (fordring) dækkes først</w:t>
            </w:r>
          </w:p>
          <w:p w:rsidR="00A5505D" w:rsidRDefault="00A5505D" w:rsidP="00A5505D">
            <w:pPr>
              <w:pStyle w:val="Normal11"/>
            </w:pPr>
            <w:r>
              <w:t>- Sagsbehandlerfordeling</w:t>
            </w:r>
          </w:p>
          <w:p w:rsidR="00A5505D" w:rsidRPr="00A5505D" w:rsidRDefault="00A5505D" w:rsidP="00A5505D">
            <w:pPr>
              <w:pStyle w:val="Normal11"/>
            </w:pPr>
          </w:p>
        </w:tc>
      </w:tr>
      <w:tr w:rsidR="00A5505D" w:rsidTr="00A5505D">
        <w:tc>
          <w:tcPr>
            <w:tcW w:w="2625" w:type="dxa"/>
          </w:tcPr>
          <w:p w:rsidR="00A5505D" w:rsidRDefault="00A5505D" w:rsidP="00A5505D">
            <w:pPr>
              <w:pStyle w:val="Normal11"/>
            </w:pPr>
            <w:r>
              <w:t>SagBehandlerFordelingForm</w:t>
            </w:r>
          </w:p>
        </w:tc>
        <w:tc>
          <w:tcPr>
            <w:tcW w:w="1797" w:type="dxa"/>
          </w:tcPr>
          <w:p w:rsidR="00A5505D" w:rsidRDefault="00A5505D" w:rsidP="00A5505D">
            <w:pPr>
              <w:pStyle w:val="Normal11"/>
            </w:pPr>
            <w:r>
              <w:t>Type</w:t>
            </w:r>
            <w:r w:rsidR="00F061A6">
              <w:fldChar w:fldCharType="begin"/>
            </w:r>
            <w:r>
              <w:instrText xml:space="preserve"> XE "</w:instrText>
            </w:r>
            <w:r w:rsidRPr="0043005B">
              <w:instrText>Type</w:instrText>
            </w:r>
            <w:r>
              <w:instrText xml:space="preserve">" </w:instrText>
            </w:r>
            <w:r w:rsidR="00F061A6">
              <w:fldChar w:fldCharType="end"/>
            </w:r>
          </w:p>
        </w:tc>
        <w:tc>
          <w:tcPr>
            <w:tcW w:w="5573" w:type="dxa"/>
          </w:tcPr>
          <w:p w:rsidR="00A5505D" w:rsidRDefault="00A5505D" w:rsidP="00A5505D">
            <w:pPr>
              <w:pStyle w:val="Normal11"/>
            </w:pPr>
            <w:r>
              <w:t>Hvis den valgte type af dækningsrækkefølge er "Sagsbehandlerfordeling" skal formen for fordeling manuelt vælges for de valgte fordringer, fx fordringer under en bestemt indsats.</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 Beløbsfordeling</w:t>
            </w:r>
          </w:p>
          <w:p w:rsidR="00A5505D" w:rsidRDefault="00A5505D" w:rsidP="00A5505D">
            <w:pPr>
              <w:pStyle w:val="Normal11"/>
            </w:pPr>
            <w:r>
              <w:t>- Forholdsmæssig fordeling</w:t>
            </w:r>
          </w:p>
          <w:p w:rsidR="00A5505D" w:rsidRDefault="00A5505D" w:rsidP="00A5505D">
            <w:pPr>
              <w:pStyle w:val="Normal11"/>
            </w:pPr>
            <w:r>
              <w:t>- Kombination af beløb og forholdsmæssig fordeling</w:t>
            </w:r>
          </w:p>
          <w:p w:rsidR="00A5505D" w:rsidRPr="00A5505D" w:rsidRDefault="00A5505D" w:rsidP="00A5505D">
            <w:pPr>
              <w:pStyle w:val="Normal11"/>
            </w:pPr>
          </w:p>
        </w:tc>
      </w:tr>
      <w:tr w:rsidR="00A5505D" w:rsidTr="00A5505D">
        <w:tc>
          <w:tcPr>
            <w:tcW w:w="2625" w:type="dxa"/>
          </w:tcPr>
          <w:p w:rsidR="00A5505D" w:rsidRDefault="00A5505D" w:rsidP="00A5505D">
            <w:pPr>
              <w:pStyle w:val="Normal11"/>
            </w:pPr>
            <w:r>
              <w:t>SagBehandlerProcentFordeling</w:t>
            </w:r>
          </w:p>
        </w:tc>
        <w:tc>
          <w:tcPr>
            <w:tcW w:w="1797" w:type="dxa"/>
          </w:tcPr>
          <w:p w:rsidR="00A5505D" w:rsidRDefault="00A5505D" w:rsidP="00A5505D">
            <w:pPr>
              <w:pStyle w:val="Normal11"/>
            </w:pPr>
            <w:r>
              <w:t>Procent</w:t>
            </w:r>
            <w:r w:rsidR="00F061A6">
              <w:fldChar w:fldCharType="begin"/>
            </w:r>
            <w:r>
              <w:instrText xml:space="preserve"> XE "</w:instrText>
            </w:r>
            <w:r w:rsidRPr="00B51A8F">
              <w:instrText>Procent</w:instrText>
            </w:r>
            <w:r>
              <w:instrText xml:space="preserve">" </w:instrText>
            </w:r>
            <w:r w:rsidR="00F061A6">
              <w:fldChar w:fldCharType="end"/>
            </w:r>
          </w:p>
        </w:tc>
        <w:tc>
          <w:tcPr>
            <w:tcW w:w="5573" w:type="dxa"/>
          </w:tcPr>
          <w:p w:rsidR="00A5505D" w:rsidRDefault="00A5505D" w:rsidP="00A5505D">
            <w:pPr>
              <w:pStyle w:val="Normal11"/>
            </w:pPr>
            <w:r>
              <w:t xml:space="preserve">Hvis den valgte SagBehandlerFordelingForm er "Forholdsmæssig fordeling", skal man her kunne angive, hvordan indbetalinger (nutidige og fremtidige) på de valgte fordringer skal fordeles med procenter. </w:t>
            </w:r>
          </w:p>
          <w:p w:rsidR="00A5505D" w:rsidRDefault="00A5505D" w:rsidP="00A5505D">
            <w:pPr>
              <w:pStyle w:val="Normal11"/>
            </w:pPr>
          </w:p>
          <w:p w:rsidR="00A5505D" w:rsidRDefault="00A5505D" w:rsidP="00A5505D">
            <w:pPr>
              <w:pStyle w:val="Normal11"/>
            </w:pPr>
            <w:r>
              <w:t xml:space="preserve">Eksempel: </w:t>
            </w:r>
          </w:p>
          <w:p w:rsidR="00A5505D" w:rsidRDefault="00A5505D" w:rsidP="00A5505D">
            <w:pPr>
              <w:pStyle w:val="Normal11"/>
            </w:pPr>
          </w:p>
          <w:p w:rsidR="00A5505D" w:rsidRDefault="00A5505D" w:rsidP="00A5505D">
            <w:pPr>
              <w:pStyle w:val="Normal11"/>
            </w:pPr>
            <w:r>
              <w:t xml:space="preserve">Kunden indbetaler hver måned et beløb til nogle fordringer, f.eks. bidrag, restskat og arbejdsmarkedsbidrag. Kunden ønsker, at beløbet fordeles med: </w:t>
            </w:r>
          </w:p>
          <w:p w:rsidR="00A5505D" w:rsidRDefault="00A5505D" w:rsidP="00A5505D">
            <w:pPr>
              <w:pStyle w:val="Normal11"/>
            </w:pPr>
          </w:p>
          <w:p w:rsidR="00A5505D" w:rsidRDefault="00A5505D" w:rsidP="00A5505D">
            <w:pPr>
              <w:pStyle w:val="Normal11"/>
            </w:pPr>
            <w:r>
              <w:t>50 % til bidrag</w:t>
            </w:r>
          </w:p>
          <w:p w:rsidR="00A5505D" w:rsidRDefault="00A5505D" w:rsidP="00A5505D">
            <w:pPr>
              <w:pStyle w:val="Normal11"/>
            </w:pPr>
            <w:r>
              <w:t>30 % til restskatten</w:t>
            </w:r>
          </w:p>
          <w:p w:rsidR="00A5505D" w:rsidRDefault="00A5505D" w:rsidP="00A5505D">
            <w:pPr>
              <w:pStyle w:val="Normal11"/>
            </w:pPr>
            <w:r>
              <w:t xml:space="preserve">20 % til arbejdsmarkedsbidrag. </w:t>
            </w:r>
          </w:p>
          <w:p w:rsidR="00A5505D" w:rsidRDefault="00A5505D" w:rsidP="00A5505D">
            <w:pPr>
              <w:pStyle w:val="Normal11"/>
            </w:pPr>
          </w:p>
          <w:p w:rsidR="00A5505D" w:rsidRDefault="00A5505D" w:rsidP="00A5505D">
            <w:pPr>
              <w:pStyle w:val="Normal11"/>
            </w:pPr>
            <w:r>
              <w:t>Det skal også være muligt at angive et beløb til hver fordring, og løsningen skal herefter selv udregne den procentuelle fordeling. Eller en forholdsmæssig lige andel til hver fordring, hvor det er forholdet mellem fordringerne som styrer den procentuelle fordeling af afdraget.</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DækningRækkefølge(1..*)</w:t>
            </w:r>
          </w:p>
          <w:p w:rsidR="00A5505D" w:rsidRDefault="00A5505D" w:rsidP="00A5505D">
            <w:pPr>
              <w:pStyle w:val="Normal11"/>
            </w:pPr>
            <w:r>
              <w:t>OpkrævningKonto(0..*)</w:t>
            </w:r>
          </w:p>
        </w:tc>
        <w:tc>
          <w:tcPr>
            <w:tcW w:w="5879" w:type="dxa"/>
          </w:tcPr>
          <w:p w:rsidR="00A5505D" w:rsidRDefault="00A5505D" w:rsidP="00A5505D">
            <w:pPr>
              <w:pStyle w:val="Normal11"/>
            </w:pPr>
            <w:r>
              <w:t>For en konto kan der være forskellige regler for dækningsrækkefølgen, men hovedreglen er efter  FIFO-princip.</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770" w:name="_Toc266364040"/>
      <w:bookmarkStart w:id="1771" w:name="_Toc265233842"/>
      <w:r>
        <w:t>ForældelseFristType</w:t>
      </w:r>
      <w:bookmarkEnd w:id="1770"/>
      <w:bookmarkEnd w:id="1771"/>
    </w:p>
    <w:p w:rsidR="00A5505D" w:rsidRDefault="00A5505D" w:rsidP="00A5505D">
      <w:pPr>
        <w:pStyle w:val="Normal11"/>
      </w:pPr>
      <w:r>
        <w:t>Typen af forældelsesfrister som en fordringstype kan være underlagt ud fra lovgivningen. Det kan fx være fem års frist før en fordring forælder og ikke længere kan opkræves (eller inddrives).</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Navn</w:t>
            </w:r>
          </w:p>
        </w:tc>
        <w:tc>
          <w:tcPr>
            <w:tcW w:w="1797" w:type="dxa"/>
          </w:tcPr>
          <w:p w:rsidR="00A5505D" w:rsidRDefault="00A5505D" w:rsidP="00A5505D">
            <w:pPr>
              <w:pStyle w:val="Normal11"/>
            </w:pPr>
            <w:r>
              <w:t>Type</w:t>
            </w:r>
            <w:r w:rsidR="00F061A6">
              <w:fldChar w:fldCharType="begin"/>
            </w:r>
            <w:r>
              <w:instrText xml:space="preserve"> XE "</w:instrText>
            </w:r>
            <w:r w:rsidRPr="00FD45D1">
              <w:instrText>Type</w:instrText>
            </w:r>
            <w:r>
              <w:instrText xml:space="preserve">" </w:instrText>
            </w:r>
            <w:r w:rsidR="00F061A6">
              <w:fldChar w:fldCharType="end"/>
            </w:r>
          </w:p>
        </w:tc>
        <w:tc>
          <w:tcPr>
            <w:tcW w:w="5573" w:type="dxa"/>
          </w:tcPr>
          <w:p w:rsidR="00A5505D" w:rsidRDefault="00A5505D" w:rsidP="00A5505D">
            <w:pPr>
              <w:pStyle w:val="Normal11"/>
            </w:pPr>
            <w:r>
              <w:t>Navnet på forældelsesfristtypen</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 Forældelsesfrist for bøder mindre end 3000 kr. (ny lov)</w:t>
            </w:r>
          </w:p>
          <w:p w:rsidR="00A5505D" w:rsidRDefault="00A5505D" w:rsidP="00A5505D">
            <w:pPr>
              <w:pStyle w:val="Normal11"/>
            </w:pPr>
            <w:r>
              <w:t>- Forældelsesfrist for bøder indtil 10.000 kr.</w:t>
            </w:r>
          </w:p>
          <w:p w:rsidR="00A5505D" w:rsidRDefault="00A5505D" w:rsidP="00A5505D">
            <w:pPr>
              <w:pStyle w:val="Normal11"/>
            </w:pPr>
            <w:r>
              <w:t>- Forældelsesfrist for bøder over 10.000 kr.</w:t>
            </w:r>
          </w:p>
          <w:p w:rsidR="00A5505D" w:rsidRPr="00A5505D" w:rsidRDefault="00A5505D" w:rsidP="00A5505D">
            <w:pPr>
              <w:pStyle w:val="Normal11"/>
            </w:pPr>
            <w:r>
              <w:t>- Forældelsesfrister for fordringer omfattet af 1908 loven</w:t>
            </w:r>
          </w:p>
        </w:tc>
      </w:tr>
      <w:tr w:rsidR="00A5505D" w:rsidTr="00A5505D">
        <w:tc>
          <w:tcPr>
            <w:tcW w:w="2625" w:type="dxa"/>
          </w:tcPr>
          <w:p w:rsidR="00A5505D" w:rsidRDefault="00A5505D" w:rsidP="00A5505D">
            <w:pPr>
              <w:pStyle w:val="Normal11"/>
            </w:pPr>
            <w:r>
              <w:t>Varighed</w:t>
            </w:r>
          </w:p>
        </w:tc>
        <w:tc>
          <w:tcPr>
            <w:tcW w:w="1797" w:type="dxa"/>
          </w:tcPr>
          <w:p w:rsidR="00A5505D" w:rsidRDefault="00A5505D" w:rsidP="00A5505D">
            <w:pPr>
              <w:pStyle w:val="Normal11"/>
            </w:pPr>
            <w:r>
              <w:t>AntalÅr</w:t>
            </w:r>
            <w:r w:rsidR="00F061A6">
              <w:fldChar w:fldCharType="begin"/>
            </w:r>
            <w:r>
              <w:instrText xml:space="preserve"> XE "</w:instrText>
            </w:r>
            <w:r w:rsidRPr="003B4F08">
              <w:instrText>AntalÅr</w:instrText>
            </w:r>
            <w:r>
              <w:instrText xml:space="preserve">" </w:instrText>
            </w:r>
            <w:r w:rsidR="00F061A6">
              <w:fldChar w:fldCharType="end"/>
            </w:r>
          </w:p>
        </w:tc>
        <w:tc>
          <w:tcPr>
            <w:tcW w:w="5573" w:type="dxa"/>
          </w:tcPr>
          <w:p w:rsidR="00A5505D" w:rsidRDefault="00A5505D" w:rsidP="00A5505D">
            <w:pPr>
              <w:pStyle w:val="Normal11"/>
            </w:pPr>
            <w:r>
              <w:t>Hvor lang forældelsesfristen er målt i antal år. For nuværende er mulige forældelsesfrister 1, 3, 5,10, 20 og 30 år.</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Default="00A5505D" w:rsidP="00A5505D">
            <w:pPr>
              <w:pStyle w:val="Normal11"/>
            </w:pPr>
            <w:r>
              <w:t>Tilladte værdier for Forældelsesfrist målt i år for fordringer til opkrævning/inddrivelse:</w:t>
            </w:r>
          </w:p>
          <w:p w:rsidR="00A5505D" w:rsidRDefault="00A5505D" w:rsidP="00A5505D">
            <w:pPr>
              <w:pStyle w:val="Normal11"/>
            </w:pPr>
          </w:p>
          <w:p w:rsidR="00A5505D" w:rsidRDefault="00A5505D" w:rsidP="00A5505D">
            <w:pPr>
              <w:pStyle w:val="Normal11"/>
            </w:pPr>
            <w:r>
              <w:t>1 år</w:t>
            </w:r>
          </w:p>
          <w:p w:rsidR="00A5505D" w:rsidRDefault="00A5505D" w:rsidP="00A5505D">
            <w:pPr>
              <w:pStyle w:val="Normal11"/>
            </w:pPr>
            <w:r>
              <w:t>3 år</w:t>
            </w:r>
          </w:p>
          <w:p w:rsidR="00A5505D" w:rsidRDefault="00A5505D" w:rsidP="00A5505D">
            <w:pPr>
              <w:pStyle w:val="Normal11"/>
            </w:pPr>
            <w:r>
              <w:t>5 år</w:t>
            </w:r>
          </w:p>
          <w:p w:rsidR="00A5505D" w:rsidRDefault="00A5505D" w:rsidP="00A5505D">
            <w:pPr>
              <w:pStyle w:val="Normal11"/>
            </w:pPr>
            <w:r>
              <w:t>10 år</w:t>
            </w:r>
          </w:p>
          <w:p w:rsidR="00A5505D" w:rsidRDefault="00A5505D" w:rsidP="00A5505D">
            <w:pPr>
              <w:pStyle w:val="Normal11"/>
            </w:pPr>
            <w:r>
              <w:t xml:space="preserve">20 år </w:t>
            </w:r>
          </w:p>
          <w:p w:rsidR="00A5505D" w:rsidRPr="00A5505D" w:rsidRDefault="00A5505D" w:rsidP="00A5505D">
            <w:pPr>
              <w:pStyle w:val="Normal11"/>
            </w:pPr>
            <w:r>
              <w:t>30 år</w:t>
            </w:r>
          </w:p>
        </w:tc>
      </w:tr>
      <w:tr w:rsidR="00A5505D" w:rsidTr="00A5505D">
        <w:tc>
          <w:tcPr>
            <w:tcW w:w="2625" w:type="dxa"/>
          </w:tcPr>
          <w:p w:rsidR="00A5505D" w:rsidRDefault="00A5505D" w:rsidP="00A5505D">
            <w:pPr>
              <w:pStyle w:val="Normal11"/>
            </w:pPr>
            <w:r>
              <w:t>GyldigFra</w:t>
            </w:r>
          </w:p>
        </w:tc>
        <w:tc>
          <w:tcPr>
            <w:tcW w:w="1797" w:type="dxa"/>
          </w:tcPr>
          <w:p w:rsidR="00A5505D" w:rsidRDefault="00A5505D" w:rsidP="00A5505D">
            <w:pPr>
              <w:pStyle w:val="Normal11"/>
            </w:pPr>
            <w:r>
              <w:t>Dato</w:t>
            </w:r>
            <w:r w:rsidR="00F061A6">
              <w:fldChar w:fldCharType="begin"/>
            </w:r>
            <w:r>
              <w:instrText xml:space="preserve"> XE "</w:instrText>
            </w:r>
            <w:r w:rsidRPr="00D13800">
              <w:instrText>Dato</w:instrText>
            </w:r>
            <w:r>
              <w:instrText xml:space="preserve">" </w:instrText>
            </w:r>
            <w:r w:rsidR="00F061A6">
              <w:fldChar w:fldCharType="end"/>
            </w:r>
          </w:p>
        </w:tc>
        <w:tc>
          <w:tcPr>
            <w:tcW w:w="5573" w:type="dxa"/>
          </w:tcPr>
          <w:p w:rsidR="00A5505D" w:rsidRDefault="00A5505D" w:rsidP="00A5505D">
            <w:pPr>
              <w:pStyle w:val="Normal11"/>
            </w:pPr>
            <w:r>
              <w:t>Hvornår er forældelsesfristtypen gyldig fra.</w:t>
            </w:r>
          </w:p>
        </w:tc>
      </w:tr>
      <w:tr w:rsidR="00A5505D" w:rsidTr="00A5505D">
        <w:tc>
          <w:tcPr>
            <w:tcW w:w="2625" w:type="dxa"/>
          </w:tcPr>
          <w:p w:rsidR="00A5505D" w:rsidRDefault="00A5505D" w:rsidP="00A5505D">
            <w:pPr>
              <w:pStyle w:val="Normal11"/>
            </w:pPr>
            <w:r>
              <w:t>GyldigTil</w:t>
            </w:r>
          </w:p>
        </w:tc>
        <w:tc>
          <w:tcPr>
            <w:tcW w:w="1797" w:type="dxa"/>
          </w:tcPr>
          <w:p w:rsidR="00A5505D" w:rsidRDefault="00A5505D" w:rsidP="00A5505D">
            <w:pPr>
              <w:pStyle w:val="Normal11"/>
            </w:pPr>
            <w:r>
              <w:t>Dato</w:t>
            </w:r>
            <w:r w:rsidR="00F061A6">
              <w:fldChar w:fldCharType="begin"/>
            </w:r>
            <w:r>
              <w:instrText xml:space="preserve"> XE "</w:instrText>
            </w:r>
            <w:r w:rsidRPr="00DF1CD4">
              <w:instrText>Dato</w:instrText>
            </w:r>
            <w:r>
              <w:instrText xml:space="preserve">" </w:instrText>
            </w:r>
            <w:r w:rsidR="00F061A6">
              <w:fldChar w:fldCharType="end"/>
            </w:r>
          </w:p>
        </w:tc>
        <w:tc>
          <w:tcPr>
            <w:tcW w:w="5573" w:type="dxa"/>
          </w:tcPr>
          <w:p w:rsidR="00A5505D" w:rsidRDefault="00A5505D" w:rsidP="00A5505D">
            <w:pPr>
              <w:pStyle w:val="Normal11"/>
            </w:pPr>
            <w:r>
              <w:t>Hvornår er forældelsesfristtypen gyldig til.</w:t>
            </w:r>
          </w:p>
        </w:tc>
      </w:tr>
      <w:tr w:rsidR="00A5505D" w:rsidTr="00A5505D">
        <w:tc>
          <w:tcPr>
            <w:tcW w:w="2625" w:type="dxa"/>
          </w:tcPr>
          <w:p w:rsidR="00A5505D" w:rsidRDefault="00A5505D" w:rsidP="00A5505D">
            <w:pPr>
              <w:pStyle w:val="Normal11"/>
            </w:pPr>
            <w:r>
              <w:t>BeløbFra</w:t>
            </w:r>
          </w:p>
        </w:tc>
        <w:tc>
          <w:tcPr>
            <w:tcW w:w="1797" w:type="dxa"/>
          </w:tcPr>
          <w:p w:rsidR="00A5505D" w:rsidRDefault="00A5505D" w:rsidP="00A5505D">
            <w:pPr>
              <w:pStyle w:val="Normal11"/>
            </w:pPr>
            <w:r>
              <w:t>Beløb</w:t>
            </w:r>
            <w:r w:rsidR="00F061A6">
              <w:fldChar w:fldCharType="begin"/>
            </w:r>
            <w:r>
              <w:instrText xml:space="preserve"> XE "</w:instrText>
            </w:r>
            <w:r w:rsidRPr="00E9066C">
              <w:instrText>Beløb</w:instrText>
            </w:r>
            <w:r>
              <w:instrText xml:space="preserve">" </w:instrText>
            </w:r>
            <w:r w:rsidR="00F061A6">
              <w:fldChar w:fldCharType="end"/>
            </w:r>
          </w:p>
        </w:tc>
        <w:tc>
          <w:tcPr>
            <w:tcW w:w="5573" w:type="dxa"/>
          </w:tcPr>
          <w:p w:rsidR="00A5505D" w:rsidRDefault="00A5505D" w:rsidP="00A5505D">
            <w:pPr>
              <w:pStyle w:val="Normal11"/>
            </w:pPr>
            <w:r>
              <w:t>Fra hvilket beløb er typen gældende for, fx fra 0,01 kr. og op.</w:t>
            </w:r>
          </w:p>
        </w:tc>
      </w:tr>
      <w:tr w:rsidR="00A5505D" w:rsidTr="00A5505D">
        <w:tc>
          <w:tcPr>
            <w:tcW w:w="2625" w:type="dxa"/>
          </w:tcPr>
          <w:p w:rsidR="00A5505D" w:rsidRDefault="00A5505D" w:rsidP="00A5505D">
            <w:pPr>
              <w:pStyle w:val="Normal11"/>
            </w:pPr>
            <w:r>
              <w:t>BeløbTil</w:t>
            </w:r>
          </w:p>
        </w:tc>
        <w:tc>
          <w:tcPr>
            <w:tcW w:w="1797" w:type="dxa"/>
          </w:tcPr>
          <w:p w:rsidR="00A5505D" w:rsidRDefault="00A5505D" w:rsidP="00A5505D">
            <w:pPr>
              <w:pStyle w:val="Normal11"/>
            </w:pPr>
            <w:r>
              <w:t>Beløb</w:t>
            </w:r>
            <w:r w:rsidR="00F061A6">
              <w:fldChar w:fldCharType="begin"/>
            </w:r>
            <w:r>
              <w:instrText xml:space="preserve"> XE "</w:instrText>
            </w:r>
            <w:r w:rsidRPr="00533971">
              <w:instrText>Beløb</w:instrText>
            </w:r>
            <w:r>
              <w:instrText xml:space="preserve">" </w:instrText>
            </w:r>
            <w:r w:rsidR="00F061A6">
              <w:fldChar w:fldCharType="end"/>
            </w:r>
          </w:p>
        </w:tc>
        <w:tc>
          <w:tcPr>
            <w:tcW w:w="5573" w:type="dxa"/>
          </w:tcPr>
          <w:p w:rsidR="00A5505D" w:rsidRDefault="00A5505D" w:rsidP="00A5505D">
            <w:pPr>
              <w:pStyle w:val="Normal11"/>
            </w:pPr>
            <w:r>
              <w:t>Fra hvilket beløb er typen gældende til, fx til og med 2999,99 kr.</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OpkrævningFordringType(0..*)</w:t>
            </w:r>
          </w:p>
          <w:p w:rsidR="00A5505D" w:rsidRDefault="00A5505D" w:rsidP="00A5505D">
            <w:pPr>
              <w:pStyle w:val="Normal11"/>
            </w:pPr>
            <w:r>
              <w:t>ForældelseFristType(1)</w:t>
            </w:r>
          </w:p>
        </w:tc>
        <w:tc>
          <w:tcPr>
            <w:tcW w:w="5879" w:type="dxa"/>
          </w:tcPr>
          <w:p w:rsidR="00A5505D" w:rsidRDefault="00A5505D" w:rsidP="00A5505D">
            <w:pPr>
              <w:pStyle w:val="Normal11"/>
            </w:pPr>
            <w:r>
              <w:t>ForældelsesFristType definerer forældelsesfristreglen på fordringstypen.</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772" w:name="_Toc266364041"/>
      <w:bookmarkStart w:id="1773" w:name="_Toc265233843"/>
      <w:r>
        <w:t>Kunde</w:t>
      </w:r>
      <w:bookmarkEnd w:id="1772"/>
      <w:bookmarkEnd w:id="1773"/>
    </w:p>
    <w:p w:rsidR="00A5505D" w:rsidRDefault="00A5505D" w:rsidP="00A5505D">
      <w:pPr>
        <w:pStyle w:val="Normal11"/>
      </w:pPr>
      <w:r>
        <w:t xml:space="preserve">Kan være en virksomhed, en person eller begge dele (kun ved selvstændige erhvervsdrivende). </w:t>
      </w:r>
    </w:p>
    <w:p w:rsidR="00A5505D" w:rsidRDefault="00A5505D" w:rsidP="00A5505D">
      <w:pPr>
        <w:pStyle w:val="Normal11"/>
      </w:pPr>
      <w:r>
        <w:t>Begrebet dækker både over kunder til opkrævning og til inddrivelse.</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Nummer</w:t>
            </w:r>
          </w:p>
        </w:tc>
        <w:tc>
          <w:tcPr>
            <w:tcW w:w="1797" w:type="dxa"/>
          </w:tcPr>
          <w:p w:rsidR="00A5505D" w:rsidRDefault="00A5505D" w:rsidP="00A5505D">
            <w:pPr>
              <w:pStyle w:val="Normal11"/>
            </w:pPr>
            <w:r>
              <w:t>KundeNummer</w:t>
            </w:r>
            <w:r w:rsidR="00F061A6">
              <w:fldChar w:fldCharType="begin"/>
            </w:r>
            <w:r>
              <w:instrText xml:space="preserve"> XE "</w:instrText>
            </w:r>
            <w:r w:rsidRPr="003A2409">
              <w:instrText>KundeNummer</w:instrText>
            </w:r>
            <w:r>
              <w:instrText xml:space="preserve">" </w:instrText>
            </w:r>
            <w:r w:rsidR="00F061A6">
              <w:fldChar w:fldCharType="end"/>
            </w:r>
          </w:p>
        </w:tc>
        <w:tc>
          <w:tcPr>
            <w:tcW w:w="5573" w:type="dxa"/>
          </w:tcPr>
          <w:p w:rsidR="00A5505D" w:rsidRDefault="00A5505D" w:rsidP="00A5505D">
            <w:pPr>
              <w:pStyle w:val="Normal11"/>
            </w:pPr>
            <w:r>
              <w:t>Identifikationen af kunden i form af CVR/SE nr. for virksomheder, CPR for personer og journalnr. for dem, som ikke har et af de 2 andre typer.</w:t>
            </w:r>
          </w:p>
        </w:tc>
      </w:tr>
      <w:tr w:rsidR="00A5505D" w:rsidTr="00A5505D">
        <w:tc>
          <w:tcPr>
            <w:tcW w:w="2625" w:type="dxa"/>
          </w:tcPr>
          <w:p w:rsidR="00A5505D" w:rsidRDefault="00A5505D" w:rsidP="00A5505D">
            <w:pPr>
              <w:pStyle w:val="Normal11"/>
            </w:pPr>
            <w:r>
              <w:t>Navn</w:t>
            </w:r>
          </w:p>
        </w:tc>
        <w:tc>
          <w:tcPr>
            <w:tcW w:w="1797" w:type="dxa"/>
          </w:tcPr>
          <w:p w:rsidR="00A5505D" w:rsidRDefault="00A5505D" w:rsidP="00A5505D">
            <w:pPr>
              <w:pStyle w:val="Normal11"/>
            </w:pPr>
            <w:r>
              <w:t>Navn</w:t>
            </w:r>
            <w:r w:rsidR="00F061A6">
              <w:fldChar w:fldCharType="begin"/>
            </w:r>
            <w:r>
              <w:instrText xml:space="preserve"> XE "</w:instrText>
            </w:r>
            <w:r w:rsidRPr="00E405EF">
              <w:instrText>Navn</w:instrText>
            </w:r>
            <w:r>
              <w:instrText xml:space="preserve">" </w:instrText>
            </w:r>
            <w:r w:rsidR="00F061A6">
              <w:fldChar w:fldCharType="end"/>
            </w:r>
          </w:p>
        </w:tc>
        <w:tc>
          <w:tcPr>
            <w:tcW w:w="5573" w:type="dxa"/>
          </w:tcPr>
          <w:p w:rsidR="00A5505D" w:rsidRDefault="00A5505D" w:rsidP="00A5505D">
            <w:pPr>
              <w:pStyle w:val="Normal11"/>
            </w:pPr>
            <w:r>
              <w:t>Navn på kunde</w:t>
            </w:r>
          </w:p>
        </w:tc>
      </w:tr>
      <w:tr w:rsidR="00A5505D" w:rsidTr="00A5505D">
        <w:tc>
          <w:tcPr>
            <w:tcW w:w="2625" w:type="dxa"/>
          </w:tcPr>
          <w:p w:rsidR="00A5505D" w:rsidRDefault="00A5505D" w:rsidP="00A5505D">
            <w:pPr>
              <w:pStyle w:val="Normal11"/>
            </w:pPr>
            <w:r>
              <w:t>Type</w:t>
            </w:r>
          </w:p>
        </w:tc>
        <w:tc>
          <w:tcPr>
            <w:tcW w:w="1797" w:type="dxa"/>
          </w:tcPr>
          <w:p w:rsidR="00A5505D" w:rsidRDefault="00A5505D" w:rsidP="00A5505D">
            <w:pPr>
              <w:pStyle w:val="Normal11"/>
            </w:pPr>
            <w:r>
              <w:t>Type</w:t>
            </w:r>
            <w:r w:rsidR="00F061A6">
              <w:fldChar w:fldCharType="begin"/>
            </w:r>
            <w:r>
              <w:instrText xml:space="preserve"> XE "</w:instrText>
            </w:r>
            <w:r w:rsidRPr="00047F01">
              <w:instrText>Type</w:instrText>
            </w:r>
            <w:r>
              <w:instrText xml:space="preserve">" </w:instrText>
            </w:r>
            <w:r w:rsidR="00F061A6">
              <w:fldChar w:fldCharType="end"/>
            </w:r>
          </w:p>
        </w:tc>
        <w:tc>
          <w:tcPr>
            <w:tcW w:w="5573" w:type="dxa"/>
          </w:tcPr>
          <w:p w:rsidR="00A5505D" w:rsidRDefault="00A5505D" w:rsidP="00A5505D">
            <w:pPr>
              <w:pStyle w:val="Normal11"/>
            </w:pPr>
            <w:r>
              <w:t>Identificere hvilken type kunde, der er tale om, dvs. hvad KundeNummer dækker over. Eksempelvis et CVR-nr. (virksomhed) eller CPR-nr. (person).</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CVR-nummer</w:t>
            </w:r>
          </w:p>
          <w:p w:rsidR="00A5505D" w:rsidRDefault="00A5505D" w:rsidP="00A5505D">
            <w:pPr>
              <w:pStyle w:val="Normal11"/>
            </w:pPr>
            <w:r>
              <w:t>SE-nummer</w:t>
            </w:r>
          </w:p>
          <w:p w:rsidR="00A5505D" w:rsidRDefault="00A5505D" w:rsidP="00A5505D">
            <w:pPr>
              <w:pStyle w:val="Normal11"/>
            </w:pPr>
            <w:r>
              <w:t>CPR-nummer</w:t>
            </w:r>
          </w:p>
          <w:p w:rsidR="00A5505D" w:rsidRDefault="00A5505D" w:rsidP="00A5505D">
            <w:pPr>
              <w:pStyle w:val="Normal11"/>
            </w:pPr>
            <w:r>
              <w:t>EAR-Person</w:t>
            </w:r>
          </w:p>
          <w:p w:rsidR="00A5505D" w:rsidRDefault="00A5505D" w:rsidP="00A5505D">
            <w:pPr>
              <w:pStyle w:val="Normal11"/>
            </w:pPr>
            <w:r>
              <w:t>EAR-Virksomhed</w:t>
            </w:r>
          </w:p>
          <w:p w:rsidR="00A5505D" w:rsidRDefault="00A5505D" w:rsidP="00A5505D">
            <w:pPr>
              <w:pStyle w:val="Normal11"/>
            </w:pPr>
            <w:r>
              <w:t>EAR-Myndighed</w:t>
            </w:r>
          </w:p>
          <w:p w:rsidR="00A5505D" w:rsidRDefault="00A5505D" w:rsidP="00A5505D">
            <w:pPr>
              <w:pStyle w:val="Normal11"/>
            </w:pPr>
            <w:r>
              <w:t>DMR-virksomhed-udenlandsk</w:t>
            </w:r>
          </w:p>
          <w:p w:rsidR="00A5505D" w:rsidRDefault="00A5505D" w:rsidP="00A5505D">
            <w:pPr>
              <w:pStyle w:val="Normal11"/>
            </w:pPr>
            <w:r>
              <w:t>DMR-virksomhed-dansk</w:t>
            </w:r>
          </w:p>
          <w:p w:rsidR="00A5505D" w:rsidRDefault="00A5505D" w:rsidP="00A5505D">
            <w:pPr>
              <w:pStyle w:val="Normal11"/>
            </w:pPr>
            <w:r>
              <w:t>DMR-person-udenlandsk</w:t>
            </w:r>
          </w:p>
          <w:p w:rsidR="00A5505D" w:rsidRDefault="00A5505D" w:rsidP="00A5505D">
            <w:pPr>
              <w:pStyle w:val="Normal11"/>
            </w:pPr>
            <w:r>
              <w:t>DMR-person-dansk</w:t>
            </w:r>
          </w:p>
          <w:p w:rsidR="00A5505D" w:rsidRDefault="00A5505D" w:rsidP="00A5505D">
            <w:pPr>
              <w:pStyle w:val="Normal11"/>
            </w:pPr>
          </w:p>
          <w:p w:rsidR="00A5505D" w:rsidRDefault="00A5505D" w:rsidP="00A5505D">
            <w:pPr>
              <w:pStyle w:val="Normal11"/>
            </w:pPr>
            <w:r>
              <w:t>(EAR er et kunderegister i EFI/Inddrivelsesmyndigheden og DMR er et kunderegister under Motorregistret)</w:t>
            </w:r>
          </w:p>
          <w:p w:rsidR="00A5505D" w:rsidRPr="00A5505D" w:rsidRDefault="00A5505D" w:rsidP="00A5505D">
            <w:pPr>
              <w:pStyle w:val="Normal11"/>
            </w:pP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har udestående i form af</w:t>
            </w:r>
          </w:p>
        </w:tc>
        <w:tc>
          <w:tcPr>
            <w:tcW w:w="2398" w:type="dxa"/>
          </w:tcPr>
          <w:p w:rsidR="00A5505D" w:rsidRDefault="00A5505D" w:rsidP="00A5505D">
            <w:pPr>
              <w:pStyle w:val="Normal11"/>
            </w:pPr>
            <w:r>
              <w:t>Kunde(1)</w:t>
            </w:r>
          </w:p>
          <w:p w:rsidR="00A5505D" w:rsidRDefault="00A5505D" w:rsidP="00A5505D">
            <w:pPr>
              <w:pStyle w:val="Normal11"/>
            </w:pPr>
            <w:r>
              <w:t>OpkrævningFordring(0..*)</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Kunde(1)</w:t>
            </w:r>
          </w:p>
          <w:p w:rsidR="00A5505D" w:rsidRDefault="00A5505D" w:rsidP="00A5505D">
            <w:pPr>
              <w:pStyle w:val="Normal11"/>
            </w:pPr>
            <w:r>
              <w:t>OpkrævningKonto(0..1)</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kan relatere sig til en anden kunde</w:t>
            </w:r>
          </w:p>
        </w:tc>
        <w:tc>
          <w:tcPr>
            <w:tcW w:w="2398" w:type="dxa"/>
          </w:tcPr>
          <w:p w:rsidR="00A5505D" w:rsidRDefault="00A5505D" w:rsidP="00A5505D">
            <w:pPr>
              <w:pStyle w:val="Normal11"/>
            </w:pPr>
            <w:r>
              <w:t>Kunde(1)</w:t>
            </w:r>
          </w:p>
          <w:p w:rsidR="00A5505D" w:rsidRDefault="00A5505D" w:rsidP="00A5505D">
            <w:pPr>
              <w:pStyle w:val="Normal11"/>
            </w:pPr>
            <w:r>
              <w:t>Kunde(0..*)</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indbetalt af tredjepart</w:t>
            </w:r>
          </w:p>
        </w:tc>
        <w:tc>
          <w:tcPr>
            <w:tcW w:w="2398" w:type="dxa"/>
          </w:tcPr>
          <w:p w:rsidR="00A5505D" w:rsidRDefault="00A5505D" w:rsidP="00A5505D">
            <w:pPr>
              <w:pStyle w:val="Normal11"/>
            </w:pPr>
            <w:r>
              <w:t>OpkrævningKontoIndbetaling(0..1)</w:t>
            </w:r>
          </w:p>
          <w:p w:rsidR="00A5505D" w:rsidRDefault="00A5505D" w:rsidP="00A5505D">
            <w:pPr>
              <w:pStyle w:val="Normal11"/>
            </w:pPr>
            <w:r>
              <w:t>Kunde(0..1)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774" w:name="_Toc266364042"/>
      <w:bookmarkStart w:id="1775" w:name="_Toc265233844"/>
      <w:r>
        <w:t>OCR</w:t>
      </w:r>
      <w:bookmarkEnd w:id="1774"/>
      <w:bookmarkEnd w:id="1775"/>
    </w:p>
    <w:p w:rsidR="00A5505D" w:rsidRDefault="00A5505D" w:rsidP="00A5505D">
      <w:pPr>
        <w:pStyle w:val="Normal11"/>
      </w:pPr>
      <w:r>
        <w:t xml:space="preserve">OCR står for Optical Character Recognition og anvendes til at identificere betalingen. </w:t>
      </w:r>
    </w:p>
    <w:p w:rsidR="00A5505D" w:rsidRDefault="00A5505D" w:rsidP="00A5505D">
      <w:pPr>
        <w:pStyle w:val="Normal11"/>
      </w:pPr>
    </w:p>
    <w:p w:rsidR="00A5505D" w:rsidRDefault="00A5505D" w:rsidP="00A5505D">
      <w:pPr>
        <w:pStyle w:val="Normal11"/>
      </w:pPr>
      <w:r>
        <w:t>OCR (OCR-linien) indeholder oplysninger til brug ved datafangst på indløsningsstedet (kortart, betalingsidentifikation og kreditornummer).</w:t>
      </w:r>
    </w:p>
    <w:p w:rsidR="00A5505D" w:rsidRDefault="00A5505D" w:rsidP="00A5505D">
      <w:pPr>
        <w:pStyle w:val="Normal11"/>
      </w:pPr>
    </w:p>
    <w:p w:rsidR="00A5505D" w:rsidRDefault="00A5505D" w:rsidP="00A5505D">
      <w:pPr>
        <w:pStyle w:val="Normal11"/>
      </w:pPr>
      <w:r>
        <w:t>OCR-linien er specifik for den enkelte kunde og vil indeholde kundens CVR-/SE-/CPR-nr. samt det kontonr. som betalingen skal tilgå.</w:t>
      </w:r>
    </w:p>
    <w:p w:rsidR="00A5505D" w:rsidRDefault="00A5505D" w:rsidP="00A5505D">
      <w:pPr>
        <w:pStyle w:val="Normal11"/>
      </w:pPr>
    </w:p>
    <w:p w:rsidR="00A5505D" w:rsidRDefault="00A5505D" w:rsidP="00A5505D">
      <w:pPr>
        <w:pStyle w:val="Normal11"/>
      </w:pPr>
      <w:r>
        <w:t>OCR-linien vises i skærmbilledet "Vis kontooplysninger" (på portalen) og anvendes af kunden ved betaling til opkrævningskontoen.</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Kortartkode</w:t>
            </w:r>
          </w:p>
        </w:tc>
        <w:tc>
          <w:tcPr>
            <w:tcW w:w="1797" w:type="dxa"/>
          </w:tcPr>
          <w:p w:rsidR="00A5505D" w:rsidRDefault="00A5505D" w:rsidP="00A5505D">
            <w:pPr>
              <w:pStyle w:val="Normal11"/>
            </w:pPr>
            <w:r>
              <w:t>Kortartkode</w:t>
            </w:r>
            <w:r w:rsidR="00F061A6">
              <w:fldChar w:fldCharType="begin"/>
            </w:r>
            <w:r>
              <w:instrText xml:space="preserve"> XE "</w:instrText>
            </w:r>
            <w:r w:rsidRPr="00847719">
              <w:instrText>Kortartkode</w:instrText>
            </w:r>
            <w:r>
              <w:instrText xml:space="preserve">" </w:instrText>
            </w:r>
            <w:r w:rsidR="00F061A6">
              <w:fldChar w:fldCharType="end"/>
            </w:r>
          </w:p>
        </w:tc>
        <w:tc>
          <w:tcPr>
            <w:tcW w:w="5573" w:type="dxa"/>
          </w:tcPr>
          <w:p w:rsidR="00A5505D" w:rsidRDefault="00A5505D" w:rsidP="00A5505D">
            <w:pPr>
              <w:pStyle w:val="Normal11"/>
            </w:pPr>
            <w:r>
              <w:t>Kortartkode angiver, hvilken type indbetalingskort (FIK) der er tale om. SKATs opkrævningssystem (DMO) vil typisk anvende kortart 71.</w:t>
            </w:r>
          </w:p>
        </w:tc>
      </w:tr>
      <w:tr w:rsidR="00A5505D" w:rsidTr="00A5505D">
        <w:tc>
          <w:tcPr>
            <w:tcW w:w="2625" w:type="dxa"/>
          </w:tcPr>
          <w:p w:rsidR="00A5505D" w:rsidRDefault="00A5505D" w:rsidP="00A5505D">
            <w:pPr>
              <w:pStyle w:val="Normal11"/>
            </w:pPr>
            <w:r>
              <w:t>Betalingsidentifikation</w:t>
            </w:r>
          </w:p>
        </w:tc>
        <w:tc>
          <w:tcPr>
            <w:tcW w:w="1797" w:type="dxa"/>
          </w:tcPr>
          <w:p w:rsidR="00A5505D" w:rsidRDefault="00A5505D" w:rsidP="00A5505D">
            <w:pPr>
              <w:pStyle w:val="Normal11"/>
            </w:pPr>
            <w:r>
              <w:t>Betalingsidentifikation</w:t>
            </w:r>
            <w:r w:rsidR="00F061A6">
              <w:fldChar w:fldCharType="begin"/>
            </w:r>
            <w:r>
              <w:instrText xml:space="preserve"> XE "</w:instrText>
            </w:r>
            <w:r w:rsidRPr="00C0491C">
              <w:instrText>Betalingsidentifikation</w:instrText>
            </w:r>
            <w:r>
              <w:instrText xml:space="preserve">" </w:instrText>
            </w:r>
            <w:r w:rsidR="00F061A6">
              <w:fldChar w:fldCharType="end"/>
            </w:r>
          </w:p>
        </w:tc>
        <w:tc>
          <w:tcPr>
            <w:tcW w:w="5573" w:type="dxa"/>
          </w:tcPr>
          <w:p w:rsidR="00A5505D" w:rsidRDefault="00A5505D" w:rsidP="00A5505D">
            <w:pPr>
              <w:pStyle w:val="Normal11"/>
            </w:pPr>
            <w:r>
              <w:t>Identificere hvem indbetaler er. Identificeres ved kundenummer. består af 14 cifre + et kontrolciffer. Kundenummer er på 8 cifre og øvrige cifre udfyldes med nuller (6x0) foranstillet.</w:t>
            </w:r>
          </w:p>
        </w:tc>
      </w:tr>
      <w:tr w:rsidR="00A5505D" w:rsidTr="00A5505D">
        <w:tc>
          <w:tcPr>
            <w:tcW w:w="2625" w:type="dxa"/>
          </w:tcPr>
          <w:p w:rsidR="00A5505D" w:rsidRDefault="00A5505D" w:rsidP="00A5505D">
            <w:pPr>
              <w:pStyle w:val="Normal11"/>
            </w:pPr>
            <w:r>
              <w:t>Kreditornummer</w:t>
            </w:r>
          </w:p>
        </w:tc>
        <w:tc>
          <w:tcPr>
            <w:tcW w:w="1797" w:type="dxa"/>
          </w:tcPr>
          <w:p w:rsidR="00A5505D" w:rsidRDefault="00A5505D" w:rsidP="00A5505D">
            <w:pPr>
              <w:pStyle w:val="Normal11"/>
            </w:pPr>
            <w:r>
              <w:t>Kreditornummer</w:t>
            </w:r>
            <w:r w:rsidR="00F061A6">
              <w:fldChar w:fldCharType="begin"/>
            </w:r>
            <w:r>
              <w:instrText xml:space="preserve"> XE "</w:instrText>
            </w:r>
            <w:r w:rsidRPr="00166B40">
              <w:instrText>Kreditornummer</w:instrText>
            </w:r>
            <w:r>
              <w:instrText xml:space="preserve">" </w:instrText>
            </w:r>
            <w:r w:rsidR="00F061A6">
              <w:fldChar w:fldCharType="end"/>
            </w:r>
          </w:p>
        </w:tc>
        <w:tc>
          <w:tcPr>
            <w:tcW w:w="5573" w:type="dxa"/>
          </w:tcPr>
          <w:p w:rsidR="00A5505D" w:rsidRDefault="00A5505D" w:rsidP="00A5505D">
            <w:pPr>
              <w:pStyle w:val="Normal11"/>
            </w:pPr>
            <w:r>
              <w:t xml:space="preserve">Angiver hvilket kreditornummer betalingen skal tilgå. For opkrævningskontoen gælder, at alle kunder indbetaliger til én og samme konto. </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kan have</w:t>
            </w:r>
          </w:p>
        </w:tc>
        <w:tc>
          <w:tcPr>
            <w:tcW w:w="2398" w:type="dxa"/>
          </w:tcPr>
          <w:p w:rsidR="00A5505D" w:rsidRDefault="00A5505D" w:rsidP="00A5505D">
            <w:pPr>
              <w:pStyle w:val="Normal11"/>
            </w:pPr>
            <w:r>
              <w:t>OCR(0..1)</w:t>
            </w:r>
          </w:p>
          <w:p w:rsidR="00A5505D" w:rsidRDefault="00A5505D" w:rsidP="00A5505D">
            <w:pPr>
              <w:pStyle w:val="Normal11"/>
            </w:pPr>
            <w:r>
              <w:t>OpkrævningIndbetaling(0..1)</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OpkrævningKonto(1)</w:t>
            </w:r>
          </w:p>
          <w:p w:rsidR="00A5505D" w:rsidRDefault="00A5505D" w:rsidP="00A5505D">
            <w:pPr>
              <w:pStyle w:val="Normal11"/>
            </w:pPr>
            <w:r>
              <w:t>OCR(1..*)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776" w:name="_Toc266364043"/>
      <w:bookmarkStart w:id="1777" w:name="_Toc265233845"/>
      <w:r>
        <w:t>OpkrævningFordring</w:t>
      </w:r>
      <w:bookmarkEnd w:id="1776"/>
      <w:bookmarkEnd w:id="1777"/>
    </w:p>
    <w:p w:rsidR="00A5505D" w:rsidRDefault="00A5505D" w:rsidP="00A5505D">
      <w:pPr>
        <w:pStyle w:val="Normal11"/>
      </w:pPr>
      <w:r>
        <w:t xml:space="preserve">En fordring i relation til Opkrævningsloven (her kaldet opkrævningsfordring) er et krav på betaling af en pengeydelse - beløbet kan være positivt og nega-tivt, ligesom en fordring kan være på 0 kr. Kravet bliver til på baggrund af en angivelse fx en momsangivelse eller en månedsangivelse for motor. </w:t>
      </w:r>
    </w:p>
    <w:p w:rsidR="00A5505D" w:rsidRDefault="00A5505D" w:rsidP="00A5505D">
      <w:pPr>
        <w:pStyle w:val="Normal11"/>
      </w:pPr>
    </w:p>
    <w:p w:rsidR="00A5505D" w:rsidRDefault="00A5505D" w:rsidP="00A5505D">
      <w:pPr>
        <w:pStyle w:val="Normal11"/>
      </w:pPr>
      <w:r>
        <w:t>Derudover kan en opkrævningsfordring være et rentekrav eller et rykkergebyr mv.</w:t>
      </w:r>
    </w:p>
    <w:p w:rsidR="00A5505D" w:rsidRDefault="00A5505D" w:rsidP="00A5505D">
      <w:pPr>
        <w:pStyle w:val="Normal11"/>
      </w:pPr>
    </w:p>
    <w:p w:rsidR="00A5505D" w:rsidRDefault="00A5505D" w:rsidP="00A5505D">
      <w:pPr>
        <w:pStyle w:val="Normal11"/>
      </w:pPr>
      <w:r>
        <w:t>- En opkrævningsfordring gælder specifikt for en given periode</w:t>
      </w:r>
    </w:p>
    <w:p w:rsidR="00A5505D" w:rsidRDefault="00A5505D" w:rsidP="00A5505D">
      <w:pPr>
        <w:pStyle w:val="Normal11"/>
      </w:pPr>
      <w:r>
        <w:t xml:space="preserve">- En opkrævningsfordring ophører, når beløbet betales </w:t>
      </w:r>
    </w:p>
    <w:p w:rsidR="00A5505D" w:rsidRDefault="00A5505D" w:rsidP="00A5505D">
      <w:pPr>
        <w:pStyle w:val="Normal11"/>
      </w:pPr>
      <w:r>
        <w:t xml:space="preserve">- En opkrævningsfordring kan almindeligvis betales med frigørende virkning både af kunden og af tredjemand som fx en fordringsde-bitor i en transportsituation. </w:t>
      </w:r>
    </w:p>
    <w:p w:rsidR="00A5505D" w:rsidRDefault="00A5505D" w:rsidP="00A5505D">
      <w:pPr>
        <w:pStyle w:val="Normal11"/>
      </w:pPr>
      <w:r>
        <w:t>- En opkrævningsfordring kan ophøre i kraft af en modregning, afskrivning og forældelse. Herefter arkiveres opkrævningsfordringen og arkive-ringsdato udfyldes automatisk.</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ID</w:t>
            </w:r>
          </w:p>
        </w:tc>
        <w:tc>
          <w:tcPr>
            <w:tcW w:w="1797" w:type="dxa"/>
          </w:tcPr>
          <w:p w:rsidR="00A5505D" w:rsidRDefault="00A5505D" w:rsidP="00A5505D">
            <w:pPr>
              <w:pStyle w:val="Normal11"/>
            </w:pPr>
            <w:r>
              <w:t>ID</w:t>
            </w:r>
            <w:r w:rsidR="00F061A6">
              <w:fldChar w:fldCharType="begin"/>
            </w:r>
            <w:r>
              <w:instrText xml:space="preserve"> XE "</w:instrText>
            </w:r>
            <w:r w:rsidRPr="005705F9">
              <w:instrText>ID</w:instrText>
            </w:r>
            <w:r>
              <w:instrText xml:space="preserve">" </w:instrText>
            </w:r>
            <w:r w:rsidR="00F061A6">
              <w:fldChar w:fldCharType="end"/>
            </w:r>
          </w:p>
        </w:tc>
        <w:tc>
          <w:tcPr>
            <w:tcW w:w="5573" w:type="dxa"/>
          </w:tcPr>
          <w:p w:rsidR="00A5505D" w:rsidRDefault="00A5505D" w:rsidP="00A5505D">
            <w:pPr>
              <w:pStyle w:val="Normal11"/>
            </w:pPr>
            <w:r>
              <w:t>ID er den unikke identifikation på den enkelte opkrævningsfordring i DMO.</w:t>
            </w:r>
          </w:p>
          <w:p w:rsidR="00A5505D" w:rsidRDefault="00A5505D" w:rsidP="00A5505D">
            <w:pPr>
              <w:pStyle w:val="Normal11"/>
            </w:pPr>
          </w:p>
          <w:p w:rsidR="00A5505D" w:rsidRDefault="00A5505D" w:rsidP="00A5505D">
            <w:pPr>
              <w:pStyle w:val="Normal11"/>
            </w:pPr>
            <w:r>
              <w:t>Identifikationen (ID) skal bl.a. anvendes i tilfælde af tilbagekaldelse, korrektion eller bortfald fra fordringshavers side.</w:t>
            </w:r>
          </w:p>
          <w:p w:rsidR="00A5505D" w:rsidRDefault="00A5505D" w:rsidP="00A5505D">
            <w:pPr>
              <w:pStyle w:val="Normal11"/>
            </w:pPr>
          </w:p>
          <w:p w:rsidR="00A5505D" w:rsidRDefault="00A5505D" w:rsidP="00A5505D">
            <w:pPr>
              <w:pStyle w:val="Normal11"/>
            </w:pPr>
          </w:p>
        </w:tc>
      </w:tr>
      <w:tr w:rsidR="00A5505D" w:rsidTr="00A5505D">
        <w:tc>
          <w:tcPr>
            <w:tcW w:w="2625" w:type="dxa"/>
          </w:tcPr>
          <w:p w:rsidR="00A5505D" w:rsidRDefault="00A5505D" w:rsidP="00A5505D">
            <w:pPr>
              <w:pStyle w:val="Normal11"/>
            </w:pPr>
            <w:r>
              <w:t>Beløb</w:t>
            </w:r>
          </w:p>
        </w:tc>
        <w:tc>
          <w:tcPr>
            <w:tcW w:w="1797" w:type="dxa"/>
          </w:tcPr>
          <w:p w:rsidR="00A5505D" w:rsidRDefault="00A5505D" w:rsidP="00A5505D">
            <w:pPr>
              <w:pStyle w:val="Normal11"/>
            </w:pPr>
            <w:r>
              <w:t>BeløbPositivNegativ15Decimaler2</w:t>
            </w:r>
            <w:r w:rsidR="00F061A6">
              <w:fldChar w:fldCharType="begin"/>
            </w:r>
            <w:r>
              <w:instrText xml:space="preserve"> XE "</w:instrText>
            </w:r>
            <w:r w:rsidRPr="00F22583">
              <w:instrText>BeløbPositivNegativ15Decimaler2</w:instrText>
            </w:r>
            <w:r>
              <w:instrText xml:space="preserve">" </w:instrText>
            </w:r>
            <w:r w:rsidR="00F061A6">
              <w:fldChar w:fldCharType="end"/>
            </w:r>
          </w:p>
        </w:tc>
        <w:tc>
          <w:tcPr>
            <w:tcW w:w="5573" w:type="dxa"/>
          </w:tcPr>
          <w:p w:rsidR="00A5505D" w:rsidRDefault="00A5505D" w:rsidP="00A5505D">
            <w:pPr>
              <w:pStyle w:val="Normal11"/>
            </w:pPr>
            <w:r>
              <w:t>Beløb er det beløb, der skal opkræves for en fordring - beløbet kan være positivt eller negativt, ligesom beløbet kan være på 0 kr.</w:t>
            </w:r>
          </w:p>
          <w:p w:rsidR="00A5505D" w:rsidRDefault="00A5505D" w:rsidP="00A5505D">
            <w:pPr>
              <w:pStyle w:val="Normal11"/>
            </w:pPr>
            <w:r>
              <w:t>Påløbne renter og påhæftede gebyrer bliver oprettet som deres egne fordringer med reference til den oprindelige fordring.</w:t>
            </w:r>
          </w:p>
          <w:p w:rsidR="00A5505D" w:rsidRDefault="00A5505D" w:rsidP="00A5505D">
            <w:pPr>
              <w:pStyle w:val="Normal11"/>
            </w:pPr>
            <w:r>
              <w:t>Når fordringen er fuldt betalt, vil beløbet være 0,00 kr.</w:t>
            </w:r>
          </w:p>
        </w:tc>
      </w:tr>
      <w:tr w:rsidR="00A5505D" w:rsidTr="00A5505D">
        <w:tc>
          <w:tcPr>
            <w:tcW w:w="2625" w:type="dxa"/>
          </w:tcPr>
          <w:p w:rsidR="00A5505D" w:rsidRDefault="00A5505D" w:rsidP="00A5505D">
            <w:pPr>
              <w:pStyle w:val="Normal11"/>
            </w:pPr>
            <w:r>
              <w:t>OprindeligtBeløb</w:t>
            </w:r>
          </w:p>
        </w:tc>
        <w:tc>
          <w:tcPr>
            <w:tcW w:w="1797" w:type="dxa"/>
          </w:tcPr>
          <w:p w:rsidR="00A5505D" w:rsidRDefault="00A5505D" w:rsidP="00A5505D">
            <w:pPr>
              <w:pStyle w:val="Normal11"/>
            </w:pPr>
            <w:r>
              <w:t>BeløbPositivNegativ15Decimaler2</w:t>
            </w:r>
            <w:r w:rsidR="00F061A6">
              <w:fldChar w:fldCharType="begin"/>
            </w:r>
            <w:r>
              <w:instrText xml:space="preserve"> XE "</w:instrText>
            </w:r>
            <w:r w:rsidRPr="00176A22">
              <w:instrText>BeløbPositivNegativ15Decimaler2</w:instrText>
            </w:r>
            <w:r>
              <w:instrText xml:space="preserve">" </w:instrText>
            </w:r>
            <w:r w:rsidR="00F061A6">
              <w:fldChar w:fldCharType="end"/>
            </w:r>
          </w:p>
        </w:tc>
        <w:tc>
          <w:tcPr>
            <w:tcW w:w="5573" w:type="dxa"/>
          </w:tcPr>
          <w:p w:rsidR="00A5505D" w:rsidRDefault="00A5505D" w:rsidP="00A5505D">
            <w:pPr>
              <w:pStyle w:val="Normal11"/>
            </w:pPr>
            <w:r>
              <w:t>OprindeligBeløb angiver en fordrings oprindelige beløb, dvs. det beløb, som fordringen er oprettet med</w:t>
            </w:r>
          </w:p>
        </w:tc>
      </w:tr>
      <w:tr w:rsidR="00A5505D" w:rsidTr="00A5505D">
        <w:tc>
          <w:tcPr>
            <w:tcW w:w="2625" w:type="dxa"/>
          </w:tcPr>
          <w:p w:rsidR="00A5505D" w:rsidRDefault="00A5505D" w:rsidP="00A5505D">
            <w:pPr>
              <w:pStyle w:val="Normal11"/>
            </w:pPr>
            <w:r>
              <w:t>PeriodeFraDato</w:t>
            </w:r>
          </w:p>
        </w:tc>
        <w:tc>
          <w:tcPr>
            <w:tcW w:w="1797" w:type="dxa"/>
          </w:tcPr>
          <w:p w:rsidR="00A5505D" w:rsidRDefault="00A5505D" w:rsidP="00A5505D">
            <w:pPr>
              <w:pStyle w:val="Normal11"/>
            </w:pPr>
            <w:r>
              <w:t>Dato</w:t>
            </w:r>
            <w:r w:rsidR="00F061A6">
              <w:fldChar w:fldCharType="begin"/>
            </w:r>
            <w:r>
              <w:instrText xml:space="preserve"> XE "</w:instrText>
            </w:r>
            <w:r w:rsidRPr="00FE5D19">
              <w:instrText>Dato</w:instrText>
            </w:r>
            <w:r>
              <w:instrText xml:space="preserve">" </w:instrText>
            </w:r>
            <w:r w:rsidR="00F061A6">
              <w:fldChar w:fldCharType="end"/>
            </w:r>
          </w:p>
        </w:tc>
        <w:tc>
          <w:tcPr>
            <w:tcW w:w="5573" w:type="dxa"/>
          </w:tcPr>
          <w:p w:rsidR="00A5505D" w:rsidRDefault="00A5505D" w:rsidP="00A5505D">
            <w:pPr>
              <w:pStyle w:val="Normal11"/>
            </w:pPr>
            <w:r>
              <w:t>PeriodeFra er startdatoen for perioden, som en fordring vedrører. (Periode vil typisk være en angivelsesperiode)</w:t>
            </w:r>
          </w:p>
          <w:p w:rsidR="00A5505D" w:rsidRDefault="00A5505D" w:rsidP="00A5505D">
            <w:pPr>
              <w:pStyle w:val="Normal11"/>
            </w:pPr>
            <w:r>
              <w:t>For fordringer vedr. motor (DMR) vil PeriodeFra være det samme som afgiftsdækningsperioden.</w:t>
            </w:r>
          </w:p>
          <w:p w:rsidR="00A5505D" w:rsidRDefault="00A5505D" w:rsidP="00A5505D">
            <w:pPr>
              <w:pStyle w:val="Normal11"/>
            </w:pPr>
          </w:p>
        </w:tc>
      </w:tr>
      <w:tr w:rsidR="00A5505D" w:rsidTr="00A5505D">
        <w:tc>
          <w:tcPr>
            <w:tcW w:w="2625" w:type="dxa"/>
          </w:tcPr>
          <w:p w:rsidR="00A5505D" w:rsidRDefault="00A5505D" w:rsidP="00A5505D">
            <w:pPr>
              <w:pStyle w:val="Normal11"/>
            </w:pPr>
            <w:r>
              <w:t>PeriodeTilDato</w:t>
            </w:r>
          </w:p>
        </w:tc>
        <w:tc>
          <w:tcPr>
            <w:tcW w:w="1797" w:type="dxa"/>
          </w:tcPr>
          <w:p w:rsidR="00A5505D" w:rsidRDefault="00A5505D" w:rsidP="00A5505D">
            <w:pPr>
              <w:pStyle w:val="Normal11"/>
            </w:pPr>
            <w:r>
              <w:t>Dato</w:t>
            </w:r>
            <w:r w:rsidR="00F061A6">
              <w:fldChar w:fldCharType="begin"/>
            </w:r>
            <w:r>
              <w:instrText xml:space="preserve"> XE "</w:instrText>
            </w:r>
            <w:r w:rsidRPr="002A1C50">
              <w:instrText>Dato</w:instrText>
            </w:r>
            <w:r>
              <w:instrText xml:space="preserve">" </w:instrText>
            </w:r>
            <w:r w:rsidR="00F061A6">
              <w:fldChar w:fldCharType="end"/>
            </w:r>
          </w:p>
        </w:tc>
        <w:tc>
          <w:tcPr>
            <w:tcW w:w="5573" w:type="dxa"/>
          </w:tcPr>
          <w:p w:rsidR="00A5505D" w:rsidRDefault="00A5505D" w:rsidP="00A5505D">
            <w:pPr>
              <w:pStyle w:val="Normal11"/>
            </w:pPr>
            <w:r>
              <w:t>PeriodeFra er slutdatoen for perioden, som en fordring vedrører. (Periode vil typisk være en angivelsesperiode).</w:t>
            </w:r>
          </w:p>
          <w:p w:rsidR="00A5505D" w:rsidRDefault="00A5505D" w:rsidP="00A5505D">
            <w:pPr>
              <w:pStyle w:val="Normal11"/>
            </w:pPr>
            <w:r>
              <w:t>For fordringer vedr. motor (DMR) vil PeriodeFra være det samme som afgiftsdækningsperioden.</w:t>
            </w:r>
          </w:p>
          <w:p w:rsidR="00A5505D" w:rsidRDefault="00A5505D" w:rsidP="00A5505D">
            <w:pPr>
              <w:pStyle w:val="Normal11"/>
            </w:pPr>
          </w:p>
        </w:tc>
      </w:tr>
      <w:tr w:rsidR="00A5505D" w:rsidTr="00A5505D">
        <w:tc>
          <w:tcPr>
            <w:tcW w:w="2625" w:type="dxa"/>
          </w:tcPr>
          <w:p w:rsidR="00A5505D" w:rsidRDefault="00A5505D" w:rsidP="00A5505D">
            <w:pPr>
              <w:pStyle w:val="Normal11"/>
            </w:pPr>
            <w:r>
              <w:t>ModtagelseDato</w:t>
            </w:r>
          </w:p>
        </w:tc>
        <w:tc>
          <w:tcPr>
            <w:tcW w:w="1797" w:type="dxa"/>
          </w:tcPr>
          <w:p w:rsidR="00A5505D" w:rsidRDefault="00A5505D" w:rsidP="00A5505D">
            <w:pPr>
              <w:pStyle w:val="Normal11"/>
            </w:pPr>
            <w:r>
              <w:t>Dato</w:t>
            </w:r>
            <w:r w:rsidR="00F061A6">
              <w:fldChar w:fldCharType="begin"/>
            </w:r>
            <w:r>
              <w:instrText xml:space="preserve"> XE "</w:instrText>
            </w:r>
            <w:r w:rsidRPr="00491EEC">
              <w:instrText>Dato</w:instrText>
            </w:r>
            <w:r>
              <w:instrText xml:space="preserve">" </w:instrText>
            </w:r>
            <w:r w:rsidR="00F061A6">
              <w:fldChar w:fldCharType="end"/>
            </w:r>
          </w:p>
        </w:tc>
        <w:tc>
          <w:tcPr>
            <w:tcW w:w="5573" w:type="dxa"/>
          </w:tcPr>
          <w:p w:rsidR="00A5505D" w:rsidRDefault="00A5505D" w:rsidP="00A5505D">
            <w:pPr>
              <w:pStyle w:val="Normal11"/>
            </w:pPr>
            <w:r>
              <w:t>Modtagelsesdato er datoen for, hvornår en fordring er modtaget hos Fordringshaver.</w:t>
            </w:r>
          </w:p>
        </w:tc>
      </w:tr>
      <w:tr w:rsidR="00A5505D" w:rsidTr="00A5505D">
        <w:tc>
          <w:tcPr>
            <w:tcW w:w="2625" w:type="dxa"/>
          </w:tcPr>
          <w:p w:rsidR="00A5505D" w:rsidRDefault="00A5505D" w:rsidP="00A5505D">
            <w:pPr>
              <w:pStyle w:val="Normal11"/>
            </w:pPr>
            <w:r>
              <w:t>BogføringDato</w:t>
            </w:r>
          </w:p>
        </w:tc>
        <w:tc>
          <w:tcPr>
            <w:tcW w:w="1797" w:type="dxa"/>
          </w:tcPr>
          <w:p w:rsidR="00A5505D" w:rsidRDefault="00A5505D" w:rsidP="00A5505D">
            <w:pPr>
              <w:pStyle w:val="Normal11"/>
            </w:pPr>
            <w:r>
              <w:t>Dato</w:t>
            </w:r>
            <w:r w:rsidR="00F061A6">
              <w:fldChar w:fldCharType="begin"/>
            </w:r>
            <w:r>
              <w:instrText xml:space="preserve"> XE "</w:instrText>
            </w:r>
            <w:r w:rsidRPr="002F6266">
              <w:instrText>Dato</w:instrText>
            </w:r>
            <w:r>
              <w:instrText xml:space="preserve">" </w:instrText>
            </w:r>
            <w:r w:rsidR="00F061A6">
              <w:fldChar w:fldCharType="end"/>
            </w:r>
          </w:p>
        </w:tc>
        <w:tc>
          <w:tcPr>
            <w:tcW w:w="5573" w:type="dxa"/>
          </w:tcPr>
          <w:p w:rsidR="00A5505D" w:rsidRDefault="00A5505D" w:rsidP="00A5505D">
            <w:pPr>
              <w:pStyle w:val="Normal11"/>
            </w:pPr>
            <w:r>
              <w:t>Dato til identifikation af opkrævningsfordringens regnskabsperiode.</w:t>
            </w:r>
          </w:p>
        </w:tc>
      </w:tr>
      <w:tr w:rsidR="00A5505D" w:rsidTr="00A5505D">
        <w:tc>
          <w:tcPr>
            <w:tcW w:w="2625" w:type="dxa"/>
          </w:tcPr>
          <w:p w:rsidR="00A5505D" w:rsidRDefault="00A5505D" w:rsidP="00A5505D">
            <w:pPr>
              <w:pStyle w:val="Normal11"/>
            </w:pPr>
            <w:r>
              <w:t>SidsteRettidigBetalingDato</w:t>
            </w:r>
          </w:p>
        </w:tc>
        <w:tc>
          <w:tcPr>
            <w:tcW w:w="1797" w:type="dxa"/>
          </w:tcPr>
          <w:p w:rsidR="00A5505D" w:rsidRDefault="00A5505D" w:rsidP="00A5505D">
            <w:pPr>
              <w:pStyle w:val="Normal11"/>
            </w:pPr>
            <w:r>
              <w:t>Dato</w:t>
            </w:r>
            <w:r w:rsidR="00F061A6">
              <w:fldChar w:fldCharType="begin"/>
            </w:r>
            <w:r>
              <w:instrText xml:space="preserve"> XE "</w:instrText>
            </w:r>
            <w:r w:rsidRPr="008955EB">
              <w:instrText>Dato</w:instrText>
            </w:r>
            <w:r>
              <w:instrText xml:space="preserve">" </w:instrText>
            </w:r>
            <w:r w:rsidR="00F061A6">
              <w:fldChar w:fldCharType="end"/>
            </w:r>
          </w:p>
        </w:tc>
        <w:tc>
          <w:tcPr>
            <w:tcW w:w="5573" w:type="dxa"/>
          </w:tcPr>
          <w:p w:rsidR="00A5505D" w:rsidRDefault="00A5505D" w:rsidP="00A5505D">
            <w:pPr>
              <w:pStyle w:val="Normal11"/>
            </w:pPr>
            <w:r>
              <w:t>Sidste rettidige betalingsdato er den sidste frist for, hvornår en fordring skal være betalt.</w:t>
            </w:r>
          </w:p>
          <w:p w:rsidR="00A5505D" w:rsidRDefault="00A5505D" w:rsidP="00A5505D">
            <w:pPr>
              <w:pStyle w:val="Normal11"/>
            </w:pPr>
          </w:p>
          <w:p w:rsidR="00A5505D" w:rsidRDefault="00A5505D" w:rsidP="00A5505D">
            <w:pPr>
              <w:pStyle w:val="Normal11"/>
            </w:pPr>
            <w:r>
              <w:t>Sidste rettidig betalingsdato - også kaldet SRB - er den rentebærende dato, dvs. den dato, hvorfra der evt. skal beregnes rente.</w:t>
            </w:r>
          </w:p>
          <w:p w:rsidR="00A5505D" w:rsidRDefault="00A5505D" w:rsidP="00A5505D">
            <w:pPr>
              <w:pStyle w:val="Normal11"/>
            </w:pPr>
          </w:p>
          <w:p w:rsidR="00A5505D" w:rsidRDefault="00A5505D" w:rsidP="00A5505D">
            <w:pPr>
              <w:pStyle w:val="Normal11"/>
            </w:pPr>
            <w:r>
              <w:t>SidsteRettidigBetalingDato er ikke altid lig med ForfaldDato.</w:t>
            </w:r>
          </w:p>
        </w:tc>
      </w:tr>
      <w:tr w:rsidR="00A5505D" w:rsidTr="00A5505D">
        <w:tc>
          <w:tcPr>
            <w:tcW w:w="2625" w:type="dxa"/>
          </w:tcPr>
          <w:p w:rsidR="00A5505D" w:rsidRDefault="00A5505D" w:rsidP="00A5505D">
            <w:pPr>
              <w:pStyle w:val="Normal11"/>
            </w:pPr>
            <w:r>
              <w:t>FrigivelseDato</w:t>
            </w:r>
          </w:p>
        </w:tc>
        <w:tc>
          <w:tcPr>
            <w:tcW w:w="1797" w:type="dxa"/>
          </w:tcPr>
          <w:p w:rsidR="00A5505D" w:rsidRDefault="00A5505D" w:rsidP="00A5505D">
            <w:pPr>
              <w:pStyle w:val="Normal11"/>
            </w:pPr>
            <w:r>
              <w:t>Dato</w:t>
            </w:r>
            <w:r w:rsidR="00F061A6">
              <w:fldChar w:fldCharType="begin"/>
            </w:r>
            <w:r>
              <w:instrText xml:space="preserve"> XE "</w:instrText>
            </w:r>
            <w:r w:rsidRPr="0011206D">
              <w:instrText>Dato</w:instrText>
            </w:r>
            <w:r>
              <w:instrText xml:space="preserve">" </w:instrText>
            </w:r>
            <w:r w:rsidR="00F061A6">
              <w:fldChar w:fldCharType="end"/>
            </w:r>
          </w:p>
        </w:tc>
        <w:tc>
          <w:tcPr>
            <w:tcW w:w="5573" w:type="dxa"/>
          </w:tcPr>
          <w:p w:rsidR="00A5505D" w:rsidRDefault="00A5505D" w:rsidP="00A5505D">
            <w:pPr>
              <w:pStyle w:val="Normal11"/>
            </w:pPr>
            <w:r>
              <w:t xml:space="preserve">FrigivelseDato er datoen for, hvornår en negativ fordring skal eller er frigivet til at indgå i kontoens saldo. </w:t>
            </w:r>
          </w:p>
          <w:p w:rsidR="00A5505D" w:rsidRDefault="00A5505D" w:rsidP="00A5505D">
            <w:pPr>
              <w:pStyle w:val="Normal11"/>
            </w:pPr>
            <w:r>
              <w:t>Frigivelsesdatoen vil være lig med rentedato, da renten først skal beregnes, når beløbet er frigivet.</w:t>
            </w:r>
          </w:p>
        </w:tc>
      </w:tr>
      <w:tr w:rsidR="00A5505D" w:rsidTr="00A5505D">
        <w:tc>
          <w:tcPr>
            <w:tcW w:w="2625" w:type="dxa"/>
          </w:tcPr>
          <w:p w:rsidR="00A5505D" w:rsidRDefault="00A5505D" w:rsidP="00A5505D">
            <w:pPr>
              <w:pStyle w:val="Normal11"/>
            </w:pPr>
            <w:r>
              <w:t>ForfaldDato</w:t>
            </w:r>
          </w:p>
        </w:tc>
        <w:tc>
          <w:tcPr>
            <w:tcW w:w="1797" w:type="dxa"/>
          </w:tcPr>
          <w:p w:rsidR="00A5505D" w:rsidRDefault="00A5505D" w:rsidP="00A5505D">
            <w:pPr>
              <w:pStyle w:val="Normal11"/>
            </w:pPr>
            <w:r>
              <w:t>Dato</w:t>
            </w:r>
            <w:r w:rsidR="00F061A6">
              <w:fldChar w:fldCharType="begin"/>
            </w:r>
            <w:r>
              <w:instrText xml:space="preserve"> XE "</w:instrText>
            </w:r>
            <w:r w:rsidRPr="00F3463C">
              <w:instrText>Dato</w:instrText>
            </w:r>
            <w:r>
              <w:instrText xml:space="preserve">" </w:instrText>
            </w:r>
            <w:r w:rsidR="00F061A6">
              <w:fldChar w:fldCharType="end"/>
            </w:r>
          </w:p>
        </w:tc>
        <w:tc>
          <w:tcPr>
            <w:tcW w:w="5573" w:type="dxa"/>
          </w:tcPr>
          <w:p w:rsidR="00A5505D" w:rsidRDefault="00A5505D" w:rsidP="00A5505D">
            <w:pPr>
              <w:pStyle w:val="Normal11"/>
            </w:pPr>
            <w:r>
              <w:t>Forfaldsdato er tidspunktet, hvor en fordring forfalder til betaling.</w:t>
            </w:r>
          </w:p>
          <w:p w:rsidR="00A5505D" w:rsidRDefault="00A5505D" w:rsidP="00A5505D">
            <w:pPr>
              <w:pStyle w:val="Normal11"/>
            </w:pPr>
            <w:r>
              <w:t>En forfaldsdato er ikke altid lig med sidste rettidig betalingsdato. Eksempelvis kan forfaldsdatoen være den 1. i en kalendermåned, mens sidste rettidig betalingsdato kan være den 10. i forfaldsmåneden.</w:t>
            </w:r>
          </w:p>
          <w:p w:rsidR="00A5505D" w:rsidRDefault="00A5505D" w:rsidP="00A5505D">
            <w:pPr>
              <w:pStyle w:val="Normal11"/>
            </w:pPr>
          </w:p>
          <w:p w:rsidR="00A5505D" w:rsidRDefault="00A5505D" w:rsidP="00A5505D">
            <w:pPr>
              <w:pStyle w:val="Normal11"/>
            </w:pPr>
            <w:r>
              <w:t>Forfaldsdato vil være den dato, hvor en fordring kan indgå i kontoens saldo, hvis kunden (virksomhed eller borger) betaler fordringen (f.eks. skatten/afgiften) før SRB.</w:t>
            </w:r>
          </w:p>
        </w:tc>
      </w:tr>
      <w:tr w:rsidR="00A5505D" w:rsidTr="00A5505D">
        <w:tc>
          <w:tcPr>
            <w:tcW w:w="2625" w:type="dxa"/>
          </w:tcPr>
          <w:p w:rsidR="00A5505D" w:rsidRDefault="00A5505D" w:rsidP="00A5505D">
            <w:pPr>
              <w:pStyle w:val="Normal11"/>
            </w:pPr>
            <w:r>
              <w:t>RenteDato</w:t>
            </w:r>
          </w:p>
        </w:tc>
        <w:tc>
          <w:tcPr>
            <w:tcW w:w="1797" w:type="dxa"/>
          </w:tcPr>
          <w:p w:rsidR="00A5505D" w:rsidRDefault="00A5505D" w:rsidP="00A5505D">
            <w:pPr>
              <w:pStyle w:val="Normal11"/>
            </w:pPr>
            <w:r>
              <w:t>Dato</w:t>
            </w:r>
            <w:r w:rsidR="00F061A6">
              <w:fldChar w:fldCharType="begin"/>
            </w:r>
            <w:r>
              <w:instrText xml:space="preserve"> XE "</w:instrText>
            </w:r>
            <w:r w:rsidRPr="00EA7DA1">
              <w:instrText>Dato</w:instrText>
            </w:r>
            <w:r>
              <w:instrText xml:space="preserve">" </w:instrText>
            </w:r>
            <w:r w:rsidR="00F061A6">
              <w:fldChar w:fldCharType="end"/>
            </w:r>
          </w:p>
        </w:tc>
        <w:tc>
          <w:tcPr>
            <w:tcW w:w="5573" w:type="dxa"/>
          </w:tcPr>
          <w:p w:rsidR="00A5505D" w:rsidRDefault="00A5505D" w:rsidP="00A5505D">
            <w:pPr>
              <w:pStyle w:val="Normal11"/>
            </w:pPr>
            <w:r>
              <w:t xml:space="preserve">RenteDato er datoen for Fordringshavers sidste renteberegningsdato. Dvs. den dato for hvornår der sidst er beregnet renter på en given fordring. </w:t>
            </w:r>
          </w:p>
          <w:p w:rsidR="00A5505D" w:rsidRDefault="00A5505D" w:rsidP="00A5505D">
            <w:pPr>
              <w:pStyle w:val="Normal11"/>
            </w:pPr>
            <w:r>
              <w:t>Første gang der skal ske en renteberegning, er ud fra SidsteRettidigBetalingDato (SRB), som er den rentebærende dato. Efterfølgende sker en evt. renteberegning af saldoen fra den dato, hvor der sidst er sket rentetilskrivning.</w:t>
            </w:r>
          </w:p>
        </w:tc>
      </w:tr>
      <w:tr w:rsidR="00A5505D" w:rsidTr="00A5505D">
        <w:tc>
          <w:tcPr>
            <w:tcW w:w="2625" w:type="dxa"/>
          </w:tcPr>
          <w:p w:rsidR="00A5505D" w:rsidRDefault="00A5505D" w:rsidP="00A5505D">
            <w:pPr>
              <w:pStyle w:val="Normal11"/>
            </w:pPr>
            <w:r>
              <w:t>StiftelseDato</w:t>
            </w:r>
          </w:p>
        </w:tc>
        <w:tc>
          <w:tcPr>
            <w:tcW w:w="1797" w:type="dxa"/>
          </w:tcPr>
          <w:p w:rsidR="00A5505D" w:rsidRDefault="00A5505D" w:rsidP="00A5505D">
            <w:pPr>
              <w:pStyle w:val="Normal11"/>
            </w:pPr>
            <w:r>
              <w:t>Dato</w:t>
            </w:r>
            <w:r w:rsidR="00F061A6">
              <w:fldChar w:fldCharType="begin"/>
            </w:r>
            <w:r>
              <w:instrText xml:space="preserve"> XE "</w:instrText>
            </w:r>
            <w:r w:rsidRPr="00AC6AC7">
              <w:instrText>Dato</w:instrText>
            </w:r>
            <w:r>
              <w:instrText xml:space="preserve">" </w:instrText>
            </w:r>
            <w:r w:rsidR="00F061A6">
              <w:fldChar w:fldCharType="end"/>
            </w:r>
          </w:p>
        </w:tc>
        <w:tc>
          <w:tcPr>
            <w:tcW w:w="5573" w:type="dxa"/>
          </w:tcPr>
          <w:p w:rsidR="00A5505D" w:rsidRDefault="00A5505D" w:rsidP="00A5505D">
            <w:pPr>
              <w:pStyle w:val="Normal11"/>
            </w:pPr>
            <w:r>
              <w:t>Stiftelsestidspunktet er det tidspunkt, hvor en fordring er stiftet. Tidspunktet kan være forskelligt fra forfaldstidspunkt, periode og sidste rettidige betalingsdato.</w:t>
            </w:r>
          </w:p>
          <w:p w:rsidR="00A5505D" w:rsidRDefault="00A5505D" w:rsidP="00A5505D">
            <w:pPr>
              <w:pStyle w:val="Normal11"/>
            </w:pPr>
          </w:p>
          <w:p w:rsidR="00A5505D" w:rsidRDefault="00A5505D" w:rsidP="00A5505D">
            <w:pPr>
              <w:pStyle w:val="Normal11"/>
            </w:pPr>
            <w:r>
              <w:t>Eksempelvis har man for fordringstypen "restskat" stiftelsestidspunktet 31/12 2006, perioden vil være hele året 2006 og forfaldsdatoen vil være 1/9, 1/10 og 1/11 2007 og endeligt vil sidste rettidige betalingsdato være 20/9, 20/10 og 20/11 2007.</w:t>
            </w:r>
          </w:p>
        </w:tc>
      </w:tr>
      <w:tr w:rsidR="00A5505D" w:rsidTr="00A5505D">
        <w:tc>
          <w:tcPr>
            <w:tcW w:w="2625" w:type="dxa"/>
          </w:tcPr>
          <w:p w:rsidR="00A5505D" w:rsidRDefault="00A5505D" w:rsidP="00A5505D">
            <w:pPr>
              <w:pStyle w:val="Normal11"/>
            </w:pPr>
            <w:r>
              <w:t>ForældelseDato</w:t>
            </w:r>
          </w:p>
        </w:tc>
        <w:tc>
          <w:tcPr>
            <w:tcW w:w="1797" w:type="dxa"/>
          </w:tcPr>
          <w:p w:rsidR="00A5505D" w:rsidRDefault="00A5505D" w:rsidP="00A5505D">
            <w:pPr>
              <w:pStyle w:val="Normal11"/>
            </w:pPr>
            <w:r>
              <w:t>Dato</w:t>
            </w:r>
            <w:r w:rsidR="00F061A6">
              <w:fldChar w:fldCharType="begin"/>
            </w:r>
            <w:r>
              <w:instrText xml:space="preserve"> XE "</w:instrText>
            </w:r>
            <w:r w:rsidRPr="00490C25">
              <w:instrText>Dato</w:instrText>
            </w:r>
            <w:r>
              <w:instrText xml:space="preserve">" </w:instrText>
            </w:r>
            <w:r w:rsidR="00F061A6">
              <w:fldChar w:fldCharType="end"/>
            </w:r>
          </w:p>
        </w:tc>
        <w:tc>
          <w:tcPr>
            <w:tcW w:w="5573" w:type="dxa"/>
          </w:tcPr>
          <w:p w:rsidR="00A5505D" w:rsidRDefault="00A5505D" w:rsidP="00A5505D">
            <w:pPr>
              <w:pStyle w:val="Normal11"/>
            </w:pPr>
            <w:r>
              <w:t xml:space="preserve">Forældelsesdatoen er datoen for, hvornår en fordring er forældet og ikke længere kan inddrives eller opkræves. </w:t>
            </w:r>
          </w:p>
          <w:p w:rsidR="00A5505D" w:rsidRDefault="00A5505D" w:rsidP="00A5505D">
            <w:pPr>
              <w:pStyle w:val="Normal11"/>
            </w:pPr>
            <w:r>
              <w:t>Når forældelsesdatoen er overskredet, er det udtryk for en "afskreven fordring".</w:t>
            </w:r>
          </w:p>
        </w:tc>
      </w:tr>
      <w:tr w:rsidR="00A5505D" w:rsidTr="00A5505D">
        <w:tc>
          <w:tcPr>
            <w:tcW w:w="2625" w:type="dxa"/>
          </w:tcPr>
          <w:p w:rsidR="00A5505D" w:rsidRDefault="00A5505D" w:rsidP="00A5505D">
            <w:pPr>
              <w:pStyle w:val="Normal11"/>
            </w:pPr>
            <w:r>
              <w:t>ArkiveringDato</w:t>
            </w:r>
          </w:p>
        </w:tc>
        <w:tc>
          <w:tcPr>
            <w:tcW w:w="1797" w:type="dxa"/>
          </w:tcPr>
          <w:p w:rsidR="00A5505D" w:rsidRDefault="00A5505D" w:rsidP="00A5505D">
            <w:pPr>
              <w:pStyle w:val="Normal11"/>
            </w:pPr>
            <w:r>
              <w:t>Dato</w:t>
            </w:r>
            <w:r w:rsidR="00F061A6">
              <w:fldChar w:fldCharType="begin"/>
            </w:r>
            <w:r>
              <w:instrText xml:space="preserve"> XE "</w:instrText>
            </w:r>
            <w:r w:rsidRPr="00C97136">
              <w:instrText>Dato</w:instrText>
            </w:r>
            <w:r>
              <w:instrText xml:space="preserve">" </w:instrText>
            </w:r>
            <w:r w:rsidR="00F061A6">
              <w:fldChar w:fldCharType="end"/>
            </w:r>
          </w:p>
        </w:tc>
        <w:tc>
          <w:tcPr>
            <w:tcW w:w="5573" w:type="dxa"/>
          </w:tcPr>
          <w:p w:rsidR="00A5505D" w:rsidRDefault="00A5505D" w:rsidP="00A5505D">
            <w:pPr>
              <w:pStyle w:val="Normal11"/>
            </w:pPr>
            <w:r>
              <w:t>Arkiveringsdato er datoen for hvornår der skal ske arkivering af en fordring på kontoen. Følgende skal være opfyldt:</w:t>
            </w:r>
          </w:p>
          <w:p w:rsidR="00A5505D" w:rsidRDefault="00A5505D" w:rsidP="00A5505D">
            <w:pPr>
              <w:pStyle w:val="Normal11"/>
            </w:pPr>
          </w:p>
          <w:p w:rsidR="00A5505D" w:rsidRDefault="00A5505D" w:rsidP="00A5505D">
            <w:pPr>
              <w:pStyle w:val="Normal11"/>
            </w:pPr>
            <w:r>
              <w:t>1) dækkede eller afskrevne fordringer er ældre end 5 år</w:t>
            </w:r>
          </w:p>
          <w:p w:rsidR="00A5505D" w:rsidRDefault="00A5505D" w:rsidP="00A5505D">
            <w:pPr>
              <w:pStyle w:val="Normal11"/>
            </w:pPr>
            <w:r>
              <w:t>2) der har ikke været bevægelser til kontoen inden for de seneste 3 år.</w:t>
            </w:r>
          </w:p>
        </w:tc>
      </w:tr>
      <w:tr w:rsidR="00A5505D" w:rsidTr="00A5505D">
        <w:tc>
          <w:tcPr>
            <w:tcW w:w="2625" w:type="dxa"/>
          </w:tcPr>
          <w:p w:rsidR="00A5505D" w:rsidRDefault="00A5505D" w:rsidP="00A5505D">
            <w:pPr>
              <w:pStyle w:val="Normal11"/>
            </w:pPr>
            <w:r>
              <w:t>KorrektionDato</w:t>
            </w:r>
          </w:p>
        </w:tc>
        <w:tc>
          <w:tcPr>
            <w:tcW w:w="1797" w:type="dxa"/>
          </w:tcPr>
          <w:p w:rsidR="00A5505D" w:rsidRDefault="00A5505D" w:rsidP="00A5505D">
            <w:pPr>
              <w:pStyle w:val="Normal11"/>
            </w:pPr>
            <w:r>
              <w:t>Dato</w:t>
            </w:r>
            <w:r w:rsidR="00F061A6">
              <w:fldChar w:fldCharType="begin"/>
            </w:r>
            <w:r>
              <w:instrText xml:space="preserve"> XE "</w:instrText>
            </w:r>
            <w:r w:rsidRPr="00F831B6">
              <w:instrText>Dato</w:instrText>
            </w:r>
            <w:r>
              <w:instrText xml:space="preserve">" </w:instrText>
            </w:r>
            <w:r w:rsidR="00F061A6">
              <w:fldChar w:fldCharType="end"/>
            </w:r>
          </w:p>
        </w:tc>
        <w:tc>
          <w:tcPr>
            <w:tcW w:w="5573" w:type="dxa"/>
          </w:tcPr>
          <w:p w:rsidR="00A5505D" w:rsidRDefault="00A5505D" w:rsidP="00A5505D">
            <w:pPr>
              <w:pStyle w:val="Normal11"/>
            </w:pPr>
            <w:r>
              <w:t>Korrektionsdato er den faktiske dato for, hvornår en fordring er korrigeret.</w:t>
            </w:r>
          </w:p>
          <w:p w:rsidR="00A5505D" w:rsidRDefault="00A5505D" w:rsidP="00A5505D">
            <w:pPr>
              <w:pStyle w:val="Normal11"/>
            </w:pPr>
            <w:r>
              <w:t xml:space="preserve">Når fordringshaver oversender en korrektion (op- eller nedskrivning) til en fordring, skal korrektionsdatoen medsendes. </w:t>
            </w:r>
          </w:p>
          <w:p w:rsidR="00A5505D" w:rsidRDefault="00A5505D" w:rsidP="00A5505D">
            <w:pPr>
              <w:pStyle w:val="Normal11"/>
            </w:pPr>
            <w:r>
              <w:t>Korrektionsdatoen fungerer som ny rentevirkningsdato, dvs. ifølge renteberegningsreglen for fordringstypen skal renten tilbagerulles og genberegnes fra korrektionsdatoen.</w:t>
            </w:r>
          </w:p>
        </w:tc>
      </w:tr>
      <w:tr w:rsidR="00A5505D" w:rsidTr="00A5505D">
        <w:tc>
          <w:tcPr>
            <w:tcW w:w="2625" w:type="dxa"/>
          </w:tcPr>
          <w:p w:rsidR="00A5505D" w:rsidRDefault="00A5505D" w:rsidP="00A5505D">
            <w:pPr>
              <w:pStyle w:val="Normal11"/>
            </w:pPr>
            <w:r>
              <w:t>OverdragelseDato</w:t>
            </w:r>
          </w:p>
        </w:tc>
        <w:tc>
          <w:tcPr>
            <w:tcW w:w="1797" w:type="dxa"/>
          </w:tcPr>
          <w:p w:rsidR="00A5505D" w:rsidRDefault="00A5505D" w:rsidP="00A5505D">
            <w:pPr>
              <w:pStyle w:val="Normal11"/>
            </w:pPr>
            <w:r>
              <w:t>Dato</w:t>
            </w:r>
            <w:r w:rsidR="00F061A6">
              <w:fldChar w:fldCharType="begin"/>
            </w:r>
            <w:r>
              <w:instrText xml:space="preserve"> XE "</w:instrText>
            </w:r>
            <w:r w:rsidRPr="009A3B4C">
              <w:instrText>Dato</w:instrText>
            </w:r>
            <w:r>
              <w:instrText xml:space="preserve">" </w:instrText>
            </w:r>
            <w:r w:rsidR="00F061A6">
              <w:fldChar w:fldCharType="end"/>
            </w:r>
          </w:p>
        </w:tc>
        <w:tc>
          <w:tcPr>
            <w:tcW w:w="5573" w:type="dxa"/>
          </w:tcPr>
          <w:p w:rsidR="00A5505D" w:rsidRDefault="00A5505D" w:rsidP="00A5505D">
            <w:pPr>
              <w:pStyle w:val="Normal11"/>
            </w:pPr>
            <w:r>
              <w:t>Overdragelsesdato er datoen for hvornår fordringen er overdraget til inddrivelse.</w:t>
            </w:r>
          </w:p>
        </w:tc>
      </w:tr>
      <w:tr w:rsidR="00A5505D" w:rsidTr="00A5505D">
        <w:tc>
          <w:tcPr>
            <w:tcW w:w="2625" w:type="dxa"/>
          </w:tcPr>
          <w:p w:rsidR="00A5505D" w:rsidRDefault="00A5505D" w:rsidP="00A5505D">
            <w:pPr>
              <w:pStyle w:val="Normal11"/>
            </w:pPr>
            <w:r>
              <w:t>TilbagekaldelseDato</w:t>
            </w:r>
          </w:p>
        </w:tc>
        <w:tc>
          <w:tcPr>
            <w:tcW w:w="1797" w:type="dxa"/>
          </w:tcPr>
          <w:p w:rsidR="00A5505D" w:rsidRDefault="00A5505D" w:rsidP="00A5505D">
            <w:pPr>
              <w:pStyle w:val="Normal11"/>
            </w:pPr>
            <w:r>
              <w:t>Dato</w:t>
            </w:r>
            <w:r w:rsidR="00F061A6">
              <w:fldChar w:fldCharType="begin"/>
            </w:r>
            <w:r>
              <w:instrText xml:space="preserve"> XE "</w:instrText>
            </w:r>
            <w:r w:rsidRPr="00582BCA">
              <w:instrText>Dato</w:instrText>
            </w:r>
            <w:r>
              <w:instrText xml:space="preserve">" </w:instrText>
            </w:r>
            <w:r w:rsidR="00F061A6">
              <w:fldChar w:fldCharType="end"/>
            </w:r>
          </w:p>
        </w:tc>
        <w:tc>
          <w:tcPr>
            <w:tcW w:w="5573" w:type="dxa"/>
          </w:tcPr>
          <w:p w:rsidR="00A5505D" w:rsidRDefault="00A5505D" w:rsidP="00A5505D">
            <w:pPr>
              <w:pStyle w:val="Normal11"/>
            </w:pPr>
            <w:r>
              <w:t>Tilbagekaldelsesdato er datoen for, hvornår opkrævningsfordring er tilbagekaldt.</w:t>
            </w:r>
          </w:p>
        </w:tc>
      </w:tr>
      <w:tr w:rsidR="00A5505D" w:rsidTr="00A5505D">
        <w:tc>
          <w:tcPr>
            <w:tcW w:w="2625" w:type="dxa"/>
          </w:tcPr>
          <w:p w:rsidR="00A5505D" w:rsidRDefault="00A5505D" w:rsidP="00A5505D">
            <w:pPr>
              <w:pStyle w:val="Normal11"/>
            </w:pPr>
            <w:r>
              <w:t>KlarTilGodkendelseDato</w:t>
            </w:r>
          </w:p>
        </w:tc>
        <w:tc>
          <w:tcPr>
            <w:tcW w:w="1797" w:type="dxa"/>
          </w:tcPr>
          <w:p w:rsidR="00A5505D" w:rsidRDefault="00A5505D" w:rsidP="00A5505D">
            <w:pPr>
              <w:pStyle w:val="Normal11"/>
            </w:pPr>
            <w:r>
              <w:t>Dato</w:t>
            </w:r>
            <w:r w:rsidR="00F061A6">
              <w:fldChar w:fldCharType="begin"/>
            </w:r>
            <w:r>
              <w:instrText xml:space="preserve"> XE "</w:instrText>
            </w:r>
            <w:r w:rsidRPr="00907F0A">
              <w:instrText>Dato</w:instrText>
            </w:r>
            <w:r>
              <w:instrText xml:space="preserve">" </w:instrText>
            </w:r>
            <w:r w:rsidR="00F061A6">
              <w:fldChar w:fldCharType="end"/>
            </w:r>
          </w:p>
        </w:tc>
        <w:tc>
          <w:tcPr>
            <w:tcW w:w="5573" w:type="dxa"/>
          </w:tcPr>
          <w:p w:rsidR="00A5505D" w:rsidRDefault="00A5505D" w:rsidP="00A5505D">
            <w:pPr>
              <w:pStyle w:val="Normal11"/>
            </w:pPr>
            <w:r>
              <w:t>Dato for hvornår opkrævningsfordringen er sendt til godkendelse.</w:t>
            </w:r>
          </w:p>
        </w:tc>
      </w:tr>
      <w:tr w:rsidR="00A5505D" w:rsidTr="00A5505D">
        <w:tc>
          <w:tcPr>
            <w:tcW w:w="2625" w:type="dxa"/>
          </w:tcPr>
          <w:p w:rsidR="00A5505D" w:rsidRDefault="00A5505D" w:rsidP="00A5505D">
            <w:pPr>
              <w:pStyle w:val="Normal11"/>
            </w:pPr>
            <w:r>
              <w:t>RykkerNiveau</w:t>
            </w:r>
          </w:p>
        </w:tc>
        <w:tc>
          <w:tcPr>
            <w:tcW w:w="1797" w:type="dxa"/>
          </w:tcPr>
          <w:p w:rsidR="00A5505D" w:rsidRDefault="00A5505D" w:rsidP="00A5505D">
            <w:pPr>
              <w:pStyle w:val="Normal11"/>
            </w:pPr>
            <w:r>
              <w:t>Kode</w:t>
            </w:r>
            <w:r w:rsidR="00F061A6">
              <w:fldChar w:fldCharType="begin"/>
            </w:r>
            <w:r>
              <w:instrText xml:space="preserve"> XE "</w:instrText>
            </w:r>
            <w:r w:rsidRPr="006715DC">
              <w:instrText>Kode</w:instrText>
            </w:r>
            <w:r>
              <w:instrText xml:space="preserve">" </w:instrText>
            </w:r>
            <w:r w:rsidR="00F061A6">
              <w:fldChar w:fldCharType="end"/>
            </w:r>
          </w:p>
        </w:tc>
        <w:tc>
          <w:tcPr>
            <w:tcW w:w="5573" w:type="dxa"/>
          </w:tcPr>
          <w:p w:rsidR="00A5505D" w:rsidRDefault="00A5505D" w:rsidP="00A5505D">
            <w:pPr>
              <w:pStyle w:val="Normal11"/>
            </w:pPr>
            <w:r>
              <w:t xml:space="preserve">RykkerNiveau bestemmer hvilken handling, der skal foretages ved næste rykkerkørsel. Der er tale om flere rykkerniveauer pt. værdierne 1 og 2. </w:t>
            </w:r>
          </w:p>
          <w:p w:rsidR="00A5505D" w:rsidRDefault="00A5505D" w:rsidP="00A5505D">
            <w:pPr>
              <w:pStyle w:val="Normal11"/>
            </w:pPr>
            <w:r>
              <w:t>Rykkerniveau anvendes bl.a. til styring af overdragelse til inddrivelsesmyndigheden.</w:t>
            </w:r>
          </w:p>
        </w:tc>
      </w:tr>
      <w:tr w:rsidR="00A5505D" w:rsidTr="00A5505D">
        <w:tc>
          <w:tcPr>
            <w:tcW w:w="2625" w:type="dxa"/>
          </w:tcPr>
          <w:p w:rsidR="00A5505D" w:rsidRDefault="00A5505D" w:rsidP="00A5505D">
            <w:pPr>
              <w:pStyle w:val="Normal11"/>
            </w:pPr>
            <w:r>
              <w:t>OverdragelseStatus</w:t>
            </w:r>
          </w:p>
        </w:tc>
        <w:tc>
          <w:tcPr>
            <w:tcW w:w="1797" w:type="dxa"/>
          </w:tcPr>
          <w:p w:rsidR="00A5505D" w:rsidRDefault="00A5505D" w:rsidP="00A5505D">
            <w:pPr>
              <w:pStyle w:val="Normal11"/>
            </w:pPr>
            <w:r>
              <w:t>TekstKort</w:t>
            </w:r>
            <w:r w:rsidR="00F061A6">
              <w:fldChar w:fldCharType="begin"/>
            </w:r>
            <w:r>
              <w:instrText xml:space="preserve"> XE "</w:instrText>
            </w:r>
            <w:r w:rsidRPr="00E87B31">
              <w:instrText>TekstKort</w:instrText>
            </w:r>
            <w:r>
              <w:instrText xml:space="preserve">" </w:instrText>
            </w:r>
            <w:r w:rsidR="00F061A6">
              <w:fldChar w:fldCharType="end"/>
            </w:r>
          </w:p>
        </w:tc>
        <w:tc>
          <w:tcPr>
            <w:tcW w:w="5573" w:type="dxa"/>
          </w:tcPr>
          <w:p w:rsidR="00A5505D" w:rsidRDefault="00A5505D" w:rsidP="00A5505D">
            <w:pPr>
              <w:pStyle w:val="Normal11"/>
            </w:pPr>
            <w:r>
              <w:t>Angiver hvilken status, den pågældende opkrævningsfordring til inddrivelse har, fx "Frigivet til inddrivelse" eller "Fordring er fuldt betalt af kunden".</w:t>
            </w:r>
          </w:p>
          <w:p w:rsidR="00A5505D" w:rsidRDefault="00A5505D" w:rsidP="00A5505D">
            <w:pPr>
              <w:pStyle w:val="Normal11"/>
            </w:pP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 xml:space="preserve">Frigivet til inddrivelse </w:t>
            </w:r>
          </w:p>
          <w:p w:rsidR="00A5505D" w:rsidRDefault="00A5505D" w:rsidP="00A5505D">
            <w:pPr>
              <w:pStyle w:val="Normal11"/>
            </w:pPr>
            <w:r>
              <w:t xml:space="preserve">Overdraget til inddrivelse </w:t>
            </w:r>
          </w:p>
          <w:p w:rsidR="00A5505D" w:rsidRDefault="00A5505D" w:rsidP="00A5505D">
            <w:pPr>
              <w:pStyle w:val="Normal11"/>
            </w:pPr>
            <w:r>
              <w:t xml:space="preserve">Fordring betalt via inddrivelse </w:t>
            </w:r>
          </w:p>
          <w:p w:rsidR="00A5505D" w:rsidRDefault="00A5505D" w:rsidP="00A5505D">
            <w:pPr>
              <w:pStyle w:val="Normal11"/>
            </w:pPr>
            <w:r>
              <w:t xml:space="preserve">Fordring delvist betalt via inddrivelse </w:t>
            </w:r>
          </w:p>
          <w:p w:rsidR="00A5505D" w:rsidRDefault="00A5505D" w:rsidP="00A5505D">
            <w:pPr>
              <w:pStyle w:val="Normal11"/>
            </w:pPr>
            <w:r>
              <w:t xml:space="preserve">Overdragelse er tilbagekaldt </w:t>
            </w:r>
          </w:p>
          <w:p w:rsidR="00A5505D" w:rsidRDefault="00A5505D" w:rsidP="00A5505D">
            <w:pPr>
              <w:pStyle w:val="Normal11"/>
            </w:pPr>
            <w:r>
              <w:t xml:space="preserve">Overdragelse til inddrivelse mislykkedes </w:t>
            </w:r>
          </w:p>
          <w:p w:rsidR="00A5505D" w:rsidRDefault="00A5505D" w:rsidP="00A5505D">
            <w:pPr>
              <w:pStyle w:val="Normal11"/>
            </w:pPr>
            <w:r>
              <w:t xml:space="preserve">Fordring er fuldt betalt af kunden </w:t>
            </w:r>
          </w:p>
          <w:p w:rsidR="00A5505D" w:rsidRDefault="00A5505D" w:rsidP="00A5505D">
            <w:pPr>
              <w:pStyle w:val="Normal11"/>
            </w:pPr>
            <w:r>
              <w:t xml:space="preserve">Fordring er delvist betalt af kunde </w:t>
            </w:r>
          </w:p>
          <w:p w:rsidR="00A5505D" w:rsidRDefault="00A5505D" w:rsidP="00A5505D">
            <w:pPr>
              <w:pStyle w:val="Normal11"/>
            </w:pPr>
            <w:r>
              <w:t xml:space="preserve">Fordring er dækket </w:t>
            </w:r>
          </w:p>
          <w:p w:rsidR="00A5505D" w:rsidRPr="00A5505D" w:rsidRDefault="00A5505D" w:rsidP="00A5505D">
            <w:pPr>
              <w:pStyle w:val="Normal11"/>
            </w:pPr>
            <w:r>
              <w:t>Fordring er delvist dækket</w:t>
            </w:r>
          </w:p>
        </w:tc>
      </w:tr>
      <w:tr w:rsidR="00A5505D" w:rsidTr="00A5505D">
        <w:tc>
          <w:tcPr>
            <w:tcW w:w="2625" w:type="dxa"/>
          </w:tcPr>
          <w:p w:rsidR="00A5505D" w:rsidRDefault="00A5505D" w:rsidP="00A5505D">
            <w:pPr>
              <w:pStyle w:val="Normal11"/>
            </w:pPr>
            <w:r>
              <w:t>ErOpkrævetMarkering</w:t>
            </w:r>
          </w:p>
        </w:tc>
        <w:tc>
          <w:tcPr>
            <w:tcW w:w="1797" w:type="dxa"/>
          </w:tcPr>
          <w:p w:rsidR="00A5505D" w:rsidRDefault="00A5505D" w:rsidP="00A5505D">
            <w:pPr>
              <w:pStyle w:val="Normal11"/>
            </w:pPr>
            <w:r>
              <w:t>JaNej</w:t>
            </w:r>
            <w:r w:rsidR="00F061A6">
              <w:fldChar w:fldCharType="begin"/>
            </w:r>
            <w:r>
              <w:instrText xml:space="preserve"> XE "</w:instrText>
            </w:r>
            <w:r w:rsidRPr="00263813">
              <w:instrText>JaNej</w:instrText>
            </w:r>
            <w:r>
              <w:instrText xml:space="preserve">" </w:instrText>
            </w:r>
            <w:r w:rsidR="00F061A6">
              <w:fldChar w:fldCharType="end"/>
            </w:r>
          </w:p>
        </w:tc>
        <w:tc>
          <w:tcPr>
            <w:tcW w:w="5573" w:type="dxa"/>
          </w:tcPr>
          <w:p w:rsidR="00A5505D" w:rsidRDefault="00A5505D" w:rsidP="00A5505D">
            <w:pPr>
              <w:pStyle w:val="Normal11"/>
            </w:pPr>
            <w:r>
              <w:t>Markering af hvorvidt en opkrævningsfordring er opkrævet (værdien Ja) eller ej af afsendersystem. SKATs opkrævningssystem, DMO, skal kunne se, hvorvidt der skal dannes opkrævninger til kunden eller ej.</w:t>
            </w:r>
          </w:p>
        </w:tc>
      </w:tr>
      <w:tr w:rsidR="00A5505D" w:rsidTr="00A5505D">
        <w:tc>
          <w:tcPr>
            <w:tcW w:w="2625" w:type="dxa"/>
          </w:tcPr>
          <w:p w:rsidR="00A5505D" w:rsidRDefault="00A5505D" w:rsidP="00A5505D">
            <w:pPr>
              <w:pStyle w:val="Normal11"/>
            </w:pPr>
            <w:r>
              <w:t>Kommentar</w:t>
            </w:r>
          </w:p>
        </w:tc>
        <w:tc>
          <w:tcPr>
            <w:tcW w:w="1797" w:type="dxa"/>
          </w:tcPr>
          <w:p w:rsidR="00A5505D" w:rsidRDefault="00A5505D" w:rsidP="00A5505D">
            <w:pPr>
              <w:pStyle w:val="Normal11"/>
            </w:pPr>
            <w:r>
              <w:t>TekstLang</w:t>
            </w:r>
            <w:r w:rsidR="00F061A6">
              <w:fldChar w:fldCharType="begin"/>
            </w:r>
            <w:r>
              <w:instrText xml:space="preserve"> XE "</w:instrText>
            </w:r>
            <w:r w:rsidRPr="001C1B2F">
              <w:instrText>TekstLang</w:instrText>
            </w:r>
            <w:r>
              <w:instrText xml:space="preserve">" </w:instrText>
            </w:r>
            <w:r w:rsidR="00F061A6">
              <w:fldChar w:fldCharType="end"/>
            </w:r>
          </w:p>
        </w:tc>
        <w:tc>
          <w:tcPr>
            <w:tcW w:w="5573" w:type="dxa"/>
          </w:tcPr>
          <w:p w:rsidR="00A5505D" w:rsidRDefault="00A5505D" w:rsidP="00A5505D">
            <w:pPr>
              <w:pStyle w:val="Normal11"/>
            </w:pPr>
            <w:r>
              <w:t>Kan anvendes supplerende fri oplysning vedrørende den konkrete fordring.</w:t>
            </w:r>
          </w:p>
        </w:tc>
      </w:tr>
      <w:tr w:rsidR="00A5505D" w:rsidTr="00A5505D">
        <w:tc>
          <w:tcPr>
            <w:tcW w:w="2625" w:type="dxa"/>
          </w:tcPr>
          <w:p w:rsidR="00A5505D" w:rsidRDefault="00A5505D" w:rsidP="00A5505D">
            <w:pPr>
              <w:pStyle w:val="Normal11"/>
            </w:pPr>
            <w:r>
              <w:t>Art</w:t>
            </w:r>
          </w:p>
        </w:tc>
        <w:tc>
          <w:tcPr>
            <w:tcW w:w="1797" w:type="dxa"/>
          </w:tcPr>
          <w:p w:rsidR="00A5505D" w:rsidRDefault="00A5505D" w:rsidP="00A5505D">
            <w:pPr>
              <w:pStyle w:val="Normal11"/>
            </w:pPr>
            <w:r>
              <w:t>FordringArt</w:t>
            </w:r>
            <w:r w:rsidR="00F061A6">
              <w:fldChar w:fldCharType="begin"/>
            </w:r>
            <w:r>
              <w:instrText xml:space="preserve"> XE "</w:instrText>
            </w:r>
            <w:r w:rsidRPr="006212BA">
              <w:instrText>FordringArt</w:instrText>
            </w:r>
            <w:r>
              <w:instrText xml:space="preserve">" </w:instrText>
            </w:r>
            <w:r w:rsidR="00F061A6">
              <w:fldChar w:fldCharType="end"/>
            </w:r>
          </w:p>
        </w:tc>
        <w:tc>
          <w:tcPr>
            <w:tcW w:w="5573" w:type="dxa"/>
          </w:tcPr>
          <w:p w:rsidR="00A5505D" w:rsidRDefault="00A5505D" w:rsidP="00A5505D">
            <w:pPr>
              <w:pStyle w:val="Normal11"/>
            </w:pPr>
            <w:r>
              <w:t>En fordrings overordnede art/kategori:</w:t>
            </w:r>
          </w:p>
          <w:p w:rsidR="00A5505D" w:rsidRDefault="00A5505D" w:rsidP="00A5505D">
            <w:pPr>
              <w:pStyle w:val="Normal11"/>
            </w:pPr>
          </w:p>
          <w:p w:rsidR="00A5505D" w:rsidRDefault="00A5505D" w:rsidP="00A5505D">
            <w:pPr>
              <w:pStyle w:val="Normal11"/>
            </w:pPr>
            <w:r>
              <w:t>- Ordinær opkrævningsfordring</w:t>
            </w:r>
          </w:p>
          <w:p w:rsidR="00A5505D" w:rsidRDefault="00A5505D" w:rsidP="00A5505D">
            <w:pPr>
              <w:pStyle w:val="Normal11"/>
            </w:pPr>
            <w:r>
              <w:t>- Efterangivet opkrævningsfordring (Efterangivelse)</w:t>
            </w:r>
          </w:p>
          <w:p w:rsidR="00A5505D" w:rsidRDefault="00A5505D" w:rsidP="00A5505D">
            <w:pPr>
              <w:pStyle w:val="Normal11"/>
            </w:pPr>
            <w:r>
              <w:t>- Foreløbig Fastsættelse (FF)</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Default="00A5505D" w:rsidP="00A5505D">
            <w:pPr>
              <w:pStyle w:val="Normal11"/>
            </w:pPr>
            <w:r>
              <w:t>Ordinær</w:t>
            </w:r>
          </w:p>
          <w:p w:rsidR="00A5505D" w:rsidRDefault="00A5505D" w:rsidP="00A5505D">
            <w:pPr>
              <w:pStyle w:val="Normal11"/>
            </w:pPr>
            <w:r>
              <w:t>Foreløbig</w:t>
            </w:r>
          </w:p>
          <w:p w:rsidR="00A5505D" w:rsidRPr="00A5505D" w:rsidRDefault="00A5505D" w:rsidP="00A5505D">
            <w:pPr>
              <w:pStyle w:val="Normal11"/>
            </w:pPr>
            <w:r>
              <w:t>Eftergivelse</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p>
        </w:tc>
        <w:tc>
          <w:tcPr>
            <w:tcW w:w="2398" w:type="dxa"/>
          </w:tcPr>
          <w:p w:rsidR="00A5505D" w:rsidRDefault="00A5505D" w:rsidP="00A5505D">
            <w:pPr>
              <w:pStyle w:val="Normal11"/>
            </w:pPr>
            <w:r>
              <w:t>OpkrævningFordring(0..*)</w:t>
            </w:r>
          </w:p>
          <w:p w:rsidR="00A5505D" w:rsidRDefault="00A5505D" w:rsidP="00A5505D">
            <w:pPr>
              <w:pStyle w:val="Normal11"/>
            </w:pPr>
            <w:r>
              <w:t>Saldo(0..1)</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OpkrævningFordring(0..*)</w:t>
            </w:r>
          </w:p>
          <w:p w:rsidR="00A5505D" w:rsidRDefault="00A5505D" w:rsidP="00A5505D">
            <w:pPr>
              <w:pStyle w:val="Normal11"/>
            </w:pPr>
            <w:r>
              <w:t>ValutaOplysning(1..*)</w:t>
            </w:r>
          </w:p>
        </w:tc>
        <w:tc>
          <w:tcPr>
            <w:tcW w:w="5879" w:type="dxa"/>
          </w:tcPr>
          <w:p w:rsidR="00A5505D" w:rsidRDefault="00A5505D" w:rsidP="00A5505D">
            <w:pPr>
              <w:pStyle w:val="Normal11"/>
            </w:pPr>
            <w:r>
              <w:t>En fordring kan have et beløb</w:t>
            </w:r>
          </w:p>
        </w:tc>
      </w:tr>
      <w:tr w:rsidR="00A5505D" w:rsidTr="00A5505D">
        <w:tc>
          <w:tcPr>
            <w:tcW w:w="1667" w:type="dxa"/>
          </w:tcPr>
          <w:p w:rsidR="00A5505D" w:rsidRDefault="00A5505D" w:rsidP="00A5505D">
            <w:pPr>
              <w:pStyle w:val="Normal11"/>
            </w:pPr>
            <w:r>
              <w:t>kan have påløbet rente</w:t>
            </w:r>
          </w:p>
        </w:tc>
        <w:tc>
          <w:tcPr>
            <w:tcW w:w="2398" w:type="dxa"/>
          </w:tcPr>
          <w:p w:rsidR="00A5505D" w:rsidRDefault="00A5505D" w:rsidP="00A5505D">
            <w:pPr>
              <w:pStyle w:val="Normal11"/>
            </w:pPr>
            <w:r>
              <w:t>OpkrævningFordring(0..*)</w:t>
            </w:r>
          </w:p>
          <w:p w:rsidR="00A5505D" w:rsidRDefault="00A5505D" w:rsidP="00A5505D">
            <w:pPr>
              <w:pStyle w:val="Normal11"/>
            </w:pPr>
            <w:r>
              <w:t>OpkrævningFordring(1..*)</w:t>
            </w:r>
          </w:p>
        </w:tc>
        <w:tc>
          <w:tcPr>
            <w:tcW w:w="5879" w:type="dxa"/>
          </w:tcPr>
          <w:p w:rsidR="00A5505D" w:rsidRDefault="00A5505D" w:rsidP="00A5505D">
            <w:pPr>
              <w:pStyle w:val="Normal11"/>
            </w:pPr>
            <w:r>
              <w:t>Påløbne renter på fordringens hovedstol bliver deres egen fordring med reference til den fordring, de er opstået på baggrund af.</w:t>
            </w:r>
          </w:p>
        </w:tc>
      </w:tr>
      <w:tr w:rsidR="00A5505D" w:rsidTr="00A5505D">
        <w:tc>
          <w:tcPr>
            <w:tcW w:w="1667" w:type="dxa"/>
          </w:tcPr>
          <w:p w:rsidR="00A5505D" w:rsidRDefault="00A5505D" w:rsidP="00A5505D">
            <w:pPr>
              <w:pStyle w:val="Normal11"/>
            </w:pPr>
            <w:r>
              <w:t>Indestående på</w:t>
            </w:r>
          </w:p>
        </w:tc>
        <w:tc>
          <w:tcPr>
            <w:tcW w:w="2398" w:type="dxa"/>
          </w:tcPr>
          <w:p w:rsidR="00A5505D" w:rsidRDefault="00A5505D" w:rsidP="00A5505D">
            <w:pPr>
              <w:pStyle w:val="Normal11"/>
            </w:pPr>
            <w:r>
              <w:t>OpkrævningFordring(0..*)</w:t>
            </w:r>
          </w:p>
          <w:p w:rsidR="00A5505D" w:rsidRDefault="00A5505D" w:rsidP="00A5505D">
            <w:pPr>
              <w:pStyle w:val="Normal11"/>
            </w:pPr>
            <w:r>
              <w:t>OpkrævningKonto(1..*)</w:t>
            </w:r>
          </w:p>
        </w:tc>
        <w:tc>
          <w:tcPr>
            <w:tcW w:w="5879" w:type="dxa"/>
          </w:tcPr>
          <w:p w:rsidR="00A5505D" w:rsidRDefault="00A5505D" w:rsidP="00A5505D">
            <w:pPr>
              <w:pStyle w:val="Normal11"/>
            </w:pPr>
            <w:r>
              <w:t>Fordringen indgår i saldoen på kontoen, og opgøres derved.</w:t>
            </w:r>
          </w:p>
          <w:p w:rsidR="00A5505D" w:rsidRDefault="00A5505D" w:rsidP="00A5505D">
            <w:pPr>
              <w:pStyle w:val="Normal11"/>
            </w:pPr>
            <w:r>
              <w:t>En fordring kan vises på flere kunders konti i fald, at kunderne alle hæfter for den samme fordring. Det afhænger af fordringens hæftelsesform og kundens hæftelsesprocent samt hæftelsesprioritet.</w:t>
            </w:r>
          </w:p>
          <w:p w:rsidR="00A5505D" w:rsidRDefault="00A5505D" w:rsidP="00A5505D">
            <w:pPr>
              <w:pStyle w:val="Normal11"/>
            </w:pPr>
          </w:p>
        </w:tc>
      </w:tr>
      <w:tr w:rsidR="00A5505D" w:rsidTr="00A5505D">
        <w:tc>
          <w:tcPr>
            <w:tcW w:w="1667" w:type="dxa"/>
          </w:tcPr>
          <w:p w:rsidR="00A5505D" w:rsidRDefault="00A5505D" w:rsidP="00A5505D">
            <w:pPr>
              <w:pStyle w:val="Normal11"/>
            </w:pPr>
            <w:r>
              <w:t>er af typen</w:t>
            </w:r>
          </w:p>
        </w:tc>
        <w:tc>
          <w:tcPr>
            <w:tcW w:w="2398" w:type="dxa"/>
          </w:tcPr>
          <w:p w:rsidR="00A5505D" w:rsidRDefault="00A5505D" w:rsidP="00A5505D">
            <w:pPr>
              <w:pStyle w:val="Normal11"/>
            </w:pPr>
            <w:r>
              <w:t>OpkrævningFordring(0..*)</w:t>
            </w:r>
          </w:p>
          <w:p w:rsidR="00A5505D" w:rsidRDefault="00A5505D" w:rsidP="00A5505D">
            <w:pPr>
              <w:pStyle w:val="Normal11"/>
            </w:pPr>
            <w:r>
              <w:t>OpkrævningFordringType(1)</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dækker fordring</w:t>
            </w:r>
          </w:p>
        </w:tc>
        <w:tc>
          <w:tcPr>
            <w:tcW w:w="2398" w:type="dxa"/>
          </w:tcPr>
          <w:p w:rsidR="00A5505D" w:rsidRDefault="00A5505D" w:rsidP="00A5505D">
            <w:pPr>
              <w:pStyle w:val="Normal11"/>
            </w:pPr>
            <w:r>
              <w:t>OpkrævningIndbetaling(0..*)</w:t>
            </w:r>
          </w:p>
          <w:p w:rsidR="00A5505D" w:rsidRDefault="00A5505D" w:rsidP="00A5505D">
            <w:pPr>
              <w:pStyle w:val="Normal11"/>
            </w:pPr>
            <w:r>
              <w:t>OpkrævningFordring(1..*)</w:t>
            </w:r>
          </w:p>
          <w:p w:rsidR="00A5505D" w:rsidRDefault="00A5505D" w:rsidP="00A5505D">
            <w:pPr>
              <w:pStyle w:val="Normal11"/>
            </w:pPr>
            <w:r>
              <w:t xml:space="preserve"> via OpkrævningFordringDækning</w:t>
            </w:r>
          </w:p>
        </w:tc>
        <w:tc>
          <w:tcPr>
            <w:tcW w:w="5879" w:type="dxa"/>
          </w:tcPr>
          <w:p w:rsidR="00A5505D" w:rsidRDefault="00A5505D" w:rsidP="00A5505D">
            <w:pPr>
              <w:pStyle w:val="Normal11"/>
            </w:pPr>
            <w:r>
              <w:t>En indbetaling kan anvendes til at dække eventuelle fordringer.</w:t>
            </w:r>
          </w:p>
        </w:tc>
      </w:tr>
      <w:tr w:rsidR="00A5505D" w:rsidTr="00A5505D">
        <w:tc>
          <w:tcPr>
            <w:tcW w:w="1667" w:type="dxa"/>
          </w:tcPr>
          <w:p w:rsidR="00A5505D" w:rsidRDefault="00A5505D" w:rsidP="00A5505D">
            <w:pPr>
              <w:pStyle w:val="Normal11"/>
            </w:pPr>
            <w:r>
              <w:t>har udestående i form af</w:t>
            </w:r>
          </w:p>
        </w:tc>
        <w:tc>
          <w:tcPr>
            <w:tcW w:w="2398" w:type="dxa"/>
          </w:tcPr>
          <w:p w:rsidR="00A5505D" w:rsidRDefault="00A5505D" w:rsidP="00A5505D">
            <w:pPr>
              <w:pStyle w:val="Normal11"/>
            </w:pPr>
            <w:r>
              <w:t>Kunde(1)</w:t>
            </w:r>
          </w:p>
          <w:p w:rsidR="00A5505D" w:rsidRDefault="00A5505D" w:rsidP="00A5505D">
            <w:pPr>
              <w:pStyle w:val="Normal11"/>
            </w:pPr>
            <w:r>
              <w:t>OpkrævningFordring(0..*)</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778" w:name="_Toc266364044"/>
      <w:bookmarkStart w:id="1779" w:name="_Toc265233846"/>
      <w:r>
        <w:t>OpkrævningFordringDækning</w:t>
      </w:r>
      <w:bookmarkEnd w:id="1778"/>
      <w:bookmarkEnd w:id="1779"/>
    </w:p>
    <w:p w:rsidR="00A5505D" w:rsidRDefault="00A5505D" w:rsidP="00A5505D">
      <w:pPr>
        <w:pStyle w:val="Normal11"/>
      </w:pPr>
      <w:r>
        <w:t>Dokumentation for, at en fordring er dækket. Dette er fordelingen af indbetalingerne til at dække fordringer. Her angives, hvilken fordring er dækket af hvilken indbetaling, og hvilken indbetaling der dækker hvilken fordring.</w:t>
      </w:r>
    </w:p>
    <w:p w:rsidR="00A5505D" w:rsidRDefault="00A5505D" w:rsidP="00A5505D">
      <w:pPr>
        <w:pStyle w:val="Normal11"/>
      </w:pPr>
    </w:p>
    <w:p w:rsidR="00A5505D" w:rsidRDefault="00A5505D" w:rsidP="00A5505D">
      <w:pPr>
        <w:pStyle w:val="Normal11"/>
      </w:pPr>
      <w:r>
        <w:t>Det er også her, der sker en om- eller modpostering mellem en indbetaling og evt. fordringer. Det sker i henhold til reglerne for dækningsrækkefølge (FIFO).</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Beløb</w:t>
            </w:r>
          </w:p>
        </w:tc>
        <w:tc>
          <w:tcPr>
            <w:tcW w:w="1797" w:type="dxa"/>
          </w:tcPr>
          <w:p w:rsidR="00A5505D" w:rsidRDefault="00A5505D" w:rsidP="00A5505D">
            <w:pPr>
              <w:pStyle w:val="Normal11"/>
            </w:pPr>
            <w:r>
              <w:t>Beløb</w:t>
            </w:r>
            <w:r w:rsidR="00F061A6">
              <w:fldChar w:fldCharType="begin"/>
            </w:r>
            <w:r>
              <w:instrText xml:space="preserve"> XE "</w:instrText>
            </w:r>
            <w:r w:rsidRPr="008212A0">
              <w:instrText>Beløb</w:instrText>
            </w:r>
            <w:r>
              <w:instrText xml:space="preserve">" </w:instrText>
            </w:r>
            <w:r w:rsidR="00F061A6">
              <w:fldChar w:fldCharType="end"/>
            </w:r>
          </w:p>
        </w:tc>
        <w:tc>
          <w:tcPr>
            <w:tcW w:w="5573" w:type="dxa"/>
          </w:tcPr>
          <w:p w:rsidR="00A5505D" w:rsidRDefault="00A5505D" w:rsidP="00A5505D">
            <w:pPr>
              <w:pStyle w:val="Normal11"/>
            </w:pPr>
            <w:r>
              <w:t>Beløbet som fordringen er dækket med, dvs. hvis fordringen er på 1000 kr. og indbetalingen er på 500 kr., så er FordringDækningBeløb 500 kr.</w:t>
            </w:r>
          </w:p>
        </w:tc>
      </w:tr>
      <w:tr w:rsidR="00A5505D" w:rsidTr="00A5505D">
        <w:tc>
          <w:tcPr>
            <w:tcW w:w="2625" w:type="dxa"/>
          </w:tcPr>
          <w:p w:rsidR="00A5505D" w:rsidRDefault="00A5505D" w:rsidP="00A5505D">
            <w:pPr>
              <w:pStyle w:val="Normal11"/>
            </w:pPr>
            <w:r>
              <w:t>Dato</w:t>
            </w:r>
          </w:p>
        </w:tc>
        <w:tc>
          <w:tcPr>
            <w:tcW w:w="1797" w:type="dxa"/>
          </w:tcPr>
          <w:p w:rsidR="00A5505D" w:rsidRDefault="00A5505D" w:rsidP="00A5505D">
            <w:pPr>
              <w:pStyle w:val="Normal11"/>
            </w:pPr>
            <w:r>
              <w:t>Dato</w:t>
            </w:r>
            <w:r w:rsidR="00F061A6">
              <w:fldChar w:fldCharType="begin"/>
            </w:r>
            <w:r>
              <w:instrText xml:space="preserve"> XE "</w:instrText>
            </w:r>
            <w:r w:rsidRPr="00E56B2F">
              <w:instrText>Dato</w:instrText>
            </w:r>
            <w:r>
              <w:instrText xml:space="preserve">" </w:instrText>
            </w:r>
            <w:r w:rsidR="00F061A6">
              <w:fldChar w:fldCharType="end"/>
            </w:r>
          </w:p>
        </w:tc>
        <w:tc>
          <w:tcPr>
            <w:tcW w:w="5573" w:type="dxa"/>
          </w:tcPr>
          <w:p w:rsidR="00A5505D" w:rsidRDefault="00A5505D" w:rsidP="00A5505D">
            <w:pPr>
              <w:pStyle w:val="Normal11"/>
            </w:pPr>
            <w:r>
              <w:t>Datoen hvor fordringen er dækket med et givet beløb.</w:t>
            </w:r>
          </w:p>
        </w:tc>
      </w:tr>
      <w:tr w:rsidR="00A5505D" w:rsidTr="00A5505D">
        <w:tc>
          <w:tcPr>
            <w:tcW w:w="2625" w:type="dxa"/>
          </w:tcPr>
          <w:p w:rsidR="00A5505D" w:rsidRDefault="00A5505D" w:rsidP="00A5505D">
            <w:pPr>
              <w:pStyle w:val="Normal11"/>
            </w:pPr>
            <w:r>
              <w:t>Forslag</w:t>
            </w:r>
          </w:p>
        </w:tc>
        <w:tc>
          <w:tcPr>
            <w:tcW w:w="1797" w:type="dxa"/>
          </w:tcPr>
          <w:p w:rsidR="00A5505D" w:rsidRDefault="00A5505D" w:rsidP="00A5505D">
            <w:pPr>
              <w:pStyle w:val="Normal11"/>
            </w:pPr>
            <w:r>
              <w:t>Tekst300</w:t>
            </w:r>
            <w:r w:rsidR="00F061A6">
              <w:fldChar w:fldCharType="begin"/>
            </w:r>
            <w:r>
              <w:instrText xml:space="preserve"> XE "</w:instrText>
            </w:r>
            <w:r w:rsidRPr="00FA77CB">
              <w:instrText>Tekst300</w:instrText>
            </w:r>
            <w:r>
              <w:instrText xml:space="preserve">" </w:instrText>
            </w:r>
            <w:r w:rsidR="00F061A6">
              <w:fldChar w:fldCharType="end"/>
            </w:r>
          </w:p>
        </w:tc>
        <w:tc>
          <w:tcPr>
            <w:tcW w:w="5573" w:type="dxa"/>
          </w:tcPr>
          <w:p w:rsidR="00A5505D" w:rsidRDefault="00A5505D" w:rsidP="00A5505D">
            <w:pPr>
              <w:pStyle w:val="Normal11"/>
            </w:pPr>
            <w:r>
              <w:t>I visse tilfælde vil man inden gennemførelse af fordringsdækningen opstille et forslag, som en aktør kan tage stilling til.</w:t>
            </w:r>
          </w:p>
        </w:tc>
      </w:tr>
      <w:tr w:rsidR="00A5505D" w:rsidTr="00A5505D">
        <w:tc>
          <w:tcPr>
            <w:tcW w:w="2625" w:type="dxa"/>
          </w:tcPr>
          <w:p w:rsidR="00A5505D" w:rsidRDefault="00A5505D" w:rsidP="00A5505D">
            <w:pPr>
              <w:pStyle w:val="Normal11"/>
            </w:pPr>
            <w:r>
              <w:t>Årsag</w:t>
            </w:r>
          </w:p>
        </w:tc>
        <w:tc>
          <w:tcPr>
            <w:tcW w:w="1797" w:type="dxa"/>
          </w:tcPr>
          <w:p w:rsidR="00A5505D" w:rsidRDefault="00A5505D" w:rsidP="00A5505D">
            <w:pPr>
              <w:pStyle w:val="Normal11"/>
            </w:pPr>
            <w:r>
              <w:t>Tekst25</w:t>
            </w:r>
            <w:r w:rsidR="00F061A6">
              <w:fldChar w:fldCharType="begin"/>
            </w:r>
            <w:r>
              <w:instrText xml:space="preserve"> XE "</w:instrText>
            </w:r>
            <w:r w:rsidRPr="00AB293D">
              <w:instrText>Tekst25</w:instrText>
            </w:r>
            <w:r>
              <w:instrText xml:space="preserve">" </w:instrText>
            </w:r>
            <w:r w:rsidR="00F061A6">
              <w:fldChar w:fldCharType="end"/>
            </w:r>
          </w:p>
        </w:tc>
        <w:tc>
          <w:tcPr>
            <w:tcW w:w="5573" w:type="dxa"/>
          </w:tcPr>
          <w:p w:rsidR="00A5505D" w:rsidRDefault="00A5505D" w:rsidP="00A5505D">
            <w:pPr>
              <w:pStyle w:val="Normal11"/>
            </w:pPr>
            <w:r>
              <w:t>Forklarer hvorledes et beløb er dækket/omfordelt. Der gives mulighed for at vælge mellem en række faste tekster.</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780" w:name="_Toc266364045"/>
      <w:bookmarkStart w:id="1781" w:name="_Toc265233847"/>
      <w:r>
        <w:t>OpkrævningFordringType</w:t>
      </w:r>
      <w:bookmarkEnd w:id="1780"/>
      <w:bookmarkEnd w:id="1781"/>
    </w:p>
    <w:p w:rsidR="00A5505D" w:rsidRDefault="00A5505D" w:rsidP="00A5505D">
      <w:pPr>
        <w:pStyle w:val="Normal11"/>
      </w:pPr>
      <w:r>
        <w:t xml:space="preserve">Typen af fordring, som fx kan være moms halvår, moms halvår FF eller gebyr. </w:t>
      </w:r>
    </w:p>
    <w:p w:rsidR="00A5505D" w:rsidRDefault="00A5505D" w:rsidP="00A5505D">
      <w:pPr>
        <w:pStyle w:val="Normal11"/>
      </w:pPr>
    </w:p>
    <w:p w:rsidR="00A5505D" w:rsidRDefault="00A5505D" w:rsidP="00A5505D">
      <w:pPr>
        <w:pStyle w:val="Normal11"/>
      </w:pPr>
      <w:r>
        <w:t>For hver fordringstype er der forskellige regelsæt, som er med til at definere, hvordan en konkret fordring skal behandles.</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Navn</w:t>
            </w:r>
          </w:p>
        </w:tc>
        <w:tc>
          <w:tcPr>
            <w:tcW w:w="1797" w:type="dxa"/>
          </w:tcPr>
          <w:p w:rsidR="00A5505D" w:rsidRDefault="00A5505D" w:rsidP="00A5505D">
            <w:pPr>
              <w:pStyle w:val="Normal11"/>
            </w:pPr>
            <w:r>
              <w:t>Tekst30</w:t>
            </w:r>
            <w:r w:rsidR="00F061A6">
              <w:fldChar w:fldCharType="begin"/>
            </w:r>
            <w:r>
              <w:instrText xml:space="preserve"> XE "</w:instrText>
            </w:r>
            <w:r w:rsidRPr="00240754">
              <w:instrText>Tekst30</w:instrText>
            </w:r>
            <w:r>
              <w:instrText xml:space="preserve">" </w:instrText>
            </w:r>
            <w:r w:rsidR="00F061A6">
              <w:fldChar w:fldCharType="end"/>
            </w:r>
          </w:p>
        </w:tc>
        <w:tc>
          <w:tcPr>
            <w:tcW w:w="5573" w:type="dxa"/>
          </w:tcPr>
          <w:p w:rsidR="00A5505D" w:rsidRDefault="00A5505D" w:rsidP="00A5505D">
            <w:pPr>
              <w:pStyle w:val="Normal11"/>
            </w:pPr>
            <w:r>
              <w:t>Navn på opkrævningsfordringstypen.</w:t>
            </w:r>
          </w:p>
        </w:tc>
      </w:tr>
      <w:tr w:rsidR="00A5505D" w:rsidTr="00A5505D">
        <w:tc>
          <w:tcPr>
            <w:tcW w:w="2625" w:type="dxa"/>
          </w:tcPr>
          <w:p w:rsidR="00A5505D" w:rsidRDefault="00A5505D" w:rsidP="00A5505D">
            <w:pPr>
              <w:pStyle w:val="Normal11"/>
            </w:pPr>
            <w:r>
              <w:t>OplysningRegel</w:t>
            </w:r>
          </w:p>
        </w:tc>
        <w:tc>
          <w:tcPr>
            <w:tcW w:w="1797" w:type="dxa"/>
          </w:tcPr>
          <w:p w:rsidR="00A5505D" w:rsidRDefault="00A5505D" w:rsidP="00A5505D">
            <w:pPr>
              <w:pStyle w:val="Normal11"/>
            </w:pPr>
            <w:r>
              <w:t>TekstLang</w:t>
            </w:r>
            <w:r w:rsidR="00F061A6">
              <w:fldChar w:fldCharType="begin"/>
            </w:r>
            <w:r>
              <w:instrText xml:space="preserve"> XE "</w:instrText>
            </w:r>
            <w:r w:rsidRPr="00DE0930">
              <w:instrText>TekstLang</w:instrText>
            </w:r>
            <w:r>
              <w:instrText xml:space="preserve">" </w:instrText>
            </w:r>
            <w:r w:rsidR="00F061A6">
              <w:fldChar w:fldCharType="end"/>
            </w:r>
          </w:p>
        </w:tc>
        <w:tc>
          <w:tcPr>
            <w:tcW w:w="5573" w:type="dxa"/>
          </w:tcPr>
          <w:p w:rsidR="00A5505D" w:rsidRDefault="00A5505D" w:rsidP="00A5505D">
            <w:pPr>
              <w:pStyle w:val="Normal11"/>
            </w:pPr>
            <w:r>
              <w:t>Regelsættet for hvilke oplysninger en fordringshaver skal oplyse ved oversendelse af en opkrævningsfordring ("kan- og skal-oplysninger").</w:t>
            </w:r>
          </w:p>
        </w:tc>
      </w:tr>
      <w:tr w:rsidR="00A5505D" w:rsidTr="00A5505D">
        <w:tc>
          <w:tcPr>
            <w:tcW w:w="2625" w:type="dxa"/>
          </w:tcPr>
          <w:p w:rsidR="00A5505D" w:rsidRDefault="00A5505D" w:rsidP="00A5505D">
            <w:pPr>
              <w:pStyle w:val="Normal11"/>
            </w:pPr>
            <w:r>
              <w:t>RenteRegel</w:t>
            </w:r>
          </w:p>
        </w:tc>
        <w:tc>
          <w:tcPr>
            <w:tcW w:w="1797" w:type="dxa"/>
          </w:tcPr>
          <w:p w:rsidR="00A5505D" w:rsidRDefault="00A5505D" w:rsidP="00A5505D">
            <w:pPr>
              <w:pStyle w:val="Normal11"/>
            </w:pPr>
            <w:r>
              <w:t>TekstLang</w:t>
            </w:r>
            <w:r w:rsidR="00F061A6">
              <w:fldChar w:fldCharType="begin"/>
            </w:r>
            <w:r>
              <w:instrText xml:space="preserve"> XE "</w:instrText>
            </w:r>
            <w:r w:rsidRPr="000239BD">
              <w:instrText>TekstLang</w:instrText>
            </w:r>
            <w:r>
              <w:instrText xml:space="preserve">" </w:instrText>
            </w:r>
            <w:r w:rsidR="00F061A6">
              <w:fldChar w:fldCharType="end"/>
            </w:r>
          </w:p>
        </w:tc>
        <w:tc>
          <w:tcPr>
            <w:tcW w:w="5573" w:type="dxa"/>
          </w:tcPr>
          <w:p w:rsidR="00A5505D" w:rsidRDefault="00A5505D" w:rsidP="00A5505D">
            <w:pPr>
              <w:pStyle w:val="Normal11"/>
            </w:pPr>
            <w:r>
              <w:t>Der er et bestemt sæt af regler for, hvilke og hvor mange renter der må beregnes for den enkelte opkrævningsfordringstype. Se Bilag 1.10</w:t>
            </w:r>
          </w:p>
        </w:tc>
      </w:tr>
      <w:tr w:rsidR="00A5505D" w:rsidTr="00A5505D">
        <w:tc>
          <w:tcPr>
            <w:tcW w:w="2625" w:type="dxa"/>
          </w:tcPr>
          <w:p w:rsidR="00A5505D" w:rsidRDefault="00A5505D" w:rsidP="00A5505D">
            <w:pPr>
              <w:pStyle w:val="Normal11"/>
            </w:pPr>
            <w:r>
              <w:t>RenteSats</w:t>
            </w:r>
          </w:p>
        </w:tc>
        <w:tc>
          <w:tcPr>
            <w:tcW w:w="1797" w:type="dxa"/>
          </w:tcPr>
          <w:p w:rsidR="00A5505D" w:rsidRDefault="00A5505D" w:rsidP="00A5505D">
            <w:pPr>
              <w:pStyle w:val="Normal11"/>
            </w:pPr>
            <w:r>
              <w:t>Procent</w:t>
            </w:r>
            <w:r w:rsidR="00F061A6">
              <w:fldChar w:fldCharType="begin"/>
            </w:r>
            <w:r>
              <w:instrText xml:space="preserve"> XE "</w:instrText>
            </w:r>
            <w:r w:rsidRPr="006B03DC">
              <w:instrText>Procent</w:instrText>
            </w:r>
            <w:r>
              <w:instrText xml:space="preserve">" </w:instrText>
            </w:r>
            <w:r w:rsidR="00F061A6">
              <w:fldChar w:fldCharType="end"/>
            </w:r>
          </w:p>
        </w:tc>
        <w:tc>
          <w:tcPr>
            <w:tcW w:w="5573" w:type="dxa"/>
          </w:tcPr>
          <w:p w:rsidR="00A5505D" w:rsidRDefault="00A5505D" w:rsidP="00A5505D">
            <w:pPr>
              <w:pStyle w:val="Normal11"/>
            </w:pPr>
            <w:r>
              <w:t>For de renter, som må beregnes er der bestemte procentuelle rentesatser.</w:t>
            </w:r>
          </w:p>
        </w:tc>
      </w:tr>
      <w:tr w:rsidR="00A5505D" w:rsidTr="00A5505D">
        <w:tc>
          <w:tcPr>
            <w:tcW w:w="2625" w:type="dxa"/>
          </w:tcPr>
          <w:p w:rsidR="00A5505D" w:rsidRDefault="00A5505D" w:rsidP="00A5505D">
            <w:pPr>
              <w:pStyle w:val="Normal11"/>
            </w:pPr>
            <w:r>
              <w:t>GebyrSats</w:t>
            </w:r>
          </w:p>
        </w:tc>
        <w:tc>
          <w:tcPr>
            <w:tcW w:w="1797" w:type="dxa"/>
          </w:tcPr>
          <w:p w:rsidR="00A5505D" w:rsidRDefault="00A5505D" w:rsidP="00A5505D">
            <w:pPr>
              <w:pStyle w:val="Normal11"/>
            </w:pPr>
            <w:r>
              <w:t>Tekst45</w:t>
            </w:r>
            <w:r w:rsidR="00F061A6">
              <w:fldChar w:fldCharType="begin"/>
            </w:r>
            <w:r>
              <w:instrText xml:space="preserve"> XE "</w:instrText>
            </w:r>
            <w:r w:rsidRPr="00FE563E">
              <w:instrText>Tekst45</w:instrText>
            </w:r>
            <w:r>
              <w:instrText xml:space="preserve">" </w:instrText>
            </w:r>
            <w:r w:rsidR="00F061A6">
              <w:fldChar w:fldCharType="end"/>
            </w:r>
          </w:p>
        </w:tc>
        <w:tc>
          <w:tcPr>
            <w:tcW w:w="5573" w:type="dxa"/>
          </w:tcPr>
          <w:p w:rsidR="00A5505D" w:rsidRDefault="00A5505D" w:rsidP="00A5505D">
            <w:pPr>
              <w:pStyle w:val="Normal11"/>
            </w:pPr>
            <w:r>
              <w:t xml:space="preserve">Satser for gebyrer (bestemte opkrævningsfordringstyper) der tilskrives en opkrævningsfordring (oprettes som sin egen opkrævningsfordring med link til den opkrævningsfordring, den er opstået på grund af). </w:t>
            </w:r>
          </w:p>
          <w:p w:rsidR="00A5505D" w:rsidRDefault="00A5505D" w:rsidP="00A5505D">
            <w:pPr>
              <w:pStyle w:val="Normal11"/>
            </w:pPr>
          </w:p>
          <w:p w:rsidR="00A5505D" w:rsidRDefault="00A5505D" w:rsidP="00A5505D">
            <w:pPr>
              <w:pStyle w:val="Normal11"/>
            </w:pPr>
            <w:r>
              <w:t>Satsen hentes her ved oprettelse af den type opkrævningsfordring.</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Eksempler:</w:t>
            </w:r>
          </w:p>
          <w:p w:rsidR="00A5505D" w:rsidRDefault="00A5505D" w:rsidP="00A5505D">
            <w:pPr>
              <w:pStyle w:val="Normal11"/>
            </w:pPr>
            <w:r>
              <w:t>- FF-gebyr - x-antal kr.</w:t>
            </w:r>
          </w:p>
          <w:p w:rsidR="00A5505D" w:rsidRDefault="00A5505D" w:rsidP="00A5505D">
            <w:pPr>
              <w:pStyle w:val="Normal11"/>
            </w:pPr>
            <w:r>
              <w:t>- Kreditbegrænsningsgebyr - x-antal kr.</w:t>
            </w:r>
          </w:p>
          <w:p w:rsidR="00A5505D" w:rsidRDefault="00A5505D" w:rsidP="00A5505D">
            <w:pPr>
              <w:pStyle w:val="Normal11"/>
            </w:pPr>
            <w:r>
              <w:t>- Rykkergebyr - x-antal kr.</w:t>
            </w:r>
          </w:p>
          <w:p w:rsidR="00A5505D" w:rsidRPr="00A5505D" w:rsidRDefault="00A5505D" w:rsidP="00A5505D">
            <w:pPr>
              <w:pStyle w:val="Normal11"/>
            </w:pPr>
            <w:r>
              <w:t>- Sikkerhedsstillelsesgebyr - x-antal kr</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OpkrævningFordringType(0..*)</w:t>
            </w:r>
          </w:p>
          <w:p w:rsidR="00A5505D" w:rsidRDefault="00A5505D" w:rsidP="00A5505D">
            <w:pPr>
              <w:pStyle w:val="Normal11"/>
            </w:pPr>
            <w:r>
              <w:t>ForældelseFristType(1)</w:t>
            </w:r>
          </w:p>
        </w:tc>
        <w:tc>
          <w:tcPr>
            <w:tcW w:w="5879" w:type="dxa"/>
          </w:tcPr>
          <w:p w:rsidR="00A5505D" w:rsidRDefault="00A5505D" w:rsidP="00A5505D">
            <w:pPr>
              <w:pStyle w:val="Normal11"/>
            </w:pPr>
            <w:r>
              <w:t>ForældelsesFristType definerer forældelsesfristreglen på fordringstypen.</w:t>
            </w:r>
          </w:p>
        </w:tc>
      </w:tr>
      <w:tr w:rsidR="00A5505D" w:rsidTr="00A5505D">
        <w:tc>
          <w:tcPr>
            <w:tcW w:w="1667" w:type="dxa"/>
          </w:tcPr>
          <w:p w:rsidR="00A5505D" w:rsidRDefault="00A5505D" w:rsidP="00A5505D">
            <w:pPr>
              <w:pStyle w:val="Normal11"/>
            </w:pPr>
            <w:r>
              <w:t>er af typen</w:t>
            </w:r>
          </w:p>
        </w:tc>
        <w:tc>
          <w:tcPr>
            <w:tcW w:w="2398" w:type="dxa"/>
          </w:tcPr>
          <w:p w:rsidR="00A5505D" w:rsidRDefault="00A5505D" w:rsidP="00A5505D">
            <w:pPr>
              <w:pStyle w:val="Normal11"/>
            </w:pPr>
            <w:r>
              <w:t>OpkrævningFordring(0..*)</w:t>
            </w:r>
          </w:p>
          <w:p w:rsidR="00A5505D" w:rsidRDefault="00A5505D" w:rsidP="00A5505D">
            <w:pPr>
              <w:pStyle w:val="Normal11"/>
            </w:pPr>
            <w:r>
              <w:t>OpkrævningFordringType(1)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782" w:name="_Toc266364046"/>
      <w:bookmarkStart w:id="1783" w:name="_Toc265233848"/>
      <w:r>
        <w:t>OpkrævningIndbetaling</w:t>
      </w:r>
      <w:bookmarkEnd w:id="1782"/>
      <w:bookmarkEnd w:id="1783"/>
    </w:p>
    <w:p w:rsidR="00A5505D" w:rsidRDefault="00A5505D" w:rsidP="00A5505D">
      <w:pPr>
        <w:pStyle w:val="Normal11"/>
      </w:pPr>
      <w:r>
        <w:t>En indbetaling til dækning af diverse fordringer. Det er den samlede indbetaling, som vedrører en specifik konto.</w:t>
      </w: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ID</w:t>
            </w:r>
          </w:p>
        </w:tc>
        <w:tc>
          <w:tcPr>
            <w:tcW w:w="1797" w:type="dxa"/>
          </w:tcPr>
          <w:p w:rsidR="00A5505D" w:rsidRDefault="00A5505D" w:rsidP="00A5505D">
            <w:pPr>
              <w:pStyle w:val="Normal11"/>
            </w:pPr>
            <w:r>
              <w:t>ID</w:t>
            </w:r>
            <w:r w:rsidR="00F061A6">
              <w:fldChar w:fldCharType="begin"/>
            </w:r>
            <w:r>
              <w:instrText xml:space="preserve"> XE "</w:instrText>
            </w:r>
            <w:r w:rsidRPr="00BA5341">
              <w:instrText>ID</w:instrText>
            </w:r>
            <w:r>
              <w:instrText xml:space="preserve">" </w:instrText>
            </w:r>
            <w:r w:rsidR="00F061A6">
              <w:fldChar w:fldCharType="end"/>
            </w:r>
          </w:p>
        </w:tc>
        <w:tc>
          <w:tcPr>
            <w:tcW w:w="5573" w:type="dxa"/>
          </w:tcPr>
          <w:p w:rsidR="00A5505D" w:rsidRDefault="00A5505D" w:rsidP="00A5505D">
            <w:pPr>
              <w:pStyle w:val="Normal11"/>
            </w:pPr>
            <w:r>
              <w:t>Den unikke identifikation af den enkelte indbetaling, som skal anvendes til at kunne spore indbetalingen fx ifm med 2 identiske betalinger foretaget samme dag.</w:t>
            </w:r>
          </w:p>
        </w:tc>
      </w:tr>
      <w:tr w:rsidR="00A5505D" w:rsidTr="00A5505D">
        <w:tc>
          <w:tcPr>
            <w:tcW w:w="2625" w:type="dxa"/>
          </w:tcPr>
          <w:p w:rsidR="00A5505D" w:rsidRDefault="00A5505D" w:rsidP="00A5505D">
            <w:pPr>
              <w:pStyle w:val="Normal11"/>
            </w:pPr>
            <w:r>
              <w:t>Dato</w:t>
            </w:r>
          </w:p>
        </w:tc>
        <w:tc>
          <w:tcPr>
            <w:tcW w:w="1797" w:type="dxa"/>
          </w:tcPr>
          <w:p w:rsidR="00A5505D" w:rsidRDefault="00A5505D" w:rsidP="00A5505D">
            <w:pPr>
              <w:pStyle w:val="Normal11"/>
            </w:pPr>
            <w:r>
              <w:t>Dato</w:t>
            </w:r>
            <w:r w:rsidR="00F061A6">
              <w:fldChar w:fldCharType="begin"/>
            </w:r>
            <w:r>
              <w:instrText xml:space="preserve"> XE "</w:instrText>
            </w:r>
            <w:r w:rsidRPr="008B2A9A">
              <w:instrText>Dato</w:instrText>
            </w:r>
            <w:r>
              <w:instrText xml:space="preserve">" </w:instrText>
            </w:r>
            <w:r w:rsidR="00F061A6">
              <w:fldChar w:fldCharType="end"/>
            </w:r>
          </w:p>
        </w:tc>
        <w:tc>
          <w:tcPr>
            <w:tcW w:w="5573" w:type="dxa"/>
          </w:tcPr>
          <w:p w:rsidR="00A5505D" w:rsidRDefault="00A5505D" w:rsidP="00A5505D">
            <w:pPr>
              <w:pStyle w:val="Normal11"/>
            </w:pPr>
            <w:r>
              <w:t>IndbetalingDato er det forretningsmæssige begreb, og er datoen for, hvornår fordringen tilgår SKB-kontoen og bliver rentebærende. Det vil sige, at det er den dato, hvor renten skal beregnes.</w:t>
            </w:r>
          </w:p>
        </w:tc>
      </w:tr>
      <w:tr w:rsidR="00A5505D" w:rsidTr="00A5505D">
        <w:tc>
          <w:tcPr>
            <w:tcW w:w="2625" w:type="dxa"/>
          </w:tcPr>
          <w:p w:rsidR="00A5505D" w:rsidRDefault="00A5505D" w:rsidP="00A5505D">
            <w:pPr>
              <w:pStyle w:val="Normal11"/>
            </w:pPr>
            <w:r>
              <w:t>Beløb</w:t>
            </w:r>
          </w:p>
        </w:tc>
        <w:tc>
          <w:tcPr>
            <w:tcW w:w="1797" w:type="dxa"/>
          </w:tcPr>
          <w:p w:rsidR="00A5505D" w:rsidRDefault="00A5505D" w:rsidP="00A5505D">
            <w:pPr>
              <w:pStyle w:val="Normal11"/>
            </w:pPr>
            <w:r>
              <w:t>Beløb</w:t>
            </w:r>
            <w:r w:rsidR="00F061A6">
              <w:fldChar w:fldCharType="begin"/>
            </w:r>
            <w:r>
              <w:instrText xml:space="preserve"> XE "</w:instrText>
            </w:r>
            <w:r w:rsidRPr="00045394">
              <w:instrText>Beløb</w:instrText>
            </w:r>
            <w:r>
              <w:instrText xml:space="preserve">" </w:instrText>
            </w:r>
            <w:r w:rsidR="00F061A6">
              <w:fldChar w:fldCharType="end"/>
            </w:r>
          </w:p>
        </w:tc>
        <w:tc>
          <w:tcPr>
            <w:tcW w:w="5573" w:type="dxa"/>
          </w:tcPr>
          <w:p w:rsidR="00A5505D" w:rsidRDefault="00A5505D" w:rsidP="00A5505D">
            <w:pPr>
              <w:pStyle w:val="Normal11"/>
            </w:pPr>
            <w:r>
              <w:t>Det indbetalte beløb.</w:t>
            </w:r>
          </w:p>
        </w:tc>
      </w:tr>
      <w:tr w:rsidR="00A5505D" w:rsidTr="00A5505D">
        <w:tc>
          <w:tcPr>
            <w:tcW w:w="2625" w:type="dxa"/>
          </w:tcPr>
          <w:p w:rsidR="00A5505D" w:rsidRDefault="00A5505D" w:rsidP="00A5505D">
            <w:pPr>
              <w:pStyle w:val="Normal11"/>
            </w:pPr>
            <w:r>
              <w:t>BogføringDato</w:t>
            </w:r>
          </w:p>
        </w:tc>
        <w:tc>
          <w:tcPr>
            <w:tcW w:w="1797" w:type="dxa"/>
          </w:tcPr>
          <w:p w:rsidR="00A5505D" w:rsidRDefault="00A5505D" w:rsidP="00A5505D">
            <w:pPr>
              <w:pStyle w:val="Normal11"/>
            </w:pPr>
            <w:r>
              <w:t>Dato</w:t>
            </w:r>
            <w:r w:rsidR="00F061A6">
              <w:fldChar w:fldCharType="begin"/>
            </w:r>
            <w:r>
              <w:instrText xml:space="preserve"> XE "</w:instrText>
            </w:r>
            <w:r w:rsidRPr="00B51D74">
              <w:instrText>Dato</w:instrText>
            </w:r>
            <w:r>
              <w:instrText xml:space="preserve">" </w:instrText>
            </w:r>
            <w:r w:rsidR="00F061A6">
              <w:fldChar w:fldCharType="end"/>
            </w:r>
          </w:p>
        </w:tc>
        <w:tc>
          <w:tcPr>
            <w:tcW w:w="5573" w:type="dxa"/>
          </w:tcPr>
          <w:p w:rsidR="00A5505D" w:rsidRDefault="00A5505D" w:rsidP="00A5505D">
            <w:pPr>
              <w:pStyle w:val="Normal11"/>
            </w:pPr>
            <w:r>
              <w:t xml:space="preserve">Bogføringsdato på indbetalingen er den regbskabsmæssige dato, dvs. dato for bogføring. </w:t>
            </w:r>
          </w:p>
          <w:p w:rsidR="00A5505D" w:rsidRDefault="00A5505D" w:rsidP="00A5505D">
            <w:pPr>
              <w:pStyle w:val="Normal11"/>
            </w:pPr>
            <w:r>
              <w:t>Bogføringsdato er også dato for SKATs faktiske modtagelse af indbetalingen. Anvendes især til at forklare hændelser (fx. rykkere), som krydser indbetalinger fra kunden.</w:t>
            </w:r>
          </w:p>
        </w:tc>
      </w:tr>
      <w:tr w:rsidR="00A5505D" w:rsidTr="00A5505D">
        <w:tc>
          <w:tcPr>
            <w:tcW w:w="2625" w:type="dxa"/>
          </w:tcPr>
          <w:p w:rsidR="00A5505D" w:rsidRDefault="00A5505D" w:rsidP="00A5505D">
            <w:pPr>
              <w:pStyle w:val="Normal11"/>
            </w:pPr>
            <w:r>
              <w:t>Reference</w:t>
            </w:r>
          </w:p>
        </w:tc>
        <w:tc>
          <w:tcPr>
            <w:tcW w:w="1797" w:type="dxa"/>
          </w:tcPr>
          <w:p w:rsidR="00A5505D" w:rsidRDefault="00A5505D" w:rsidP="00A5505D">
            <w:pPr>
              <w:pStyle w:val="Normal11"/>
            </w:pPr>
            <w:r>
              <w:t>TekstKort</w:t>
            </w:r>
            <w:r w:rsidR="00F061A6">
              <w:fldChar w:fldCharType="begin"/>
            </w:r>
            <w:r>
              <w:instrText xml:space="preserve"> XE "</w:instrText>
            </w:r>
            <w:r w:rsidRPr="00D935EC">
              <w:instrText>TekstKort</w:instrText>
            </w:r>
            <w:r>
              <w:instrText xml:space="preserve">" </w:instrText>
            </w:r>
            <w:r w:rsidR="00F061A6">
              <w:fldChar w:fldCharType="end"/>
            </w:r>
          </w:p>
        </w:tc>
        <w:tc>
          <w:tcPr>
            <w:tcW w:w="5573" w:type="dxa"/>
          </w:tcPr>
          <w:p w:rsidR="00A5505D" w:rsidRDefault="00A5505D" w:rsidP="00A5505D">
            <w:pPr>
              <w:pStyle w:val="Normal11"/>
            </w:pPr>
            <w:r>
              <w:t xml:space="preserve">Henvisning til det som betalingen vedrører. Her kan sagsbehandleren/bogholderen indsætte supplerende oplysninger (tekst) som er med til at identificere indbetalingen f.eks.: </w:t>
            </w:r>
          </w:p>
          <w:p w:rsidR="00A5505D" w:rsidRDefault="00A5505D" w:rsidP="00A5505D">
            <w:pPr>
              <w:pStyle w:val="Normal11"/>
            </w:pPr>
            <w:r>
              <w:t>- et checknummer eller navn og adresse på en indbetaling, hvor banken ikke kan oplyse andet</w:t>
            </w:r>
          </w:p>
          <w:p w:rsidR="00A5505D" w:rsidRDefault="00A5505D" w:rsidP="00A5505D">
            <w:pPr>
              <w:pStyle w:val="Normal11"/>
            </w:pPr>
            <w:r>
              <w:t>- ifm kortartkode 01 kan betaler have givet en information, som er relevant for den videre sagsbehandling</w:t>
            </w:r>
          </w:p>
          <w:p w:rsidR="00A5505D" w:rsidRDefault="00A5505D" w:rsidP="00A5505D">
            <w:pPr>
              <w:pStyle w:val="Normal11"/>
            </w:pPr>
            <w:r>
              <w:t>- et OCR-nummer eller henvisning til alt muligt andet.</w:t>
            </w:r>
          </w:p>
        </w:tc>
      </w:tr>
      <w:tr w:rsidR="00A5505D" w:rsidTr="00A5505D">
        <w:tc>
          <w:tcPr>
            <w:tcW w:w="2625" w:type="dxa"/>
          </w:tcPr>
          <w:p w:rsidR="00A5505D" w:rsidRDefault="00A5505D" w:rsidP="00A5505D">
            <w:pPr>
              <w:pStyle w:val="Normal11"/>
            </w:pPr>
            <w:r>
              <w:t>System</w:t>
            </w:r>
          </w:p>
        </w:tc>
        <w:tc>
          <w:tcPr>
            <w:tcW w:w="1797" w:type="dxa"/>
          </w:tcPr>
          <w:p w:rsidR="00A5505D" w:rsidRDefault="00A5505D" w:rsidP="00A5505D">
            <w:pPr>
              <w:pStyle w:val="Normal11"/>
            </w:pPr>
            <w:r>
              <w:t>TekstKort</w:t>
            </w:r>
            <w:r w:rsidR="00F061A6">
              <w:fldChar w:fldCharType="begin"/>
            </w:r>
            <w:r>
              <w:instrText xml:space="preserve"> XE "</w:instrText>
            </w:r>
            <w:r w:rsidRPr="00F9300D">
              <w:instrText>TekstKort</w:instrText>
            </w:r>
            <w:r>
              <w:instrText xml:space="preserve">" </w:instrText>
            </w:r>
            <w:r w:rsidR="00F061A6">
              <w:fldChar w:fldCharType="end"/>
            </w:r>
          </w:p>
        </w:tc>
        <w:tc>
          <w:tcPr>
            <w:tcW w:w="5573" w:type="dxa"/>
          </w:tcPr>
          <w:p w:rsidR="00A5505D" w:rsidRDefault="00A5505D" w:rsidP="00A5505D">
            <w:pPr>
              <w:pStyle w:val="Normal11"/>
            </w:pPr>
            <w:r>
              <w:t xml:space="preserve">Navnet på det system, hvorfra indbetalingen stammer. Formålet er at skabe sporbarhed. </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 BS/LS (betalingstræk på kundens konto)</w:t>
            </w:r>
          </w:p>
          <w:p w:rsidR="00A5505D" w:rsidRDefault="00A5505D" w:rsidP="00A5505D">
            <w:pPr>
              <w:pStyle w:val="Normal11"/>
            </w:pPr>
            <w:r>
              <w:t>- SKB (bankoverførsel og FIK-kort)</w:t>
            </w:r>
          </w:p>
          <w:p w:rsidR="00A5505D" w:rsidRDefault="00A5505D" w:rsidP="00A5505D">
            <w:pPr>
              <w:pStyle w:val="Normal11"/>
            </w:pPr>
            <w:r>
              <w:t>- SAP38/SAP kasse (kontant betaling eller overførsel til opkrævningskontoen)</w:t>
            </w:r>
          </w:p>
          <w:p w:rsidR="00A5505D" w:rsidRDefault="00A5505D" w:rsidP="00A5505D">
            <w:pPr>
              <w:pStyle w:val="Normal11"/>
            </w:pPr>
            <w:r>
              <w:t>- LetLøn (indbetalingsfil)</w:t>
            </w:r>
          </w:p>
          <w:p w:rsidR="00A5505D" w:rsidRPr="00A5505D" w:rsidRDefault="00A5505D" w:rsidP="00A5505D">
            <w:pPr>
              <w:pStyle w:val="Normal11"/>
            </w:pPr>
            <w:r>
              <w:t>- Online betaling (betalingskort pt. dankort)</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OpkrævningIndbetaling(0..*)</w:t>
            </w:r>
          </w:p>
          <w:p w:rsidR="00A5505D" w:rsidRDefault="00A5505D" w:rsidP="00A5505D">
            <w:pPr>
              <w:pStyle w:val="Normal11"/>
            </w:pPr>
            <w:r>
              <w:t>ValutaOplysning(1)</w:t>
            </w:r>
          </w:p>
        </w:tc>
        <w:tc>
          <w:tcPr>
            <w:tcW w:w="5879" w:type="dxa"/>
          </w:tcPr>
          <w:p w:rsidR="00A5505D" w:rsidRDefault="00A5505D" w:rsidP="00A5505D">
            <w:pPr>
              <w:pStyle w:val="Normal11"/>
            </w:pPr>
            <w:r>
              <w:t>Til en indbetaling kan der høre oplysninger om beløbets valuta</w:t>
            </w:r>
          </w:p>
        </w:tc>
      </w:tr>
      <w:tr w:rsidR="00A5505D" w:rsidTr="00A5505D">
        <w:tc>
          <w:tcPr>
            <w:tcW w:w="1667" w:type="dxa"/>
          </w:tcPr>
          <w:p w:rsidR="00A5505D" w:rsidRDefault="00A5505D" w:rsidP="00A5505D">
            <w:pPr>
              <w:pStyle w:val="Normal11"/>
            </w:pPr>
            <w:r>
              <w:t>dækker fordring</w:t>
            </w:r>
          </w:p>
        </w:tc>
        <w:tc>
          <w:tcPr>
            <w:tcW w:w="2398" w:type="dxa"/>
          </w:tcPr>
          <w:p w:rsidR="00A5505D" w:rsidRDefault="00A5505D" w:rsidP="00A5505D">
            <w:pPr>
              <w:pStyle w:val="Normal11"/>
            </w:pPr>
            <w:r>
              <w:t>OpkrævningIndbetaling(0..*)</w:t>
            </w:r>
          </w:p>
          <w:p w:rsidR="00A5505D" w:rsidRDefault="00A5505D" w:rsidP="00A5505D">
            <w:pPr>
              <w:pStyle w:val="Normal11"/>
            </w:pPr>
            <w:r>
              <w:t>OpkrævningFordring(1..*)</w:t>
            </w:r>
          </w:p>
          <w:p w:rsidR="00A5505D" w:rsidRDefault="00A5505D" w:rsidP="00A5505D">
            <w:pPr>
              <w:pStyle w:val="Normal11"/>
            </w:pPr>
            <w:r>
              <w:t xml:space="preserve"> via OpkrævningFordringDækning</w:t>
            </w:r>
          </w:p>
        </w:tc>
        <w:tc>
          <w:tcPr>
            <w:tcW w:w="5879" w:type="dxa"/>
          </w:tcPr>
          <w:p w:rsidR="00A5505D" w:rsidRDefault="00A5505D" w:rsidP="00A5505D">
            <w:pPr>
              <w:pStyle w:val="Normal11"/>
            </w:pPr>
            <w:r>
              <w:t>En indbetaling kan anvendes til at dække eventuelle fordringer.</w:t>
            </w:r>
          </w:p>
        </w:tc>
      </w:tr>
      <w:tr w:rsidR="00A5505D" w:rsidTr="00A5505D">
        <w:tc>
          <w:tcPr>
            <w:tcW w:w="1667" w:type="dxa"/>
          </w:tcPr>
          <w:p w:rsidR="00A5505D" w:rsidRDefault="00A5505D" w:rsidP="00A5505D">
            <w:pPr>
              <w:pStyle w:val="Normal11"/>
            </w:pPr>
            <w:r>
              <w:t>kan have</w:t>
            </w:r>
          </w:p>
        </w:tc>
        <w:tc>
          <w:tcPr>
            <w:tcW w:w="2398" w:type="dxa"/>
          </w:tcPr>
          <w:p w:rsidR="00A5505D" w:rsidRDefault="00A5505D" w:rsidP="00A5505D">
            <w:pPr>
              <w:pStyle w:val="Normal11"/>
            </w:pPr>
            <w:r>
              <w:t>OCR(0..1)</w:t>
            </w:r>
          </w:p>
          <w:p w:rsidR="00A5505D" w:rsidRDefault="00A5505D" w:rsidP="00A5505D">
            <w:pPr>
              <w:pStyle w:val="Normal11"/>
            </w:pPr>
            <w:r>
              <w:t>OpkrævningIndbetaling(0..1)</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indbetalt til konto</w:t>
            </w:r>
          </w:p>
        </w:tc>
        <w:tc>
          <w:tcPr>
            <w:tcW w:w="2398" w:type="dxa"/>
          </w:tcPr>
          <w:p w:rsidR="00A5505D" w:rsidRDefault="00A5505D" w:rsidP="00A5505D">
            <w:pPr>
              <w:pStyle w:val="Normal11"/>
            </w:pPr>
            <w:r>
              <w:t>OpkrævningKonto(0..1)</w:t>
            </w:r>
          </w:p>
          <w:p w:rsidR="00A5505D" w:rsidRDefault="00A5505D" w:rsidP="00A5505D">
            <w:pPr>
              <w:pStyle w:val="Normal11"/>
            </w:pPr>
            <w:r>
              <w:t>OpkrævningIndbetaling(0..*)</w:t>
            </w:r>
          </w:p>
        </w:tc>
        <w:tc>
          <w:tcPr>
            <w:tcW w:w="5879" w:type="dxa"/>
          </w:tcPr>
          <w:p w:rsidR="00A5505D" w:rsidRDefault="00A5505D" w:rsidP="00A5505D">
            <w:pPr>
              <w:pStyle w:val="Normal11"/>
            </w:pPr>
            <w:r>
              <w:t>En indbetaling sker til kontoen, hvor man kan se den figurere.</w:t>
            </w:r>
          </w:p>
        </w:tc>
      </w:tr>
    </w:tbl>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kan være</w:t>
            </w:r>
          </w:p>
        </w:tc>
        <w:tc>
          <w:tcPr>
            <w:tcW w:w="2398" w:type="dxa"/>
          </w:tcPr>
          <w:p w:rsidR="00A5505D" w:rsidRDefault="00A5505D" w:rsidP="00A5505D">
            <w:pPr>
              <w:pStyle w:val="Normal11"/>
            </w:pPr>
            <w:r>
              <w:t>OpkrævningRentegodtgørelse arver fra/er en specialisering af OpkrævningIndbetaling</w:t>
            </w:r>
          </w:p>
        </w:tc>
        <w:tc>
          <w:tcPr>
            <w:tcW w:w="5879" w:type="dxa"/>
          </w:tcPr>
          <w:p w:rsidR="00A5505D" w:rsidRDefault="00A5505D" w:rsidP="00A5505D">
            <w:pPr>
              <w:pStyle w:val="Normal11"/>
            </w:pPr>
            <w:r>
              <w:t>Type af indbetaling til kontoen.</w:t>
            </w:r>
          </w:p>
        </w:tc>
      </w:tr>
      <w:tr w:rsidR="00A5505D" w:rsidTr="00A5505D">
        <w:tc>
          <w:tcPr>
            <w:tcW w:w="1667" w:type="dxa"/>
          </w:tcPr>
          <w:p w:rsidR="00A5505D" w:rsidRDefault="00A5505D" w:rsidP="00A5505D">
            <w:pPr>
              <w:pStyle w:val="Normal11"/>
            </w:pPr>
            <w:r>
              <w:t>kan være</w:t>
            </w:r>
          </w:p>
        </w:tc>
        <w:tc>
          <w:tcPr>
            <w:tcW w:w="2398" w:type="dxa"/>
          </w:tcPr>
          <w:p w:rsidR="00A5505D" w:rsidRDefault="00A5505D" w:rsidP="00A5505D">
            <w:pPr>
              <w:pStyle w:val="Normal11"/>
            </w:pPr>
            <w:r>
              <w:t>OpkrævningModregningIndbetaling arver fra/er en specialisering af OpkrævningIndbetaling</w:t>
            </w:r>
          </w:p>
        </w:tc>
        <w:tc>
          <w:tcPr>
            <w:tcW w:w="5879" w:type="dxa"/>
          </w:tcPr>
          <w:p w:rsidR="00A5505D" w:rsidRDefault="00A5505D" w:rsidP="00A5505D">
            <w:pPr>
              <w:pStyle w:val="Normal11"/>
            </w:pPr>
            <w:r>
              <w:t>En indbetaling kan være fra en anden myndighed gennem Nemkonto.</w:t>
            </w:r>
          </w:p>
        </w:tc>
      </w:tr>
      <w:tr w:rsidR="00A5505D" w:rsidTr="00A5505D">
        <w:tc>
          <w:tcPr>
            <w:tcW w:w="1667" w:type="dxa"/>
          </w:tcPr>
          <w:p w:rsidR="00A5505D" w:rsidRDefault="00A5505D" w:rsidP="00A5505D">
            <w:pPr>
              <w:pStyle w:val="Normal11"/>
            </w:pPr>
            <w:r>
              <w:t>kan være</w:t>
            </w:r>
          </w:p>
        </w:tc>
        <w:tc>
          <w:tcPr>
            <w:tcW w:w="2398" w:type="dxa"/>
          </w:tcPr>
          <w:p w:rsidR="00A5505D" w:rsidRDefault="00A5505D" w:rsidP="00A5505D">
            <w:pPr>
              <w:pStyle w:val="Normal11"/>
            </w:pPr>
            <w:r>
              <w:t>OpkrævningKontoIndbetaling arver fra/er en specialisering af OpkrævningIndbetaling</w:t>
            </w:r>
          </w:p>
        </w:tc>
        <w:tc>
          <w:tcPr>
            <w:tcW w:w="5879" w:type="dxa"/>
          </w:tcPr>
          <w:p w:rsidR="00A5505D" w:rsidRDefault="00A5505D" w:rsidP="00A5505D">
            <w:pPr>
              <w:pStyle w:val="Normal11"/>
            </w:pPr>
            <w:r>
              <w:t>Type af indbetaling til kontoen.</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784" w:name="_Toc266364047"/>
      <w:bookmarkStart w:id="1785" w:name="_Toc265233849"/>
      <w:r>
        <w:t>OpkrævningKontantIndbetaling</w:t>
      </w:r>
      <w:bookmarkEnd w:id="1784"/>
      <w:bookmarkEnd w:id="1785"/>
    </w:p>
    <w:p w:rsidR="00A5505D" w:rsidRDefault="00A5505D" w:rsidP="00A5505D">
      <w:pPr>
        <w:pStyle w:val="Normal11"/>
      </w:pPr>
      <w:r>
        <w:t>Beskriver en kontant opkrævningsindbetaling. Omfatter reelle kontanter og betalingskort (pt. Dankort) ved kassen samt betalingskort (pt. Dankort) ved online indbetalinger.</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Type</w:t>
            </w:r>
          </w:p>
        </w:tc>
        <w:tc>
          <w:tcPr>
            <w:tcW w:w="1797" w:type="dxa"/>
          </w:tcPr>
          <w:p w:rsidR="00A5505D" w:rsidRDefault="00A5505D" w:rsidP="00A5505D">
            <w:pPr>
              <w:pStyle w:val="Normal11"/>
            </w:pPr>
            <w:r>
              <w:t>Tekst25</w:t>
            </w:r>
            <w:r w:rsidR="00F061A6">
              <w:fldChar w:fldCharType="begin"/>
            </w:r>
            <w:r>
              <w:instrText xml:space="preserve"> XE "</w:instrText>
            </w:r>
            <w:r w:rsidRPr="00304D9A">
              <w:instrText>Tekst25</w:instrText>
            </w:r>
            <w:r>
              <w:instrText xml:space="preserve">" </w:instrText>
            </w:r>
            <w:r w:rsidR="00F061A6">
              <w:fldChar w:fldCharType="end"/>
            </w:r>
          </w:p>
        </w:tc>
        <w:tc>
          <w:tcPr>
            <w:tcW w:w="5573" w:type="dxa"/>
          </w:tcPr>
          <w:p w:rsidR="00A5505D" w:rsidRDefault="00A5505D" w:rsidP="00A5505D">
            <w:pPr>
              <w:pStyle w:val="Normal11"/>
            </w:pPr>
            <w:r>
              <w:t>Identifikation af hvilke type kontant opkrævningsindbetaling det drejer sig om:</w:t>
            </w:r>
          </w:p>
          <w:p w:rsidR="00A5505D" w:rsidRDefault="00A5505D" w:rsidP="00A5505D">
            <w:pPr>
              <w:pStyle w:val="Normal11"/>
            </w:pPr>
          </w:p>
          <w:p w:rsidR="00A5505D" w:rsidRDefault="00A5505D" w:rsidP="00A5505D">
            <w:pPr>
              <w:pStyle w:val="Normal11"/>
            </w:pPr>
            <w:r>
              <w:t>- reelle kontanter</w:t>
            </w:r>
          </w:p>
          <w:p w:rsidR="00A5505D" w:rsidRDefault="00A5505D" w:rsidP="00A5505D">
            <w:pPr>
              <w:pStyle w:val="Normal11"/>
            </w:pPr>
            <w:r>
              <w:t>- betalingskort (fx Dankort) ved kasse</w:t>
            </w:r>
          </w:p>
          <w:p w:rsidR="00A5505D" w:rsidRDefault="00A5505D" w:rsidP="00A5505D">
            <w:pPr>
              <w:pStyle w:val="Normal11"/>
            </w:pPr>
            <w:r>
              <w:t>- betalingskort (fx Dankort) ved online indbetalinger.</w:t>
            </w:r>
          </w:p>
        </w:tc>
      </w:tr>
      <w:tr w:rsidR="00A5505D" w:rsidTr="00A5505D">
        <w:tc>
          <w:tcPr>
            <w:tcW w:w="2625" w:type="dxa"/>
          </w:tcPr>
          <w:p w:rsidR="00A5505D" w:rsidRDefault="00A5505D" w:rsidP="00A5505D">
            <w:pPr>
              <w:pStyle w:val="Normal11"/>
            </w:pPr>
            <w:r>
              <w:t>EksternID</w:t>
            </w:r>
          </w:p>
        </w:tc>
        <w:tc>
          <w:tcPr>
            <w:tcW w:w="1797" w:type="dxa"/>
          </w:tcPr>
          <w:p w:rsidR="00A5505D" w:rsidRDefault="00A5505D" w:rsidP="00A5505D">
            <w:pPr>
              <w:pStyle w:val="Normal11"/>
            </w:pPr>
            <w:r>
              <w:t>EksternID</w:t>
            </w:r>
            <w:r w:rsidR="00F061A6">
              <w:fldChar w:fldCharType="begin"/>
            </w:r>
            <w:r>
              <w:instrText xml:space="preserve"> XE "</w:instrText>
            </w:r>
            <w:r w:rsidRPr="00FA132A">
              <w:instrText>EksternID</w:instrText>
            </w:r>
            <w:r>
              <w:instrText xml:space="preserve">" </w:instrText>
            </w:r>
            <w:r w:rsidR="00F061A6">
              <w:fldChar w:fldCharType="end"/>
            </w:r>
          </w:p>
        </w:tc>
        <w:tc>
          <w:tcPr>
            <w:tcW w:w="5573" w:type="dxa"/>
          </w:tcPr>
          <w:p w:rsidR="00A5505D" w:rsidRDefault="00A5505D" w:rsidP="00A5505D">
            <w:pPr>
              <w:pStyle w:val="Normal11"/>
            </w:pPr>
            <w:r>
              <w:t>Er den unikke identifikation af DIBS-indbetalingen (dankort)</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p>
        </w:tc>
        <w:tc>
          <w:tcPr>
            <w:tcW w:w="2398" w:type="dxa"/>
          </w:tcPr>
          <w:p w:rsidR="00A5505D" w:rsidRDefault="00A5505D" w:rsidP="00A5505D">
            <w:pPr>
              <w:pStyle w:val="Normal11"/>
            </w:pPr>
            <w:r>
              <w:t>OpkrævningKontantIndbetaling arver fra/er en specialisering af OpkrævningKontoIndbetaling</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786" w:name="_Toc266364048"/>
      <w:bookmarkStart w:id="1787" w:name="_Toc265233850"/>
      <w:r>
        <w:t>OpkrævningKonto</w:t>
      </w:r>
      <w:bookmarkEnd w:id="1786"/>
      <w:bookmarkEnd w:id="1787"/>
    </w:p>
    <w:p w:rsidR="00A5505D" w:rsidRDefault="00A5505D" w:rsidP="00A5505D">
      <w:pPr>
        <w:pStyle w:val="Normal11"/>
      </w:pPr>
      <w:r>
        <w:t xml:space="preserve">Opkrævningskonto håndterer alle debiteringer, krediteringer samt diverse regler for renter, gebyrer, fordringstyper og inddrivelse mv. </w:t>
      </w:r>
    </w:p>
    <w:p w:rsidR="00A5505D" w:rsidRDefault="00A5505D" w:rsidP="00A5505D">
      <w:pPr>
        <w:pStyle w:val="Normal11"/>
      </w:pPr>
    </w:p>
    <w:p w:rsidR="00A5505D" w:rsidRDefault="00A5505D" w:rsidP="00A5505D">
      <w:pPr>
        <w:pStyle w:val="Normal11"/>
      </w:pPr>
      <w:r>
        <w:t>En Kunde (virksomhed eller borger) har én Opkrævningskonto.</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StartDato</w:t>
            </w:r>
          </w:p>
        </w:tc>
        <w:tc>
          <w:tcPr>
            <w:tcW w:w="1797" w:type="dxa"/>
          </w:tcPr>
          <w:p w:rsidR="00A5505D" w:rsidRDefault="00A5505D" w:rsidP="00A5505D">
            <w:pPr>
              <w:pStyle w:val="Normal11"/>
            </w:pPr>
            <w:r>
              <w:t>Dato</w:t>
            </w:r>
            <w:r w:rsidR="00F061A6">
              <w:fldChar w:fldCharType="begin"/>
            </w:r>
            <w:r>
              <w:instrText xml:space="preserve"> XE "</w:instrText>
            </w:r>
            <w:r w:rsidRPr="009C4218">
              <w:instrText>Dato</w:instrText>
            </w:r>
            <w:r>
              <w:instrText xml:space="preserve">" </w:instrText>
            </w:r>
            <w:r w:rsidR="00F061A6">
              <w:fldChar w:fldCharType="end"/>
            </w:r>
          </w:p>
        </w:tc>
        <w:tc>
          <w:tcPr>
            <w:tcW w:w="5573" w:type="dxa"/>
          </w:tcPr>
          <w:p w:rsidR="00A5505D" w:rsidRDefault="00A5505D" w:rsidP="00A5505D">
            <w:pPr>
              <w:pStyle w:val="Normal11"/>
            </w:pPr>
            <w:r>
              <w:t>Dato for hvornår en opkrævningskonto er oprettet i DMO.</w:t>
            </w:r>
          </w:p>
          <w:p w:rsidR="00A5505D" w:rsidRDefault="00A5505D" w:rsidP="00A5505D">
            <w:pPr>
              <w:pStyle w:val="Normal11"/>
            </w:pPr>
          </w:p>
          <w:p w:rsidR="00A5505D" w:rsidRDefault="00A5505D" w:rsidP="00A5505D">
            <w:pPr>
              <w:pStyle w:val="Normal11"/>
            </w:pPr>
            <w:r>
              <w:t>For personer:</w:t>
            </w:r>
          </w:p>
          <w:p w:rsidR="00A5505D" w:rsidRDefault="00A5505D" w:rsidP="00A5505D">
            <w:pPr>
              <w:pStyle w:val="Normal11"/>
            </w:pPr>
            <w:r>
              <w:t>OpkrævningKontoStartDato er den dato, når en Person fylder 15 år eller i øvrigt bliver skattepligtig.</w:t>
            </w:r>
          </w:p>
          <w:p w:rsidR="00A5505D" w:rsidRDefault="00A5505D" w:rsidP="00A5505D">
            <w:pPr>
              <w:pStyle w:val="Normal11"/>
            </w:pPr>
          </w:p>
          <w:p w:rsidR="00A5505D" w:rsidRDefault="00A5505D" w:rsidP="00A5505D">
            <w:pPr>
              <w:pStyle w:val="Normal11"/>
            </w:pPr>
            <w:r>
              <w:t>For virksomheder:</w:t>
            </w:r>
          </w:p>
          <w:p w:rsidR="00A5505D" w:rsidRDefault="00A5505D" w:rsidP="00A5505D">
            <w:pPr>
              <w:pStyle w:val="Normal11"/>
            </w:pPr>
            <w:r>
              <w:t>OpkrævningKontoStartDato er den dato, når en virksomheds er registreringsforhold er oprettet.</w:t>
            </w:r>
          </w:p>
        </w:tc>
      </w:tr>
      <w:tr w:rsidR="00A5505D" w:rsidTr="00A5505D">
        <w:tc>
          <w:tcPr>
            <w:tcW w:w="2625" w:type="dxa"/>
          </w:tcPr>
          <w:p w:rsidR="00A5505D" w:rsidRDefault="00A5505D" w:rsidP="00A5505D">
            <w:pPr>
              <w:pStyle w:val="Normal11"/>
            </w:pPr>
            <w:r>
              <w:t>SlutDato</w:t>
            </w:r>
          </w:p>
        </w:tc>
        <w:tc>
          <w:tcPr>
            <w:tcW w:w="1797" w:type="dxa"/>
          </w:tcPr>
          <w:p w:rsidR="00A5505D" w:rsidRDefault="00A5505D" w:rsidP="00A5505D">
            <w:pPr>
              <w:pStyle w:val="Normal11"/>
            </w:pPr>
            <w:r>
              <w:t>Dato</w:t>
            </w:r>
            <w:r w:rsidR="00F061A6">
              <w:fldChar w:fldCharType="begin"/>
            </w:r>
            <w:r>
              <w:instrText xml:space="preserve"> XE "</w:instrText>
            </w:r>
            <w:r w:rsidRPr="000F0825">
              <w:instrText>Dato</w:instrText>
            </w:r>
            <w:r>
              <w:instrText xml:space="preserve">" </w:instrText>
            </w:r>
            <w:r w:rsidR="00F061A6">
              <w:fldChar w:fldCharType="end"/>
            </w:r>
          </w:p>
        </w:tc>
        <w:tc>
          <w:tcPr>
            <w:tcW w:w="5573" w:type="dxa"/>
          </w:tcPr>
          <w:p w:rsidR="00A5505D" w:rsidRDefault="00A5505D" w:rsidP="00A5505D">
            <w:pPr>
              <w:pStyle w:val="Normal11"/>
            </w:pPr>
            <w:r>
              <w:t xml:space="preserve">Dato for hvornår enten: </w:t>
            </w:r>
          </w:p>
          <w:p w:rsidR="00A5505D" w:rsidRDefault="00A5505D" w:rsidP="00A5505D">
            <w:pPr>
              <w:pStyle w:val="Normal11"/>
            </w:pPr>
          </w:p>
          <w:p w:rsidR="00A5505D" w:rsidRDefault="00A5505D" w:rsidP="00A5505D">
            <w:pPr>
              <w:pStyle w:val="Normal11"/>
            </w:pPr>
            <w:r>
              <w:t>- en person er død</w:t>
            </w:r>
          </w:p>
          <w:p w:rsidR="00A5505D" w:rsidRDefault="00A5505D" w:rsidP="00A5505D">
            <w:pPr>
              <w:pStyle w:val="Normal11"/>
            </w:pPr>
            <w:r>
              <w:t>- en virksomheds registreringsforhold er afsluttet og afmeldt</w:t>
            </w:r>
          </w:p>
        </w:tc>
      </w:tr>
      <w:tr w:rsidR="00A5505D" w:rsidTr="00A5505D">
        <w:tc>
          <w:tcPr>
            <w:tcW w:w="2625" w:type="dxa"/>
          </w:tcPr>
          <w:p w:rsidR="00A5505D" w:rsidRDefault="00A5505D" w:rsidP="00A5505D">
            <w:pPr>
              <w:pStyle w:val="Normal11"/>
            </w:pPr>
            <w:r>
              <w:t>SidsteBevægelseDatoTid</w:t>
            </w:r>
          </w:p>
        </w:tc>
        <w:tc>
          <w:tcPr>
            <w:tcW w:w="1797" w:type="dxa"/>
          </w:tcPr>
          <w:p w:rsidR="00A5505D" w:rsidRDefault="00A5505D" w:rsidP="00A5505D">
            <w:pPr>
              <w:pStyle w:val="Normal11"/>
            </w:pPr>
            <w:r>
              <w:t>DatoTid</w:t>
            </w:r>
            <w:r w:rsidR="00F061A6">
              <w:fldChar w:fldCharType="begin"/>
            </w:r>
            <w:r>
              <w:instrText xml:space="preserve"> XE "</w:instrText>
            </w:r>
            <w:r w:rsidRPr="008C6220">
              <w:instrText>DatoTid</w:instrText>
            </w:r>
            <w:r>
              <w:instrText xml:space="preserve">" </w:instrText>
            </w:r>
            <w:r w:rsidR="00F061A6">
              <w:fldChar w:fldCharType="end"/>
            </w:r>
          </w:p>
        </w:tc>
        <w:tc>
          <w:tcPr>
            <w:tcW w:w="5573" w:type="dxa"/>
          </w:tcPr>
          <w:p w:rsidR="00A5505D" w:rsidRDefault="00A5505D" w:rsidP="00A5505D">
            <w:pPr>
              <w:pStyle w:val="Normal11"/>
            </w:pPr>
            <w:r>
              <w:t>Dato og tidspunkt for opkrævningskontoens seneste bevægelse.</w:t>
            </w:r>
          </w:p>
        </w:tc>
      </w:tr>
      <w:tr w:rsidR="00A5505D" w:rsidTr="00A5505D">
        <w:tc>
          <w:tcPr>
            <w:tcW w:w="2625" w:type="dxa"/>
          </w:tcPr>
          <w:p w:rsidR="00A5505D" w:rsidRDefault="00A5505D" w:rsidP="00A5505D">
            <w:pPr>
              <w:pStyle w:val="Normal11"/>
            </w:pPr>
            <w:r>
              <w:t>UdbetalingGrænseBeløb</w:t>
            </w:r>
          </w:p>
        </w:tc>
        <w:tc>
          <w:tcPr>
            <w:tcW w:w="1797" w:type="dxa"/>
          </w:tcPr>
          <w:p w:rsidR="00A5505D" w:rsidRDefault="00A5505D" w:rsidP="00A5505D">
            <w:pPr>
              <w:pStyle w:val="Normal11"/>
            </w:pPr>
            <w:r>
              <w:t>Beløb</w:t>
            </w:r>
            <w:r w:rsidR="00F061A6">
              <w:fldChar w:fldCharType="begin"/>
            </w:r>
            <w:r>
              <w:instrText xml:space="preserve"> XE "</w:instrText>
            </w:r>
            <w:r w:rsidRPr="00B066CF">
              <w:instrText>Beløb</w:instrText>
            </w:r>
            <w:r>
              <w:instrText xml:space="preserve">" </w:instrText>
            </w:r>
            <w:r w:rsidR="00F061A6">
              <w:fldChar w:fldCharType="end"/>
            </w:r>
          </w:p>
        </w:tc>
        <w:tc>
          <w:tcPr>
            <w:tcW w:w="5573" w:type="dxa"/>
          </w:tcPr>
          <w:p w:rsidR="00A5505D" w:rsidRDefault="00A5505D" w:rsidP="00A5505D">
            <w:pPr>
              <w:pStyle w:val="Normal11"/>
            </w:pPr>
            <w:r>
              <w:t xml:space="preserve">Grænsen der er opsat på den enkelte kundes konto for, hvornår der skal ske udbetaling. Udbetalingsgrænsen vil fra starten være sat til 100 kr., men kan til enhver tid, og som ofte ønsket, ændres af kunden. </w:t>
            </w:r>
          </w:p>
          <w:p w:rsidR="00A5505D" w:rsidRDefault="00A5505D" w:rsidP="00A5505D">
            <w:pPr>
              <w:pStyle w:val="Normal11"/>
            </w:pPr>
            <w: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A5505D" w:rsidTr="00A5505D">
        <w:tc>
          <w:tcPr>
            <w:tcW w:w="2625" w:type="dxa"/>
          </w:tcPr>
          <w:p w:rsidR="00A5505D" w:rsidRDefault="00A5505D" w:rsidP="00A5505D">
            <w:pPr>
              <w:pStyle w:val="Normal11"/>
            </w:pPr>
            <w:r>
              <w:t>UdbetalingGrænseBeløbDatoTid</w:t>
            </w:r>
          </w:p>
        </w:tc>
        <w:tc>
          <w:tcPr>
            <w:tcW w:w="1797" w:type="dxa"/>
          </w:tcPr>
          <w:p w:rsidR="00A5505D" w:rsidRDefault="00A5505D" w:rsidP="00A5505D">
            <w:pPr>
              <w:pStyle w:val="Normal11"/>
            </w:pPr>
            <w:r>
              <w:t>DatoTid</w:t>
            </w:r>
            <w:r w:rsidR="00F061A6">
              <w:fldChar w:fldCharType="begin"/>
            </w:r>
            <w:r>
              <w:instrText xml:space="preserve"> XE "</w:instrText>
            </w:r>
            <w:r w:rsidRPr="00494921">
              <w:instrText>DatoTid</w:instrText>
            </w:r>
            <w:r>
              <w:instrText xml:space="preserve">" </w:instrText>
            </w:r>
            <w:r w:rsidR="00F061A6">
              <w:fldChar w:fldCharType="end"/>
            </w:r>
          </w:p>
        </w:tc>
        <w:tc>
          <w:tcPr>
            <w:tcW w:w="5573" w:type="dxa"/>
          </w:tcPr>
          <w:p w:rsidR="00A5505D" w:rsidRDefault="00A5505D" w:rsidP="00A5505D">
            <w:pPr>
              <w:pStyle w:val="Normal11"/>
            </w:pPr>
            <w:r>
              <w:t>viser dag og tid for, hvornår kontoens udbetalingsgrænse sidst er opdateret.</w:t>
            </w:r>
          </w:p>
        </w:tc>
      </w:tr>
      <w:tr w:rsidR="00A5505D" w:rsidTr="00A5505D">
        <w:tc>
          <w:tcPr>
            <w:tcW w:w="2625" w:type="dxa"/>
          </w:tcPr>
          <w:p w:rsidR="00A5505D" w:rsidRDefault="00A5505D" w:rsidP="00A5505D">
            <w:pPr>
              <w:pStyle w:val="Normal11"/>
            </w:pPr>
            <w:r>
              <w:t>RykkerNiveau</w:t>
            </w:r>
          </w:p>
        </w:tc>
        <w:tc>
          <w:tcPr>
            <w:tcW w:w="1797" w:type="dxa"/>
          </w:tcPr>
          <w:p w:rsidR="00A5505D" w:rsidRDefault="00A5505D" w:rsidP="00A5505D">
            <w:pPr>
              <w:pStyle w:val="Normal11"/>
            </w:pPr>
            <w:r>
              <w:t>Kode</w:t>
            </w:r>
            <w:r w:rsidR="00F061A6">
              <w:fldChar w:fldCharType="begin"/>
            </w:r>
            <w:r>
              <w:instrText xml:space="preserve"> XE "</w:instrText>
            </w:r>
            <w:r w:rsidRPr="00EE5263">
              <w:instrText>Kode</w:instrText>
            </w:r>
            <w:r>
              <w:instrText xml:space="preserve">" </w:instrText>
            </w:r>
            <w:r w:rsidR="00F061A6">
              <w:fldChar w:fldCharType="end"/>
            </w:r>
          </w:p>
        </w:tc>
        <w:tc>
          <w:tcPr>
            <w:tcW w:w="5573" w:type="dxa"/>
          </w:tcPr>
          <w:p w:rsidR="00A5505D" w:rsidRDefault="00A5505D" w:rsidP="00A5505D">
            <w:pPr>
              <w:pStyle w:val="Normal11"/>
            </w:pPr>
            <w:r>
              <w:t>Bestemmer hvilken handling der skal foretages ved næste rykkerkørsel. Rykkerniveau anvendes bl.a. til styring af overdragelse til Inddrivelse.</w:t>
            </w:r>
          </w:p>
          <w:p w:rsidR="00A5505D" w:rsidRDefault="00A5505D" w:rsidP="00A5505D">
            <w:pPr>
              <w:pStyle w:val="Normal11"/>
            </w:pPr>
          </w:p>
          <w:p w:rsidR="00A5505D" w:rsidRDefault="00A5505D" w:rsidP="00A5505D">
            <w:pPr>
              <w:pStyle w:val="Normal11"/>
            </w:pPr>
            <w:r>
              <w:t>Der er tale om flere rykkerniveauer:</w:t>
            </w:r>
          </w:p>
          <w:p w:rsidR="00A5505D" w:rsidRDefault="00A5505D" w:rsidP="00A5505D">
            <w:pPr>
              <w:pStyle w:val="Normal11"/>
            </w:pPr>
          </w:p>
          <w:p w:rsidR="00A5505D" w:rsidRDefault="00A5505D" w:rsidP="00A5505D">
            <w:pPr>
              <w:pStyle w:val="Normal11"/>
            </w:pPr>
            <w:r>
              <w:t>1 (første rykker)</w:t>
            </w:r>
          </w:p>
          <w:p w:rsidR="00A5505D" w:rsidRDefault="00A5505D" w:rsidP="00A5505D">
            <w:pPr>
              <w:pStyle w:val="Normal11"/>
            </w:pPr>
            <w:r>
              <w:t>2 (anden rykker inden overdragelse til Inddrivelse)</w:t>
            </w:r>
          </w:p>
        </w:tc>
      </w:tr>
      <w:tr w:rsidR="00A5505D" w:rsidTr="00A5505D">
        <w:tc>
          <w:tcPr>
            <w:tcW w:w="2625" w:type="dxa"/>
          </w:tcPr>
          <w:p w:rsidR="00A5505D" w:rsidRDefault="00A5505D" w:rsidP="00A5505D">
            <w:pPr>
              <w:pStyle w:val="Normal11"/>
            </w:pPr>
            <w:r>
              <w:t>Rykkerprocedure</w:t>
            </w:r>
          </w:p>
        </w:tc>
        <w:tc>
          <w:tcPr>
            <w:tcW w:w="1797" w:type="dxa"/>
          </w:tcPr>
          <w:p w:rsidR="00A5505D" w:rsidRDefault="00A5505D" w:rsidP="00A5505D">
            <w:pPr>
              <w:pStyle w:val="Normal11"/>
            </w:pPr>
            <w:r>
              <w:t>Type</w:t>
            </w:r>
            <w:r w:rsidR="00F061A6">
              <w:fldChar w:fldCharType="begin"/>
            </w:r>
            <w:r>
              <w:instrText xml:space="preserve"> XE "</w:instrText>
            </w:r>
            <w:r w:rsidRPr="00CE1EDD">
              <w:instrText>Type</w:instrText>
            </w:r>
            <w:r>
              <w:instrText xml:space="preserve">" </w:instrText>
            </w:r>
            <w:r w:rsidR="00F061A6">
              <w:fldChar w:fldCharType="end"/>
            </w:r>
          </w:p>
        </w:tc>
        <w:tc>
          <w:tcPr>
            <w:tcW w:w="5573" w:type="dxa"/>
          </w:tcPr>
          <w:p w:rsidR="00A5505D" w:rsidRDefault="00A5505D" w:rsidP="00A5505D">
            <w:pPr>
              <w:pStyle w:val="Normal11"/>
            </w:pPr>
            <w:r>
              <w:t>Regelsættet for hvordan der må rykkes for saldoen på kontoen.</w:t>
            </w:r>
          </w:p>
        </w:tc>
      </w:tr>
      <w:tr w:rsidR="00A5505D" w:rsidTr="00A5505D">
        <w:tc>
          <w:tcPr>
            <w:tcW w:w="2625" w:type="dxa"/>
          </w:tcPr>
          <w:p w:rsidR="00A5505D" w:rsidRDefault="00A5505D" w:rsidP="00A5505D">
            <w:pPr>
              <w:pStyle w:val="Normal11"/>
            </w:pPr>
            <w:r>
              <w:t>Renteregel</w:t>
            </w:r>
          </w:p>
        </w:tc>
        <w:tc>
          <w:tcPr>
            <w:tcW w:w="1797" w:type="dxa"/>
          </w:tcPr>
          <w:p w:rsidR="00A5505D" w:rsidRDefault="00A5505D" w:rsidP="00A5505D">
            <w:pPr>
              <w:pStyle w:val="Normal11"/>
            </w:pPr>
            <w:r>
              <w:t>Rentesats</w:t>
            </w:r>
            <w:r w:rsidR="00F061A6">
              <w:fldChar w:fldCharType="begin"/>
            </w:r>
            <w:r>
              <w:instrText xml:space="preserve"> XE "</w:instrText>
            </w:r>
            <w:r w:rsidRPr="00400B68">
              <w:instrText>Rentesats</w:instrText>
            </w:r>
            <w:r>
              <w:instrText xml:space="preserve">" </w:instrText>
            </w:r>
            <w:r w:rsidR="00F061A6">
              <w:fldChar w:fldCharType="end"/>
            </w:r>
          </w:p>
        </w:tc>
        <w:tc>
          <w:tcPr>
            <w:tcW w:w="5573" w:type="dxa"/>
          </w:tcPr>
          <w:p w:rsidR="00A5505D" w:rsidRDefault="00A5505D" w:rsidP="00A5505D">
            <w:pPr>
              <w:pStyle w:val="Normal11"/>
            </w:pPr>
            <w:r>
              <w:t>Regel for rente på kontoen.</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Default="00A5505D" w:rsidP="00A5505D">
            <w:pPr>
              <w:pStyle w:val="Normal11"/>
            </w:pPr>
            <w:r>
              <w:t>Specifikt for Opkrævningsmyndigheden:</w:t>
            </w:r>
          </w:p>
          <w:p w:rsidR="00A5505D" w:rsidRDefault="00A5505D" w:rsidP="00A5505D">
            <w:pPr>
              <w:pStyle w:val="Normal11"/>
            </w:pPr>
            <w:r>
              <w:t>Der er 4 typer af renter (værdierne vil variere og er blot med som eksempler, disse er fra 2007)</w:t>
            </w:r>
          </w:p>
          <w:p w:rsidR="00A5505D" w:rsidRDefault="00A5505D" w:rsidP="00A5505D">
            <w:pPr>
              <w:pStyle w:val="Normal11"/>
            </w:pPr>
            <w:r>
              <w:t>Indlånsrente: 0,1% mdr</w:t>
            </w:r>
          </w:p>
          <w:p w:rsidR="00A5505D" w:rsidRDefault="00A5505D" w:rsidP="00A5505D">
            <w:pPr>
              <w:pStyle w:val="Normal11"/>
            </w:pPr>
            <w:r>
              <w:t>Udlånsrente: 0,8% mdr.</w:t>
            </w:r>
          </w:p>
          <w:p w:rsidR="00A5505D" w:rsidRDefault="00A5505D" w:rsidP="00A5505D">
            <w:pPr>
              <w:pStyle w:val="Normal11"/>
            </w:pPr>
            <w:r>
              <w:t>Nationalbankens diskonto: 0,1% mdr.</w:t>
            </w:r>
          </w:p>
          <w:p w:rsidR="00A5505D" w:rsidRPr="00A5505D" w:rsidRDefault="00A5505D" w:rsidP="00A5505D">
            <w:pPr>
              <w:pStyle w:val="Normal11"/>
            </w:pPr>
            <w:r>
              <w:t>Rentegodtgørelse: 7,0% p.a. + Nationalbankens diskontosats</w:t>
            </w:r>
          </w:p>
        </w:tc>
      </w:tr>
      <w:tr w:rsidR="00A5505D" w:rsidTr="00A5505D">
        <w:tc>
          <w:tcPr>
            <w:tcW w:w="2625" w:type="dxa"/>
          </w:tcPr>
          <w:p w:rsidR="00A5505D" w:rsidRDefault="00A5505D" w:rsidP="00A5505D">
            <w:pPr>
              <w:pStyle w:val="Normal11"/>
            </w:pPr>
            <w:r>
              <w:t>RenteBeløb</w:t>
            </w:r>
          </w:p>
        </w:tc>
        <w:tc>
          <w:tcPr>
            <w:tcW w:w="1797" w:type="dxa"/>
          </w:tcPr>
          <w:p w:rsidR="00A5505D" w:rsidRDefault="00A5505D" w:rsidP="00A5505D">
            <w:pPr>
              <w:pStyle w:val="Normal11"/>
            </w:pPr>
            <w:r>
              <w:t>Beløb</w:t>
            </w:r>
            <w:r w:rsidR="00F061A6">
              <w:fldChar w:fldCharType="begin"/>
            </w:r>
            <w:r>
              <w:instrText xml:space="preserve"> XE "</w:instrText>
            </w:r>
            <w:r w:rsidRPr="007911AD">
              <w:instrText>Beløb</w:instrText>
            </w:r>
            <w:r>
              <w:instrText xml:space="preserve">" </w:instrText>
            </w:r>
            <w:r w:rsidR="00F061A6">
              <w:fldChar w:fldCharType="end"/>
            </w:r>
          </w:p>
        </w:tc>
        <w:tc>
          <w:tcPr>
            <w:tcW w:w="5573" w:type="dxa"/>
          </w:tcPr>
          <w:p w:rsidR="00A5505D" w:rsidRDefault="00A5505D" w:rsidP="00A5505D">
            <w:pPr>
              <w:pStyle w:val="Normal11"/>
            </w:pPr>
            <w:r>
              <w:t>Rente for saldoen på kontoen, beregnet med den aktuelle rentesats.</w:t>
            </w:r>
          </w:p>
          <w:p w:rsidR="00A5505D" w:rsidRDefault="00A5505D" w:rsidP="00A5505D">
            <w:pPr>
              <w:pStyle w:val="Normal11"/>
            </w:pPr>
          </w:p>
          <w:p w:rsidR="00A5505D" w:rsidRDefault="00A5505D" w:rsidP="00A5505D">
            <w:pPr>
              <w:pStyle w:val="Normal11"/>
            </w:pPr>
            <w:r>
              <w:t>Debitrenter på fordringer tilskrives ikke her, men tilskrives fordringen og oprettes selv som en fordring knyttet til den oprindelige fordring.</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OpkrævningKonto(1)</w:t>
            </w:r>
          </w:p>
          <w:p w:rsidR="00A5505D" w:rsidRDefault="00A5505D" w:rsidP="00A5505D">
            <w:pPr>
              <w:pStyle w:val="Normal11"/>
            </w:pPr>
            <w:r>
              <w:t>OCR(1..*)</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OpkrævningKonto(1)</w:t>
            </w:r>
          </w:p>
          <w:p w:rsidR="00A5505D" w:rsidRDefault="00A5505D" w:rsidP="00A5505D">
            <w:pPr>
              <w:pStyle w:val="Normal11"/>
            </w:pPr>
            <w:r>
              <w:t>Saldo(1..*)</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indbetalt til konto</w:t>
            </w:r>
          </w:p>
        </w:tc>
        <w:tc>
          <w:tcPr>
            <w:tcW w:w="2398" w:type="dxa"/>
          </w:tcPr>
          <w:p w:rsidR="00A5505D" w:rsidRDefault="00A5505D" w:rsidP="00A5505D">
            <w:pPr>
              <w:pStyle w:val="Normal11"/>
            </w:pPr>
            <w:r>
              <w:t>OpkrævningKonto(0..1)</w:t>
            </w:r>
          </w:p>
          <w:p w:rsidR="00A5505D" w:rsidRDefault="00A5505D" w:rsidP="00A5505D">
            <w:pPr>
              <w:pStyle w:val="Normal11"/>
            </w:pPr>
            <w:r>
              <w:t>OpkrævningIndbetaling(0..*)</w:t>
            </w:r>
          </w:p>
        </w:tc>
        <w:tc>
          <w:tcPr>
            <w:tcW w:w="5879" w:type="dxa"/>
          </w:tcPr>
          <w:p w:rsidR="00A5505D" w:rsidRDefault="00A5505D" w:rsidP="00A5505D">
            <w:pPr>
              <w:pStyle w:val="Normal11"/>
            </w:pPr>
            <w:r>
              <w:t>En indbetaling sker til kontoen, hvor man kan se den figurere.</w:t>
            </w: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DækningRækkefølge(1..*)</w:t>
            </w:r>
          </w:p>
          <w:p w:rsidR="00A5505D" w:rsidRDefault="00A5505D" w:rsidP="00A5505D">
            <w:pPr>
              <w:pStyle w:val="Normal11"/>
            </w:pPr>
            <w:r>
              <w:t>OpkrævningKonto(0..*)</w:t>
            </w:r>
          </w:p>
        </w:tc>
        <w:tc>
          <w:tcPr>
            <w:tcW w:w="5879" w:type="dxa"/>
          </w:tcPr>
          <w:p w:rsidR="00A5505D" w:rsidRDefault="00A5505D" w:rsidP="00A5505D">
            <w:pPr>
              <w:pStyle w:val="Normal11"/>
            </w:pPr>
            <w:r>
              <w:t>For en konto kan der være forskellige regler for dækningsrækkefølgen, men hovedreglen er efter  FIFO-princip.</w:t>
            </w:r>
          </w:p>
        </w:tc>
      </w:tr>
      <w:tr w:rsidR="00A5505D" w:rsidTr="00A5505D">
        <w:tc>
          <w:tcPr>
            <w:tcW w:w="1667" w:type="dxa"/>
          </w:tcPr>
          <w:p w:rsidR="00A5505D" w:rsidRDefault="00A5505D" w:rsidP="00A5505D">
            <w:pPr>
              <w:pStyle w:val="Normal11"/>
            </w:pPr>
            <w:r>
              <w:t>Indestående på</w:t>
            </w:r>
          </w:p>
        </w:tc>
        <w:tc>
          <w:tcPr>
            <w:tcW w:w="2398" w:type="dxa"/>
          </w:tcPr>
          <w:p w:rsidR="00A5505D" w:rsidRDefault="00A5505D" w:rsidP="00A5505D">
            <w:pPr>
              <w:pStyle w:val="Normal11"/>
            </w:pPr>
            <w:r>
              <w:t>OpkrævningFordring(0..*)</w:t>
            </w:r>
          </w:p>
          <w:p w:rsidR="00A5505D" w:rsidRDefault="00A5505D" w:rsidP="00A5505D">
            <w:pPr>
              <w:pStyle w:val="Normal11"/>
            </w:pPr>
            <w:r>
              <w:t>OpkrævningKonto(1..*)</w:t>
            </w:r>
          </w:p>
        </w:tc>
        <w:tc>
          <w:tcPr>
            <w:tcW w:w="5879" w:type="dxa"/>
          </w:tcPr>
          <w:p w:rsidR="00A5505D" w:rsidRDefault="00A5505D" w:rsidP="00A5505D">
            <w:pPr>
              <w:pStyle w:val="Normal11"/>
            </w:pPr>
            <w:r>
              <w:t>Fordringen indgår i saldoen på kontoen, og opgøres derved.</w:t>
            </w:r>
          </w:p>
          <w:p w:rsidR="00A5505D" w:rsidRDefault="00A5505D" w:rsidP="00A5505D">
            <w:pPr>
              <w:pStyle w:val="Normal11"/>
            </w:pPr>
            <w:r>
              <w:t>En fordring kan vises på flere kunders konti i fald, at kunderne alle hæfter for den samme fordring. Det afhænger af fordringens hæftelsesform og kundens hæftelsesprocent samt hæftelsesprioritet.</w:t>
            </w:r>
          </w:p>
          <w:p w:rsidR="00A5505D" w:rsidRDefault="00A5505D" w:rsidP="00A5505D">
            <w:pPr>
              <w:pStyle w:val="Normal11"/>
            </w:pP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Kunde(1)</w:t>
            </w:r>
          </w:p>
          <w:p w:rsidR="00A5505D" w:rsidRDefault="00A5505D" w:rsidP="00A5505D">
            <w:pPr>
              <w:pStyle w:val="Normal11"/>
            </w:pPr>
            <w:r>
              <w:t>OpkrævningKonto(0..1)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788" w:name="_Toc266364049"/>
      <w:bookmarkStart w:id="1789" w:name="_Toc265233851"/>
      <w:r>
        <w:t>OpkrævningKontoIndbetaling</w:t>
      </w:r>
      <w:bookmarkEnd w:id="1788"/>
      <w:bookmarkEnd w:id="1789"/>
    </w:p>
    <w:p w:rsidR="00A5505D" w:rsidRDefault="00A5505D" w:rsidP="00A5505D">
      <w:pPr>
        <w:pStyle w:val="Normal11"/>
      </w:pPr>
      <w:r>
        <w:t>En udefrakommende indbetaling til kontoen fx. indbetaling via FI-kort eller en kontooverførsel.</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Form</w:t>
            </w:r>
          </w:p>
        </w:tc>
        <w:tc>
          <w:tcPr>
            <w:tcW w:w="1797" w:type="dxa"/>
          </w:tcPr>
          <w:p w:rsidR="00A5505D" w:rsidRDefault="00A5505D" w:rsidP="00A5505D">
            <w:pPr>
              <w:pStyle w:val="Normal11"/>
            </w:pPr>
            <w:r>
              <w:t>BetalingForm</w:t>
            </w:r>
            <w:r w:rsidR="00F061A6">
              <w:fldChar w:fldCharType="begin"/>
            </w:r>
            <w:r>
              <w:instrText xml:space="preserve"> XE "</w:instrText>
            </w:r>
            <w:r w:rsidRPr="0001020E">
              <w:instrText>BetalingForm</w:instrText>
            </w:r>
            <w:r>
              <w:instrText xml:space="preserve">" </w:instrText>
            </w:r>
            <w:r w:rsidR="00F061A6">
              <w:fldChar w:fldCharType="end"/>
            </w:r>
          </w:p>
        </w:tc>
        <w:tc>
          <w:tcPr>
            <w:tcW w:w="5573" w:type="dxa"/>
          </w:tcPr>
          <w:p w:rsidR="00A5505D" w:rsidRDefault="00A5505D" w:rsidP="00A5505D">
            <w:pPr>
              <w:pStyle w:val="Normal11"/>
            </w:pPr>
            <w:r>
              <w:t xml:space="preserve">Angiver de mulige indbetalingsformer, fx BS (Betalingsservice), HomeBanking, Statens Koncern Bank (SKB), FI-kort eller kontant herunder også Dankort og onlinebetaling. </w:t>
            </w:r>
          </w:p>
          <w:p w:rsidR="00A5505D" w:rsidRDefault="00A5505D" w:rsidP="00A5505D">
            <w:pPr>
              <w:pStyle w:val="Normal11"/>
            </w:pPr>
          </w:p>
          <w:p w:rsidR="00A5505D" w:rsidRDefault="00A5505D" w:rsidP="00A5505D">
            <w:pPr>
              <w:pStyle w:val="Normal11"/>
            </w:pPr>
            <w:r>
              <w:t>Det er altså betalingsmuligheder.</w:t>
            </w:r>
          </w:p>
          <w:p w:rsidR="00A5505D" w:rsidRDefault="00A5505D" w:rsidP="00A5505D">
            <w:pPr>
              <w:pStyle w:val="Normal11"/>
            </w:pPr>
            <w:r>
              <w:t xml:space="preserve">Betalingsformen SKB vedrører dog kun offentlige betalere, herunder kommuner (OBS-loven) og kan ikke fravælges. </w:t>
            </w:r>
          </w:p>
          <w:p w:rsidR="00A5505D" w:rsidRDefault="00A5505D" w:rsidP="00A5505D">
            <w:pPr>
              <w:pStyle w:val="Normal11"/>
            </w:pPr>
            <w:r>
              <w:t>Offentlige virksomheder (indberettere og betalere) identificeres på specifikke forretningsområder under den enkelte pligt.</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 Kontant</w:t>
            </w:r>
          </w:p>
          <w:p w:rsidR="00A5505D" w:rsidRDefault="00A5505D" w:rsidP="00A5505D">
            <w:pPr>
              <w:pStyle w:val="Normal11"/>
            </w:pPr>
            <w:r>
              <w:t>- PBS</w:t>
            </w:r>
          </w:p>
          <w:p w:rsidR="00A5505D" w:rsidRDefault="00A5505D" w:rsidP="00A5505D">
            <w:pPr>
              <w:pStyle w:val="Normal11"/>
            </w:pPr>
            <w:r>
              <w:t>- HomeBanking</w:t>
            </w:r>
          </w:p>
          <w:p w:rsidR="00A5505D" w:rsidRDefault="00A5505D" w:rsidP="00A5505D">
            <w:pPr>
              <w:pStyle w:val="Normal11"/>
            </w:pPr>
            <w:r>
              <w:t>- SKB</w:t>
            </w:r>
          </w:p>
          <w:p w:rsidR="00A5505D" w:rsidRPr="00A5505D" w:rsidRDefault="00A5505D" w:rsidP="00A5505D">
            <w:pPr>
              <w:pStyle w:val="Normal11"/>
            </w:pPr>
            <w:r>
              <w:t>- anden betalingsform</w:t>
            </w:r>
          </w:p>
        </w:tc>
      </w:tr>
      <w:tr w:rsidR="00A5505D" w:rsidTr="00A5505D">
        <w:tc>
          <w:tcPr>
            <w:tcW w:w="2625" w:type="dxa"/>
          </w:tcPr>
          <w:p w:rsidR="00A5505D" w:rsidRDefault="00A5505D" w:rsidP="00A5505D">
            <w:pPr>
              <w:pStyle w:val="Normal11"/>
            </w:pPr>
            <w:r>
              <w:t>FordringHenvisning</w:t>
            </w:r>
          </w:p>
        </w:tc>
        <w:tc>
          <w:tcPr>
            <w:tcW w:w="1797" w:type="dxa"/>
          </w:tcPr>
          <w:p w:rsidR="00A5505D" w:rsidRDefault="00A5505D" w:rsidP="00A5505D">
            <w:pPr>
              <w:pStyle w:val="Normal11"/>
            </w:pPr>
            <w:r>
              <w:t>ID</w:t>
            </w:r>
            <w:r w:rsidR="00F061A6">
              <w:fldChar w:fldCharType="begin"/>
            </w:r>
            <w:r>
              <w:instrText xml:space="preserve"> XE "</w:instrText>
            </w:r>
            <w:r w:rsidRPr="00E2666E">
              <w:instrText>ID</w:instrText>
            </w:r>
            <w:r>
              <w:instrText xml:space="preserve">" </w:instrText>
            </w:r>
            <w:r w:rsidR="00F061A6">
              <w:fldChar w:fldCharType="end"/>
            </w:r>
          </w:p>
        </w:tc>
        <w:tc>
          <w:tcPr>
            <w:tcW w:w="5573" w:type="dxa"/>
          </w:tcPr>
          <w:p w:rsidR="00A5505D" w:rsidRDefault="00A5505D" w:rsidP="00A5505D">
            <w:pPr>
              <w:pStyle w:val="Normal11"/>
            </w:pPr>
            <w:r>
              <w:t>Henvisning til hvilken konto, der indbetales til. Det kan f.eks. være referencen fra et udsendt FI-kort.</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indbetalt af tredjepart</w:t>
            </w:r>
          </w:p>
        </w:tc>
        <w:tc>
          <w:tcPr>
            <w:tcW w:w="2398" w:type="dxa"/>
          </w:tcPr>
          <w:p w:rsidR="00A5505D" w:rsidRDefault="00A5505D" w:rsidP="00A5505D">
            <w:pPr>
              <w:pStyle w:val="Normal11"/>
            </w:pPr>
            <w:r>
              <w:t>OpkrævningKontoIndbetaling(0..1)</w:t>
            </w:r>
          </w:p>
          <w:p w:rsidR="00A5505D" w:rsidRDefault="00A5505D" w:rsidP="00A5505D">
            <w:pPr>
              <w:pStyle w:val="Normal11"/>
            </w:pPr>
            <w:r>
              <w:t>Kunde(0..1)</w:t>
            </w:r>
          </w:p>
        </w:tc>
        <w:tc>
          <w:tcPr>
            <w:tcW w:w="5879" w:type="dxa"/>
          </w:tcPr>
          <w:p w:rsidR="00A5505D" w:rsidRDefault="00A5505D" w:rsidP="00A5505D">
            <w:pPr>
              <w:pStyle w:val="Normal11"/>
            </w:pPr>
          </w:p>
        </w:tc>
      </w:tr>
    </w:tbl>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kan være</w:t>
            </w:r>
          </w:p>
        </w:tc>
        <w:tc>
          <w:tcPr>
            <w:tcW w:w="2398" w:type="dxa"/>
          </w:tcPr>
          <w:p w:rsidR="00A5505D" w:rsidRDefault="00A5505D" w:rsidP="00A5505D">
            <w:pPr>
              <w:pStyle w:val="Normal11"/>
            </w:pPr>
            <w:r>
              <w:t>OpkrævningKontoIndbetaling arver fra/er en specialisering af OpkrævningIndbetaling</w:t>
            </w:r>
          </w:p>
        </w:tc>
        <w:tc>
          <w:tcPr>
            <w:tcW w:w="5879" w:type="dxa"/>
          </w:tcPr>
          <w:p w:rsidR="00A5505D" w:rsidRDefault="00A5505D" w:rsidP="00A5505D">
            <w:pPr>
              <w:pStyle w:val="Normal11"/>
            </w:pPr>
            <w:r>
              <w:t>Type af indbetaling til kontoen.</w:t>
            </w:r>
          </w:p>
        </w:tc>
      </w:tr>
      <w:tr w:rsidR="00A5505D" w:rsidTr="00A5505D">
        <w:tc>
          <w:tcPr>
            <w:tcW w:w="1667" w:type="dxa"/>
          </w:tcPr>
          <w:p w:rsidR="00A5505D" w:rsidRDefault="00A5505D" w:rsidP="00A5505D">
            <w:pPr>
              <w:pStyle w:val="Normal11"/>
            </w:pPr>
          </w:p>
        </w:tc>
        <w:tc>
          <w:tcPr>
            <w:tcW w:w="2398" w:type="dxa"/>
          </w:tcPr>
          <w:p w:rsidR="00A5505D" w:rsidRDefault="00A5505D" w:rsidP="00A5505D">
            <w:pPr>
              <w:pStyle w:val="Normal11"/>
            </w:pPr>
            <w:r>
              <w:t>OpkrævningKontantIndbetaling arver fra/er en specialisering af OpkrævningKontoIndbetaling</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790" w:name="_Toc266364050"/>
      <w:bookmarkStart w:id="1791" w:name="_Toc265233852"/>
      <w:r>
        <w:t>OpkrævningModregningIndbetaling</w:t>
      </w:r>
      <w:bookmarkEnd w:id="1790"/>
      <w:bookmarkEnd w:id="1791"/>
    </w:p>
    <w:p w:rsidR="00A5505D" w:rsidRDefault="00A5505D" w:rsidP="00A5505D">
      <w:pPr>
        <w:pStyle w:val="Normal11"/>
      </w:pPr>
      <w:r>
        <w:t>Såfremt en kunde har penge til gode (fx i form af en negativ momsfordring eller en overskydende betaling) kan disse anvendes til modreging. Dette sker bl.a., hvis der er fordringer under opkrævning, der er forfalden.</w:t>
      </w:r>
    </w:p>
    <w:p w:rsidR="00A5505D" w:rsidRDefault="00A5505D" w:rsidP="00A5505D">
      <w:pPr>
        <w:pStyle w:val="Normal11"/>
      </w:pPr>
    </w:p>
    <w:p w:rsidR="00A5505D" w:rsidRDefault="00A5505D" w:rsidP="00A5505D">
      <w:pPr>
        <w:pStyle w:val="Normal11"/>
      </w:pPr>
      <w:r>
        <w:t>Et modrgenet beløb kan komme fra andet system bl.a. DMI/EFI.</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Myndighed</w:t>
            </w:r>
          </w:p>
        </w:tc>
        <w:tc>
          <w:tcPr>
            <w:tcW w:w="1797" w:type="dxa"/>
          </w:tcPr>
          <w:p w:rsidR="00A5505D" w:rsidRDefault="00A5505D" w:rsidP="00A5505D">
            <w:pPr>
              <w:pStyle w:val="Normal11"/>
            </w:pPr>
            <w:r>
              <w:t>MyndighedNummer</w:t>
            </w:r>
            <w:r w:rsidR="00F061A6">
              <w:fldChar w:fldCharType="begin"/>
            </w:r>
            <w:r>
              <w:instrText xml:space="preserve"> XE "</w:instrText>
            </w:r>
            <w:r w:rsidRPr="0047778D">
              <w:instrText>MyndighedNummer</w:instrText>
            </w:r>
            <w:r>
              <w:instrText xml:space="preserve">" </w:instrText>
            </w:r>
            <w:r w:rsidR="00F061A6">
              <w:fldChar w:fldCharType="end"/>
            </w:r>
          </w:p>
        </w:tc>
        <w:tc>
          <w:tcPr>
            <w:tcW w:w="5573" w:type="dxa"/>
          </w:tcPr>
          <w:p w:rsidR="00A5505D" w:rsidRDefault="00A5505D" w:rsidP="00A5505D">
            <w:pPr>
              <w:pStyle w:val="Normal11"/>
            </w:pPr>
            <w:r>
              <w:t>Identifikation af den myndighed, som foretager modregningen (pr. juni 2010 er dette kun SKAT i DMO)</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Pr="00A5505D" w:rsidRDefault="00A5505D" w:rsidP="00A5505D">
            <w:pPr>
              <w:pStyle w:val="Normal11"/>
            </w:pPr>
            <w:r>
              <w:t>0000 - 9999</w:t>
            </w:r>
          </w:p>
        </w:tc>
      </w:tr>
      <w:tr w:rsidR="00A5505D" w:rsidTr="00A5505D">
        <w:tc>
          <w:tcPr>
            <w:tcW w:w="2625" w:type="dxa"/>
          </w:tcPr>
          <w:p w:rsidR="00A5505D" w:rsidRDefault="00A5505D" w:rsidP="00A5505D">
            <w:pPr>
              <w:pStyle w:val="Normal11"/>
            </w:pPr>
            <w:r>
              <w:t>Specifikation</w:t>
            </w:r>
          </w:p>
        </w:tc>
        <w:tc>
          <w:tcPr>
            <w:tcW w:w="1797" w:type="dxa"/>
          </w:tcPr>
          <w:p w:rsidR="00A5505D" w:rsidRDefault="00A5505D" w:rsidP="00A5505D">
            <w:pPr>
              <w:pStyle w:val="Normal11"/>
            </w:pPr>
            <w:r>
              <w:t>Tekst45</w:t>
            </w:r>
            <w:r w:rsidR="00F061A6">
              <w:fldChar w:fldCharType="begin"/>
            </w:r>
            <w:r>
              <w:instrText xml:space="preserve"> XE "</w:instrText>
            </w:r>
            <w:r w:rsidRPr="00D82DB2">
              <w:instrText>Tekst45</w:instrText>
            </w:r>
            <w:r>
              <w:instrText xml:space="preserve">" </w:instrText>
            </w:r>
            <w:r w:rsidR="00F061A6">
              <w:fldChar w:fldCharType="end"/>
            </w:r>
          </w:p>
        </w:tc>
        <w:tc>
          <w:tcPr>
            <w:tcW w:w="5573" w:type="dxa"/>
          </w:tcPr>
          <w:p w:rsidR="00A5505D" w:rsidRDefault="00A5505D" w:rsidP="00A5505D">
            <w:pPr>
              <w:pStyle w:val="Normal11"/>
            </w:pPr>
            <w:r>
              <w:t>Specifkation som indeholder oplysninger om modregningen, herunder beløbets oprindelse (fx negativ angivelse, hvilken fordringstype det vedrører, periode og beløb) og hvad den fordringen har dækket.</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kan være</w:t>
            </w:r>
          </w:p>
        </w:tc>
        <w:tc>
          <w:tcPr>
            <w:tcW w:w="2398" w:type="dxa"/>
          </w:tcPr>
          <w:p w:rsidR="00A5505D" w:rsidRDefault="00A5505D" w:rsidP="00A5505D">
            <w:pPr>
              <w:pStyle w:val="Normal11"/>
            </w:pPr>
            <w:r>
              <w:t>OpkrævningModregningIndbetaling arver fra/er en specialisering af OpkrævningIndbetaling</w:t>
            </w:r>
          </w:p>
        </w:tc>
        <w:tc>
          <w:tcPr>
            <w:tcW w:w="5879" w:type="dxa"/>
          </w:tcPr>
          <w:p w:rsidR="00A5505D" w:rsidRDefault="00A5505D" w:rsidP="00A5505D">
            <w:pPr>
              <w:pStyle w:val="Normal11"/>
            </w:pPr>
            <w:r>
              <w:t>En indbetaling kan være fra en anden myndighed gennem Nemkonto.</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792" w:name="_Toc266364051"/>
      <w:bookmarkStart w:id="1793" w:name="_Toc265233853"/>
      <w:r>
        <w:t>OpkrævningRentegodtgørelse</w:t>
      </w:r>
      <w:bookmarkEnd w:id="1792"/>
      <w:bookmarkEnd w:id="1793"/>
    </w:p>
    <w:p w:rsidR="00A5505D" w:rsidRDefault="00A5505D" w:rsidP="00A5505D">
      <w:pPr>
        <w:pStyle w:val="Normal11"/>
      </w:pPr>
      <w:r>
        <w:t>Der ydes rentegodtgørelse i forbindelse med et uretmæssigt opkrævet beløb eller i forbindelse med en tilbageholdt negativ fordring.</w:t>
      </w:r>
    </w:p>
    <w:p w:rsidR="00A5505D" w:rsidRDefault="00A5505D" w:rsidP="00A5505D">
      <w:pPr>
        <w:pStyle w:val="Normal11"/>
      </w:pPr>
    </w:p>
    <w:p w:rsidR="00A5505D" w:rsidRDefault="00A5505D" w:rsidP="00A5505D">
      <w:pPr>
        <w:pStyle w:val="Normal11"/>
      </w:pPr>
      <w:r>
        <w:t>Rentegodtgørelse er skattepligtig og tilskrives kundens (virksomhed eller borger) konto.</w:t>
      </w:r>
    </w:p>
    <w:p w:rsidR="00A5505D" w:rsidRDefault="00A5505D" w:rsidP="00A5505D">
      <w:pPr>
        <w:pStyle w:val="Normal11"/>
      </w:pPr>
      <w:r>
        <w:t>Det kan fx være, når SKAT ikke har overholdt 21 dages reglen for frigivelse af negative fordringer.</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TilskrivningDato</w:t>
            </w:r>
          </w:p>
        </w:tc>
        <w:tc>
          <w:tcPr>
            <w:tcW w:w="1797" w:type="dxa"/>
          </w:tcPr>
          <w:p w:rsidR="00A5505D" w:rsidRDefault="00A5505D" w:rsidP="00A5505D">
            <w:pPr>
              <w:pStyle w:val="Normal11"/>
            </w:pPr>
            <w:r>
              <w:t>Dato</w:t>
            </w:r>
            <w:r w:rsidR="00F061A6">
              <w:fldChar w:fldCharType="begin"/>
            </w:r>
            <w:r>
              <w:instrText xml:space="preserve"> XE "</w:instrText>
            </w:r>
            <w:r w:rsidRPr="0023247D">
              <w:instrText>Dato</w:instrText>
            </w:r>
            <w:r>
              <w:instrText xml:space="preserve">" </w:instrText>
            </w:r>
            <w:r w:rsidR="00F061A6">
              <w:fldChar w:fldCharType="end"/>
            </w:r>
          </w:p>
        </w:tc>
        <w:tc>
          <w:tcPr>
            <w:tcW w:w="5573" w:type="dxa"/>
          </w:tcPr>
          <w:p w:rsidR="00A5505D" w:rsidRDefault="00A5505D" w:rsidP="00A5505D">
            <w:pPr>
              <w:pStyle w:val="Normal11"/>
            </w:pPr>
            <w:r>
              <w:t>Dato hvor renten er tilskrevet for den givne periode. Dette er rentedatoen.</w:t>
            </w:r>
          </w:p>
        </w:tc>
      </w:tr>
      <w:tr w:rsidR="00A5505D" w:rsidTr="00A5505D">
        <w:tc>
          <w:tcPr>
            <w:tcW w:w="2625" w:type="dxa"/>
          </w:tcPr>
          <w:p w:rsidR="00A5505D" w:rsidRDefault="00A5505D" w:rsidP="00A5505D">
            <w:pPr>
              <w:pStyle w:val="Normal11"/>
            </w:pPr>
            <w:r>
              <w:t>Årsag</w:t>
            </w:r>
          </w:p>
        </w:tc>
        <w:tc>
          <w:tcPr>
            <w:tcW w:w="1797" w:type="dxa"/>
          </w:tcPr>
          <w:p w:rsidR="00A5505D" w:rsidRDefault="00A5505D" w:rsidP="00A5505D">
            <w:pPr>
              <w:pStyle w:val="Normal11"/>
            </w:pPr>
            <w:r>
              <w:t>Årsag</w:t>
            </w:r>
            <w:r w:rsidR="00F061A6">
              <w:fldChar w:fldCharType="begin"/>
            </w:r>
            <w:r>
              <w:instrText xml:space="preserve"> XE "</w:instrText>
            </w:r>
            <w:r w:rsidRPr="00522327">
              <w:instrText>Årsag</w:instrText>
            </w:r>
            <w:r>
              <w:instrText xml:space="preserve">" </w:instrText>
            </w:r>
            <w:r w:rsidR="00F061A6">
              <w:fldChar w:fldCharType="end"/>
            </w:r>
          </w:p>
        </w:tc>
        <w:tc>
          <w:tcPr>
            <w:tcW w:w="5573" w:type="dxa"/>
          </w:tcPr>
          <w:p w:rsidR="00A5505D" w:rsidRDefault="00A5505D" w:rsidP="00A5505D">
            <w:pPr>
              <w:pStyle w:val="Normal11"/>
            </w:pPr>
            <w:r>
              <w:t>Årsag for tilskrivning af rente, dvs. hvordan er kreditrenten opstået, herunder hvad det er godtgørelse for.</w:t>
            </w:r>
          </w:p>
        </w:tc>
      </w:tr>
      <w:tr w:rsidR="00A5505D" w:rsidTr="00A5505D">
        <w:tc>
          <w:tcPr>
            <w:tcW w:w="2625" w:type="dxa"/>
          </w:tcPr>
          <w:p w:rsidR="00A5505D" w:rsidRDefault="00A5505D" w:rsidP="00A5505D">
            <w:pPr>
              <w:pStyle w:val="Normal11"/>
            </w:pPr>
            <w:r>
              <w:t>Procentsats</w:t>
            </w:r>
          </w:p>
        </w:tc>
        <w:tc>
          <w:tcPr>
            <w:tcW w:w="1797" w:type="dxa"/>
          </w:tcPr>
          <w:p w:rsidR="00A5505D" w:rsidRDefault="00A5505D" w:rsidP="00A5505D">
            <w:pPr>
              <w:pStyle w:val="Normal11"/>
            </w:pPr>
            <w:r>
              <w:t>Rentesats</w:t>
            </w:r>
            <w:r w:rsidR="00F061A6">
              <w:fldChar w:fldCharType="begin"/>
            </w:r>
            <w:r>
              <w:instrText xml:space="preserve"> XE "</w:instrText>
            </w:r>
            <w:r w:rsidRPr="00AA7B5C">
              <w:instrText>Rentesats</w:instrText>
            </w:r>
            <w:r>
              <w:instrText xml:space="preserve">" </w:instrText>
            </w:r>
            <w:r w:rsidR="00F061A6">
              <w:fldChar w:fldCharType="end"/>
            </w:r>
          </w:p>
        </w:tc>
        <w:tc>
          <w:tcPr>
            <w:tcW w:w="5573" w:type="dxa"/>
          </w:tcPr>
          <w:p w:rsidR="00A5505D" w:rsidRDefault="00A5505D" w:rsidP="00A5505D">
            <w:pPr>
              <w:pStyle w:val="Normal11"/>
            </w:pPr>
            <w:r>
              <w:t>Rentesatsen for rentegodtgørelse. Kan ses i bilaget "Grunddata".</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Default="00A5505D" w:rsidP="00A5505D">
            <w:pPr>
              <w:pStyle w:val="Normal11"/>
            </w:pPr>
            <w:r>
              <w:t>Specifikt for Opkrævningsmyndigheden:</w:t>
            </w:r>
          </w:p>
          <w:p w:rsidR="00A5505D" w:rsidRDefault="00A5505D" w:rsidP="00A5505D">
            <w:pPr>
              <w:pStyle w:val="Normal11"/>
            </w:pPr>
            <w:r>
              <w:t>Der er 4 typer af renter (værdierne vil variere og er blot med som eksempler, disse er fra 2007)</w:t>
            </w:r>
          </w:p>
          <w:p w:rsidR="00A5505D" w:rsidRDefault="00A5505D" w:rsidP="00A5505D">
            <w:pPr>
              <w:pStyle w:val="Normal11"/>
            </w:pPr>
            <w:r>
              <w:t>Indlånsrente: 0,1% mdr</w:t>
            </w:r>
          </w:p>
          <w:p w:rsidR="00A5505D" w:rsidRDefault="00A5505D" w:rsidP="00A5505D">
            <w:pPr>
              <w:pStyle w:val="Normal11"/>
            </w:pPr>
            <w:r>
              <w:t>Udlånsrente: 0,8% mdr.</w:t>
            </w:r>
          </w:p>
          <w:p w:rsidR="00A5505D" w:rsidRDefault="00A5505D" w:rsidP="00A5505D">
            <w:pPr>
              <w:pStyle w:val="Normal11"/>
            </w:pPr>
            <w:r>
              <w:t>Nationalbankens diskonto: 0,1% mdr.</w:t>
            </w:r>
          </w:p>
          <w:p w:rsidR="00A5505D" w:rsidRPr="00A5505D" w:rsidRDefault="00A5505D" w:rsidP="00A5505D">
            <w:pPr>
              <w:pStyle w:val="Normal11"/>
            </w:pPr>
            <w:r>
              <w:t>Rentegodtgørelse: 7,0% p.a. + Nationalbankens diskontosats</w:t>
            </w:r>
          </w:p>
        </w:tc>
      </w:tr>
      <w:tr w:rsidR="00A5505D" w:rsidTr="00A5505D">
        <w:tc>
          <w:tcPr>
            <w:tcW w:w="2625" w:type="dxa"/>
          </w:tcPr>
          <w:p w:rsidR="00A5505D" w:rsidRDefault="00A5505D" w:rsidP="00A5505D">
            <w:pPr>
              <w:pStyle w:val="Normal11"/>
            </w:pPr>
            <w:r>
              <w:t>PeriodeFra</w:t>
            </w:r>
          </w:p>
        </w:tc>
        <w:tc>
          <w:tcPr>
            <w:tcW w:w="1797" w:type="dxa"/>
          </w:tcPr>
          <w:p w:rsidR="00A5505D" w:rsidRDefault="00A5505D" w:rsidP="00A5505D">
            <w:pPr>
              <w:pStyle w:val="Normal11"/>
            </w:pPr>
            <w:r>
              <w:t>Dato</w:t>
            </w:r>
            <w:r w:rsidR="00F061A6">
              <w:fldChar w:fldCharType="begin"/>
            </w:r>
            <w:r>
              <w:instrText xml:space="preserve"> XE "</w:instrText>
            </w:r>
            <w:r w:rsidRPr="00E51EFA">
              <w:instrText>Dato</w:instrText>
            </w:r>
            <w:r>
              <w:instrText xml:space="preserve">" </w:instrText>
            </w:r>
            <w:r w:rsidR="00F061A6">
              <w:fldChar w:fldCharType="end"/>
            </w:r>
          </w:p>
        </w:tc>
        <w:tc>
          <w:tcPr>
            <w:tcW w:w="5573" w:type="dxa"/>
          </w:tcPr>
          <w:p w:rsidR="00A5505D" w:rsidRDefault="00A5505D" w:rsidP="00A5505D">
            <w:pPr>
              <w:pStyle w:val="Normal11"/>
            </w:pPr>
            <w:r>
              <w:t>StartDato for den periode hvor renten er beregnet for og dermed krediteret til kunden.</w:t>
            </w:r>
          </w:p>
        </w:tc>
      </w:tr>
      <w:tr w:rsidR="00A5505D" w:rsidTr="00A5505D">
        <w:tc>
          <w:tcPr>
            <w:tcW w:w="2625" w:type="dxa"/>
          </w:tcPr>
          <w:p w:rsidR="00A5505D" w:rsidRDefault="00A5505D" w:rsidP="00A5505D">
            <w:pPr>
              <w:pStyle w:val="Normal11"/>
            </w:pPr>
            <w:r>
              <w:t>PeriodeTil</w:t>
            </w:r>
          </w:p>
        </w:tc>
        <w:tc>
          <w:tcPr>
            <w:tcW w:w="1797" w:type="dxa"/>
          </w:tcPr>
          <w:p w:rsidR="00A5505D" w:rsidRDefault="00A5505D" w:rsidP="00A5505D">
            <w:pPr>
              <w:pStyle w:val="Normal11"/>
            </w:pPr>
            <w:r>
              <w:t>Dato</w:t>
            </w:r>
            <w:r w:rsidR="00F061A6">
              <w:fldChar w:fldCharType="begin"/>
            </w:r>
            <w:r>
              <w:instrText xml:space="preserve"> XE "</w:instrText>
            </w:r>
            <w:r w:rsidRPr="006C182F">
              <w:instrText>Dato</w:instrText>
            </w:r>
            <w:r>
              <w:instrText xml:space="preserve">" </w:instrText>
            </w:r>
            <w:r w:rsidR="00F061A6">
              <w:fldChar w:fldCharType="end"/>
            </w:r>
          </w:p>
        </w:tc>
        <w:tc>
          <w:tcPr>
            <w:tcW w:w="5573" w:type="dxa"/>
          </w:tcPr>
          <w:p w:rsidR="00A5505D" w:rsidRDefault="00A5505D" w:rsidP="00A5505D">
            <w:pPr>
              <w:pStyle w:val="Normal11"/>
            </w:pPr>
            <w:r>
              <w:t>SlutDato for den periode hvor renten er beregnet for og dermed krediteret til kunden.</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kan være</w:t>
            </w:r>
          </w:p>
        </w:tc>
        <w:tc>
          <w:tcPr>
            <w:tcW w:w="2398" w:type="dxa"/>
          </w:tcPr>
          <w:p w:rsidR="00A5505D" w:rsidRDefault="00A5505D" w:rsidP="00A5505D">
            <w:pPr>
              <w:pStyle w:val="Normal11"/>
            </w:pPr>
            <w:r>
              <w:t>OpkrævningRentegodtgørelse arver fra/er en specialisering af OpkrævningIndbetaling</w:t>
            </w:r>
          </w:p>
        </w:tc>
        <w:tc>
          <w:tcPr>
            <w:tcW w:w="5879" w:type="dxa"/>
          </w:tcPr>
          <w:p w:rsidR="00A5505D" w:rsidRDefault="00A5505D" w:rsidP="00A5505D">
            <w:pPr>
              <w:pStyle w:val="Normal11"/>
            </w:pPr>
            <w:r>
              <w:t>Type af indbetaling til kontoen.</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794" w:name="_Toc266364052"/>
      <w:bookmarkStart w:id="1795" w:name="_Toc265233854"/>
      <w:r>
        <w:t>Saldo</w:t>
      </w:r>
      <w:bookmarkEnd w:id="1794"/>
      <w:bookmarkEnd w:id="1795"/>
    </w:p>
    <w:p w:rsidR="00A5505D" w:rsidRDefault="00A5505D" w:rsidP="00A5505D">
      <w:pPr>
        <w:pStyle w:val="Normal11"/>
      </w:pPr>
      <w:r>
        <w:t>Saldo er knyttet til en konto. En saldo viser en sum på kundens (virksomhed eller borger) konto.</w:t>
      </w:r>
    </w:p>
    <w:p w:rsidR="00A5505D" w:rsidRDefault="00A5505D" w:rsidP="00A5505D">
      <w:pPr>
        <w:pStyle w:val="Normal11"/>
      </w:pPr>
      <w:r>
        <w:t>Saldo er det beløb, kontoen til enhver tid er udvisende. Beløbet kan både være positivt (kreditsaldo) eller negativt (debetsaldo).</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Beløb</w:t>
            </w:r>
          </w:p>
        </w:tc>
        <w:tc>
          <w:tcPr>
            <w:tcW w:w="1797" w:type="dxa"/>
          </w:tcPr>
          <w:p w:rsidR="00A5505D" w:rsidRDefault="00A5505D" w:rsidP="00A5505D">
            <w:pPr>
              <w:pStyle w:val="Normal11"/>
            </w:pPr>
            <w:r>
              <w:t>Beløb</w:t>
            </w:r>
            <w:r w:rsidR="00F061A6">
              <w:fldChar w:fldCharType="begin"/>
            </w:r>
            <w:r>
              <w:instrText xml:space="preserve"> XE "</w:instrText>
            </w:r>
            <w:r w:rsidRPr="00C54E68">
              <w:instrText>Beløb</w:instrText>
            </w:r>
            <w:r>
              <w:instrText xml:space="preserve">" </w:instrText>
            </w:r>
            <w:r w:rsidR="00F061A6">
              <w:fldChar w:fldCharType="end"/>
            </w:r>
          </w:p>
        </w:tc>
        <w:tc>
          <w:tcPr>
            <w:tcW w:w="5573" w:type="dxa"/>
          </w:tcPr>
          <w:p w:rsidR="00A5505D" w:rsidRDefault="00A5505D" w:rsidP="00A5505D">
            <w:pPr>
              <w:pStyle w:val="Normal11"/>
            </w:pPr>
            <w:r>
              <w:t>Beløb angivet som decimaltal, fx. 1500,00</w:t>
            </w:r>
          </w:p>
        </w:tc>
      </w:tr>
      <w:tr w:rsidR="00A5505D" w:rsidTr="00A5505D">
        <w:tc>
          <w:tcPr>
            <w:tcW w:w="2625" w:type="dxa"/>
          </w:tcPr>
          <w:p w:rsidR="00A5505D" w:rsidRDefault="00A5505D" w:rsidP="00A5505D">
            <w:pPr>
              <w:pStyle w:val="Normal11"/>
            </w:pPr>
            <w:r>
              <w:t>Type</w:t>
            </w:r>
          </w:p>
        </w:tc>
        <w:tc>
          <w:tcPr>
            <w:tcW w:w="1797" w:type="dxa"/>
          </w:tcPr>
          <w:p w:rsidR="00A5505D" w:rsidRDefault="00A5505D" w:rsidP="00A5505D">
            <w:pPr>
              <w:pStyle w:val="Normal11"/>
            </w:pPr>
            <w:r>
              <w:t>Type</w:t>
            </w:r>
            <w:r w:rsidR="00F061A6">
              <w:fldChar w:fldCharType="begin"/>
            </w:r>
            <w:r>
              <w:instrText xml:space="preserve"> XE "</w:instrText>
            </w:r>
            <w:r w:rsidRPr="001E39E1">
              <w:instrText>Type</w:instrText>
            </w:r>
            <w:r>
              <w:instrText xml:space="preserve">" </w:instrText>
            </w:r>
            <w:r w:rsidR="00F061A6">
              <w:fldChar w:fldCharType="end"/>
            </w:r>
          </w:p>
        </w:tc>
        <w:tc>
          <w:tcPr>
            <w:tcW w:w="5573" w:type="dxa"/>
          </w:tcPr>
          <w:p w:rsidR="00A5505D" w:rsidRDefault="00A5505D" w:rsidP="00A5505D">
            <w:pPr>
              <w:pStyle w:val="Normal11"/>
            </w:pPr>
            <w:r>
              <w:t>Typer er karakteriseret af lister, hvorfra kan vælges vedtagne værdier.</w:t>
            </w:r>
          </w:p>
        </w:tc>
      </w:tr>
      <w:tr w:rsidR="00A5505D" w:rsidTr="00A5505D">
        <w:tc>
          <w:tcPr>
            <w:tcW w:w="2625" w:type="dxa"/>
          </w:tcPr>
          <w:p w:rsidR="00A5505D" w:rsidRDefault="00A5505D" w:rsidP="00A5505D">
            <w:pPr>
              <w:pStyle w:val="Normal11"/>
            </w:pPr>
            <w:r>
              <w:t>GyldigFra</w:t>
            </w:r>
          </w:p>
        </w:tc>
        <w:tc>
          <w:tcPr>
            <w:tcW w:w="1797" w:type="dxa"/>
          </w:tcPr>
          <w:p w:rsidR="00A5505D" w:rsidRDefault="00A5505D" w:rsidP="00A5505D">
            <w:pPr>
              <w:pStyle w:val="Normal11"/>
            </w:pPr>
            <w:r>
              <w:t>DatoTid</w:t>
            </w:r>
            <w:r w:rsidR="00F061A6">
              <w:fldChar w:fldCharType="begin"/>
            </w:r>
            <w:r>
              <w:instrText xml:space="preserve"> XE "</w:instrText>
            </w:r>
            <w:r w:rsidRPr="00D20926">
              <w:instrText>DatoTid</w:instrText>
            </w:r>
            <w:r>
              <w:instrText xml:space="preserve">" </w:instrText>
            </w:r>
            <w:r w:rsidR="00F061A6">
              <w:fldChar w:fldCharType="end"/>
            </w:r>
          </w:p>
        </w:tc>
        <w:tc>
          <w:tcPr>
            <w:tcW w:w="5573" w:type="dxa"/>
          </w:tcPr>
          <w:p w:rsidR="00A5505D" w:rsidRDefault="00A5505D" w:rsidP="00A5505D">
            <w:pPr>
              <w:pStyle w:val="Normal11"/>
            </w:pPr>
            <w:r>
              <w:t>En datotid datatype, som samlet betegner en dato og tid, med formatet dd-mm-yyyy hh:mm:ss</w:t>
            </w:r>
          </w:p>
        </w:tc>
      </w:tr>
      <w:tr w:rsidR="00A5505D" w:rsidTr="00A5505D">
        <w:tc>
          <w:tcPr>
            <w:tcW w:w="2625" w:type="dxa"/>
          </w:tcPr>
          <w:p w:rsidR="00A5505D" w:rsidRDefault="00A5505D" w:rsidP="00A5505D">
            <w:pPr>
              <w:pStyle w:val="Normal11"/>
            </w:pPr>
            <w:r>
              <w:t>GyldigTil</w:t>
            </w:r>
          </w:p>
        </w:tc>
        <w:tc>
          <w:tcPr>
            <w:tcW w:w="1797" w:type="dxa"/>
          </w:tcPr>
          <w:p w:rsidR="00A5505D" w:rsidRDefault="00A5505D" w:rsidP="00A5505D">
            <w:pPr>
              <w:pStyle w:val="Normal11"/>
            </w:pPr>
            <w:r>
              <w:t>DatoTid</w:t>
            </w:r>
            <w:r w:rsidR="00F061A6">
              <w:fldChar w:fldCharType="begin"/>
            </w:r>
            <w:r>
              <w:instrText xml:space="preserve"> XE "</w:instrText>
            </w:r>
            <w:r w:rsidRPr="00AD3669">
              <w:instrText>DatoTid</w:instrText>
            </w:r>
            <w:r>
              <w:instrText xml:space="preserve">" </w:instrText>
            </w:r>
            <w:r w:rsidR="00F061A6">
              <w:fldChar w:fldCharType="end"/>
            </w:r>
          </w:p>
        </w:tc>
        <w:tc>
          <w:tcPr>
            <w:tcW w:w="5573" w:type="dxa"/>
          </w:tcPr>
          <w:p w:rsidR="00A5505D" w:rsidRDefault="00A5505D" w:rsidP="00A5505D">
            <w:pPr>
              <w:pStyle w:val="Normal11"/>
            </w:pPr>
            <w:r>
              <w:t>En datotid datatype, som samlet betegner en dato og tid, med formatet dd-mm-yyyy hh:mm:ss</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p>
        </w:tc>
        <w:tc>
          <w:tcPr>
            <w:tcW w:w="2398" w:type="dxa"/>
          </w:tcPr>
          <w:p w:rsidR="00A5505D" w:rsidRDefault="00A5505D" w:rsidP="00A5505D">
            <w:pPr>
              <w:pStyle w:val="Normal11"/>
            </w:pPr>
            <w:r>
              <w:t>OpkrævningFordring(0..*)</w:t>
            </w:r>
          </w:p>
          <w:p w:rsidR="00A5505D" w:rsidRDefault="00A5505D" w:rsidP="00A5505D">
            <w:pPr>
              <w:pStyle w:val="Normal11"/>
            </w:pPr>
            <w:r>
              <w:t>Saldo(0..1)</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OpkrævningKonto(1)</w:t>
            </w:r>
          </w:p>
          <w:p w:rsidR="00A5505D" w:rsidRDefault="00A5505D" w:rsidP="00A5505D">
            <w:pPr>
              <w:pStyle w:val="Normal11"/>
            </w:pPr>
            <w:r>
              <w:t>Saldo(1..*)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796" w:name="_Toc266364053"/>
      <w:bookmarkStart w:id="1797" w:name="_Toc265233855"/>
      <w:r>
        <w:t>ValutaOplysning</w:t>
      </w:r>
      <w:bookmarkEnd w:id="1796"/>
      <w:bookmarkEnd w:id="1797"/>
    </w:p>
    <w:p w:rsidR="00A5505D" w:rsidRDefault="00A5505D" w:rsidP="00A5505D">
      <w:pPr>
        <w:pStyle w:val="Normal11"/>
      </w:pPr>
      <w:r>
        <w:t>Oplysninger om valuta såsom kurs og kursdato. Valutakurser håndteres i SAPIntern system, og her gemmes også historiske valutaoplysninger.</w:t>
      </w:r>
    </w:p>
    <w:p w:rsidR="00A5505D" w:rsidRDefault="00A5505D" w:rsidP="00A5505D">
      <w:pPr>
        <w:pStyle w:val="Normal11"/>
      </w:pPr>
    </w:p>
    <w:p w:rsidR="00A5505D" w:rsidRDefault="00A5505D" w:rsidP="00A5505D">
      <w:pPr>
        <w:pStyle w:val="Normal11"/>
      </w:pPr>
      <w:r>
        <w:t>Valutaoplysninger anvendes i flere situationer, bl.a. til at omberegne beløb fra dansk valuta til udenlandsk valuta og omvendt.</w:t>
      </w:r>
    </w:p>
    <w:p w:rsidR="00A5505D" w:rsidRDefault="00A5505D" w:rsidP="00A5505D">
      <w:pPr>
        <w:pStyle w:val="Normal11"/>
      </w:pPr>
    </w:p>
    <w:p w:rsidR="00A5505D" w:rsidRDefault="00A5505D" w:rsidP="00A5505D">
      <w:pPr>
        <w:pStyle w:val="Normal11"/>
      </w:pPr>
      <w:r>
        <w:t>Valutaoplysninger anvedes, når der modtages fordringer i anden valuta end dansk. Valutaoplysninger anvendes ifm modtagelse af en indbetaling i udenlandsk valuta, som skal omregnes til danske kr., før beløbet kan indgå på kontoen.</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Kurs</w:t>
            </w:r>
          </w:p>
        </w:tc>
        <w:tc>
          <w:tcPr>
            <w:tcW w:w="1797" w:type="dxa"/>
          </w:tcPr>
          <w:p w:rsidR="00A5505D" w:rsidRDefault="00A5505D" w:rsidP="00A5505D">
            <w:pPr>
              <w:pStyle w:val="Normal11"/>
            </w:pPr>
            <w:r>
              <w:t>Beløb</w:t>
            </w:r>
            <w:r w:rsidR="00F061A6">
              <w:fldChar w:fldCharType="begin"/>
            </w:r>
            <w:r>
              <w:instrText xml:space="preserve"> XE "</w:instrText>
            </w:r>
            <w:r w:rsidRPr="00990C96">
              <w:instrText>Beløb</w:instrText>
            </w:r>
            <w:r>
              <w:instrText xml:space="preserve">" </w:instrText>
            </w:r>
            <w:r w:rsidR="00F061A6">
              <w:fldChar w:fldCharType="end"/>
            </w:r>
          </w:p>
        </w:tc>
        <w:tc>
          <w:tcPr>
            <w:tcW w:w="5573" w:type="dxa"/>
          </w:tcPr>
          <w:p w:rsidR="00A5505D" w:rsidRDefault="00A5505D" w:rsidP="00A5505D">
            <w:pPr>
              <w:pStyle w:val="Normal11"/>
            </w:pPr>
            <w:r>
              <w:t>Kursen på den pågældende valuta på den angivne kursdato, fx. 830,91.</w:t>
            </w:r>
          </w:p>
        </w:tc>
      </w:tr>
      <w:tr w:rsidR="00A5505D" w:rsidTr="00A5505D">
        <w:tc>
          <w:tcPr>
            <w:tcW w:w="2625" w:type="dxa"/>
          </w:tcPr>
          <w:p w:rsidR="00A5505D" w:rsidRDefault="00A5505D" w:rsidP="00A5505D">
            <w:pPr>
              <w:pStyle w:val="Normal11"/>
            </w:pPr>
            <w:r>
              <w:t>KursDato</w:t>
            </w:r>
          </w:p>
        </w:tc>
        <w:tc>
          <w:tcPr>
            <w:tcW w:w="1797" w:type="dxa"/>
          </w:tcPr>
          <w:p w:rsidR="00A5505D" w:rsidRDefault="00A5505D" w:rsidP="00A5505D">
            <w:pPr>
              <w:pStyle w:val="Normal11"/>
            </w:pPr>
            <w:r>
              <w:t>DatoTid</w:t>
            </w:r>
            <w:r w:rsidR="00F061A6">
              <w:fldChar w:fldCharType="begin"/>
            </w:r>
            <w:r>
              <w:instrText xml:space="preserve"> XE "</w:instrText>
            </w:r>
            <w:r w:rsidRPr="00155BE6">
              <w:instrText>DatoTid</w:instrText>
            </w:r>
            <w:r>
              <w:instrText xml:space="preserve">" </w:instrText>
            </w:r>
            <w:r w:rsidR="00F061A6">
              <w:fldChar w:fldCharType="end"/>
            </w:r>
          </w:p>
        </w:tc>
        <w:tc>
          <w:tcPr>
            <w:tcW w:w="5573" w:type="dxa"/>
          </w:tcPr>
          <w:p w:rsidR="00A5505D" w:rsidRDefault="00A5505D" w:rsidP="00A5505D">
            <w:pPr>
              <w:pStyle w:val="Normal11"/>
            </w:pPr>
            <w:r>
              <w:t>Datoen for valutakursen.</w:t>
            </w:r>
          </w:p>
        </w:tc>
      </w:tr>
      <w:tr w:rsidR="00A5505D" w:rsidTr="00A5505D">
        <w:tc>
          <w:tcPr>
            <w:tcW w:w="2625" w:type="dxa"/>
          </w:tcPr>
          <w:p w:rsidR="00A5505D" w:rsidRDefault="00A5505D" w:rsidP="00A5505D">
            <w:pPr>
              <w:pStyle w:val="Normal11"/>
            </w:pPr>
            <w:r>
              <w:t>Kode</w:t>
            </w:r>
          </w:p>
        </w:tc>
        <w:tc>
          <w:tcPr>
            <w:tcW w:w="1797" w:type="dxa"/>
          </w:tcPr>
          <w:p w:rsidR="00A5505D" w:rsidRDefault="00A5505D" w:rsidP="00A5505D">
            <w:pPr>
              <w:pStyle w:val="Normal11"/>
            </w:pPr>
            <w:r>
              <w:t>Valuta</w:t>
            </w:r>
            <w:r w:rsidR="00F061A6">
              <w:fldChar w:fldCharType="begin"/>
            </w:r>
            <w:r>
              <w:instrText xml:space="preserve"> XE "</w:instrText>
            </w:r>
            <w:r w:rsidRPr="00FD5422">
              <w:instrText>Valuta</w:instrText>
            </w:r>
            <w:r>
              <w:instrText xml:space="preserve">" </w:instrText>
            </w:r>
            <w:r w:rsidR="00F061A6">
              <w:fldChar w:fldCharType="end"/>
            </w:r>
          </w:p>
        </w:tc>
        <w:tc>
          <w:tcPr>
            <w:tcW w:w="5573" w:type="dxa"/>
          </w:tcPr>
          <w:p w:rsidR="00A5505D" w:rsidRDefault="00A5505D" w:rsidP="00A5505D">
            <w:pPr>
              <w:pStyle w:val="Normal11"/>
            </w:pPr>
            <w:r>
              <w:t>Den trecifrede ISO-kode for den pågældende valuta.</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OpkrævningIndbetaling(0..*)</w:t>
            </w:r>
          </w:p>
          <w:p w:rsidR="00A5505D" w:rsidRDefault="00A5505D" w:rsidP="00A5505D">
            <w:pPr>
              <w:pStyle w:val="Normal11"/>
            </w:pPr>
            <w:r>
              <w:t>ValutaOplysning(1)</w:t>
            </w:r>
          </w:p>
        </w:tc>
        <w:tc>
          <w:tcPr>
            <w:tcW w:w="5879" w:type="dxa"/>
          </w:tcPr>
          <w:p w:rsidR="00A5505D" w:rsidRDefault="00A5505D" w:rsidP="00A5505D">
            <w:pPr>
              <w:pStyle w:val="Normal11"/>
            </w:pPr>
            <w:r>
              <w:t>Til en indbetaling kan der høre oplysninger om beløbets valuta</w:t>
            </w: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OpkrævningFordring(0..*)</w:t>
            </w:r>
          </w:p>
          <w:p w:rsidR="00A5505D" w:rsidRDefault="00A5505D" w:rsidP="00A5505D">
            <w:pPr>
              <w:pStyle w:val="Normal11"/>
            </w:pPr>
            <w:r>
              <w:t>ValutaOplysning(1..*)</w:t>
            </w:r>
          </w:p>
        </w:tc>
        <w:tc>
          <w:tcPr>
            <w:tcW w:w="5879" w:type="dxa"/>
          </w:tcPr>
          <w:p w:rsidR="00A5505D" w:rsidRDefault="00A5505D" w:rsidP="00A5505D">
            <w:pPr>
              <w:pStyle w:val="Normal11"/>
            </w:pPr>
            <w:r>
              <w:t>En fordring kan have et beløb</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1"/>
      </w:pPr>
      <w:bookmarkStart w:id="1798" w:name="_Toc266364054"/>
      <w:bookmarkStart w:id="1799" w:name="_Toc265233856"/>
      <w:r>
        <w:t>DMO Indsats</w:t>
      </w:r>
      <w:bookmarkEnd w:id="1798"/>
      <w:bookmarkEnd w:id="1799"/>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A5505D" w:rsidTr="00A5505D">
        <w:tc>
          <w:tcPr>
            <w:tcW w:w="10855" w:type="dxa"/>
            <w:shd w:val="clear" w:color="auto" w:fill="auto"/>
          </w:tcPr>
          <w:p w:rsidR="00A5505D" w:rsidRDefault="00162F95" w:rsidP="00A5505D">
            <w:pPr>
              <w:pStyle w:val="Normal11"/>
            </w:pPr>
            <w:del w:id="1800" w:author="Skat" w:date="2010-07-08T14:54:00Z">
              <w:r>
                <w:rPr>
                  <w:noProof/>
                </w:rPr>
                <w:drawing>
                  <wp:anchor distT="0" distB="0" distL="114300" distR="114300" simplePos="0" relativeHeight="251671552" behindDoc="1" locked="0" layoutInCell="1" allowOverlap="1">
                    <wp:simplePos x="0" y="0"/>
                    <wp:positionH relativeFrom="column">
                      <wp:posOffset>-3810</wp:posOffset>
                    </wp:positionH>
                    <wp:positionV relativeFrom="paragraph">
                      <wp:posOffset>-314325</wp:posOffset>
                    </wp:positionV>
                    <wp:extent cx="6805295" cy="6766560"/>
                    <wp:effectExtent l="0" t="0" r="0" b="0"/>
                    <wp:wrapTight wrapText="bothSides">
                      <wp:wrapPolygon edited="0">
                        <wp:start x="17595" y="0"/>
                        <wp:lineTo x="6953" y="426"/>
                        <wp:lineTo x="6349" y="426"/>
                        <wp:lineTo x="6349" y="1946"/>
                        <wp:lineTo x="847" y="2372"/>
                        <wp:lineTo x="544" y="2372"/>
                        <wp:lineTo x="544" y="4865"/>
                        <wp:lineTo x="1693" y="5838"/>
                        <wp:lineTo x="1753" y="9000"/>
                        <wp:lineTo x="2781" y="9730"/>
                        <wp:lineTo x="2721" y="9912"/>
                        <wp:lineTo x="3084" y="10703"/>
                        <wp:lineTo x="1935" y="11189"/>
                        <wp:lineTo x="1814" y="14108"/>
                        <wp:lineTo x="3688" y="14595"/>
                        <wp:lineTo x="5019" y="14655"/>
                        <wp:lineTo x="4656" y="15020"/>
                        <wp:lineTo x="4656" y="15568"/>
                        <wp:lineTo x="1753" y="16054"/>
                        <wp:lineTo x="1028" y="16236"/>
                        <wp:lineTo x="1028" y="18122"/>
                        <wp:lineTo x="2419" y="18486"/>
                        <wp:lineTo x="4837" y="18486"/>
                        <wp:lineTo x="4837" y="18912"/>
                        <wp:lineTo x="6953" y="19459"/>
                        <wp:lineTo x="8405" y="19459"/>
                        <wp:lineTo x="8405" y="20493"/>
                        <wp:lineTo x="11912" y="20493"/>
                        <wp:lineTo x="13423" y="20432"/>
                        <wp:lineTo x="17656" y="19703"/>
                        <wp:lineTo x="17716" y="16297"/>
                        <wp:lineTo x="12698" y="15568"/>
                        <wp:lineTo x="12819" y="15203"/>
                        <wp:lineTo x="12577" y="15020"/>
                        <wp:lineTo x="11246" y="14595"/>
                        <wp:lineTo x="11791" y="14595"/>
                        <wp:lineTo x="14330" y="13804"/>
                        <wp:lineTo x="14330" y="11676"/>
                        <wp:lineTo x="17353" y="11068"/>
                        <wp:lineTo x="17535" y="10946"/>
                        <wp:lineTo x="16446" y="10703"/>
                        <wp:lineTo x="16567" y="8149"/>
                        <wp:lineTo x="16446" y="7845"/>
                        <wp:lineTo x="17595" y="7784"/>
                        <wp:lineTo x="19288" y="7297"/>
                        <wp:lineTo x="19349" y="4986"/>
                        <wp:lineTo x="19107" y="4865"/>
                        <wp:lineTo x="17716" y="4865"/>
                        <wp:lineTo x="18260" y="4561"/>
                        <wp:lineTo x="18260" y="4318"/>
                        <wp:lineTo x="17716" y="3892"/>
                        <wp:lineTo x="17716" y="1946"/>
                        <wp:lineTo x="19591" y="1946"/>
                        <wp:lineTo x="20739" y="1581"/>
                        <wp:lineTo x="20679" y="0"/>
                        <wp:lineTo x="17595" y="0"/>
                      </wp:wrapPolygon>
                    </wp:wrapTight>
                    <wp:docPr id="11" name="Billed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805295" cy="6766560"/>
                            </a:xfrm>
                            <a:prstGeom prst="rect">
                              <a:avLst/>
                            </a:prstGeom>
                          </pic:spPr>
                        </pic:pic>
                      </a:graphicData>
                    </a:graphic>
                  </wp:anchor>
                </w:drawing>
              </w:r>
            </w:del>
            <w:ins w:id="1801" w:author="Skat" w:date="2010-07-08T14:54:00Z">
              <w:r w:rsidR="00A5505D">
                <w:rPr>
                  <w:noProof/>
                </w:rPr>
                <w:drawing>
                  <wp:anchor distT="0" distB="0" distL="114300" distR="114300" simplePos="0" relativeHeight="251660288" behindDoc="1" locked="0" layoutInCell="1" allowOverlap="1">
                    <wp:simplePos x="0" y="0"/>
                    <wp:positionH relativeFrom="column">
                      <wp:posOffset>3810</wp:posOffset>
                    </wp:positionH>
                    <wp:positionV relativeFrom="paragraph">
                      <wp:posOffset>-314325</wp:posOffset>
                    </wp:positionV>
                    <wp:extent cx="6800850" cy="6772275"/>
                    <wp:effectExtent l="0" t="0" r="0" b="0"/>
                    <wp:wrapTight wrapText="bothSides">
                      <wp:wrapPolygon edited="0">
                        <wp:start x="17607" y="0"/>
                        <wp:lineTo x="6958" y="425"/>
                        <wp:lineTo x="6353" y="425"/>
                        <wp:lineTo x="6353" y="1944"/>
                        <wp:lineTo x="1029" y="2370"/>
                        <wp:lineTo x="545" y="2491"/>
                        <wp:lineTo x="545" y="4861"/>
                        <wp:lineTo x="1694" y="5833"/>
                        <wp:lineTo x="1755" y="9053"/>
                        <wp:lineTo x="2662" y="9722"/>
                        <wp:lineTo x="3086" y="10694"/>
                        <wp:lineTo x="1936" y="11241"/>
                        <wp:lineTo x="1815" y="14157"/>
                        <wp:lineTo x="3691" y="14582"/>
                        <wp:lineTo x="5022" y="14643"/>
                        <wp:lineTo x="4719" y="14947"/>
                        <wp:lineTo x="4719" y="15554"/>
                        <wp:lineTo x="1755" y="16101"/>
                        <wp:lineTo x="1029" y="16284"/>
                        <wp:lineTo x="1029" y="18167"/>
                        <wp:lineTo x="2178" y="18471"/>
                        <wp:lineTo x="4840" y="18471"/>
                        <wp:lineTo x="4840" y="18957"/>
                        <wp:lineTo x="6716" y="19443"/>
                        <wp:lineTo x="8410" y="19443"/>
                        <wp:lineTo x="8410" y="20537"/>
                        <wp:lineTo x="11919" y="20537"/>
                        <wp:lineTo x="13734" y="20415"/>
                        <wp:lineTo x="17667" y="19747"/>
                        <wp:lineTo x="17728" y="16344"/>
                        <wp:lineTo x="12645" y="15554"/>
                        <wp:lineTo x="12827" y="15190"/>
                        <wp:lineTo x="12524" y="15008"/>
                        <wp:lineTo x="11133" y="14582"/>
                        <wp:lineTo x="11919" y="14582"/>
                        <wp:lineTo x="14339" y="13853"/>
                        <wp:lineTo x="14339" y="11666"/>
                        <wp:lineTo x="17365" y="11058"/>
                        <wp:lineTo x="17546" y="10937"/>
                        <wp:lineTo x="16457" y="10694"/>
                        <wp:lineTo x="16578" y="8142"/>
                        <wp:lineTo x="16457" y="7838"/>
                        <wp:lineTo x="17607" y="7777"/>
                        <wp:lineTo x="19301" y="7291"/>
                        <wp:lineTo x="19361" y="5043"/>
                        <wp:lineTo x="19119" y="4922"/>
                        <wp:lineTo x="17728" y="4861"/>
                        <wp:lineTo x="18272" y="4557"/>
                        <wp:lineTo x="18272" y="4314"/>
                        <wp:lineTo x="17728" y="3889"/>
                        <wp:lineTo x="17728" y="1944"/>
                        <wp:lineTo x="19603" y="1944"/>
                        <wp:lineTo x="20753" y="1580"/>
                        <wp:lineTo x="20692" y="0"/>
                        <wp:lineTo x="17607" y="0"/>
                      </wp:wrapPolygon>
                    </wp:wrapTight>
                    <wp:docPr id="3" name="Billed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800850" cy="6772275"/>
                            </a:xfrm>
                            <a:prstGeom prst="rect">
                              <a:avLst/>
                            </a:prstGeom>
                          </pic:spPr>
                        </pic:pic>
                      </a:graphicData>
                    </a:graphic>
                  </wp:anchor>
                </w:drawing>
              </w:r>
            </w:ins>
          </w:p>
        </w:tc>
      </w:tr>
    </w:tbl>
    <w:p w:rsidR="00A5505D" w:rsidRDefault="00A5505D" w:rsidP="00A5505D">
      <w:pPr>
        <w:pStyle w:val="Normal11"/>
      </w:pPr>
    </w:p>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802" w:name="_Toc266364055"/>
      <w:bookmarkStart w:id="1803" w:name="_Toc265233857"/>
      <w:r>
        <w:t>AdministrativtTiltag</w:t>
      </w:r>
      <w:bookmarkEnd w:id="1802"/>
      <w:bookmarkEnd w:id="1803"/>
    </w:p>
    <w:p w:rsidR="00A5505D" w:rsidRDefault="00A5505D" w:rsidP="00A5505D">
      <w:pPr>
        <w:pStyle w:val="Normal11"/>
      </w:pPr>
      <w:r>
        <w:t xml:space="preserve">En sagsbehandler kan oprette et administrativttiltag på en kunde (virksomhed eller borger) i individuelle situationer. </w:t>
      </w:r>
    </w:p>
    <w:p w:rsidR="00A5505D" w:rsidRDefault="00A5505D" w:rsidP="00A5505D">
      <w:pPr>
        <w:pStyle w:val="Normal11"/>
      </w:pPr>
    </w:p>
    <w:p w:rsidR="00A5505D" w:rsidRDefault="00A5505D" w:rsidP="00A5505D">
      <w:pPr>
        <w:pStyle w:val="Normal11"/>
      </w:pPr>
      <w:r>
        <w:t>Der er ikke tale om en generiske sagsproces. Der kan fx indsættes et rykkerstop på kontoen, hvis man ved at en kunde indbetaler indenfor for en aftalt tidshorisont.</w:t>
      </w: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Type</w:t>
            </w:r>
          </w:p>
        </w:tc>
        <w:tc>
          <w:tcPr>
            <w:tcW w:w="1797" w:type="dxa"/>
          </w:tcPr>
          <w:p w:rsidR="00A5505D" w:rsidRDefault="00A5505D" w:rsidP="00A5505D">
            <w:pPr>
              <w:pStyle w:val="Normal11"/>
            </w:pPr>
            <w:r>
              <w:t>Tekst30</w:t>
            </w:r>
            <w:r w:rsidR="00F061A6">
              <w:fldChar w:fldCharType="begin"/>
            </w:r>
            <w:r>
              <w:instrText xml:space="preserve"> XE "</w:instrText>
            </w:r>
            <w:r w:rsidRPr="00961425">
              <w:instrText>Tekst30</w:instrText>
            </w:r>
            <w:r>
              <w:instrText xml:space="preserve">" </w:instrText>
            </w:r>
            <w:r w:rsidR="00F061A6">
              <w:fldChar w:fldCharType="end"/>
            </w:r>
          </w:p>
        </w:tc>
        <w:tc>
          <w:tcPr>
            <w:tcW w:w="5573" w:type="dxa"/>
          </w:tcPr>
          <w:p w:rsidR="00A5505D" w:rsidRDefault="00A5505D" w:rsidP="00A5505D">
            <w:pPr>
              <w:pStyle w:val="Normal11"/>
            </w:pPr>
            <w:r>
              <w:t>Typen af administrativt tiltag.</w:t>
            </w:r>
          </w:p>
          <w:p w:rsidR="00A5505D" w:rsidRDefault="00A5505D" w:rsidP="00A5505D">
            <w:pPr>
              <w:pStyle w:val="Normal11"/>
            </w:pPr>
          </w:p>
          <w:p w:rsidR="00A5505D" w:rsidRDefault="00A5505D" w:rsidP="00A5505D">
            <w:pPr>
              <w:pStyle w:val="Normal11"/>
            </w:pPr>
            <w:r>
              <w:t xml:space="preserve">Kan vælges af sagsbehandleren/bogholderen i individuelle tilfælde, og skal medvirke til, at andre regler og procedurer startes eller stoppes. </w:t>
            </w:r>
          </w:p>
          <w:p w:rsidR="00A5505D" w:rsidRDefault="00A5505D" w:rsidP="00A5505D">
            <w:pPr>
              <w:pStyle w:val="Normal11"/>
            </w:pPr>
          </w:p>
          <w:p w:rsidR="00A5505D" w:rsidRDefault="00A5505D" w:rsidP="00A5505D">
            <w:pPr>
              <w:pStyle w:val="Normal11"/>
            </w:pPr>
            <w: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A5505D" w:rsidRDefault="00A5505D" w:rsidP="00A5505D">
            <w:pPr>
              <w:pStyle w:val="Normal11"/>
            </w:pPr>
          </w:p>
          <w:p w:rsidR="00A5505D" w:rsidRDefault="00A5505D" w:rsidP="00A5505D">
            <w:pPr>
              <w:pStyle w:val="Normal11"/>
            </w:pPr>
            <w:r>
              <w:t>Mulige typer af administrative tiltag der kan oprettes for en konto eller en given fordring:</w:t>
            </w:r>
          </w:p>
          <w:p w:rsidR="00A5505D" w:rsidRDefault="00A5505D" w:rsidP="00A5505D">
            <w:pPr>
              <w:pStyle w:val="Normal11"/>
            </w:pPr>
          </w:p>
          <w:p w:rsidR="00A5505D" w:rsidRDefault="00A5505D" w:rsidP="00A5505D">
            <w:pPr>
              <w:pStyle w:val="Normal11"/>
            </w:pPr>
            <w:r>
              <w:t>- Bogføringsstop</w:t>
            </w:r>
          </w:p>
          <w:p w:rsidR="00A5505D" w:rsidRDefault="00A5505D" w:rsidP="00A5505D">
            <w:pPr>
              <w:pStyle w:val="Normal11"/>
            </w:pPr>
            <w:r>
              <w:t>- Rentestop  (Slutdato på typen rentestop må max være 1 år frem.)</w:t>
            </w:r>
          </w:p>
          <w:p w:rsidR="00A5505D" w:rsidRDefault="00A5505D" w:rsidP="00A5505D">
            <w:pPr>
              <w:pStyle w:val="Normal11"/>
            </w:pPr>
            <w:r>
              <w:t>- Rykkerstop</w:t>
            </w:r>
          </w:p>
          <w:p w:rsidR="00A5505D" w:rsidRDefault="00A5505D" w:rsidP="00A5505D">
            <w:pPr>
              <w:pStyle w:val="Normal11"/>
            </w:pPr>
            <w:r>
              <w:t>- Udbetalingsstop</w:t>
            </w:r>
          </w:p>
          <w:p w:rsidR="00A5505D" w:rsidRDefault="00A5505D" w:rsidP="00A5505D">
            <w:pPr>
              <w:pStyle w:val="Normal11"/>
            </w:pPr>
            <w:r>
              <w:t>- Udligningsstop</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p>
          <w:p w:rsidR="00A5505D" w:rsidRPr="00A5505D" w:rsidRDefault="00A5505D" w:rsidP="00A5505D">
            <w:pPr>
              <w:pStyle w:val="Normal11"/>
            </w:pPr>
          </w:p>
        </w:tc>
      </w:tr>
      <w:tr w:rsidR="00A5505D" w:rsidTr="00A5505D">
        <w:tc>
          <w:tcPr>
            <w:tcW w:w="2625" w:type="dxa"/>
          </w:tcPr>
          <w:p w:rsidR="00A5505D" w:rsidRDefault="00A5505D" w:rsidP="00A5505D">
            <w:pPr>
              <w:pStyle w:val="Normal11"/>
            </w:pPr>
            <w:r>
              <w:t>Form</w:t>
            </w:r>
          </w:p>
        </w:tc>
        <w:tc>
          <w:tcPr>
            <w:tcW w:w="1797" w:type="dxa"/>
          </w:tcPr>
          <w:p w:rsidR="00A5505D" w:rsidRDefault="00A5505D" w:rsidP="00A5505D">
            <w:pPr>
              <w:pStyle w:val="Normal11"/>
            </w:pPr>
            <w:r>
              <w:t>TekstKort</w:t>
            </w:r>
            <w:r w:rsidR="00F061A6">
              <w:fldChar w:fldCharType="begin"/>
            </w:r>
            <w:r>
              <w:instrText xml:space="preserve"> XE "</w:instrText>
            </w:r>
            <w:r w:rsidRPr="00634F45">
              <w:instrText>TekstKort</w:instrText>
            </w:r>
            <w:r>
              <w:instrText xml:space="preserve">" </w:instrText>
            </w:r>
            <w:r w:rsidR="00F061A6">
              <w:fldChar w:fldCharType="end"/>
            </w:r>
          </w:p>
        </w:tc>
        <w:tc>
          <w:tcPr>
            <w:tcW w:w="5573" w:type="dxa"/>
          </w:tcPr>
          <w:p w:rsidR="00A5505D" w:rsidRDefault="00A5505D" w:rsidP="00A5505D">
            <w:pPr>
              <w:pStyle w:val="Normal11"/>
            </w:pPr>
            <w:r>
              <w:t>Angiver om et indsat stop (fx rykkerstop) er indsat på kundens konto eller for en given fordring/gruppe af fordringer</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Konto</w:t>
            </w:r>
          </w:p>
          <w:p w:rsidR="00A5505D" w:rsidRPr="00A5505D" w:rsidRDefault="00A5505D" w:rsidP="00A5505D">
            <w:pPr>
              <w:pStyle w:val="Normal11"/>
            </w:pPr>
            <w:r>
              <w:t>Fordring</w:t>
            </w:r>
          </w:p>
        </w:tc>
      </w:tr>
      <w:tr w:rsidR="00A5505D" w:rsidTr="00A5505D">
        <w:tc>
          <w:tcPr>
            <w:tcW w:w="2625" w:type="dxa"/>
          </w:tcPr>
          <w:p w:rsidR="00A5505D" w:rsidRDefault="00A5505D" w:rsidP="00A5505D">
            <w:pPr>
              <w:pStyle w:val="Normal11"/>
            </w:pPr>
            <w:r>
              <w:t>OpretÅrsagTekst</w:t>
            </w:r>
          </w:p>
        </w:tc>
        <w:tc>
          <w:tcPr>
            <w:tcW w:w="1797" w:type="dxa"/>
          </w:tcPr>
          <w:p w:rsidR="00A5505D" w:rsidRDefault="00A5505D" w:rsidP="00A5505D">
            <w:pPr>
              <w:pStyle w:val="Normal11"/>
            </w:pPr>
            <w:r>
              <w:t>Tekst45</w:t>
            </w:r>
            <w:r w:rsidR="00F061A6">
              <w:fldChar w:fldCharType="begin"/>
            </w:r>
            <w:r>
              <w:instrText xml:space="preserve"> XE "</w:instrText>
            </w:r>
            <w:r w:rsidRPr="00A47563">
              <w:instrText>Tekst45</w:instrText>
            </w:r>
            <w:r>
              <w:instrText xml:space="preserve">" </w:instrText>
            </w:r>
            <w:r w:rsidR="00F061A6">
              <w:fldChar w:fldCharType="end"/>
            </w:r>
          </w:p>
        </w:tc>
        <w:tc>
          <w:tcPr>
            <w:tcW w:w="5573" w:type="dxa"/>
          </w:tcPr>
          <w:p w:rsidR="00A5505D" w:rsidRDefault="00A5505D" w:rsidP="00A5505D">
            <w:pPr>
              <w:pStyle w:val="Normal11"/>
            </w:pPr>
            <w:r>
              <w:t>Indeholder en beskrivelse af årsagen til, hvorfor det administrative tiltag er oprettet (igangsat). Der gives mulighed for at vælge mellem et mindre antal årsager i form af en fasttekst.</w:t>
            </w:r>
          </w:p>
        </w:tc>
      </w:tr>
      <w:tr w:rsidR="00A5505D" w:rsidTr="00A5505D">
        <w:tc>
          <w:tcPr>
            <w:tcW w:w="2625" w:type="dxa"/>
          </w:tcPr>
          <w:p w:rsidR="00A5505D" w:rsidRDefault="00A5505D" w:rsidP="00A5505D">
            <w:pPr>
              <w:pStyle w:val="Normal11"/>
            </w:pPr>
            <w:r>
              <w:t>OpretÅrsagKode</w:t>
            </w:r>
          </w:p>
        </w:tc>
        <w:tc>
          <w:tcPr>
            <w:tcW w:w="1797" w:type="dxa"/>
          </w:tcPr>
          <w:p w:rsidR="00A5505D" w:rsidRDefault="00A5505D" w:rsidP="00A5505D">
            <w:pPr>
              <w:pStyle w:val="Normal11"/>
            </w:pPr>
            <w:r>
              <w:t>Tekst1</w:t>
            </w:r>
            <w:r w:rsidR="00F061A6">
              <w:fldChar w:fldCharType="begin"/>
            </w:r>
            <w:r>
              <w:instrText xml:space="preserve"> XE "</w:instrText>
            </w:r>
            <w:r w:rsidRPr="00BF22E5">
              <w:instrText>Tekst1</w:instrText>
            </w:r>
            <w:r>
              <w:instrText xml:space="preserve">" </w:instrText>
            </w:r>
            <w:r w:rsidR="00F061A6">
              <w:fldChar w:fldCharType="end"/>
            </w:r>
          </w:p>
        </w:tc>
        <w:tc>
          <w:tcPr>
            <w:tcW w:w="5573" w:type="dxa"/>
          </w:tcPr>
          <w:p w:rsidR="00A5505D" w:rsidRDefault="00A5505D" w:rsidP="00A5505D">
            <w:pPr>
              <w:pStyle w:val="Normal11"/>
            </w:pPr>
            <w:r>
              <w:t>Indeholder en kode for årsagen til, hvorfor det administrative tiltag er oprettet.</w:t>
            </w:r>
          </w:p>
        </w:tc>
      </w:tr>
      <w:tr w:rsidR="00A5505D" w:rsidTr="00A5505D">
        <w:tc>
          <w:tcPr>
            <w:tcW w:w="2625" w:type="dxa"/>
          </w:tcPr>
          <w:p w:rsidR="00A5505D" w:rsidRDefault="00A5505D" w:rsidP="00A5505D">
            <w:pPr>
              <w:pStyle w:val="Normal11"/>
            </w:pPr>
            <w:r>
              <w:t>AfbrydÅrsagTekst</w:t>
            </w:r>
          </w:p>
        </w:tc>
        <w:tc>
          <w:tcPr>
            <w:tcW w:w="1797" w:type="dxa"/>
          </w:tcPr>
          <w:p w:rsidR="00A5505D" w:rsidRDefault="00A5505D" w:rsidP="00A5505D">
            <w:pPr>
              <w:pStyle w:val="Normal11"/>
            </w:pPr>
            <w:r>
              <w:t>Tekst45</w:t>
            </w:r>
            <w:r w:rsidR="00F061A6">
              <w:fldChar w:fldCharType="begin"/>
            </w:r>
            <w:r>
              <w:instrText xml:space="preserve"> XE "</w:instrText>
            </w:r>
            <w:r w:rsidRPr="006566F0">
              <w:instrText>Tekst45</w:instrText>
            </w:r>
            <w:r>
              <w:instrText xml:space="preserve">" </w:instrText>
            </w:r>
            <w:r w:rsidR="00F061A6">
              <w:fldChar w:fldCharType="end"/>
            </w:r>
          </w:p>
        </w:tc>
        <w:tc>
          <w:tcPr>
            <w:tcW w:w="5573" w:type="dxa"/>
          </w:tcPr>
          <w:p w:rsidR="00A5505D" w:rsidRDefault="00A5505D" w:rsidP="00A5505D">
            <w:pPr>
              <w:pStyle w:val="Normal11"/>
            </w:pPr>
            <w:r>
              <w:t>Indeholder en beskrivelse af årsagen til, hvorfor det administrative tiltag afbrydes. Der gives mulighed for at vælge mellem et mindre antal årsager i form af en fasttekst.</w:t>
            </w:r>
          </w:p>
        </w:tc>
      </w:tr>
      <w:tr w:rsidR="00A5505D" w:rsidTr="00A5505D">
        <w:tc>
          <w:tcPr>
            <w:tcW w:w="2625" w:type="dxa"/>
          </w:tcPr>
          <w:p w:rsidR="00A5505D" w:rsidRDefault="00A5505D" w:rsidP="00A5505D">
            <w:pPr>
              <w:pStyle w:val="Normal11"/>
            </w:pPr>
            <w:r>
              <w:t>AfbrydÅrsagKode</w:t>
            </w:r>
          </w:p>
        </w:tc>
        <w:tc>
          <w:tcPr>
            <w:tcW w:w="1797" w:type="dxa"/>
          </w:tcPr>
          <w:p w:rsidR="00A5505D" w:rsidRDefault="00A5505D" w:rsidP="00A5505D">
            <w:pPr>
              <w:pStyle w:val="Normal11"/>
            </w:pPr>
            <w:r>
              <w:t>Tekst1</w:t>
            </w:r>
            <w:r w:rsidR="00F061A6">
              <w:fldChar w:fldCharType="begin"/>
            </w:r>
            <w:r>
              <w:instrText xml:space="preserve"> XE "</w:instrText>
            </w:r>
            <w:r w:rsidRPr="009E7616">
              <w:instrText>Tekst1</w:instrText>
            </w:r>
            <w:r>
              <w:instrText xml:space="preserve">" </w:instrText>
            </w:r>
            <w:r w:rsidR="00F061A6">
              <w:fldChar w:fldCharType="end"/>
            </w:r>
          </w:p>
        </w:tc>
        <w:tc>
          <w:tcPr>
            <w:tcW w:w="5573" w:type="dxa"/>
          </w:tcPr>
          <w:p w:rsidR="00A5505D" w:rsidRDefault="00A5505D" w:rsidP="00A5505D">
            <w:pPr>
              <w:pStyle w:val="Normal11"/>
            </w:pPr>
            <w:r>
              <w:t>Indeholder en kode for årsagen til, hvorfor det administrative tiltag er afbrudt (annulleret).</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kan være</w:t>
            </w:r>
          </w:p>
        </w:tc>
        <w:tc>
          <w:tcPr>
            <w:tcW w:w="2398" w:type="dxa"/>
          </w:tcPr>
          <w:p w:rsidR="00A5505D" w:rsidRDefault="00A5505D" w:rsidP="00A5505D">
            <w:pPr>
              <w:pStyle w:val="Normal11"/>
            </w:pPr>
            <w:r>
              <w:t>AdministrativtTiltag arver fra/er en specialisering af OpkrævningIndsats</w:t>
            </w:r>
          </w:p>
        </w:tc>
        <w:tc>
          <w:tcPr>
            <w:tcW w:w="5879" w:type="dxa"/>
          </w:tcPr>
          <w:p w:rsidR="00A5505D" w:rsidRDefault="00A5505D" w:rsidP="00A5505D">
            <w:pPr>
              <w:pStyle w:val="Normal11"/>
            </w:pPr>
            <w:r>
              <w:t>Indsatsen kan være et administrativt tiltag, som fx rentestop.</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804" w:name="_Toc266364056"/>
      <w:bookmarkStart w:id="1805" w:name="_Toc265233858"/>
      <w:r>
        <w:t>Afskrivning</w:t>
      </w:r>
      <w:bookmarkEnd w:id="1804"/>
      <w:bookmarkEnd w:id="1805"/>
    </w:p>
    <w:p w:rsidR="00A5505D" w:rsidRDefault="00A5505D" w:rsidP="00A5505D">
      <w:pPr>
        <w:pStyle w:val="Normal11"/>
      </w:pPr>
      <w:r>
        <w:t xml:space="preserve">Denne indsats kan anvendes til at indstille til helt eller delvis afskrivning af en fordring. </w:t>
      </w:r>
    </w:p>
    <w:p w:rsidR="00A5505D" w:rsidRDefault="00A5505D" w:rsidP="00A5505D">
      <w:pPr>
        <w:pStyle w:val="Normal11"/>
      </w:pPr>
    </w:p>
    <w:p w:rsidR="00A5505D" w:rsidRDefault="00A5505D" w:rsidP="00A5505D">
      <w:pPr>
        <w:pStyle w:val="Normal11"/>
      </w:pPr>
      <w:r>
        <w:t xml:space="preserve">Indsatsen betyder, at en fordring og eventuelt dens tilknyttede renter og visse gebyrer afskrives. </w:t>
      </w:r>
    </w:p>
    <w:p w:rsidR="00A5505D" w:rsidRDefault="00A5505D" w:rsidP="00A5505D">
      <w:pPr>
        <w:pStyle w:val="Normal11"/>
      </w:pPr>
    </w:p>
    <w:p w:rsidR="00A5505D" w:rsidRDefault="00A5505D" w:rsidP="00A5505D">
      <w:pPr>
        <w:pStyle w:val="Normal11"/>
      </w:pPr>
      <w:r>
        <w:t>Afskrivning skal godkendes vha. funktionen "Godkendelse".</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Beløb</w:t>
            </w:r>
          </w:p>
        </w:tc>
        <w:tc>
          <w:tcPr>
            <w:tcW w:w="1797" w:type="dxa"/>
          </w:tcPr>
          <w:p w:rsidR="00A5505D" w:rsidRDefault="00A5505D" w:rsidP="00A5505D">
            <w:pPr>
              <w:pStyle w:val="Normal11"/>
            </w:pPr>
            <w:r>
              <w:t>Beløb</w:t>
            </w:r>
            <w:r w:rsidR="00F061A6">
              <w:fldChar w:fldCharType="begin"/>
            </w:r>
            <w:r>
              <w:instrText xml:space="preserve"> XE "</w:instrText>
            </w:r>
            <w:r w:rsidRPr="00764381">
              <w:instrText>Beløb</w:instrText>
            </w:r>
            <w:r>
              <w:instrText xml:space="preserve">" </w:instrText>
            </w:r>
            <w:r w:rsidR="00F061A6">
              <w:fldChar w:fldCharType="end"/>
            </w:r>
          </w:p>
        </w:tc>
        <w:tc>
          <w:tcPr>
            <w:tcW w:w="5573" w:type="dxa"/>
          </w:tcPr>
          <w:p w:rsidR="00A5505D" w:rsidRDefault="00A5505D" w:rsidP="00A5505D">
            <w:pPr>
              <w:pStyle w:val="Normal11"/>
            </w:pPr>
            <w:r>
              <w:t>Sagsbehandleren vælger, om hele fordringen eller kun en del af den skal afskrives. Default skal det være det fulde Fordringsbeløb.</w:t>
            </w:r>
          </w:p>
        </w:tc>
      </w:tr>
      <w:tr w:rsidR="00A5505D" w:rsidTr="00A5505D">
        <w:tc>
          <w:tcPr>
            <w:tcW w:w="2625" w:type="dxa"/>
          </w:tcPr>
          <w:p w:rsidR="00A5505D" w:rsidRDefault="00A5505D" w:rsidP="00A5505D">
            <w:pPr>
              <w:pStyle w:val="Normal11"/>
            </w:pPr>
            <w:r>
              <w:t>Rente</w:t>
            </w:r>
          </w:p>
        </w:tc>
        <w:tc>
          <w:tcPr>
            <w:tcW w:w="1797" w:type="dxa"/>
          </w:tcPr>
          <w:p w:rsidR="00A5505D" w:rsidRDefault="00A5505D" w:rsidP="00A5505D">
            <w:pPr>
              <w:pStyle w:val="Normal11"/>
            </w:pPr>
            <w:r>
              <w:t>Type</w:t>
            </w:r>
            <w:r w:rsidR="00F061A6">
              <w:fldChar w:fldCharType="begin"/>
            </w:r>
            <w:r>
              <w:instrText xml:space="preserve"> XE "</w:instrText>
            </w:r>
            <w:r w:rsidRPr="00FF12A5">
              <w:instrText>Type</w:instrText>
            </w:r>
            <w:r>
              <w:instrText xml:space="preserve">" </w:instrText>
            </w:r>
            <w:r w:rsidR="00F061A6">
              <w:fldChar w:fldCharType="end"/>
            </w:r>
          </w:p>
        </w:tc>
        <w:tc>
          <w:tcPr>
            <w:tcW w:w="5573" w:type="dxa"/>
          </w:tcPr>
          <w:p w:rsidR="00A5505D" w:rsidRDefault="00A5505D" w:rsidP="00A5505D">
            <w:pPr>
              <w:pStyle w:val="Normal11"/>
            </w:pPr>
            <w:r>
              <w:t>Når man afskriver, skal man også vælge, om de påløbne renter på fordringerne skal afskrives eller tilbagerulles.</w:t>
            </w:r>
          </w:p>
          <w:p w:rsidR="00A5505D" w:rsidRDefault="00A5505D" w:rsidP="00A5505D">
            <w:pPr>
              <w:pStyle w:val="Normal11"/>
            </w:pPr>
            <w:r>
              <w:t>Herudfra skal systemet automatisk foretage den valgte form, dvs. tilbagerulle eller afskrive renter.</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 Tilbagerul Opkrævningsrenter</w:t>
            </w:r>
          </w:p>
          <w:p w:rsidR="00A5505D" w:rsidRPr="00A5505D" w:rsidRDefault="00A5505D" w:rsidP="00A5505D">
            <w:pPr>
              <w:pStyle w:val="Normal11"/>
            </w:pPr>
            <w:r>
              <w:t>- Afskriv Opkrævningsrenter</w:t>
            </w:r>
          </w:p>
        </w:tc>
      </w:tr>
      <w:tr w:rsidR="00A5505D" w:rsidTr="00A5505D">
        <w:tc>
          <w:tcPr>
            <w:tcW w:w="2625" w:type="dxa"/>
          </w:tcPr>
          <w:p w:rsidR="00A5505D" w:rsidRDefault="00A5505D" w:rsidP="00A5505D">
            <w:pPr>
              <w:pStyle w:val="Normal11"/>
            </w:pPr>
            <w:r>
              <w:t>Dato</w:t>
            </w:r>
          </w:p>
        </w:tc>
        <w:tc>
          <w:tcPr>
            <w:tcW w:w="1797" w:type="dxa"/>
          </w:tcPr>
          <w:p w:rsidR="00A5505D" w:rsidRDefault="00A5505D" w:rsidP="00A5505D">
            <w:pPr>
              <w:pStyle w:val="Normal11"/>
            </w:pPr>
            <w:r>
              <w:t>Dato</w:t>
            </w:r>
            <w:r w:rsidR="00F061A6">
              <w:fldChar w:fldCharType="begin"/>
            </w:r>
            <w:r>
              <w:instrText xml:space="preserve"> XE "</w:instrText>
            </w:r>
            <w:r w:rsidRPr="00930F1F">
              <w:instrText>Dato</w:instrText>
            </w:r>
            <w:r>
              <w:instrText xml:space="preserve">" </w:instrText>
            </w:r>
            <w:r w:rsidR="00F061A6">
              <w:fldChar w:fldCharType="end"/>
            </w:r>
          </w:p>
        </w:tc>
        <w:tc>
          <w:tcPr>
            <w:tcW w:w="5573" w:type="dxa"/>
          </w:tcPr>
          <w:p w:rsidR="00A5505D" w:rsidRDefault="00A5505D" w:rsidP="00A5505D">
            <w:pPr>
              <w:pStyle w:val="Normal11"/>
            </w:pPr>
            <w:r>
              <w:t>Dato hvorfra afskrivningen skal træde i kraft. Løsningen skal automatisk indsætte dags dato, men sagsbehandleren skal have mulighed for at ændre den.</w:t>
            </w:r>
          </w:p>
        </w:tc>
      </w:tr>
      <w:tr w:rsidR="00A5505D" w:rsidTr="00A5505D">
        <w:tc>
          <w:tcPr>
            <w:tcW w:w="2625" w:type="dxa"/>
          </w:tcPr>
          <w:p w:rsidR="00A5505D" w:rsidRDefault="00A5505D" w:rsidP="00A5505D">
            <w:pPr>
              <w:pStyle w:val="Normal11"/>
            </w:pPr>
            <w:r>
              <w:t>Procent</w:t>
            </w:r>
          </w:p>
        </w:tc>
        <w:tc>
          <w:tcPr>
            <w:tcW w:w="1797" w:type="dxa"/>
          </w:tcPr>
          <w:p w:rsidR="00A5505D" w:rsidRDefault="00A5505D" w:rsidP="00A5505D">
            <w:pPr>
              <w:pStyle w:val="Normal11"/>
            </w:pPr>
            <w:r>
              <w:t>Procent</w:t>
            </w:r>
            <w:r w:rsidR="00F061A6">
              <w:fldChar w:fldCharType="begin"/>
            </w:r>
            <w:r>
              <w:instrText xml:space="preserve"> XE "</w:instrText>
            </w:r>
            <w:r w:rsidRPr="007E5C10">
              <w:instrText>Procent</w:instrText>
            </w:r>
            <w:r>
              <w:instrText xml:space="preserve">" </w:instrText>
            </w:r>
            <w:r w:rsidR="00F061A6">
              <w:fldChar w:fldCharType="end"/>
            </w:r>
          </w:p>
        </w:tc>
        <w:tc>
          <w:tcPr>
            <w:tcW w:w="5573" w:type="dxa"/>
          </w:tcPr>
          <w:p w:rsidR="00A5505D" w:rsidRDefault="00A5505D" w:rsidP="00A5505D">
            <w:pPr>
              <w:pStyle w:val="Normal11"/>
            </w:pPr>
            <w:r>
              <w:t>Hvor mange procent der afskrives</w:t>
            </w:r>
          </w:p>
        </w:tc>
      </w:tr>
      <w:tr w:rsidR="00A5505D" w:rsidTr="00A5505D">
        <w:tc>
          <w:tcPr>
            <w:tcW w:w="2625" w:type="dxa"/>
          </w:tcPr>
          <w:p w:rsidR="00A5505D" w:rsidRDefault="00A5505D" w:rsidP="00A5505D">
            <w:pPr>
              <w:pStyle w:val="Normal11"/>
            </w:pPr>
            <w:r>
              <w:t>Frekvens</w:t>
            </w:r>
          </w:p>
        </w:tc>
        <w:tc>
          <w:tcPr>
            <w:tcW w:w="1797" w:type="dxa"/>
          </w:tcPr>
          <w:p w:rsidR="00A5505D" w:rsidRDefault="00A5505D" w:rsidP="00A5505D">
            <w:pPr>
              <w:pStyle w:val="Normal11"/>
            </w:pPr>
            <w:r>
              <w:t>PeriodeLængde</w:t>
            </w:r>
            <w:r w:rsidR="00F061A6">
              <w:fldChar w:fldCharType="begin"/>
            </w:r>
            <w:r>
              <w:instrText xml:space="preserve"> XE "</w:instrText>
            </w:r>
            <w:r w:rsidRPr="00413920">
              <w:instrText>PeriodeLængde</w:instrText>
            </w:r>
            <w:r>
              <w:instrText xml:space="preserve">" </w:instrText>
            </w:r>
            <w:r w:rsidR="00F061A6">
              <w:fldChar w:fldCharType="end"/>
            </w:r>
          </w:p>
        </w:tc>
        <w:tc>
          <w:tcPr>
            <w:tcW w:w="5573" w:type="dxa"/>
          </w:tcPr>
          <w:p w:rsidR="00A5505D" w:rsidRDefault="00A5505D" w:rsidP="00A5505D">
            <w:pPr>
              <w:pStyle w:val="Normal11"/>
            </w:pPr>
            <w:r>
              <w:t>Hvor ofte der afskrives.</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Pr="00A5505D" w:rsidRDefault="00A5505D" w:rsidP="00A5505D">
            <w:pPr>
              <w:pStyle w:val="Normal11"/>
            </w:pPr>
            <w:r>
              <w:t>dag uge måned kvartal halvår år</w:t>
            </w:r>
          </w:p>
        </w:tc>
      </w:tr>
      <w:tr w:rsidR="00A5505D" w:rsidTr="00A5505D">
        <w:tc>
          <w:tcPr>
            <w:tcW w:w="2625" w:type="dxa"/>
          </w:tcPr>
          <w:p w:rsidR="00A5505D" w:rsidRDefault="00A5505D" w:rsidP="00A5505D">
            <w:pPr>
              <w:pStyle w:val="Normal11"/>
            </w:pPr>
            <w:r>
              <w:t>Årsag</w:t>
            </w:r>
          </w:p>
        </w:tc>
        <w:tc>
          <w:tcPr>
            <w:tcW w:w="1797" w:type="dxa"/>
          </w:tcPr>
          <w:p w:rsidR="00A5505D" w:rsidRDefault="00A5505D" w:rsidP="00A5505D">
            <w:pPr>
              <w:pStyle w:val="Normal11"/>
            </w:pPr>
            <w:r>
              <w:t>Årsag</w:t>
            </w:r>
            <w:r w:rsidR="00F061A6">
              <w:fldChar w:fldCharType="begin"/>
            </w:r>
            <w:r>
              <w:instrText xml:space="preserve"> XE "</w:instrText>
            </w:r>
            <w:r w:rsidRPr="0001477F">
              <w:instrText>Årsag</w:instrText>
            </w:r>
            <w:r>
              <w:instrText xml:space="preserve">" </w:instrText>
            </w:r>
            <w:r w:rsidR="00F061A6">
              <w:fldChar w:fldCharType="end"/>
            </w:r>
          </w:p>
        </w:tc>
        <w:tc>
          <w:tcPr>
            <w:tcW w:w="5573" w:type="dxa"/>
          </w:tcPr>
          <w:p w:rsidR="00A5505D" w:rsidRDefault="00A5505D" w:rsidP="00A5505D">
            <w:pPr>
              <w:pStyle w:val="Normal11"/>
            </w:pPr>
            <w:r>
              <w:t>Årsagen til hvorfor en afskrivning er foretaget og anvendes typisk til at bestemme om en afskrivning kræver en godkendelse.</w:t>
            </w:r>
          </w:p>
          <w:p w:rsidR="00A5505D" w:rsidRDefault="00A5505D" w:rsidP="00A5505D">
            <w:pPr>
              <w:pStyle w:val="Normal11"/>
            </w:pP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kan være</w:t>
            </w:r>
          </w:p>
        </w:tc>
        <w:tc>
          <w:tcPr>
            <w:tcW w:w="2398" w:type="dxa"/>
          </w:tcPr>
          <w:p w:rsidR="00A5505D" w:rsidRDefault="00A5505D" w:rsidP="00A5505D">
            <w:pPr>
              <w:pStyle w:val="Normal11"/>
            </w:pPr>
            <w:r>
              <w:t>Afskrivning arver fra/er en specialisering af OpkrævningIndsats</w:t>
            </w:r>
          </w:p>
        </w:tc>
        <w:tc>
          <w:tcPr>
            <w:tcW w:w="5879" w:type="dxa"/>
          </w:tcPr>
          <w:p w:rsidR="00A5505D" w:rsidRDefault="00A5505D" w:rsidP="00A5505D">
            <w:pPr>
              <w:pStyle w:val="Normal11"/>
            </w:pPr>
            <w:r>
              <w:t>En indsats kan være at indstille en fordring til hel eller delvis afskrivning.</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806" w:name="_Toc266364057"/>
      <w:bookmarkStart w:id="1807" w:name="_Toc265233859"/>
      <w:r>
        <w:t>BetalingOpkrævning</w:t>
      </w:r>
      <w:bookmarkEnd w:id="1806"/>
      <w:bookmarkEnd w:id="1807"/>
    </w:p>
    <w:p w:rsidR="00A5505D" w:rsidRDefault="00A5505D" w:rsidP="00A5505D">
      <w:pPr>
        <w:pStyle w:val="Normal11"/>
      </w:pPr>
      <w:r>
        <w:t xml:space="preserve">Er en opkrævning til kunden (virksomhed eller borger) på en konkret fordring, der ikke tidligere er blevet opkrævet. Bl.a. sender SKATs opkrævningssystem betalingsopkrævning vedr.  Registreringsafgiften for motorkøretøjer. </w:t>
      </w:r>
    </w:p>
    <w:p w:rsidR="00A5505D" w:rsidRDefault="00A5505D" w:rsidP="00A5505D">
      <w:pPr>
        <w:pStyle w:val="Normal11"/>
      </w:pPr>
      <w:r>
        <w:t>Der udsendes ikke betalingsopkrævninger vedrører ikke renter og/eller gebyr.</w:t>
      </w:r>
    </w:p>
    <w:p w:rsidR="00A5505D" w:rsidRDefault="00A5505D" w:rsidP="00A5505D">
      <w:pPr>
        <w:pStyle w:val="Normal11"/>
      </w:pPr>
      <w:r>
        <w:t>Betalingsopkrævningen indeholder også en meddelelse om den samlede forfaldne saldo på kontoen.</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SidsteRettidigBetalingDato</w:t>
            </w:r>
          </w:p>
        </w:tc>
        <w:tc>
          <w:tcPr>
            <w:tcW w:w="1797" w:type="dxa"/>
          </w:tcPr>
          <w:p w:rsidR="00A5505D" w:rsidRDefault="00A5505D" w:rsidP="00A5505D">
            <w:pPr>
              <w:pStyle w:val="Normal11"/>
            </w:pPr>
            <w:r>
              <w:t>SidsteRettidigeBetalingFrist</w:t>
            </w:r>
            <w:r w:rsidR="00F061A6">
              <w:fldChar w:fldCharType="begin"/>
            </w:r>
            <w:r>
              <w:instrText xml:space="preserve"> XE "</w:instrText>
            </w:r>
            <w:r w:rsidRPr="00A378E4">
              <w:instrText>SidsteRettidigeBetalingFrist</w:instrText>
            </w:r>
            <w:r>
              <w:instrText xml:space="preserve">" </w:instrText>
            </w:r>
            <w:r w:rsidR="00F061A6">
              <w:fldChar w:fldCharType="end"/>
            </w:r>
          </w:p>
        </w:tc>
        <w:tc>
          <w:tcPr>
            <w:tcW w:w="5573" w:type="dxa"/>
          </w:tcPr>
          <w:p w:rsidR="00A5505D" w:rsidRDefault="00A5505D" w:rsidP="00A5505D">
            <w:pPr>
              <w:pStyle w:val="Normal11"/>
            </w:pPr>
            <w:r>
              <w:t>Betyder Sidste Rettidige Betalingsdato (SRB), og er den dato, hvor et beløb skal være indbetalt.</w:t>
            </w:r>
          </w:p>
          <w:p w:rsidR="00A5505D" w:rsidRDefault="00A5505D" w:rsidP="00A5505D">
            <w:pPr>
              <w:pStyle w:val="Normal11"/>
            </w:pPr>
            <w:r>
              <w:t>Alle gyldige datoer i den danske kalender.</w:t>
            </w:r>
          </w:p>
        </w:tc>
      </w:tr>
      <w:tr w:rsidR="00A5505D" w:rsidTr="00A5505D">
        <w:tc>
          <w:tcPr>
            <w:tcW w:w="2625" w:type="dxa"/>
          </w:tcPr>
          <w:p w:rsidR="00A5505D" w:rsidRDefault="00A5505D" w:rsidP="00A5505D">
            <w:pPr>
              <w:pStyle w:val="Normal11"/>
            </w:pPr>
            <w:r>
              <w:t>UdsendelseDato</w:t>
            </w:r>
          </w:p>
        </w:tc>
        <w:tc>
          <w:tcPr>
            <w:tcW w:w="1797" w:type="dxa"/>
          </w:tcPr>
          <w:p w:rsidR="00A5505D" w:rsidRDefault="00A5505D" w:rsidP="00A5505D">
            <w:pPr>
              <w:pStyle w:val="Normal11"/>
            </w:pPr>
            <w:r>
              <w:t>Dato</w:t>
            </w:r>
            <w:r w:rsidR="00F061A6">
              <w:fldChar w:fldCharType="begin"/>
            </w:r>
            <w:r>
              <w:instrText xml:space="preserve"> XE "</w:instrText>
            </w:r>
            <w:r w:rsidRPr="00CC0220">
              <w:instrText>Dato</w:instrText>
            </w:r>
            <w:r>
              <w:instrText xml:space="preserve">" </w:instrText>
            </w:r>
            <w:r w:rsidR="00F061A6">
              <w:fldChar w:fldCharType="end"/>
            </w:r>
          </w:p>
        </w:tc>
        <w:tc>
          <w:tcPr>
            <w:tcW w:w="5573" w:type="dxa"/>
          </w:tcPr>
          <w:p w:rsidR="00A5505D" w:rsidRDefault="00A5505D" w:rsidP="00A5505D">
            <w:pPr>
              <w:pStyle w:val="Normal11"/>
            </w:pPr>
            <w:r>
              <w:t>Dato hvor opkrævningen er udsendt. Synonym med opkrævningsdato.</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kan være</w:t>
            </w:r>
          </w:p>
        </w:tc>
        <w:tc>
          <w:tcPr>
            <w:tcW w:w="2398" w:type="dxa"/>
          </w:tcPr>
          <w:p w:rsidR="00A5505D" w:rsidRDefault="00A5505D" w:rsidP="00A5505D">
            <w:pPr>
              <w:pStyle w:val="Normal11"/>
            </w:pPr>
            <w:r>
              <w:t>BetalingOpkrævning arver fra/er en specialisering af OpkrævningIndsats</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808" w:name="_Toc266364058"/>
      <w:bookmarkStart w:id="1809" w:name="_Toc265233860"/>
      <w:r>
        <w:t>BetalingOrdning</w:t>
      </w:r>
      <w:bookmarkEnd w:id="1808"/>
      <w:bookmarkEnd w:id="1809"/>
    </w:p>
    <w:p w:rsidR="00A5505D" w:rsidRDefault="00A5505D" w:rsidP="00A5505D">
      <w:pPr>
        <w:pStyle w:val="Normal11"/>
      </w:pPr>
      <w:r>
        <w:t>En betalingsordning er en aftale, som beskriver, hvordan en eller flere fordringer afdrages over en given periode.</w:t>
      </w:r>
    </w:p>
    <w:p w:rsidR="00A5505D" w:rsidRDefault="00A5505D" w:rsidP="00A5505D">
      <w:pPr>
        <w:pStyle w:val="Normal11"/>
      </w:pPr>
    </w:p>
    <w:p w:rsidR="00A5505D" w:rsidRDefault="00A5505D" w:rsidP="00A5505D">
      <w:pPr>
        <w:pStyle w:val="Normal11"/>
      </w:pPr>
      <w:r>
        <w:t>Betalingsordning er synonym med betalingsaftale, afdragsordning og afdragsvis betaling.</w:t>
      </w: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BetalingFrekvens</w:t>
            </w:r>
          </w:p>
        </w:tc>
        <w:tc>
          <w:tcPr>
            <w:tcW w:w="1797" w:type="dxa"/>
          </w:tcPr>
          <w:p w:rsidR="00A5505D" w:rsidRDefault="00A5505D" w:rsidP="00A5505D">
            <w:pPr>
              <w:pStyle w:val="Normal11"/>
            </w:pPr>
            <w:r>
              <w:t>Frekvens</w:t>
            </w:r>
            <w:r w:rsidR="00F061A6">
              <w:fldChar w:fldCharType="begin"/>
            </w:r>
            <w:r>
              <w:instrText xml:space="preserve"> XE "</w:instrText>
            </w:r>
            <w:r w:rsidRPr="001F4E02">
              <w:instrText>Frekvens</w:instrText>
            </w:r>
            <w:r>
              <w:instrText xml:space="preserve">" </w:instrText>
            </w:r>
            <w:r w:rsidR="00F061A6">
              <w:fldChar w:fldCharType="end"/>
            </w:r>
          </w:p>
        </w:tc>
        <w:tc>
          <w:tcPr>
            <w:tcW w:w="5573" w:type="dxa"/>
          </w:tcPr>
          <w:p w:rsidR="00A5505D" w:rsidRDefault="00A5505D" w:rsidP="00A5505D">
            <w:pPr>
              <w:pStyle w:val="Normal11"/>
            </w:pPr>
            <w:r>
              <w:t>Frekvens for hvor tit man skal betale et ratebeløb (også kaldet afdrag). Dette indgår i beregningen af antal rater, som beløbet for fordringen (eller fordringerne) skal betales af.</w:t>
            </w:r>
          </w:p>
          <w:p w:rsidR="00A5505D" w:rsidRDefault="00A5505D" w:rsidP="00A5505D">
            <w:pPr>
              <w:pStyle w:val="Normal11"/>
            </w:pPr>
            <w:r>
              <w:t>Her skal det være muligt at vælge med hvilken frekvens, kunden skal betale.</w:t>
            </w:r>
          </w:p>
          <w:p w:rsidR="00A5505D" w:rsidRDefault="00A5505D" w:rsidP="00A5505D">
            <w:pPr>
              <w:pStyle w:val="Normal11"/>
            </w:pPr>
            <w:r>
              <w:t>Det skal være muligt at oprette en betalingsordning med betaling f.eks. hver anden tirsdag.</w:t>
            </w:r>
          </w:p>
          <w:p w:rsidR="00A5505D" w:rsidRDefault="00A5505D" w:rsidP="00A5505D">
            <w:pPr>
              <w:pStyle w:val="Normal11"/>
            </w:pP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Default="00A5505D" w:rsidP="00A5505D">
            <w:pPr>
              <w:pStyle w:val="Normal11"/>
            </w:pPr>
            <w:r>
              <w:t>Dagligt</w:t>
            </w:r>
          </w:p>
          <w:p w:rsidR="00A5505D" w:rsidRDefault="00A5505D" w:rsidP="00A5505D">
            <w:pPr>
              <w:pStyle w:val="Normal11"/>
            </w:pPr>
            <w:r>
              <w:t>Ugentligt</w:t>
            </w:r>
          </w:p>
          <w:p w:rsidR="00A5505D" w:rsidRDefault="00A5505D" w:rsidP="00A5505D">
            <w:pPr>
              <w:pStyle w:val="Normal11"/>
            </w:pPr>
            <w:r>
              <w:t>Hver 14.dag</w:t>
            </w:r>
          </w:p>
          <w:p w:rsidR="00A5505D" w:rsidRDefault="00A5505D" w:rsidP="00A5505D">
            <w:pPr>
              <w:pStyle w:val="Normal11"/>
            </w:pPr>
            <w:r>
              <w:t>Månedligt</w:t>
            </w:r>
          </w:p>
          <w:p w:rsidR="00A5505D" w:rsidRDefault="00A5505D" w:rsidP="00A5505D">
            <w:pPr>
              <w:pStyle w:val="Normal11"/>
            </w:pPr>
            <w:r>
              <w:t>Kvartalsvis</w:t>
            </w:r>
          </w:p>
          <w:p w:rsidR="00A5505D" w:rsidRDefault="00A5505D" w:rsidP="00A5505D">
            <w:pPr>
              <w:pStyle w:val="Normal11"/>
            </w:pPr>
            <w:r>
              <w:t>Halvårligt</w:t>
            </w:r>
          </w:p>
          <w:p w:rsidR="00A5505D" w:rsidRPr="00A5505D" w:rsidRDefault="00A5505D" w:rsidP="00A5505D">
            <w:pPr>
              <w:pStyle w:val="Normal11"/>
            </w:pPr>
            <w:r>
              <w:t>Årligt</w:t>
            </w:r>
          </w:p>
        </w:tc>
      </w:tr>
      <w:tr w:rsidR="00A5505D" w:rsidTr="00A5505D">
        <w:tc>
          <w:tcPr>
            <w:tcW w:w="2625" w:type="dxa"/>
          </w:tcPr>
          <w:p w:rsidR="00A5505D" w:rsidRDefault="00A5505D" w:rsidP="00A5505D">
            <w:pPr>
              <w:pStyle w:val="Normal11"/>
            </w:pPr>
            <w:r>
              <w:t>RateBeløb</w:t>
            </w:r>
          </w:p>
        </w:tc>
        <w:tc>
          <w:tcPr>
            <w:tcW w:w="1797" w:type="dxa"/>
          </w:tcPr>
          <w:p w:rsidR="00A5505D" w:rsidRDefault="00A5505D" w:rsidP="00A5505D">
            <w:pPr>
              <w:pStyle w:val="Normal11"/>
            </w:pPr>
            <w:r>
              <w:t>Beløb</w:t>
            </w:r>
            <w:r w:rsidR="00F061A6">
              <w:fldChar w:fldCharType="begin"/>
            </w:r>
            <w:r>
              <w:instrText xml:space="preserve"> XE "</w:instrText>
            </w:r>
            <w:r w:rsidRPr="003A4D89">
              <w:instrText>Beløb</w:instrText>
            </w:r>
            <w:r>
              <w:instrText xml:space="preserve">" </w:instrText>
            </w:r>
            <w:r w:rsidR="00F061A6">
              <w:fldChar w:fldCharType="end"/>
            </w:r>
          </w:p>
        </w:tc>
        <w:tc>
          <w:tcPr>
            <w:tcW w:w="5573" w:type="dxa"/>
          </w:tcPr>
          <w:p w:rsidR="00A5505D" w:rsidRDefault="00A5505D" w:rsidP="00A5505D">
            <w:pPr>
              <w:pStyle w:val="Normal11"/>
            </w:pPr>
            <w: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rsidR="00A5505D" w:rsidRDefault="00A5505D" w:rsidP="00A5505D">
            <w:pPr>
              <w:pStyle w:val="Normal11"/>
            </w:pPr>
            <w:r>
              <w:t>Beløbet kan automatisk beregnes ud fra antal rater (på sammen måde, som rater kan beregnes ud fra ratebeløbet).</w:t>
            </w:r>
          </w:p>
          <w:p w:rsidR="00A5505D" w:rsidRDefault="00A5505D" w:rsidP="00A5505D">
            <w:pPr>
              <w:pStyle w:val="Normal11"/>
            </w:pPr>
          </w:p>
        </w:tc>
      </w:tr>
      <w:tr w:rsidR="00A5505D" w:rsidTr="00A5505D">
        <w:tc>
          <w:tcPr>
            <w:tcW w:w="2625" w:type="dxa"/>
          </w:tcPr>
          <w:p w:rsidR="00A5505D" w:rsidRDefault="00A5505D" w:rsidP="00A5505D">
            <w:pPr>
              <w:pStyle w:val="Normal11"/>
            </w:pPr>
            <w:r>
              <w:t>AntalRate</w:t>
            </w:r>
          </w:p>
        </w:tc>
        <w:tc>
          <w:tcPr>
            <w:tcW w:w="1797" w:type="dxa"/>
          </w:tcPr>
          <w:p w:rsidR="00A5505D" w:rsidRDefault="00A5505D" w:rsidP="00A5505D">
            <w:pPr>
              <w:pStyle w:val="Normal11"/>
            </w:pPr>
            <w:r>
              <w:t>Rate</w:t>
            </w:r>
            <w:r w:rsidR="00F061A6">
              <w:fldChar w:fldCharType="begin"/>
            </w:r>
            <w:r>
              <w:instrText xml:space="preserve"> XE "</w:instrText>
            </w:r>
            <w:r w:rsidRPr="005B0EE2">
              <w:instrText>Rate</w:instrText>
            </w:r>
            <w:r>
              <w:instrText xml:space="preserve">" </w:instrText>
            </w:r>
            <w:r w:rsidR="00F061A6">
              <w:fldChar w:fldCharType="end"/>
            </w:r>
          </w:p>
        </w:tc>
        <w:tc>
          <w:tcPr>
            <w:tcW w:w="5573" w:type="dxa"/>
          </w:tcPr>
          <w:p w:rsidR="00A5505D" w:rsidRDefault="00A5505D" w:rsidP="00A5505D">
            <w:pPr>
              <w:pStyle w:val="Normal11"/>
            </w:pPr>
            <w:r>
              <w:t>Her angives antallet af rater, som aftalen består af. Det kan automatisk beregnes ud fra fordringsbeløbet, som er genstand for indsatsen, og ratebeløb.</w:t>
            </w:r>
          </w:p>
        </w:tc>
      </w:tr>
      <w:tr w:rsidR="00A5505D" w:rsidTr="00A5505D">
        <w:tc>
          <w:tcPr>
            <w:tcW w:w="2625" w:type="dxa"/>
          </w:tcPr>
          <w:p w:rsidR="00A5505D" w:rsidRDefault="00A5505D" w:rsidP="00A5505D">
            <w:pPr>
              <w:pStyle w:val="Normal11"/>
            </w:pPr>
            <w:r>
              <w:t>BeregningRegel</w:t>
            </w:r>
          </w:p>
        </w:tc>
        <w:tc>
          <w:tcPr>
            <w:tcW w:w="1797" w:type="dxa"/>
          </w:tcPr>
          <w:p w:rsidR="00A5505D" w:rsidRDefault="00A5505D" w:rsidP="00A5505D">
            <w:pPr>
              <w:pStyle w:val="Normal11"/>
            </w:pPr>
            <w:r>
              <w:t>RegelSæt</w:t>
            </w:r>
            <w:r w:rsidR="00F061A6">
              <w:fldChar w:fldCharType="begin"/>
            </w:r>
            <w:r>
              <w:instrText xml:space="preserve"> XE "</w:instrText>
            </w:r>
            <w:r w:rsidRPr="003E3EA9">
              <w:instrText>RegelSæt</w:instrText>
            </w:r>
            <w:r>
              <w:instrText xml:space="preserve">" </w:instrText>
            </w:r>
            <w:r w:rsidR="00F061A6">
              <w:fldChar w:fldCharType="end"/>
            </w:r>
          </w:p>
        </w:tc>
        <w:tc>
          <w:tcPr>
            <w:tcW w:w="5573" w:type="dxa"/>
          </w:tcPr>
          <w:p w:rsidR="00A5505D" w:rsidRDefault="00A5505D" w:rsidP="00A5505D">
            <w:pPr>
              <w:pStyle w:val="Normal11"/>
            </w:pPr>
            <w:r>
              <w:t>Regelsættet for beregning af betalingsordning.</w:t>
            </w:r>
          </w:p>
          <w:p w:rsidR="00A5505D" w:rsidRDefault="00A5505D" w:rsidP="00A5505D">
            <w:pPr>
              <w:pStyle w:val="Normal11"/>
            </w:pPr>
            <w:r>
              <w:t>Dette vil sammen med antal rater og ratebeløb være elementerne i beregningsmotoren.</w:t>
            </w:r>
          </w:p>
          <w:p w:rsidR="00A5505D" w:rsidRDefault="00A5505D" w:rsidP="00A5505D">
            <w:pPr>
              <w:pStyle w:val="Normal11"/>
            </w:pPr>
          </w:p>
        </w:tc>
      </w:tr>
      <w:tr w:rsidR="00A5505D" w:rsidTr="00A5505D">
        <w:tc>
          <w:tcPr>
            <w:tcW w:w="2625" w:type="dxa"/>
          </w:tcPr>
          <w:p w:rsidR="00A5505D" w:rsidRDefault="00A5505D" w:rsidP="00A5505D">
            <w:pPr>
              <w:pStyle w:val="Normal11"/>
            </w:pPr>
            <w:r>
              <w:t>KundeBetalingForslag</w:t>
            </w:r>
          </w:p>
        </w:tc>
        <w:tc>
          <w:tcPr>
            <w:tcW w:w="1797" w:type="dxa"/>
          </w:tcPr>
          <w:p w:rsidR="00A5505D" w:rsidRDefault="00A5505D" w:rsidP="00A5505D">
            <w:pPr>
              <w:pStyle w:val="Normal11"/>
            </w:pPr>
            <w:r>
              <w:t>Fil</w:t>
            </w:r>
            <w:r w:rsidR="00F061A6">
              <w:fldChar w:fldCharType="begin"/>
            </w:r>
            <w:r>
              <w:instrText xml:space="preserve"> XE "</w:instrText>
            </w:r>
            <w:r w:rsidRPr="00241428">
              <w:instrText>Fil</w:instrText>
            </w:r>
            <w:r>
              <w:instrText xml:space="preserve">" </w:instrText>
            </w:r>
            <w:r w:rsidR="00F061A6">
              <w:fldChar w:fldCharType="end"/>
            </w:r>
          </w:p>
        </w:tc>
        <w:tc>
          <w:tcPr>
            <w:tcW w:w="5573" w:type="dxa"/>
          </w:tcPr>
          <w:p w:rsidR="00A5505D" w:rsidRDefault="00A5505D" w:rsidP="00A5505D">
            <w:pPr>
              <w:pStyle w:val="Normal11"/>
            </w:pPr>
            <w:r>
              <w:t>Kunden kan via portalen indtaste sit forslag til en betalingsordning, og dette skal gemmes, så det kan sendes til godkendelse hos en sagsbehandler. Kundens betalingsforslag kan fx være "antal ønskede rater" og/eller "ønsket ratebeløb".</w:t>
            </w:r>
          </w:p>
          <w:p w:rsidR="00A5505D" w:rsidRDefault="00A5505D" w:rsidP="00A5505D">
            <w:pPr>
              <w:pStyle w:val="Normal11"/>
            </w:pPr>
          </w:p>
          <w:p w:rsidR="00A5505D" w:rsidRDefault="00A5505D" w:rsidP="00A5505D">
            <w:pPr>
              <w:pStyle w:val="Normal11"/>
            </w:pPr>
            <w:r>
              <w:t xml:space="preserve">Kundens betalingsforslag her dækker ikke over indsendte breve indeholdende betalingsordningsforslag, da disse i stedet arkiveres i ESDH (sagsstyringsstystem). </w:t>
            </w:r>
          </w:p>
          <w:p w:rsidR="00A5505D" w:rsidRDefault="00A5505D" w:rsidP="00A5505D">
            <w:pPr>
              <w:pStyle w:val="Normal11"/>
            </w:pPr>
          </w:p>
          <w:p w:rsidR="00A5505D" w:rsidRDefault="00A5505D" w:rsidP="00A5505D">
            <w:pPr>
              <w:pStyle w:val="Normal11"/>
            </w:pPr>
            <w:r>
              <w:t>Ligeledes dækker det heller ikke kundens betalingsordningsforslag givet over telefonen, da der for denne type vil være en sagsbehandler, som indtaster opsætningen af betalingsordningen, hvis den kan godkendes.</w:t>
            </w:r>
          </w:p>
        </w:tc>
      </w:tr>
      <w:tr w:rsidR="00A5505D" w:rsidTr="00A5505D">
        <w:tc>
          <w:tcPr>
            <w:tcW w:w="2625" w:type="dxa"/>
          </w:tcPr>
          <w:p w:rsidR="00A5505D" w:rsidRDefault="00A5505D" w:rsidP="00A5505D">
            <w:pPr>
              <w:pStyle w:val="Normal11"/>
            </w:pPr>
            <w:r>
              <w:t>SidsteRettidigBetalingDato</w:t>
            </w:r>
          </w:p>
        </w:tc>
        <w:tc>
          <w:tcPr>
            <w:tcW w:w="1797" w:type="dxa"/>
          </w:tcPr>
          <w:p w:rsidR="00A5505D" w:rsidRDefault="00A5505D" w:rsidP="00A5505D">
            <w:pPr>
              <w:pStyle w:val="Normal11"/>
            </w:pPr>
            <w:r>
              <w:t>SidsteRettidigeBetalingFrist</w:t>
            </w:r>
            <w:r w:rsidR="00F061A6">
              <w:fldChar w:fldCharType="begin"/>
            </w:r>
            <w:r>
              <w:instrText xml:space="preserve"> XE "</w:instrText>
            </w:r>
            <w:r w:rsidRPr="007E6C69">
              <w:instrText>SidsteRettidigeBetalingFrist</w:instrText>
            </w:r>
            <w:r>
              <w:instrText xml:space="preserve">" </w:instrText>
            </w:r>
            <w:r w:rsidR="00F061A6">
              <w:fldChar w:fldCharType="end"/>
            </w:r>
          </w:p>
        </w:tc>
        <w:tc>
          <w:tcPr>
            <w:tcW w:w="5573" w:type="dxa"/>
          </w:tcPr>
          <w:p w:rsidR="00A5505D" w:rsidRDefault="00A5505D" w:rsidP="00A5505D">
            <w:pPr>
              <w:pStyle w:val="Normal11"/>
            </w:pPr>
            <w:r>
              <w:t xml:space="preserve">Betalingsfristen svarer til sidste rettidig betalingsdato for hver rate i betalingsordningen, dvs. den dato hvor raten skal være betalt for at ordningen er overholdt. </w:t>
            </w:r>
          </w:p>
          <w:p w:rsidR="00A5505D" w:rsidRDefault="00A5505D" w:rsidP="00A5505D">
            <w:pPr>
              <w:pStyle w:val="Normal11"/>
            </w:pPr>
            <w:r>
              <w:t>Denne dato udregnes på baggrund af frekvensen for raterne.</w:t>
            </w:r>
          </w:p>
          <w:p w:rsidR="00A5505D" w:rsidRDefault="00A5505D" w:rsidP="00A5505D">
            <w:pPr>
              <w:pStyle w:val="Normal11"/>
            </w:pPr>
          </w:p>
          <w:p w:rsidR="00A5505D" w:rsidRDefault="00A5505D" w:rsidP="00A5505D">
            <w:pPr>
              <w:pStyle w:val="Normal11"/>
            </w:pPr>
            <w:r>
              <w:t>For betalingsordninger gælder det, at der ikke er en forfalds-dato, da den her vil være det samme som betalingsfristen.</w:t>
            </w:r>
          </w:p>
        </w:tc>
      </w:tr>
      <w:tr w:rsidR="00A5505D" w:rsidTr="00A5505D">
        <w:tc>
          <w:tcPr>
            <w:tcW w:w="2625" w:type="dxa"/>
          </w:tcPr>
          <w:p w:rsidR="00A5505D" w:rsidRDefault="00A5505D" w:rsidP="00A5505D">
            <w:pPr>
              <w:pStyle w:val="Normal11"/>
            </w:pPr>
            <w:r>
              <w:t>Saldo</w:t>
            </w:r>
          </w:p>
        </w:tc>
        <w:tc>
          <w:tcPr>
            <w:tcW w:w="1797" w:type="dxa"/>
          </w:tcPr>
          <w:p w:rsidR="00A5505D" w:rsidRDefault="00A5505D" w:rsidP="00A5505D">
            <w:pPr>
              <w:pStyle w:val="Normal11"/>
            </w:pPr>
            <w:r>
              <w:t>Beløb</w:t>
            </w:r>
            <w:r w:rsidR="00F061A6">
              <w:fldChar w:fldCharType="begin"/>
            </w:r>
            <w:r>
              <w:instrText xml:space="preserve"> XE "</w:instrText>
            </w:r>
            <w:r w:rsidRPr="00495D71">
              <w:instrText>Beløb</w:instrText>
            </w:r>
            <w:r>
              <w:instrText xml:space="preserve">" </w:instrText>
            </w:r>
            <w:r w:rsidR="00F061A6">
              <w:fldChar w:fldCharType="end"/>
            </w:r>
          </w:p>
        </w:tc>
        <w:tc>
          <w:tcPr>
            <w:tcW w:w="5573" w:type="dxa"/>
          </w:tcPr>
          <w:p w:rsidR="00A5505D" w:rsidRDefault="00A5505D" w:rsidP="00A5505D">
            <w:pPr>
              <w:pStyle w:val="Normal11"/>
            </w:pPr>
            <w:r>
              <w:t>Viser den aktuelle saldo/det beløb der er tilbage på betalingsordningen (det skyldige beløb)</w:t>
            </w:r>
          </w:p>
          <w:p w:rsidR="00A5505D" w:rsidRDefault="00A5505D" w:rsidP="00A5505D">
            <w:pPr>
              <w:pStyle w:val="Normal11"/>
            </w:pPr>
          </w:p>
        </w:tc>
      </w:tr>
      <w:tr w:rsidR="00A5505D" w:rsidTr="00A5505D">
        <w:tc>
          <w:tcPr>
            <w:tcW w:w="2625" w:type="dxa"/>
          </w:tcPr>
          <w:p w:rsidR="00A5505D" w:rsidRDefault="00A5505D" w:rsidP="00A5505D">
            <w:pPr>
              <w:pStyle w:val="Normal11"/>
            </w:pPr>
            <w:r>
              <w:t>OprindeligBeløb</w:t>
            </w:r>
          </w:p>
        </w:tc>
        <w:tc>
          <w:tcPr>
            <w:tcW w:w="1797" w:type="dxa"/>
          </w:tcPr>
          <w:p w:rsidR="00A5505D" w:rsidRDefault="00A5505D" w:rsidP="00A5505D">
            <w:pPr>
              <w:pStyle w:val="Normal11"/>
            </w:pPr>
            <w:r>
              <w:t>Beløb</w:t>
            </w:r>
            <w:r w:rsidR="00F061A6">
              <w:fldChar w:fldCharType="begin"/>
            </w:r>
            <w:r>
              <w:instrText xml:space="preserve"> XE "</w:instrText>
            </w:r>
            <w:r w:rsidRPr="000D4CDF">
              <w:instrText>Beløb</w:instrText>
            </w:r>
            <w:r>
              <w:instrText xml:space="preserve">" </w:instrText>
            </w:r>
            <w:r w:rsidR="00F061A6">
              <w:fldChar w:fldCharType="end"/>
            </w:r>
          </w:p>
        </w:tc>
        <w:tc>
          <w:tcPr>
            <w:tcW w:w="5573" w:type="dxa"/>
          </w:tcPr>
          <w:p w:rsidR="00A5505D" w:rsidRDefault="00A5505D" w:rsidP="00A5505D">
            <w:pPr>
              <w:pStyle w:val="Normal11"/>
            </w:pPr>
            <w:r>
              <w:t>er det beløb, der er indgået en betalingsaftale på. Er aftalen indgået på flere fordringer er det summen af disse - altså det totale beløb.</w:t>
            </w:r>
          </w:p>
        </w:tc>
      </w:tr>
      <w:tr w:rsidR="00A5505D" w:rsidTr="00A5505D">
        <w:tc>
          <w:tcPr>
            <w:tcW w:w="2625" w:type="dxa"/>
          </w:tcPr>
          <w:p w:rsidR="00A5505D" w:rsidRDefault="00A5505D" w:rsidP="00A5505D">
            <w:pPr>
              <w:pStyle w:val="Normal11"/>
            </w:pPr>
            <w:r>
              <w:t>OpretÅrsag</w:t>
            </w:r>
          </w:p>
        </w:tc>
        <w:tc>
          <w:tcPr>
            <w:tcW w:w="1797" w:type="dxa"/>
          </w:tcPr>
          <w:p w:rsidR="00A5505D" w:rsidRDefault="00A5505D" w:rsidP="00A5505D">
            <w:pPr>
              <w:pStyle w:val="Normal11"/>
            </w:pPr>
            <w:r>
              <w:t>ÅrsagFastTekst1</w:t>
            </w:r>
            <w:r w:rsidR="00F061A6">
              <w:fldChar w:fldCharType="begin"/>
            </w:r>
            <w:r>
              <w:instrText xml:space="preserve"> XE "</w:instrText>
            </w:r>
            <w:r w:rsidRPr="00CE2FCC">
              <w:instrText>ÅrsagFastTekst1</w:instrText>
            </w:r>
            <w:r>
              <w:instrText xml:space="preserve">" </w:instrText>
            </w:r>
            <w:r w:rsidR="00F061A6">
              <w:fldChar w:fldCharType="end"/>
            </w:r>
          </w:p>
        </w:tc>
        <w:tc>
          <w:tcPr>
            <w:tcW w:w="5573" w:type="dxa"/>
          </w:tcPr>
          <w:p w:rsidR="00A5505D" w:rsidRDefault="00A5505D" w:rsidP="00A5505D">
            <w:pPr>
              <w:pStyle w:val="Normal11"/>
            </w:pPr>
            <w:r>
              <w:t>Sagsbehandler og kunde (virksomhed dller borger) kan indsætte en oplysning om årsagen til kundens ønske om en betalingsordning.</w:t>
            </w:r>
          </w:p>
        </w:tc>
      </w:tr>
      <w:tr w:rsidR="00A5505D" w:rsidTr="00A5505D">
        <w:tc>
          <w:tcPr>
            <w:tcW w:w="2625" w:type="dxa"/>
          </w:tcPr>
          <w:p w:rsidR="00A5505D" w:rsidRDefault="00A5505D" w:rsidP="00A5505D">
            <w:pPr>
              <w:pStyle w:val="Normal11"/>
            </w:pPr>
            <w:r>
              <w:t>AfbrydÅrsag</w:t>
            </w:r>
          </w:p>
        </w:tc>
        <w:tc>
          <w:tcPr>
            <w:tcW w:w="1797" w:type="dxa"/>
          </w:tcPr>
          <w:p w:rsidR="00A5505D" w:rsidRDefault="00A5505D" w:rsidP="00A5505D">
            <w:pPr>
              <w:pStyle w:val="Normal11"/>
            </w:pPr>
            <w:r>
              <w:t>ÅrsagFastTekst1</w:t>
            </w:r>
            <w:r w:rsidR="00F061A6">
              <w:fldChar w:fldCharType="begin"/>
            </w:r>
            <w:r>
              <w:instrText xml:space="preserve"> XE "</w:instrText>
            </w:r>
            <w:r w:rsidRPr="00C24BDB">
              <w:instrText>ÅrsagFastTekst1</w:instrText>
            </w:r>
            <w:r>
              <w:instrText xml:space="preserve">" </w:instrText>
            </w:r>
            <w:r w:rsidR="00F061A6">
              <w:fldChar w:fldCharType="end"/>
            </w:r>
          </w:p>
        </w:tc>
        <w:tc>
          <w:tcPr>
            <w:tcW w:w="5573" w:type="dxa"/>
          </w:tcPr>
          <w:p w:rsidR="00A5505D" w:rsidRDefault="00A5505D" w:rsidP="00A5505D">
            <w:pPr>
              <w:pStyle w:val="Normal11"/>
            </w:pPr>
            <w:r>
              <w:t>Sagsbehandler og kunde (virksomhed eller borger) kan indsætte en oplysning om årsagen til kundens ønsker at afbryde en betalingsordning.</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kan være</w:t>
            </w:r>
          </w:p>
        </w:tc>
        <w:tc>
          <w:tcPr>
            <w:tcW w:w="2398" w:type="dxa"/>
          </w:tcPr>
          <w:p w:rsidR="00A5505D" w:rsidRDefault="00A5505D" w:rsidP="00A5505D">
            <w:pPr>
              <w:pStyle w:val="Normal11"/>
            </w:pPr>
            <w:r>
              <w:t>BetalingOrdning arver fra/er en specialisering af OpkrævningIndsats</w:t>
            </w:r>
          </w:p>
        </w:tc>
        <w:tc>
          <w:tcPr>
            <w:tcW w:w="5879" w:type="dxa"/>
          </w:tcPr>
          <w:p w:rsidR="00A5505D" w:rsidRDefault="00A5505D" w:rsidP="00A5505D">
            <w:pPr>
              <w:pStyle w:val="Normal11"/>
            </w:pPr>
            <w:r>
              <w:t>En indsats kan være at indgå en Betalingsordning med Kunden.</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810" w:name="_Toc266364059"/>
      <w:bookmarkStart w:id="1811" w:name="_Toc265233861"/>
      <w:r>
        <w:t>BetalingRykker</w:t>
      </w:r>
      <w:bookmarkEnd w:id="1810"/>
      <w:bookmarkEnd w:id="1811"/>
    </w:p>
    <w:p w:rsidR="00A5505D" w:rsidRDefault="00A5505D" w:rsidP="00A5505D">
      <w:pPr>
        <w:pStyle w:val="Normal11"/>
      </w:pPr>
      <w:r>
        <w:t xml:space="preserve">En meddelelse til kunden om, at forpligtelsen vedrørende betaling af en opkrævningsfordring ikke er overholdt. Der findes flere former for rykkerskrivelser alt efter, hvor i forløbet kunden er (pt. rykker 1 og rykker 2). </w:t>
      </w:r>
    </w:p>
    <w:p w:rsidR="00A5505D" w:rsidRDefault="00A5505D" w:rsidP="00A5505D">
      <w:pPr>
        <w:pStyle w:val="Normal11"/>
      </w:pPr>
      <w:r>
        <w:t>I forbindelse med udsendelse af en rykker, opkræves et rykkergebyr (som bliver sin egen fordring).</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SidsteRettidigeBetalingDato</w:t>
            </w:r>
          </w:p>
        </w:tc>
        <w:tc>
          <w:tcPr>
            <w:tcW w:w="1797" w:type="dxa"/>
          </w:tcPr>
          <w:p w:rsidR="00A5505D" w:rsidRDefault="00A5505D" w:rsidP="00A5505D">
            <w:pPr>
              <w:pStyle w:val="Normal11"/>
            </w:pPr>
            <w:r>
              <w:t>SidsteRettidigeBetalingFrist</w:t>
            </w:r>
            <w:r w:rsidR="00F061A6">
              <w:fldChar w:fldCharType="begin"/>
            </w:r>
            <w:r>
              <w:instrText xml:space="preserve"> XE "</w:instrText>
            </w:r>
            <w:r w:rsidRPr="003E1F10">
              <w:instrText>SidsteRettidigeBetalingFrist</w:instrText>
            </w:r>
            <w:r>
              <w:instrText xml:space="preserve">" </w:instrText>
            </w:r>
            <w:r w:rsidR="00F061A6">
              <w:fldChar w:fldCharType="end"/>
            </w:r>
          </w:p>
        </w:tc>
        <w:tc>
          <w:tcPr>
            <w:tcW w:w="5573" w:type="dxa"/>
          </w:tcPr>
          <w:p w:rsidR="00A5505D" w:rsidRDefault="00A5505D" w:rsidP="00A5505D">
            <w:pPr>
              <w:pStyle w:val="Normal11"/>
            </w:pPr>
            <w:r>
              <w:t>Dato for sidste rettidige betaling af fordring, saldo eller en betalingsrykker.</w:t>
            </w:r>
          </w:p>
        </w:tc>
      </w:tr>
      <w:tr w:rsidR="00A5505D" w:rsidTr="00A5505D">
        <w:tc>
          <w:tcPr>
            <w:tcW w:w="2625" w:type="dxa"/>
          </w:tcPr>
          <w:p w:rsidR="00A5505D" w:rsidRDefault="00A5505D" w:rsidP="00A5505D">
            <w:pPr>
              <w:pStyle w:val="Normal11"/>
            </w:pPr>
            <w:r>
              <w:t>UdsendelseDato</w:t>
            </w:r>
          </w:p>
        </w:tc>
        <w:tc>
          <w:tcPr>
            <w:tcW w:w="1797" w:type="dxa"/>
          </w:tcPr>
          <w:p w:rsidR="00A5505D" w:rsidRDefault="00A5505D" w:rsidP="00A5505D">
            <w:pPr>
              <w:pStyle w:val="Normal11"/>
            </w:pPr>
            <w:r>
              <w:t>Dato</w:t>
            </w:r>
            <w:r w:rsidR="00F061A6">
              <w:fldChar w:fldCharType="begin"/>
            </w:r>
            <w:r>
              <w:instrText xml:space="preserve"> XE "</w:instrText>
            </w:r>
            <w:r w:rsidRPr="0019563B">
              <w:instrText>Dato</w:instrText>
            </w:r>
            <w:r>
              <w:instrText xml:space="preserve">" </w:instrText>
            </w:r>
            <w:r w:rsidR="00F061A6">
              <w:fldChar w:fldCharType="end"/>
            </w:r>
          </w:p>
        </w:tc>
        <w:tc>
          <w:tcPr>
            <w:tcW w:w="5573" w:type="dxa"/>
          </w:tcPr>
          <w:p w:rsidR="00A5505D" w:rsidRDefault="00A5505D" w:rsidP="00A5505D">
            <w:pPr>
              <w:pStyle w:val="Normal11"/>
            </w:pPr>
            <w:r>
              <w:t>Dato for hvornår rykkeren er udsendt. Synonym med betalingsrykkerdato.</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kan være</w:t>
            </w:r>
          </w:p>
        </w:tc>
        <w:tc>
          <w:tcPr>
            <w:tcW w:w="2398" w:type="dxa"/>
          </w:tcPr>
          <w:p w:rsidR="00A5505D" w:rsidRDefault="00A5505D" w:rsidP="00A5505D">
            <w:pPr>
              <w:pStyle w:val="Normal11"/>
            </w:pPr>
            <w:r>
              <w:t>BetalingRykker arver fra/er en specialisering af OpkrævningIndsats</w:t>
            </w:r>
          </w:p>
        </w:tc>
        <w:tc>
          <w:tcPr>
            <w:tcW w:w="5879" w:type="dxa"/>
          </w:tcPr>
          <w:p w:rsidR="00A5505D" w:rsidRDefault="00A5505D" w:rsidP="00A5505D">
            <w:pPr>
              <w:pStyle w:val="Normal11"/>
            </w:pPr>
            <w:r>
              <w:t>Betalingsrykker er en af de indsatser, som man kan gøre til en fordring, en samling af fordringer eller kontoen til genstand for.</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812" w:name="_Toc266364060"/>
      <w:bookmarkStart w:id="1813" w:name="_Toc265233862"/>
      <w:r>
        <w:t>DækningRækkefølge</w:t>
      </w:r>
      <w:bookmarkEnd w:id="1812"/>
      <w:bookmarkEnd w:id="1813"/>
    </w:p>
    <w:p w:rsidR="00A5505D" w:rsidRDefault="00A5505D" w:rsidP="00A5505D">
      <w:pPr>
        <w:pStyle w:val="Normal11"/>
      </w:pPr>
      <w:r>
        <w:t>Vedrører de regelsæt for hvilke fordringer, der skal dækkes før andre. Reglerne er lovbestemte og kan være forskellige alt efter, hvilken situation indbetalingen skal dækkes i . Der gælder fx et sæt regler ved modregning og et andet ved kundens frivillige indbetaling.</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Type</w:t>
            </w:r>
          </w:p>
        </w:tc>
        <w:tc>
          <w:tcPr>
            <w:tcW w:w="1797" w:type="dxa"/>
          </w:tcPr>
          <w:p w:rsidR="00A5505D" w:rsidRDefault="00A5505D" w:rsidP="00A5505D">
            <w:pPr>
              <w:pStyle w:val="Normal11"/>
            </w:pPr>
            <w:r>
              <w:t>RegelSæt</w:t>
            </w:r>
            <w:r w:rsidR="00F061A6">
              <w:fldChar w:fldCharType="begin"/>
            </w:r>
            <w:r>
              <w:instrText xml:space="preserve"> XE "</w:instrText>
            </w:r>
            <w:r w:rsidRPr="0030602E">
              <w:instrText>RegelSæt</w:instrText>
            </w:r>
            <w:r>
              <w:instrText xml:space="preserve">" </w:instrText>
            </w:r>
            <w:r w:rsidR="00F061A6">
              <w:fldChar w:fldCharType="end"/>
            </w:r>
          </w:p>
        </w:tc>
        <w:tc>
          <w:tcPr>
            <w:tcW w:w="5573" w:type="dxa"/>
          </w:tcPr>
          <w:p w:rsidR="00A5505D" w:rsidRDefault="00A5505D" w:rsidP="00A5505D">
            <w:pPr>
              <w:pStyle w:val="Normal11"/>
            </w:pPr>
            <w:r>
              <w:t>Regelsættet omkring hvilke fordringer der skal dækkes før andre. Synonym med prioritetsrækkefølge og konkursorden (som dog er omfattet af et andet regelsæt, og derfor er opstillet individuelt som attribut).</w:t>
            </w:r>
          </w:p>
          <w:p w:rsidR="00A5505D" w:rsidRDefault="00A5505D" w:rsidP="00A5505D">
            <w:pPr>
              <w:pStyle w:val="Normal11"/>
            </w:pP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 FIFO (first in first out) dvs. at ældste skyld (fordring) dækkes først</w:t>
            </w:r>
          </w:p>
          <w:p w:rsidR="00A5505D" w:rsidRDefault="00A5505D" w:rsidP="00A5505D">
            <w:pPr>
              <w:pStyle w:val="Normal11"/>
            </w:pPr>
            <w:r>
              <w:t>- Sagsbehandlerfordeling</w:t>
            </w:r>
          </w:p>
          <w:p w:rsidR="00A5505D" w:rsidRPr="00A5505D" w:rsidRDefault="00A5505D" w:rsidP="00A5505D">
            <w:pPr>
              <w:pStyle w:val="Normal11"/>
            </w:pPr>
          </w:p>
        </w:tc>
      </w:tr>
      <w:tr w:rsidR="00A5505D" w:rsidTr="00A5505D">
        <w:tc>
          <w:tcPr>
            <w:tcW w:w="2625" w:type="dxa"/>
          </w:tcPr>
          <w:p w:rsidR="00A5505D" w:rsidRDefault="00A5505D" w:rsidP="00A5505D">
            <w:pPr>
              <w:pStyle w:val="Normal11"/>
            </w:pPr>
            <w:r>
              <w:t>SagBehandlerFordelingForm</w:t>
            </w:r>
          </w:p>
        </w:tc>
        <w:tc>
          <w:tcPr>
            <w:tcW w:w="1797" w:type="dxa"/>
          </w:tcPr>
          <w:p w:rsidR="00A5505D" w:rsidRDefault="00A5505D" w:rsidP="00A5505D">
            <w:pPr>
              <w:pStyle w:val="Normal11"/>
            </w:pPr>
            <w:r>
              <w:t>Type</w:t>
            </w:r>
            <w:r w:rsidR="00F061A6">
              <w:fldChar w:fldCharType="begin"/>
            </w:r>
            <w:r>
              <w:instrText xml:space="preserve"> XE "</w:instrText>
            </w:r>
            <w:r w:rsidRPr="00BA2F9A">
              <w:instrText>Type</w:instrText>
            </w:r>
            <w:r>
              <w:instrText xml:space="preserve">" </w:instrText>
            </w:r>
            <w:r w:rsidR="00F061A6">
              <w:fldChar w:fldCharType="end"/>
            </w:r>
          </w:p>
        </w:tc>
        <w:tc>
          <w:tcPr>
            <w:tcW w:w="5573" w:type="dxa"/>
          </w:tcPr>
          <w:p w:rsidR="00A5505D" w:rsidRDefault="00A5505D" w:rsidP="00A5505D">
            <w:pPr>
              <w:pStyle w:val="Normal11"/>
            </w:pPr>
            <w:r>
              <w:t>Hvis den valgte type af dækningsrækkefølge er "Sagsbehandlerfordeling" skal formen for fordeling manuelt vælges for de valgte fordringer, fx fordringer under en bestemt indsats.</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 Beløbsfordeling</w:t>
            </w:r>
          </w:p>
          <w:p w:rsidR="00A5505D" w:rsidRDefault="00A5505D" w:rsidP="00A5505D">
            <w:pPr>
              <w:pStyle w:val="Normal11"/>
            </w:pPr>
            <w:r>
              <w:t>- Forholdsmæssig fordeling</w:t>
            </w:r>
          </w:p>
          <w:p w:rsidR="00A5505D" w:rsidRDefault="00A5505D" w:rsidP="00A5505D">
            <w:pPr>
              <w:pStyle w:val="Normal11"/>
            </w:pPr>
            <w:r>
              <w:t>- Kombination af beløb og forholdsmæssig fordeling</w:t>
            </w:r>
          </w:p>
          <w:p w:rsidR="00A5505D" w:rsidRPr="00A5505D" w:rsidRDefault="00A5505D" w:rsidP="00A5505D">
            <w:pPr>
              <w:pStyle w:val="Normal11"/>
            </w:pPr>
          </w:p>
        </w:tc>
      </w:tr>
      <w:tr w:rsidR="00A5505D" w:rsidTr="00A5505D">
        <w:tc>
          <w:tcPr>
            <w:tcW w:w="2625" w:type="dxa"/>
          </w:tcPr>
          <w:p w:rsidR="00A5505D" w:rsidRDefault="00A5505D" w:rsidP="00A5505D">
            <w:pPr>
              <w:pStyle w:val="Normal11"/>
            </w:pPr>
            <w:r>
              <w:t>SagBehandlerProcentFordeling</w:t>
            </w:r>
          </w:p>
        </w:tc>
        <w:tc>
          <w:tcPr>
            <w:tcW w:w="1797" w:type="dxa"/>
          </w:tcPr>
          <w:p w:rsidR="00A5505D" w:rsidRDefault="00A5505D" w:rsidP="00A5505D">
            <w:pPr>
              <w:pStyle w:val="Normal11"/>
            </w:pPr>
            <w:r>
              <w:t>Procent</w:t>
            </w:r>
            <w:r w:rsidR="00F061A6">
              <w:fldChar w:fldCharType="begin"/>
            </w:r>
            <w:r>
              <w:instrText xml:space="preserve"> XE "</w:instrText>
            </w:r>
            <w:r w:rsidRPr="00AD4687">
              <w:instrText>Procent</w:instrText>
            </w:r>
            <w:r>
              <w:instrText xml:space="preserve">" </w:instrText>
            </w:r>
            <w:r w:rsidR="00F061A6">
              <w:fldChar w:fldCharType="end"/>
            </w:r>
          </w:p>
        </w:tc>
        <w:tc>
          <w:tcPr>
            <w:tcW w:w="5573" w:type="dxa"/>
          </w:tcPr>
          <w:p w:rsidR="00A5505D" w:rsidRDefault="00A5505D" w:rsidP="00A5505D">
            <w:pPr>
              <w:pStyle w:val="Normal11"/>
            </w:pPr>
            <w:r>
              <w:t xml:space="preserve">Hvis den valgte SagBehandlerFordelingForm er "Forholdsmæssig fordeling", skal man her kunne angive, hvordan indbetalinger (nutidige og fremtidige) på de valgte fordringer skal fordeles med procenter. </w:t>
            </w:r>
          </w:p>
          <w:p w:rsidR="00A5505D" w:rsidRDefault="00A5505D" w:rsidP="00A5505D">
            <w:pPr>
              <w:pStyle w:val="Normal11"/>
            </w:pPr>
          </w:p>
          <w:p w:rsidR="00A5505D" w:rsidRDefault="00A5505D" w:rsidP="00A5505D">
            <w:pPr>
              <w:pStyle w:val="Normal11"/>
            </w:pPr>
            <w:r>
              <w:t xml:space="preserve">Eksempel: </w:t>
            </w:r>
          </w:p>
          <w:p w:rsidR="00A5505D" w:rsidRDefault="00A5505D" w:rsidP="00A5505D">
            <w:pPr>
              <w:pStyle w:val="Normal11"/>
            </w:pPr>
          </w:p>
          <w:p w:rsidR="00A5505D" w:rsidRDefault="00A5505D" w:rsidP="00A5505D">
            <w:pPr>
              <w:pStyle w:val="Normal11"/>
            </w:pPr>
            <w:r>
              <w:t xml:space="preserve">Kunden indbetaler hver måned et beløb til nogle fordringer, f.eks. bidrag, restskat og arbejdsmarkedsbidrag. Kunden ønsker, at beløbet fordeles med: </w:t>
            </w:r>
          </w:p>
          <w:p w:rsidR="00A5505D" w:rsidRDefault="00A5505D" w:rsidP="00A5505D">
            <w:pPr>
              <w:pStyle w:val="Normal11"/>
            </w:pPr>
          </w:p>
          <w:p w:rsidR="00A5505D" w:rsidRDefault="00A5505D" w:rsidP="00A5505D">
            <w:pPr>
              <w:pStyle w:val="Normal11"/>
            </w:pPr>
            <w:r>
              <w:t>50 % til bidrag</w:t>
            </w:r>
          </w:p>
          <w:p w:rsidR="00A5505D" w:rsidRDefault="00A5505D" w:rsidP="00A5505D">
            <w:pPr>
              <w:pStyle w:val="Normal11"/>
            </w:pPr>
            <w:r>
              <w:t>30 % til restskatten</w:t>
            </w:r>
          </w:p>
          <w:p w:rsidR="00A5505D" w:rsidRDefault="00A5505D" w:rsidP="00A5505D">
            <w:pPr>
              <w:pStyle w:val="Normal11"/>
            </w:pPr>
            <w:r>
              <w:t xml:space="preserve">20 % til arbejdsmarkedsbidrag. </w:t>
            </w:r>
          </w:p>
          <w:p w:rsidR="00A5505D" w:rsidRDefault="00A5505D" w:rsidP="00A5505D">
            <w:pPr>
              <w:pStyle w:val="Normal11"/>
            </w:pPr>
          </w:p>
          <w:p w:rsidR="00A5505D" w:rsidRDefault="00A5505D" w:rsidP="00A5505D">
            <w:pPr>
              <w:pStyle w:val="Normal11"/>
            </w:pPr>
            <w:r>
              <w:t>Det skal også være muligt at angive et beløb til hver fordring, og løsningen skal herefter selv udregne den procentuelle fordeling. Eller en forholdsmæssig lige andel til hver fordring, hvor det er forholdet mellem fordringerne som styrer den procentuelle fordeling af afdraget.</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DækningRækkefølge(1..*)</w:t>
            </w:r>
          </w:p>
          <w:p w:rsidR="00A5505D" w:rsidRDefault="00A5505D" w:rsidP="00A5505D">
            <w:pPr>
              <w:pStyle w:val="Normal11"/>
            </w:pPr>
            <w:r>
              <w:t>OpkrævningKonto(0..*)</w:t>
            </w:r>
          </w:p>
        </w:tc>
        <w:tc>
          <w:tcPr>
            <w:tcW w:w="5879" w:type="dxa"/>
          </w:tcPr>
          <w:p w:rsidR="00A5505D" w:rsidRDefault="00A5505D" w:rsidP="00A5505D">
            <w:pPr>
              <w:pStyle w:val="Normal11"/>
            </w:pPr>
            <w:r>
              <w:t>For en konto kan der være forskellige regler for dækningsrækkefølgen, men hovedreglen er efter  FIFO-princip.</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814" w:name="_Toc266364061"/>
      <w:bookmarkStart w:id="1815" w:name="_Toc265233863"/>
      <w:r>
        <w:t>ForældelseFristType</w:t>
      </w:r>
      <w:bookmarkEnd w:id="1814"/>
      <w:bookmarkEnd w:id="1815"/>
    </w:p>
    <w:p w:rsidR="00A5505D" w:rsidRDefault="00A5505D" w:rsidP="00A5505D">
      <w:pPr>
        <w:pStyle w:val="Normal11"/>
      </w:pPr>
      <w:r>
        <w:t>Typen af forældelsesfrister som en fordringstype kan være underlagt ud fra lovgivningen. Det kan fx være fem års frist før en fordring forælder og ikke længere kan opkræves (eller inddrives).</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Navn</w:t>
            </w:r>
          </w:p>
        </w:tc>
        <w:tc>
          <w:tcPr>
            <w:tcW w:w="1797" w:type="dxa"/>
          </w:tcPr>
          <w:p w:rsidR="00A5505D" w:rsidRDefault="00A5505D" w:rsidP="00A5505D">
            <w:pPr>
              <w:pStyle w:val="Normal11"/>
            </w:pPr>
            <w:r>
              <w:t>Type</w:t>
            </w:r>
            <w:r w:rsidR="00F061A6">
              <w:fldChar w:fldCharType="begin"/>
            </w:r>
            <w:r>
              <w:instrText xml:space="preserve"> XE "</w:instrText>
            </w:r>
            <w:r w:rsidRPr="00E948A4">
              <w:instrText>Type</w:instrText>
            </w:r>
            <w:r>
              <w:instrText xml:space="preserve">" </w:instrText>
            </w:r>
            <w:r w:rsidR="00F061A6">
              <w:fldChar w:fldCharType="end"/>
            </w:r>
          </w:p>
        </w:tc>
        <w:tc>
          <w:tcPr>
            <w:tcW w:w="5573" w:type="dxa"/>
          </w:tcPr>
          <w:p w:rsidR="00A5505D" w:rsidRDefault="00A5505D" w:rsidP="00A5505D">
            <w:pPr>
              <w:pStyle w:val="Normal11"/>
            </w:pPr>
            <w:r>
              <w:t>Navnet på forældelsesfristtypen</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 Forældelsesfrist for bøder mindre end 3000 kr. (ny lov)</w:t>
            </w:r>
          </w:p>
          <w:p w:rsidR="00A5505D" w:rsidRDefault="00A5505D" w:rsidP="00A5505D">
            <w:pPr>
              <w:pStyle w:val="Normal11"/>
            </w:pPr>
            <w:r>
              <w:t>- Forældelsesfrist for bøder indtil 10.000 kr.</w:t>
            </w:r>
          </w:p>
          <w:p w:rsidR="00A5505D" w:rsidRDefault="00A5505D" w:rsidP="00A5505D">
            <w:pPr>
              <w:pStyle w:val="Normal11"/>
            </w:pPr>
            <w:r>
              <w:t>- Forældelsesfrist for bøder over 10.000 kr.</w:t>
            </w:r>
          </w:p>
          <w:p w:rsidR="00A5505D" w:rsidRPr="00A5505D" w:rsidRDefault="00A5505D" w:rsidP="00A5505D">
            <w:pPr>
              <w:pStyle w:val="Normal11"/>
            </w:pPr>
            <w:r>
              <w:t>- Forældelsesfrister for fordringer omfattet af 1908 loven</w:t>
            </w:r>
          </w:p>
        </w:tc>
      </w:tr>
      <w:tr w:rsidR="00A5505D" w:rsidTr="00A5505D">
        <w:tc>
          <w:tcPr>
            <w:tcW w:w="2625" w:type="dxa"/>
          </w:tcPr>
          <w:p w:rsidR="00A5505D" w:rsidRDefault="00A5505D" w:rsidP="00A5505D">
            <w:pPr>
              <w:pStyle w:val="Normal11"/>
            </w:pPr>
            <w:r>
              <w:t>Varighed</w:t>
            </w:r>
          </w:p>
        </w:tc>
        <w:tc>
          <w:tcPr>
            <w:tcW w:w="1797" w:type="dxa"/>
          </w:tcPr>
          <w:p w:rsidR="00A5505D" w:rsidRDefault="00A5505D" w:rsidP="00A5505D">
            <w:pPr>
              <w:pStyle w:val="Normal11"/>
            </w:pPr>
            <w:r>
              <w:t>AntalÅr</w:t>
            </w:r>
            <w:r w:rsidR="00F061A6">
              <w:fldChar w:fldCharType="begin"/>
            </w:r>
            <w:r>
              <w:instrText xml:space="preserve"> XE "</w:instrText>
            </w:r>
            <w:r w:rsidRPr="00E752A5">
              <w:instrText>AntalÅr</w:instrText>
            </w:r>
            <w:r>
              <w:instrText xml:space="preserve">" </w:instrText>
            </w:r>
            <w:r w:rsidR="00F061A6">
              <w:fldChar w:fldCharType="end"/>
            </w:r>
          </w:p>
        </w:tc>
        <w:tc>
          <w:tcPr>
            <w:tcW w:w="5573" w:type="dxa"/>
          </w:tcPr>
          <w:p w:rsidR="00A5505D" w:rsidRDefault="00A5505D" w:rsidP="00A5505D">
            <w:pPr>
              <w:pStyle w:val="Normal11"/>
            </w:pPr>
            <w:r>
              <w:t>Hvor lang forældelsesfristen er målt i antal år. For nuværende er mulige forældelsesfrister 1, 3, 5,10, 20 og 30 år.</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Default="00A5505D" w:rsidP="00A5505D">
            <w:pPr>
              <w:pStyle w:val="Normal11"/>
            </w:pPr>
            <w:r>
              <w:t>Tilladte værdier for Forældelsesfrist målt i år for fordringer til opkrævning/inddrivelse:</w:t>
            </w:r>
          </w:p>
          <w:p w:rsidR="00A5505D" w:rsidRDefault="00A5505D" w:rsidP="00A5505D">
            <w:pPr>
              <w:pStyle w:val="Normal11"/>
            </w:pPr>
          </w:p>
          <w:p w:rsidR="00A5505D" w:rsidRDefault="00A5505D" w:rsidP="00A5505D">
            <w:pPr>
              <w:pStyle w:val="Normal11"/>
            </w:pPr>
            <w:r>
              <w:t>1 år</w:t>
            </w:r>
          </w:p>
          <w:p w:rsidR="00A5505D" w:rsidRDefault="00A5505D" w:rsidP="00A5505D">
            <w:pPr>
              <w:pStyle w:val="Normal11"/>
            </w:pPr>
            <w:r>
              <w:t>3 år</w:t>
            </w:r>
          </w:p>
          <w:p w:rsidR="00A5505D" w:rsidRDefault="00A5505D" w:rsidP="00A5505D">
            <w:pPr>
              <w:pStyle w:val="Normal11"/>
            </w:pPr>
            <w:r>
              <w:t>5 år</w:t>
            </w:r>
          </w:p>
          <w:p w:rsidR="00A5505D" w:rsidRDefault="00A5505D" w:rsidP="00A5505D">
            <w:pPr>
              <w:pStyle w:val="Normal11"/>
            </w:pPr>
            <w:r>
              <w:t>10 år</w:t>
            </w:r>
          </w:p>
          <w:p w:rsidR="00A5505D" w:rsidRDefault="00A5505D" w:rsidP="00A5505D">
            <w:pPr>
              <w:pStyle w:val="Normal11"/>
            </w:pPr>
            <w:r>
              <w:t xml:space="preserve">20 år </w:t>
            </w:r>
          </w:p>
          <w:p w:rsidR="00A5505D" w:rsidRPr="00A5505D" w:rsidRDefault="00A5505D" w:rsidP="00A5505D">
            <w:pPr>
              <w:pStyle w:val="Normal11"/>
            </w:pPr>
            <w:r>
              <w:t>30 år</w:t>
            </w:r>
          </w:p>
        </w:tc>
      </w:tr>
      <w:tr w:rsidR="00A5505D" w:rsidTr="00A5505D">
        <w:tc>
          <w:tcPr>
            <w:tcW w:w="2625" w:type="dxa"/>
          </w:tcPr>
          <w:p w:rsidR="00A5505D" w:rsidRDefault="00A5505D" w:rsidP="00A5505D">
            <w:pPr>
              <w:pStyle w:val="Normal11"/>
            </w:pPr>
            <w:r>
              <w:t>GyldigFra</w:t>
            </w:r>
          </w:p>
        </w:tc>
        <w:tc>
          <w:tcPr>
            <w:tcW w:w="1797" w:type="dxa"/>
          </w:tcPr>
          <w:p w:rsidR="00A5505D" w:rsidRDefault="00A5505D" w:rsidP="00A5505D">
            <w:pPr>
              <w:pStyle w:val="Normal11"/>
            </w:pPr>
            <w:r>
              <w:t>Dato</w:t>
            </w:r>
            <w:r w:rsidR="00F061A6">
              <w:fldChar w:fldCharType="begin"/>
            </w:r>
            <w:r>
              <w:instrText xml:space="preserve"> XE "</w:instrText>
            </w:r>
            <w:r w:rsidRPr="00AF1337">
              <w:instrText>Dato</w:instrText>
            </w:r>
            <w:r>
              <w:instrText xml:space="preserve">" </w:instrText>
            </w:r>
            <w:r w:rsidR="00F061A6">
              <w:fldChar w:fldCharType="end"/>
            </w:r>
          </w:p>
        </w:tc>
        <w:tc>
          <w:tcPr>
            <w:tcW w:w="5573" w:type="dxa"/>
          </w:tcPr>
          <w:p w:rsidR="00A5505D" w:rsidRDefault="00A5505D" w:rsidP="00A5505D">
            <w:pPr>
              <w:pStyle w:val="Normal11"/>
            </w:pPr>
            <w:r>
              <w:t>Hvornår er forældelsesfristtypen gyldig fra.</w:t>
            </w:r>
          </w:p>
        </w:tc>
      </w:tr>
      <w:tr w:rsidR="00A5505D" w:rsidTr="00A5505D">
        <w:tc>
          <w:tcPr>
            <w:tcW w:w="2625" w:type="dxa"/>
          </w:tcPr>
          <w:p w:rsidR="00A5505D" w:rsidRDefault="00A5505D" w:rsidP="00A5505D">
            <w:pPr>
              <w:pStyle w:val="Normal11"/>
            </w:pPr>
            <w:r>
              <w:t>GyldigTil</w:t>
            </w:r>
          </w:p>
        </w:tc>
        <w:tc>
          <w:tcPr>
            <w:tcW w:w="1797" w:type="dxa"/>
          </w:tcPr>
          <w:p w:rsidR="00A5505D" w:rsidRDefault="00A5505D" w:rsidP="00A5505D">
            <w:pPr>
              <w:pStyle w:val="Normal11"/>
            </w:pPr>
            <w:r>
              <w:t>Dato</w:t>
            </w:r>
            <w:r w:rsidR="00F061A6">
              <w:fldChar w:fldCharType="begin"/>
            </w:r>
            <w:r>
              <w:instrText xml:space="preserve"> XE "</w:instrText>
            </w:r>
            <w:r w:rsidRPr="00625D19">
              <w:instrText>Dato</w:instrText>
            </w:r>
            <w:r>
              <w:instrText xml:space="preserve">" </w:instrText>
            </w:r>
            <w:r w:rsidR="00F061A6">
              <w:fldChar w:fldCharType="end"/>
            </w:r>
          </w:p>
        </w:tc>
        <w:tc>
          <w:tcPr>
            <w:tcW w:w="5573" w:type="dxa"/>
          </w:tcPr>
          <w:p w:rsidR="00A5505D" w:rsidRDefault="00A5505D" w:rsidP="00A5505D">
            <w:pPr>
              <w:pStyle w:val="Normal11"/>
            </w:pPr>
            <w:r>
              <w:t>Hvornår er forældelsesfristtypen gyldig til.</w:t>
            </w:r>
          </w:p>
        </w:tc>
      </w:tr>
      <w:tr w:rsidR="00A5505D" w:rsidTr="00A5505D">
        <w:tc>
          <w:tcPr>
            <w:tcW w:w="2625" w:type="dxa"/>
          </w:tcPr>
          <w:p w:rsidR="00A5505D" w:rsidRDefault="00A5505D" w:rsidP="00A5505D">
            <w:pPr>
              <w:pStyle w:val="Normal11"/>
            </w:pPr>
            <w:r>
              <w:t>BeløbFra</w:t>
            </w:r>
          </w:p>
        </w:tc>
        <w:tc>
          <w:tcPr>
            <w:tcW w:w="1797" w:type="dxa"/>
          </w:tcPr>
          <w:p w:rsidR="00A5505D" w:rsidRDefault="00A5505D" w:rsidP="00A5505D">
            <w:pPr>
              <w:pStyle w:val="Normal11"/>
            </w:pPr>
            <w:r>
              <w:t>Beløb</w:t>
            </w:r>
            <w:r w:rsidR="00F061A6">
              <w:fldChar w:fldCharType="begin"/>
            </w:r>
            <w:r>
              <w:instrText xml:space="preserve"> XE "</w:instrText>
            </w:r>
            <w:r w:rsidRPr="00A838E9">
              <w:instrText>Beløb</w:instrText>
            </w:r>
            <w:r>
              <w:instrText xml:space="preserve">" </w:instrText>
            </w:r>
            <w:r w:rsidR="00F061A6">
              <w:fldChar w:fldCharType="end"/>
            </w:r>
          </w:p>
        </w:tc>
        <w:tc>
          <w:tcPr>
            <w:tcW w:w="5573" w:type="dxa"/>
          </w:tcPr>
          <w:p w:rsidR="00A5505D" w:rsidRDefault="00A5505D" w:rsidP="00A5505D">
            <w:pPr>
              <w:pStyle w:val="Normal11"/>
            </w:pPr>
            <w:r>
              <w:t>Fra hvilket beløb er typen gældende for, fx fra 0,01 kr. og op.</w:t>
            </w:r>
          </w:p>
        </w:tc>
      </w:tr>
      <w:tr w:rsidR="00A5505D" w:rsidTr="00A5505D">
        <w:tc>
          <w:tcPr>
            <w:tcW w:w="2625" w:type="dxa"/>
          </w:tcPr>
          <w:p w:rsidR="00A5505D" w:rsidRDefault="00A5505D" w:rsidP="00A5505D">
            <w:pPr>
              <w:pStyle w:val="Normal11"/>
            </w:pPr>
            <w:r>
              <w:t>BeløbTil</w:t>
            </w:r>
          </w:p>
        </w:tc>
        <w:tc>
          <w:tcPr>
            <w:tcW w:w="1797" w:type="dxa"/>
          </w:tcPr>
          <w:p w:rsidR="00A5505D" w:rsidRDefault="00A5505D" w:rsidP="00A5505D">
            <w:pPr>
              <w:pStyle w:val="Normal11"/>
            </w:pPr>
            <w:r>
              <w:t>Beløb</w:t>
            </w:r>
            <w:r w:rsidR="00F061A6">
              <w:fldChar w:fldCharType="begin"/>
            </w:r>
            <w:r>
              <w:instrText xml:space="preserve"> XE "</w:instrText>
            </w:r>
            <w:r w:rsidRPr="00A81620">
              <w:instrText>Beløb</w:instrText>
            </w:r>
            <w:r>
              <w:instrText xml:space="preserve">" </w:instrText>
            </w:r>
            <w:r w:rsidR="00F061A6">
              <w:fldChar w:fldCharType="end"/>
            </w:r>
          </w:p>
        </w:tc>
        <w:tc>
          <w:tcPr>
            <w:tcW w:w="5573" w:type="dxa"/>
          </w:tcPr>
          <w:p w:rsidR="00A5505D" w:rsidRDefault="00A5505D" w:rsidP="00A5505D">
            <w:pPr>
              <w:pStyle w:val="Normal11"/>
            </w:pPr>
            <w:r>
              <w:t>Fra hvilket beløb er typen gældende til, fx til og med 2999,99 kr.</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kan have</w:t>
            </w:r>
          </w:p>
        </w:tc>
        <w:tc>
          <w:tcPr>
            <w:tcW w:w="2398" w:type="dxa"/>
          </w:tcPr>
          <w:p w:rsidR="00A5505D" w:rsidRDefault="00A5505D" w:rsidP="00A5505D">
            <w:pPr>
              <w:pStyle w:val="Normal11"/>
            </w:pPr>
            <w:r>
              <w:t>OpkrævningIndsatsType(0..*)</w:t>
            </w:r>
          </w:p>
          <w:p w:rsidR="00A5505D" w:rsidRDefault="00A5505D" w:rsidP="00A5505D">
            <w:pPr>
              <w:pStyle w:val="Normal11"/>
            </w:pPr>
            <w:r>
              <w:t>ForældelseFristType(0..1)</w:t>
            </w:r>
          </w:p>
        </w:tc>
        <w:tc>
          <w:tcPr>
            <w:tcW w:w="5879" w:type="dxa"/>
          </w:tcPr>
          <w:p w:rsidR="00A5505D" w:rsidRDefault="00A5505D" w:rsidP="00A5505D">
            <w:pPr>
              <w:pStyle w:val="Normal11"/>
            </w:pPr>
            <w:r>
              <w:t>ForældelsesFristType definerer en forældelsesregel på indsatstypen.</w:t>
            </w: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OpkrævningFordringType(0..*)</w:t>
            </w:r>
          </w:p>
          <w:p w:rsidR="00A5505D" w:rsidRDefault="00A5505D" w:rsidP="00A5505D">
            <w:pPr>
              <w:pStyle w:val="Normal11"/>
            </w:pPr>
            <w:r>
              <w:t>ForældelseFristType(1)</w:t>
            </w:r>
          </w:p>
        </w:tc>
        <w:tc>
          <w:tcPr>
            <w:tcW w:w="5879" w:type="dxa"/>
          </w:tcPr>
          <w:p w:rsidR="00A5505D" w:rsidRDefault="00A5505D" w:rsidP="00A5505D">
            <w:pPr>
              <w:pStyle w:val="Normal11"/>
            </w:pPr>
            <w:r>
              <w:t>ForældelsesFristType definerer forældelsesfristreglen på fordringstypen.</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816" w:name="_Toc266364062"/>
      <w:bookmarkStart w:id="1817" w:name="_Toc265233864"/>
      <w:r>
        <w:t>Godkendelse</w:t>
      </w:r>
      <w:bookmarkEnd w:id="1816"/>
      <w:bookmarkEnd w:id="1817"/>
    </w:p>
    <w:p w:rsidR="00A5505D" w:rsidRDefault="00A5505D" w:rsidP="00A5505D">
      <w:pPr>
        <w:pStyle w:val="Normal11"/>
      </w:pPr>
      <w:r>
        <w:t>Det kan strategisk vælges, at man gerne vil have en godkendelse inden en bestemt aktivitet gennemføres. Det kunne eksempelvis være godkendelse af en indsats, fx. Afskrivning, eller godkendelse af en indbetalings dækning af kundens fordringer.</w:t>
      </w:r>
    </w:p>
    <w:p w:rsidR="00A5505D" w:rsidRDefault="00A5505D" w:rsidP="00A5505D">
      <w:pPr>
        <w:pStyle w:val="Normal11"/>
      </w:pPr>
    </w:p>
    <w:p w:rsidR="00A5505D" w:rsidRDefault="00A5505D" w:rsidP="00A5505D">
      <w:pPr>
        <w:pStyle w:val="Normal11"/>
      </w:pPr>
      <w:r>
        <w:t>En indsats kan derfor blive sendt til godkendelse hos Godkendelsesenheden (Organisatorisk enhed i SKAT) eller en ressource (medarbejder) med rollen Godkender.</w:t>
      </w:r>
    </w:p>
    <w:p w:rsidR="00A5505D" w:rsidRDefault="00A5505D" w:rsidP="00A5505D">
      <w:pPr>
        <w:pStyle w:val="Normal11"/>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Resultat</w:t>
            </w:r>
          </w:p>
        </w:tc>
        <w:tc>
          <w:tcPr>
            <w:tcW w:w="1797" w:type="dxa"/>
          </w:tcPr>
          <w:p w:rsidR="00A5505D" w:rsidRDefault="00A5505D" w:rsidP="00A5505D">
            <w:pPr>
              <w:pStyle w:val="Normal11"/>
            </w:pPr>
            <w:r>
              <w:t>JaNej</w:t>
            </w:r>
            <w:r w:rsidR="00F061A6">
              <w:fldChar w:fldCharType="begin"/>
            </w:r>
            <w:r>
              <w:instrText xml:space="preserve"> XE "</w:instrText>
            </w:r>
            <w:r w:rsidRPr="00D46455">
              <w:instrText>JaNej</w:instrText>
            </w:r>
            <w:r>
              <w:instrText xml:space="preserve">" </w:instrText>
            </w:r>
            <w:r w:rsidR="00F061A6">
              <w:fldChar w:fldCharType="end"/>
            </w:r>
          </w:p>
        </w:tc>
        <w:tc>
          <w:tcPr>
            <w:tcW w:w="5573" w:type="dxa"/>
          </w:tcPr>
          <w:p w:rsidR="00A5505D" w:rsidRDefault="00A5505D" w:rsidP="00A5505D">
            <w:pPr>
              <w:pStyle w:val="Normal11"/>
            </w:pPr>
            <w:r>
              <w:t xml:space="preserve">Resultatet af godkendelsen i form af ja eller nej. </w:t>
            </w:r>
          </w:p>
          <w:p w:rsidR="00A5505D" w:rsidRDefault="00A5505D" w:rsidP="00A5505D">
            <w:pPr>
              <w:pStyle w:val="Normal11"/>
            </w:pPr>
            <w:r>
              <w:t>Ja = Godkendt</w:t>
            </w:r>
          </w:p>
          <w:p w:rsidR="00A5505D" w:rsidRDefault="00A5505D" w:rsidP="00A5505D">
            <w:pPr>
              <w:pStyle w:val="Normal11"/>
            </w:pPr>
            <w:r>
              <w:t>Nej = Ikke godkendt (afvist)</w:t>
            </w:r>
          </w:p>
        </w:tc>
      </w:tr>
      <w:tr w:rsidR="00A5505D" w:rsidTr="00A5505D">
        <w:tc>
          <w:tcPr>
            <w:tcW w:w="2625" w:type="dxa"/>
          </w:tcPr>
          <w:p w:rsidR="00A5505D" w:rsidRDefault="00A5505D" w:rsidP="00A5505D">
            <w:pPr>
              <w:pStyle w:val="Normal11"/>
            </w:pPr>
            <w:r>
              <w:t>Dato</w:t>
            </w:r>
          </w:p>
        </w:tc>
        <w:tc>
          <w:tcPr>
            <w:tcW w:w="1797" w:type="dxa"/>
          </w:tcPr>
          <w:p w:rsidR="00A5505D" w:rsidRDefault="00A5505D" w:rsidP="00A5505D">
            <w:pPr>
              <w:pStyle w:val="Normal11"/>
            </w:pPr>
            <w:r>
              <w:t>Dato</w:t>
            </w:r>
            <w:r w:rsidR="00F061A6">
              <w:fldChar w:fldCharType="begin"/>
            </w:r>
            <w:r>
              <w:instrText xml:space="preserve"> XE "</w:instrText>
            </w:r>
            <w:r w:rsidRPr="00C97259">
              <w:instrText>Dato</w:instrText>
            </w:r>
            <w:r>
              <w:instrText xml:space="preserve">" </w:instrText>
            </w:r>
            <w:r w:rsidR="00F061A6">
              <w:fldChar w:fldCharType="end"/>
            </w:r>
          </w:p>
        </w:tc>
        <w:tc>
          <w:tcPr>
            <w:tcW w:w="5573" w:type="dxa"/>
          </w:tcPr>
          <w:p w:rsidR="00A5505D" w:rsidRDefault="00A5505D" w:rsidP="00A5505D">
            <w:pPr>
              <w:pStyle w:val="Normal11"/>
            </w:pPr>
            <w:r>
              <w:t>Dato for godkendelse.</w:t>
            </w:r>
          </w:p>
        </w:tc>
      </w:tr>
      <w:tr w:rsidR="00A5505D" w:rsidTr="00A5505D">
        <w:tc>
          <w:tcPr>
            <w:tcW w:w="2625" w:type="dxa"/>
          </w:tcPr>
          <w:p w:rsidR="00A5505D" w:rsidRDefault="00A5505D" w:rsidP="00A5505D">
            <w:pPr>
              <w:pStyle w:val="Normal11"/>
            </w:pPr>
            <w:r>
              <w:t>Årsag</w:t>
            </w:r>
          </w:p>
        </w:tc>
        <w:tc>
          <w:tcPr>
            <w:tcW w:w="1797" w:type="dxa"/>
          </w:tcPr>
          <w:p w:rsidR="00A5505D" w:rsidRDefault="00A5505D" w:rsidP="00A5505D">
            <w:pPr>
              <w:pStyle w:val="Normal11"/>
            </w:pPr>
            <w:r>
              <w:t>ÅrsagFastTekst1</w:t>
            </w:r>
            <w:r w:rsidR="00F061A6">
              <w:fldChar w:fldCharType="begin"/>
            </w:r>
            <w:r>
              <w:instrText xml:space="preserve"> XE "</w:instrText>
            </w:r>
            <w:r w:rsidRPr="00D45A90">
              <w:instrText>ÅrsagFastTekst1</w:instrText>
            </w:r>
            <w:r>
              <w:instrText xml:space="preserve">" </w:instrText>
            </w:r>
            <w:r w:rsidR="00F061A6">
              <w:fldChar w:fldCharType="end"/>
            </w:r>
          </w:p>
        </w:tc>
        <w:tc>
          <w:tcPr>
            <w:tcW w:w="5573" w:type="dxa"/>
          </w:tcPr>
          <w:p w:rsidR="00A5505D" w:rsidRDefault="00A5505D" w:rsidP="00A5505D">
            <w:pPr>
              <w:pStyle w:val="Normal11"/>
            </w:pPr>
            <w:r>
              <w:t>Årsag for godkendelsen/afvisningen, dvs. hvorfor en given aktivitet er godkendt eller hvorfor den ikke er godkendt, dvs. afvist.</w:t>
            </w:r>
          </w:p>
        </w:tc>
      </w:tr>
      <w:tr w:rsidR="00A5505D" w:rsidTr="00A5505D">
        <w:tc>
          <w:tcPr>
            <w:tcW w:w="2625" w:type="dxa"/>
          </w:tcPr>
          <w:p w:rsidR="00A5505D" w:rsidRDefault="00A5505D" w:rsidP="00A5505D">
            <w:pPr>
              <w:pStyle w:val="Normal11"/>
            </w:pPr>
            <w:r>
              <w:t>Regelsæt</w:t>
            </w:r>
          </w:p>
        </w:tc>
        <w:tc>
          <w:tcPr>
            <w:tcW w:w="1797" w:type="dxa"/>
          </w:tcPr>
          <w:p w:rsidR="00A5505D" w:rsidRDefault="00A5505D" w:rsidP="00A5505D">
            <w:pPr>
              <w:pStyle w:val="Normal11"/>
            </w:pPr>
            <w:r>
              <w:t>RegelSæt</w:t>
            </w:r>
            <w:r w:rsidR="00F061A6">
              <w:fldChar w:fldCharType="begin"/>
            </w:r>
            <w:r>
              <w:instrText xml:space="preserve"> XE "</w:instrText>
            </w:r>
            <w:r w:rsidRPr="00D546FA">
              <w:instrText>RegelSæt</w:instrText>
            </w:r>
            <w:r>
              <w:instrText xml:space="preserve">" </w:instrText>
            </w:r>
            <w:r w:rsidR="00F061A6">
              <w:fldChar w:fldCharType="end"/>
            </w:r>
          </w:p>
        </w:tc>
        <w:tc>
          <w:tcPr>
            <w:tcW w:w="5573" w:type="dxa"/>
          </w:tcPr>
          <w:p w:rsidR="00A5505D" w:rsidRDefault="00A5505D" w:rsidP="00A5505D">
            <w:pPr>
              <w:pStyle w:val="Normal11"/>
            </w:pPr>
            <w:r>
              <w:t xml:space="preserve">Regelsættet for hvad der kræver godkendelse, fx indsatser, negative angivelser eller en indbetalings dækning af fordring(er). </w:t>
            </w:r>
          </w:p>
          <w:p w:rsidR="00A5505D" w:rsidRDefault="00A5505D" w:rsidP="00A5505D">
            <w:pPr>
              <w:pStyle w:val="Normal11"/>
            </w:pPr>
          </w:p>
        </w:tc>
      </w:tr>
      <w:tr w:rsidR="00A5505D" w:rsidTr="00A5505D">
        <w:tc>
          <w:tcPr>
            <w:tcW w:w="2625" w:type="dxa"/>
          </w:tcPr>
          <w:p w:rsidR="00A5505D" w:rsidRDefault="00A5505D" w:rsidP="00A5505D">
            <w:pPr>
              <w:pStyle w:val="Normal11"/>
            </w:pPr>
            <w:r>
              <w:t>ID</w:t>
            </w:r>
          </w:p>
        </w:tc>
        <w:tc>
          <w:tcPr>
            <w:tcW w:w="1797" w:type="dxa"/>
          </w:tcPr>
          <w:p w:rsidR="00A5505D" w:rsidRDefault="00A5505D" w:rsidP="00A5505D">
            <w:pPr>
              <w:pStyle w:val="Normal11"/>
            </w:pPr>
            <w:r>
              <w:t>ID</w:t>
            </w:r>
            <w:r w:rsidR="00F061A6">
              <w:fldChar w:fldCharType="begin"/>
            </w:r>
            <w:r>
              <w:instrText xml:space="preserve"> XE "</w:instrText>
            </w:r>
            <w:r w:rsidRPr="005C24F0">
              <w:instrText>ID</w:instrText>
            </w:r>
            <w:r>
              <w:instrText xml:space="preserve">" </w:instrText>
            </w:r>
            <w:r w:rsidR="00F061A6">
              <w:fldChar w:fldCharType="end"/>
            </w:r>
          </w:p>
        </w:tc>
        <w:tc>
          <w:tcPr>
            <w:tcW w:w="5573" w:type="dxa"/>
          </w:tcPr>
          <w:p w:rsidR="00A5505D" w:rsidRDefault="00A5505D" w:rsidP="00A5505D">
            <w:pPr>
              <w:pStyle w:val="Normal11"/>
            </w:pPr>
            <w:r>
              <w:t>Kan anvendes til unik identifikation af en godkendelse - ikke relevant alle sammenhænge.</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kan godkendes</w:t>
            </w:r>
          </w:p>
        </w:tc>
        <w:tc>
          <w:tcPr>
            <w:tcW w:w="2398" w:type="dxa"/>
          </w:tcPr>
          <w:p w:rsidR="00A5505D" w:rsidRDefault="00A5505D" w:rsidP="00A5505D">
            <w:pPr>
              <w:pStyle w:val="Normal11"/>
            </w:pPr>
            <w:r>
              <w:t>OpkrævningIndsats(1)</w:t>
            </w:r>
          </w:p>
          <w:p w:rsidR="00A5505D" w:rsidRDefault="00A5505D" w:rsidP="00A5505D">
            <w:pPr>
              <w:pStyle w:val="Normal11"/>
            </w:pPr>
            <w:r>
              <w:t>Godkendelse(0..1)</w:t>
            </w:r>
          </w:p>
        </w:tc>
        <w:tc>
          <w:tcPr>
            <w:tcW w:w="5879" w:type="dxa"/>
          </w:tcPr>
          <w:p w:rsidR="00A5505D" w:rsidRDefault="00A5505D" w:rsidP="00A5505D">
            <w:pPr>
              <w:pStyle w:val="Normal11"/>
            </w:pPr>
            <w:r>
              <w:t>En indsats kan være godkendt.</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818" w:name="_Toc266364063"/>
      <w:bookmarkStart w:id="1819" w:name="_Toc265233865"/>
      <w:r>
        <w:t>OpkrævningFordring</w:t>
      </w:r>
      <w:bookmarkEnd w:id="1818"/>
      <w:bookmarkEnd w:id="1819"/>
    </w:p>
    <w:p w:rsidR="00A5505D" w:rsidRDefault="00A5505D" w:rsidP="00A5505D">
      <w:pPr>
        <w:pStyle w:val="Normal11"/>
      </w:pPr>
      <w:r>
        <w:t xml:space="preserve">En fordring i relation til Opkrævningsloven (her kaldet opkrævningsfordring) er et krav på betaling af en pengeydelse - beløbet kan være positivt og nega-tivt, ligesom en fordring kan være på 0 kr. Kravet bliver til på baggrund af en angivelse fx en momsangivelse eller en månedsangivelse for motor. </w:t>
      </w:r>
    </w:p>
    <w:p w:rsidR="00A5505D" w:rsidRDefault="00A5505D" w:rsidP="00A5505D">
      <w:pPr>
        <w:pStyle w:val="Normal11"/>
      </w:pPr>
    </w:p>
    <w:p w:rsidR="00A5505D" w:rsidRDefault="00A5505D" w:rsidP="00A5505D">
      <w:pPr>
        <w:pStyle w:val="Normal11"/>
      </w:pPr>
      <w:r>
        <w:t>Derudover kan en opkrævningsfordring være et rentekrav eller et rykkergebyr mv.</w:t>
      </w:r>
    </w:p>
    <w:p w:rsidR="00A5505D" w:rsidRDefault="00A5505D" w:rsidP="00A5505D">
      <w:pPr>
        <w:pStyle w:val="Normal11"/>
      </w:pPr>
    </w:p>
    <w:p w:rsidR="00A5505D" w:rsidRDefault="00A5505D" w:rsidP="00A5505D">
      <w:pPr>
        <w:pStyle w:val="Normal11"/>
      </w:pPr>
      <w:r>
        <w:t>- En opkrævningsfordring gælder specifikt for en given periode</w:t>
      </w:r>
    </w:p>
    <w:p w:rsidR="00A5505D" w:rsidRDefault="00A5505D" w:rsidP="00A5505D">
      <w:pPr>
        <w:pStyle w:val="Normal11"/>
      </w:pPr>
      <w:r>
        <w:t xml:space="preserve">- En opkrævningsfordring ophører, når beløbet betales </w:t>
      </w:r>
    </w:p>
    <w:p w:rsidR="00A5505D" w:rsidRDefault="00A5505D" w:rsidP="00A5505D">
      <w:pPr>
        <w:pStyle w:val="Normal11"/>
      </w:pPr>
      <w:r>
        <w:t xml:space="preserve">- En opkrævningsfordring kan almindeligvis betales med frigørende virkning både af kunden og af tredjemand som fx en fordringsde-bitor i en transportsituation. </w:t>
      </w:r>
    </w:p>
    <w:p w:rsidR="00A5505D" w:rsidRDefault="00A5505D" w:rsidP="00A5505D">
      <w:pPr>
        <w:pStyle w:val="Normal11"/>
      </w:pPr>
      <w:r>
        <w:t>- En opkrævningsfordring kan ophøre i kraft af en modregning, afskrivning og forældelse. Herefter arkiveres opkrævningsfordringen og arkive-ringsdato udfyldes automatisk.</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ID</w:t>
            </w:r>
          </w:p>
        </w:tc>
        <w:tc>
          <w:tcPr>
            <w:tcW w:w="1797" w:type="dxa"/>
          </w:tcPr>
          <w:p w:rsidR="00A5505D" w:rsidRDefault="00A5505D" w:rsidP="00A5505D">
            <w:pPr>
              <w:pStyle w:val="Normal11"/>
            </w:pPr>
            <w:r>
              <w:t>ID</w:t>
            </w:r>
            <w:r w:rsidR="00F061A6">
              <w:fldChar w:fldCharType="begin"/>
            </w:r>
            <w:r>
              <w:instrText xml:space="preserve"> XE "</w:instrText>
            </w:r>
            <w:r w:rsidRPr="00144D54">
              <w:instrText>ID</w:instrText>
            </w:r>
            <w:r>
              <w:instrText xml:space="preserve">" </w:instrText>
            </w:r>
            <w:r w:rsidR="00F061A6">
              <w:fldChar w:fldCharType="end"/>
            </w:r>
          </w:p>
        </w:tc>
        <w:tc>
          <w:tcPr>
            <w:tcW w:w="5573" w:type="dxa"/>
          </w:tcPr>
          <w:p w:rsidR="00A5505D" w:rsidRDefault="00A5505D" w:rsidP="00A5505D">
            <w:pPr>
              <w:pStyle w:val="Normal11"/>
            </w:pPr>
            <w:r>
              <w:t>ID er den unikke identifikation på den enkelte opkrævningsfordring i DMO.</w:t>
            </w:r>
          </w:p>
          <w:p w:rsidR="00A5505D" w:rsidRDefault="00A5505D" w:rsidP="00A5505D">
            <w:pPr>
              <w:pStyle w:val="Normal11"/>
            </w:pPr>
          </w:p>
          <w:p w:rsidR="00A5505D" w:rsidRDefault="00A5505D" w:rsidP="00A5505D">
            <w:pPr>
              <w:pStyle w:val="Normal11"/>
            </w:pPr>
            <w:r>
              <w:t>Identifikationen (ID) skal bl.a. anvendes i tilfælde af tilbagekaldelse, korrektion eller bortfald fra fordringshavers side.</w:t>
            </w:r>
          </w:p>
          <w:p w:rsidR="00A5505D" w:rsidRDefault="00A5505D" w:rsidP="00A5505D">
            <w:pPr>
              <w:pStyle w:val="Normal11"/>
            </w:pPr>
          </w:p>
          <w:p w:rsidR="00A5505D" w:rsidRDefault="00A5505D" w:rsidP="00A5505D">
            <w:pPr>
              <w:pStyle w:val="Normal11"/>
            </w:pPr>
          </w:p>
        </w:tc>
      </w:tr>
      <w:tr w:rsidR="00A5505D" w:rsidTr="00A5505D">
        <w:tc>
          <w:tcPr>
            <w:tcW w:w="2625" w:type="dxa"/>
          </w:tcPr>
          <w:p w:rsidR="00A5505D" w:rsidRDefault="00A5505D" w:rsidP="00A5505D">
            <w:pPr>
              <w:pStyle w:val="Normal11"/>
            </w:pPr>
            <w:r>
              <w:t>Beløb</w:t>
            </w:r>
          </w:p>
        </w:tc>
        <w:tc>
          <w:tcPr>
            <w:tcW w:w="1797" w:type="dxa"/>
          </w:tcPr>
          <w:p w:rsidR="00A5505D" w:rsidRDefault="00A5505D" w:rsidP="00A5505D">
            <w:pPr>
              <w:pStyle w:val="Normal11"/>
            </w:pPr>
            <w:r>
              <w:t>BeløbPositivNegativ15Decimaler2</w:t>
            </w:r>
            <w:r w:rsidR="00F061A6">
              <w:fldChar w:fldCharType="begin"/>
            </w:r>
            <w:r>
              <w:instrText xml:space="preserve"> XE "</w:instrText>
            </w:r>
            <w:r w:rsidRPr="001F37B0">
              <w:instrText>BeløbPositivNegativ15Decimaler2</w:instrText>
            </w:r>
            <w:r>
              <w:instrText xml:space="preserve">" </w:instrText>
            </w:r>
            <w:r w:rsidR="00F061A6">
              <w:fldChar w:fldCharType="end"/>
            </w:r>
          </w:p>
        </w:tc>
        <w:tc>
          <w:tcPr>
            <w:tcW w:w="5573" w:type="dxa"/>
          </w:tcPr>
          <w:p w:rsidR="00A5505D" w:rsidRDefault="00A5505D" w:rsidP="00A5505D">
            <w:pPr>
              <w:pStyle w:val="Normal11"/>
            </w:pPr>
            <w:r>
              <w:t>Beløb er det beløb, der skal opkræves for en fordring - beløbet kan være positivt eller negativt, ligesom beløbet kan være på 0 kr.</w:t>
            </w:r>
          </w:p>
          <w:p w:rsidR="00A5505D" w:rsidRDefault="00A5505D" w:rsidP="00A5505D">
            <w:pPr>
              <w:pStyle w:val="Normal11"/>
            </w:pPr>
            <w:r>
              <w:t>Påløbne renter og påhæftede gebyrer bliver oprettet som deres egne fordringer med reference til den oprindelige fordring.</w:t>
            </w:r>
          </w:p>
          <w:p w:rsidR="00A5505D" w:rsidRDefault="00A5505D" w:rsidP="00A5505D">
            <w:pPr>
              <w:pStyle w:val="Normal11"/>
            </w:pPr>
            <w:r>
              <w:t>Når fordringen er fuldt betalt, vil beløbet være 0,00 kr.</w:t>
            </w:r>
          </w:p>
        </w:tc>
      </w:tr>
      <w:tr w:rsidR="00A5505D" w:rsidTr="00A5505D">
        <w:tc>
          <w:tcPr>
            <w:tcW w:w="2625" w:type="dxa"/>
          </w:tcPr>
          <w:p w:rsidR="00A5505D" w:rsidRDefault="00A5505D" w:rsidP="00A5505D">
            <w:pPr>
              <w:pStyle w:val="Normal11"/>
            </w:pPr>
            <w:r>
              <w:t>OprindeligtBeløb</w:t>
            </w:r>
          </w:p>
        </w:tc>
        <w:tc>
          <w:tcPr>
            <w:tcW w:w="1797" w:type="dxa"/>
          </w:tcPr>
          <w:p w:rsidR="00A5505D" w:rsidRDefault="00A5505D" w:rsidP="00A5505D">
            <w:pPr>
              <w:pStyle w:val="Normal11"/>
            </w:pPr>
            <w:r>
              <w:t>BeløbPositivNegativ15Decimaler2</w:t>
            </w:r>
            <w:r w:rsidR="00F061A6">
              <w:fldChar w:fldCharType="begin"/>
            </w:r>
            <w:r>
              <w:instrText xml:space="preserve"> XE "</w:instrText>
            </w:r>
            <w:r w:rsidRPr="00994BFD">
              <w:instrText>BeløbPositivNegativ15Decimaler2</w:instrText>
            </w:r>
            <w:r>
              <w:instrText xml:space="preserve">" </w:instrText>
            </w:r>
            <w:r w:rsidR="00F061A6">
              <w:fldChar w:fldCharType="end"/>
            </w:r>
          </w:p>
        </w:tc>
        <w:tc>
          <w:tcPr>
            <w:tcW w:w="5573" w:type="dxa"/>
          </w:tcPr>
          <w:p w:rsidR="00A5505D" w:rsidRDefault="00A5505D" w:rsidP="00A5505D">
            <w:pPr>
              <w:pStyle w:val="Normal11"/>
            </w:pPr>
            <w:r>
              <w:t>OprindeligBeløb angiver en fordrings oprindelige beløb, dvs. det beløb, som fordringen er oprettet med</w:t>
            </w:r>
          </w:p>
        </w:tc>
      </w:tr>
      <w:tr w:rsidR="00A5505D" w:rsidTr="00A5505D">
        <w:tc>
          <w:tcPr>
            <w:tcW w:w="2625" w:type="dxa"/>
          </w:tcPr>
          <w:p w:rsidR="00A5505D" w:rsidRDefault="00A5505D" w:rsidP="00A5505D">
            <w:pPr>
              <w:pStyle w:val="Normal11"/>
            </w:pPr>
            <w:r>
              <w:t>PeriodeFraDato</w:t>
            </w:r>
          </w:p>
        </w:tc>
        <w:tc>
          <w:tcPr>
            <w:tcW w:w="1797" w:type="dxa"/>
          </w:tcPr>
          <w:p w:rsidR="00A5505D" w:rsidRDefault="00A5505D" w:rsidP="00A5505D">
            <w:pPr>
              <w:pStyle w:val="Normal11"/>
            </w:pPr>
            <w:r>
              <w:t>Dato</w:t>
            </w:r>
            <w:r w:rsidR="00F061A6">
              <w:fldChar w:fldCharType="begin"/>
            </w:r>
            <w:r>
              <w:instrText xml:space="preserve"> XE "</w:instrText>
            </w:r>
            <w:r w:rsidRPr="00F10A7F">
              <w:instrText>Dato</w:instrText>
            </w:r>
            <w:r>
              <w:instrText xml:space="preserve">" </w:instrText>
            </w:r>
            <w:r w:rsidR="00F061A6">
              <w:fldChar w:fldCharType="end"/>
            </w:r>
          </w:p>
        </w:tc>
        <w:tc>
          <w:tcPr>
            <w:tcW w:w="5573" w:type="dxa"/>
          </w:tcPr>
          <w:p w:rsidR="00A5505D" w:rsidRDefault="00A5505D" w:rsidP="00A5505D">
            <w:pPr>
              <w:pStyle w:val="Normal11"/>
            </w:pPr>
            <w:r>
              <w:t>PeriodeFra er startdatoen for perioden, som en fordring vedrører. (Periode vil typisk være en angivelsesperiode)</w:t>
            </w:r>
          </w:p>
          <w:p w:rsidR="00A5505D" w:rsidRDefault="00A5505D" w:rsidP="00A5505D">
            <w:pPr>
              <w:pStyle w:val="Normal11"/>
            </w:pPr>
            <w:r>
              <w:t>For fordringer vedr. motor (DMR) vil PeriodeFra være det samme som afgiftsdækningsperioden.</w:t>
            </w:r>
          </w:p>
          <w:p w:rsidR="00A5505D" w:rsidRDefault="00A5505D" w:rsidP="00A5505D">
            <w:pPr>
              <w:pStyle w:val="Normal11"/>
            </w:pPr>
          </w:p>
        </w:tc>
      </w:tr>
      <w:tr w:rsidR="00A5505D" w:rsidTr="00A5505D">
        <w:tc>
          <w:tcPr>
            <w:tcW w:w="2625" w:type="dxa"/>
          </w:tcPr>
          <w:p w:rsidR="00A5505D" w:rsidRDefault="00A5505D" w:rsidP="00A5505D">
            <w:pPr>
              <w:pStyle w:val="Normal11"/>
            </w:pPr>
            <w:r>
              <w:t>PeriodeTilDato</w:t>
            </w:r>
          </w:p>
        </w:tc>
        <w:tc>
          <w:tcPr>
            <w:tcW w:w="1797" w:type="dxa"/>
          </w:tcPr>
          <w:p w:rsidR="00A5505D" w:rsidRDefault="00A5505D" w:rsidP="00A5505D">
            <w:pPr>
              <w:pStyle w:val="Normal11"/>
            </w:pPr>
            <w:r>
              <w:t>Dato</w:t>
            </w:r>
            <w:r w:rsidR="00F061A6">
              <w:fldChar w:fldCharType="begin"/>
            </w:r>
            <w:r>
              <w:instrText xml:space="preserve"> XE "</w:instrText>
            </w:r>
            <w:r w:rsidRPr="00CB337D">
              <w:instrText>Dato</w:instrText>
            </w:r>
            <w:r>
              <w:instrText xml:space="preserve">" </w:instrText>
            </w:r>
            <w:r w:rsidR="00F061A6">
              <w:fldChar w:fldCharType="end"/>
            </w:r>
          </w:p>
        </w:tc>
        <w:tc>
          <w:tcPr>
            <w:tcW w:w="5573" w:type="dxa"/>
          </w:tcPr>
          <w:p w:rsidR="00A5505D" w:rsidRDefault="00A5505D" w:rsidP="00A5505D">
            <w:pPr>
              <w:pStyle w:val="Normal11"/>
            </w:pPr>
            <w:r>
              <w:t>PeriodeFra er slutdatoen for perioden, som en fordring vedrører. (Periode vil typisk være en angivelsesperiode).</w:t>
            </w:r>
          </w:p>
          <w:p w:rsidR="00A5505D" w:rsidRDefault="00A5505D" w:rsidP="00A5505D">
            <w:pPr>
              <w:pStyle w:val="Normal11"/>
            </w:pPr>
            <w:r>
              <w:t>For fordringer vedr. motor (DMR) vil PeriodeFra være det samme som afgiftsdækningsperioden.</w:t>
            </w:r>
          </w:p>
          <w:p w:rsidR="00A5505D" w:rsidRDefault="00A5505D" w:rsidP="00A5505D">
            <w:pPr>
              <w:pStyle w:val="Normal11"/>
            </w:pPr>
          </w:p>
        </w:tc>
      </w:tr>
      <w:tr w:rsidR="00A5505D" w:rsidTr="00A5505D">
        <w:tc>
          <w:tcPr>
            <w:tcW w:w="2625" w:type="dxa"/>
          </w:tcPr>
          <w:p w:rsidR="00A5505D" w:rsidRDefault="00A5505D" w:rsidP="00A5505D">
            <w:pPr>
              <w:pStyle w:val="Normal11"/>
            </w:pPr>
            <w:r>
              <w:t>ModtagelseDato</w:t>
            </w:r>
          </w:p>
        </w:tc>
        <w:tc>
          <w:tcPr>
            <w:tcW w:w="1797" w:type="dxa"/>
          </w:tcPr>
          <w:p w:rsidR="00A5505D" w:rsidRDefault="00A5505D" w:rsidP="00A5505D">
            <w:pPr>
              <w:pStyle w:val="Normal11"/>
            </w:pPr>
            <w:r>
              <w:t>Dato</w:t>
            </w:r>
            <w:r w:rsidR="00F061A6">
              <w:fldChar w:fldCharType="begin"/>
            </w:r>
            <w:r>
              <w:instrText xml:space="preserve"> XE "</w:instrText>
            </w:r>
            <w:r w:rsidRPr="00192677">
              <w:instrText>Dato</w:instrText>
            </w:r>
            <w:r>
              <w:instrText xml:space="preserve">" </w:instrText>
            </w:r>
            <w:r w:rsidR="00F061A6">
              <w:fldChar w:fldCharType="end"/>
            </w:r>
          </w:p>
        </w:tc>
        <w:tc>
          <w:tcPr>
            <w:tcW w:w="5573" w:type="dxa"/>
          </w:tcPr>
          <w:p w:rsidR="00A5505D" w:rsidRDefault="00A5505D" w:rsidP="00A5505D">
            <w:pPr>
              <w:pStyle w:val="Normal11"/>
            </w:pPr>
            <w:r>
              <w:t>Modtagelsesdato er datoen for, hvornår en fordring er modtaget hos Fordringshaver.</w:t>
            </w:r>
          </w:p>
        </w:tc>
      </w:tr>
      <w:tr w:rsidR="00A5505D" w:rsidTr="00A5505D">
        <w:tc>
          <w:tcPr>
            <w:tcW w:w="2625" w:type="dxa"/>
          </w:tcPr>
          <w:p w:rsidR="00A5505D" w:rsidRDefault="00A5505D" w:rsidP="00A5505D">
            <w:pPr>
              <w:pStyle w:val="Normal11"/>
            </w:pPr>
            <w:r>
              <w:t>BogføringDato</w:t>
            </w:r>
          </w:p>
        </w:tc>
        <w:tc>
          <w:tcPr>
            <w:tcW w:w="1797" w:type="dxa"/>
          </w:tcPr>
          <w:p w:rsidR="00A5505D" w:rsidRDefault="00A5505D" w:rsidP="00A5505D">
            <w:pPr>
              <w:pStyle w:val="Normal11"/>
            </w:pPr>
            <w:r>
              <w:t>Dato</w:t>
            </w:r>
            <w:r w:rsidR="00F061A6">
              <w:fldChar w:fldCharType="begin"/>
            </w:r>
            <w:r>
              <w:instrText xml:space="preserve"> XE "</w:instrText>
            </w:r>
            <w:r w:rsidRPr="00EC573F">
              <w:instrText>Dato</w:instrText>
            </w:r>
            <w:r>
              <w:instrText xml:space="preserve">" </w:instrText>
            </w:r>
            <w:r w:rsidR="00F061A6">
              <w:fldChar w:fldCharType="end"/>
            </w:r>
          </w:p>
        </w:tc>
        <w:tc>
          <w:tcPr>
            <w:tcW w:w="5573" w:type="dxa"/>
          </w:tcPr>
          <w:p w:rsidR="00A5505D" w:rsidRDefault="00A5505D" w:rsidP="00A5505D">
            <w:pPr>
              <w:pStyle w:val="Normal11"/>
            </w:pPr>
            <w:r>
              <w:t>Dato til identifikation af opkrævningsfordringens regnskabsperiode.</w:t>
            </w:r>
          </w:p>
        </w:tc>
      </w:tr>
      <w:tr w:rsidR="00A5505D" w:rsidTr="00A5505D">
        <w:tc>
          <w:tcPr>
            <w:tcW w:w="2625" w:type="dxa"/>
          </w:tcPr>
          <w:p w:rsidR="00A5505D" w:rsidRDefault="00A5505D" w:rsidP="00A5505D">
            <w:pPr>
              <w:pStyle w:val="Normal11"/>
            </w:pPr>
            <w:r>
              <w:t>SidsteRettidigBetalingDato</w:t>
            </w:r>
          </w:p>
        </w:tc>
        <w:tc>
          <w:tcPr>
            <w:tcW w:w="1797" w:type="dxa"/>
          </w:tcPr>
          <w:p w:rsidR="00A5505D" w:rsidRDefault="00A5505D" w:rsidP="00A5505D">
            <w:pPr>
              <w:pStyle w:val="Normal11"/>
            </w:pPr>
            <w:r>
              <w:t>Dato</w:t>
            </w:r>
            <w:r w:rsidR="00F061A6">
              <w:fldChar w:fldCharType="begin"/>
            </w:r>
            <w:r>
              <w:instrText xml:space="preserve"> XE "</w:instrText>
            </w:r>
            <w:r w:rsidRPr="000F4135">
              <w:instrText>Dato</w:instrText>
            </w:r>
            <w:r>
              <w:instrText xml:space="preserve">" </w:instrText>
            </w:r>
            <w:r w:rsidR="00F061A6">
              <w:fldChar w:fldCharType="end"/>
            </w:r>
          </w:p>
        </w:tc>
        <w:tc>
          <w:tcPr>
            <w:tcW w:w="5573" w:type="dxa"/>
          </w:tcPr>
          <w:p w:rsidR="00A5505D" w:rsidRDefault="00A5505D" w:rsidP="00A5505D">
            <w:pPr>
              <w:pStyle w:val="Normal11"/>
            </w:pPr>
            <w:r>
              <w:t>Sidste rettidige betalingsdato er den sidste frist for, hvornår en fordring skal være betalt.</w:t>
            </w:r>
          </w:p>
          <w:p w:rsidR="00A5505D" w:rsidRDefault="00A5505D" w:rsidP="00A5505D">
            <w:pPr>
              <w:pStyle w:val="Normal11"/>
            </w:pPr>
          </w:p>
          <w:p w:rsidR="00A5505D" w:rsidRDefault="00A5505D" w:rsidP="00A5505D">
            <w:pPr>
              <w:pStyle w:val="Normal11"/>
            </w:pPr>
            <w:r>
              <w:t>Sidste rettidig betalingsdato - også kaldet SRB - er den rentebærende dato, dvs. den dato, hvorfra der evt. skal beregnes rente.</w:t>
            </w:r>
          </w:p>
          <w:p w:rsidR="00A5505D" w:rsidRDefault="00A5505D" w:rsidP="00A5505D">
            <w:pPr>
              <w:pStyle w:val="Normal11"/>
            </w:pPr>
          </w:p>
          <w:p w:rsidR="00A5505D" w:rsidRDefault="00A5505D" w:rsidP="00A5505D">
            <w:pPr>
              <w:pStyle w:val="Normal11"/>
            </w:pPr>
            <w:r>
              <w:t>SidsteRettidigBetalingDato er ikke altid lig med ForfaldDato.</w:t>
            </w:r>
          </w:p>
        </w:tc>
      </w:tr>
      <w:tr w:rsidR="00A5505D" w:rsidTr="00A5505D">
        <w:tc>
          <w:tcPr>
            <w:tcW w:w="2625" w:type="dxa"/>
          </w:tcPr>
          <w:p w:rsidR="00A5505D" w:rsidRDefault="00A5505D" w:rsidP="00A5505D">
            <w:pPr>
              <w:pStyle w:val="Normal11"/>
            </w:pPr>
            <w:r>
              <w:t>FrigivelseDato</w:t>
            </w:r>
          </w:p>
        </w:tc>
        <w:tc>
          <w:tcPr>
            <w:tcW w:w="1797" w:type="dxa"/>
          </w:tcPr>
          <w:p w:rsidR="00A5505D" w:rsidRDefault="00A5505D" w:rsidP="00A5505D">
            <w:pPr>
              <w:pStyle w:val="Normal11"/>
            </w:pPr>
            <w:r>
              <w:t>Dato</w:t>
            </w:r>
            <w:r w:rsidR="00F061A6">
              <w:fldChar w:fldCharType="begin"/>
            </w:r>
            <w:r>
              <w:instrText xml:space="preserve"> XE "</w:instrText>
            </w:r>
            <w:r w:rsidRPr="00B250DC">
              <w:instrText>Dato</w:instrText>
            </w:r>
            <w:r>
              <w:instrText xml:space="preserve">" </w:instrText>
            </w:r>
            <w:r w:rsidR="00F061A6">
              <w:fldChar w:fldCharType="end"/>
            </w:r>
          </w:p>
        </w:tc>
        <w:tc>
          <w:tcPr>
            <w:tcW w:w="5573" w:type="dxa"/>
          </w:tcPr>
          <w:p w:rsidR="00A5505D" w:rsidRDefault="00A5505D" w:rsidP="00A5505D">
            <w:pPr>
              <w:pStyle w:val="Normal11"/>
            </w:pPr>
            <w:r>
              <w:t xml:space="preserve">FrigivelseDato er datoen for, hvornår en negativ fordring skal eller er frigivet til at indgå i kontoens saldo. </w:t>
            </w:r>
          </w:p>
          <w:p w:rsidR="00A5505D" w:rsidRDefault="00A5505D" w:rsidP="00A5505D">
            <w:pPr>
              <w:pStyle w:val="Normal11"/>
            </w:pPr>
            <w:r>
              <w:t>Frigivelsesdatoen vil være lig med rentedato, da renten først skal beregnes, når beløbet er frigivet.</w:t>
            </w:r>
          </w:p>
        </w:tc>
      </w:tr>
      <w:tr w:rsidR="00A5505D" w:rsidTr="00A5505D">
        <w:tc>
          <w:tcPr>
            <w:tcW w:w="2625" w:type="dxa"/>
          </w:tcPr>
          <w:p w:rsidR="00A5505D" w:rsidRDefault="00A5505D" w:rsidP="00A5505D">
            <w:pPr>
              <w:pStyle w:val="Normal11"/>
            </w:pPr>
            <w:r>
              <w:t>ForfaldDato</w:t>
            </w:r>
          </w:p>
        </w:tc>
        <w:tc>
          <w:tcPr>
            <w:tcW w:w="1797" w:type="dxa"/>
          </w:tcPr>
          <w:p w:rsidR="00A5505D" w:rsidRDefault="00A5505D" w:rsidP="00A5505D">
            <w:pPr>
              <w:pStyle w:val="Normal11"/>
            </w:pPr>
            <w:r>
              <w:t>Dato</w:t>
            </w:r>
            <w:r w:rsidR="00F061A6">
              <w:fldChar w:fldCharType="begin"/>
            </w:r>
            <w:r>
              <w:instrText xml:space="preserve"> XE "</w:instrText>
            </w:r>
            <w:r w:rsidRPr="003112FE">
              <w:instrText>Dato</w:instrText>
            </w:r>
            <w:r>
              <w:instrText xml:space="preserve">" </w:instrText>
            </w:r>
            <w:r w:rsidR="00F061A6">
              <w:fldChar w:fldCharType="end"/>
            </w:r>
          </w:p>
        </w:tc>
        <w:tc>
          <w:tcPr>
            <w:tcW w:w="5573" w:type="dxa"/>
          </w:tcPr>
          <w:p w:rsidR="00A5505D" w:rsidRDefault="00A5505D" w:rsidP="00A5505D">
            <w:pPr>
              <w:pStyle w:val="Normal11"/>
            </w:pPr>
            <w:r>
              <w:t>Forfaldsdato er tidspunktet, hvor en fordring forfalder til betaling.</w:t>
            </w:r>
          </w:p>
          <w:p w:rsidR="00A5505D" w:rsidRDefault="00A5505D" w:rsidP="00A5505D">
            <w:pPr>
              <w:pStyle w:val="Normal11"/>
            </w:pPr>
            <w:r>
              <w:t>En forfaldsdato er ikke altid lig med sidste rettidig betalingsdato. Eksempelvis kan forfaldsdatoen være den 1. i en kalendermåned, mens sidste rettidig betalingsdato kan være den 10. i forfaldsmåneden.</w:t>
            </w:r>
          </w:p>
          <w:p w:rsidR="00A5505D" w:rsidRDefault="00A5505D" w:rsidP="00A5505D">
            <w:pPr>
              <w:pStyle w:val="Normal11"/>
            </w:pPr>
          </w:p>
          <w:p w:rsidR="00A5505D" w:rsidRDefault="00A5505D" w:rsidP="00A5505D">
            <w:pPr>
              <w:pStyle w:val="Normal11"/>
            </w:pPr>
            <w:r>
              <w:t>Forfaldsdato vil være den dato, hvor en fordring kan indgå i kontoens saldo, hvis kunden (virksomhed eller borger) betaler fordringen (f.eks. skatten/afgiften) før SRB.</w:t>
            </w:r>
          </w:p>
        </w:tc>
      </w:tr>
      <w:tr w:rsidR="00A5505D" w:rsidTr="00A5505D">
        <w:tc>
          <w:tcPr>
            <w:tcW w:w="2625" w:type="dxa"/>
          </w:tcPr>
          <w:p w:rsidR="00A5505D" w:rsidRDefault="00A5505D" w:rsidP="00A5505D">
            <w:pPr>
              <w:pStyle w:val="Normal11"/>
            </w:pPr>
            <w:r>
              <w:t>RenteDato</w:t>
            </w:r>
          </w:p>
        </w:tc>
        <w:tc>
          <w:tcPr>
            <w:tcW w:w="1797" w:type="dxa"/>
          </w:tcPr>
          <w:p w:rsidR="00A5505D" w:rsidRDefault="00A5505D" w:rsidP="00A5505D">
            <w:pPr>
              <w:pStyle w:val="Normal11"/>
            </w:pPr>
            <w:r>
              <w:t>Dato</w:t>
            </w:r>
            <w:r w:rsidR="00F061A6">
              <w:fldChar w:fldCharType="begin"/>
            </w:r>
            <w:r>
              <w:instrText xml:space="preserve"> XE "</w:instrText>
            </w:r>
            <w:r w:rsidRPr="009C440A">
              <w:instrText>Dato</w:instrText>
            </w:r>
            <w:r>
              <w:instrText xml:space="preserve">" </w:instrText>
            </w:r>
            <w:r w:rsidR="00F061A6">
              <w:fldChar w:fldCharType="end"/>
            </w:r>
          </w:p>
        </w:tc>
        <w:tc>
          <w:tcPr>
            <w:tcW w:w="5573" w:type="dxa"/>
          </w:tcPr>
          <w:p w:rsidR="00A5505D" w:rsidRDefault="00A5505D" w:rsidP="00A5505D">
            <w:pPr>
              <w:pStyle w:val="Normal11"/>
            </w:pPr>
            <w:r>
              <w:t xml:space="preserve">RenteDato er datoen for Fordringshavers sidste renteberegningsdato. Dvs. den dato for hvornår der sidst er beregnet renter på en given fordring. </w:t>
            </w:r>
          </w:p>
          <w:p w:rsidR="00A5505D" w:rsidRDefault="00A5505D" w:rsidP="00A5505D">
            <w:pPr>
              <w:pStyle w:val="Normal11"/>
            </w:pPr>
            <w:r>
              <w:t>Første gang der skal ske en renteberegning, er ud fra SidsteRettidigBetalingDato (SRB), som er den rentebærende dato. Efterfølgende sker en evt. renteberegning af saldoen fra den dato, hvor der sidst er sket rentetilskrivning.</w:t>
            </w:r>
          </w:p>
        </w:tc>
      </w:tr>
      <w:tr w:rsidR="00A5505D" w:rsidTr="00A5505D">
        <w:tc>
          <w:tcPr>
            <w:tcW w:w="2625" w:type="dxa"/>
          </w:tcPr>
          <w:p w:rsidR="00A5505D" w:rsidRDefault="00A5505D" w:rsidP="00A5505D">
            <w:pPr>
              <w:pStyle w:val="Normal11"/>
            </w:pPr>
            <w:r>
              <w:t>StiftelseDato</w:t>
            </w:r>
          </w:p>
        </w:tc>
        <w:tc>
          <w:tcPr>
            <w:tcW w:w="1797" w:type="dxa"/>
          </w:tcPr>
          <w:p w:rsidR="00A5505D" w:rsidRDefault="00A5505D" w:rsidP="00A5505D">
            <w:pPr>
              <w:pStyle w:val="Normal11"/>
            </w:pPr>
            <w:r>
              <w:t>Dato</w:t>
            </w:r>
            <w:r w:rsidR="00F061A6">
              <w:fldChar w:fldCharType="begin"/>
            </w:r>
            <w:r>
              <w:instrText xml:space="preserve"> XE "</w:instrText>
            </w:r>
            <w:r w:rsidRPr="00C51960">
              <w:instrText>Dato</w:instrText>
            </w:r>
            <w:r>
              <w:instrText xml:space="preserve">" </w:instrText>
            </w:r>
            <w:r w:rsidR="00F061A6">
              <w:fldChar w:fldCharType="end"/>
            </w:r>
          </w:p>
        </w:tc>
        <w:tc>
          <w:tcPr>
            <w:tcW w:w="5573" w:type="dxa"/>
          </w:tcPr>
          <w:p w:rsidR="00A5505D" w:rsidRDefault="00A5505D" w:rsidP="00A5505D">
            <w:pPr>
              <w:pStyle w:val="Normal11"/>
            </w:pPr>
            <w:r>
              <w:t>Stiftelsestidspunktet er det tidspunkt, hvor en fordring er stiftet. Tidspunktet kan være forskelligt fra forfaldstidspunkt, periode og sidste rettidige betalingsdato.</w:t>
            </w:r>
          </w:p>
          <w:p w:rsidR="00A5505D" w:rsidRDefault="00A5505D" w:rsidP="00A5505D">
            <w:pPr>
              <w:pStyle w:val="Normal11"/>
            </w:pPr>
          </w:p>
          <w:p w:rsidR="00A5505D" w:rsidRDefault="00A5505D" w:rsidP="00A5505D">
            <w:pPr>
              <w:pStyle w:val="Normal11"/>
            </w:pPr>
            <w:r>
              <w:t>Eksempelvis har man for fordringstypen "restskat" stiftelsestidspunktet 31/12 2006, perioden vil være hele året 2006 og forfaldsdatoen vil være 1/9, 1/10 og 1/11 2007 og endeligt vil sidste rettidige betalingsdato være 20/9, 20/10 og 20/11 2007.</w:t>
            </w:r>
          </w:p>
        </w:tc>
      </w:tr>
      <w:tr w:rsidR="00A5505D" w:rsidTr="00A5505D">
        <w:tc>
          <w:tcPr>
            <w:tcW w:w="2625" w:type="dxa"/>
          </w:tcPr>
          <w:p w:rsidR="00A5505D" w:rsidRDefault="00A5505D" w:rsidP="00A5505D">
            <w:pPr>
              <w:pStyle w:val="Normal11"/>
            </w:pPr>
            <w:r>
              <w:t>ForældelseDato</w:t>
            </w:r>
          </w:p>
        </w:tc>
        <w:tc>
          <w:tcPr>
            <w:tcW w:w="1797" w:type="dxa"/>
          </w:tcPr>
          <w:p w:rsidR="00A5505D" w:rsidRDefault="00A5505D" w:rsidP="00A5505D">
            <w:pPr>
              <w:pStyle w:val="Normal11"/>
            </w:pPr>
            <w:r>
              <w:t>Dato</w:t>
            </w:r>
            <w:r w:rsidR="00F061A6">
              <w:fldChar w:fldCharType="begin"/>
            </w:r>
            <w:r>
              <w:instrText xml:space="preserve"> XE "</w:instrText>
            </w:r>
            <w:r w:rsidRPr="00741174">
              <w:instrText>Dato</w:instrText>
            </w:r>
            <w:r>
              <w:instrText xml:space="preserve">" </w:instrText>
            </w:r>
            <w:r w:rsidR="00F061A6">
              <w:fldChar w:fldCharType="end"/>
            </w:r>
          </w:p>
        </w:tc>
        <w:tc>
          <w:tcPr>
            <w:tcW w:w="5573" w:type="dxa"/>
          </w:tcPr>
          <w:p w:rsidR="00A5505D" w:rsidRDefault="00A5505D" w:rsidP="00A5505D">
            <w:pPr>
              <w:pStyle w:val="Normal11"/>
            </w:pPr>
            <w:r>
              <w:t xml:space="preserve">Forældelsesdatoen er datoen for, hvornår en fordring er forældet og ikke længere kan inddrives eller opkræves. </w:t>
            </w:r>
          </w:p>
          <w:p w:rsidR="00A5505D" w:rsidRDefault="00A5505D" w:rsidP="00A5505D">
            <w:pPr>
              <w:pStyle w:val="Normal11"/>
            </w:pPr>
            <w:r>
              <w:t>Når forældelsesdatoen er overskredet, er det udtryk for en "afskreven fordring".</w:t>
            </w:r>
          </w:p>
        </w:tc>
      </w:tr>
      <w:tr w:rsidR="00A5505D" w:rsidTr="00A5505D">
        <w:tc>
          <w:tcPr>
            <w:tcW w:w="2625" w:type="dxa"/>
          </w:tcPr>
          <w:p w:rsidR="00A5505D" w:rsidRDefault="00A5505D" w:rsidP="00A5505D">
            <w:pPr>
              <w:pStyle w:val="Normal11"/>
            </w:pPr>
            <w:r>
              <w:t>ArkiveringDato</w:t>
            </w:r>
          </w:p>
        </w:tc>
        <w:tc>
          <w:tcPr>
            <w:tcW w:w="1797" w:type="dxa"/>
          </w:tcPr>
          <w:p w:rsidR="00A5505D" w:rsidRDefault="00A5505D" w:rsidP="00A5505D">
            <w:pPr>
              <w:pStyle w:val="Normal11"/>
            </w:pPr>
            <w:r>
              <w:t>Dato</w:t>
            </w:r>
            <w:r w:rsidR="00F061A6">
              <w:fldChar w:fldCharType="begin"/>
            </w:r>
            <w:r>
              <w:instrText xml:space="preserve"> XE "</w:instrText>
            </w:r>
            <w:r w:rsidRPr="00C6472A">
              <w:instrText>Dato</w:instrText>
            </w:r>
            <w:r>
              <w:instrText xml:space="preserve">" </w:instrText>
            </w:r>
            <w:r w:rsidR="00F061A6">
              <w:fldChar w:fldCharType="end"/>
            </w:r>
          </w:p>
        </w:tc>
        <w:tc>
          <w:tcPr>
            <w:tcW w:w="5573" w:type="dxa"/>
          </w:tcPr>
          <w:p w:rsidR="00A5505D" w:rsidRDefault="00A5505D" w:rsidP="00A5505D">
            <w:pPr>
              <w:pStyle w:val="Normal11"/>
            </w:pPr>
            <w:r>
              <w:t>Arkiveringsdato er datoen for hvornår der skal ske arkivering af en fordring på kontoen. Følgende skal være opfyldt:</w:t>
            </w:r>
          </w:p>
          <w:p w:rsidR="00A5505D" w:rsidRDefault="00A5505D" w:rsidP="00A5505D">
            <w:pPr>
              <w:pStyle w:val="Normal11"/>
            </w:pPr>
          </w:p>
          <w:p w:rsidR="00A5505D" w:rsidRDefault="00A5505D" w:rsidP="00A5505D">
            <w:pPr>
              <w:pStyle w:val="Normal11"/>
            </w:pPr>
            <w:r>
              <w:t>1) dækkede eller afskrevne fordringer er ældre end 5 år</w:t>
            </w:r>
          </w:p>
          <w:p w:rsidR="00A5505D" w:rsidRDefault="00A5505D" w:rsidP="00A5505D">
            <w:pPr>
              <w:pStyle w:val="Normal11"/>
            </w:pPr>
            <w:r>
              <w:t>2) der har ikke været bevægelser til kontoen inden for de seneste 3 år.</w:t>
            </w:r>
          </w:p>
        </w:tc>
      </w:tr>
      <w:tr w:rsidR="00A5505D" w:rsidTr="00A5505D">
        <w:tc>
          <w:tcPr>
            <w:tcW w:w="2625" w:type="dxa"/>
          </w:tcPr>
          <w:p w:rsidR="00A5505D" w:rsidRDefault="00A5505D" w:rsidP="00A5505D">
            <w:pPr>
              <w:pStyle w:val="Normal11"/>
            </w:pPr>
            <w:r>
              <w:t>KorrektionDato</w:t>
            </w:r>
          </w:p>
        </w:tc>
        <w:tc>
          <w:tcPr>
            <w:tcW w:w="1797" w:type="dxa"/>
          </w:tcPr>
          <w:p w:rsidR="00A5505D" w:rsidRDefault="00A5505D" w:rsidP="00A5505D">
            <w:pPr>
              <w:pStyle w:val="Normal11"/>
            </w:pPr>
            <w:r>
              <w:t>Dato</w:t>
            </w:r>
            <w:r w:rsidR="00F061A6">
              <w:fldChar w:fldCharType="begin"/>
            </w:r>
            <w:r>
              <w:instrText xml:space="preserve"> XE "</w:instrText>
            </w:r>
            <w:r w:rsidRPr="00D03410">
              <w:instrText>Dato</w:instrText>
            </w:r>
            <w:r>
              <w:instrText xml:space="preserve">" </w:instrText>
            </w:r>
            <w:r w:rsidR="00F061A6">
              <w:fldChar w:fldCharType="end"/>
            </w:r>
          </w:p>
        </w:tc>
        <w:tc>
          <w:tcPr>
            <w:tcW w:w="5573" w:type="dxa"/>
          </w:tcPr>
          <w:p w:rsidR="00A5505D" w:rsidRDefault="00A5505D" w:rsidP="00A5505D">
            <w:pPr>
              <w:pStyle w:val="Normal11"/>
            </w:pPr>
            <w:r>
              <w:t>Korrektionsdato er den faktiske dato for, hvornår en fordring er korrigeret.</w:t>
            </w:r>
          </w:p>
          <w:p w:rsidR="00A5505D" w:rsidRDefault="00A5505D" w:rsidP="00A5505D">
            <w:pPr>
              <w:pStyle w:val="Normal11"/>
            </w:pPr>
            <w:r>
              <w:t xml:space="preserve">Når fordringshaver oversender en korrektion (op- eller nedskrivning) til en fordring, skal korrektionsdatoen medsendes. </w:t>
            </w:r>
          </w:p>
          <w:p w:rsidR="00A5505D" w:rsidRDefault="00A5505D" w:rsidP="00A5505D">
            <w:pPr>
              <w:pStyle w:val="Normal11"/>
            </w:pPr>
            <w:r>
              <w:t>Korrektionsdatoen fungerer som ny rentevirkningsdato, dvs. ifølge renteberegningsreglen for fordringstypen skal renten tilbagerulles og genberegnes fra korrektionsdatoen.</w:t>
            </w:r>
          </w:p>
        </w:tc>
      </w:tr>
      <w:tr w:rsidR="00A5505D" w:rsidTr="00A5505D">
        <w:tc>
          <w:tcPr>
            <w:tcW w:w="2625" w:type="dxa"/>
          </w:tcPr>
          <w:p w:rsidR="00A5505D" w:rsidRDefault="00A5505D" w:rsidP="00A5505D">
            <w:pPr>
              <w:pStyle w:val="Normal11"/>
            </w:pPr>
            <w:r>
              <w:t>OverdragelseDato</w:t>
            </w:r>
          </w:p>
        </w:tc>
        <w:tc>
          <w:tcPr>
            <w:tcW w:w="1797" w:type="dxa"/>
          </w:tcPr>
          <w:p w:rsidR="00A5505D" w:rsidRDefault="00A5505D" w:rsidP="00A5505D">
            <w:pPr>
              <w:pStyle w:val="Normal11"/>
            </w:pPr>
            <w:r>
              <w:t>Dato</w:t>
            </w:r>
            <w:r w:rsidR="00F061A6">
              <w:fldChar w:fldCharType="begin"/>
            </w:r>
            <w:r>
              <w:instrText xml:space="preserve"> XE "</w:instrText>
            </w:r>
            <w:r w:rsidRPr="00355957">
              <w:instrText>Dato</w:instrText>
            </w:r>
            <w:r>
              <w:instrText xml:space="preserve">" </w:instrText>
            </w:r>
            <w:r w:rsidR="00F061A6">
              <w:fldChar w:fldCharType="end"/>
            </w:r>
          </w:p>
        </w:tc>
        <w:tc>
          <w:tcPr>
            <w:tcW w:w="5573" w:type="dxa"/>
          </w:tcPr>
          <w:p w:rsidR="00A5505D" w:rsidRDefault="00A5505D" w:rsidP="00A5505D">
            <w:pPr>
              <w:pStyle w:val="Normal11"/>
            </w:pPr>
            <w:r>
              <w:t>Overdragelsesdato er datoen for hvornår fordringen er overdraget til inddrivelse.</w:t>
            </w:r>
          </w:p>
        </w:tc>
      </w:tr>
      <w:tr w:rsidR="00A5505D" w:rsidTr="00A5505D">
        <w:tc>
          <w:tcPr>
            <w:tcW w:w="2625" w:type="dxa"/>
          </w:tcPr>
          <w:p w:rsidR="00A5505D" w:rsidRDefault="00A5505D" w:rsidP="00A5505D">
            <w:pPr>
              <w:pStyle w:val="Normal11"/>
            </w:pPr>
            <w:r>
              <w:t>TilbagekaldelseDato</w:t>
            </w:r>
          </w:p>
        </w:tc>
        <w:tc>
          <w:tcPr>
            <w:tcW w:w="1797" w:type="dxa"/>
          </w:tcPr>
          <w:p w:rsidR="00A5505D" w:rsidRDefault="00A5505D" w:rsidP="00A5505D">
            <w:pPr>
              <w:pStyle w:val="Normal11"/>
            </w:pPr>
            <w:r>
              <w:t>Dato</w:t>
            </w:r>
            <w:r w:rsidR="00F061A6">
              <w:fldChar w:fldCharType="begin"/>
            </w:r>
            <w:r>
              <w:instrText xml:space="preserve"> XE "</w:instrText>
            </w:r>
            <w:r w:rsidRPr="003A54DD">
              <w:instrText>Dato</w:instrText>
            </w:r>
            <w:r>
              <w:instrText xml:space="preserve">" </w:instrText>
            </w:r>
            <w:r w:rsidR="00F061A6">
              <w:fldChar w:fldCharType="end"/>
            </w:r>
          </w:p>
        </w:tc>
        <w:tc>
          <w:tcPr>
            <w:tcW w:w="5573" w:type="dxa"/>
          </w:tcPr>
          <w:p w:rsidR="00A5505D" w:rsidRDefault="00A5505D" w:rsidP="00A5505D">
            <w:pPr>
              <w:pStyle w:val="Normal11"/>
            </w:pPr>
            <w:r>
              <w:t>Tilbagekaldelsesdato er datoen for, hvornår opkrævningsfordring er tilbagekaldt.</w:t>
            </w:r>
          </w:p>
        </w:tc>
      </w:tr>
      <w:tr w:rsidR="00A5505D" w:rsidTr="00A5505D">
        <w:tc>
          <w:tcPr>
            <w:tcW w:w="2625" w:type="dxa"/>
          </w:tcPr>
          <w:p w:rsidR="00A5505D" w:rsidRDefault="00A5505D" w:rsidP="00A5505D">
            <w:pPr>
              <w:pStyle w:val="Normal11"/>
            </w:pPr>
            <w:r>
              <w:t>KlarTilGodkendelseDato</w:t>
            </w:r>
          </w:p>
        </w:tc>
        <w:tc>
          <w:tcPr>
            <w:tcW w:w="1797" w:type="dxa"/>
          </w:tcPr>
          <w:p w:rsidR="00A5505D" w:rsidRDefault="00A5505D" w:rsidP="00A5505D">
            <w:pPr>
              <w:pStyle w:val="Normal11"/>
            </w:pPr>
            <w:r>
              <w:t>Dato</w:t>
            </w:r>
            <w:r w:rsidR="00F061A6">
              <w:fldChar w:fldCharType="begin"/>
            </w:r>
            <w:r>
              <w:instrText xml:space="preserve"> XE "</w:instrText>
            </w:r>
            <w:r w:rsidRPr="00C04973">
              <w:instrText>Dato</w:instrText>
            </w:r>
            <w:r>
              <w:instrText xml:space="preserve">" </w:instrText>
            </w:r>
            <w:r w:rsidR="00F061A6">
              <w:fldChar w:fldCharType="end"/>
            </w:r>
          </w:p>
        </w:tc>
        <w:tc>
          <w:tcPr>
            <w:tcW w:w="5573" w:type="dxa"/>
          </w:tcPr>
          <w:p w:rsidR="00A5505D" w:rsidRDefault="00A5505D" w:rsidP="00A5505D">
            <w:pPr>
              <w:pStyle w:val="Normal11"/>
            </w:pPr>
            <w:r>
              <w:t>Dato for hvornår opkrævningsfordringen er sendt til godkendelse.</w:t>
            </w:r>
          </w:p>
        </w:tc>
      </w:tr>
      <w:tr w:rsidR="00A5505D" w:rsidTr="00A5505D">
        <w:tc>
          <w:tcPr>
            <w:tcW w:w="2625" w:type="dxa"/>
          </w:tcPr>
          <w:p w:rsidR="00A5505D" w:rsidRDefault="00A5505D" w:rsidP="00A5505D">
            <w:pPr>
              <w:pStyle w:val="Normal11"/>
            </w:pPr>
            <w:r>
              <w:t>RykkerNiveau</w:t>
            </w:r>
          </w:p>
        </w:tc>
        <w:tc>
          <w:tcPr>
            <w:tcW w:w="1797" w:type="dxa"/>
          </w:tcPr>
          <w:p w:rsidR="00A5505D" w:rsidRDefault="00A5505D" w:rsidP="00A5505D">
            <w:pPr>
              <w:pStyle w:val="Normal11"/>
            </w:pPr>
            <w:r>
              <w:t>Kode</w:t>
            </w:r>
            <w:r w:rsidR="00F061A6">
              <w:fldChar w:fldCharType="begin"/>
            </w:r>
            <w:r>
              <w:instrText xml:space="preserve"> XE "</w:instrText>
            </w:r>
            <w:r w:rsidRPr="002A0569">
              <w:instrText>Kode</w:instrText>
            </w:r>
            <w:r>
              <w:instrText xml:space="preserve">" </w:instrText>
            </w:r>
            <w:r w:rsidR="00F061A6">
              <w:fldChar w:fldCharType="end"/>
            </w:r>
          </w:p>
        </w:tc>
        <w:tc>
          <w:tcPr>
            <w:tcW w:w="5573" w:type="dxa"/>
          </w:tcPr>
          <w:p w:rsidR="00A5505D" w:rsidRDefault="00A5505D" w:rsidP="00A5505D">
            <w:pPr>
              <w:pStyle w:val="Normal11"/>
            </w:pPr>
            <w:r>
              <w:t xml:space="preserve">RykkerNiveau bestemmer hvilken handling, der skal foretages ved næste rykkerkørsel. Der er tale om flere rykkerniveauer pt. værdierne 1 og 2. </w:t>
            </w:r>
          </w:p>
          <w:p w:rsidR="00A5505D" w:rsidRDefault="00A5505D" w:rsidP="00A5505D">
            <w:pPr>
              <w:pStyle w:val="Normal11"/>
            </w:pPr>
            <w:r>
              <w:t>Rykkerniveau anvendes bl.a. til styring af overdragelse til inddrivelsesmyndigheden.</w:t>
            </w:r>
          </w:p>
        </w:tc>
      </w:tr>
      <w:tr w:rsidR="00A5505D" w:rsidTr="00A5505D">
        <w:tc>
          <w:tcPr>
            <w:tcW w:w="2625" w:type="dxa"/>
          </w:tcPr>
          <w:p w:rsidR="00A5505D" w:rsidRDefault="00A5505D" w:rsidP="00A5505D">
            <w:pPr>
              <w:pStyle w:val="Normal11"/>
            </w:pPr>
            <w:r>
              <w:t>OverdragelseStatus</w:t>
            </w:r>
          </w:p>
        </w:tc>
        <w:tc>
          <w:tcPr>
            <w:tcW w:w="1797" w:type="dxa"/>
          </w:tcPr>
          <w:p w:rsidR="00A5505D" w:rsidRDefault="00A5505D" w:rsidP="00A5505D">
            <w:pPr>
              <w:pStyle w:val="Normal11"/>
            </w:pPr>
            <w:r>
              <w:t>TekstKort</w:t>
            </w:r>
            <w:r w:rsidR="00F061A6">
              <w:fldChar w:fldCharType="begin"/>
            </w:r>
            <w:r>
              <w:instrText xml:space="preserve"> XE "</w:instrText>
            </w:r>
            <w:r w:rsidRPr="00001BC9">
              <w:instrText>TekstKort</w:instrText>
            </w:r>
            <w:r>
              <w:instrText xml:space="preserve">" </w:instrText>
            </w:r>
            <w:r w:rsidR="00F061A6">
              <w:fldChar w:fldCharType="end"/>
            </w:r>
          </w:p>
        </w:tc>
        <w:tc>
          <w:tcPr>
            <w:tcW w:w="5573" w:type="dxa"/>
          </w:tcPr>
          <w:p w:rsidR="00A5505D" w:rsidRDefault="00A5505D" w:rsidP="00A5505D">
            <w:pPr>
              <w:pStyle w:val="Normal11"/>
            </w:pPr>
            <w:r>
              <w:t>Angiver hvilken status, den pågældende opkrævningsfordring til inddrivelse har, fx "Frigivet til inddrivelse" eller "Fordring er fuldt betalt af kunden".</w:t>
            </w:r>
          </w:p>
          <w:p w:rsidR="00A5505D" w:rsidRDefault="00A5505D" w:rsidP="00A5505D">
            <w:pPr>
              <w:pStyle w:val="Normal11"/>
            </w:pP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 xml:space="preserve">Frigivet til inddrivelse </w:t>
            </w:r>
          </w:p>
          <w:p w:rsidR="00A5505D" w:rsidRDefault="00A5505D" w:rsidP="00A5505D">
            <w:pPr>
              <w:pStyle w:val="Normal11"/>
            </w:pPr>
            <w:r>
              <w:t xml:space="preserve">Overdraget til inddrivelse </w:t>
            </w:r>
          </w:p>
          <w:p w:rsidR="00A5505D" w:rsidRDefault="00A5505D" w:rsidP="00A5505D">
            <w:pPr>
              <w:pStyle w:val="Normal11"/>
            </w:pPr>
            <w:r>
              <w:t xml:space="preserve">Fordring betalt via inddrivelse </w:t>
            </w:r>
          </w:p>
          <w:p w:rsidR="00A5505D" w:rsidRDefault="00A5505D" w:rsidP="00A5505D">
            <w:pPr>
              <w:pStyle w:val="Normal11"/>
            </w:pPr>
            <w:r>
              <w:t xml:space="preserve">Fordring delvist betalt via inddrivelse </w:t>
            </w:r>
          </w:p>
          <w:p w:rsidR="00A5505D" w:rsidRDefault="00A5505D" w:rsidP="00A5505D">
            <w:pPr>
              <w:pStyle w:val="Normal11"/>
            </w:pPr>
            <w:r>
              <w:t xml:space="preserve">Overdragelse er tilbagekaldt </w:t>
            </w:r>
          </w:p>
          <w:p w:rsidR="00A5505D" w:rsidRDefault="00A5505D" w:rsidP="00A5505D">
            <w:pPr>
              <w:pStyle w:val="Normal11"/>
            </w:pPr>
            <w:r>
              <w:t xml:space="preserve">Overdragelse til inddrivelse mislykkedes </w:t>
            </w:r>
          </w:p>
          <w:p w:rsidR="00A5505D" w:rsidRDefault="00A5505D" w:rsidP="00A5505D">
            <w:pPr>
              <w:pStyle w:val="Normal11"/>
            </w:pPr>
            <w:r>
              <w:t xml:space="preserve">Fordring er fuldt betalt af kunden </w:t>
            </w:r>
          </w:p>
          <w:p w:rsidR="00A5505D" w:rsidRDefault="00A5505D" w:rsidP="00A5505D">
            <w:pPr>
              <w:pStyle w:val="Normal11"/>
            </w:pPr>
            <w:r>
              <w:t xml:space="preserve">Fordring er delvist betalt af kunde </w:t>
            </w:r>
          </w:p>
          <w:p w:rsidR="00A5505D" w:rsidRDefault="00A5505D" w:rsidP="00A5505D">
            <w:pPr>
              <w:pStyle w:val="Normal11"/>
            </w:pPr>
            <w:r>
              <w:t xml:space="preserve">Fordring er dækket </w:t>
            </w:r>
          </w:p>
          <w:p w:rsidR="00A5505D" w:rsidRPr="00A5505D" w:rsidRDefault="00A5505D" w:rsidP="00A5505D">
            <w:pPr>
              <w:pStyle w:val="Normal11"/>
            </w:pPr>
            <w:r>
              <w:t>Fordring er delvist dækket</w:t>
            </w:r>
          </w:p>
        </w:tc>
      </w:tr>
      <w:tr w:rsidR="00A5505D" w:rsidTr="00A5505D">
        <w:tc>
          <w:tcPr>
            <w:tcW w:w="2625" w:type="dxa"/>
          </w:tcPr>
          <w:p w:rsidR="00A5505D" w:rsidRDefault="00A5505D" w:rsidP="00A5505D">
            <w:pPr>
              <w:pStyle w:val="Normal11"/>
            </w:pPr>
            <w:r>
              <w:t>ErOpkrævetMarkering</w:t>
            </w:r>
          </w:p>
        </w:tc>
        <w:tc>
          <w:tcPr>
            <w:tcW w:w="1797" w:type="dxa"/>
          </w:tcPr>
          <w:p w:rsidR="00A5505D" w:rsidRDefault="00A5505D" w:rsidP="00A5505D">
            <w:pPr>
              <w:pStyle w:val="Normal11"/>
            </w:pPr>
            <w:r>
              <w:t>JaNej</w:t>
            </w:r>
            <w:r w:rsidR="00F061A6">
              <w:fldChar w:fldCharType="begin"/>
            </w:r>
            <w:r>
              <w:instrText xml:space="preserve"> XE "</w:instrText>
            </w:r>
            <w:r w:rsidRPr="00DE23B2">
              <w:instrText>JaNej</w:instrText>
            </w:r>
            <w:r>
              <w:instrText xml:space="preserve">" </w:instrText>
            </w:r>
            <w:r w:rsidR="00F061A6">
              <w:fldChar w:fldCharType="end"/>
            </w:r>
          </w:p>
        </w:tc>
        <w:tc>
          <w:tcPr>
            <w:tcW w:w="5573" w:type="dxa"/>
          </w:tcPr>
          <w:p w:rsidR="00A5505D" w:rsidRDefault="00A5505D" w:rsidP="00A5505D">
            <w:pPr>
              <w:pStyle w:val="Normal11"/>
            </w:pPr>
            <w:r>
              <w:t>Markering af hvorvidt en opkrævningsfordring er opkrævet (værdien Ja) eller ej af afsendersystem. SKATs opkrævningssystem, DMO, skal kunne se, hvorvidt der skal dannes opkrævninger til kunden eller ej.</w:t>
            </w:r>
          </w:p>
        </w:tc>
      </w:tr>
      <w:tr w:rsidR="00A5505D" w:rsidTr="00A5505D">
        <w:tc>
          <w:tcPr>
            <w:tcW w:w="2625" w:type="dxa"/>
          </w:tcPr>
          <w:p w:rsidR="00A5505D" w:rsidRDefault="00A5505D" w:rsidP="00A5505D">
            <w:pPr>
              <w:pStyle w:val="Normal11"/>
            </w:pPr>
            <w:r>
              <w:t>Kommentar</w:t>
            </w:r>
          </w:p>
        </w:tc>
        <w:tc>
          <w:tcPr>
            <w:tcW w:w="1797" w:type="dxa"/>
          </w:tcPr>
          <w:p w:rsidR="00A5505D" w:rsidRDefault="00A5505D" w:rsidP="00A5505D">
            <w:pPr>
              <w:pStyle w:val="Normal11"/>
            </w:pPr>
            <w:r>
              <w:t>TekstLang</w:t>
            </w:r>
            <w:r w:rsidR="00F061A6">
              <w:fldChar w:fldCharType="begin"/>
            </w:r>
            <w:r>
              <w:instrText xml:space="preserve"> XE "</w:instrText>
            </w:r>
            <w:r w:rsidRPr="00B7024F">
              <w:instrText>TekstLang</w:instrText>
            </w:r>
            <w:r>
              <w:instrText xml:space="preserve">" </w:instrText>
            </w:r>
            <w:r w:rsidR="00F061A6">
              <w:fldChar w:fldCharType="end"/>
            </w:r>
          </w:p>
        </w:tc>
        <w:tc>
          <w:tcPr>
            <w:tcW w:w="5573" w:type="dxa"/>
          </w:tcPr>
          <w:p w:rsidR="00A5505D" w:rsidRDefault="00A5505D" w:rsidP="00A5505D">
            <w:pPr>
              <w:pStyle w:val="Normal11"/>
            </w:pPr>
            <w:r>
              <w:t>Kan anvendes supplerende fri oplysning vedrørende den konkrete fordring.</w:t>
            </w:r>
          </w:p>
        </w:tc>
      </w:tr>
      <w:tr w:rsidR="00A5505D" w:rsidTr="00A5505D">
        <w:tc>
          <w:tcPr>
            <w:tcW w:w="2625" w:type="dxa"/>
          </w:tcPr>
          <w:p w:rsidR="00A5505D" w:rsidRDefault="00A5505D" w:rsidP="00A5505D">
            <w:pPr>
              <w:pStyle w:val="Normal11"/>
            </w:pPr>
            <w:r>
              <w:t>Art</w:t>
            </w:r>
          </w:p>
        </w:tc>
        <w:tc>
          <w:tcPr>
            <w:tcW w:w="1797" w:type="dxa"/>
          </w:tcPr>
          <w:p w:rsidR="00A5505D" w:rsidRDefault="00A5505D" w:rsidP="00A5505D">
            <w:pPr>
              <w:pStyle w:val="Normal11"/>
            </w:pPr>
            <w:r>
              <w:t>FordringArt</w:t>
            </w:r>
            <w:r w:rsidR="00F061A6">
              <w:fldChar w:fldCharType="begin"/>
            </w:r>
            <w:r>
              <w:instrText xml:space="preserve"> XE "</w:instrText>
            </w:r>
            <w:r w:rsidRPr="00C85448">
              <w:instrText>FordringArt</w:instrText>
            </w:r>
            <w:r>
              <w:instrText xml:space="preserve">" </w:instrText>
            </w:r>
            <w:r w:rsidR="00F061A6">
              <w:fldChar w:fldCharType="end"/>
            </w:r>
          </w:p>
        </w:tc>
        <w:tc>
          <w:tcPr>
            <w:tcW w:w="5573" w:type="dxa"/>
          </w:tcPr>
          <w:p w:rsidR="00A5505D" w:rsidRDefault="00A5505D" w:rsidP="00A5505D">
            <w:pPr>
              <w:pStyle w:val="Normal11"/>
            </w:pPr>
            <w:r>
              <w:t>En fordrings overordnede art/kategori:</w:t>
            </w:r>
          </w:p>
          <w:p w:rsidR="00A5505D" w:rsidRDefault="00A5505D" w:rsidP="00A5505D">
            <w:pPr>
              <w:pStyle w:val="Normal11"/>
            </w:pPr>
          </w:p>
          <w:p w:rsidR="00A5505D" w:rsidRDefault="00A5505D" w:rsidP="00A5505D">
            <w:pPr>
              <w:pStyle w:val="Normal11"/>
            </w:pPr>
            <w:r>
              <w:t>- Ordinær opkrævningsfordring</w:t>
            </w:r>
          </w:p>
          <w:p w:rsidR="00A5505D" w:rsidRDefault="00A5505D" w:rsidP="00A5505D">
            <w:pPr>
              <w:pStyle w:val="Normal11"/>
            </w:pPr>
            <w:r>
              <w:t>- Efterangivet opkrævningsfordring (Efterangivelse)</w:t>
            </w:r>
          </w:p>
          <w:p w:rsidR="00A5505D" w:rsidRDefault="00A5505D" w:rsidP="00A5505D">
            <w:pPr>
              <w:pStyle w:val="Normal11"/>
            </w:pPr>
            <w:r>
              <w:t>- Foreløbig Fastsættelse (FF)</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Default="00A5505D" w:rsidP="00A5505D">
            <w:pPr>
              <w:pStyle w:val="Normal11"/>
            </w:pPr>
            <w:r>
              <w:t>Ordinær</w:t>
            </w:r>
          </w:p>
          <w:p w:rsidR="00A5505D" w:rsidRDefault="00A5505D" w:rsidP="00A5505D">
            <w:pPr>
              <w:pStyle w:val="Normal11"/>
            </w:pPr>
            <w:r>
              <w:t>Foreløbig</w:t>
            </w:r>
          </w:p>
          <w:p w:rsidR="00A5505D" w:rsidRPr="00A5505D" w:rsidRDefault="00A5505D" w:rsidP="00A5505D">
            <w:pPr>
              <w:pStyle w:val="Normal11"/>
            </w:pPr>
            <w:r>
              <w:t>Eftergivelse</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er af typen</w:t>
            </w:r>
          </w:p>
        </w:tc>
        <w:tc>
          <w:tcPr>
            <w:tcW w:w="2398" w:type="dxa"/>
          </w:tcPr>
          <w:p w:rsidR="00A5505D" w:rsidRDefault="00A5505D" w:rsidP="00A5505D">
            <w:pPr>
              <w:pStyle w:val="Normal11"/>
            </w:pPr>
            <w:r>
              <w:t>OpkrævningFordring(0..*)</w:t>
            </w:r>
          </w:p>
          <w:p w:rsidR="00A5505D" w:rsidRDefault="00A5505D" w:rsidP="00A5505D">
            <w:pPr>
              <w:pStyle w:val="Normal11"/>
            </w:pPr>
            <w:r>
              <w:t>OpkrævningFordringType(1)</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Indestående på</w:t>
            </w:r>
          </w:p>
        </w:tc>
        <w:tc>
          <w:tcPr>
            <w:tcW w:w="2398" w:type="dxa"/>
          </w:tcPr>
          <w:p w:rsidR="00A5505D" w:rsidRDefault="00A5505D" w:rsidP="00A5505D">
            <w:pPr>
              <w:pStyle w:val="Normal11"/>
            </w:pPr>
            <w:r>
              <w:t>OpkrævningFordring(0..*)</w:t>
            </w:r>
          </w:p>
          <w:p w:rsidR="00A5505D" w:rsidRDefault="00A5505D" w:rsidP="00A5505D">
            <w:pPr>
              <w:pStyle w:val="Normal11"/>
            </w:pPr>
            <w:r>
              <w:t>OpkrævningKonto(1..*)</w:t>
            </w:r>
          </w:p>
        </w:tc>
        <w:tc>
          <w:tcPr>
            <w:tcW w:w="5879" w:type="dxa"/>
          </w:tcPr>
          <w:p w:rsidR="00A5505D" w:rsidRDefault="00A5505D" w:rsidP="00A5505D">
            <w:pPr>
              <w:pStyle w:val="Normal11"/>
            </w:pPr>
            <w:r>
              <w:t>Fordringen indgår i saldoen på kontoen, og opgøres derved.</w:t>
            </w:r>
          </w:p>
          <w:p w:rsidR="00A5505D" w:rsidRDefault="00A5505D" w:rsidP="00A5505D">
            <w:pPr>
              <w:pStyle w:val="Normal11"/>
            </w:pPr>
            <w:r>
              <w:t>En fordring kan vises på flere kunders konti i fald, at kunderne alle hæfter for den samme fordring. Det afhænger af fordringens hæftelsesform og kundens hæftelsesprocent samt hæftelsesprioritet.</w:t>
            </w:r>
          </w:p>
          <w:p w:rsidR="00A5505D" w:rsidRDefault="00A5505D" w:rsidP="00A5505D">
            <w:pPr>
              <w:pStyle w:val="Normal11"/>
            </w:pPr>
          </w:p>
        </w:tc>
      </w:tr>
      <w:tr w:rsidR="00A5505D" w:rsidTr="00A5505D">
        <w:tc>
          <w:tcPr>
            <w:tcW w:w="1667" w:type="dxa"/>
          </w:tcPr>
          <w:p w:rsidR="00A5505D" w:rsidRDefault="00A5505D" w:rsidP="00A5505D">
            <w:pPr>
              <w:pStyle w:val="Normal11"/>
            </w:pPr>
            <w:r>
              <w:t>gjort til genstand for</w:t>
            </w:r>
          </w:p>
        </w:tc>
        <w:tc>
          <w:tcPr>
            <w:tcW w:w="2398" w:type="dxa"/>
          </w:tcPr>
          <w:p w:rsidR="00A5505D" w:rsidRDefault="00A5505D" w:rsidP="00A5505D">
            <w:pPr>
              <w:pStyle w:val="Normal11"/>
            </w:pPr>
            <w:r>
              <w:t>OpkrævningFordring(1..*)</w:t>
            </w:r>
          </w:p>
          <w:p w:rsidR="00A5505D" w:rsidRDefault="00A5505D" w:rsidP="00A5505D">
            <w:pPr>
              <w:pStyle w:val="Normal11"/>
            </w:pPr>
            <w:r>
              <w:t>OpkrævningIndsats(0..*)</w:t>
            </w:r>
          </w:p>
        </w:tc>
        <w:tc>
          <w:tcPr>
            <w:tcW w:w="5879" w:type="dxa"/>
          </w:tcPr>
          <w:p w:rsidR="00A5505D" w:rsidRDefault="00A5505D" w:rsidP="00A5505D">
            <w:pPr>
              <w:pStyle w:val="Normal11"/>
            </w:pPr>
            <w:r>
              <w:t>En fordring eller en samling af fordringer kan gøres til genstand for bestemte indsatser. Hvilke fordringer der kan tilknyttes hvilke indsatser, vil være bestemet af fordringstypen.</w:t>
            </w:r>
          </w:p>
          <w:p w:rsidR="00A5505D" w:rsidRDefault="00A5505D" w:rsidP="00A5505D">
            <w:pPr>
              <w:pStyle w:val="Normal11"/>
            </w:pPr>
            <w:r>
              <w:t>En indsats, fx en specifik betalingsordning, kan gælde for mere end en kunde. Det anvendes især i forbindelse med ægtefolk, som kan underlægges samme betalingsordning.</w:t>
            </w:r>
          </w:p>
        </w:tc>
      </w:tr>
      <w:tr w:rsidR="00A5505D" w:rsidTr="00A5505D">
        <w:tc>
          <w:tcPr>
            <w:tcW w:w="1667" w:type="dxa"/>
          </w:tcPr>
          <w:p w:rsidR="00A5505D" w:rsidRDefault="00A5505D" w:rsidP="00A5505D">
            <w:pPr>
              <w:pStyle w:val="Normal11"/>
            </w:pPr>
            <w:r>
              <w:t>kan have påløbet rente</w:t>
            </w:r>
          </w:p>
        </w:tc>
        <w:tc>
          <w:tcPr>
            <w:tcW w:w="2398" w:type="dxa"/>
          </w:tcPr>
          <w:p w:rsidR="00A5505D" w:rsidRDefault="00A5505D" w:rsidP="00A5505D">
            <w:pPr>
              <w:pStyle w:val="Normal11"/>
            </w:pPr>
            <w:r>
              <w:t>OpkrævningFordring(0..*)</w:t>
            </w:r>
          </w:p>
          <w:p w:rsidR="00A5505D" w:rsidRDefault="00A5505D" w:rsidP="00A5505D">
            <w:pPr>
              <w:pStyle w:val="Normal11"/>
            </w:pPr>
            <w:r>
              <w:t>OpkrævningFordring(1..*)</w:t>
            </w:r>
          </w:p>
        </w:tc>
        <w:tc>
          <w:tcPr>
            <w:tcW w:w="5879" w:type="dxa"/>
          </w:tcPr>
          <w:p w:rsidR="00A5505D" w:rsidRDefault="00A5505D" w:rsidP="00A5505D">
            <w:pPr>
              <w:pStyle w:val="Normal11"/>
            </w:pPr>
            <w:r>
              <w:t>Påløbne renter på fordringens hovedstol bliver deres egen fordring med reference til den fordring, de er opstået på baggrund af.</w:t>
            </w:r>
          </w:p>
        </w:tc>
      </w:tr>
      <w:tr w:rsidR="00A5505D" w:rsidTr="00A5505D">
        <w:tc>
          <w:tcPr>
            <w:tcW w:w="1667" w:type="dxa"/>
          </w:tcPr>
          <w:p w:rsidR="00A5505D" w:rsidRDefault="00A5505D" w:rsidP="00A5505D">
            <w:pPr>
              <w:pStyle w:val="Normal11"/>
            </w:pPr>
          </w:p>
        </w:tc>
        <w:tc>
          <w:tcPr>
            <w:tcW w:w="2398" w:type="dxa"/>
          </w:tcPr>
          <w:p w:rsidR="00A5505D" w:rsidRDefault="00A5505D" w:rsidP="00A5505D">
            <w:pPr>
              <w:pStyle w:val="Normal11"/>
            </w:pPr>
            <w:r>
              <w:t>OpkrævningFordring(0..*)</w:t>
            </w:r>
          </w:p>
          <w:p w:rsidR="00A5505D" w:rsidRDefault="00A5505D" w:rsidP="00A5505D">
            <w:pPr>
              <w:pStyle w:val="Normal11"/>
            </w:pPr>
            <w:r>
              <w:t>Saldo(0..1)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820" w:name="_Toc266364064"/>
      <w:bookmarkStart w:id="1821" w:name="_Toc265233866"/>
      <w:r>
        <w:t>OpkrævningFordringType</w:t>
      </w:r>
      <w:bookmarkEnd w:id="1820"/>
      <w:bookmarkEnd w:id="1821"/>
    </w:p>
    <w:p w:rsidR="00A5505D" w:rsidRDefault="00A5505D" w:rsidP="00A5505D">
      <w:pPr>
        <w:pStyle w:val="Normal11"/>
      </w:pPr>
      <w:r>
        <w:t xml:space="preserve">Typen af fordring, som fx kan være moms halvår, moms halvår FF eller gebyr. </w:t>
      </w:r>
    </w:p>
    <w:p w:rsidR="00A5505D" w:rsidRDefault="00A5505D" w:rsidP="00A5505D">
      <w:pPr>
        <w:pStyle w:val="Normal11"/>
      </w:pPr>
    </w:p>
    <w:p w:rsidR="00A5505D" w:rsidRDefault="00A5505D" w:rsidP="00A5505D">
      <w:pPr>
        <w:pStyle w:val="Normal11"/>
      </w:pPr>
      <w:r>
        <w:t>For hver fordringstype er der forskellige regelsæt, som er med til at definere, hvordan en konkret fordring skal behandles.</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Navn</w:t>
            </w:r>
          </w:p>
        </w:tc>
        <w:tc>
          <w:tcPr>
            <w:tcW w:w="1797" w:type="dxa"/>
          </w:tcPr>
          <w:p w:rsidR="00A5505D" w:rsidRDefault="00A5505D" w:rsidP="00A5505D">
            <w:pPr>
              <w:pStyle w:val="Normal11"/>
            </w:pPr>
            <w:r>
              <w:t>Tekst30</w:t>
            </w:r>
            <w:r w:rsidR="00F061A6">
              <w:fldChar w:fldCharType="begin"/>
            </w:r>
            <w:r>
              <w:instrText xml:space="preserve"> XE "</w:instrText>
            </w:r>
            <w:r w:rsidRPr="00DC0380">
              <w:instrText>Tekst30</w:instrText>
            </w:r>
            <w:r>
              <w:instrText xml:space="preserve">" </w:instrText>
            </w:r>
            <w:r w:rsidR="00F061A6">
              <w:fldChar w:fldCharType="end"/>
            </w:r>
          </w:p>
        </w:tc>
        <w:tc>
          <w:tcPr>
            <w:tcW w:w="5573" w:type="dxa"/>
          </w:tcPr>
          <w:p w:rsidR="00A5505D" w:rsidRDefault="00A5505D" w:rsidP="00A5505D">
            <w:pPr>
              <w:pStyle w:val="Normal11"/>
            </w:pPr>
            <w:r>
              <w:t>Navn på opkrævningsfordringstypen.</w:t>
            </w:r>
          </w:p>
        </w:tc>
      </w:tr>
      <w:tr w:rsidR="00A5505D" w:rsidTr="00A5505D">
        <w:tc>
          <w:tcPr>
            <w:tcW w:w="2625" w:type="dxa"/>
          </w:tcPr>
          <w:p w:rsidR="00A5505D" w:rsidRDefault="00A5505D" w:rsidP="00A5505D">
            <w:pPr>
              <w:pStyle w:val="Normal11"/>
            </w:pPr>
            <w:r>
              <w:t>OplysningRegel</w:t>
            </w:r>
          </w:p>
        </w:tc>
        <w:tc>
          <w:tcPr>
            <w:tcW w:w="1797" w:type="dxa"/>
          </w:tcPr>
          <w:p w:rsidR="00A5505D" w:rsidRDefault="00A5505D" w:rsidP="00A5505D">
            <w:pPr>
              <w:pStyle w:val="Normal11"/>
            </w:pPr>
            <w:r>
              <w:t>TekstLang</w:t>
            </w:r>
            <w:r w:rsidR="00F061A6">
              <w:fldChar w:fldCharType="begin"/>
            </w:r>
            <w:r>
              <w:instrText xml:space="preserve"> XE "</w:instrText>
            </w:r>
            <w:r w:rsidRPr="00B360FD">
              <w:instrText>TekstLang</w:instrText>
            </w:r>
            <w:r>
              <w:instrText xml:space="preserve">" </w:instrText>
            </w:r>
            <w:r w:rsidR="00F061A6">
              <w:fldChar w:fldCharType="end"/>
            </w:r>
          </w:p>
        </w:tc>
        <w:tc>
          <w:tcPr>
            <w:tcW w:w="5573" w:type="dxa"/>
          </w:tcPr>
          <w:p w:rsidR="00A5505D" w:rsidRDefault="00A5505D" w:rsidP="00A5505D">
            <w:pPr>
              <w:pStyle w:val="Normal11"/>
            </w:pPr>
            <w:r>
              <w:t>Regelsættet for hvilke oplysninger en fordringshaver skal oplyse ved oversendelse af en opkrævningsfordring ("kan- og skal-oplysninger").</w:t>
            </w:r>
          </w:p>
        </w:tc>
      </w:tr>
      <w:tr w:rsidR="00A5505D" w:rsidTr="00A5505D">
        <w:tc>
          <w:tcPr>
            <w:tcW w:w="2625" w:type="dxa"/>
          </w:tcPr>
          <w:p w:rsidR="00A5505D" w:rsidRDefault="00A5505D" w:rsidP="00A5505D">
            <w:pPr>
              <w:pStyle w:val="Normal11"/>
            </w:pPr>
            <w:r>
              <w:t>RenteRegel</w:t>
            </w:r>
          </w:p>
        </w:tc>
        <w:tc>
          <w:tcPr>
            <w:tcW w:w="1797" w:type="dxa"/>
          </w:tcPr>
          <w:p w:rsidR="00A5505D" w:rsidRDefault="00A5505D" w:rsidP="00A5505D">
            <w:pPr>
              <w:pStyle w:val="Normal11"/>
            </w:pPr>
            <w:r>
              <w:t>TekstLang</w:t>
            </w:r>
            <w:r w:rsidR="00F061A6">
              <w:fldChar w:fldCharType="begin"/>
            </w:r>
            <w:r>
              <w:instrText xml:space="preserve"> XE "</w:instrText>
            </w:r>
            <w:r w:rsidRPr="00310FAC">
              <w:instrText>TekstLang</w:instrText>
            </w:r>
            <w:r>
              <w:instrText xml:space="preserve">" </w:instrText>
            </w:r>
            <w:r w:rsidR="00F061A6">
              <w:fldChar w:fldCharType="end"/>
            </w:r>
          </w:p>
        </w:tc>
        <w:tc>
          <w:tcPr>
            <w:tcW w:w="5573" w:type="dxa"/>
          </w:tcPr>
          <w:p w:rsidR="00A5505D" w:rsidRDefault="00A5505D" w:rsidP="00A5505D">
            <w:pPr>
              <w:pStyle w:val="Normal11"/>
            </w:pPr>
            <w:r>
              <w:t>Der er et bestemt sæt af regler for, hvilke og hvor mange renter der må beregnes for den enkelte opkrævningsfordringstype. Se Bilag 1.10</w:t>
            </w:r>
          </w:p>
        </w:tc>
      </w:tr>
      <w:tr w:rsidR="00A5505D" w:rsidTr="00A5505D">
        <w:tc>
          <w:tcPr>
            <w:tcW w:w="2625" w:type="dxa"/>
          </w:tcPr>
          <w:p w:rsidR="00A5505D" w:rsidRDefault="00A5505D" w:rsidP="00A5505D">
            <w:pPr>
              <w:pStyle w:val="Normal11"/>
            </w:pPr>
            <w:r>
              <w:t>RenteSats</w:t>
            </w:r>
          </w:p>
        </w:tc>
        <w:tc>
          <w:tcPr>
            <w:tcW w:w="1797" w:type="dxa"/>
          </w:tcPr>
          <w:p w:rsidR="00A5505D" w:rsidRDefault="00A5505D" w:rsidP="00A5505D">
            <w:pPr>
              <w:pStyle w:val="Normal11"/>
            </w:pPr>
            <w:r>
              <w:t>Procent</w:t>
            </w:r>
            <w:r w:rsidR="00F061A6">
              <w:fldChar w:fldCharType="begin"/>
            </w:r>
            <w:r>
              <w:instrText xml:space="preserve"> XE "</w:instrText>
            </w:r>
            <w:r w:rsidRPr="005F1F52">
              <w:instrText>Procent</w:instrText>
            </w:r>
            <w:r>
              <w:instrText xml:space="preserve">" </w:instrText>
            </w:r>
            <w:r w:rsidR="00F061A6">
              <w:fldChar w:fldCharType="end"/>
            </w:r>
          </w:p>
        </w:tc>
        <w:tc>
          <w:tcPr>
            <w:tcW w:w="5573" w:type="dxa"/>
          </w:tcPr>
          <w:p w:rsidR="00A5505D" w:rsidRDefault="00A5505D" w:rsidP="00A5505D">
            <w:pPr>
              <w:pStyle w:val="Normal11"/>
            </w:pPr>
            <w:r>
              <w:t>For de renter, som må beregnes er der bestemte procentuelle rentesatser.</w:t>
            </w:r>
          </w:p>
        </w:tc>
      </w:tr>
      <w:tr w:rsidR="00A5505D" w:rsidTr="00A5505D">
        <w:tc>
          <w:tcPr>
            <w:tcW w:w="2625" w:type="dxa"/>
          </w:tcPr>
          <w:p w:rsidR="00A5505D" w:rsidRDefault="00A5505D" w:rsidP="00A5505D">
            <w:pPr>
              <w:pStyle w:val="Normal11"/>
            </w:pPr>
            <w:r>
              <w:t>GebyrSats</w:t>
            </w:r>
          </w:p>
        </w:tc>
        <w:tc>
          <w:tcPr>
            <w:tcW w:w="1797" w:type="dxa"/>
          </w:tcPr>
          <w:p w:rsidR="00A5505D" w:rsidRDefault="00A5505D" w:rsidP="00A5505D">
            <w:pPr>
              <w:pStyle w:val="Normal11"/>
            </w:pPr>
            <w:r>
              <w:t>Tekst45</w:t>
            </w:r>
            <w:r w:rsidR="00F061A6">
              <w:fldChar w:fldCharType="begin"/>
            </w:r>
            <w:r>
              <w:instrText xml:space="preserve"> XE "</w:instrText>
            </w:r>
            <w:r w:rsidRPr="00440DC7">
              <w:instrText>Tekst45</w:instrText>
            </w:r>
            <w:r>
              <w:instrText xml:space="preserve">" </w:instrText>
            </w:r>
            <w:r w:rsidR="00F061A6">
              <w:fldChar w:fldCharType="end"/>
            </w:r>
          </w:p>
        </w:tc>
        <w:tc>
          <w:tcPr>
            <w:tcW w:w="5573" w:type="dxa"/>
          </w:tcPr>
          <w:p w:rsidR="00A5505D" w:rsidRDefault="00A5505D" w:rsidP="00A5505D">
            <w:pPr>
              <w:pStyle w:val="Normal11"/>
            </w:pPr>
            <w:r>
              <w:t xml:space="preserve">Satser for gebyrer (bestemte opkrævningsfordringstyper) der tilskrives en opkrævningsfordring (oprettes som sin egen opkrævningsfordring med link til den opkrævningsfordring, den er opstået på grund af). </w:t>
            </w:r>
          </w:p>
          <w:p w:rsidR="00A5505D" w:rsidRDefault="00A5505D" w:rsidP="00A5505D">
            <w:pPr>
              <w:pStyle w:val="Normal11"/>
            </w:pPr>
          </w:p>
          <w:p w:rsidR="00A5505D" w:rsidRDefault="00A5505D" w:rsidP="00A5505D">
            <w:pPr>
              <w:pStyle w:val="Normal11"/>
            </w:pPr>
            <w:r>
              <w:t>Satsen hentes her ved oprettelse af den type opkrævningsfordring.</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Eksempler:</w:t>
            </w:r>
          </w:p>
          <w:p w:rsidR="00A5505D" w:rsidRDefault="00A5505D" w:rsidP="00A5505D">
            <w:pPr>
              <w:pStyle w:val="Normal11"/>
            </w:pPr>
            <w:r>
              <w:t>- FF-gebyr - x-antal kr.</w:t>
            </w:r>
          </w:p>
          <w:p w:rsidR="00A5505D" w:rsidRDefault="00A5505D" w:rsidP="00A5505D">
            <w:pPr>
              <w:pStyle w:val="Normal11"/>
            </w:pPr>
            <w:r>
              <w:t>- Kreditbegrænsningsgebyr - x-antal kr.</w:t>
            </w:r>
          </w:p>
          <w:p w:rsidR="00A5505D" w:rsidRDefault="00A5505D" w:rsidP="00A5505D">
            <w:pPr>
              <w:pStyle w:val="Normal11"/>
            </w:pPr>
            <w:r>
              <w:t>- Rykkergebyr - x-antal kr.</w:t>
            </w:r>
          </w:p>
          <w:p w:rsidR="00A5505D" w:rsidRPr="00A5505D" w:rsidRDefault="00A5505D" w:rsidP="00A5505D">
            <w:pPr>
              <w:pStyle w:val="Normal11"/>
            </w:pPr>
            <w:r>
              <w:t>- Sikkerhedsstillelsesgebyr - x-antal kr</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OpkrævningFordringType(0..*)</w:t>
            </w:r>
          </w:p>
          <w:p w:rsidR="00A5505D" w:rsidRDefault="00A5505D" w:rsidP="00A5505D">
            <w:pPr>
              <w:pStyle w:val="Normal11"/>
            </w:pPr>
            <w:r>
              <w:t>ForældelseFristType(1)</w:t>
            </w:r>
          </w:p>
        </w:tc>
        <w:tc>
          <w:tcPr>
            <w:tcW w:w="5879" w:type="dxa"/>
          </w:tcPr>
          <w:p w:rsidR="00A5505D" w:rsidRDefault="00A5505D" w:rsidP="00A5505D">
            <w:pPr>
              <w:pStyle w:val="Normal11"/>
            </w:pPr>
            <w:r>
              <w:t>ForældelsesFristType definerer forældelsesfristreglen på fordringstypen.</w:t>
            </w:r>
          </w:p>
        </w:tc>
      </w:tr>
      <w:tr w:rsidR="00A5505D" w:rsidTr="00A5505D">
        <w:tc>
          <w:tcPr>
            <w:tcW w:w="1667" w:type="dxa"/>
          </w:tcPr>
          <w:p w:rsidR="00A5505D" w:rsidRDefault="00A5505D" w:rsidP="00A5505D">
            <w:pPr>
              <w:pStyle w:val="Normal11"/>
            </w:pPr>
            <w:r>
              <w:t>er af typen</w:t>
            </w:r>
          </w:p>
        </w:tc>
        <w:tc>
          <w:tcPr>
            <w:tcW w:w="2398" w:type="dxa"/>
          </w:tcPr>
          <w:p w:rsidR="00A5505D" w:rsidRDefault="00A5505D" w:rsidP="00A5505D">
            <w:pPr>
              <w:pStyle w:val="Normal11"/>
            </w:pPr>
            <w:r>
              <w:t>OpkrævningFordring(0..*)</w:t>
            </w:r>
          </w:p>
          <w:p w:rsidR="00A5505D" w:rsidRDefault="00A5505D" w:rsidP="00A5505D">
            <w:pPr>
              <w:pStyle w:val="Normal11"/>
            </w:pPr>
            <w:r>
              <w:t>OpkrævningFordringType(1)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822" w:name="_Toc266364065"/>
      <w:bookmarkStart w:id="1823" w:name="_Toc265233867"/>
      <w:r>
        <w:t>OpkrævningIndsats</w:t>
      </w:r>
      <w:bookmarkEnd w:id="1822"/>
      <w:bookmarkEnd w:id="1823"/>
    </w:p>
    <w:p w:rsidR="00A5505D" w:rsidRDefault="00A5505D" w:rsidP="00A5505D">
      <w:pPr>
        <w:pStyle w:val="Normal11"/>
      </w:pPr>
      <w:r>
        <w:t xml:space="preserve">Indsats er konkrete indsatser (handlinger), som SKAT kan anvende i forbindelse med opkrævning af fordringer eller kontoens saldo. </w:t>
      </w:r>
    </w:p>
    <w:p w:rsidR="00A5505D" w:rsidRDefault="00A5505D" w:rsidP="00A5505D">
      <w:pPr>
        <w:pStyle w:val="Normal11"/>
      </w:pPr>
    </w:p>
    <w:p w:rsidR="00A5505D" w:rsidRDefault="00A5505D" w:rsidP="00A5505D">
      <w:pPr>
        <w:pStyle w:val="Normal11"/>
      </w:pPr>
      <w:r>
        <w:t>Man kan sige, at det er mulige metoder i en sagsbehandling.</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ID</w:t>
            </w:r>
          </w:p>
        </w:tc>
        <w:tc>
          <w:tcPr>
            <w:tcW w:w="1797" w:type="dxa"/>
          </w:tcPr>
          <w:p w:rsidR="00A5505D" w:rsidRDefault="00A5505D" w:rsidP="00A5505D">
            <w:pPr>
              <w:pStyle w:val="Normal11"/>
            </w:pPr>
            <w:r>
              <w:t>ID</w:t>
            </w:r>
            <w:r w:rsidR="00F061A6">
              <w:fldChar w:fldCharType="begin"/>
            </w:r>
            <w:r>
              <w:instrText xml:space="preserve"> XE "</w:instrText>
            </w:r>
            <w:r w:rsidRPr="00840290">
              <w:instrText>ID</w:instrText>
            </w:r>
            <w:r>
              <w:instrText xml:space="preserve">" </w:instrText>
            </w:r>
            <w:r w:rsidR="00F061A6">
              <w:fldChar w:fldCharType="end"/>
            </w:r>
          </w:p>
        </w:tc>
        <w:tc>
          <w:tcPr>
            <w:tcW w:w="5573" w:type="dxa"/>
          </w:tcPr>
          <w:p w:rsidR="00A5505D" w:rsidRDefault="00A5505D" w:rsidP="00A5505D">
            <w:pPr>
              <w:pStyle w:val="Normal11"/>
            </w:pPr>
            <w:r>
              <w:t>Identifikationen af handlingen i en indsats, fx en betalingsordning for en kunde.</w:t>
            </w:r>
          </w:p>
        </w:tc>
      </w:tr>
      <w:tr w:rsidR="00A5505D" w:rsidTr="00A5505D">
        <w:tc>
          <w:tcPr>
            <w:tcW w:w="2625" w:type="dxa"/>
          </w:tcPr>
          <w:p w:rsidR="00A5505D" w:rsidRDefault="00A5505D" w:rsidP="00A5505D">
            <w:pPr>
              <w:pStyle w:val="Normal11"/>
            </w:pPr>
            <w:r>
              <w:t>Startdato</w:t>
            </w:r>
          </w:p>
        </w:tc>
        <w:tc>
          <w:tcPr>
            <w:tcW w:w="1797" w:type="dxa"/>
          </w:tcPr>
          <w:p w:rsidR="00A5505D" w:rsidRDefault="00A5505D" w:rsidP="00A5505D">
            <w:pPr>
              <w:pStyle w:val="Normal11"/>
            </w:pPr>
            <w:r>
              <w:t>Startdato</w:t>
            </w:r>
            <w:r w:rsidR="00F061A6">
              <w:fldChar w:fldCharType="begin"/>
            </w:r>
            <w:r>
              <w:instrText xml:space="preserve"> XE "</w:instrText>
            </w:r>
            <w:r w:rsidRPr="00143B20">
              <w:instrText>Startdato</w:instrText>
            </w:r>
            <w:r>
              <w:instrText xml:space="preserve">" </w:instrText>
            </w:r>
            <w:r w:rsidR="00F061A6">
              <w:fldChar w:fldCharType="end"/>
            </w:r>
          </w:p>
        </w:tc>
        <w:tc>
          <w:tcPr>
            <w:tcW w:w="5573" w:type="dxa"/>
          </w:tcPr>
          <w:p w:rsidR="00A5505D" w:rsidRDefault="00A5505D" w:rsidP="00A5505D">
            <w:pPr>
              <w:pStyle w:val="Normal11"/>
            </w:pPr>
            <w:r>
              <w:t>Angivelse af, hvornår den pågældende indsats (handling) er igangsat/har virkning fra altså startdatoen for påbegyndelse af en given indsats.</w:t>
            </w:r>
          </w:p>
        </w:tc>
      </w:tr>
      <w:tr w:rsidR="00A5505D" w:rsidTr="00A5505D">
        <w:tc>
          <w:tcPr>
            <w:tcW w:w="2625" w:type="dxa"/>
          </w:tcPr>
          <w:p w:rsidR="00A5505D" w:rsidRDefault="00A5505D" w:rsidP="00A5505D">
            <w:pPr>
              <w:pStyle w:val="Normal11"/>
            </w:pPr>
            <w:r>
              <w:t>Slutdato</w:t>
            </w:r>
          </w:p>
        </w:tc>
        <w:tc>
          <w:tcPr>
            <w:tcW w:w="1797" w:type="dxa"/>
          </w:tcPr>
          <w:p w:rsidR="00A5505D" w:rsidRDefault="00A5505D" w:rsidP="00A5505D">
            <w:pPr>
              <w:pStyle w:val="Normal11"/>
            </w:pPr>
            <w:r>
              <w:t>Slutdato</w:t>
            </w:r>
            <w:r w:rsidR="00F061A6">
              <w:fldChar w:fldCharType="begin"/>
            </w:r>
            <w:r>
              <w:instrText xml:space="preserve"> XE "</w:instrText>
            </w:r>
            <w:r w:rsidRPr="00257E89">
              <w:instrText>Slutdato</w:instrText>
            </w:r>
            <w:r>
              <w:instrText xml:space="preserve">" </w:instrText>
            </w:r>
            <w:r w:rsidR="00F061A6">
              <w:fldChar w:fldCharType="end"/>
            </w:r>
          </w:p>
        </w:tc>
        <w:tc>
          <w:tcPr>
            <w:tcW w:w="5573" w:type="dxa"/>
          </w:tcPr>
          <w:p w:rsidR="00A5505D" w:rsidRDefault="00A5505D" w:rsidP="00A5505D">
            <w:pPr>
              <w:pStyle w:val="Normal11"/>
            </w:pPr>
            <w:r>
              <w:t>Angivelse af, hvornår den pågældende indsats (handling) er/skal afslutte - altså slutdatoen for en given indsats.</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kan godkendes</w:t>
            </w:r>
          </w:p>
        </w:tc>
        <w:tc>
          <w:tcPr>
            <w:tcW w:w="2398" w:type="dxa"/>
          </w:tcPr>
          <w:p w:rsidR="00A5505D" w:rsidRDefault="00A5505D" w:rsidP="00A5505D">
            <w:pPr>
              <w:pStyle w:val="Normal11"/>
            </w:pPr>
            <w:r>
              <w:t>OpkrævningIndsats(1)</w:t>
            </w:r>
          </w:p>
          <w:p w:rsidR="00A5505D" w:rsidRDefault="00A5505D" w:rsidP="00A5505D">
            <w:pPr>
              <w:pStyle w:val="Normal11"/>
            </w:pPr>
            <w:r>
              <w:t>Godkendelse(0..1)</w:t>
            </w:r>
          </w:p>
        </w:tc>
        <w:tc>
          <w:tcPr>
            <w:tcW w:w="5879" w:type="dxa"/>
          </w:tcPr>
          <w:p w:rsidR="00A5505D" w:rsidRDefault="00A5505D" w:rsidP="00A5505D">
            <w:pPr>
              <w:pStyle w:val="Normal11"/>
            </w:pPr>
            <w:r>
              <w:t>En indsats kan være godkendt.</w:t>
            </w: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OpkrævningIndsatsType(1)</w:t>
            </w:r>
          </w:p>
          <w:p w:rsidR="00A5505D" w:rsidRDefault="00A5505D" w:rsidP="00A5505D">
            <w:pPr>
              <w:pStyle w:val="Normal11"/>
            </w:pPr>
            <w:r>
              <w:t>OpkrævningIndsats(0..*)</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gjort til genstand for</w:t>
            </w:r>
          </w:p>
        </w:tc>
        <w:tc>
          <w:tcPr>
            <w:tcW w:w="2398" w:type="dxa"/>
          </w:tcPr>
          <w:p w:rsidR="00A5505D" w:rsidRDefault="00A5505D" w:rsidP="00A5505D">
            <w:pPr>
              <w:pStyle w:val="Normal11"/>
            </w:pPr>
            <w:r>
              <w:t>OpkrævningFordring(1..*)</w:t>
            </w:r>
          </w:p>
          <w:p w:rsidR="00A5505D" w:rsidRDefault="00A5505D" w:rsidP="00A5505D">
            <w:pPr>
              <w:pStyle w:val="Normal11"/>
            </w:pPr>
            <w:r>
              <w:t>OpkrævningIndsats(0..*)</w:t>
            </w:r>
          </w:p>
        </w:tc>
        <w:tc>
          <w:tcPr>
            <w:tcW w:w="5879" w:type="dxa"/>
          </w:tcPr>
          <w:p w:rsidR="00A5505D" w:rsidRDefault="00A5505D" w:rsidP="00A5505D">
            <w:pPr>
              <w:pStyle w:val="Normal11"/>
            </w:pPr>
            <w:r>
              <w:t>En fordring eller en samling af fordringer kan gøres til genstand for bestemte indsatser. Hvilke fordringer der kan tilknyttes hvilke indsatser, vil være bestemet af fordringstypen.</w:t>
            </w:r>
          </w:p>
          <w:p w:rsidR="00A5505D" w:rsidRDefault="00A5505D" w:rsidP="00A5505D">
            <w:pPr>
              <w:pStyle w:val="Normal11"/>
            </w:pPr>
            <w:r>
              <w:t>En indsats, fx en specifik betalingsordning, kan gælde for mere end en kunde. Det anvendes især i forbindelse med ægtefolk, som kan underlægges samme betalingsordning.</w:t>
            </w:r>
          </w:p>
        </w:tc>
      </w:tr>
      <w:tr w:rsidR="00A5505D" w:rsidTr="00A5505D">
        <w:tc>
          <w:tcPr>
            <w:tcW w:w="1667" w:type="dxa"/>
          </w:tcPr>
          <w:p w:rsidR="00A5505D" w:rsidRDefault="00A5505D" w:rsidP="00A5505D">
            <w:pPr>
              <w:pStyle w:val="Normal11"/>
            </w:pPr>
            <w:r>
              <w:t>gjort til genstand for</w:t>
            </w:r>
          </w:p>
        </w:tc>
        <w:tc>
          <w:tcPr>
            <w:tcW w:w="2398" w:type="dxa"/>
          </w:tcPr>
          <w:p w:rsidR="00A5505D" w:rsidRDefault="00A5505D" w:rsidP="00A5505D">
            <w:pPr>
              <w:pStyle w:val="Normal11"/>
            </w:pPr>
            <w:r>
              <w:t>OpkrævningKonto(1..*)</w:t>
            </w:r>
          </w:p>
          <w:p w:rsidR="00A5505D" w:rsidRDefault="00A5505D" w:rsidP="00A5505D">
            <w:pPr>
              <w:pStyle w:val="Normal11"/>
            </w:pPr>
            <w:r>
              <w:t>OpkrævningIndsats(0..*)</w:t>
            </w:r>
          </w:p>
        </w:tc>
        <w:tc>
          <w:tcPr>
            <w:tcW w:w="5879" w:type="dxa"/>
          </w:tcPr>
          <w:p w:rsidR="00A5505D" w:rsidRDefault="00A5505D" w:rsidP="00A5505D">
            <w:pPr>
              <w:pStyle w:val="Normal11"/>
            </w:pPr>
          </w:p>
        </w:tc>
      </w:tr>
    </w:tbl>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kan være</w:t>
            </w:r>
          </w:p>
        </w:tc>
        <w:tc>
          <w:tcPr>
            <w:tcW w:w="2398" w:type="dxa"/>
          </w:tcPr>
          <w:p w:rsidR="00A5505D" w:rsidRDefault="00A5505D" w:rsidP="00A5505D">
            <w:pPr>
              <w:pStyle w:val="Normal11"/>
            </w:pPr>
            <w:r>
              <w:t>Afskrivning arver fra/er en specialisering af OpkrævningIndsats</w:t>
            </w:r>
          </w:p>
        </w:tc>
        <w:tc>
          <w:tcPr>
            <w:tcW w:w="5879" w:type="dxa"/>
          </w:tcPr>
          <w:p w:rsidR="00A5505D" w:rsidRDefault="00A5505D" w:rsidP="00A5505D">
            <w:pPr>
              <w:pStyle w:val="Normal11"/>
            </w:pPr>
            <w:r>
              <w:t>En indsats kan være at indstille en fordring til hel eller delvis afskrivning.</w:t>
            </w:r>
          </w:p>
        </w:tc>
      </w:tr>
      <w:tr w:rsidR="00A5505D" w:rsidTr="00A5505D">
        <w:tc>
          <w:tcPr>
            <w:tcW w:w="1667" w:type="dxa"/>
          </w:tcPr>
          <w:p w:rsidR="00A5505D" w:rsidRDefault="00A5505D" w:rsidP="00A5505D">
            <w:pPr>
              <w:pStyle w:val="Normal11"/>
            </w:pPr>
            <w:r>
              <w:t>kan være</w:t>
            </w:r>
          </w:p>
        </w:tc>
        <w:tc>
          <w:tcPr>
            <w:tcW w:w="2398" w:type="dxa"/>
          </w:tcPr>
          <w:p w:rsidR="00A5505D" w:rsidRDefault="00A5505D" w:rsidP="00A5505D">
            <w:pPr>
              <w:pStyle w:val="Normal11"/>
            </w:pPr>
            <w:r>
              <w:t>BetalingOrdning arver fra/er en specialisering af OpkrævningIndsats</w:t>
            </w:r>
          </w:p>
        </w:tc>
        <w:tc>
          <w:tcPr>
            <w:tcW w:w="5879" w:type="dxa"/>
          </w:tcPr>
          <w:p w:rsidR="00A5505D" w:rsidRDefault="00A5505D" w:rsidP="00A5505D">
            <w:pPr>
              <w:pStyle w:val="Normal11"/>
            </w:pPr>
            <w:r>
              <w:t>En indsats kan være at indgå en Betalingsordning med Kunden.</w:t>
            </w:r>
          </w:p>
        </w:tc>
      </w:tr>
      <w:tr w:rsidR="00A5505D" w:rsidTr="00A5505D">
        <w:tc>
          <w:tcPr>
            <w:tcW w:w="1667" w:type="dxa"/>
          </w:tcPr>
          <w:p w:rsidR="00A5505D" w:rsidRDefault="00A5505D" w:rsidP="00A5505D">
            <w:pPr>
              <w:pStyle w:val="Normal11"/>
            </w:pPr>
            <w:r>
              <w:t>kan være</w:t>
            </w:r>
          </w:p>
        </w:tc>
        <w:tc>
          <w:tcPr>
            <w:tcW w:w="2398" w:type="dxa"/>
          </w:tcPr>
          <w:p w:rsidR="00A5505D" w:rsidRDefault="00A5505D" w:rsidP="00A5505D">
            <w:pPr>
              <w:pStyle w:val="Normal11"/>
            </w:pPr>
            <w:r>
              <w:t>BetalingRykker arver fra/er en specialisering af OpkrævningIndsats</w:t>
            </w:r>
          </w:p>
        </w:tc>
        <w:tc>
          <w:tcPr>
            <w:tcW w:w="5879" w:type="dxa"/>
          </w:tcPr>
          <w:p w:rsidR="00A5505D" w:rsidRDefault="00A5505D" w:rsidP="00A5505D">
            <w:pPr>
              <w:pStyle w:val="Normal11"/>
            </w:pPr>
            <w:r>
              <w:t>Betalingsrykker er en af de indsatser, som man kan gøre til en fordring, en samling af fordringer eller kontoen til genstand for.</w:t>
            </w:r>
          </w:p>
        </w:tc>
      </w:tr>
      <w:tr w:rsidR="00A5505D" w:rsidTr="00A5505D">
        <w:tc>
          <w:tcPr>
            <w:tcW w:w="1667" w:type="dxa"/>
          </w:tcPr>
          <w:p w:rsidR="00A5505D" w:rsidRDefault="00A5505D" w:rsidP="00A5505D">
            <w:pPr>
              <w:pStyle w:val="Normal11"/>
            </w:pPr>
            <w:r>
              <w:t>kan være</w:t>
            </w:r>
          </w:p>
        </w:tc>
        <w:tc>
          <w:tcPr>
            <w:tcW w:w="2398" w:type="dxa"/>
          </w:tcPr>
          <w:p w:rsidR="00A5505D" w:rsidRDefault="00A5505D" w:rsidP="00A5505D">
            <w:pPr>
              <w:pStyle w:val="Normal11"/>
            </w:pPr>
            <w:r>
              <w:t>BetalingOpkrævning arver fra/er en specialisering af OpkrævningIndsats</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kan være</w:t>
            </w:r>
          </w:p>
        </w:tc>
        <w:tc>
          <w:tcPr>
            <w:tcW w:w="2398" w:type="dxa"/>
          </w:tcPr>
          <w:p w:rsidR="00A5505D" w:rsidRDefault="00A5505D" w:rsidP="00A5505D">
            <w:pPr>
              <w:pStyle w:val="Normal11"/>
            </w:pPr>
            <w:r>
              <w:t>AdministrativtTiltag arver fra/er en specialisering af OpkrævningIndsats</w:t>
            </w:r>
          </w:p>
        </w:tc>
        <w:tc>
          <w:tcPr>
            <w:tcW w:w="5879" w:type="dxa"/>
          </w:tcPr>
          <w:p w:rsidR="00A5505D" w:rsidRDefault="00A5505D" w:rsidP="00A5505D">
            <w:pPr>
              <w:pStyle w:val="Normal11"/>
            </w:pPr>
            <w:r>
              <w:t>Indsatsen kan være et administrativt tiltag, som fx rentestop.</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824" w:name="_Toc266364066"/>
      <w:bookmarkStart w:id="1825" w:name="_Toc265233868"/>
      <w:r>
        <w:t>OpkrævningIndsatsType</w:t>
      </w:r>
      <w:bookmarkEnd w:id="1824"/>
      <w:bookmarkEnd w:id="1825"/>
    </w:p>
    <w:p w:rsidR="00A5505D" w:rsidRDefault="00A5505D" w:rsidP="00A5505D">
      <w:pPr>
        <w:pStyle w:val="Normal11"/>
      </w:pPr>
      <w:r>
        <w:t xml:space="preserve">Typen af en indsats (handling), som SKAT kan anvende ifm en opkrævning af fordring(er) eller kontoens saldo. </w:t>
      </w:r>
    </w:p>
    <w:p w:rsidR="00A5505D" w:rsidRDefault="00A5505D" w:rsidP="00A5505D">
      <w:pPr>
        <w:pStyle w:val="Normal11"/>
      </w:pPr>
    </w:p>
    <w:p w:rsidR="00A5505D" w:rsidRDefault="00A5505D" w:rsidP="00A5505D">
      <w:pPr>
        <w:pStyle w:val="Normal11"/>
      </w:pPr>
      <w:r>
        <w:t>Det er typer af indsatser, som SKAT kan anvende til at opkræve fordringer.</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Navn</w:t>
            </w:r>
          </w:p>
        </w:tc>
        <w:tc>
          <w:tcPr>
            <w:tcW w:w="1797" w:type="dxa"/>
          </w:tcPr>
          <w:p w:rsidR="00A5505D" w:rsidRDefault="00A5505D" w:rsidP="00A5505D">
            <w:pPr>
              <w:pStyle w:val="Normal11"/>
            </w:pPr>
            <w:r>
              <w:t>IndsatsType</w:t>
            </w:r>
            <w:r w:rsidR="00F061A6">
              <w:fldChar w:fldCharType="begin"/>
            </w:r>
            <w:r>
              <w:instrText xml:space="preserve"> XE "</w:instrText>
            </w:r>
            <w:r w:rsidRPr="00171EB0">
              <w:instrText>IndsatsType</w:instrText>
            </w:r>
            <w:r>
              <w:instrText xml:space="preserve">" </w:instrText>
            </w:r>
            <w:r w:rsidR="00F061A6">
              <w:fldChar w:fldCharType="end"/>
            </w:r>
          </w:p>
        </w:tc>
        <w:tc>
          <w:tcPr>
            <w:tcW w:w="5573" w:type="dxa"/>
          </w:tcPr>
          <w:p w:rsidR="00A5505D" w:rsidRDefault="00A5505D" w:rsidP="00A5505D">
            <w:pPr>
              <w:pStyle w:val="Normal11"/>
            </w:pPr>
            <w:r>
              <w:t>Navnet på typen af indsats (handling) fx en betalingsordning eller et administrativt tiltag (eksempelvis rentestop på konto)</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 AdministrativtTiltag</w:t>
            </w:r>
          </w:p>
          <w:p w:rsidR="00A5505D" w:rsidRDefault="00A5505D" w:rsidP="00A5505D">
            <w:pPr>
              <w:pStyle w:val="Normal11"/>
            </w:pPr>
            <w:r>
              <w:tab/>
              <w:t>- Bogføringsstop</w:t>
            </w:r>
          </w:p>
          <w:p w:rsidR="00A5505D" w:rsidRDefault="00A5505D" w:rsidP="00A5505D">
            <w:pPr>
              <w:pStyle w:val="Normal11"/>
            </w:pPr>
            <w:r>
              <w:tab/>
              <w:t>- Rentestop</w:t>
            </w:r>
          </w:p>
          <w:p w:rsidR="00A5505D" w:rsidRDefault="00A5505D" w:rsidP="00A5505D">
            <w:pPr>
              <w:pStyle w:val="Normal11"/>
            </w:pPr>
            <w:r>
              <w:tab/>
              <w:t>- Rykkerstop</w:t>
            </w:r>
          </w:p>
          <w:p w:rsidR="00A5505D" w:rsidRDefault="00A5505D" w:rsidP="00A5505D">
            <w:pPr>
              <w:pStyle w:val="Normal11"/>
            </w:pPr>
            <w:r>
              <w:tab/>
              <w:t>- Udbetalingsstop</w:t>
            </w:r>
          </w:p>
          <w:p w:rsidR="00A5505D" w:rsidRDefault="00A5505D" w:rsidP="00A5505D">
            <w:pPr>
              <w:pStyle w:val="Normal11"/>
            </w:pPr>
            <w:r>
              <w:tab/>
              <w:t>- Udligningsstop</w:t>
            </w:r>
          </w:p>
          <w:p w:rsidR="00A5505D" w:rsidRDefault="00A5505D" w:rsidP="00A5505D">
            <w:pPr>
              <w:pStyle w:val="Normal11"/>
            </w:pPr>
            <w:r>
              <w:t>- Afskrivning</w:t>
            </w:r>
          </w:p>
          <w:p w:rsidR="00A5505D" w:rsidRDefault="00A5505D" w:rsidP="00A5505D">
            <w:pPr>
              <w:pStyle w:val="Normal11"/>
            </w:pPr>
            <w:r>
              <w:t>- Betalingsopkrævning</w:t>
            </w:r>
          </w:p>
          <w:p w:rsidR="00A5505D" w:rsidRDefault="00A5505D" w:rsidP="00A5505D">
            <w:pPr>
              <w:pStyle w:val="Normal11"/>
            </w:pPr>
            <w:r>
              <w:t>- Betalingsordning</w:t>
            </w:r>
          </w:p>
          <w:p w:rsidR="00A5505D" w:rsidRPr="00A5505D" w:rsidRDefault="00A5505D" w:rsidP="00A5505D">
            <w:pPr>
              <w:pStyle w:val="Normal11"/>
            </w:pPr>
            <w:r>
              <w:t>- Betalingsrykker</w:t>
            </w:r>
          </w:p>
        </w:tc>
      </w:tr>
      <w:tr w:rsidR="00A5505D" w:rsidTr="00A5505D">
        <w:tc>
          <w:tcPr>
            <w:tcW w:w="2625" w:type="dxa"/>
          </w:tcPr>
          <w:p w:rsidR="00A5505D" w:rsidRDefault="00A5505D" w:rsidP="00A5505D">
            <w:pPr>
              <w:pStyle w:val="Normal11"/>
            </w:pPr>
            <w:r>
              <w:t>FordringType</w:t>
            </w:r>
          </w:p>
        </w:tc>
        <w:tc>
          <w:tcPr>
            <w:tcW w:w="1797" w:type="dxa"/>
          </w:tcPr>
          <w:p w:rsidR="00A5505D" w:rsidRDefault="00A5505D" w:rsidP="00A5505D">
            <w:pPr>
              <w:pStyle w:val="Normal11"/>
            </w:pPr>
            <w:r>
              <w:t>RegelSæt</w:t>
            </w:r>
            <w:r w:rsidR="00F061A6">
              <w:fldChar w:fldCharType="begin"/>
            </w:r>
            <w:r>
              <w:instrText xml:space="preserve"> XE "</w:instrText>
            </w:r>
            <w:r w:rsidRPr="007A5DE4">
              <w:instrText>RegelSæt</w:instrText>
            </w:r>
            <w:r>
              <w:instrText xml:space="preserve">" </w:instrText>
            </w:r>
            <w:r w:rsidR="00F061A6">
              <w:fldChar w:fldCharType="end"/>
            </w:r>
          </w:p>
        </w:tc>
        <w:tc>
          <w:tcPr>
            <w:tcW w:w="5573" w:type="dxa"/>
          </w:tcPr>
          <w:p w:rsidR="00A5505D" w:rsidRDefault="00A5505D" w:rsidP="00A5505D">
            <w:pPr>
              <w:pStyle w:val="Normal11"/>
            </w:pPr>
            <w:r>
              <w:t>Regelsæt for hvornår en fordringstype må komme under en bestemt indsatstype. Der er et regelsæt for hver tilstand en fordring kan være i under opkrævning.</w:t>
            </w:r>
          </w:p>
        </w:tc>
      </w:tr>
      <w:tr w:rsidR="00A5505D" w:rsidTr="00A5505D">
        <w:tc>
          <w:tcPr>
            <w:tcW w:w="2625" w:type="dxa"/>
          </w:tcPr>
          <w:p w:rsidR="00A5505D" w:rsidRDefault="00A5505D" w:rsidP="00A5505D">
            <w:pPr>
              <w:pStyle w:val="Normal11"/>
            </w:pPr>
            <w:r>
              <w:t>GebyrRegel</w:t>
            </w:r>
          </w:p>
        </w:tc>
        <w:tc>
          <w:tcPr>
            <w:tcW w:w="1797" w:type="dxa"/>
          </w:tcPr>
          <w:p w:rsidR="00A5505D" w:rsidRDefault="00A5505D" w:rsidP="00A5505D">
            <w:pPr>
              <w:pStyle w:val="Normal11"/>
            </w:pPr>
            <w:r>
              <w:t>Type</w:t>
            </w:r>
            <w:r w:rsidR="00F061A6">
              <w:fldChar w:fldCharType="begin"/>
            </w:r>
            <w:r>
              <w:instrText xml:space="preserve"> XE "</w:instrText>
            </w:r>
            <w:r w:rsidRPr="009142D0">
              <w:instrText>Type</w:instrText>
            </w:r>
            <w:r>
              <w:instrText xml:space="preserve">" </w:instrText>
            </w:r>
            <w:r w:rsidR="00F061A6">
              <w:fldChar w:fldCharType="end"/>
            </w:r>
          </w:p>
        </w:tc>
        <w:tc>
          <w:tcPr>
            <w:tcW w:w="5573" w:type="dxa"/>
          </w:tcPr>
          <w:p w:rsidR="00A5505D" w:rsidRDefault="00A5505D" w:rsidP="00A5505D">
            <w:pPr>
              <w:pStyle w:val="Normal11"/>
            </w:pPr>
            <w:r>
              <w:t>Dette er regelsættet for de gebyrer (fx et rykkergebyr), en indsats kan medføre. Regelsættet består af, hvilke gebyrer der kan anvendes og med hvilke indsatser samt beløbet for gebyrer.</w:t>
            </w:r>
          </w:p>
        </w:tc>
      </w:tr>
      <w:tr w:rsidR="00A5505D" w:rsidTr="00A5505D">
        <w:tc>
          <w:tcPr>
            <w:tcW w:w="2625" w:type="dxa"/>
          </w:tcPr>
          <w:p w:rsidR="00A5505D" w:rsidRDefault="00A5505D" w:rsidP="00A5505D">
            <w:pPr>
              <w:pStyle w:val="Normal11"/>
            </w:pPr>
            <w:r>
              <w:t>MinimumBeløb</w:t>
            </w:r>
          </w:p>
        </w:tc>
        <w:tc>
          <w:tcPr>
            <w:tcW w:w="1797" w:type="dxa"/>
          </w:tcPr>
          <w:p w:rsidR="00A5505D" w:rsidRDefault="00A5505D" w:rsidP="00A5505D">
            <w:pPr>
              <w:pStyle w:val="Normal11"/>
            </w:pPr>
            <w:r>
              <w:t>Type</w:t>
            </w:r>
            <w:r w:rsidR="00F061A6">
              <w:fldChar w:fldCharType="begin"/>
            </w:r>
            <w:r>
              <w:instrText xml:space="preserve"> XE "</w:instrText>
            </w:r>
            <w:r w:rsidRPr="00010FCE">
              <w:instrText>Type</w:instrText>
            </w:r>
            <w:r>
              <w:instrText xml:space="preserve">" </w:instrText>
            </w:r>
            <w:r w:rsidR="00F061A6">
              <w:fldChar w:fldCharType="end"/>
            </w:r>
          </w:p>
        </w:tc>
        <w:tc>
          <w:tcPr>
            <w:tcW w:w="5573" w:type="dxa"/>
          </w:tcPr>
          <w:p w:rsidR="00A5505D" w:rsidRDefault="00A5505D" w:rsidP="00A5505D">
            <w:pPr>
              <w:pStyle w:val="Normal11"/>
            </w:pPr>
            <w:r>
              <w:t>Regelsættet for det minimumsbeløb der skal kunne opsættes for en indsats.</w:t>
            </w:r>
          </w:p>
          <w:p w:rsidR="00A5505D" w:rsidRDefault="00A5505D" w:rsidP="00A5505D">
            <w:pPr>
              <w:pStyle w:val="Normal11"/>
            </w:pPr>
            <w:r>
              <w:t>Beløbet angiver, hvor stort et beløb fordringen skal være på før man må igangsætte en given indsats.</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OpkrævningIndsatsType(1)</w:t>
            </w:r>
          </w:p>
          <w:p w:rsidR="00A5505D" w:rsidRDefault="00A5505D" w:rsidP="00A5505D">
            <w:pPr>
              <w:pStyle w:val="Normal11"/>
            </w:pPr>
            <w:r>
              <w:t>OpkrævningIndsats(0..*)</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kan have</w:t>
            </w:r>
          </w:p>
        </w:tc>
        <w:tc>
          <w:tcPr>
            <w:tcW w:w="2398" w:type="dxa"/>
          </w:tcPr>
          <w:p w:rsidR="00A5505D" w:rsidRDefault="00A5505D" w:rsidP="00A5505D">
            <w:pPr>
              <w:pStyle w:val="Normal11"/>
            </w:pPr>
            <w:r>
              <w:t>OpkrævningIndsatsType(0..*)</w:t>
            </w:r>
          </w:p>
          <w:p w:rsidR="00A5505D" w:rsidRDefault="00A5505D" w:rsidP="00A5505D">
            <w:pPr>
              <w:pStyle w:val="Normal11"/>
            </w:pPr>
            <w:r>
              <w:t>ForældelseFristType(0..1)</w:t>
            </w:r>
          </w:p>
        </w:tc>
        <w:tc>
          <w:tcPr>
            <w:tcW w:w="5879" w:type="dxa"/>
          </w:tcPr>
          <w:p w:rsidR="00A5505D" w:rsidRDefault="00A5505D" w:rsidP="00A5505D">
            <w:pPr>
              <w:pStyle w:val="Normal11"/>
            </w:pPr>
            <w:r>
              <w:t>ForældelsesFristType definerer en forældelsesregel på indsatstypen.</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826" w:name="_Toc266364067"/>
      <w:bookmarkStart w:id="1827" w:name="_Toc265233869"/>
      <w:r>
        <w:t>OpkrævningKonto</w:t>
      </w:r>
      <w:bookmarkEnd w:id="1826"/>
      <w:bookmarkEnd w:id="1827"/>
    </w:p>
    <w:p w:rsidR="00A5505D" w:rsidRDefault="00A5505D" w:rsidP="00A5505D">
      <w:pPr>
        <w:pStyle w:val="Normal11"/>
      </w:pPr>
      <w:r>
        <w:t xml:space="preserve">Opkrævningskonto håndterer alle debiteringer, krediteringer samt diverse regler for renter, gebyrer, fordringstyper og inddrivelse mv. </w:t>
      </w:r>
    </w:p>
    <w:p w:rsidR="00A5505D" w:rsidRDefault="00A5505D" w:rsidP="00A5505D">
      <w:pPr>
        <w:pStyle w:val="Normal11"/>
      </w:pPr>
    </w:p>
    <w:p w:rsidR="00A5505D" w:rsidRDefault="00A5505D" w:rsidP="00A5505D">
      <w:pPr>
        <w:pStyle w:val="Normal11"/>
      </w:pPr>
      <w:r>
        <w:t>En Kunde (virksomhed eller borger) har én Opkrævningskonto.</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StartDato</w:t>
            </w:r>
          </w:p>
        </w:tc>
        <w:tc>
          <w:tcPr>
            <w:tcW w:w="1797" w:type="dxa"/>
          </w:tcPr>
          <w:p w:rsidR="00A5505D" w:rsidRDefault="00A5505D" w:rsidP="00A5505D">
            <w:pPr>
              <w:pStyle w:val="Normal11"/>
            </w:pPr>
            <w:r>
              <w:t>Dato</w:t>
            </w:r>
            <w:r w:rsidR="00F061A6">
              <w:fldChar w:fldCharType="begin"/>
            </w:r>
            <w:r>
              <w:instrText xml:space="preserve"> XE "</w:instrText>
            </w:r>
            <w:r w:rsidRPr="004B336B">
              <w:instrText>Dato</w:instrText>
            </w:r>
            <w:r>
              <w:instrText xml:space="preserve">" </w:instrText>
            </w:r>
            <w:r w:rsidR="00F061A6">
              <w:fldChar w:fldCharType="end"/>
            </w:r>
          </w:p>
        </w:tc>
        <w:tc>
          <w:tcPr>
            <w:tcW w:w="5573" w:type="dxa"/>
          </w:tcPr>
          <w:p w:rsidR="00A5505D" w:rsidRDefault="00A5505D" w:rsidP="00A5505D">
            <w:pPr>
              <w:pStyle w:val="Normal11"/>
            </w:pPr>
            <w:r>
              <w:t>Dato for hvornår en opkrævningskonto er oprettet i DMO.</w:t>
            </w:r>
          </w:p>
          <w:p w:rsidR="00A5505D" w:rsidRDefault="00A5505D" w:rsidP="00A5505D">
            <w:pPr>
              <w:pStyle w:val="Normal11"/>
            </w:pPr>
          </w:p>
          <w:p w:rsidR="00A5505D" w:rsidRDefault="00A5505D" w:rsidP="00A5505D">
            <w:pPr>
              <w:pStyle w:val="Normal11"/>
            </w:pPr>
            <w:r>
              <w:t>For personer:</w:t>
            </w:r>
          </w:p>
          <w:p w:rsidR="00A5505D" w:rsidRDefault="00A5505D" w:rsidP="00A5505D">
            <w:pPr>
              <w:pStyle w:val="Normal11"/>
            </w:pPr>
            <w:r>
              <w:t>OpkrævningKontoStartDato er den dato, når en Person fylder 15 år eller i øvrigt bliver skattepligtig.</w:t>
            </w:r>
          </w:p>
          <w:p w:rsidR="00A5505D" w:rsidRDefault="00A5505D" w:rsidP="00A5505D">
            <w:pPr>
              <w:pStyle w:val="Normal11"/>
            </w:pPr>
          </w:p>
          <w:p w:rsidR="00A5505D" w:rsidRDefault="00A5505D" w:rsidP="00A5505D">
            <w:pPr>
              <w:pStyle w:val="Normal11"/>
            </w:pPr>
            <w:r>
              <w:t>For virksomheder:</w:t>
            </w:r>
          </w:p>
          <w:p w:rsidR="00A5505D" w:rsidRDefault="00A5505D" w:rsidP="00A5505D">
            <w:pPr>
              <w:pStyle w:val="Normal11"/>
            </w:pPr>
            <w:r>
              <w:t>OpkrævningKontoStartDato er den dato, når en virksomheds er registreringsforhold er oprettet.</w:t>
            </w:r>
          </w:p>
        </w:tc>
      </w:tr>
      <w:tr w:rsidR="00A5505D" w:rsidTr="00A5505D">
        <w:tc>
          <w:tcPr>
            <w:tcW w:w="2625" w:type="dxa"/>
          </w:tcPr>
          <w:p w:rsidR="00A5505D" w:rsidRDefault="00A5505D" w:rsidP="00A5505D">
            <w:pPr>
              <w:pStyle w:val="Normal11"/>
            </w:pPr>
            <w:r>
              <w:t>SlutDato</w:t>
            </w:r>
          </w:p>
        </w:tc>
        <w:tc>
          <w:tcPr>
            <w:tcW w:w="1797" w:type="dxa"/>
          </w:tcPr>
          <w:p w:rsidR="00A5505D" w:rsidRDefault="00A5505D" w:rsidP="00A5505D">
            <w:pPr>
              <w:pStyle w:val="Normal11"/>
            </w:pPr>
            <w:r>
              <w:t>Dato</w:t>
            </w:r>
            <w:r w:rsidR="00F061A6">
              <w:fldChar w:fldCharType="begin"/>
            </w:r>
            <w:r>
              <w:instrText xml:space="preserve"> XE "</w:instrText>
            </w:r>
            <w:r w:rsidRPr="0002167E">
              <w:instrText>Dato</w:instrText>
            </w:r>
            <w:r>
              <w:instrText xml:space="preserve">" </w:instrText>
            </w:r>
            <w:r w:rsidR="00F061A6">
              <w:fldChar w:fldCharType="end"/>
            </w:r>
          </w:p>
        </w:tc>
        <w:tc>
          <w:tcPr>
            <w:tcW w:w="5573" w:type="dxa"/>
          </w:tcPr>
          <w:p w:rsidR="00A5505D" w:rsidRDefault="00A5505D" w:rsidP="00A5505D">
            <w:pPr>
              <w:pStyle w:val="Normal11"/>
            </w:pPr>
            <w:r>
              <w:t xml:space="preserve">Dato for hvornår enten: </w:t>
            </w:r>
          </w:p>
          <w:p w:rsidR="00A5505D" w:rsidRDefault="00A5505D" w:rsidP="00A5505D">
            <w:pPr>
              <w:pStyle w:val="Normal11"/>
            </w:pPr>
          </w:p>
          <w:p w:rsidR="00A5505D" w:rsidRDefault="00A5505D" w:rsidP="00A5505D">
            <w:pPr>
              <w:pStyle w:val="Normal11"/>
            </w:pPr>
            <w:r>
              <w:t>- en person er død</w:t>
            </w:r>
          </w:p>
          <w:p w:rsidR="00A5505D" w:rsidRDefault="00A5505D" w:rsidP="00A5505D">
            <w:pPr>
              <w:pStyle w:val="Normal11"/>
            </w:pPr>
            <w:r>
              <w:t>- en virksomheds registreringsforhold er afsluttet og afmeldt</w:t>
            </w:r>
          </w:p>
        </w:tc>
      </w:tr>
      <w:tr w:rsidR="00A5505D" w:rsidTr="00A5505D">
        <w:tc>
          <w:tcPr>
            <w:tcW w:w="2625" w:type="dxa"/>
          </w:tcPr>
          <w:p w:rsidR="00A5505D" w:rsidRDefault="00A5505D" w:rsidP="00A5505D">
            <w:pPr>
              <w:pStyle w:val="Normal11"/>
            </w:pPr>
            <w:r>
              <w:t>SidsteBevægelseDatoTid</w:t>
            </w:r>
          </w:p>
        </w:tc>
        <w:tc>
          <w:tcPr>
            <w:tcW w:w="1797" w:type="dxa"/>
          </w:tcPr>
          <w:p w:rsidR="00A5505D" w:rsidRDefault="00A5505D" w:rsidP="00A5505D">
            <w:pPr>
              <w:pStyle w:val="Normal11"/>
            </w:pPr>
            <w:r>
              <w:t>DatoTid</w:t>
            </w:r>
            <w:r w:rsidR="00F061A6">
              <w:fldChar w:fldCharType="begin"/>
            </w:r>
            <w:r>
              <w:instrText xml:space="preserve"> XE "</w:instrText>
            </w:r>
            <w:r w:rsidRPr="002E5477">
              <w:instrText>DatoTid</w:instrText>
            </w:r>
            <w:r>
              <w:instrText xml:space="preserve">" </w:instrText>
            </w:r>
            <w:r w:rsidR="00F061A6">
              <w:fldChar w:fldCharType="end"/>
            </w:r>
          </w:p>
        </w:tc>
        <w:tc>
          <w:tcPr>
            <w:tcW w:w="5573" w:type="dxa"/>
          </w:tcPr>
          <w:p w:rsidR="00A5505D" w:rsidRDefault="00A5505D" w:rsidP="00A5505D">
            <w:pPr>
              <w:pStyle w:val="Normal11"/>
            </w:pPr>
            <w:r>
              <w:t>Dato og tidspunkt for opkrævningskontoens seneste bevægelse.</w:t>
            </w:r>
          </w:p>
        </w:tc>
      </w:tr>
      <w:tr w:rsidR="00A5505D" w:rsidTr="00A5505D">
        <w:tc>
          <w:tcPr>
            <w:tcW w:w="2625" w:type="dxa"/>
          </w:tcPr>
          <w:p w:rsidR="00A5505D" w:rsidRDefault="00A5505D" w:rsidP="00A5505D">
            <w:pPr>
              <w:pStyle w:val="Normal11"/>
            </w:pPr>
            <w:r>
              <w:t>UdbetalingGrænseBeløb</w:t>
            </w:r>
          </w:p>
        </w:tc>
        <w:tc>
          <w:tcPr>
            <w:tcW w:w="1797" w:type="dxa"/>
          </w:tcPr>
          <w:p w:rsidR="00A5505D" w:rsidRDefault="00A5505D" w:rsidP="00A5505D">
            <w:pPr>
              <w:pStyle w:val="Normal11"/>
            </w:pPr>
            <w:r>
              <w:t>Beløb</w:t>
            </w:r>
            <w:r w:rsidR="00F061A6">
              <w:fldChar w:fldCharType="begin"/>
            </w:r>
            <w:r>
              <w:instrText xml:space="preserve"> XE "</w:instrText>
            </w:r>
            <w:r w:rsidRPr="00337A9F">
              <w:instrText>Beløb</w:instrText>
            </w:r>
            <w:r>
              <w:instrText xml:space="preserve">" </w:instrText>
            </w:r>
            <w:r w:rsidR="00F061A6">
              <w:fldChar w:fldCharType="end"/>
            </w:r>
          </w:p>
        </w:tc>
        <w:tc>
          <w:tcPr>
            <w:tcW w:w="5573" w:type="dxa"/>
          </w:tcPr>
          <w:p w:rsidR="00A5505D" w:rsidRDefault="00A5505D" w:rsidP="00A5505D">
            <w:pPr>
              <w:pStyle w:val="Normal11"/>
            </w:pPr>
            <w:r>
              <w:t xml:space="preserve">Grænsen der er opsat på den enkelte kundes konto for, hvornår der skal ske udbetaling. Udbetalingsgrænsen vil fra starten være sat til 100 kr., men kan til enhver tid, og som ofte ønsket, ændres af kunden. </w:t>
            </w:r>
          </w:p>
          <w:p w:rsidR="00A5505D" w:rsidRDefault="00A5505D" w:rsidP="00A5505D">
            <w:pPr>
              <w:pStyle w:val="Normal11"/>
            </w:pPr>
            <w: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A5505D" w:rsidTr="00A5505D">
        <w:tc>
          <w:tcPr>
            <w:tcW w:w="2625" w:type="dxa"/>
          </w:tcPr>
          <w:p w:rsidR="00A5505D" w:rsidRDefault="00A5505D" w:rsidP="00A5505D">
            <w:pPr>
              <w:pStyle w:val="Normal11"/>
            </w:pPr>
            <w:r>
              <w:t>UdbetalingGrænseBeløbDatoTid</w:t>
            </w:r>
          </w:p>
        </w:tc>
        <w:tc>
          <w:tcPr>
            <w:tcW w:w="1797" w:type="dxa"/>
          </w:tcPr>
          <w:p w:rsidR="00A5505D" w:rsidRDefault="00A5505D" w:rsidP="00A5505D">
            <w:pPr>
              <w:pStyle w:val="Normal11"/>
            </w:pPr>
            <w:r>
              <w:t>DatoTid</w:t>
            </w:r>
            <w:r w:rsidR="00F061A6">
              <w:fldChar w:fldCharType="begin"/>
            </w:r>
            <w:r>
              <w:instrText xml:space="preserve"> XE "</w:instrText>
            </w:r>
            <w:r w:rsidRPr="00EA01B1">
              <w:instrText>DatoTid</w:instrText>
            </w:r>
            <w:r>
              <w:instrText xml:space="preserve">" </w:instrText>
            </w:r>
            <w:r w:rsidR="00F061A6">
              <w:fldChar w:fldCharType="end"/>
            </w:r>
          </w:p>
        </w:tc>
        <w:tc>
          <w:tcPr>
            <w:tcW w:w="5573" w:type="dxa"/>
          </w:tcPr>
          <w:p w:rsidR="00A5505D" w:rsidRDefault="00A5505D" w:rsidP="00A5505D">
            <w:pPr>
              <w:pStyle w:val="Normal11"/>
            </w:pPr>
            <w:r>
              <w:t>viser dag og tid for, hvornår kontoens udbetalingsgrænse sidst er opdateret.</w:t>
            </w:r>
          </w:p>
        </w:tc>
      </w:tr>
      <w:tr w:rsidR="00A5505D" w:rsidTr="00A5505D">
        <w:tc>
          <w:tcPr>
            <w:tcW w:w="2625" w:type="dxa"/>
          </w:tcPr>
          <w:p w:rsidR="00A5505D" w:rsidRDefault="00A5505D" w:rsidP="00A5505D">
            <w:pPr>
              <w:pStyle w:val="Normal11"/>
            </w:pPr>
            <w:r>
              <w:t>RykkerNiveau</w:t>
            </w:r>
          </w:p>
        </w:tc>
        <w:tc>
          <w:tcPr>
            <w:tcW w:w="1797" w:type="dxa"/>
          </w:tcPr>
          <w:p w:rsidR="00A5505D" w:rsidRDefault="00A5505D" w:rsidP="00A5505D">
            <w:pPr>
              <w:pStyle w:val="Normal11"/>
            </w:pPr>
            <w:r>
              <w:t>Kode</w:t>
            </w:r>
            <w:r w:rsidR="00F061A6">
              <w:fldChar w:fldCharType="begin"/>
            </w:r>
            <w:r>
              <w:instrText xml:space="preserve"> XE "</w:instrText>
            </w:r>
            <w:r w:rsidRPr="007722A5">
              <w:instrText>Kode</w:instrText>
            </w:r>
            <w:r>
              <w:instrText xml:space="preserve">" </w:instrText>
            </w:r>
            <w:r w:rsidR="00F061A6">
              <w:fldChar w:fldCharType="end"/>
            </w:r>
          </w:p>
        </w:tc>
        <w:tc>
          <w:tcPr>
            <w:tcW w:w="5573" w:type="dxa"/>
          </w:tcPr>
          <w:p w:rsidR="00A5505D" w:rsidRDefault="00A5505D" w:rsidP="00A5505D">
            <w:pPr>
              <w:pStyle w:val="Normal11"/>
            </w:pPr>
            <w:r>
              <w:t>Bestemmer hvilken handling der skal foretages ved næste rykkerkørsel. Rykkerniveau anvendes bl.a. til styring af overdragelse til Inddrivelse.</w:t>
            </w:r>
          </w:p>
          <w:p w:rsidR="00A5505D" w:rsidRDefault="00A5505D" w:rsidP="00A5505D">
            <w:pPr>
              <w:pStyle w:val="Normal11"/>
            </w:pPr>
          </w:p>
          <w:p w:rsidR="00A5505D" w:rsidRDefault="00A5505D" w:rsidP="00A5505D">
            <w:pPr>
              <w:pStyle w:val="Normal11"/>
            </w:pPr>
            <w:r>
              <w:t>Der er tale om flere rykkerniveauer:</w:t>
            </w:r>
          </w:p>
          <w:p w:rsidR="00A5505D" w:rsidRDefault="00A5505D" w:rsidP="00A5505D">
            <w:pPr>
              <w:pStyle w:val="Normal11"/>
            </w:pPr>
          </w:p>
          <w:p w:rsidR="00A5505D" w:rsidRDefault="00A5505D" w:rsidP="00A5505D">
            <w:pPr>
              <w:pStyle w:val="Normal11"/>
            </w:pPr>
            <w:r>
              <w:t>1 (første rykker)</w:t>
            </w:r>
          </w:p>
          <w:p w:rsidR="00A5505D" w:rsidRDefault="00A5505D" w:rsidP="00A5505D">
            <w:pPr>
              <w:pStyle w:val="Normal11"/>
            </w:pPr>
            <w:r>
              <w:t>2 (anden rykker inden overdragelse til Inddrivelse)</w:t>
            </w:r>
          </w:p>
        </w:tc>
      </w:tr>
      <w:tr w:rsidR="00A5505D" w:rsidTr="00A5505D">
        <w:tc>
          <w:tcPr>
            <w:tcW w:w="2625" w:type="dxa"/>
          </w:tcPr>
          <w:p w:rsidR="00A5505D" w:rsidRDefault="00A5505D" w:rsidP="00A5505D">
            <w:pPr>
              <w:pStyle w:val="Normal11"/>
            </w:pPr>
            <w:r>
              <w:t>Rykkerprocedure</w:t>
            </w:r>
          </w:p>
        </w:tc>
        <w:tc>
          <w:tcPr>
            <w:tcW w:w="1797" w:type="dxa"/>
          </w:tcPr>
          <w:p w:rsidR="00A5505D" w:rsidRDefault="00A5505D" w:rsidP="00A5505D">
            <w:pPr>
              <w:pStyle w:val="Normal11"/>
            </w:pPr>
            <w:r>
              <w:t>Type</w:t>
            </w:r>
            <w:r w:rsidR="00F061A6">
              <w:fldChar w:fldCharType="begin"/>
            </w:r>
            <w:r>
              <w:instrText xml:space="preserve"> XE "</w:instrText>
            </w:r>
            <w:r w:rsidRPr="004E7AB1">
              <w:instrText>Type</w:instrText>
            </w:r>
            <w:r>
              <w:instrText xml:space="preserve">" </w:instrText>
            </w:r>
            <w:r w:rsidR="00F061A6">
              <w:fldChar w:fldCharType="end"/>
            </w:r>
          </w:p>
        </w:tc>
        <w:tc>
          <w:tcPr>
            <w:tcW w:w="5573" w:type="dxa"/>
          </w:tcPr>
          <w:p w:rsidR="00A5505D" w:rsidRDefault="00A5505D" w:rsidP="00A5505D">
            <w:pPr>
              <w:pStyle w:val="Normal11"/>
            </w:pPr>
            <w:r>
              <w:t>Regelsættet for hvordan der må rykkes for saldoen på kontoen.</w:t>
            </w:r>
          </w:p>
        </w:tc>
      </w:tr>
      <w:tr w:rsidR="00A5505D" w:rsidTr="00A5505D">
        <w:tc>
          <w:tcPr>
            <w:tcW w:w="2625" w:type="dxa"/>
          </w:tcPr>
          <w:p w:rsidR="00A5505D" w:rsidRDefault="00A5505D" w:rsidP="00A5505D">
            <w:pPr>
              <w:pStyle w:val="Normal11"/>
            </w:pPr>
            <w:r>
              <w:t>Renteregel</w:t>
            </w:r>
          </w:p>
        </w:tc>
        <w:tc>
          <w:tcPr>
            <w:tcW w:w="1797" w:type="dxa"/>
          </w:tcPr>
          <w:p w:rsidR="00A5505D" w:rsidRDefault="00A5505D" w:rsidP="00A5505D">
            <w:pPr>
              <w:pStyle w:val="Normal11"/>
            </w:pPr>
            <w:r>
              <w:t>Rentesats</w:t>
            </w:r>
            <w:r w:rsidR="00F061A6">
              <w:fldChar w:fldCharType="begin"/>
            </w:r>
            <w:r>
              <w:instrText xml:space="preserve"> XE "</w:instrText>
            </w:r>
            <w:r w:rsidRPr="003A0697">
              <w:instrText>Rentesats</w:instrText>
            </w:r>
            <w:r>
              <w:instrText xml:space="preserve">" </w:instrText>
            </w:r>
            <w:r w:rsidR="00F061A6">
              <w:fldChar w:fldCharType="end"/>
            </w:r>
          </w:p>
        </w:tc>
        <w:tc>
          <w:tcPr>
            <w:tcW w:w="5573" w:type="dxa"/>
          </w:tcPr>
          <w:p w:rsidR="00A5505D" w:rsidRDefault="00A5505D" w:rsidP="00A5505D">
            <w:pPr>
              <w:pStyle w:val="Normal11"/>
            </w:pPr>
            <w:r>
              <w:t>Regel for rente på kontoen.</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Default="00A5505D" w:rsidP="00A5505D">
            <w:pPr>
              <w:pStyle w:val="Normal11"/>
            </w:pPr>
            <w:r>
              <w:t>Specifikt for Opkrævningsmyndigheden:</w:t>
            </w:r>
          </w:p>
          <w:p w:rsidR="00A5505D" w:rsidRDefault="00A5505D" w:rsidP="00A5505D">
            <w:pPr>
              <w:pStyle w:val="Normal11"/>
            </w:pPr>
            <w:r>
              <w:t>Der er 4 typer af renter (værdierne vil variere og er blot med som eksempler, disse er fra 2007)</w:t>
            </w:r>
          </w:p>
          <w:p w:rsidR="00A5505D" w:rsidRDefault="00A5505D" w:rsidP="00A5505D">
            <w:pPr>
              <w:pStyle w:val="Normal11"/>
            </w:pPr>
            <w:r>
              <w:t>Indlånsrente: 0,1% mdr</w:t>
            </w:r>
          </w:p>
          <w:p w:rsidR="00A5505D" w:rsidRDefault="00A5505D" w:rsidP="00A5505D">
            <w:pPr>
              <w:pStyle w:val="Normal11"/>
            </w:pPr>
            <w:r>
              <w:t>Udlånsrente: 0,8% mdr.</w:t>
            </w:r>
          </w:p>
          <w:p w:rsidR="00A5505D" w:rsidRDefault="00A5505D" w:rsidP="00A5505D">
            <w:pPr>
              <w:pStyle w:val="Normal11"/>
            </w:pPr>
            <w:r>
              <w:t>Nationalbankens diskonto: 0,1% mdr.</w:t>
            </w:r>
          </w:p>
          <w:p w:rsidR="00A5505D" w:rsidRPr="00A5505D" w:rsidRDefault="00A5505D" w:rsidP="00A5505D">
            <w:pPr>
              <w:pStyle w:val="Normal11"/>
            </w:pPr>
            <w:r>
              <w:t>Rentegodtgørelse: 7,0% p.a. + Nationalbankens diskontosats</w:t>
            </w:r>
          </w:p>
        </w:tc>
      </w:tr>
      <w:tr w:rsidR="00A5505D" w:rsidTr="00A5505D">
        <w:tc>
          <w:tcPr>
            <w:tcW w:w="2625" w:type="dxa"/>
          </w:tcPr>
          <w:p w:rsidR="00A5505D" w:rsidRDefault="00A5505D" w:rsidP="00A5505D">
            <w:pPr>
              <w:pStyle w:val="Normal11"/>
            </w:pPr>
            <w:r>
              <w:t>RenteBeløb</w:t>
            </w:r>
          </w:p>
        </w:tc>
        <w:tc>
          <w:tcPr>
            <w:tcW w:w="1797" w:type="dxa"/>
          </w:tcPr>
          <w:p w:rsidR="00A5505D" w:rsidRDefault="00A5505D" w:rsidP="00A5505D">
            <w:pPr>
              <w:pStyle w:val="Normal11"/>
            </w:pPr>
            <w:r>
              <w:t>Beløb</w:t>
            </w:r>
            <w:r w:rsidR="00F061A6">
              <w:fldChar w:fldCharType="begin"/>
            </w:r>
            <w:r>
              <w:instrText xml:space="preserve"> XE "</w:instrText>
            </w:r>
            <w:r w:rsidRPr="001C1873">
              <w:instrText>Beløb</w:instrText>
            </w:r>
            <w:r>
              <w:instrText xml:space="preserve">" </w:instrText>
            </w:r>
            <w:r w:rsidR="00F061A6">
              <w:fldChar w:fldCharType="end"/>
            </w:r>
          </w:p>
        </w:tc>
        <w:tc>
          <w:tcPr>
            <w:tcW w:w="5573" w:type="dxa"/>
          </w:tcPr>
          <w:p w:rsidR="00A5505D" w:rsidRDefault="00A5505D" w:rsidP="00A5505D">
            <w:pPr>
              <w:pStyle w:val="Normal11"/>
            </w:pPr>
            <w:r>
              <w:t>Rente for saldoen på kontoen, beregnet med den aktuelle rentesats.</w:t>
            </w:r>
          </w:p>
          <w:p w:rsidR="00A5505D" w:rsidRDefault="00A5505D" w:rsidP="00A5505D">
            <w:pPr>
              <w:pStyle w:val="Normal11"/>
            </w:pPr>
          </w:p>
          <w:p w:rsidR="00A5505D" w:rsidRDefault="00A5505D" w:rsidP="00A5505D">
            <w:pPr>
              <w:pStyle w:val="Normal11"/>
            </w:pPr>
            <w:r>
              <w:t>Debitrenter på fordringer tilskrives ikke her, men tilskrives fordringen og oprettes selv som en fordring knyttet til den oprindelige fordring.</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OpkrævningKonto(1)</w:t>
            </w:r>
          </w:p>
          <w:p w:rsidR="00A5505D" w:rsidRDefault="00A5505D" w:rsidP="00A5505D">
            <w:pPr>
              <w:pStyle w:val="Normal11"/>
            </w:pPr>
            <w:r>
              <w:t>Saldo(1..*)</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gjort til genstand for</w:t>
            </w:r>
          </w:p>
        </w:tc>
        <w:tc>
          <w:tcPr>
            <w:tcW w:w="2398" w:type="dxa"/>
          </w:tcPr>
          <w:p w:rsidR="00A5505D" w:rsidRDefault="00A5505D" w:rsidP="00A5505D">
            <w:pPr>
              <w:pStyle w:val="Normal11"/>
            </w:pPr>
            <w:r>
              <w:t>OpkrævningKonto(1..*)</w:t>
            </w:r>
          </w:p>
          <w:p w:rsidR="00A5505D" w:rsidRDefault="00A5505D" w:rsidP="00A5505D">
            <w:pPr>
              <w:pStyle w:val="Normal11"/>
            </w:pPr>
            <w:r>
              <w:t>OpkrævningIndsats(0..*)</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Indestående på</w:t>
            </w:r>
          </w:p>
        </w:tc>
        <w:tc>
          <w:tcPr>
            <w:tcW w:w="2398" w:type="dxa"/>
          </w:tcPr>
          <w:p w:rsidR="00A5505D" w:rsidRDefault="00A5505D" w:rsidP="00A5505D">
            <w:pPr>
              <w:pStyle w:val="Normal11"/>
            </w:pPr>
            <w:r>
              <w:t>OpkrævningFordring(0..*)</w:t>
            </w:r>
          </w:p>
          <w:p w:rsidR="00A5505D" w:rsidRDefault="00A5505D" w:rsidP="00A5505D">
            <w:pPr>
              <w:pStyle w:val="Normal11"/>
            </w:pPr>
            <w:r>
              <w:t>OpkrævningKonto(1..*)</w:t>
            </w:r>
          </w:p>
        </w:tc>
        <w:tc>
          <w:tcPr>
            <w:tcW w:w="5879" w:type="dxa"/>
          </w:tcPr>
          <w:p w:rsidR="00A5505D" w:rsidRDefault="00A5505D" w:rsidP="00A5505D">
            <w:pPr>
              <w:pStyle w:val="Normal11"/>
            </w:pPr>
            <w:r>
              <w:t>Fordringen indgår i saldoen på kontoen, og opgøres derved.</w:t>
            </w:r>
          </w:p>
          <w:p w:rsidR="00A5505D" w:rsidRDefault="00A5505D" w:rsidP="00A5505D">
            <w:pPr>
              <w:pStyle w:val="Normal11"/>
            </w:pPr>
            <w:r>
              <w:t>En fordring kan vises på flere kunders konti i fald, at kunderne alle hæfter for den samme fordring. Det afhænger af fordringens hæftelsesform og kundens hæftelsesprocent samt hæftelsesprioritet.</w:t>
            </w:r>
          </w:p>
          <w:p w:rsidR="00A5505D" w:rsidRDefault="00A5505D" w:rsidP="00A5505D">
            <w:pPr>
              <w:pStyle w:val="Normal11"/>
            </w:pP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DækningRækkefølge(1..*)</w:t>
            </w:r>
          </w:p>
          <w:p w:rsidR="00A5505D" w:rsidRDefault="00A5505D" w:rsidP="00A5505D">
            <w:pPr>
              <w:pStyle w:val="Normal11"/>
            </w:pPr>
            <w:r>
              <w:t>OpkrævningKonto(0..*)</w:t>
            </w:r>
          </w:p>
        </w:tc>
        <w:tc>
          <w:tcPr>
            <w:tcW w:w="5879" w:type="dxa"/>
          </w:tcPr>
          <w:p w:rsidR="00A5505D" w:rsidRDefault="00A5505D" w:rsidP="00A5505D">
            <w:pPr>
              <w:pStyle w:val="Normal11"/>
            </w:pPr>
            <w:r>
              <w:t>For en konto kan der være forskellige regler for dækningsrækkefølgen, men hovedreglen er efter  FIFO-princip.</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828" w:name="_Toc266364068"/>
      <w:bookmarkStart w:id="1829" w:name="_Toc265233870"/>
      <w:r>
        <w:t>Saldo</w:t>
      </w:r>
      <w:bookmarkEnd w:id="1828"/>
      <w:bookmarkEnd w:id="1829"/>
    </w:p>
    <w:p w:rsidR="00A5505D" w:rsidRDefault="00A5505D" w:rsidP="00A5505D">
      <w:pPr>
        <w:pStyle w:val="Normal11"/>
      </w:pPr>
      <w:r>
        <w:t>Saldo er knyttet til en konto. En saldo viser en sum på kundens (virksomhed eller borger) konto.</w:t>
      </w:r>
    </w:p>
    <w:p w:rsidR="00A5505D" w:rsidRDefault="00A5505D" w:rsidP="00A5505D">
      <w:pPr>
        <w:pStyle w:val="Normal11"/>
      </w:pPr>
      <w:r>
        <w:t>Saldo er det beløb, kontoen til enhver tid er udvisende. Beløbet kan både være positivt (kreditsaldo) eller negativt (debetsaldo).</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Beløb</w:t>
            </w:r>
          </w:p>
        </w:tc>
        <w:tc>
          <w:tcPr>
            <w:tcW w:w="1797" w:type="dxa"/>
          </w:tcPr>
          <w:p w:rsidR="00A5505D" w:rsidRDefault="00A5505D" w:rsidP="00A5505D">
            <w:pPr>
              <w:pStyle w:val="Normal11"/>
            </w:pPr>
            <w:r>
              <w:t>Beløb</w:t>
            </w:r>
            <w:r w:rsidR="00F061A6">
              <w:fldChar w:fldCharType="begin"/>
            </w:r>
            <w:r>
              <w:instrText xml:space="preserve"> XE "</w:instrText>
            </w:r>
            <w:r w:rsidRPr="005700BE">
              <w:instrText>Beløb</w:instrText>
            </w:r>
            <w:r>
              <w:instrText xml:space="preserve">" </w:instrText>
            </w:r>
            <w:r w:rsidR="00F061A6">
              <w:fldChar w:fldCharType="end"/>
            </w:r>
          </w:p>
        </w:tc>
        <w:tc>
          <w:tcPr>
            <w:tcW w:w="5573" w:type="dxa"/>
          </w:tcPr>
          <w:p w:rsidR="00A5505D" w:rsidRDefault="00A5505D" w:rsidP="00A5505D">
            <w:pPr>
              <w:pStyle w:val="Normal11"/>
            </w:pPr>
            <w:r>
              <w:t>Beløb angivet som decimaltal, fx. 1500,00</w:t>
            </w:r>
          </w:p>
        </w:tc>
      </w:tr>
      <w:tr w:rsidR="00A5505D" w:rsidTr="00A5505D">
        <w:tc>
          <w:tcPr>
            <w:tcW w:w="2625" w:type="dxa"/>
          </w:tcPr>
          <w:p w:rsidR="00A5505D" w:rsidRDefault="00A5505D" w:rsidP="00A5505D">
            <w:pPr>
              <w:pStyle w:val="Normal11"/>
            </w:pPr>
            <w:r>
              <w:t>Type</w:t>
            </w:r>
          </w:p>
        </w:tc>
        <w:tc>
          <w:tcPr>
            <w:tcW w:w="1797" w:type="dxa"/>
          </w:tcPr>
          <w:p w:rsidR="00A5505D" w:rsidRDefault="00A5505D" w:rsidP="00A5505D">
            <w:pPr>
              <w:pStyle w:val="Normal11"/>
            </w:pPr>
            <w:r>
              <w:t>Type</w:t>
            </w:r>
            <w:r w:rsidR="00F061A6">
              <w:fldChar w:fldCharType="begin"/>
            </w:r>
            <w:r>
              <w:instrText xml:space="preserve"> XE "</w:instrText>
            </w:r>
            <w:r w:rsidRPr="00987D37">
              <w:instrText>Type</w:instrText>
            </w:r>
            <w:r>
              <w:instrText xml:space="preserve">" </w:instrText>
            </w:r>
            <w:r w:rsidR="00F061A6">
              <w:fldChar w:fldCharType="end"/>
            </w:r>
          </w:p>
        </w:tc>
        <w:tc>
          <w:tcPr>
            <w:tcW w:w="5573" w:type="dxa"/>
          </w:tcPr>
          <w:p w:rsidR="00A5505D" w:rsidRDefault="00A5505D" w:rsidP="00A5505D">
            <w:pPr>
              <w:pStyle w:val="Normal11"/>
            </w:pPr>
            <w:r>
              <w:t>Typer er karakteriseret af lister, hvorfra kan vælges vedtagne værdier.</w:t>
            </w:r>
          </w:p>
        </w:tc>
      </w:tr>
      <w:tr w:rsidR="00A5505D" w:rsidTr="00A5505D">
        <w:tc>
          <w:tcPr>
            <w:tcW w:w="2625" w:type="dxa"/>
          </w:tcPr>
          <w:p w:rsidR="00A5505D" w:rsidRDefault="00A5505D" w:rsidP="00A5505D">
            <w:pPr>
              <w:pStyle w:val="Normal11"/>
            </w:pPr>
            <w:r>
              <w:t>GyldigFra</w:t>
            </w:r>
          </w:p>
        </w:tc>
        <w:tc>
          <w:tcPr>
            <w:tcW w:w="1797" w:type="dxa"/>
          </w:tcPr>
          <w:p w:rsidR="00A5505D" w:rsidRDefault="00A5505D" w:rsidP="00A5505D">
            <w:pPr>
              <w:pStyle w:val="Normal11"/>
            </w:pPr>
            <w:r>
              <w:t>DatoTid</w:t>
            </w:r>
            <w:r w:rsidR="00F061A6">
              <w:fldChar w:fldCharType="begin"/>
            </w:r>
            <w:r>
              <w:instrText xml:space="preserve"> XE "</w:instrText>
            </w:r>
            <w:r w:rsidRPr="00082A98">
              <w:instrText>DatoTid</w:instrText>
            </w:r>
            <w:r>
              <w:instrText xml:space="preserve">" </w:instrText>
            </w:r>
            <w:r w:rsidR="00F061A6">
              <w:fldChar w:fldCharType="end"/>
            </w:r>
          </w:p>
        </w:tc>
        <w:tc>
          <w:tcPr>
            <w:tcW w:w="5573" w:type="dxa"/>
          </w:tcPr>
          <w:p w:rsidR="00A5505D" w:rsidRDefault="00A5505D" w:rsidP="00A5505D">
            <w:pPr>
              <w:pStyle w:val="Normal11"/>
            </w:pPr>
            <w:r>
              <w:t>En datotid datatype, som samlet betegner en dato og tid, med formatet dd-mm-yyyy hh:mm:ss</w:t>
            </w:r>
          </w:p>
        </w:tc>
      </w:tr>
      <w:tr w:rsidR="00A5505D" w:rsidTr="00A5505D">
        <w:tc>
          <w:tcPr>
            <w:tcW w:w="2625" w:type="dxa"/>
          </w:tcPr>
          <w:p w:rsidR="00A5505D" w:rsidRDefault="00A5505D" w:rsidP="00A5505D">
            <w:pPr>
              <w:pStyle w:val="Normal11"/>
            </w:pPr>
            <w:r>
              <w:t>GyldigTil</w:t>
            </w:r>
          </w:p>
        </w:tc>
        <w:tc>
          <w:tcPr>
            <w:tcW w:w="1797" w:type="dxa"/>
          </w:tcPr>
          <w:p w:rsidR="00A5505D" w:rsidRDefault="00A5505D" w:rsidP="00A5505D">
            <w:pPr>
              <w:pStyle w:val="Normal11"/>
            </w:pPr>
            <w:r>
              <w:t>DatoTid</w:t>
            </w:r>
            <w:r w:rsidR="00F061A6">
              <w:fldChar w:fldCharType="begin"/>
            </w:r>
            <w:r>
              <w:instrText xml:space="preserve"> XE "</w:instrText>
            </w:r>
            <w:r w:rsidRPr="00F66E23">
              <w:instrText>DatoTid</w:instrText>
            </w:r>
            <w:r>
              <w:instrText xml:space="preserve">" </w:instrText>
            </w:r>
            <w:r w:rsidR="00F061A6">
              <w:fldChar w:fldCharType="end"/>
            </w:r>
          </w:p>
        </w:tc>
        <w:tc>
          <w:tcPr>
            <w:tcW w:w="5573" w:type="dxa"/>
          </w:tcPr>
          <w:p w:rsidR="00A5505D" w:rsidRDefault="00A5505D" w:rsidP="00A5505D">
            <w:pPr>
              <w:pStyle w:val="Normal11"/>
            </w:pPr>
            <w:r>
              <w:t>En datotid datatype, som samlet betegner en dato og tid, med formatet dd-mm-yyyy hh:mm:ss</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OpkrævningKonto(1)</w:t>
            </w:r>
          </w:p>
          <w:p w:rsidR="00A5505D" w:rsidRDefault="00A5505D" w:rsidP="00A5505D">
            <w:pPr>
              <w:pStyle w:val="Normal11"/>
            </w:pPr>
            <w:r>
              <w:t>Saldo(1..*)</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p>
        </w:tc>
        <w:tc>
          <w:tcPr>
            <w:tcW w:w="2398" w:type="dxa"/>
          </w:tcPr>
          <w:p w:rsidR="00A5505D" w:rsidRDefault="00A5505D" w:rsidP="00A5505D">
            <w:pPr>
              <w:pStyle w:val="Normal11"/>
            </w:pPr>
            <w:r>
              <w:t>OpkrævningFordring(0..*)</w:t>
            </w:r>
          </w:p>
          <w:p w:rsidR="00A5505D" w:rsidRDefault="00A5505D" w:rsidP="00A5505D">
            <w:pPr>
              <w:pStyle w:val="Normal11"/>
            </w:pPr>
            <w:r>
              <w:t>Saldo(0..1)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1"/>
      </w:pPr>
      <w:bookmarkStart w:id="1830" w:name="_Toc266364069"/>
      <w:bookmarkStart w:id="1831" w:name="_Toc265233871"/>
      <w:r>
        <w:t>DMO NemKonto</w:t>
      </w:r>
      <w:bookmarkEnd w:id="1830"/>
      <w:bookmarkEnd w:id="1831"/>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A5505D" w:rsidTr="00A5505D">
        <w:tc>
          <w:tcPr>
            <w:tcW w:w="10855" w:type="dxa"/>
            <w:shd w:val="clear" w:color="auto" w:fill="auto"/>
          </w:tcPr>
          <w:p w:rsidR="00A5505D" w:rsidRDefault="00162F95" w:rsidP="00A5505D">
            <w:pPr>
              <w:pStyle w:val="Normal11"/>
            </w:pPr>
            <w:del w:id="1832" w:author="Skat" w:date="2010-07-08T14:54:00Z">
              <w:r>
                <w:rPr>
                  <w:noProof/>
                </w:rPr>
                <w:drawing>
                  <wp:anchor distT="0" distB="0" distL="114300" distR="114300" simplePos="0" relativeHeight="251673600" behindDoc="1" locked="0" layoutInCell="1" allowOverlap="1">
                    <wp:simplePos x="0" y="0"/>
                    <wp:positionH relativeFrom="column">
                      <wp:posOffset>-3810</wp:posOffset>
                    </wp:positionH>
                    <wp:positionV relativeFrom="paragraph">
                      <wp:posOffset>-314325</wp:posOffset>
                    </wp:positionV>
                    <wp:extent cx="6805295" cy="4323715"/>
                    <wp:effectExtent l="0" t="0" r="0" b="0"/>
                    <wp:wrapTight wrapText="bothSides">
                      <wp:wrapPolygon edited="0">
                        <wp:start x="847" y="952"/>
                        <wp:lineTo x="847" y="12086"/>
                        <wp:lineTo x="2056" y="13133"/>
                        <wp:lineTo x="2600" y="13133"/>
                        <wp:lineTo x="1995" y="13514"/>
                        <wp:lineTo x="967" y="15512"/>
                        <wp:lineTo x="847" y="20556"/>
                        <wp:lineTo x="20679" y="20556"/>
                        <wp:lineTo x="20800" y="16464"/>
                        <wp:lineTo x="4716" y="16179"/>
                        <wp:lineTo x="4837" y="15703"/>
                        <wp:lineTo x="2842" y="14656"/>
                        <wp:lineTo x="8405" y="14656"/>
                        <wp:lineTo x="18805" y="13704"/>
                        <wp:lineTo x="18865" y="7804"/>
                        <wp:lineTo x="18139" y="7613"/>
                        <wp:lineTo x="14149" y="7042"/>
                        <wp:lineTo x="14270" y="4473"/>
                        <wp:lineTo x="11912" y="4187"/>
                        <wp:lineTo x="5139" y="3997"/>
                        <wp:lineTo x="14874" y="2570"/>
                        <wp:lineTo x="14995" y="1047"/>
                        <wp:lineTo x="4777" y="952"/>
                        <wp:lineTo x="847" y="952"/>
                      </wp:wrapPolygon>
                    </wp:wrapTight>
                    <wp:docPr id="12" name="Billed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805295" cy="4323715"/>
                            </a:xfrm>
                            <a:prstGeom prst="rect">
                              <a:avLst/>
                            </a:prstGeom>
                          </pic:spPr>
                        </pic:pic>
                      </a:graphicData>
                    </a:graphic>
                  </wp:anchor>
                </w:drawing>
              </w:r>
            </w:del>
            <w:ins w:id="1833" w:author="Skat" w:date="2010-07-08T14:54:00Z">
              <w:r w:rsidR="00A5505D">
                <w:rPr>
                  <w:noProof/>
                </w:rPr>
                <w:drawing>
                  <wp:anchor distT="0" distB="0" distL="114300" distR="114300" simplePos="0" relativeHeight="251661312" behindDoc="1" locked="0" layoutInCell="1" allowOverlap="1">
                    <wp:simplePos x="0" y="0"/>
                    <wp:positionH relativeFrom="column">
                      <wp:posOffset>3810</wp:posOffset>
                    </wp:positionH>
                    <wp:positionV relativeFrom="paragraph">
                      <wp:posOffset>-314325</wp:posOffset>
                    </wp:positionV>
                    <wp:extent cx="6800850" cy="5772150"/>
                    <wp:effectExtent l="0" t="0" r="0" b="0"/>
                    <wp:wrapTight wrapText="bothSides">
                      <wp:wrapPolygon edited="0">
                        <wp:start x="847" y="998"/>
                        <wp:lineTo x="847" y="5418"/>
                        <wp:lineTo x="1029" y="5560"/>
                        <wp:lineTo x="1634" y="5703"/>
                        <wp:lineTo x="908" y="6416"/>
                        <wp:lineTo x="908" y="8982"/>
                        <wp:lineTo x="1210" y="10123"/>
                        <wp:lineTo x="1331" y="12404"/>
                        <wp:lineTo x="2360" y="12404"/>
                        <wp:lineTo x="2239" y="12760"/>
                        <wp:lineTo x="2360" y="13545"/>
                        <wp:lineTo x="1210" y="14543"/>
                        <wp:lineTo x="1331" y="16966"/>
                        <wp:lineTo x="2360" y="16966"/>
                        <wp:lineTo x="1573" y="17251"/>
                        <wp:lineTo x="847" y="17822"/>
                        <wp:lineTo x="847" y="20531"/>
                        <wp:lineTo x="3872" y="20531"/>
                        <wp:lineTo x="15066" y="20388"/>
                        <wp:lineTo x="17123" y="20246"/>
                        <wp:lineTo x="17123" y="18321"/>
                        <wp:lineTo x="5022" y="18107"/>
                        <wp:lineTo x="8289" y="17251"/>
                        <wp:lineTo x="8350" y="14329"/>
                        <wp:lineTo x="7987" y="14044"/>
                        <wp:lineTo x="6837" y="13545"/>
                        <wp:lineTo x="6837" y="12760"/>
                        <wp:lineTo x="6716" y="12404"/>
                        <wp:lineTo x="7805" y="12404"/>
                        <wp:lineTo x="8047" y="12190"/>
                        <wp:lineTo x="7926" y="10123"/>
                        <wp:lineTo x="9076" y="10123"/>
                        <wp:lineTo x="12403" y="9267"/>
                        <wp:lineTo x="12464" y="6844"/>
                        <wp:lineTo x="8289" y="6701"/>
                        <wp:lineTo x="8289" y="4420"/>
                        <wp:lineTo x="13674" y="4420"/>
                        <wp:lineTo x="17244" y="3992"/>
                        <wp:lineTo x="17183" y="2139"/>
                        <wp:lineTo x="20632" y="1996"/>
                        <wp:lineTo x="20632" y="998"/>
                        <wp:lineTo x="17183" y="998"/>
                        <wp:lineTo x="847" y="998"/>
                      </wp:wrapPolygon>
                    </wp:wrapTight>
                    <wp:docPr id="4" name="Billed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800850" cy="5772150"/>
                            </a:xfrm>
                            <a:prstGeom prst="rect">
                              <a:avLst/>
                            </a:prstGeom>
                          </pic:spPr>
                        </pic:pic>
                      </a:graphicData>
                    </a:graphic>
                  </wp:anchor>
                </w:drawing>
              </w:r>
            </w:ins>
          </w:p>
        </w:tc>
      </w:tr>
    </w:tbl>
    <w:p w:rsidR="00A5505D" w:rsidRDefault="00A5505D" w:rsidP="00A5505D">
      <w:pPr>
        <w:pStyle w:val="Normal11"/>
      </w:pPr>
    </w:p>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834" w:name="_Toc266364070"/>
      <w:bookmarkStart w:id="1835" w:name="_Toc265233872"/>
      <w:r>
        <w:t>Bank</w:t>
      </w:r>
      <w:bookmarkEnd w:id="1834"/>
      <w:bookmarkEnd w:id="1835"/>
    </w:p>
    <w:p w:rsidR="00A5505D" w:rsidRDefault="00A5505D" w:rsidP="00A5505D">
      <w:pPr>
        <w:pStyle w:val="Normal11"/>
      </w:pPr>
      <w:r>
        <w:t>Bank eller andet pengeinstitut. Oprettet til udenlandske udbetalinger.</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Navn</w:t>
            </w:r>
          </w:p>
        </w:tc>
        <w:tc>
          <w:tcPr>
            <w:tcW w:w="1797" w:type="dxa"/>
          </w:tcPr>
          <w:p w:rsidR="00A5505D" w:rsidRDefault="00A5505D" w:rsidP="00A5505D">
            <w:pPr>
              <w:pStyle w:val="Normal11"/>
            </w:pPr>
            <w:r>
              <w:t>Navn</w:t>
            </w:r>
            <w:r w:rsidR="00F061A6">
              <w:fldChar w:fldCharType="begin"/>
            </w:r>
            <w:r>
              <w:instrText xml:space="preserve"> XE "</w:instrText>
            </w:r>
            <w:r w:rsidRPr="002C2684">
              <w:instrText>Navn</w:instrText>
            </w:r>
            <w:r>
              <w:instrText xml:space="preserve">" </w:instrText>
            </w:r>
            <w:r w:rsidR="00F061A6">
              <w:fldChar w:fldCharType="end"/>
            </w:r>
          </w:p>
        </w:tc>
        <w:tc>
          <w:tcPr>
            <w:tcW w:w="5573" w:type="dxa"/>
          </w:tcPr>
          <w:p w:rsidR="00A5505D" w:rsidRDefault="00A5505D" w:rsidP="00A5505D">
            <w:pPr>
              <w:pStyle w:val="Normal11"/>
            </w:pPr>
          </w:p>
        </w:tc>
      </w:tr>
      <w:tr w:rsidR="00A5505D" w:rsidTr="00A5505D">
        <w:tc>
          <w:tcPr>
            <w:tcW w:w="2625" w:type="dxa"/>
          </w:tcPr>
          <w:p w:rsidR="00A5505D" w:rsidRDefault="00A5505D" w:rsidP="00A5505D">
            <w:pPr>
              <w:pStyle w:val="Normal11"/>
            </w:pPr>
            <w:r>
              <w:t>BICKode</w:t>
            </w:r>
          </w:p>
        </w:tc>
        <w:tc>
          <w:tcPr>
            <w:tcW w:w="1797" w:type="dxa"/>
          </w:tcPr>
          <w:p w:rsidR="00A5505D" w:rsidRDefault="00A5505D" w:rsidP="00A5505D">
            <w:pPr>
              <w:pStyle w:val="Normal11"/>
            </w:pPr>
            <w:r>
              <w:t>BICNummer</w:t>
            </w:r>
            <w:r w:rsidR="00F061A6">
              <w:fldChar w:fldCharType="begin"/>
            </w:r>
            <w:r>
              <w:instrText xml:space="preserve"> XE "</w:instrText>
            </w:r>
            <w:r w:rsidRPr="000D343A">
              <w:instrText>BICNummer</w:instrText>
            </w:r>
            <w:r>
              <w:instrText xml:space="preserve">" </w:instrText>
            </w:r>
            <w:r w:rsidR="00F061A6">
              <w:fldChar w:fldCharType="end"/>
            </w:r>
          </w:p>
        </w:tc>
        <w:tc>
          <w:tcPr>
            <w:tcW w:w="5573" w:type="dxa"/>
          </w:tcPr>
          <w:p w:rsidR="00A5505D" w:rsidRDefault="00A5505D" w:rsidP="00A5505D">
            <w:pPr>
              <w:pStyle w:val="Normal11"/>
            </w:pPr>
            <w:r>
              <w:t>BIC (Bank Identifier Code) alias SWIFT-kode.</w:t>
            </w:r>
          </w:p>
        </w:tc>
      </w:tr>
      <w:tr w:rsidR="00A5505D" w:rsidTr="00A5505D">
        <w:trPr>
          <w:ins w:id="1836" w:author="Skat" w:date="2010-07-08T14:54:00Z"/>
        </w:trPr>
        <w:tc>
          <w:tcPr>
            <w:tcW w:w="2625" w:type="dxa"/>
          </w:tcPr>
          <w:p w:rsidR="00A5505D" w:rsidRDefault="00A5505D" w:rsidP="00A5505D">
            <w:pPr>
              <w:pStyle w:val="Normal11"/>
              <w:rPr>
                <w:ins w:id="1837" w:author="Skat" w:date="2010-07-08T14:54:00Z"/>
              </w:rPr>
            </w:pPr>
            <w:ins w:id="1838" w:author="Skat" w:date="2010-07-08T14:54:00Z">
              <w:r>
                <w:t>GyldigFra</w:t>
              </w:r>
            </w:ins>
          </w:p>
        </w:tc>
        <w:tc>
          <w:tcPr>
            <w:tcW w:w="1797" w:type="dxa"/>
          </w:tcPr>
          <w:p w:rsidR="00A5505D" w:rsidRDefault="00A5505D" w:rsidP="00A5505D">
            <w:pPr>
              <w:pStyle w:val="Normal11"/>
              <w:rPr>
                <w:ins w:id="1839" w:author="Skat" w:date="2010-07-08T14:54:00Z"/>
              </w:rPr>
            </w:pPr>
            <w:ins w:id="1840" w:author="Skat" w:date="2010-07-08T14:54:00Z">
              <w:r>
                <w:t>Dato</w:t>
              </w:r>
              <w:r w:rsidR="00F061A6">
                <w:fldChar w:fldCharType="begin"/>
              </w:r>
              <w:r>
                <w:instrText xml:space="preserve"> XE "</w:instrText>
              </w:r>
              <w:r w:rsidRPr="00497E8C">
                <w:instrText>Dato</w:instrText>
              </w:r>
              <w:r>
                <w:instrText xml:space="preserve">" </w:instrText>
              </w:r>
              <w:r w:rsidR="00F061A6">
                <w:fldChar w:fldCharType="end"/>
              </w:r>
            </w:ins>
          </w:p>
        </w:tc>
        <w:tc>
          <w:tcPr>
            <w:tcW w:w="5573" w:type="dxa"/>
          </w:tcPr>
          <w:p w:rsidR="00A5505D" w:rsidRDefault="00A5505D" w:rsidP="00A5505D">
            <w:pPr>
              <w:pStyle w:val="Normal11"/>
              <w:rPr>
                <w:ins w:id="1841" w:author="Skat" w:date="2010-07-08T14:54:00Z"/>
              </w:rPr>
            </w:pPr>
            <w:ins w:id="1842" w:author="Skat" w:date="2010-07-08T14:54:00Z">
              <w:r>
                <w:t>Dato for hvornår kontooplysning er gyldig fra.</w:t>
              </w:r>
            </w:ins>
          </w:p>
        </w:tc>
      </w:tr>
      <w:tr w:rsidR="00A5505D" w:rsidTr="00A5505D">
        <w:trPr>
          <w:ins w:id="1843" w:author="Skat" w:date="2010-07-08T14:54:00Z"/>
        </w:trPr>
        <w:tc>
          <w:tcPr>
            <w:tcW w:w="2625" w:type="dxa"/>
          </w:tcPr>
          <w:p w:rsidR="00A5505D" w:rsidRDefault="00A5505D" w:rsidP="00A5505D">
            <w:pPr>
              <w:pStyle w:val="Normal11"/>
              <w:rPr>
                <w:ins w:id="1844" w:author="Skat" w:date="2010-07-08T14:54:00Z"/>
              </w:rPr>
            </w:pPr>
            <w:ins w:id="1845" w:author="Skat" w:date="2010-07-08T14:54:00Z">
              <w:r>
                <w:t>GyldigTil</w:t>
              </w:r>
            </w:ins>
          </w:p>
        </w:tc>
        <w:tc>
          <w:tcPr>
            <w:tcW w:w="1797" w:type="dxa"/>
          </w:tcPr>
          <w:p w:rsidR="00A5505D" w:rsidRDefault="00A5505D" w:rsidP="00A5505D">
            <w:pPr>
              <w:pStyle w:val="Normal11"/>
              <w:rPr>
                <w:ins w:id="1846" w:author="Skat" w:date="2010-07-08T14:54:00Z"/>
              </w:rPr>
            </w:pPr>
            <w:ins w:id="1847" w:author="Skat" w:date="2010-07-08T14:54:00Z">
              <w:r>
                <w:t>Dato</w:t>
              </w:r>
              <w:r w:rsidR="00F061A6">
                <w:fldChar w:fldCharType="begin"/>
              </w:r>
              <w:r>
                <w:instrText xml:space="preserve"> XE "</w:instrText>
              </w:r>
              <w:r w:rsidRPr="00A3552B">
                <w:instrText>Dato</w:instrText>
              </w:r>
              <w:r>
                <w:instrText xml:space="preserve">" </w:instrText>
              </w:r>
              <w:r w:rsidR="00F061A6">
                <w:fldChar w:fldCharType="end"/>
              </w:r>
            </w:ins>
          </w:p>
        </w:tc>
        <w:tc>
          <w:tcPr>
            <w:tcW w:w="5573" w:type="dxa"/>
          </w:tcPr>
          <w:p w:rsidR="00A5505D" w:rsidRDefault="00A5505D" w:rsidP="00A5505D">
            <w:pPr>
              <w:pStyle w:val="Normal11"/>
              <w:rPr>
                <w:ins w:id="1848" w:author="Skat" w:date="2010-07-08T14:54:00Z"/>
              </w:rPr>
            </w:pPr>
            <w:ins w:id="1849" w:author="Skat" w:date="2010-07-08T14:54:00Z">
              <w:r>
                <w:t>Dato for hvornår kontooplysning er gyldig til.</w:t>
              </w:r>
            </w:ins>
          </w:p>
        </w:tc>
      </w:tr>
      <w:tr w:rsidR="00A5505D" w:rsidTr="00A5505D">
        <w:trPr>
          <w:ins w:id="1850" w:author="Skat" w:date="2010-07-08T14:54:00Z"/>
        </w:trPr>
        <w:tc>
          <w:tcPr>
            <w:tcW w:w="2625" w:type="dxa"/>
          </w:tcPr>
          <w:p w:rsidR="00A5505D" w:rsidRDefault="00A5505D" w:rsidP="00A5505D">
            <w:pPr>
              <w:pStyle w:val="Normal11"/>
              <w:rPr>
                <w:ins w:id="1851" w:author="Skat" w:date="2010-07-08T14:54:00Z"/>
              </w:rPr>
            </w:pPr>
            <w:ins w:id="1852" w:author="Skat" w:date="2010-07-08T14:54:00Z">
              <w:r>
                <w:t>Registeringsnummer</w:t>
              </w:r>
            </w:ins>
          </w:p>
        </w:tc>
        <w:tc>
          <w:tcPr>
            <w:tcW w:w="1797" w:type="dxa"/>
          </w:tcPr>
          <w:p w:rsidR="00A5505D" w:rsidRDefault="00A5505D" w:rsidP="00A5505D">
            <w:pPr>
              <w:pStyle w:val="Normal11"/>
              <w:rPr>
                <w:ins w:id="1853" w:author="Skat" w:date="2010-07-08T14:54:00Z"/>
              </w:rPr>
            </w:pPr>
            <w:ins w:id="1854" w:author="Skat" w:date="2010-07-08T14:54:00Z">
              <w:r>
                <w:t>BankRegistreringNummer</w:t>
              </w:r>
              <w:r w:rsidR="00F061A6">
                <w:fldChar w:fldCharType="begin"/>
              </w:r>
              <w:r>
                <w:instrText xml:space="preserve"> XE "</w:instrText>
              </w:r>
              <w:r w:rsidRPr="00D30472">
                <w:instrText>BankRegistreringNummer</w:instrText>
              </w:r>
              <w:r>
                <w:instrText xml:space="preserve">" </w:instrText>
              </w:r>
              <w:r w:rsidR="00F061A6">
                <w:fldChar w:fldCharType="end"/>
              </w:r>
            </w:ins>
          </w:p>
        </w:tc>
        <w:tc>
          <w:tcPr>
            <w:tcW w:w="5573" w:type="dxa"/>
          </w:tcPr>
          <w:p w:rsidR="00A5505D" w:rsidRDefault="00A5505D" w:rsidP="00A5505D">
            <w:pPr>
              <w:pStyle w:val="Normal11"/>
              <w:rPr>
                <w:ins w:id="1855" w:author="Skat" w:date="2010-07-08T14:54:00Z"/>
              </w:rPr>
            </w:pPr>
            <w:ins w:id="1856" w:author="Skat" w:date="2010-07-08T14:54:00Z">
              <w:r>
                <w:t>Bankens registeringsnummer (kun danske)</w:t>
              </w:r>
            </w:ins>
          </w:p>
        </w:tc>
      </w:tr>
    </w:tbl>
    <w:p w:rsidR="00A5505D" w:rsidRDefault="00A5505D" w:rsidP="00A5505D">
      <w:pPr>
        <w:pStyle w:val="Normal11"/>
        <w:rPr>
          <w:ins w:id="1857" w:author="Skat" w:date="2010-07-08T14:54:00Z"/>
        </w:rPr>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rPr>
          <w:ins w:id="1858" w:author="Skat" w:date="2010-07-08T14:54:00Z"/>
        </w:rPr>
      </w:pPr>
    </w:p>
    <w:p w:rsidR="00A5505D" w:rsidRDefault="00A5505D" w:rsidP="00A5505D">
      <w:pPr>
        <w:pStyle w:val="Normal11"/>
        <w:rPr>
          <w:ins w:id="1859" w:author="Skat" w:date="2010-07-08T14: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ins w:id="1860" w:author="Skat" w:date="2010-07-08T14:54:00Z"/>
        </w:trPr>
        <w:tc>
          <w:tcPr>
            <w:tcW w:w="1667" w:type="dxa"/>
            <w:shd w:val="pct20" w:color="auto" w:fill="0000FF"/>
          </w:tcPr>
          <w:p w:rsidR="00A5505D" w:rsidRPr="00A5505D" w:rsidRDefault="00A5505D" w:rsidP="00A5505D">
            <w:pPr>
              <w:pStyle w:val="Normal11"/>
              <w:rPr>
                <w:ins w:id="1861" w:author="Skat" w:date="2010-07-08T14:54:00Z"/>
                <w:color w:val="FFFFFF"/>
              </w:rPr>
            </w:pPr>
            <w:ins w:id="1862" w:author="Skat" w:date="2010-07-08T14:54:00Z">
              <w:r>
                <w:rPr>
                  <w:color w:val="FFFFFF"/>
                </w:rPr>
                <w:t>Relationsnavn</w:t>
              </w:r>
            </w:ins>
          </w:p>
        </w:tc>
        <w:tc>
          <w:tcPr>
            <w:tcW w:w="2398" w:type="dxa"/>
            <w:shd w:val="pct20" w:color="auto" w:fill="0000FF"/>
          </w:tcPr>
          <w:p w:rsidR="00A5505D" w:rsidRPr="00A5505D" w:rsidRDefault="00A5505D" w:rsidP="00A5505D">
            <w:pPr>
              <w:pStyle w:val="Normal11"/>
              <w:rPr>
                <w:ins w:id="1863" w:author="Skat" w:date="2010-07-08T14:54:00Z"/>
                <w:color w:val="FFFFFF"/>
              </w:rPr>
            </w:pPr>
            <w:ins w:id="1864" w:author="Skat" w:date="2010-07-08T14:54:00Z">
              <w:r>
                <w:rPr>
                  <w:color w:val="FFFFFF"/>
                </w:rPr>
                <w:t>Relationsbegreber</w:t>
              </w:r>
            </w:ins>
          </w:p>
        </w:tc>
        <w:tc>
          <w:tcPr>
            <w:tcW w:w="5879" w:type="dxa"/>
            <w:shd w:val="pct20" w:color="auto" w:fill="0000FF"/>
          </w:tcPr>
          <w:p w:rsidR="00A5505D" w:rsidRPr="00A5505D" w:rsidRDefault="00A5505D" w:rsidP="00A5505D">
            <w:pPr>
              <w:pStyle w:val="Normal11"/>
              <w:rPr>
                <w:ins w:id="1865" w:author="Skat" w:date="2010-07-08T14:54:00Z"/>
                <w:color w:val="FFFFFF"/>
              </w:rPr>
            </w:pPr>
            <w:ins w:id="1866" w:author="Skat" w:date="2010-07-08T14:54:00Z">
              <w:r>
                <w:rPr>
                  <w:color w:val="FFFFFF"/>
                </w:rPr>
                <w:t>Beskrivelse</w:t>
              </w:r>
            </w:ins>
          </w:p>
        </w:tc>
      </w:tr>
      <w:tr w:rsidR="00A5505D" w:rsidTr="00A5505D">
        <w:trPr>
          <w:ins w:id="1867" w:author="Skat" w:date="2010-07-08T14:54:00Z"/>
        </w:trPr>
        <w:tc>
          <w:tcPr>
            <w:tcW w:w="1667" w:type="dxa"/>
          </w:tcPr>
          <w:p w:rsidR="00A5505D" w:rsidRDefault="00A5505D" w:rsidP="00A5505D">
            <w:pPr>
              <w:pStyle w:val="Normal11"/>
              <w:rPr>
                <w:ins w:id="1868" w:author="Skat" w:date="2010-07-08T14:54:00Z"/>
              </w:rPr>
            </w:pPr>
            <w:ins w:id="1869" w:author="Skat" w:date="2010-07-08T14:54:00Z">
              <w:r>
                <w:t>i</w:t>
              </w:r>
            </w:ins>
          </w:p>
        </w:tc>
        <w:tc>
          <w:tcPr>
            <w:tcW w:w="2398" w:type="dxa"/>
          </w:tcPr>
          <w:p w:rsidR="00A5505D" w:rsidRDefault="00A5505D" w:rsidP="00A5505D">
            <w:pPr>
              <w:pStyle w:val="Normal11"/>
              <w:rPr>
                <w:ins w:id="1870" w:author="Skat" w:date="2010-07-08T14:54:00Z"/>
              </w:rPr>
            </w:pPr>
            <w:ins w:id="1871" w:author="Skat" w:date="2010-07-08T14:54:00Z">
              <w:r>
                <w:t>BankKonto(0..*)</w:t>
              </w:r>
            </w:ins>
          </w:p>
          <w:p w:rsidR="00A5505D" w:rsidRDefault="00A5505D" w:rsidP="00A5505D">
            <w:pPr>
              <w:pStyle w:val="Normal11"/>
              <w:rPr>
                <w:ins w:id="1872" w:author="Skat" w:date="2010-07-08T14:54:00Z"/>
              </w:rPr>
            </w:pPr>
            <w:ins w:id="1873" w:author="Skat" w:date="2010-07-08T14:54:00Z">
              <w:r>
                <w:t>Bank(1)</w:t>
              </w:r>
            </w:ins>
          </w:p>
        </w:tc>
        <w:tc>
          <w:tcPr>
            <w:tcW w:w="5879" w:type="dxa"/>
          </w:tcPr>
          <w:p w:rsidR="00A5505D" w:rsidRDefault="00A5505D" w:rsidP="00A5505D">
            <w:pPr>
              <w:pStyle w:val="Normal11"/>
              <w:rPr>
                <w:ins w:id="1874" w:author="Skat" w:date="2010-07-08T14:54:00Z"/>
              </w:rPr>
            </w:pPr>
          </w:p>
        </w:tc>
      </w:tr>
    </w:tbl>
    <w:p w:rsidR="00A5505D" w:rsidRDefault="00A5505D" w:rsidP="00A5505D">
      <w:pPr>
        <w:pStyle w:val="Normal11"/>
        <w:rPr>
          <w:ins w:id="1875" w:author="Skat" w:date="2010-07-08T14:54:00Z"/>
        </w:rPr>
      </w:pPr>
    </w:p>
    <w:p w:rsidR="00A5505D" w:rsidRDefault="00A5505D" w:rsidP="00A5505D">
      <w:pPr>
        <w:pStyle w:val="Normal11"/>
        <w:rPr>
          <w:ins w:id="1876" w:author="Skat" w:date="2010-07-08T14:54:00Z"/>
        </w:rPr>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rPr>
          <w:ins w:id="1877" w:author="Skat" w:date="2010-07-08T14:54:00Z"/>
        </w:rPr>
      </w:pPr>
      <w:bookmarkStart w:id="1878" w:name="_Toc266364071"/>
      <w:ins w:id="1879" w:author="Skat" w:date="2010-07-08T14:54:00Z">
        <w:r>
          <w:t>BankKonto</w:t>
        </w:r>
        <w:bookmarkEnd w:id="1878"/>
      </w:ins>
    </w:p>
    <w:p w:rsidR="00A5505D" w:rsidRDefault="00A5505D" w:rsidP="00A5505D">
      <w:pPr>
        <w:pStyle w:val="Normal11"/>
        <w:rPr>
          <w:ins w:id="1880" w:author="Skat" w:date="2010-07-08T14:54:00Z"/>
        </w:rPr>
      </w:pPr>
      <w:ins w:id="1881" w:author="Skat" w:date="2010-07-08T14:54:00Z">
        <w:r>
          <w:t>Dansk eller udenlandsk bankkonto</w:t>
        </w:r>
      </w:ins>
    </w:p>
    <w:p w:rsidR="00A5505D" w:rsidRDefault="00A5505D" w:rsidP="00A5505D">
      <w:pPr>
        <w:pStyle w:val="Normal11"/>
        <w:rPr>
          <w:ins w:id="1882" w:author="Skat" w:date="2010-07-08T14: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ins w:id="1883" w:author="Skat" w:date="2010-07-08T14:54:00Z"/>
        </w:trPr>
        <w:tc>
          <w:tcPr>
            <w:tcW w:w="2625" w:type="dxa"/>
            <w:shd w:val="pct20" w:color="auto" w:fill="0000FF"/>
          </w:tcPr>
          <w:p w:rsidR="00A5505D" w:rsidRPr="00A5505D" w:rsidRDefault="00A5505D" w:rsidP="00A5505D">
            <w:pPr>
              <w:pStyle w:val="Normal11"/>
              <w:rPr>
                <w:ins w:id="1884" w:author="Skat" w:date="2010-07-08T14:54:00Z"/>
                <w:color w:val="FFFFFF"/>
              </w:rPr>
            </w:pPr>
            <w:ins w:id="1885" w:author="Skat" w:date="2010-07-08T14:54:00Z">
              <w:r>
                <w:rPr>
                  <w:color w:val="FFFFFF"/>
                </w:rPr>
                <w:t>Attribut</w:t>
              </w:r>
            </w:ins>
          </w:p>
        </w:tc>
        <w:tc>
          <w:tcPr>
            <w:tcW w:w="1797" w:type="dxa"/>
            <w:shd w:val="pct20" w:color="auto" w:fill="0000FF"/>
          </w:tcPr>
          <w:p w:rsidR="00A5505D" w:rsidRPr="00A5505D" w:rsidRDefault="00A5505D" w:rsidP="00A5505D">
            <w:pPr>
              <w:pStyle w:val="Normal11"/>
              <w:rPr>
                <w:ins w:id="1886" w:author="Skat" w:date="2010-07-08T14:54:00Z"/>
                <w:color w:val="FFFFFF"/>
              </w:rPr>
            </w:pPr>
            <w:ins w:id="1887" w:author="Skat" w:date="2010-07-08T14:54:00Z">
              <w:r>
                <w:rPr>
                  <w:color w:val="FFFFFF"/>
                </w:rPr>
                <w:t>Domæne</w:t>
              </w:r>
            </w:ins>
          </w:p>
        </w:tc>
        <w:tc>
          <w:tcPr>
            <w:tcW w:w="5573" w:type="dxa"/>
            <w:shd w:val="pct20" w:color="auto" w:fill="0000FF"/>
          </w:tcPr>
          <w:p w:rsidR="00A5505D" w:rsidRPr="00A5505D" w:rsidRDefault="00A5505D" w:rsidP="00A5505D">
            <w:pPr>
              <w:pStyle w:val="Normal11"/>
              <w:rPr>
                <w:ins w:id="1888" w:author="Skat" w:date="2010-07-08T14:54:00Z"/>
                <w:color w:val="FFFFFF"/>
              </w:rPr>
            </w:pPr>
            <w:ins w:id="1889" w:author="Skat" w:date="2010-07-08T14:54:00Z">
              <w:r>
                <w:rPr>
                  <w:color w:val="FFFFFF"/>
                </w:rPr>
                <w:t>Beskrivelse</w:t>
              </w:r>
            </w:ins>
          </w:p>
        </w:tc>
      </w:tr>
      <w:tr w:rsidR="00A5505D" w:rsidTr="00A5505D">
        <w:tc>
          <w:tcPr>
            <w:tcW w:w="2625" w:type="dxa"/>
          </w:tcPr>
          <w:p w:rsidR="00A5505D" w:rsidRDefault="00A5505D" w:rsidP="00A5505D">
            <w:pPr>
              <w:pStyle w:val="Normal11"/>
            </w:pPr>
            <w:r>
              <w:t>IBANNummer</w:t>
            </w:r>
          </w:p>
        </w:tc>
        <w:tc>
          <w:tcPr>
            <w:tcW w:w="1797" w:type="dxa"/>
          </w:tcPr>
          <w:p w:rsidR="00A5505D" w:rsidRDefault="00A5505D" w:rsidP="00A5505D">
            <w:pPr>
              <w:pStyle w:val="Normal11"/>
            </w:pPr>
            <w:r>
              <w:t>IBANNummer</w:t>
            </w:r>
            <w:r w:rsidR="00F061A6">
              <w:fldChar w:fldCharType="begin"/>
            </w:r>
            <w:r>
              <w:instrText xml:space="preserve"> XE "</w:instrText>
            </w:r>
            <w:r w:rsidRPr="00E7125A">
              <w:instrText>IBANNummer</w:instrText>
            </w:r>
            <w:r>
              <w:instrText xml:space="preserve">" </w:instrText>
            </w:r>
            <w:r w:rsidR="00F061A6">
              <w:fldChar w:fldCharType="end"/>
            </w:r>
          </w:p>
        </w:tc>
        <w:tc>
          <w:tcPr>
            <w:tcW w:w="5573" w:type="dxa"/>
          </w:tcPr>
          <w:p w:rsidR="00A5505D" w:rsidRDefault="00A5505D" w:rsidP="00A5505D">
            <w:pPr>
              <w:pStyle w:val="Normal11"/>
            </w:pPr>
            <w:r>
              <w:t>IBAN (International Bank Account Number) er en international standard til at identificere et kontonummer.</w:t>
            </w:r>
          </w:p>
          <w:p w:rsidR="00A5505D" w:rsidRDefault="00A5505D" w:rsidP="00A5505D">
            <w:pPr>
              <w:pStyle w:val="Normal11"/>
            </w:pPr>
            <w:r>
              <w:t>Det er en måde, hvorpå man kan identificere en kont i et pengeinstitut i EU eller i et af de andre vestlige lande.</w:t>
            </w:r>
          </w:p>
        </w:tc>
      </w:tr>
      <w:tr w:rsidR="00A5505D" w:rsidTr="00A5505D">
        <w:tc>
          <w:tcPr>
            <w:tcW w:w="2625" w:type="dxa"/>
          </w:tcPr>
          <w:p w:rsidR="00A5505D" w:rsidRDefault="00162F95" w:rsidP="00A5505D">
            <w:pPr>
              <w:pStyle w:val="Normal11"/>
            </w:pPr>
            <w:del w:id="1890" w:author="Skat" w:date="2010-07-08T14:54:00Z">
              <w:r>
                <w:delText>GyldigFra</w:delText>
              </w:r>
            </w:del>
            <w:ins w:id="1891" w:author="Skat" w:date="2010-07-08T14:54:00Z">
              <w:r w:rsidR="00A5505D">
                <w:t>Nummer</w:t>
              </w:r>
            </w:ins>
          </w:p>
        </w:tc>
        <w:tc>
          <w:tcPr>
            <w:tcW w:w="1797" w:type="dxa"/>
          </w:tcPr>
          <w:p w:rsidR="00A5505D" w:rsidRDefault="00162F95" w:rsidP="00A5505D">
            <w:pPr>
              <w:pStyle w:val="Normal11"/>
            </w:pPr>
            <w:del w:id="1892" w:author="Skat" w:date="2010-07-08T14:54:00Z">
              <w:r>
                <w:delText>Dato</w:delText>
              </w:r>
            </w:del>
            <w:ins w:id="1893" w:author="Skat" w:date="2010-07-08T14:54:00Z">
              <w:r w:rsidR="00A5505D">
                <w:t>KontoNummer</w:t>
              </w:r>
            </w:ins>
            <w:r w:rsidR="00F061A6">
              <w:fldChar w:fldCharType="begin"/>
            </w:r>
            <w:r w:rsidR="00A5505D">
              <w:instrText xml:space="preserve"> XE "</w:instrText>
            </w:r>
            <w:del w:id="1894" w:author="Skat" w:date="2010-07-08T14:54:00Z">
              <w:r w:rsidRPr="0046395C">
                <w:delInstrText>Dato</w:delInstrText>
              </w:r>
            </w:del>
            <w:ins w:id="1895" w:author="Skat" w:date="2010-07-08T14:54:00Z">
              <w:r w:rsidR="00A5505D" w:rsidRPr="00806BA6">
                <w:instrText>KontoNummer</w:instrText>
              </w:r>
            </w:ins>
            <w:r w:rsidR="00A5505D">
              <w:instrText xml:space="preserve">" </w:instrText>
            </w:r>
            <w:r w:rsidR="00F061A6">
              <w:fldChar w:fldCharType="end"/>
            </w:r>
          </w:p>
        </w:tc>
        <w:tc>
          <w:tcPr>
            <w:tcW w:w="5573" w:type="dxa"/>
          </w:tcPr>
          <w:p w:rsidR="00A5505D" w:rsidRDefault="00162F95" w:rsidP="00A5505D">
            <w:pPr>
              <w:pStyle w:val="Normal11"/>
            </w:pPr>
            <w:del w:id="1896" w:author="Skat" w:date="2010-07-08T14:54:00Z">
              <w:r>
                <w:delText>Dato for hvornår kontooplysning er gyldig fra.</w:delText>
              </w:r>
            </w:del>
            <w:ins w:id="1897" w:author="Skat" w:date="2010-07-08T14:54:00Z">
              <w:r w:rsidR="00A5505D">
                <w:t>Bankkontonummer. For danske bankkonti identificerer dette kontoen i kombination med bankens registereringsnummer. For udenlandske det fulde kontonummer som sammen med bankens BIC/SWIFT-kode identificerer kontoen.</w:t>
              </w:r>
            </w:ins>
          </w:p>
        </w:tc>
      </w:tr>
      <w:tr w:rsidR="00162F95" w:rsidTr="00162F95">
        <w:trPr>
          <w:del w:id="1898" w:author="Skat" w:date="2010-07-08T14:54:00Z"/>
        </w:trPr>
        <w:tc>
          <w:tcPr>
            <w:tcW w:w="2625" w:type="dxa"/>
          </w:tcPr>
          <w:p w:rsidR="00162F95" w:rsidRDefault="00162F95" w:rsidP="00162F95">
            <w:pPr>
              <w:pStyle w:val="Normal11"/>
              <w:rPr>
                <w:del w:id="1899" w:author="Skat" w:date="2010-07-08T14:54:00Z"/>
              </w:rPr>
            </w:pPr>
            <w:del w:id="1900" w:author="Skat" w:date="2010-07-08T14:54:00Z">
              <w:r>
                <w:delText>GyldigTil</w:delText>
              </w:r>
            </w:del>
          </w:p>
        </w:tc>
        <w:tc>
          <w:tcPr>
            <w:tcW w:w="1797" w:type="dxa"/>
          </w:tcPr>
          <w:p w:rsidR="00162F95" w:rsidRDefault="00162F95" w:rsidP="00162F95">
            <w:pPr>
              <w:pStyle w:val="Normal11"/>
              <w:rPr>
                <w:del w:id="1901" w:author="Skat" w:date="2010-07-08T14:54:00Z"/>
              </w:rPr>
            </w:pPr>
            <w:del w:id="1902" w:author="Skat" w:date="2010-07-08T14:54:00Z">
              <w:r>
                <w:delText>Dato</w:delText>
              </w:r>
              <w:r w:rsidR="00377F89">
                <w:fldChar w:fldCharType="begin"/>
              </w:r>
              <w:r>
                <w:delInstrText xml:space="preserve"> XE "</w:delInstrText>
              </w:r>
              <w:r w:rsidRPr="008C7438">
                <w:delInstrText>Dato</w:delInstrText>
              </w:r>
              <w:r>
                <w:delInstrText xml:space="preserve">" </w:delInstrText>
              </w:r>
              <w:r w:rsidR="00377F89">
                <w:fldChar w:fldCharType="end"/>
              </w:r>
            </w:del>
          </w:p>
        </w:tc>
        <w:tc>
          <w:tcPr>
            <w:tcW w:w="5573" w:type="dxa"/>
          </w:tcPr>
          <w:p w:rsidR="00162F95" w:rsidRDefault="00162F95" w:rsidP="00162F95">
            <w:pPr>
              <w:pStyle w:val="Normal11"/>
              <w:rPr>
                <w:del w:id="1903" w:author="Skat" w:date="2010-07-08T14:54:00Z"/>
              </w:rPr>
            </w:pPr>
            <w:del w:id="1904" w:author="Skat" w:date="2010-07-08T14:54:00Z">
              <w:r>
                <w:delText>Dato for hvornår kontooplysning er gyldig til.</w:delText>
              </w:r>
            </w:del>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rPr>
          <w:ins w:id="1905" w:author="Skat" w:date="2010-07-08T14:54:00Z"/>
        </w:trPr>
        <w:tc>
          <w:tcPr>
            <w:tcW w:w="1667" w:type="dxa"/>
          </w:tcPr>
          <w:p w:rsidR="00A5505D" w:rsidRDefault="00A5505D" w:rsidP="00A5505D">
            <w:pPr>
              <w:pStyle w:val="Normal11"/>
              <w:rPr>
                <w:ins w:id="1906" w:author="Skat" w:date="2010-07-08T14:54:00Z"/>
              </w:rPr>
            </w:pPr>
            <w:ins w:id="1907" w:author="Skat" w:date="2010-07-08T14:54:00Z">
              <w:r>
                <w:t>i</w:t>
              </w:r>
            </w:ins>
          </w:p>
        </w:tc>
        <w:tc>
          <w:tcPr>
            <w:tcW w:w="2398" w:type="dxa"/>
          </w:tcPr>
          <w:p w:rsidR="00A5505D" w:rsidRDefault="00A5505D" w:rsidP="00A5505D">
            <w:pPr>
              <w:pStyle w:val="Normal11"/>
              <w:rPr>
                <w:ins w:id="1908" w:author="Skat" w:date="2010-07-08T14:54:00Z"/>
              </w:rPr>
            </w:pPr>
            <w:ins w:id="1909" w:author="Skat" w:date="2010-07-08T14:54:00Z">
              <w:r>
                <w:t>BankKonto(0..*)</w:t>
              </w:r>
            </w:ins>
          </w:p>
          <w:p w:rsidR="00A5505D" w:rsidRDefault="00A5505D" w:rsidP="00A5505D">
            <w:pPr>
              <w:pStyle w:val="Normal11"/>
              <w:rPr>
                <w:ins w:id="1910" w:author="Skat" w:date="2010-07-08T14:54:00Z"/>
              </w:rPr>
            </w:pPr>
            <w:ins w:id="1911" w:author="Skat" w:date="2010-07-08T14:54:00Z">
              <w:r>
                <w:t>Bank(1)</w:t>
              </w:r>
            </w:ins>
          </w:p>
        </w:tc>
        <w:tc>
          <w:tcPr>
            <w:tcW w:w="5879" w:type="dxa"/>
          </w:tcPr>
          <w:p w:rsidR="00A5505D" w:rsidRDefault="00A5505D" w:rsidP="00A5505D">
            <w:pPr>
              <w:pStyle w:val="Normal11"/>
              <w:rPr>
                <w:ins w:id="1912" w:author="Skat" w:date="2010-07-08T14:54:00Z"/>
              </w:rPr>
            </w:pPr>
          </w:p>
        </w:tc>
      </w:tr>
      <w:tr w:rsidR="00A5505D" w:rsidTr="00A5505D">
        <w:tc>
          <w:tcPr>
            <w:tcW w:w="1667" w:type="dxa"/>
          </w:tcPr>
          <w:p w:rsidR="00A5505D" w:rsidRDefault="00A5505D" w:rsidP="00A5505D">
            <w:pPr>
              <w:pStyle w:val="Normal11"/>
            </w:pPr>
            <w:r>
              <w:t xml:space="preserve">udbetalt </w:t>
            </w:r>
            <w:del w:id="1913" w:author="Skat" w:date="2010-07-08T14:54:00Z">
              <w:r w:rsidR="00162F95">
                <w:delText>via</w:delText>
              </w:r>
            </w:del>
            <w:ins w:id="1914" w:author="Skat" w:date="2010-07-08T14:54:00Z">
              <w:r>
                <w:t>til</w:t>
              </w:r>
            </w:ins>
          </w:p>
        </w:tc>
        <w:tc>
          <w:tcPr>
            <w:tcW w:w="2398" w:type="dxa"/>
          </w:tcPr>
          <w:p w:rsidR="00A5505D" w:rsidRDefault="00A5505D" w:rsidP="00A5505D">
            <w:pPr>
              <w:pStyle w:val="Normal11"/>
            </w:pPr>
            <w:r>
              <w:t>NemKontoUdbetaling</w:t>
            </w:r>
            <w:del w:id="1915" w:author="Skat" w:date="2010-07-08T14:54:00Z">
              <w:r w:rsidR="00162F95">
                <w:delText>()</w:delText>
              </w:r>
            </w:del>
            <w:ins w:id="1916" w:author="Skat" w:date="2010-07-08T14:54:00Z">
              <w:r>
                <w:t>(0..*)</w:t>
              </w:r>
            </w:ins>
          </w:p>
          <w:p w:rsidR="00A5505D" w:rsidRDefault="00162F95" w:rsidP="00A5505D">
            <w:pPr>
              <w:pStyle w:val="Normal11"/>
            </w:pPr>
            <w:del w:id="1917" w:author="Skat" w:date="2010-07-08T14:54:00Z">
              <w:r>
                <w:delText>Bank()</w:delText>
              </w:r>
            </w:del>
            <w:ins w:id="1918" w:author="Skat" w:date="2010-07-08T14:54:00Z">
              <w:r w:rsidR="00A5505D">
                <w:t>BankKonto(0..1)</w:t>
              </w:r>
            </w:ins>
          </w:p>
        </w:tc>
        <w:tc>
          <w:tcPr>
            <w:tcW w:w="5879" w:type="dxa"/>
          </w:tcPr>
          <w:p w:rsidR="00A5505D" w:rsidRDefault="00A5505D" w:rsidP="00A5505D">
            <w:pPr>
              <w:pStyle w:val="Normal11"/>
            </w:pPr>
            <w:r>
              <w:t>En komplet NemKonto-udbetaling til en specifik dansk eller udenlandsk bankkonto.</w:t>
            </w:r>
          </w:p>
        </w:tc>
      </w:tr>
      <w:tr w:rsidR="00A5505D" w:rsidTr="00A5505D">
        <w:trPr>
          <w:ins w:id="1919" w:author="Skat" w:date="2010-07-08T14:54:00Z"/>
        </w:trPr>
        <w:tc>
          <w:tcPr>
            <w:tcW w:w="1667" w:type="dxa"/>
          </w:tcPr>
          <w:p w:rsidR="00A5505D" w:rsidRDefault="00A5505D" w:rsidP="00A5505D">
            <w:pPr>
              <w:pStyle w:val="Normal11"/>
              <w:rPr>
                <w:ins w:id="1920" w:author="Skat" w:date="2010-07-08T14:54:00Z"/>
              </w:rPr>
            </w:pPr>
            <w:ins w:id="1921" w:author="Skat" w:date="2010-07-08T14:54:00Z">
              <w:r>
                <w:t>kan have</w:t>
              </w:r>
            </w:ins>
          </w:p>
        </w:tc>
        <w:tc>
          <w:tcPr>
            <w:tcW w:w="2398" w:type="dxa"/>
          </w:tcPr>
          <w:p w:rsidR="00A5505D" w:rsidRDefault="00A5505D" w:rsidP="00A5505D">
            <w:pPr>
              <w:pStyle w:val="Normal11"/>
              <w:rPr>
                <w:ins w:id="1922" w:author="Skat" w:date="2010-07-08T14:54:00Z"/>
              </w:rPr>
            </w:pPr>
            <w:ins w:id="1923" w:author="Skat" w:date="2010-07-08T14:54:00Z">
              <w:r>
                <w:t>Kunde(0..1)</w:t>
              </w:r>
            </w:ins>
          </w:p>
          <w:p w:rsidR="00A5505D" w:rsidRDefault="00A5505D" w:rsidP="00A5505D">
            <w:pPr>
              <w:pStyle w:val="Normal11"/>
              <w:rPr>
                <w:ins w:id="1924" w:author="Skat" w:date="2010-07-08T14:54:00Z"/>
              </w:rPr>
            </w:pPr>
            <w:ins w:id="1925" w:author="Skat" w:date="2010-07-08T14:54:00Z">
              <w:r>
                <w:t>BankKonto(0..*)</w:t>
              </w:r>
            </w:ins>
          </w:p>
        </w:tc>
        <w:tc>
          <w:tcPr>
            <w:tcW w:w="5879" w:type="dxa"/>
          </w:tcPr>
          <w:p w:rsidR="00A5505D" w:rsidRDefault="00A5505D" w:rsidP="00A5505D">
            <w:pPr>
              <w:pStyle w:val="Normal11"/>
              <w:rPr>
                <w:ins w:id="1926" w:author="Skat" w:date="2010-07-08T14:54:00Z"/>
              </w:rPr>
            </w:pPr>
          </w:p>
        </w:tc>
      </w:tr>
    </w:tbl>
    <w:p w:rsidR="00162F95" w:rsidRDefault="00162F95" w:rsidP="00162F95">
      <w:pPr>
        <w:pStyle w:val="Normal11"/>
        <w:rPr>
          <w:del w:id="1927" w:author="Skat" w:date="2010-07-08T14:54:00Z"/>
        </w:rPr>
      </w:pPr>
    </w:p>
    <w:p w:rsidR="00162F95" w:rsidRDefault="00162F95" w:rsidP="00162F95">
      <w:pPr>
        <w:pStyle w:val="Normal11"/>
        <w:rPr>
          <w:del w:id="1928" w:author="Skat" w:date="2010-07-08T14:54:00Z"/>
        </w:rPr>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rPr>
          <w:del w:id="1929" w:author="Skat" w:date="2010-07-08T14:54:00Z"/>
        </w:rPr>
      </w:pPr>
      <w:bookmarkStart w:id="1930" w:name="_Toc265233873"/>
      <w:del w:id="1931" w:author="Skat" w:date="2010-07-08T14:54:00Z">
        <w:r>
          <w:delText>BankKontoOplysning</w:delText>
        </w:r>
        <w:bookmarkEnd w:id="1930"/>
      </w:del>
    </w:p>
    <w:p w:rsidR="00162F95" w:rsidRDefault="00162F95" w:rsidP="00162F95">
      <w:pPr>
        <w:pStyle w:val="Normal11"/>
        <w:rPr>
          <w:del w:id="1932" w:author="Skat" w:date="2010-07-08T14:54:00Z"/>
        </w:rPr>
      </w:pPr>
      <w:del w:id="1933" w:author="Skat" w:date="2010-07-08T14:54:00Z">
        <w:r>
          <w:delText xml:space="preserve">Bankkontooplysning indeholder informationer om kunden er NemKonto pligtig. </w:delText>
        </w:r>
      </w:del>
    </w:p>
    <w:p w:rsidR="00162F95" w:rsidRDefault="00162F95" w:rsidP="00162F95">
      <w:pPr>
        <w:pStyle w:val="Normal11"/>
        <w:rPr>
          <w:del w:id="1934" w:author="Skat" w:date="2010-07-08T14: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rPr>
          <w:tblHeader/>
          <w:del w:id="1935" w:author="Skat" w:date="2010-07-08T14:54:00Z"/>
        </w:trPr>
        <w:tc>
          <w:tcPr>
            <w:tcW w:w="2625" w:type="dxa"/>
            <w:shd w:val="pct20" w:color="auto" w:fill="0000FF"/>
          </w:tcPr>
          <w:p w:rsidR="00162F95" w:rsidRPr="00162F95" w:rsidRDefault="00162F95" w:rsidP="00162F95">
            <w:pPr>
              <w:pStyle w:val="Normal11"/>
              <w:rPr>
                <w:del w:id="1936" w:author="Skat" w:date="2010-07-08T14:54:00Z"/>
                <w:color w:val="FFFFFF"/>
              </w:rPr>
            </w:pPr>
            <w:del w:id="1937" w:author="Skat" w:date="2010-07-08T14:54:00Z">
              <w:r>
                <w:rPr>
                  <w:color w:val="FFFFFF"/>
                </w:rPr>
                <w:delText>Attribut</w:delText>
              </w:r>
            </w:del>
          </w:p>
        </w:tc>
        <w:tc>
          <w:tcPr>
            <w:tcW w:w="1797" w:type="dxa"/>
            <w:shd w:val="pct20" w:color="auto" w:fill="0000FF"/>
          </w:tcPr>
          <w:p w:rsidR="00162F95" w:rsidRPr="00162F95" w:rsidRDefault="00162F95" w:rsidP="00162F95">
            <w:pPr>
              <w:pStyle w:val="Normal11"/>
              <w:rPr>
                <w:del w:id="1938" w:author="Skat" w:date="2010-07-08T14:54:00Z"/>
                <w:color w:val="FFFFFF"/>
              </w:rPr>
            </w:pPr>
            <w:del w:id="1939" w:author="Skat" w:date="2010-07-08T14:54:00Z">
              <w:r>
                <w:rPr>
                  <w:color w:val="FFFFFF"/>
                </w:rPr>
                <w:delText>Domæne</w:delText>
              </w:r>
            </w:del>
          </w:p>
        </w:tc>
        <w:tc>
          <w:tcPr>
            <w:tcW w:w="5573" w:type="dxa"/>
            <w:shd w:val="pct20" w:color="auto" w:fill="0000FF"/>
          </w:tcPr>
          <w:p w:rsidR="00162F95" w:rsidRPr="00162F95" w:rsidRDefault="00162F95" w:rsidP="00162F95">
            <w:pPr>
              <w:pStyle w:val="Normal11"/>
              <w:rPr>
                <w:del w:id="1940" w:author="Skat" w:date="2010-07-08T14:54:00Z"/>
                <w:color w:val="FFFFFF"/>
              </w:rPr>
            </w:pPr>
            <w:del w:id="1941" w:author="Skat" w:date="2010-07-08T14:54:00Z">
              <w:r>
                <w:rPr>
                  <w:color w:val="FFFFFF"/>
                </w:rPr>
                <w:delText>Beskrivelse</w:delText>
              </w:r>
            </w:del>
          </w:p>
        </w:tc>
      </w:tr>
      <w:tr w:rsidR="00162F95" w:rsidTr="00162F95">
        <w:trPr>
          <w:del w:id="1942" w:author="Skat" w:date="2010-07-08T14:54:00Z"/>
        </w:trPr>
        <w:tc>
          <w:tcPr>
            <w:tcW w:w="2625" w:type="dxa"/>
          </w:tcPr>
          <w:p w:rsidR="00162F95" w:rsidRDefault="00162F95" w:rsidP="00162F95">
            <w:pPr>
              <w:pStyle w:val="Normal11"/>
              <w:rPr>
                <w:del w:id="1943" w:author="Skat" w:date="2010-07-08T14:54:00Z"/>
              </w:rPr>
            </w:pPr>
            <w:del w:id="1944" w:author="Skat" w:date="2010-07-08T14:54:00Z">
              <w:r>
                <w:delText>NemKontoPligtig</w:delText>
              </w:r>
            </w:del>
          </w:p>
        </w:tc>
        <w:tc>
          <w:tcPr>
            <w:tcW w:w="1797" w:type="dxa"/>
          </w:tcPr>
          <w:p w:rsidR="00162F95" w:rsidRDefault="00162F95" w:rsidP="00162F95">
            <w:pPr>
              <w:pStyle w:val="Normal11"/>
              <w:rPr>
                <w:del w:id="1945" w:author="Skat" w:date="2010-07-08T14:54:00Z"/>
              </w:rPr>
            </w:pPr>
            <w:del w:id="1946" w:author="Skat" w:date="2010-07-08T14:54:00Z">
              <w:r>
                <w:delText>JaNej</w:delText>
              </w:r>
              <w:r w:rsidR="00377F89">
                <w:fldChar w:fldCharType="begin"/>
              </w:r>
              <w:r>
                <w:delInstrText xml:space="preserve"> XE "</w:delInstrText>
              </w:r>
              <w:r w:rsidRPr="00AE42E9">
                <w:delInstrText>JaNej</w:delInstrText>
              </w:r>
              <w:r>
                <w:delInstrText xml:space="preserve">" </w:delInstrText>
              </w:r>
              <w:r w:rsidR="00377F89">
                <w:fldChar w:fldCharType="end"/>
              </w:r>
            </w:del>
          </w:p>
        </w:tc>
        <w:tc>
          <w:tcPr>
            <w:tcW w:w="5573" w:type="dxa"/>
          </w:tcPr>
          <w:p w:rsidR="00162F95" w:rsidRDefault="00162F95" w:rsidP="00162F95">
            <w:pPr>
              <w:pStyle w:val="Normal11"/>
              <w:rPr>
                <w:del w:id="1947" w:author="Skat" w:date="2010-07-08T14:54:00Z"/>
              </w:rPr>
            </w:pPr>
            <w:del w:id="1948" w:author="Skat" w:date="2010-07-08T14:54:00Z">
              <w:r>
                <w:delText>Oplysning om en kunde er NemKonto pligtig (ja/nej)</w:delText>
              </w:r>
            </w:del>
          </w:p>
        </w:tc>
      </w:tr>
      <w:tr w:rsidR="00162F95" w:rsidTr="00162F95">
        <w:trPr>
          <w:del w:id="1949" w:author="Skat" w:date="2010-07-08T14:54:00Z"/>
        </w:trPr>
        <w:tc>
          <w:tcPr>
            <w:tcW w:w="2625" w:type="dxa"/>
          </w:tcPr>
          <w:p w:rsidR="00162F95" w:rsidRDefault="00162F95" w:rsidP="00162F95">
            <w:pPr>
              <w:pStyle w:val="Normal11"/>
              <w:rPr>
                <w:del w:id="1950" w:author="Skat" w:date="2010-07-08T14:54:00Z"/>
              </w:rPr>
            </w:pPr>
            <w:del w:id="1951" w:author="Skat" w:date="2010-07-08T14:54:00Z">
              <w:r>
                <w:delText>NemKontoPligtigFra</w:delText>
              </w:r>
            </w:del>
          </w:p>
        </w:tc>
        <w:tc>
          <w:tcPr>
            <w:tcW w:w="1797" w:type="dxa"/>
          </w:tcPr>
          <w:p w:rsidR="00162F95" w:rsidRDefault="00162F95" w:rsidP="00162F95">
            <w:pPr>
              <w:pStyle w:val="Normal11"/>
              <w:rPr>
                <w:del w:id="1952" w:author="Skat" w:date="2010-07-08T14:54:00Z"/>
              </w:rPr>
            </w:pPr>
            <w:del w:id="1953" w:author="Skat" w:date="2010-07-08T14:54:00Z">
              <w:r>
                <w:delText>Dato</w:delText>
              </w:r>
              <w:r w:rsidR="00377F89">
                <w:fldChar w:fldCharType="begin"/>
              </w:r>
              <w:r>
                <w:delInstrText xml:space="preserve"> XE "</w:delInstrText>
              </w:r>
              <w:r w:rsidRPr="00FA7783">
                <w:delInstrText>Dato</w:delInstrText>
              </w:r>
              <w:r>
                <w:delInstrText xml:space="preserve">" </w:delInstrText>
              </w:r>
              <w:r w:rsidR="00377F89">
                <w:fldChar w:fldCharType="end"/>
              </w:r>
            </w:del>
          </w:p>
        </w:tc>
        <w:tc>
          <w:tcPr>
            <w:tcW w:w="5573" w:type="dxa"/>
          </w:tcPr>
          <w:p w:rsidR="00162F95" w:rsidRDefault="00162F95" w:rsidP="00162F95">
            <w:pPr>
              <w:pStyle w:val="Normal11"/>
              <w:rPr>
                <w:del w:id="1954" w:author="Skat" w:date="2010-07-08T14:54:00Z"/>
              </w:rPr>
            </w:pPr>
            <w:del w:id="1955" w:author="Skat" w:date="2010-07-08T14:54:00Z">
              <w:r>
                <w:delText>Dato for hvornår kunden er NemKonto pligtig fra.</w:delText>
              </w:r>
            </w:del>
          </w:p>
        </w:tc>
      </w:tr>
      <w:tr w:rsidR="00162F95" w:rsidTr="00162F95">
        <w:trPr>
          <w:del w:id="1956" w:author="Skat" w:date="2010-07-08T14:54:00Z"/>
        </w:trPr>
        <w:tc>
          <w:tcPr>
            <w:tcW w:w="2625" w:type="dxa"/>
          </w:tcPr>
          <w:p w:rsidR="00162F95" w:rsidRDefault="00162F95" w:rsidP="00162F95">
            <w:pPr>
              <w:pStyle w:val="Normal11"/>
              <w:rPr>
                <w:del w:id="1957" w:author="Skat" w:date="2010-07-08T14:54:00Z"/>
              </w:rPr>
            </w:pPr>
            <w:del w:id="1958" w:author="Skat" w:date="2010-07-08T14:54:00Z">
              <w:r>
                <w:delText>NemKontoPligtigTil</w:delText>
              </w:r>
            </w:del>
          </w:p>
        </w:tc>
        <w:tc>
          <w:tcPr>
            <w:tcW w:w="1797" w:type="dxa"/>
          </w:tcPr>
          <w:p w:rsidR="00162F95" w:rsidRDefault="00162F95" w:rsidP="00162F95">
            <w:pPr>
              <w:pStyle w:val="Normal11"/>
              <w:rPr>
                <w:del w:id="1959" w:author="Skat" w:date="2010-07-08T14:54:00Z"/>
              </w:rPr>
            </w:pPr>
            <w:del w:id="1960" w:author="Skat" w:date="2010-07-08T14:54:00Z">
              <w:r>
                <w:delText>Dato</w:delText>
              </w:r>
              <w:r w:rsidR="00377F89">
                <w:fldChar w:fldCharType="begin"/>
              </w:r>
              <w:r>
                <w:delInstrText xml:space="preserve"> XE "</w:delInstrText>
              </w:r>
              <w:r w:rsidRPr="00D20B6E">
                <w:delInstrText>Dato</w:delInstrText>
              </w:r>
              <w:r>
                <w:delInstrText xml:space="preserve">" </w:delInstrText>
              </w:r>
              <w:r w:rsidR="00377F89">
                <w:fldChar w:fldCharType="end"/>
              </w:r>
            </w:del>
          </w:p>
        </w:tc>
        <w:tc>
          <w:tcPr>
            <w:tcW w:w="5573" w:type="dxa"/>
          </w:tcPr>
          <w:p w:rsidR="00162F95" w:rsidRDefault="00162F95" w:rsidP="00162F95">
            <w:pPr>
              <w:pStyle w:val="Normal11"/>
              <w:rPr>
                <w:del w:id="1961" w:author="Skat" w:date="2010-07-08T14:54:00Z"/>
              </w:rPr>
            </w:pPr>
            <w:del w:id="1962" w:author="Skat" w:date="2010-07-08T14:54:00Z">
              <w:r>
                <w:delText>Dato for hvornår kunden er NemKonto pligtig til.</w:delText>
              </w:r>
            </w:del>
          </w:p>
        </w:tc>
      </w:tr>
    </w:tbl>
    <w:p w:rsidR="00162F95" w:rsidRDefault="00162F95" w:rsidP="00162F95">
      <w:pPr>
        <w:pStyle w:val="Normal11"/>
        <w:rPr>
          <w:del w:id="1963" w:author="Skat" w:date="2010-07-08T14:54:00Z"/>
        </w:rPr>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rPr>
          <w:del w:id="1964" w:author="Skat" w:date="2010-07-08T14:54:00Z"/>
        </w:rPr>
      </w:pPr>
    </w:p>
    <w:p w:rsidR="00162F95" w:rsidRDefault="00162F95" w:rsidP="00162F95">
      <w:pPr>
        <w:pStyle w:val="Normal11"/>
        <w:rPr>
          <w:del w:id="1965" w:author="Skat" w:date="2010-07-08T14: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rPr>
          <w:tblHeader/>
          <w:del w:id="1966" w:author="Skat" w:date="2010-07-08T14:54:00Z"/>
        </w:trPr>
        <w:tc>
          <w:tcPr>
            <w:tcW w:w="1667" w:type="dxa"/>
            <w:shd w:val="pct20" w:color="auto" w:fill="0000FF"/>
          </w:tcPr>
          <w:p w:rsidR="00162F95" w:rsidRPr="00162F95" w:rsidRDefault="00162F95" w:rsidP="00162F95">
            <w:pPr>
              <w:pStyle w:val="Normal11"/>
              <w:rPr>
                <w:del w:id="1967" w:author="Skat" w:date="2010-07-08T14:54:00Z"/>
                <w:color w:val="FFFFFF"/>
              </w:rPr>
            </w:pPr>
            <w:del w:id="1968" w:author="Skat" w:date="2010-07-08T14:54:00Z">
              <w:r>
                <w:rPr>
                  <w:color w:val="FFFFFF"/>
                </w:rPr>
                <w:delText>Relationsnavn</w:delText>
              </w:r>
            </w:del>
          </w:p>
        </w:tc>
        <w:tc>
          <w:tcPr>
            <w:tcW w:w="2398" w:type="dxa"/>
            <w:shd w:val="pct20" w:color="auto" w:fill="0000FF"/>
          </w:tcPr>
          <w:p w:rsidR="00162F95" w:rsidRPr="00162F95" w:rsidRDefault="00162F95" w:rsidP="00162F95">
            <w:pPr>
              <w:pStyle w:val="Normal11"/>
              <w:rPr>
                <w:del w:id="1969" w:author="Skat" w:date="2010-07-08T14:54:00Z"/>
                <w:color w:val="FFFFFF"/>
              </w:rPr>
            </w:pPr>
            <w:del w:id="1970" w:author="Skat" w:date="2010-07-08T14:54:00Z">
              <w:r>
                <w:rPr>
                  <w:color w:val="FFFFFF"/>
                </w:rPr>
                <w:delText>Relationsbegreber</w:delText>
              </w:r>
            </w:del>
          </w:p>
        </w:tc>
        <w:tc>
          <w:tcPr>
            <w:tcW w:w="5879" w:type="dxa"/>
            <w:shd w:val="pct20" w:color="auto" w:fill="0000FF"/>
          </w:tcPr>
          <w:p w:rsidR="00162F95" w:rsidRPr="00162F95" w:rsidRDefault="00162F95" w:rsidP="00162F95">
            <w:pPr>
              <w:pStyle w:val="Normal11"/>
              <w:rPr>
                <w:del w:id="1971" w:author="Skat" w:date="2010-07-08T14:54:00Z"/>
                <w:color w:val="FFFFFF"/>
              </w:rPr>
            </w:pPr>
            <w:del w:id="1972" w:author="Skat" w:date="2010-07-08T14:54:00Z">
              <w:r>
                <w:rPr>
                  <w:color w:val="FFFFFF"/>
                </w:rPr>
                <w:delText>Beskrivelse</w:delText>
              </w:r>
            </w:del>
          </w:p>
        </w:tc>
      </w:tr>
      <w:tr w:rsidR="00162F95" w:rsidTr="00162F95">
        <w:trPr>
          <w:del w:id="1973" w:author="Skat" w:date="2010-07-08T14:54:00Z"/>
        </w:trPr>
        <w:tc>
          <w:tcPr>
            <w:tcW w:w="1667" w:type="dxa"/>
          </w:tcPr>
          <w:p w:rsidR="00162F95" w:rsidRDefault="00162F95" w:rsidP="00162F95">
            <w:pPr>
              <w:pStyle w:val="Normal11"/>
              <w:rPr>
                <w:del w:id="1974" w:author="Skat" w:date="2010-07-08T14:54:00Z"/>
              </w:rPr>
            </w:pPr>
            <w:del w:id="1975" w:author="Skat" w:date="2010-07-08T14:54:00Z">
              <w:r>
                <w:delText>kan have</w:delText>
              </w:r>
            </w:del>
          </w:p>
        </w:tc>
        <w:tc>
          <w:tcPr>
            <w:tcW w:w="2398" w:type="dxa"/>
          </w:tcPr>
          <w:p w:rsidR="00162F95" w:rsidRDefault="00162F95" w:rsidP="00162F95">
            <w:pPr>
              <w:pStyle w:val="Normal11"/>
              <w:rPr>
                <w:del w:id="1976" w:author="Skat" w:date="2010-07-08T14:54:00Z"/>
              </w:rPr>
            </w:pPr>
            <w:del w:id="1977" w:author="Skat" w:date="2010-07-08T14:54:00Z">
              <w:r>
                <w:delText>Kunde(1)</w:delText>
              </w:r>
            </w:del>
          </w:p>
          <w:p w:rsidR="00162F95" w:rsidRDefault="00162F95" w:rsidP="00162F95">
            <w:pPr>
              <w:pStyle w:val="Normal11"/>
              <w:rPr>
                <w:del w:id="1978" w:author="Skat" w:date="2010-07-08T14:54:00Z"/>
              </w:rPr>
            </w:pPr>
            <w:del w:id="1979" w:author="Skat" w:date="2010-07-08T14:54:00Z">
              <w:r>
                <w:delText>BankKontoOplysning(0..*)</w:delText>
              </w:r>
            </w:del>
          </w:p>
        </w:tc>
        <w:tc>
          <w:tcPr>
            <w:tcW w:w="5879" w:type="dxa"/>
          </w:tcPr>
          <w:p w:rsidR="00162F95" w:rsidRDefault="00162F95" w:rsidP="00162F95">
            <w:pPr>
              <w:pStyle w:val="Normal11"/>
              <w:rPr>
                <w:del w:id="1980" w:author="Skat" w:date="2010-07-08T14:54:00Z"/>
              </w:rPr>
            </w:pPr>
            <w:del w:id="1981" w:author="Skat" w:date="2010-07-08T14:54:00Z">
              <w:r>
                <w:delText>En kunde (uanset type) kan have en eller flere bankkonti.</w:delText>
              </w:r>
            </w:del>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1982" w:name="_Toc266364072"/>
      <w:bookmarkStart w:id="1983" w:name="_Toc265233874"/>
      <w:r>
        <w:t>Kunde</w:t>
      </w:r>
      <w:bookmarkEnd w:id="1982"/>
      <w:bookmarkEnd w:id="1983"/>
    </w:p>
    <w:p w:rsidR="00A5505D" w:rsidRDefault="00A5505D" w:rsidP="00A5505D">
      <w:pPr>
        <w:pStyle w:val="Normal11"/>
      </w:pPr>
      <w:r>
        <w:t xml:space="preserve">Kan være en virksomhed, en person eller begge dele (kun ved selvstændige erhvervsdrivende). </w:t>
      </w:r>
    </w:p>
    <w:p w:rsidR="00A5505D" w:rsidRDefault="00A5505D" w:rsidP="00A5505D">
      <w:pPr>
        <w:pStyle w:val="Normal11"/>
      </w:pPr>
      <w:r>
        <w:t>Begrebet dækker både over kunder til opkrævning og til inddrivelse.</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Nummer</w:t>
            </w:r>
          </w:p>
        </w:tc>
        <w:tc>
          <w:tcPr>
            <w:tcW w:w="1797" w:type="dxa"/>
          </w:tcPr>
          <w:p w:rsidR="00A5505D" w:rsidRDefault="00A5505D" w:rsidP="00A5505D">
            <w:pPr>
              <w:pStyle w:val="Normal11"/>
            </w:pPr>
            <w:r>
              <w:t>KundeNummer</w:t>
            </w:r>
            <w:r w:rsidR="00F061A6">
              <w:fldChar w:fldCharType="begin"/>
            </w:r>
            <w:r>
              <w:instrText xml:space="preserve"> XE "</w:instrText>
            </w:r>
            <w:r w:rsidRPr="00E80B11">
              <w:instrText>KundeNummer</w:instrText>
            </w:r>
            <w:r>
              <w:instrText xml:space="preserve">" </w:instrText>
            </w:r>
            <w:r w:rsidR="00F061A6">
              <w:fldChar w:fldCharType="end"/>
            </w:r>
          </w:p>
        </w:tc>
        <w:tc>
          <w:tcPr>
            <w:tcW w:w="5573" w:type="dxa"/>
          </w:tcPr>
          <w:p w:rsidR="00A5505D" w:rsidRDefault="00A5505D" w:rsidP="00A5505D">
            <w:pPr>
              <w:pStyle w:val="Normal11"/>
            </w:pPr>
            <w:r>
              <w:t>Identifikationen af kunden i form af CVR/SE nr. for virksomheder, CPR for personer og journalnr. for dem, som ikke har et af de 2 andre typer.</w:t>
            </w:r>
          </w:p>
        </w:tc>
      </w:tr>
      <w:tr w:rsidR="00A5505D" w:rsidTr="00A5505D">
        <w:tc>
          <w:tcPr>
            <w:tcW w:w="2625" w:type="dxa"/>
          </w:tcPr>
          <w:p w:rsidR="00A5505D" w:rsidRDefault="00A5505D" w:rsidP="00A5505D">
            <w:pPr>
              <w:pStyle w:val="Normal11"/>
            </w:pPr>
            <w:r>
              <w:t>Navn</w:t>
            </w:r>
          </w:p>
        </w:tc>
        <w:tc>
          <w:tcPr>
            <w:tcW w:w="1797" w:type="dxa"/>
          </w:tcPr>
          <w:p w:rsidR="00A5505D" w:rsidRDefault="00A5505D" w:rsidP="00A5505D">
            <w:pPr>
              <w:pStyle w:val="Normal11"/>
            </w:pPr>
            <w:r>
              <w:t>Navn</w:t>
            </w:r>
            <w:r w:rsidR="00F061A6">
              <w:fldChar w:fldCharType="begin"/>
            </w:r>
            <w:r>
              <w:instrText xml:space="preserve"> XE "</w:instrText>
            </w:r>
            <w:r w:rsidRPr="0046523A">
              <w:instrText>Navn</w:instrText>
            </w:r>
            <w:r>
              <w:instrText xml:space="preserve">" </w:instrText>
            </w:r>
            <w:r w:rsidR="00F061A6">
              <w:fldChar w:fldCharType="end"/>
            </w:r>
          </w:p>
        </w:tc>
        <w:tc>
          <w:tcPr>
            <w:tcW w:w="5573" w:type="dxa"/>
          </w:tcPr>
          <w:p w:rsidR="00A5505D" w:rsidRDefault="00A5505D" w:rsidP="00A5505D">
            <w:pPr>
              <w:pStyle w:val="Normal11"/>
            </w:pPr>
            <w:r>
              <w:t>Navn på kunde</w:t>
            </w:r>
          </w:p>
        </w:tc>
      </w:tr>
      <w:tr w:rsidR="00A5505D" w:rsidTr="00A5505D">
        <w:tc>
          <w:tcPr>
            <w:tcW w:w="2625" w:type="dxa"/>
          </w:tcPr>
          <w:p w:rsidR="00A5505D" w:rsidRDefault="00A5505D" w:rsidP="00A5505D">
            <w:pPr>
              <w:pStyle w:val="Normal11"/>
            </w:pPr>
            <w:r>
              <w:t>Type</w:t>
            </w:r>
          </w:p>
        </w:tc>
        <w:tc>
          <w:tcPr>
            <w:tcW w:w="1797" w:type="dxa"/>
          </w:tcPr>
          <w:p w:rsidR="00A5505D" w:rsidRDefault="00A5505D" w:rsidP="00A5505D">
            <w:pPr>
              <w:pStyle w:val="Normal11"/>
            </w:pPr>
            <w:r>
              <w:t>Type</w:t>
            </w:r>
            <w:r w:rsidR="00F061A6">
              <w:fldChar w:fldCharType="begin"/>
            </w:r>
            <w:r>
              <w:instrText xml:space="preserve"> XE "</w:instrText>
            </w:r>
            <w:r w:rsidRPr="00163357">
              <w:instrText>Type</w:instrText>
            </w:r>
            <w:r>
              <w:instrText xml:space="preserve">" </w:instrText>
            </w:r>
            <w:r w:rsidR="00F061A6">
              <w:fldChar w:fldCharType="end"/>
            </w:r>
          </w:p>
        </w:tc>
        <w:tc>
          <w:tcPr>
            <w:tcW w:w="5573" w:type="dxa"/>
          </w:tcPr>
          <w:p w:rsidR="00A5505D" w:rsidRDefault="00A5505D" w:rsidP="00A5505D">
            <w:pPr>
              <w:pStyle w:val="Normal11"/>
            </w:pPr>
            <w:r>
              <w:t>Identificere hvilken type kunde, der er tale om, dvs. hvad KundeNummer dækker over. Eksempelvis et CVR-nr. (virksomhed) eller CPR-nr. (person).</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CVR-nummer</w:t>
            </w:r>
          </w:p>
          <w:p w:rsidR="00A5505D" w:rsidRDefault="00A5505D" w:rsidP="00A5505D">
            <w:pPr>
              <w:pStyle w:val="Normal11"/>
            </w:pPr>
            <w:r>
              <w:t>SE-nummer</w:t>
            </w:r>
          </w:p>
          <w:p w:rsidR="00A5505D" w:rsidRDefault="00A5505D" w:rsidP="00A5505D">
            <w:pPr>
              <w:pStyle w:val="Normal11"/>
            </w:pPr>
            <w:r>
              <w:t>CPR-nummer</w:t>
            </w:r>
          </w:p>
          <w:p w:rsidR="00A5505D" w:rsidRDefault="00A5505D" w:rsidP="00A5505D">
            <w:pPr>
              <w:pStyle w:val="Normal11"/>
            </w:pPr>
            <w:r>
              <w:t>EAR-Person</w:t>
            </w:r>
          </w:p>
          <w:p w:rsidR="00A5505D" w:rsidRDefault="00A5505D" w:rsidP="00A5505D">
            <w:pPr>
              <w:pStyle w:val="Normal11"/>
            </w:pPr>
            <w:r>
              <w:t>EAR-Virksomhed</w:t>
            </w:r>
          </w:p>
          <w:p w:rsidR="00A5505D" w:rsidRDefault="00A5505D" w:rsidP="00A5505D">
            <w:pPr>
              <w:pStyle w:val="Normal11"/>
            </w:pPr>
            <w:r>
              <w:t>EAR-Myndighed</w:t>
            </w:r>
          </w:p>
          <w:p w:rsidR="00A5505D" w:rsidRDefault="00A5505D" w:rsidP="00A5505D">
            <w:pPr>
              <w:pStyle w:val="Normal11"/>
            </w:pPr>
            <w:r>
              <w:t>DMR-virksomhed-udenlandsk</w:t>
            </w:r>
          </w:p>
          <w:p w:rsidR="00A5505D" w:rsidRDefault="00A5505D" w:rsidP="00A5505D">
            <w:pPr>
              <w:pStyle w:val="Normal11"/>
            </w:pPr>
            <w:r>
              <w:t>DMR-virksomhed-dansk</w:t>
            </w:r>
          </w:p>
          <w:p w:rsidR="00A5505D" w:rsidRDefault="00A5505D" w:rsidP="00A5505D">
            <w:pPr>
              <w:pStyle w:val="Normal11"/>
            </w:pPr>
            <w:r>
              <w:t>DMR-person-udenlandsk</w:t>
            </w:r>
          </w:p>
          <w:p w:rsidR="00A5505D" w:rsidRDefault="00A5505D" w:rsidP="00A5505D">
            <w:pPr>
              <w:pStyle w:val="Normal11"/>
            </w:pPr>
            <w:r>
              <w:t>DMR-person-dansk</w:t>
            </w:r>
          </w:p>
          <w:p w:rsidR="00A5505D" w:rsidRDefault="00A5505D" w:rsidP="00A5505D">
            <w:pPr>
              <w:pStyle w:val="Normal11"/>
            </w:pPr>
          </w:p>
          <w:p w:rsidR="00A5505D" w:rsidRDefault="00A5505D" w:rsidP="00A5505D">
            <w:pPr>
              <w:pStyle w:val="Normal11"/>
            </w:pPr>
            <w:r>
              <w:t>(EAR er et kunderegister i EFI/Inddrivelsesmyndigheden og DMR er et kunderegister under Motorregistret)</w:t>
            </w:r>
          </w:p>
          <w:p w:rsidR="00A5505D" w:rsidRPr="00A5505D" w:rsidRDefault="00A5505D" w:rsidP="00A5505D">
            <w:pPr>
              <w:pStyle w:val="Normal11"/>
            </w:pP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kan have</w:t>
            </w:r>
          </w:p>
        </w:tc>
        <w:tc>
          <w:tcPr>
            <w:tcW w:w="2398" w:type="dxa"/>
          </w:tcPr>
          <w:p w:rsidR="00A5505D" w:rsidRDefault="00A5505D" w:rsidP="00A5505D">
            <w:pPr>
              <w:pStyle w:val="Normal11"/>
            </w:pPr>
            <w:r>
              <w:t>Kunde(</w:t>
            </w:r>
            <w:ins w:id="1984" w:author="Skat" w:date="2010-07-08T14:54:00Z">
              <w:r>
                <w:t>0..</w:t>
              </w:r>
            </w:ins>
            <w:r>
              <w:t>1)</w:t>
            </w:r>
          </w:p>
          <w:p w:rsidR="00A5505D" w:rsidRDefault="00162F95" w:rsidP="00A5505D">
            <w:pPr>
              <w:pStyle w:val="Normal11"/>
            </w:pPr>
            <w:del w:id="1985" w:author="Skat" w:date="2010-07-08T14:54:00Z">
              <w:r>
                <w:delText>BankKontoOplysning</w:delText>
              </w:r>
            </w:del>
            <w:ins w:id="1986" w:author="Skat" w:date="2010-07-08T14:54:00Z">
              <w:r w:rsidR="00A5505D">
                <w:t>BankKonto</w:t>
              </w:r>
            </w:ins>
            <w:r w:rsidR="00A5505D">
              <w:t>(0..*)</w:t>
            </w:r>
          </w:p>
        </w:tc>
        <w:tc>
          <w:tcPr>
            <w:tcW w:w="5879" w:type="dxa"/>
          </w:tcPr>
          <w:p w:rsidR="00A5505D" w:rsidRDefault="00162F95" w:rsidP="00A5505D">
            <w:pPr>
              <w:pStyle w:val="Normal11"/>
            </w:pPr>
            <w:del w:id="1987" w:author="Skat" w:date="2010-07-08T14:54:00Z">
              <w:r>
                <w:delText>En kunde (uanset type) kan have en eller flere bankkonti.</w:delText>
              </w:r>
            </w:del>
          </w:p>
        </w:tc>
      </w:tr>
    </w:tbl>
    <w:p w:rsidR="00A5505D" w:rsidRDefault="00A5505D" w:rsidP="00A5505D">
      <w:pPr>
        <w:pStyle w:val="Normal11"/>
        <w:rPr>
          <w:ins w:id="1988" w:author="Skat" w:date="2010-07-08T14:54:00Z"/>
        </w:rPr>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rPr>
          <w:ins w:id="1989" w:author="Skat" w:date="2010-07-08T14:54:00Z"/>
        </w:rPr>
      </w:pPr>
    </w:p>
    <w:p w:rsidR="00A5505D" w:rsidRDefault="00A5505D" w:rsidP="00A5505D">
      <w:pPr>
        <w:pStyle w:val="Normal11"/>
        <w:rPr>
          <w:ins w:id="1990" w:author="Skat" w:date="2010-07-08T14: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ins w:id="1991" w:author="Skat" w:date="2010-07-08T14:54:00Z"/>
        </w:trPr>
        <w:tc>
          <w:tcPr>
            <w:tcW w:w="1667" w:type="dxa"/>
            <w:shd w:val="pct20" w:color="auto" w:fill="0000FF"/>
          </w:tcPr>
          <w:p w:rsidR="00A5505D" w:rsidRPr="00A5505D" w:rsidRDefault="00A5505D" w:rsidP="00A5505D">
            <w:pPr>
              <w:pStyle w:val="Normal11"/>
              <w:rPr>
                <w:ins w:id="1992" w:author="Skat" w:date="2010-07-08T14:54:00Z"/>
                <w:color w:val="FFFFFF"/>
              </w:rPr>
            </w:pPr>
            <w:ins w:id="1993" w:author="Skat" w:date="2010-07-08T14:54:00Z">
              <w:r>
                <w:rPr>
                  <w:color w:val="FFFFFF"/>
                </w:rPr>
                <w:t>Specialisering</w:t>
              </w:r>
            </w:ins>
          </w:p>
        </w:tc>
        <w:tc>
          <w:tcPr>
            <w:tcW w:w="2398" w:type="dxa"/>
            <w:shd w:val="pct20" w:color="auto" w:fill="0000FF"/>
          </w:tcPr>
          <w:p w:rsidR="00A5505D" w:rsidRPr="00A5505D" w:rsidRDefault="00A5505D" w:rsidP="00A5505D">
            <w:pPr>
              <w:pStyle w:val="Normal11"/>
              <w:rPr>
                <w:ins w:id="1994" w:author="Skat" w:date="2010-07-08T14:54:00Z"/>
                <w:color w:val="FFFFFF"/>
              </w:rPr>
            </w:pPr>
            <w:ins w:id="1995" w:author="Skat" w:date="2010-07-08T14:54:00Z">
              <w:r>
                <w:rPr>
                  <w:color w:val="FFFFFF"/>
                </w:rPr>
                <w:t>Sammenhæng</w:t>
              </w:r>
            </w:ins>
          </w:p>
        </w:tc>
        <w:tc>
          <w:tcPr>
            <w:tcW w:w="5879" w:type="dxa"/>
            <w:shd w:val="pct20" w:color="auto" w:fill="0000FF"/>
          </w:tcPr>
          <w:p w:rsidR="00A5505D" w:rsidRPr="00A5505D" w:rsidRDefault="00A5505D" w:rsidP="00A5505D">
            <w:pPr>
              <w:pStyle w:val="Normal11"/>
              <w:rPr>
                <w:ins w:id="1996" w:author="Skat" w:date="2010-07-08T14:54:00Z"/>
                <w:color w:val="FFFFFF"/>
              </w:rPr>
            </w:pPr>
            <w:ins w:id="1997" w:author="Skat" w:date="2010-07-08T14:54:00Z">
              <w:r>
                <w:rPr>
                  <w:color w:val="FFFFFF"/>
                </w:rPr>
                <w:t>Beskrivelse</w:t>
              </w:r>
            </w:ins>
          </w:p>
        </w:tc>
      </w:tr>
      <w:tr w:rsidR="00A5505D" w:rsidTr="00A5505D">
        <w:trPr>
          <w:ins w:id="1998" w:author="Skat" w:date="2010-07-08T14:54:00Z"/>
        </w:trPr>
        <w:tc>
          <w:tcPr>
            <w:tcW w:w="1667" w:type="dxa"/>
          </w:tcPr>
          <w:p w:rsidR="00A5505D" w:rsidRDefault="00A5505D" w:rsidP="00A5505D">
            <w:pPr>
              <w:pStyle w:val="Normal11"/>
              <w:rPr>
                <w:ins w:id="1999" w:author="Skat" w:date="2010-07-08T14:54:00Z"/>
              </w:rPr>
            </w:pPr>
          </w:p>
        </w:tc>
        <w:tc>
          <w:tcPr>
            <w:tcW w:w="2398" w:type="dxa"/>
          </w:tcPr>
          <w:p w:rsidR="00A5505D" w:rsidRDefault="00A5505D" w:rsidP="00A5505D">
            <w:pPr>
              <w:pStyle w:val="Normal11"/>
              <w:rPr>
                <w:ins w:id="2000" w:author="Skat" w:date="2010-07-08T14:54:00Z"/>
              </w:rPr>
            </w:pPr>
            <w:ins w:id="2001" w:author="Skat" w:date="2010-07-08T14:54:00Z">
              <w:r>
                <w:t>Virksomhed arver fra/er en specialisering af Kunde</w:t>
              </w:r>
            </w:ins>
          </w:p>
        </w:tc>
        <w:tc>
          <w:tcPr>
            <w:tcW w:w="5879" w:type="dxa"/>
          </w:tcPr>
          <w:p w:rsidR="00A5505D" w:rsidRDefault="00A5505D" w:rsidP="00A5505D">
            <w:pPr>
              <w:pStyle w:val="Normal11"/>
              <w:rPr>
                <w:ins w:id="2002" w:author="Skat" w:date="2010-07-08T14:54:00Z"/>
              </w:rPr>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003" w:name="_Toc266364073"/>
      <w:bookmarkStart w:id="2004" w:name="_Toc265233875"/>
      <w:r>
        <w:t>NemKontoAftale</w:t>
      </w:r>
      <w:bookmarkEnd w:id="2003"/>
      <w:bookmarkEnd w:id="2004"/>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TilslutningNavn</w:t>
            </w:r>
          </w:p>
        </w:tc>
        <w:tc>
          <w:tcPr>
            <w:tcW w:w="1797" w:type="dxa"/>
          </w:tcPr>
          <w:p w:rsidR="00A5505D" w:rsidRDefault="00A5505D" w:rsidP="00A5505D">
            <w:pPr>
              <w:pStyle w:val="Normal11"/>
            </w:pPr>
            <w:r>
              <w:t>Kode</w:t>
            </w:r>
            <w:r w:rsidR="00F061A6">
              <w:fldChar w:fldCharType="begin"/>
            </w:r>
            <w:r>
              <w:instrText xml:space="preserve"> XE "</w:instrText>
            </w:r>
            <w:r w:rsidRPr="00B81F2B">
              <w:instrText>Kode</w:instrText>
            </w:r>
            <w:r>
              <w:instrText xml:space="preserve">" </w:instrText>
            </w:r>
            <w:r w:rsidR="00F061A6">
              <w:fldChar w:fldCharType="end"/>
            </w:r>
          </w:p>
        </w:tc>
        <w:tc>
          <w:tcPr>
            <w:tcW w:w="5573" w:type="dxa"/>
          </w:tcPr>
          <w:p w:rsidR="00A5505D" w:rsidRDefault="00A5505D" w:rsidP="00A5505D">
            <w:pPr>
              <w:pStyle w:val="Normal11"/>
            </w:pPr>
            <w:r>
              <w:t>Kode (6 karakterer) som er et alias for aftalen.</w:t>
            </w:r>
          </w:p>
        </w:tc>
      </w:tr>
      <w:tr w:rsidR="00A5505D" w:rsidTr="00A5505D">
        <w:tc>
          <w:tcPr>
            <w:tcW w:w="2625" w:type="dxa"/>
          </w:tcPr>
          <w:p w:rsidR="00A5505D" w:rsidRDefault="00A5505D" w:rsidP="00A5505D">
            <w:pPr>
              <w:pStyle w:val="Normal11"/>
            </w:pPr>
            <w:r>
              <w:t>EAN</w:t>
            </w:r>
          </w:p>
        </w:tc>
        <w:tc>
          <w:tcPr>
            <w:tcW w:w="1797" w:type="dxa"/>
          </w:tcPr>
          <w:p w:rsidR="00A5505D" w:rsidRDefault="00A5505D" w:rsidP="00A5505D">
            <w:pPr>
              <w:pStyle w:val="Normal11"/>
            </w:pPr>
            <w:r>
              <w:t>EANNummer</w:t>
            </w:r>
            <w:r w:rsidR="00F061A6">
              <w:fldChar w:fldCharType="begin"/>
            </w:r>
            <w:r>
              <w:instrText xml:space="preserve"> XE "</w:instrText>
            </w:r>
            <w:r w:rsidRPr="00235B14">
              <w:instrText>EANNummer</w:instrText>
            </w:r>
            <w:r>
              <w:instrText xml:space="preserve">" </w:instrText>
            </w:r>
            <w:r w:rsidR="00F061A6">
              <w:fldChar w:fldCharType="end"/>
            </w:r>
          </w:p>
        </w:tc>
        <w:tc>
          <w:tcPr>
            <w:tcW w:w="5573" w:type="dxa"/>
          </w:tcPr>
          <w:p w:rsidR="00A5505D" w:rsidRDefault="00A5505D" w:rsidP="00A5505D">
            <w:pPr>
              <w:pStyle w:val="Normal11"/>
            </w:pPr>
            <w:r>
              <w:t>Aftaleklientens EAN-nummer (dvs. normalt SKATs nummer)</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Default="00A5505D" w:rsidP="00A5505D">
            <w:pPr>
              <w:pStyle w:val="Normal11"/>
            </w:pPr>
            <w: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A5505D" w:rsidRDefault="00A5505D" w:rsidP="00A5505D">
            <w:pPr>
              <w:pStyle w:val="Normal11"/>
            </w:pPr>
          </w:p>
          <w:p w:rsidR="00A5505D" w:rsidRPr="00A5505D" w:rsidRDefault="00A5505D" w:rsidP="00A5505D">
            <w:pPr>
              <w:pStyle w:val="Normal11"/>
            </w:pPr>
            <w:r>
              <w:t>http://www.ean.dk/EAN_sys/adc/EAN_hfor.htm</w:t>
            </w:r>
          </w:p>
        </w:tc>
      </w:tr>
      <w:tr w:rsidR="00A5505D" w:rsidTr="00A5505D">
        <w:tc>
          <w:tcPr>
            <w:tcW w:w="2625" w:type="dxa"/>
          </w:tcPr>
          <w:p w:rsidR="00A5505D" w:rsidRDefault="00A5505D" w:rsidP="00A5505D">
            <w:pPr>
              <w:pStyle w:val="Normal11"/>
            </w:pPr>
            <w:r>
              <w:t>TilslutningNummer</w:t>
            </w:r>
          </w:p>
        </w:tc>
        <w:tc>
          <w:tcPr>
            <w:tcW w:w="1797" w:type="dxa"/>
          </w:tcPr>
          <w:p w:rsidR="00A5505D" w:rsidRDefault="00A5505D" w:rsidP="00A5505D">
            <w:pPr>
              <w:pStyle w:val="Normal11"/>
            </w:pPr>
            <w:r>
              <w:t>ID</w:t>
            </w:r>
            <w:r w:rsidR="00F061A6">
              <w:fldChar w:fldCharType="begin"/>
            </w:r>
            <w:r>
              <w:instrText xml:space="preserve"> XE "</w:instrText>
            </w:r>
            <w:r w:rsidRPr="00442501">
              <w:instrText>ID</w:instrText>
            </w:r>
            <w:r>
              <w:instrText xml:space="preserve">" </w:instrText>
            </w:r>
            <w:r w:rsidR="00F061A6">
              <w:fldChar w:fldCharType="end"/>
            </w:r>
          </w:p>
        </w:tc>
        <w:tc>
          <w:tcPr>
            <w:tcW w:w="5573" w:type="dxa"/>
          </w:tcPr>
          <w:p w:rsidR="00A5505D" w:rsidRDefault="00A5505D" w:rsidP="00A5505D">
            <w:pPr>
              <w:pStyle w:val="Normal11"/>
            </w:pPr>
            <w:r>
              <w:t>Identificerer aftalen hos NemKonto.</w:t>
            </w:r>
          </w:p>
        </w:tc>
      </w:tr>
      <w:tr w:rsidR="00A5505D" w:rsidTr="00A5505D">
        <w:tc>
          <w:tcPr>
            <w:tcW w:w="2625" w:type="dxa"/>
          </w:tcPr>
          <w:p w:rsidR="00A5505D" w:rsidRDefault="00A5505D" w:rsidP="00A5505D">
            <w:pPr>
              <w:pStyle w:val="Normal11"/>
            </w:pPr>
            <w:r>
              <w:t>LinjeOrganisationID</w:t>
            </w:r>
          </w:p>
        </w:tc>
        <w:tc>
          <w:tcPr>
            <w:tcW w:w="1797" w:type="dxa"/>
          </w:tcPr>
          <w:p w:rsidR="00A5505D" w:rsidRDefault="00A5505D" w:rsidP="00A5505D">
            <w:pPr>
              <w:pStyle w:val="Normal11"/>
            </w:pPr>
            <w:r>
              <w:t>ID</w:t>
            </w:r>
            <w:r w:rsidR="00F061A6">
              <w:fldChar w:fldCharType="begin"/>
            </w:r>
            <w:r>
              <w:instrText xml:space="preserve"> XE "</w:instrText>
            </w:r>
            <w:r w:rsidRPr="007C6DAD">
              <w:instrText>ID</w:instrText>
            </w:r>
            <w:r>
              <w:instrText xml:space="preserve">" </w:instrText>
            </w:r>
            <w:r w:rsidR="00F061A6">
              <w:fldChar w:fldCharType="end"/>
            </w:r>
          </w:p>
        </w:tc>
        <w:tc>
          <w:tcPr>
            <w:tcW w:w="5573" w:type="dxa"/>
          </w:tcPr>
          <w:p w:rsidR="00A5505D" w:rsidRDefault="00A5505D" w:rsidP="00A5505D">
            <w:pPr>
              <w:pStyle w:val="Normal11"/>
            </w:pPr>
            <w:r>
              <w:t>ID i KMD's Linje Organisation System (LOS), som anvendes til at styre autorisation.</w:t>
            </w:r>
          </w:p>
        </w:tc>
      </w:tr>
      <w:tr w:rsidR="00A5505D" w:rsidTr="00A5505D">
        <w:tc>
          <w:tcPr>
            <w:tcW w:w="2625" w:type="dxa"/>
          </w:tcPr>
          <w:p w:rsidR="00A5505D" w:rsidRDefault="00A5505D" w:rsidP="00A5505D">
            <w:pPr>
              <w:pStyle w:val="Normal11"/>
            </w:pPr>
            <w:r>
              <w:t>Nummer</w:t>
            </w:r>
          </w:p>
        </w:tc>
        <w:tc>
          <w:tcPr>
            <w:tcW w:w="1797" w:type="dxa"/>
          </w:tcPr>
          <w:p w:rsidR="00A5505D" w:rsidRDefault="00A5505D" w:rsidP="00A5505D">
            <w:pPr>
              <w:pStyle w:val="Normal11"/>
            </w:pPr>
            <w:r>
              <w:t>ID</w:t>
            </w:r>
            <w:r w:rsidR="00F061A6">
              <w:fldChar w:fldCharType="begin"/>
            </w:r>
            <w:r>
              <w:instrText xml:space="preserve"> XE "</w:instrText>
            </w:r>
            <w:r w:rsidRPr="00D948A7">
              <w:instrText>ID</w:instrText>
            </w:r>
            <w:r>
              <w:instrText xml:space="preserve">" </w:instrText>
            </w:r>
            <w:r w:rsidR="00F061A6">
              <w:fldChar w:fldCharType="end"/>
            </w:r>
          </w:p>
        </w:tc>
        <w:tc>
          <w:tcPr>
            <w:tcW w:w="5573" w:type="dxa"/>
          </w:tcPr>
          <w:p w:rsidR="00A5505D" w:rsidRDefault="00A5505D" w:rsidP="00A5505D">
            <w:pPr>
              <w:pStyle w:val="Normal11"/>
            </w:pPr>
          </w:p>
        </w:tc>
      </w:tr>
      <w:tr w:rsidR="00A5505D" w:rsidTr="00A5505D">
        <w:tc>
          <w:tcPr>
            <w:tcW w:w="2625" w:type="dxa"/>
          </w:tcPr>
          <w:p w:rsidR="00A5505D" w:rsidRDefault="00A5505D" w:rsidP="00A5505D">
            <w:pPr>
              <w:pStyle w:val="Normal11"/>
            </w:pPr>
            <w:r>
              <w:t>BBAN</w:t>
            </w:r>
          </w:p>
        </w:tc>
        <w:tc>
          <w:tcPr>
            <w:tcW w:w="1797" w:type="dxa"/>
          </w:tcPr>
          <w:p w:rsidR="00A5505D" w:rsidRDefault="00A5505D" w:rsidP="00A5505D">
            <w:pPr>
              <w:pStyle w:val="Normal11"/>
            </w:pPr>
            <w:r>
              <w:t>KontoNummer</w:t>
            </w:r>
            <w:r w:rsidR="00F061A6">
              <w:fldChar w:fldCharType="begin"/>
            </w:r>
            <w:r>
              <w:instrText xml:space="preserve"> XE "</w:instrText>
            </w:r>
            <w:r w:rsidRPr="000C46F6">
              <w:instrText>KontoNummer</w:instrText>
            </w:r>
            <w:r>
              <w:instrText xml:space="preserve">" </w:instrText>
            </w:r>
            <w:r w:rsidR="00F061A6">
              <w:fldChar w:fldCharType="end"/>
            </w:r>
          </w:p>
        </w:tc>
        <w:tc>
          <w:tcPr>
            <w:tcW w:w="5573" w:type="dxa"/>
          </w:tcPr>
          <w:p w:rsidR="00A5505D" w:rsidRDefault="00A5505D" w:rsidP="00A5505D">
            <w:pPr>
              <w:pStyle w:val="Normal11"/>
            </w:pPr>
            <w:r>
              <w:t>Kontonummer inkl. registeringsnummer for den konto hvorfra penge udbetales.</w:t>
            </w:r>
          </w:p>
        </w:tc>
      </w:tr>
    </w:tbl>
    <w:p w:rsidR="00162F95" w:rsidRDefault="00162F95" w:rsidP="00162F95">
      <w:pPr>
        <w:pStyle w:val="Normal11"/>
        <w:rPr>
          <w:del w:id="2005" w:author="Skat" w:date="2010-07-08T14:54:00Z"/>
        </w:rPr>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rPr>
          <w:del w:id="2006" w:author="Skat" w:date="2010-07-08T14:54:00Z"/>
        </w:rPr>
      </w:pPr>
    </w:p>
    <w:p w:rsidR="00162F95" w:rsidRDefault="00162F95" w:rsidP="00162F95">
      <w:pPr>
        <w:pStyle w:val="Normal11"/>
        <w:rPr>
          <w:del w:id="2007" w:author="Skat" w:date="2010-07-08T14: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Change w:id="2008" w:author="Skat" w:date="2010-07-08T14:54:00Z">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PrChange>
      </w:tblPr>
      <w:tblGrid>
        <w:gridCol w:w="1667"/>
        <w:gridCol w:w="958"/>
        <w:gridCol w:w="1440"/>
        <w:gridCol w:w="357"/>
        <w:gridCol w:w="5522"/>
        <w:gridCol w:w="51"/>
        <w:tblGridChange w:id="2009">
          <w:tblGrid>
            <w:gridCol w:w="1667"/>
            <w:gridCol w:w="958"/>
            <w:gridCol w:w="1440"/>
            <w:gridCol w:w="357"/>
            <w:gridCol w:w="5522"/>
            <w:gridCol w:w="51"/>
          </w:tblGrid>
        </w:tblGridChange>
      </w:tblGrid>
      <w:tr w:rsidR="00A5505D" w:rsidTr="00A5505D">
        <w:trPr>
          <w:trPrChange w:id="2010" w:author="Skat" w:date="2010-07-08T14:54:00Z">
            <w:trPr>
              <w:tblHeader/>
            </w:trPr>
          </w:trPrChange>
        </w:trPr>
        <w:tc>
          <w:tcPr>
            <w:tcW w:w="2625" w:type="dxa"/>
            <w:gridSpan w:val="2"/>
            <w:shd w:val="pct20" w:color="auto" w:fill="0000FF"/>
            <w:tcPrChange w:id="2011" w:author="Skat" w:date="2010-07-08T14:54:00Z">
              <w:tcPr>
                <w:tcW w:w="1667" w:type="dxa"/>
                <w:gridSpan w:val="2"/>
                <w:shd w:val="pct20" w:color="auto" w:fill="0000FF"/>
              </w:tcPr>
            </w:tcPrChange>
          </w:tcPr>
          <w:p w:rsidR="00A5505D" w:rsidRDefault="00162F95" w:rsidP="00A5505D">
            <w:pPr>
              <w:pStyle w:val="Normal11"/>
              <w:rPr>
                <w:rPrChange w:id="2012" w:author="Skat" w:date="2010-07-08T14:54:00Z">
                  <w:rPr>
                    <w:color w:val="FFFFFF"/>
                  </w:rPr>
                </w:rPrChange>
              </w:rPr>
            </w:pPr>
            <w:del w:id="2013" w:author="Skat" w:date="2010-07-08T14:54:00Z">
              <w:r>
                <w:rPr>
                  <w:color w:val="FFFFFF"/>
                </w:rPr>
                <w:delText>Relationsnavn</w:delText>
              </w:r>
            </w:del>
            <w:ins w:id="2014" w:author="Skat" w:date="2010-07-08T14:54:00Z">
              <w:r w:rsidR="00A5505D">
                <w:t>PengeinstitutAftaleNummer</w:t>
              </w:r>
            </w:ins>
          </w:p>
        </w:tc>
        <w:tc>
          <w:tcPr>
            <w:tcW w:w="1797" w:type="dxa"/>
            <w:gridSpan w:val="2"/>
            <w:shd w:val="pct20" w:color="auto" w:fill="0000FF"/>
            <w:tcPrChange w:id="2015" w:author="Skat" w:date="2010-07-08T14:54:00Z">
              <w:tcPr>
                <w:tcW w:w="2398" w:type="dxa"/>
                <w:gridSpan w:val="2"/>
                <w:shd w:val="pct20" w:color="auto" w:fill="0000FF"/>
              </w:tcPr>
            </w:tcPrChange>
          </w:tcPr>
          <w:p w:rsidR="00A5505D" w:rsidRDefault="00162F95" w:rsidP="00A5505D">
            <w:pPr>
              <w:pStyle w:val="Normal11"/>
              <w:rPr>
                <w:rPrChange w:id="2016" w:author="Skat" w:date="2010-07-08T14:54:00Z">
                  <w:rPr>
                    <w:color w:val="FFFFFF"/>
                  </w:rPr>
                </w:rPrChange>
              </w:rPr>
            </w:pPr>
            <w:del w:id="2017" w:author="Skat" w:date="2010-07-08T14:54:00Z">
              <w:r>
                <w:rPr>
                  <w:color w:val="FFFFFF"/>
                </w:rPr>
                <w:delText>Relationsbegreber</w:delText>
              </w:r>
            </w:del>
            <w:ins w:id="2018" w:author="Skat" w:date="2010-07-08T14:54:00Z">
              <w:r w:rsidR="00A5505D">
                <w:t>NemKontoTekst</w:t>
              </w:r>
              <w:r w:rsidR="00F061A6">
                <w:fldChar w:fldCharType="begin"/>
              </w:r>
              <w:r w:rsidR="00A5505D">
                <w:instrText xml:space="preserve"> XE "</w:instrText>
              </w:r>
              <w:r w:rsidR="00A5505D" w:rsidRPr="00AC69ED">
                <w:instrText>NemKontoTekst</w:instrText>
              </w:r>
              <w:r w:rsidR="00A5505D">
                <w:instrText xml:space="preserve">" </w:instrText>
              </w:r>
              <w:r w:rsidR="00F061A6">
                <w:fldChar w:fldCharType="end"/>
              </w:r>
            </w:ins>
          </w:p>
        </w:tc>
        <w:tc>
          <w:tcPr>
            <w:tcW w:w="5573" w:type="dxa"/>
            <w:gridSpan w:val="2"/>
            <w:shd w:val="pct20" w:color="auto" w:fill="0000FF"/>
            <w:tcPrChange w:id="2019" w:author="Skat" w:date="2010-07-08T14:54:00Z">
              <w:tcPr>
                <w:tcW w:w="5879" w:type="dxa"/>
                <w:gridSpan w:val="2"/>
                <w:shd w:val="pct20" w:color="auto" w:fill="0000FF"/>
              </w:tcPr>
            </w:tcPrChange>
          </w:tcPr>
          <w:p w:rsidR="00A5505D" w:rsidRDefault="00162F95" w:rsidP="00A5505D">
            <w:pPr>
              <w:pStyle w:val="Normal11"/>
              <w:rPr>
                <w:rPrChange w:id="2020" w:author="Skat" w:date="2010-07-08T14:54:00Z">
                  <w:rPr>
                    <w:color w:val="FFFFFF"/>
                  </w:rPr>
                </w:rPrChange>
              </w:rPr>
            </w:pPr>
            <w:del w:id="2021" w:author="Skat" w:date="2010-07-08T14:54:00Z">
              <w:r>
                <w:rPr>
                  <w:color w:val="FFFFFF"/>
                </w:rPr>
                <w:delText>Beskrivelse</w:delText>
              </w:r>
            </w:del>
            <w:ins w:id="2022" w:author="Skat" w:date="2010-07-08T14:54:00Z">
              <w:r w:rsidR="00A5505D">
                <w:t>PI-aftalenummer</w:t>
              </w:r>
            </w:ins>
          </w:p>
        </w:tc>
      </w:tr>
      <w:tr w:rsidR="00162F95" w:rsidTr="00162F95">
        <w:trPr>
          <w:gridAfter w:val="1"/>
          <w:wAfter w:w="51" w:type="dxa"/>
          <w:del w:id="2023" w:author="Skat" w:date="2010-07-08T14:54:00Z"/>
        </w:trPr>
        <w:tc>
          <w:tcPr>
            <w:tcW w:w="1667" w:type="dxa"/>
          </w:tcPr>
          <w:p w:rsidR="00162F95" w:rsidRDefault="00162F95" w:rsidP="00162F95">
            <w:pPr>
              <w:pStyle w:val="Normal11"/>
              <w:rPr>
                <w:del w:id="2024" w:author="Skat" w:date="2010-07-08T14:54:00Z"/>
              </w:rPr>
            </w:pPr>
            <w:del w:id="2025" w:author="Skat" w:date="2010-07-08T14:54:00Z">
              <w:r>
                <w:delText>på basis af</w:delText>
              </w:r>
            </w:del>
          </w:p>
        </w:tc>
        <w:tc>
          <w:tcPr>
            <w:tcW w:w="2398" w:type="dxa"/>
            <w:gridSpan w:val="2"/>
          </w:tcPr>
          <w:p w:rsidR="00162F95" w:rsidRDefault="00162F95" w:rsidP="00162F95">
            <w:pPr>
              <w:pStyle w:val="Normal11"/>
              <w:rPr>
                <w:del w:id="2026" w:author="Skat" w:date="2010-07-08T14:54:00Z"/>
              </w:rPr>
            </w:pPr>
            <w:del w:id="2027" w:author="Skat" w:date="2010-07-08T14:54:00Z">
              <w:r>
                <w:delText>NemKontoUdbetaling(0..*)</w:delText>
              </w:r>
            </w:del>
          </w:p>
          <w:p w:rsidR="00162F95" w:rsidRDefault="00162F95" w:rsidP="00162F95">
            <w:pPr>
              <w:pStyle w:val="Normal11"/>
              <w:rPr>
                <w:del w:id="2028" w:author="Skat" w:date="2010-07-08T14:54:00Z"/>
              </w:rPr>
            </w:pPr>
            <w:del w:id="2029" w:author="Skat" w:date="2010-07-08T14:54:00Z">
              <w:r>
                <w:delText>NemKontoAftale(1)</w:delText>
              </w:r>
            </w:del>
          </w:p>
        </w:tc>
        <w:tc>
          <w:tcPr>
            <w:tcW w:w="5879" w:type="dxa"/>
            <w:gridSpan w:val="2"/>
          </w:tcPr>
          <w:p w:rsidR="00162F95" w:rsidRDefault="00162F95" w:rsidP="00162F95">
            <w:pPr>
              <w:pStyle w:val="Normal11"/>
              <w:rPr>
                <w:del w:id="2030" w:author="Skat" w:date="2010-07-08T14:54:00Z"/>
              </w:rPr>
            </w:pPr>
          </w:p>
        </w:tc>
      </w:tr>
    </w:tbl>
    <w:p w:rsidR="00162F95" w:rsidRDefault="00162F95" w:rsidP="00162F95">
      <w:pPr>
        <w:pStyle w:val="Normal11"/>
        <w:rPr>
          <w:del w:id="2031" w:author="Skat" w:date="2010-07-08T14:54:00Z"/>
        </w:rPr>
      </w:pPr>
    </w:p>
    <w:p w:rsidR="00162F95" w:rsidRDefault="00162F95" w:rsidP="00162F95">
      <w:pPr>
        <w:pStyle w:val="Normal11"/>
        <w:rPr>
          <w:del w:id="2032" w:author="Skat" w:date="2010-07-08T14:54:00Z"/>
        </w:rPr>
        <w:sectPr w:rsidR="00162F95" w:rsidSect="00162F95">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rPr>
          <w:ins w:id="2033" w:author="Skat" w:date="2010-07-08T14:54:00Z"/>
        </w:rPr>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Overskrift2"/>
        <w:numPr>
          <w:numberingChange w:id="2034" w:author="Skat" w:date="2010-07-08T14:54:00Z" w:original="%1:4:0:.%2:5:0:"/>
        </w:numPr>
      </w:pPr>
      <w:bookmarkStart w:id="2035" w:name="_Toc265233876"/>
      <w:moveFromRangeStart w:id="2036" w:author="Skat" w:date="2010-07-08T14:54:00Z" w:name="move266364277"/>
      <w:moveFrom w:id="2037" w:author="Skat" w:date="2010-07-08T14:54:00Z">
        <w:r>
          <w:t>NemKontoUdbetaling</w:t>
        </w:r>
        <w:bookmarkEnd w:id="2035"/>
      </w:moveFrom>
    </w:p>
    <w:p w:rsidR="00A5505D" w:rsidRDefault="00A5505D" w:rsidP="00A5505D">
      <w:pPr>
        <w:pStyle w:val="Normal11"/>
      </w:pPr>
      <w:moveFrom w:id="2038" w:author="Skat" w:date="2010-07-08T14:54:00Z">
        <w:r>
          <w:t xml:space="preserve">Specificerer en kundeudbetaling som går via NemKonto. </w:t>
        </w:r>
      </w:moveFrom>
    </w:p>
    <w:p w:rsidR="00A5505D" w:rsidRDefault="00A5505D" w:rsidP="00A5505D">
      <w:pPr>
        <w:pStyle w:val="Normal11"/>
      </w:pPr>
    </w:p>
    <w:p w:rsidR="00A5505D" w:rsidRDefault="00A5505D" w:rsidP="00A5505D">
      <w:pPr>
        <w:pStyle w:val="Normal11"/>
      </w:pPr>
      <w:moveFrom w:id="2039" w:author="Skat" w:date="2010-07-08T14:54:00Z">
        <w:r>
          <w:t xml:space="preserve">Selvom NemKonto understøtter udsendelse af checks, bruges denne funktionalitet ikke. Det sker i stedet via SKB vha. servicen CheckUdbetalingListeSend.  </w:t>
        </w:r>
      </w:moveFrom>
    </w:p>
    <w:p w:rsidR="00A5505D" w:rsidRDefault="00A5505D" w:rsidP="00A5505D">
      <w:pPr>
        <w:pStyle w:val="Normal11"/>
      </w:pPr>
    </w:p>
    <w:p w:rsidR="00A5505D" w:rsidRDefault="00A5505D" w:rsidP="00A5505D">
      <w:pPr>
        <w:pStyle w:val="Normal11"/>
      </w:pPr>
      <w:moveFrom w:id="2040" w:author="Skat" w:date="2010-07-08T14:54:00Z">
        <w:r>
          <w:t xml:space="preserve">Nemkonto håndterer udbetalinger fra det offentlige. Alle i Danmark skal have en NemKonto, både virksomheder, borgere og foreninger. </w:t>
        </w:r>
      </w:moveFrom>
    </w:p>
    <w:p w:rsidR="00A5505D" w:rsidRDefault="00A5505D" w:rsidP="00A5505D">
      <w:pPr>
        <w:pStyle w:val="Normal11"/>
      </w:pPr>
    </w:p>
    <w:p w:rsidR="00A5505D" w:rsidRDefault="00A5505D" w:rsidP="00A5505D">
      <w:pPr>
        <w:pStyle w:val="Normal11"/>
      </w:pPr>
      <w:moveFrom w:id="2041" w:author="Skat" w:date="2010-07-08T14:54:00Z">
        <w:r>
          <w:t>En NemKonto er en helt almindelig bankkonto, som en kunde (virksomhed eller kunde) har angivet, at det offentlige skal bruge til at udbetale penge til.</w:t>
        </w:r>
      </w:moveFrom>
      <w:moveFromRangeEnd w:id="2036"/>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Change w:id="2042" w:author="Skat" w:date="2010-07-08T14:54:00Z">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PrChange>
      </w:tblPr>
      <w:tblGrid>
        <w:gridCol w:w="1667"/>
        <w:gridCol w:w="958"/>
        <w:gridCol w:w="1440"/>
        <w:gridCol w:w="357"/>
        <w:gridCol w:w="5522"/>
        <w:gridCol w:w="51"/>
        <w:tblGridChange w:id="2043">
          <w:tblGrid>
            <w:gridCol w:w="1667"/>
            <w:gridCol w:w="958"/>
            <w:gridCol w:w="1440"/>
            <w:gridCol w:w="357"/>
            <w:gridCol w:w="5522"/>
            <w:gridCol w:w="51"/>
          </w:tblGrid>
        </w:tblGridChange>
      </w:tblGrid>
      <w:tr w:rsidR="00A5505D" w:rsidTr="00A5505D">
        <w:trPr>
          <w:gridAfter w:val="1"/>
          <w:tblHeader/>
          <w:trPrChange w:id="2044" w:author="Skat" w:date="2010-07-08T14:54:00Z">
            <w:trPr>
              <w:gridAfter w:val="1"/>
              <w:tblHeader/>
            </w:trPr>
          </w:trPrChange>
        </w:trPr>
        <w:tc>
          <w:tcPr>
            <w:tcW w:w="1667" w:type="dxa"/>
            <w:shd w:val="pct20" w:color="auto" w:fill="0000FF"/>
            <w:tcPrChange w:id="2045" w:author="Skat" w:date="2010-07-08T14:54:00Z">
              <w:tcPr>
                <w:tcW w:w="2625" w:type="dxa"/>
                <w:shd w:val="pct20" w:color="auto" w:fill="0000FF"/>
              </w:tcPr>
            </w:tcPrChange>
          </w:tcPr>
          <w:p w:rsidR="00A5505D" w:rsidRPr="00A5505D" w:rsidRDefault="00162F95" w:rsidP="00A5505D">
            <w:pPr>
              <w:pStyle w:val="Normal11"/>
              <w:rPr>
                <w:color w:val="FFFFFF"/>
              </w:rPr>
            </w:pPr>
            <w:del w:id="2046" w:author="Skat" w:date="2010-07-08T14:54:00Z">
              <w:r>
                <w:rPr>
                  <w:color w:val="FFFFFF"/>
                </w:rPr>
                <w:delText>Attribut</w:delText>
              </w:r>
            </w:del>
            <w:ins w:id="2047" w:author="Skat" w:date="2010-07-08T14:54:00Z">
              <w:r w:rsidR="00A5505D">
                <w:rPr>
                  <w:color w:val="FFFFFF"/>
                </w:rPr>
                <w:t>Relationsnavn</w:t>
              </w:r>
            </w:ins>
          </w:p>
        </w:tc>
        <w:tc>
          <w:tcPr>
            <w:tcW w:w="2398" w:type="dxa"/>
            <w:gridSpan w:val="2"/>
            <w:shd w:val="pct20" w:color="auto" w:fill="0000FF"/>
            <w:tcPrChange w:id="2048" w:author="Skat" w:date="2010-07-08T14:54:00Z">
              <w:tcPr>
                <w:tcW w:w="1797" w:type="dxa"/>
                <w:gridSpan w:val="2"/>
                <w:shd w:val="pct20" w:color="auto" w:fill="0000FF"/>
              </w:tcPr>
            </w:tcPrChange>
          </w:tcPr>
          <w:p w:rsidR="00A5505D" w:rsidRPr="00A5505D" w:rsidRDefault="00162F95" w:rsidP="00A5505D">
            <w:pPr>
              <w:pStyle w:val="Normal11"/>
              <w:rPr>
                <w:color w:val="FFFFFF"/>
              </w:rPr>
            </w:pPr>
            <w:del w:id="2049" w:author="Skat" w:date="2010-07-08T14:54:00Z">
              <w:r>
                <w:rPr>
                  <w:color w:val="FFFFFF"/>
                </w:rPr>
                <w:delText>Domæne</w:delText>
              </w:r>
            </w:del>
            <w:ins w:id="2050" w:author="Skat" w:date="2010-07-08T14:54:00Z">
              <w:r w:rsidR="00A5505D">
                <w:rPr>
                  <w:color w:val="FFFFFF"/>
                </w:rPr>
                <w:t>Relationsbegreber</w:t>
              </w:r>
            </w:ins>
          </w:p>
        </w:tc>
        <w:tc>
          <w:tcPr>
            <w:tcW w:w="5879" w:type="dxa"/>
            <w:gridSpan w:val="2"/>
            <w:shd w:val="pct20" w:color="auto" w:fill="0000FF"/>
            <w:tcPrChange w:id="2051" w:author="Skat" w:date="2010-07-08T14:54:00Z">
              <w:tcPr>
                <w:tcW w:w="5573" w:type="dxa"/>
                <w:gridSpan w:val="2"/>
                <w:shd w:val="pct20" w:color="auto" w:fill="0000FF"/>
              </w:tcPr>
            </w:tcPrChange>
          </w:tcPr>
          <w:p w:rsidR="00A5505D" w:rsidRPr="00A5505D" w:rsidRDefault="00A5505D" w:rsidP="00A5505D">
            <w:pPr>
              <w:pStyle w:val="Normal11"/>
              <w:rPr>
                <w:color w:val="FFFFFF"/>
              </w:rPr>
            </w:pPr>
            <w:r>
              <w:rPr>
                <w:color w:val="FFFFFF"/>
              </w:rPr>
              <w:t>Beskrivelse</w:t>
            </w:r>
          </w:p>
        </w:tc>
      </w:tr>
      <w:tr w:rsidR="00A5505D" w:rsidTr="00A5505D">
        <w:trPr>
          <w:gridAfter w:val="1"/>
          <w:trPrChange w:id="2052" w:author="Skat" w:date="2010-07-08T14:54:00Z">
            <w:trPr>
              <w:gridAfter w:val="1"/>
            </w:trPr>
          </w:trPrChange>
        </w:trPr>
        <w:tc>
          <w:tcPr>
            <w:tcW w:w="1667" w:type="dxa"/>
            <w:tcPrChange w:id="2053" w:author="Skat" w:date="2010-07-08T14:54:00Z">
              <w:tcPr>
                <w:tcW w:w="2625" w:type="dxa"/>
              </w:tcPr>
            </w:tcPrChange>
          </w:tcPr>
          <w:p w:rsidR="00A5505D" w:rsidRDefault="00162F95" w:rsidP="00A5505D">
            <w:pPr>
              <w:pStyle w:val="Normal11"/>
            </w:pPr>
            <w:del w:id="2054" w:author="Skat" w:date="2010-07-08T14:54:00Z">
              <w:r>
                <w:delText>Beløb</w:delText>
              </w:r>
            </w:del>
            <w:ins w:id="2055" w:author="Skat" w:date="2010-07-08T14:54:00Z">
              <w:r w:rsidR="00A5505D">
                <w:t>indgået med</w:t>
              </w:r>
            </w:ins>
          </w:p>
        </w:tc>
        <w:tc>
          <w:tcPr>
            <w:tcW w:w="2398" w:type="dxa"/>
            <w:gridSpan w:val="2"/>
            <w:tcPrChange w:id="2056" w:author="Skat" w:date="2010-07-08T14:54:00Z">
              <w:tcPr>
                <w:tcW w:w="1797" w:type="dxa"/>
                <w:gridSpan w:val="2"/>
              </w:tcPr>
            </w:tcPrChange>
          </w:tcPr>
          <w:p w:rsidR="00A5505D" w:rsidRDefault="00162F95" w:rsidP="00A5505D">
            <w:pPr>
              <w:pStyle w:val="Normal11"/>
              <w:rPr>
                <w:ins w:id="2057" w:author="Skat" w:date="2010-07-08T14:54:00Z"/>
              </w:rPr>
            </w:pPr>
            <w:del w:id="2058" w:author="Skat" w:date="2010-07-08T14:54:00Z">
              <w:r>
                <w:delText>Beløb</w:delText>
              </w:r>
              <w:r w:rsidR="00377F89">
                <w:fldChar w:fldCharType="begin"/>
              </w:r>
              <w:r>
                <w:delInstrText xml:space="preserve"> XE "</w:delInstrText>
              </w:r>
              <w:r w:rsidRPr="007662C7">
                <w:delInstrText>Beløb</w:delInstrText>
              </w:r>
              <w:r>
                <w:delInstrText xml:space="preserve">" </w:delInstrText>
              </w:r>
              <w:r w:rsidR="00377F89">
                <w:fldChar w:fldCharType="end"/>
              </w:r>
            </w:del>
            <w:ins w:id="2059" w:author="Skat" w:date="2010-07-08T14:54:00Z">
              <w:r w:rsidR="00A5505D">
                <w:t>NemKontoAftale(0..*)</w:t>
              </w:r>
            </w:ins>
          </w:p>
          <w:p w:rsidR="00A5505D" w:rsidRDefault="00A5505D" w:rsidP="00A5505D">
            <w:pPr>
              <w:pStyle w:val="Normal11"/>
            </w:pPr>
            <w:ins w:id="2060" w:author="Skat" w:date="2010-07-08T14:54:00Z">
              <w:r>
                <w:t>NemKontoMyndighed(0..1)</w:t>
              </w:r>
            </w:ins>
          </w:p>
        </w:tc>
        <w:tc>
          <w:tcPr>
            <w:tcW w:w="5879" w:type="dxa"/>
            <w:gridSpan w:val="2"/>
            <w:tcPrChange w:id="2061" w:author="Skat" w:date="2010-07-08T14:54:00Z">
              <w:tcPr>
                <w:tcW w:w="5573" w:type="dxa"/>
                <w:gridSpan w:val="2"/>
              </w:tcPr>
            </w:tcPrChange>
          </w:tcPr>
          <w:p w:rsidR="00162F95" w:rsidRDefault="00162F95" w:rsidP="00162F95">
            <w:pPr>
              <w:pStyle w:val="Normal11"/>
              <w:rPr>
                <w:del w:id="2062" w:author="Skat" w:date="2010-07-08T14:54:00Z"/>
              </w:rPr>
            </w:pPr>
            <w:del w:id="2063" w:author="Skat" w:date="2010-07-08T14:54:00Z">
              <w:r>
                <w:delText xml:space="preserve">BEMÆRK: NemKonto skal have beløbet i milli-kroner, dvs. 75,50 kr i dette element bliver til 75500 i NemKonto-formatet. Der skal altså ske en konvertering.  </w:delText>
              </w:r>
            </w:del>
          </w:p>
          <w:p w:rsidR="00A5505D" w:rsidRDefault="00162F95" w:rsidP="00A5505D">
            <w:pPr>
              <w:pStyle w:val="Normal11"/>
            </w:pPr>
            <w:del w:id="2064" w:author="Skat" w:date="2010-07-08T14:54:00Z">
              <w:r>
                <w:delText>Indeholder det beløb der skal udbetales til kunden.</w:delText>
              </w:r>
            </w:del>
          </w:p>
        </w:tc>
      </w:tr>
      <w:tr w:rsidR="00A5505D" w:rsidTr="00A5505D">
        <w:trPr>
          <w:gridAfter w:val="1"/>
          <w:trPrChange w:id="2065" w:author="Skat" w:date="2010-07-08T14:54:00Z">
            <w:trPr>
              <w:gridAfter w:val="1"/>
            </w:trPr>
          </w:trPrChange>
        </w:trPr>
        <w:tc>
          <w:tcPr>
            <w:tcW w:w="1667" w:type="dxa"/>
            <w:tcPrChange w:id="2066" w:author="Skat" w:date="2010-07-08T14:54:00Z">
              <w:tcPr>
                <w:tcW w:w="2625" w:type="dxa"/>
              </w:tcPr>
            </w:tcPrChange>
          </w:tcPr>
          <w:p w:rsidR="00A5505D" w:rsidRDefault="00162F95" w:rsidP="00A5505D">
            <w:pPr>
              <w:pStyle w:val="Normal11"/>
            </w:pPr>
            <w:del w:id="2067" w:author="Skat" w:date="2010-07-08T14:54:00Z">
              <w:r>
                <w:delText>BankdagDato</w:delText>
              </w:r>
            </w:del>
            <w:ins w:id="2068" w:author="Skat" w:date="2010-07-08T14:54:00Z">
              <w:r w:rsidR="00A5505D">
                <w:t>på basis af</w:t>
              </w:r>
            </w:ins>
          </w:p>
        </w:tc>
        <w:tc>
          <w:tcPr>
            <w:tcW w:w="2398" w:type="dxa"/>
            <w:gridSpan w:val="2"/>
            <w:tcPrChange w:id="2069" w:author="Skat" w:date="2010-07-08T14:54:00Z">
              <w:tcPr>
                <w:tcW w:w="1797" w:type="dxa"/>
                <w:gridSpan w:val="2"/>
              </w:tcPr>
            </w:tcPrChange>
          </w:tcPr>
          <w:p w:rsidR="00A5505D" w:rsidRDefault="00162F95" w:rsidP="00A5505D">
            <w:pPr>
              <w:pStyle w:val="Normal11"/>
              <w:rPr>
                <w:ins w:id="2070" w:author="Skat" w:date="2010-07-08T14:54:00Z"/>
              </w:rPr>
            </w:pPr>
            <w:del w:id="2071" w:author="Skat" w:date="2010-07-08T14:54:00Z">
              <w:r>
                <w:delText>Dato</w:delText>
              </w:r>
              <w:r w:rsidR="00377F89">
                <w:fldChar w:fldCharType="begin"/>
              </w:r>
              <w:r>
                <w:delInstrText xml:space="preserve"> XE "</w:delInstrText>
              </w:r>
              <w:r w:rsidRPr="007076EC">
                <w:delInstrText>Dato</w:delInstrText>
              </w:r>
              <w:r>
                <w:delInstrText xml:space="preserve">" </w:delInstrText>
              </w:r>
              <w:r w:rsidR="00377F89">
                <w:fldChar w:fldCharType="end"/>
              </w:r>
            </w:del>
            <w:ins w:id="2072" w:author="Skat" w:date="2010-07-08T14:54:00Z">
              <w:r w:rsidR="00A5505D">
                <w:t>NemKontoUdbetaling(0..*)</w:t>
              </w:r>
            </w:ins>
          </w:p>
          <w:p w:rsidR="00A5505D" w:rsidRDefault="00A5505D" w:rsidP="00A5505D">
            <w:pPr>
              <w:pStyle w:val="Normal11"/>
            </w:pPr>
            <w:ins w:id="2073" w:author="Skat" w:date="2010-07-08T14:54:00Z">
              <w:r>
                <w:t>NemKontoAftale(1)</w:t>
              </w:r>
            </w:ins>
          </w:p>
        </w:tc>
        <w:tc>
          <w:tcPr>
            <w:tcW w:w="5879" w:type="dxa"/>
            <w:gridSpan w:val="2"/>
            <w:tcPrChange w:id="2074" w:author="Skat" w:date="2010-07-08T14:54:00Z">
              <w:tcPr>
                <w:tcW w:w="5573" w:type="dxa"/>
                <w:gridSpan w:val="2"/>
              </w:tcPr>
            </w:tcPrChange>
          </w:tcPr>
          <w:p w:rsidR="00A5505D" w:rsidRDefault="00162F95" w:rsidP="00A5505D">
            <w:pPr>
              <w:pStyle w:val="Normal11"/>
            </w:pPr>
            <w:del w:id="2075" w:author="Skat" w:date="2010-07-08T14:54:00Z">
              <w:r>
                <w:delText>Kan være ned til minus 5 bankdage i forhold til dags dato i forbindelse med genfremsendelse eller forsinkelse.</w:delText>
              </w:r>
            </w:del>
          </w:p>
        </w:tc>
      </w:tr>
      <w:tr w:rsidR="00162F95" w:rsidTr="00162F95">
        <w:trPr>
          <w:del w:id="2076" w:author="Skat" w:date="2010-07-08T14:54:00Z"/>
        </w:trPr>
        <w:tc>
          <w:tcPr>
            <w:tcW w:w="2625" w:type="dxa"/>
            <w:gridSpan w:val="2"/>
          </w:tcPr>
          <w:p w:rsidR="00162F95" w:rsidRDefault="00162F95" w:rsidP="00162F95">
            <w:pPr>
              <w:pStyle w:val="Normal11"/>
              <w:rPr>
                <w:del w:id="2077" w:author="Skat" w:date="2010-07-08T14:54:00Z"/>
              </w:rPr>
            </w:pPr>
            <w:del w:id="2078" w:author="Skat" w:date="2010-07-08T14:54:00Z">
              <w:r>
                <w:delText>Debiteringstekst</w:delText>
              </w:r>
            </w:del>
          </w:p>
        </w:tc>
        <w:tc>
          <w:tcPr>
            <w:tcW w:w="1797" w:type="dxa"/>
            <w:gridSpan w:val="2"/>
          </w:tcPr>
          <w:p w:rsidR="00162F95" w:rsidRDefault="00162F95" w:rsidP="00162F95">
            <w:pPr>
              <w:pStyle w:val="Normal11"/>
              <w:rPr>
                <w:del w:id="2079" w:author="Skat" w:date="2010-07-08T14:54:00Z"/>
              </w:rPr>
            </w:pPr>
            <w:del w:id="2080" w:author="Skat" w:date="2010-07-08T14:54:00Z">
              <w:r>
                <w:delText>NemKontoTekst</w:delText>
              </w:r>
              <w:r w:rsidR="00377F89">
                <w:fldChar w:fldCharType="begin"/>
              </w:r>
              <w:r>
                <w:delInstrText xml:space="preserve"> XE "</w:delInstrText>
              </w:r>
              <w:r w:rsidRPr="006248D0">
                <w:delInstrText>NemKontoTekst</w:delInstrText>
              </w:r>
              <w:r>
                <w:delInstrText xml:space="preserve">" </w:delInstrText>
              </w:r>
              <w:r w:rsidR="00377F89">
                <w:fldChar w:fldCharType="end"/>
              </w:r>
            </w:del>
          </w:p>
        </w:tc>
        <w:tc>
          <w:tcPr>
            <w:tcW w:w="5573" w:type="dxa"/>
            <w:gridSpan w:val="2"/>
          </w:tcPr>
          <w:p w:rsidR="00162F95" w:rsidRDefault="00162F95" w:rsidP="00162F95">
            <w:pPr>
              <w:pStyle w:val="Normal11"/>
              <w:rPr>
                <w:del w:id="2081" w:author="Skat" w:date="2010-07-08T14:54:00Z"/>
              </w:rPr>
            </w:pPr>
            <w:del w:id="2082" w:author="Skat" w:date="2010-07-08T14:54:00Z">
              <w:r>
                <w:delText>Tekst på egen konto dvs. på SKB-kontoen hvorfra der udbetales.</w:delText>
              </w:r>
            </w:del>
          </w:p>
        </w:tc>
      </w:tr>
      <w:tr w:rsidR="00162F95" w:rsidTr="00162F95">
        <w:trPr>
          <w:del w:id="2083" w:author="Skat" w:date="2010-07-08T14:54:00Z"/>
        </w:trPr>
        <w:tc>
          <w:tcPr>
            <w:tcW w:w="2625" w:type="dxa"/>
            <w:gridSpan w:val="2"/>
          </w:tcPr>
          <w:p w:rsidR="00162F95" w:rsidRDefault="00162F95" w:rsidP="00162F95">
            <w:pPr>
              <w:pStyle w:val="Normal11"/>
              <w:rPr>
                <w:del w:id="2084" w:author="Skat" w:date="2010-07-08T14:54:00Z"/>
              </w:rPr>
            </w:pPr>
            <w:del w:id="2085" w:author="Skat" w:date="2010-07-08T14:54:00Z">
              <w:r>
                <w:delText>KundeNummer</w:delText>
              </w:r>
            </w:del>
          </w:p>
        </w:tc>
        <w:tc>
          <w:tcPr>
            <w:tcW w:w="1797" w:type="dxa"/>
            <w:gridSpan w:val="2"/>
          </w:tcPr>
          <w:p w:rsidR="00162F95" w:rsidRDefault="00162F95" w:rsidP="00162F95">
            <w:pPr>
              <w:pStyle w:val="Normal11"/>
              <w:rPr>
                <w:del w:id="2086" w:author="Skat" w:date="2010-07-08T14:54:00Z"/>
              </w:rPr>
            </w:pPr>
            <w:del w:id="2087" w:author="Skat" w:date="2010-07-08T14:54:00Z">
              <w:r>
                <w:delText>CPRNummer</w:delText>
              </w:r>
              <w:r w:rsidR="00377F89">
                <w:fldChar w:fldCharType="begin"/>
              </w:r>
              <w:r>
                <w:delInstrText xml:space="preserve"> XE "</w:delInstrText>
              </w:r>
              <w:r w:rsidRPr="00A0504B">
                <w:delInstrText>CPRNummer</w:delInstrText>
              </w:r>
              <w:r>
                <w:delInstrText xml:space="preserve">" </w:delInstrText>
              </w:r>
              <w:r w:rsidR="00377F89">
                <w:fldChar w:fldCharType="end"/>
              </w:r>
            </w:del>
          </w:p>
        </w:tc>
        <w:tc>
          <w:tcPr>
            <w:tcW w:w="5573" w:type="dxa"/>
            <w:gridSpan w:val="2"/>
          </w:tcPr>
          <w:p w:rsidR="00162F95" w:rsidRDefault="00162F95" w:rsidP="00162F95">
            <w:pPr>
              <w:pStyle w:val="Normal11"/>
              <w:rPr>
                <w:del w:id="2088" w:author="Skat" w:date="2010-07-08T14:54:00Z"/>
              </w:rPr>
            </w:pPr>
            <w:del w:id="2089" w:author="Skat" w:date="2010-07-08T14:54:00Z">
              <w:r>
                <w:delText>Kundenummer i NemKonto-format, som er 10 cifre for alle.  Dette kundenummer kan være CPR/CVR/SE/ProdEnhedNr. Hvis det ikke er CPR præfixes med to nuller.</w:delText>
              </w:r>
            </w:del>
          </w:p>
        </w:tc>
      </w:tr>
      <w:tr w:rsidR="00162F95" w:rsidTr="00162F95">
        <w:trPr>
          <w:del w:id="2090" w:author="Skat" w:date="2010-07-08T14:54:00Z"/>
        </w:trPr>
        <w:tc>
          <w:tcPr>
            <w:tcW w:w="2625" w:type="dxa"/>
            <w:gridSpan w:val="2"/>
          </w:tcPr>
          <w:p w:rsidR="00162F95" w:rsidRDefault="00162F95" w:rsidP="00162F95">
            <w:pPr>
              <w:pStyle w:val="Normal11"/>
              <w:rPr>
                <w:del w:id="2091" w:author="Skat" w:date="2010-07-08T14:54:00Z"/>
              </w:rPr>
            </w:pPr>
            <w:del w:id="2092" w:author="Skat" w:date="2010-07-08T14:54:00Z">
              <w:r>
                <w:delText>ID</w:delText>
              </w:r>
            </w:del>
          </w:p>
        </w:tc>
        <w:tc>
          <w:tcPr>
            <w:tcW w:w="1797" w:type="dxa"/>
            <w:gridSpan w:val="2"/>
          </w:tcPr>
          <w:p w:rsidR="00162F95" w:rsidRDefault="00162F95" w:rsidP="00162F95">
            <w:pPr>
              <w:pStyle w:val="Normal11"/>
              <w:rPr>
                <w:del w:id="2093" w:author="Skat" w:date="2010-07-08T14:54:00Z"/>
              </w:rPr>
            </w:pPr>
            <w:del w:id="2094" w:author="Skat" w:date="2010-07-08T14:54:00Z">
              <w:r>
                <w:delText>NemKontoTekst</w:delText>
              </w:r>
              <w:r w:rsidR="00377F89">
                <w:fldChar w:fldCharType="begin"/>
              </w:r>
              <w:r>
                <w:delInstrText xml:space="preserve"> XE "</w:delInstrText>
              </w:r>
              <w:r w:rsidRPr="003A4AE6">
                <w:delInstrText>NemKontoTekst</w:delInstrText>
              </w:r>
              <w:r>
                <w:delInstrText xml:space="preserve">" </w:delInstrText>
              </w:r>
              <w:r w:rsidR="00377F89">
                <w:fldChar w:fldCharType="end"/>
              </w:r>
            </w:del>
          </w:p>
        </w:tc>
        <w:tc>
          <w:tcPr>
            <w:tcW w:w="5573" w:type="dxa"/>
            <w:gridSpan w:val="2"/>
          </w:tcPr>
          <w:p w:rsidR="00162F95" w:rsidRDefault="00162F95" w:rsidP="00162F95">
            <w:pPr>
              <w:pStyle w:val="Normal11"/>
              <w:rPr>
                <w:del w:id="2095" w:author="Skat" w:date="2010-07-08T14:54:00Z"/>
              </w:rPr>
            </w:pPr>
            <w:del w:id="2096" w:author="Skat" w:date="2010-07-08T14:54:00Z">
              <w:r>
                <w:delText>Unikt ID for en udbetaling. Skal gøre det muligt at identificere betalingen i det asynkrone retursvar.</w:delText>
              </w:r>
            </w:del>
          </w:p>
        </w:tc>
      </w:tr>
      <w:tr w:rsidR="00162F95" w:rsidTr="00162F95">
        <w:trPr>
          <w:del w:id="2097" w:author="Skat" w:date="2010-07-08T14:54:00Z"/>
        </w:trPr>
        <w:tc>
          <w:tcPr>
            <w:tcW w:w="2625" w:type="dxa"/>
            <w:gridSpan w:val="2"/>
          </w:tcPr>
          <w:p w:rsidR="00162F95" w:rsidRDefault="00162F95" w:rsidP="00162F95">
            <w:pPr>
              <w:pStyle w:val="Normal11"/>
              <w:rPr>
                <w:del w:id="2098" w:author="Skat" w:date="2010-07-08T14:54:00Z"/>
              </w:rPr>
            </w:pPr>
            <w:del w:id="2099" w:author="Skat" w:date="2010-07-08T14:54:00Z">
              <w:r>
                <w:delText>ModtagerPosteringTekst</w:delText>
              </w:r>
            </w:del>
          </w:p>
        </w:tc>
        <w:tc>
          <w:tcPr>
            <w:tcW w:w="1797" w:type="dxa"/>
            <w:gridSpan w:val="2"/>
          </w:tcPr>
          <w:p w:rsidR="00162F95" w:rsidRDefault="00162F95" w:rsidP="00162F95">
            <w:pPr>
              <w:pStyle w:val="Normal11"/>
              <w:rPr>
                <w:del w:id="2100" w:author="Skat" w:date="2010-07-08T14:54:00Z"/>
              </w:rPr>
            </w:pPr>
            <w:del w:id="2101" w:author="Skat" w:date="2010-07-08T14:54:00Z">
              <w:r>
                <w:delText>NemKontoTekst</w:delText>
              </w:r>
              <w:r w:rsidR="00377F89">
                <w:fldChar w:fldCharType="begin"/>
              </w:r>
              <w:r>
                <w:delInstrText xml:space="preserve"> XE "</w:delInstrText>
              </w:r>
              <w:r w:rsidRPr="00333F4A">
                <w:delInstrText>NemKontoTekst</w:delInstrText>
              </w:r>
              <w:r>
                <w:delInstrText xml:space="preserve">" </w:delInstrText>
              </w:r>
              <w:r w:rsidR="00377F89">
                <w:fldChar w:fldCharType="end"/>
              </w:r>
            </w:del>
          </w:p>
        </w:tc>
        <w:tc>
          <w:tcPr>
            <w:tcW w:w="5573" w:type="dxa"/>
            <w:gridSpan w:val="2"/>
          </w:tcPr>
          <w:p w:rsidR="00162F95" w:rsidRDefault="00162F95" w:rsidP="00162F95">
            <w:pPr>
              <w:pStyle w:val="Normal11"/>
              <w:rPr>
                <w:del w:id="2102" w:author="Skat" w:date="2010-07-08T14:54:00Z"/>
              </w:rPr>
            </w:pPr>
            <w:del w:id="2103" w:author="Skat" w:date="2010-07-08T14:54:00Z">
              <w:r>
                <w:delText>Tekst på modtagers bankkontoudtog.</w:delText>
              </w:r>
            </w:del>
          </w:p>
        </w:tc>
      </w:tr>
      <w:tr w:rsidR="00162F95" w:rsidTr="00162F95">
        <w:trPr>
          <w:del w:id="2104" w:author="Skat" w:date="2010-07-08T14:54:00Z"/>
        </w:trPr>
        <w:tc>
          <w:tcPr>
            <w:tcW w:w="2625" w:type="dxa"/>
            <w:gridSpan w:val="2"/>
          </w:tcPr>
          <w:p w:rsidR="00162F95" w:rsidRDefault="00162F95" w:rsidP="00162F95">
            <w:pPr>
              <w:pStyle w:val="Normal11"/>
              <w:rPr>
                <w:del w:id="2105" w:author="Skat" w:date="2010-07-08T14:54:00Z"/>
              </w:rPr>
            </w:pPr>
            <w:del w:id="2106" w:author="Skat" w:date="2010-07-08T14:54:00Z">
              <w:r>
                <w:delText>ValutaKode</w:delText>
              </w:r>
            </w:del>
          </w:p>
        </w:tc>
        <w:tc>
          <w:tcPr>
            <w:tcW w:w="1797" w:type="dxa"/>
            <w:gridSpan w:val="2"/>
          </w:tcPr>
          <w:p w:rsidR="00162F95" w:rsidRDefault="00162F95" w:rsidP="00162F95">
            <w:pPr>
              <w:pStyle w:val="Normal11"/>
              <w:rPr>
                <w:del w:id="2107" w:author="Skat" w:date="2010-07-08T14:54:00Z"/>
              </w:rPr>
            </w:pPr>
            <w:del w:id="2108" w:author="Skat" w:date="2010-07-08T14:54:00Z">
              <w:r>
                <w:delText>ValutaKode</w:delText>
              </w:r>
              <w:r w:rsidR="00377F89">
                <w:fldChar w:fldCharType="begin"/>
              </w:r>
              <w:r>
                <w:delInstrText xml:space="preserve"> XE "</w:delInstrText>
              </w:r>
              <w:r w:rsidRPr="00725AED">
                <w:delInstrText>ValutaKode</w:delInstrText>
              </w:r>
              <w:r>
                <w:delInstrText xml:space="preserve">" </w:delInstrText>
              </w:r>
              <w:r w:rsidR="00377F89">
                <w:fldChar w:fldCharType="end"/>
              </w:r>
            </w:del>
          </w:p>
        </w:tc>
        <w:tc>
          <w:tcPr>
            <w:tcW w:w="5573" w:type="dxa"/>
            <w:gridSpan w:val="2"/>
          </w:tcPr>
          <w:p w:rsidR="00162F95" w:rsidRDefault="00162F95" w:rsidP="00162F95">
            <w:pPr>
              <w:pStyle w:val="Normal11"/>
              <w:rPr>
                <w:del w:id="2109" w:author="Skat" w:date="2010-07-08T14:54:00Z"/>
              </w:rPr>
            </w:pPr>
            <w:del w:id="2110" w:author="Skat" w:date="2010-07-08T14:54:00Z">
              <w:r>
                <w:delText>Angiver hvilken valuta der udbetales i.</w:delText>
              </w:r>
            </w:del>
          </w:p>
        </w:tc>
      </w:tr>
      <w:tr w:rsidR="00162F95" w:rsidTr="00162F95">
        <w:trPr>
          <w:del w:id="2111" w:author="Skat" w:date="2010-07-08T14:54:00Z"/>
        </w:trPr>
        <w:tc>
          <w:tcPr>
            <w:tcW w:w="2625" w:type="dxa"/>
            <w:gridSpan w:val="2"/>
          </w:tcPr>
          <w:p w:rsidR="00162F95" w:rsidRDefault="00162F95" w:rsidP="00162F95">
            <w:pPr>
              <w:pStyle w:val="Normal11"/>
              <w:rPr>
                <w:del w:id="2112" w:author="Skat" w:date="2010-07-08T14:54:00Z"/>
              </w:rPr>
            </w:pPr>
            <w:del w:id="2113" w:author="Skat" w:date="2010-07-08T14:54:00Z">
              <w:r>
                <w:delText>BankKonto</w:delText>
              </w:r>
            </w:del>
          </w:p>
        </w:tc>
        <w:tc>
          <w:tcPr>
            <w:tcW w:w="1797" w:type="dxa"/>
            <w:gridSpan w:val="2"/>
          </w:tcPr>
          <w:p w:rsidR="00162F95" w:rsidRDefault="00162F95" w:rsidP="00162F95">
            <w:pPr>
              <w:pStyle w:val="Normal11"/>
              <w:rPr>
                <w:del w:id="2114" w:author="Skat" w:date="2010-07-08T14:54:00Z"/>
              </w:rPr>
            </w:pPr>
            <w:del w:id="2115" w:author="Skat" w:date="2010-07-08T14:54:00Z">
              <w:r>
                <w:delText>Tekst30</w:delText>
              </w:r>
              <w:r w:rsidR="00377F89">
                <w:fldChar w:fldCharType="begin"/>
              </w:r>
              <w:r>
                <w:delInstrText xml:space="preserve"> XE "</w:delInstrText>
              </w:r>
              <w:r w:rsidRPr="006C2692">
                <w:delInstrText>Tekst30</w:delInstrText>
              </w:r>
              <w:r>
                <w:delInstrText xml:space="preserve">" </w:delInstrText>
              </w:r>
              <w:r w:rsidR="00377F89">
                <w:fldChar w:fldCharType="end"/>
              </w:r>
            </w:del>
          </w:p>
        </w:tc>
        <w:tc>
          <w:tcPr>
            <w:tcW w:w="5573" w:type="dxa"/>
            <w:gridSpan w:val="2"/>
          </w:tcPr>
          <w:p w:rsidR="00162F95" w:rsidRDefault="00162F95" w:rsidP="00162F95">
            <w:pPr>
              <w:pStyle w:val="Normal11"/>
              <w:rPr>
                <w:del w:id="2116" w:author="Skat" w:date="2010-07-08T14:54:00Z"/>
              </w:rPr>
            </w:pPr>
            <w:del w:id="2117" w:author="Skat" w:date="2010-07-08T14:54:00Z">
              <w:r>
                <w:delText xml:space="preserve">Komplet kontoidentifikation - såkaldt BBAN. For danske bankkonti sammensat af BankKontoUdbetalingBankRegistreringNummer og BankKontoUdbetalingKontoNummer. For udenlandske bankkonti: Kun BankKontoUdbetalingKontoNummer </w:delText>
              </w:r>
            </w:del>
          </w:p>
        </w:tc>
      </w:tr>
      <w:tr w:rsidR="00162F95" w:rsidTr="00162F95">
        <w:trPr>
          <w:del w:id="2118" w:author="Skat" w:date="2010-07-08T14:54:00Z"/>
        </w:trPr>
        <w:tc>
          <w:tcPr>
            <w:tcW w:w="2625" w:type="dxa"/>
            <w:gridSpan w:val="2"/>
          </w:tcPr>
          <w:p w:rsidR="00162F95" w:rsidRDefault="00162F95" w:rsidP="00162F95">
            <w:pPr>
              <w:pStyle w:val="Normal11"/>
              <w:rPr>
                <w:del w:id="2119" w:author="Skat" w:date="2010-07-08T14:54:00Z"/>
              </w:rPr>
            </w:pPr>
            <w:del w:id="2120" w:author="Skat" w:date="2010-07-08T14:54:00Z">
              <w:r>
                <w:delText>FilialID</w:delText>
              </w:r>
            </w:del>
          </w:p>
        </w:tc>
        <w:tc>
          <w:tcPr>
            <w:tcW w:w="1797" w:type="dxa"/>
            <w:gridSpan w:val="2"/>
          </w:tcPr>
          <w:p w:rsidR="00162F95" w:rsidRDefault="00162F95" w:rsidP="00162F95">
            <w:pPr>
              <w:pStyle w:val="Normal11"/>
              <w:rPr>
                <w:del w:id="2121" w:author="Skat" w:date="2010-07-08T14:54:00Z"/>
              </w:rPr>
            </w:pPr>
            <w:del w:id="2122" w:author="Skat" w:date="2010-07-08T14:54:00Z">
              <w:r>
                <w:delText>Kode</w:delText>
              </w:r>
              <w:r w:rsidR="00377F89">
                <w:fldChar w:fldCharType="begin"/>
              </w:r>
              <w:r>
                <w:delInstrText xml:space="preserve"> XE "</w:delInstrText>
              </w:r>
              <w:r w:rsidRPr="000936E0">
                <w:delInstrText>Kode</w:delInstrText>
              </w:r>
              <w:r>
                <w:delInstrText xml:space="preserve">" </w:delInstrText>
              </w:r>
              <w:r w:rsidR="00377F89">
                <w:fldChar w:fldCharType="end"/>
              </w:r>
            </w:del>
          </w:p>
        </w:tc>
        <w:tc>
          <w:tcPr>
            <w:tcW w:w="5573" w:type="dxa"/>
            <w:gridSpan w:val="2"/>
          </w:tcPr>
          <w:p w:rsidR="00162F95" w:rsidRDefault="00162F95" w:rsidP="00162F95">
            <w:pPr>
              <w:pStyle w:val="Normal11"/>
              <w:rPr>
                <w:del w:id="2123" w:author="Skat" w:date="2010-07-08T14:54:00Z"/>
              </w:rPr>
            </w:pPr>
            <w:del w:id="2124" w:author="Skat" w:date="2010-07-08T14:54:00Z">
              <w:r>
                <w:delText xml:space="preserve">Filial-identifikation som i SWIFT kaldes Clearing System Member ID. Anvendes hvis BICKode kun er hovedbanken og ikke filialen. </w:delText>
              </w:r>
            </w:del>
          </w:p>
        </w:tc>
      </w:tr>
      <w:tr w:rsidR="00162F95" w:rsidTr="00162F95">
        <w:trPr>
          <w:del w:id="2125" w:author="Skat" w:date="2010-07-08T14:54:00Z"/>
        </w:trPr>
        <w:tc>
          <w:tcPr>
            <w:tcW w:w="2625" w:type="dxa"/>
            <w:gridSpan w:val="2"/>
          </w:tcPr>
          <w:p w:rsidR="00162F95" w:rsidRDefault="00162F95" w:rsidP="00162F95">
            <w:pPr>
              <w:pStyle w:val="Normal11"/>
              <w:rPr>
                <w:del w:id="2126" w:author="Skat" w:date="2010-07-08T14:54:00Z"/>
              </w:rPr>
            </w:pPr>
            <w:del w:id="2127" w:author="Skat" w:date="2010-07-08T14:54:00Z">
              <w:r>
                <w:delText>FilialKode</w:delText>
              </w:r>
            </w:del>
          </w:p>
        </w:tc>
        <w:tc>
          <w:tcPr>
            <w:tcW w:w="1797" w:type="dxa"/>
            <w:gridSpan w:val="2"/>
          </w:tcPr>
          <w:p w:rsidR="00162F95" w:rsidRDefault="00162F95" w:rsidP="00162F95">
            <w:pPr>
              <w:pStyle w:val="Normal11"/>
              <w:rPr>
                <w:del w:id="2128" w:author="Skat" w:date="2010-07-08T14:54:00Z"/>
              </w:rPr>
            </w:pPr>
            <w:del w:id="2129" w:author="Skat" w:date="2010-07-08T14:54:00Z">
              <w:r>
                <w:delText>Tekst70</w:delText>
              </w:r>
              <w:r w:rsidR="00377F89">
                <w:fldChar w:fldCharType="begin"/>
              </w:r>
              <w:r>
                <w:delInstrText xml:space="preserve"> XE "</w:delInstrText>
              </w:r>
              <w:r w:rsidRPr="0034109F">
                <w:delInstrText>Tekst70</w:delInstrText>
              </w:r>
              <w:r>
                <w:delInstrText xml:space="preserve">" </w:delInstrText>
              </w:r>
              <w:r w:rsidR="00377F89">
                <w:fldChar w:fldCharType="end"/>
              </w:r>
            </w:del>
          </w:p>
        </w:tc>
        <w:tc>
          <w:tcPr>
            <w:tcW w:w="5573" w:type="dxa"/>
            <w:gridSpan w:val="2"/>
          </w:tcPr>
          <w:p w:rsidR="00162F95" w:rsidRDefault="00162F95" w:rsidP="00162F95">
            <w:pPr>
              <w:pStyle w:val="Normal11"/>
              <w:rPr>
                <w:del w:id="2130" w:author="Skat" w:date="2010-07-08T14:54:00Z"/>
              </w:rPr>
            </w:pPr>
            <w:del w:id="2131" w:author="Skat" w:date="2010-07-08T14:54:00Z">
              <w:r>
                <w:delText>En kode af variabel længde afhængig af nationale regler. Den er defineret som en string med forskelligt indhold afhængigt af typen (ClearingSystemMemberIdentificationChoice) i schemaet SWIFT_Common.xsd.</w:delText>
              </w:r>
            </w:del>
          </w:p>
        </w:tc>
      </w:tr>
    </w:tbl>
    <w:p w:rsidR="00A5505D" w:rsidRDefault="00A5505D" w:rsidP="00A5505D">
      <w:pPr>
        <w:pStyle w:val="Normal11"/>
        <w:rPr>
          <w:ins w:id="2132" w:author="Skat" w:date="2010-07-08T14:54:00Z"/>
        </w:rPr>
      </w:pPr>
    </w:p>
    <w:p w:rsidR="00A5505D" w:rsidRDefault="00A5505D" w:rsidP="00A5505D">
      <w:pPr>
        <w:pStyle w:val="Normal11"/>
        <w:rPr>
          <w:ins w:id="2133" w:author="Skat" w:date="2010-07-08T14:54:00Z"/>
        </w:rPr>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rPr>
          <w:ins w:id="2134" w:author="Skat" w:date="2010-07-08T14:54:00Z"/>
        </w:rPr>
      </w:pPr>
      <w:bookmarkStart w:id="2135" w:name="_Toc266364074"/>
      <w:ins w:id="2136" w:author="Skat" w:date="2010-07-08T14:54:00Z">
        <w:r>
          <w:t>NemKontoMeddelelse</w:t>
        </w:r>
        <w:bookmarkEnd w:id="2135"/>
      </w:ins>
    </w:p>
    <w:p w:rsidR="00A5505D" w:rsidRDefault="00A5505D" w:rsidP="00A5505D">
      <w:pPr>
        <w:pStyle w:val="Normal11"/>
        <w:rPr>
          <w:ins w:id="2137" w:author="Skat" w:date="2010-07-08T14:54:00Z"/>
        </w:rPr>
      </w:pPr>
    </w:p>
    <w:p w:rsidR="00A5505D" w:rsidRDefault="00A5505D" w:rsidP="00A5505D">
      <w:pPr>
        <w:pStyle w:val="Normal11"/>
        <w:rPr>
          <w:ins w:id="2138" w:author="Skat" w:date="2010-07-08T14: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ins w:id="2139" w:author="Skat" w:date="2010-07-08T14:54:00Z"/>
        </w:trPr>
        <w:tc>
          <w:tcPr>
            <w:tcW w:w="2625" w:type="dxa"/>
            <w:shd w:val="pct20" w:color="auto" w:fill="0000FF"/>
          </w:tcPr>
          <w:p w:rsidR="00A5505D" w:rsidRPr="00A5505D" w:rsidRDefault="00A5505D" w:rsidP="00A5505D">
            <w:pPr>
              <w:pStyle w:val="Normal11"/>
              <w:rPr>
                <w:ins w:id="2140" w:author="Skat" w:date="2010-07-08T14:54:00Z"/>
                <w:color w:val="FFFFFF"/>
              </w:rPr>
            </w:pPr>
            <w:ins w:id="2141" w:author="Skat" w:date="2010-07-08T14:54:00Z">
              <w:r>
                <w:rPr>
                  <w:color w:val="FFFFFF"/>
                </w:rPr>
                <w:t>Attribut</w:t>
              </w:r>
            </w:ins>
          </w:p>
        </w:tc>
        <w:tc>
          <w:tcPr>
            <w:tcW w:w="1797" w:type="dxa"/>
            <w:shd w:val="pct20" w:color="auto" w:fill="0000FF"/>
          </w:tcPr>
          <w:p w:rsidR="00A5505D" w:rsidRPr="00A5505D" w:rsidRDefault="00A5505D" w:rsidP="00A5505D">
            <w:pPr>
              <w:pStyle w:val="Normal11"/>
              <w:rPr>
                <w:ins w:id="2142" w:author="Skat" w:date="2010-07-08T14:54:00Z"/>
                <w:color w:val="FFFFFF"/>
              </w:rPr>
            </w:pPr>
            <w:ins w:id="2143" w:author="Skat" w:date="2010-07-08T14:54:00Z">
              <w:r>
                <w:rPr>
                  <w:color w:val="FFFFFF"/>
                </w:rPr>
                <w:t>Domæne</w:t>
              </w:r>
            </w:ins>
          </w:p>
        </w:tc>
        <w:tc>
          <w:tcPr>
            <w:tcW w:w="5573" w:type="dxa"/>
            <w:shd w:val="pct20" w:color="auto" w:fill="0000FF"/>
          </w:tcPr>
          <w:p w:rsidR="00A5505D" w:rsidRPr="00A5505D" w:rsidRDefault="00A5505D" w:rsidP="00A5505D">
            <w:pPr>
              <w:pStyle w:val="Normal11"/>
              <w:rPr>
                <w:ins w:id="2144" w:author="Skat" w:date="2010-07-08T14:54:00Z"/>
                <w:color w:val="FFFFFF"/>
              </w:rPr>
            </w:pPr>
            <w:ins w:id="2145" w:author="Skat" w:date="2010-07-08T14:54:00Z">
              <w:r>
                <w:rPr>
                  <w:color w:val="FFFFFF"/>
                </w:rPr>
                <w:t>Beskrivelse</w:t>
              </w:r>
            </w:ins>
          </w:p>
        </w:tc>
      </w:tr>
      <w:tr w:rsidR="00A5505D" w:rsidTr="00A5505D">
        <w:trPr>
          <w:ins w:id="2146" w:author="Skat" w:date="2010-07-08T14:54:00Z"/>
        </w:trPr>
        <w:tc>
          <w:tcPr>
            <w:tcW w:w="2625" w:type="dxa"/>
          </w:tcPr>
          <w:p w:rsidR="00A5505D" w:rsidRDefault="00A5505D" w:rsidP="00A5505D">
            <w:pPr>
              <w:pStyle w:val="Normal11"/>
              <w:rPr>
                <w:ins w:id="2147" w:author="Skat" w:date="2010-07-08T14:54:00Z"/>
              </w:rPr>
            </w:pPr>
            <w:ins w:id="2148" w:author="Skat" w:date="2010-07-08T14:54:00Z">
              <w:r>
                <w:t>ID</w:t>
              </w:r>
            </w:ins>
          </w:p>
        </w:tc>
        <w:tc>
          <w:tcPr>
            <w:tcW w:w="1797" w:type="dxa"/>
          </w:tcPr>
          <w:p w:rsidR="00A5505D" w:rsidRDefault="00A5505D" w:rsidP="00A5505D">
            <w:pPr>
              <w:pStyle w:val="Normal11"/>
              <w:rPr>
                <w:ins w:id="2149" w:author="Skat" w:date="2010-07-08T14:54:00Z"/>
              </w:rPr>
            </w:pPr>
            <w:ins w:id="2150" w:author="Skat" w:date="2010-07-08T14:54:00Z">
              <w:r>
                <w:t>NemKontoTekst</w:t>
              </w:r>
              <w:r w:rsidR="00F061A6">
                <w:fldChar w:fldCharType="begin"/>
              </w:r>
              <w:r>
                <w:instrText xml:space="preserve"> XE "</w:instrText>
              </w:r>
              <w:r w:rsidRPr="000F1F27">
                <w:instrText>NemKontoTekst</w:instrText>
              </w:r>
              <w:r>
                <w:instrText xml:space="preserve">" </w:instrText>
              </w:r>
              <w:r w:rsidR="00F061A6">
                <w:fldChar w:fldCharType="end"/>
              </w:r>
            </w:ins>
          </w:p>
        </w:tc>
        <w:tc>
          <w:tcPr>
            <w:tcW w:w="5573" w:type="dxa"/>
          </w:tcPr>
          <w:p w:rsidR="00A5505D" w:rsidRDefault="00A5505D" w:rsidP="00A5505D">
            <w:pPr>
              <w:pStyle w:val="Normal11"/>
              <w:rPr>
                <w:ins w:id="2151" w:author="Skat" w:date="2010-07-08T14:54:00Z"/>
              </w:rPr>
            </w:pPr>
            <w:ins w:id="2152" w:author="Skat" w:date="2010-07-08T14:54:00Z">
              <w:r>
                <w:t>Identifikation af en meddelelse</w:t>
              </w:r>
            </w:ins>
          </w:p>
        </w:tc>
      </w:tr>
      <w:tr w:rsidR="00A5505D" w:rsidTr="00A5505D">
        <w:trPr>
          <w:ins w:id="2153" w:author="Skat" w:date="2010-07-08T14:54:00Z"/>
        </w:trPr>
        <w:tc>
          <w:tcPr>
            <w:tcW w:w="2625" w:type="dxa"/>
          </w:tcPr>
          <w:p w:rsidR="00A5505D" w:rsidRDefault="00A5505D" w:rsidP="00A5505D">
            <w:pPr>
              <w:pStyle w:val="Normal11"/>
              <w:rPr>
                <w:ins w:id="2154" w:author="Skat" w:date="2010-07-08T14:54:00Z"/>
              </w:rPr>
            </w:pPr>
            <w:ins w:id="2155" w:author="Skat" w:date="2010-07-08T14:54:00Z">
              <w:r>
                <w:t>DatoTid</w:t>
              </w:r>
            </w:ins>
          </w:p>
        </w:tc>
        <w:tc>
          <w:tcPr>
            <w:tcW w:w="1797" w:type="dxa"/>
          </w:tcPr>
          <w:p w:rsidR="00A5505D" w:rsidRDefault="00A5505D" w:rsidP="00A5505D">
            <w:pPr>
              <w:pStyle w:val="Normal11"/>
              <w:rPr>
                <w:ins w:id="2156" w:author="Skat" w:date="2010-07-08T14:54:00Z"/>
              </w:rPr>
            </w:pPr>
            <w:ins w:id="2157" w:author="Skat" w:date="2010-07-08T14:54:00Z">
              <w:r>
                <w:t>DatoTid</w:t>
              </w:r>
              <w:r w:rsidR="00F061A6">
                <w:fldChar w:fldCharType="begin"/>
              </w:r>
              <w:r>
                <w:instrText xml:space="preserve"> XE "</w:instrText>
              </w:r>
              <w:r w:rsidRPr="004A3E72">
                <w:instrText>DatoTid</w:instrText>
              </w:r>
              <w:r>
                <w:instrText xml:space="preserve">" </w:instrText>
              </w:r>
              <w:r w:rsidR="00F061A6">
                <w:fldChar w:fldCharType="end"/>
              </w:r>
            </w:ins>
          </w:p>
        </w:tc>
        <w:tc>
          <w:tcPr>
            <w:tcW w:w="5573" w:type="dxa"/>
          </w:tcPr>
          <w:p w:rsidR="00A5505D" w:rsidRDefault="00A5505D" w:rsidP="00A5505D">
            <w:pPr>
              <w:pStyle w:val="Normal11"/>
              <w:rPr>
                <w:ins w:id="2158" w:author="Skat" w:date="2010-07-08T14:54:00Z"/>
              </w:rPr>
            </w:pPr>
            <w:ins w:id="2159" w:author="Skat" w:date="2010-07-08T14:54:00Z">
              <w:r>
                <w:t>Meddelelsens timestamp</w:t>
              </w:r>
            </w:ins>
          </w:p>
        </w:tc>
      </w:tr>
      <w:tr w:rsidR="00A5505D" w:rsidTr="00A5505D">
        <w:trPr>
          <w:ins w:id="2160" w:author="Skat" w:date="2010-07-08T14:54:00Z"/>
        </w:trPr>
        <w:tc>
          <w:tcPr>
            <w:tcW w:w="2625" w:type="dxa"/>
          </w:tcPr>
          <w:p w:rsidR="00A5505D" w:rsidRDefault="00A5505D" w:rsidP="00A5505D">
            <w:pPr>
              <w:pStyle w:val="Normal11"/>
              <w:rPr>
                <w:ins w:id="2161" w:author="Skat" w:date="2010-07-08T14:54:00Z"/>
              </w:rPr>
            </w:pPr>
            <w:ins w:id="2162" w:author="Skat" w:date="2010-07-08T14:54:00Z">
              <w:r>
                <w:t>AktionKode</w:t>
              </w:r>
            </w:ins>
          </w:p>
        </w:tc>
        <w:tc>
          <w:tcPr>
            <w:tcW w:w="1797" w:type="dxa"/>
          </w:tcPr>
          <w:p w:rsidR="00A5505D" w:rsidRDefault="00A5505D" w:rsidP="00A5505D">
            <w:pPr>
              <w:pStyle w:val="Normal11"/>
              <w:rPr>
                <w:ins w:id="2163" w:author="Skat" w:date="2010-07-08T14:54:00Z"/>
              </w:rPr>
            </w:pPr>
            <w:ins w:id="2164" w:author="Skat" w:date="2010-07-08T14:54:00Z">
              <w:r>
                <w:t>Kode</w:t>
              </w:r>
              <w:r w:rsidR="00F061A6">
                <w:fldChar w:fldCharType="begin"/>
              </w:r>
              <w:r>
                <w:instrText xml:space="preserve"> XE "</w:instrText>
              </w:r>
              <w:r w:rsidRPr="0099212F">
                <w:instrText>Kode</w:instrText>
              </w:r>
              <w:r>
                <w:instrText xml:space="preserve">" </w:instrText>
              </w:r>
              <w:r w:rsidR="00F061A6">
                <w:fldChar w:fldCharType="end"/>
              </w:r>
            </w:ins>
          </w:p>
        </w:tc>
        <w:tc>
          <w:tcPr>
            <w:tcW w:w="5573" w:type="dxa"/>
          </w:tcPr>
          <w:p w:rsidR="00A5505D" w:rsidRDefault="00A5505D" w:rsidP="00A5505D">
            <w:pPr>
              <w:pStyle w:val="Normal11"/>
              <w:rPr>
                <w:ins w:id="2165" w:author="Skat" w:date="2010-07-08T14:54:00Z"/>
              </w:rPr>
            </w:pPr>
            <w:ins w:id="2166" w:author="Skat" w:date="2010-07-08T14:54:00Z">
              <w:r>
                <w:t>Aktionskode fx ACPT eller RJCT</w:t>
              </w:r>
            </w:ins>
          </w:p>
        </w:tc>
      </w:tr>
      <w:tr w:rsidR="00A5505D" w:rsidTr="00A5505D">
        <w:trPr>
          <w:ins w:id="2167" w:author="Skat" w:date="2010-07-08T14:54:00Z"/>
        </w:trPr>
        <w:tc>
          <w:tcPr>
            <w:tcW w:w="2625" w:type="dxa"/>
          </w:tcPr>
          <w:p w:rsidR="00A5505D" w:rsidRDefault="00A5505D" w:rsidP="00A5505D">
            <w:pPr>
              <w:pStyle w:val="Normal11"/>
              <w:rPr>
                <w:ins w:id="2168" w:author="Skat" w:date="2010-07-08T14:54:00Z"/>
              </w:rPr>
            </w:pPr>
            <w:ins w:id="2169" w:author="Skat" w:date="2010-07-08T14:54:00Z">
              <w:r>
                <w:t>FejlKode</w:t>
              </w:r>
            </w:ins>
          </w:p>
        </w:tc>
        <w:tc>
          <w:tcPr>
            <w:tcW w:w="1797" w:type="dxa"/>
          </w:tcPr>
          <w:p w:rsidR="00A5505D" w:rsidRDefault="00A5505D" w:rsidP="00A5505D">
            <w:pPr>
              <w:pStyle w:val="Normal11"/>
              <w:rPr>
                <w:ins w:id="2170" w:author="Skat" w:date="2010-07-08T14:54:00Z"/>
              </w:rPr>
            </w:pPr>
            <w:ins w:id="2171" w:author="Skat" w:date="2010-07-08T14:54:00Z">
              <w:r>
                <w:t>TalHel</w:t>
              </w:r>
              <w:r w:rsidR="00F061A6">
                <w:fldChar w:fldCharType="begin"/>
              </w:r>
              <w:r>
                <w:instrText xml:space="preserve"> XE "</w:instrText>
              </w:r>
              <w:r w:rsidRPr="003D4FE6">
                <w:instrText>TalHel</w:instrText>
              </w:r>
              <w:r>
                <w:instrText xml:space="preserve">" </w:instrText>
              </w:r>
              <w:r w:rsidR="00F061A6">
                <w:fldChar w:fldCharType="end"/>
              </w:r>
            </w:ins>
          </w:p>
        </w:tc>
        <w:tc>
          <w:tcPr>
            <w:tcW w:w="5573" w:type="dxa"/>
          </w:tcPr>
          <w:p w:rsidR="00A5505D" w:rsidRDefault="00A5505D" w:rsidP="00A5505D">
            <w:pPr>
              <w:pStyle w:val="Normal11"/>
              <w:rPr>
                <w:ins w:id="2172" w:author="Skat" w:date="2010-07-08T14:54:00Z"/>
              </w:rPr>
            </w:pPr>
            <w:ins w:id="2173" w:author="Skat" w:date="2010-07-08T14:54:00Z">
              <w:r>
                <w:t>Fejlkode fra NemKonto</w:t>
              </w:r>
            </w:ins>
          </w:p>
          <w:p w:rsidR="00A5505D" w:rsidRDefault="00A5505D" w:rsidP="00A5505D">
            <w:pPr>
              <w:pStyle w:val="Normal11"/>
              <w:rPr>
                <w:ins w:id="2174" w:author="Skat" w:date="2010-07-08T14:54:00Z"/>
              </w:rPr>
            </w:pPr>
          </w:p>
          <w:p w:rsidR="00A5505D" w:rsidRDefault="00A5505D" w:rsidP="00A5505D">
            <w:pPr>
              <w:pStyle w:val="Normal11"/>
              <w:rPr>
                <w:ins w:id="2175" w:author="Skat" w:date="2010-07-08T14:54:00Z"/>
                <w:u w:val="single"/>
              </w:rPr>
            </w:pPr>
            <w:ins w:id="2176" w:author="Skat" w:date="2010-07-08T14:54:00Z">
              <w:r>
                <w:rPr>
                  <w:u w:val="single"/>
                </w:rPr>
                <w:t>Tilladte værdier fra Data Domain:</w:t>
              </w:r>
            </w:ins>
          </w:p>
          <w:p w:rsidR="00A5505D" w:rsidRPr="00A5505D" w:rsidRDefault="00A5505D" w:rsidP="00A5505D">
            <w:pPr>
              <w:pStyle w:val="Normal11"/>
              <w:rPr>
                <w:ins w:id="2177" w:author="Skat" w:date="2010-07-08T14:54:00Z"/>
              </w:rPr>
            </w:pPr>
            <w:ins w:id="2178" w:author="Skat" w:date="2010-07-08T14:54:00Z">
              <w:r>
                <w:t>0 til 999.999.999.999.999.999</w:t>
              </w:r>
            </w:ins>
          </w:p>
        </w:tc>
      </w:tr>
      <w:tr w:rsidR="00A5505D" w:rsidTr="00A5505D">
        <w:trPr>
          <w:ins w:id="2179" w:author="Skat" w:date="2010-07-08T14:54:00Z"/>
        </w:trPr>
        <w:tc>
          <w:tcPr>
            <w:tcW w:w="2625" w:type="dxa"/>
          </w:tcPr>
          <w:p w:rsidR="00A5505D" w:rsidRDefault="00A5505D" w:rsidP="00A5505D">
            <w:pPr>
              <w:pStyle w:val="Normal11"/>
              <w:rPr>
                <w:ins w:id="2180" w:author="Skat" w:date="2010-07-08T14:54:00Z"/>
              </w:rPr>
            </w:pPr>
            <w:ins w:id="2181" w:author="Skat" w:date="2010-07-08T14:54:00Z">
              <w:r>
                <w:t>FejlTekst</w:t>
              </w:r>
            </w:ins>
          </w:p>
        </w:tc>
        <w:tc>
          <w:tcPr>
            <w:tcW w:w="1797" w:type="dxa"/>
          </w:tcPr>
          <w:p w:rsidR="00A5505D" w:rsidRDefault="00A5505D" w:rsidP="00A5505D">
            <w:pPr>
              <w:pStyle w:val="Normal11"/>
              <w:rPr>
                <w:ins w:id="2182" w:author="Skat" w:date="2010-07-08T14:54:00Z"/>
              </w:rPr>
            </w:pPr>
            <w:ins w:id="2183" w:author="Skat" w:date="2010-07-08T14:54:00Z">
              <w:r>
                <w:t>TekstLang</w:t>
              </w:r>
              <w:r w:rsidR="00F061A6">
                <w:fldChar w:fldCharType="begin"/>
              </w:r>
              <w:r>
                <w:instrText xml:space="preserve"> XE "</w:instrText>
              </w:r>
              <w:r w:rsidRPr="00381711">
                <w:instrText>TekstLang</w:instrText>
              </w:r>
              <w:r>
                <w:instrText xml:space="preserve">" </w:instrText>
              </w:r>
              <w:r w:rsidR="00F061A6">
                <w:fldChar w:fldCharType="end"/>
              </w:r>
            </w:ins>
          </w:p>
        </w:tc>
        <w:tc>
          <w:tcPr>
            <w:tcW w:w="5573" w:type="dxa"/>
          </w:tcPr>
          <w:p w:rsidR="00A5505D" w:rsidRDefault="00A5505D" w:rsidP="00A5505D">
            <w:pPr>
              <w:pStyle w:val="Normal11"/>
              <w:rPr>
                <w:ins w:id="2184" w:author="Skat" w:date="2010-07-08T14:54:00Z"/>
              </w:rPr>
            </w:pPr>
            <w:ins w:id="2185" w:author="Skat" w:date="2010-07-08T14:54:00Z">
              <w:r>
                <w:t>Fejlmeddelelse fra NemKonto</w:t>
              </w:r>
            </w:ins>
          </w:p>
        </w:tc>
      </w:tr>
    </w:tbl>
    <w:p w:rsidR="00A5505D" w:rsidRDefault="00A5505D" w:rsidP="00A5505D">
      <w:pPr>
        <w:pStyle w:val="Normal11"/>
        <w:rPr>
          <w:ins w:id="2186" w:author="Skat" w:date="2010-07-08T14:54:00Z"/>
        </w:rPr>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rPr>
          <w:ins w:id="2187" w:author="Skat" w:date="2010-07-08T14:54:00Z"/>
        </w:rPr>
      </w:pPr>
    </w:p>
    <w:p w:rsidR="00A5505D" w:rsidRDefault="00A5505D" w:rsidP="00A5505D">
      <w:pPr>
        <w:pStyle w:val="Normal11"/>
        <w:rPr>
          <w:ins w:id="2188" w:author="Skat" w:date="2010-07-08T14: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ins w:id="2189" w:author="Skat" w:date="2010-07-08T14:54:00Z"/>
        </w:trPr>
        <w:tc>
          <w:tcPr>
            <w:tcW w:w="1667" w:type="dxa"/>
            <w:shd w:val="pct20" w:color="auto" w:fill="0000FF"/>
          </w:tcPr>
          <w:p w:rsidR="00A5505D" w:rsidRPr="00A5505D" w:rsidRDefault="00A5505D" w:rsidP="00A5505D">
            <w:pPr>
              <w:pStyle w:val="Normal11"/>
              <w:rPr>
                <w:ins w:id="2190" w:author="Skat" w:date="2010-07-08T14:54:00Z"/>
                <w:color w:val="FFFFFF"/>
              </w:rPr>
            </w:pPr>
            <w:ins w:id="2191" w:author="Skat" w:date="2010-07-08T14:54:00Z">
              <w:r>
                <w:rPr>
                  <w:color w:val="FFFFFF"/>
                </w:rPr>
                <w:t>Relationsnavn</w:t>
              </w:r>
            </w:ins>
          </w:p>
        </w:tc>
        <w:tc>
          <w:tcPr>
            <w:tcW w:w="2398" w:type="dxa"/>
            <w:shd w:val="pct20" w:color="auto" w:fill="0000FF"/>
          </w:tcPr>
          <w:p w:rsidR="00A5505D" w:rsidRPr="00A5505D" w:rsidRDefault="00A5505D" w:rsidP="00A5505D">
            <w:pPr>
              <w:pStyle w:val="Normal11"/>
              <w:rPr>
                <w:ins w:id="2192" w:author="Skat" w:date="2010-07-08T14:54:00Z"/>
                <w:color w:val="FFFFFF"/>
              </w:rPr>
            </w:pPr>
            <w:ins w:id="2193" w:author="Skat" w:date="2010-07-08T14:54:00Z">
              <w:r>
                <w:rPr>
                  <w:color w:val="FFFFFF"/>
                </w:rPr>
                <w:t>Relationsbegreber</w:t>
              </w:r>
            </w:ins>
          </w:p>
        </w:tc>
        <w:tc>
          <w:tcPr>
            <w:tcW w:w="5879" w:type="dxa"/>
            <w:shd w:val="pct20" w:color="auto" w:fill="0000FF"/>
          </w:tcPr>
          <w:p w:rsidR="00A5505D" w:rsidRPr="00A5505D" w:rsidRDefault="00A5505D" w:rsidP="00A5505D">
            <w:pPr>
              <w:pStyle w:val="Normal11"/>
              <w:rPr>
                <w:ins w:id="2194" w:author="Skat" w:date="2010-07-08T14:54:00Z"/>
                <w:color w:val="FFFFFF"/>
              </w:rPr>
            </w:pPr>
            <w:ins w:id="2195" w:author="Skat" w:date="2010-07-08T14:54:00Z">
              <w:r>
                <w:rPr>
                  <w:color w:val="FFFFFF"/>
                </w:rPr>
                <w:t>Beskrivelse</w:t>
              </w:r>
            </w:ins>
          </w:p>
        </w:tc>
      </w:tr>
      <w:tr w:rsidR="00A5505D" w:rsidTr="00A5505D">
        <w:trPr>
          <w:ins w:id="2196" w:author="Skat" w:date="2010-07-08T14:54:00Z"/>
        </w:trPr>
        <w:tc>
          <w:tcPr>
            <w:tcW w:w="1667" w:type="dxa"/>
          </w:tcPr>
          <w:p w:rsidR="00A5505D" w:rsidRDefault="00A5505D" w:rsidP="00A5505D">
            <w:pPr>
              <w:pStyle w:val="Normal11"/>
              <w:rPr>
                <w:ins w:id="2197" w:author="Skat" w:date="2010-07-08T14:54:00Z"/>
              </w:rPr>
            </w:pPr>
            <w:ins w:id="2198" w:author="Skat" w:date="2010-07-08T14:54:00Z">
              <w:r>
                <w:t>sendt via</w:t>
              </w:r>
            </w:ins>
          </w:p>
        </w:tc>
        <w:tc>
          <w:tcPr>
            <w:tcW w:w="2398" w:type="dxa"/>
          </w:tcPr>
          <w:p w:rsidR="00A5505D" w:rsidRDefault="00A5505D" w:rsidP="00A5505D">
            <w:pPr>
              <w:pStyle w:val="Normal11"/>
              <w:rPr>
                <w:ins w:id="2199" w:author="Skat" w:date="2010-07-08T14:54:00Z"/>
              </w:rPr>
            </w:pPr>
            <w:ins w:id="2200" w:author="Skat" w:date="2010-07-08T14:54:00Z">
              <w:r>
                <w:t>NemKontoUdbetalingListe()</w:t>
              </w:r>
            </w:ins>
          </w:p>
          <w:p w:rsidR="00A5505D" w:rsidRDefault="00A5505D" w:rsidP="00A5505D">
            <w:pPr>
              <w:pStyle w:val="Normal11"/>
              <w:rPr>
                <w:ins w:id="2201" w:author="Skat" w:date="2010-07-08T14:54:00Z"/>
              </w:rPr>
            </w:pPr>
            <w:ins w:id="2202" w:author="Skat" w:date="2010-07-08T14:54:00Z">
              <w:r>
                <w:t>NemKontoMeddelelse()</w:t>
              </w:r>
            </w:ins>
          </w:p>
        </w:tc>
        <w:tc>
          <w:tcPr>
            <w:tcW w:w="5879" w:type="dxa"/>
          </w:tcPr>
          <w:p w:rsidR="00A5505D" w:rsidRDefault="00A5505D" w:rsidP="00A5505D">
            <w:pPr>
              <w:pStyle w:val="Normal11"/>
              <w:rPr>
                <w:ins w:id="2203" w:author="Skat" w:date="2010-07-08T14:54:00Z"/>
              </w:rPr>
            </w:pPr>
          </w:p>
        </w:tc>
      </w:tr>
    </w:tbl>
    <w:p w:rsidR="00A5505D" w:rsidRDefault="00A5505D" w:rsidP="00A5505D">
      <w:pPr>
        <w:pStyle w:val="Normal11"/>
        <w:rPr>
          <w:ins w:id="2204" w:author="Skat" w:date="2010-07-08T14:54:00Z"/>
        </w:rPr>
      </w:pPr>
    </w:p>
    <w:p w:rsidR="00A5505D" w:rsidRDefault="00A5505D" w:rsidP="00A5505D">
      <w:pPr>
        <w:pStyle w:val="Normal11"/>
        <w:rPr>
          <w:ins w:id="2205" w:author="Skat" w:date="2010-07-08T14:54:00Z"/>
        </w:rPr>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rPr>
          <w:ins w:id="2206" w:author="Skat" w:date="2010-07-08T14:54:00Z"/>
        </w:rPr>
      </w:pPr>
      <w:bookmarkStart w:id="2207" w:name="_Toc266364075"/>
      <w:ins w:id="2208" w:author="Skat" w:date="2010-07-08T14:54:00Z">
        <w:r>
          <w:t>NemKontoMyndighed</w:t>
        </w:r>
        <w:bookmarkEnd w:id="2207"/>
      </w:ins>
    </w:p>
    <w:p w:rsidR="00A5505D" w:rsidRDefault="00A5505D" w:rsidP="00A5505D">
      <w:pPr>
        <w:pStyle w:val="Normal11"/>
        <w:rPr>
          <w:ins w:id="2209" w:author="Skat" w:date="2010-07-08T14:54:00Z"/>
        </w:rPr>
      </w:pPr>
      <w:ins w:id="2210" w:author="Skat" w:date="2010-07-08T14:54:00Z">
        <w:r>
          <w:t>Myndighed ifølge NemKonto</w:t>
        </w:r>
      </w:ins>
    </w:p>
    <w:p w:rsidR="00A5505D" w:rsidRDefault="00A5505D" w:rsidP="00A5505D">
      <w:pPr>
        <w:pStyle w:val="Normal11"/>
        <w:rPr>
          <w:ins w:id="2211" w:author="Skat" w:date="2010-07-08T14: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ins w:id="2212" w:author="Skat" w:date="2010-07-08T14:54:00Z"/>
        </w:trPr>
        <w:tc>
          <w:tcPr>
            <w:tcW w:w="2625" w:type="dxa"/>
            <w:shd w:val="pct20" w:color="auto" w:fill="0000FF"/>
          </w:tcPr>
          <w:p w:rsidR="00A5505D" w:rsidRPr="00A5505D" w:rsidRDefault="00A5505D" w:rsidP="00A5505D">
            <w:pPr>
              <w:pStyle w:val="Normal11"/>
              <w:rPr>
                <w:ins w:id="2213" w:author="Skat" w:date="2010-07-08T14:54:00Z"/>
                <w:color w:val="FFFFFF"/>
              </w:rPr>
            </w:pPr>
            <w:ins w:id="2214" w:author="Skat" w:date="2010-07-08T14:54:00Z">
              <w:r>
                <w:rPr>
                  <w:color w:val="FFFFFF"/>
                </w:rPr>
                <w:t>Attribut</w:t>
              </w:r>
            </w:ins>
          </w:p>
        </w:tc>
        <w:tc>
          <w:tcPr>
            <w:tcW w:w="1797" w:type="dxa"/>
            <w:shd w:val="pct20" w:color="auto" w:fill="0000FF"/>
          </w:tcPr>
          <w:p w:rsidR="00A5505D" w:rsidRPr="00A5505D" w:rsidRDefault="00A5505D" w:rsidP="00A5505D">
            <w:pPr>
              <w:pStyle w:val="Normal11"/>
              <w:rPr>
                <w:ins w:id="2215" w:author="Skat" w:date="2010-07-08T14:54:00Z"/>
                <w:color w:val="FFFFFF"/>
              </w:rPr>
            </w:pPr>
            <w:ins w:id="2216" w:author="Skat" w:date="2010-07-08T14:54:00Z">
              <w:r>
                <w:rPr>
                  <w:color w:val="FFFFFF"/>
                </w:rPr>
                <w:t>Domæne</w:t>
              </w:r>
            </w:ins>
          </w:p>
        </w:tc>
        <w:tc>
          <w:tcPr>
            <w:tcW w:w="5573" w:type="dxa"/>
            <w:shd w:val="pct20" w:color="auto" w:fill="0000FF"/>
          </w:tcPr>
          <w:p w:rsidR="00A5505D" w:rsidRPr="00A5505D" w:rsidRDefault="00A5505D" w:rsidP="00A5505D">
            <w:pPr>
              <w:pStyle w:val="Normal11"/>
              <w:rPr>
                <w:ins w:id="2217" w:author="Skat" w:date="2010-07-08T14:54:00Z"/>
                <w:color w:val="FFFFFF"/>
              </w:rPr>
            </w:pPr>
            <w:ins w:id="2218" w:author="Skat" w:date="2010-07-08T14:54:00Z">
              <w:r>
                <w:rPr>
                  <w:color w:val="FFFFFF"/>
                </w:rPr>
                <w:t>Beskrivelse</w:t>
              </w:r>
            </w:ins>
          </w:p>
        </w:tc>
      </w:tr>
      <w:tr w:rsidR="00A5505D" w:rsidTr="00A5505D">
        <w:trPr>
          <w:ins w:id="2219" w:author="Skat" w:date="2010-07-08T14:54:00Z"/>
        </w:trPr>
        <w:tc>
          <w:tcPr>
            <w:tcW w:w="2625" w:type="dxa"/>
          </w:tcPr>
          <w:p w:rsidR="00A5505D" w:rsidRDefault="00A5505D" w:rsidP="00A5505D">
            <w:pPr>
              <w:pStyle w:val="Normal11"/>
              <w:rPr>
                <w:ins w:id="2220" w:author="Skat" w:date="2010-07-08T14:54:00Z"/>
              </w:rPr>
            </w:pPr>
            <w:ins w:id="2221" w:author="Skat" w:date="2010-07-08T14:54:00Z">
              <w:r>
                <w:t>IdentifikatorType</w:t>
              </w:r>
            </w:ins>
          </w:p>
        </w:tc>
        <w:tc>
          <w:tcPr>
            <w:tcW w:w="1797" w:type="dxa"/>
          </w:tcPr>
          <w:p w:rsidR="00A5505D" w:rsidRDefault="00A5505D" w:rsidP="00A5505D">
            <w:pPr>
              <w:pStyle w:val="Normal11"/>
              <w:rPr>
                <w:ins w:id="2222" w:author="Skat" w:date="2010-07-08T14:54:00Z"/>
              </w:rPr>
            </w:pPr>
            <w:ins w:id="2223" w:author="Skat" w:date="2010-07-08T14:54:00Z">
              <w:r>
                <w:t>Kode</w:t>
              </w:r>
              <w:r w:rsidR="00F061A6">
                <w:fldChar w:fldCharType="begin"/>
              </w:r>
              <w:r>
                <w:instrText xml:space="preserve"> XE "</w:instrText>
              </w:r>
              <w:r w:rsidRPr="0089362E">
                <w:instrText>Kode</w:instrText>
              </w:r>
              <w:r>
                <w:instrText xml:space="preserve">" </w:instrText>
              </w:r>
              <w:r w:rsidR="00F061A6">
                <w:fldChar w:fldCharType="end"/>
              </w:r>
            </w:ins>
          </w:p>
        </w:tc>
        <w:tc>
          <w:tcPr>
            <w:tcW w:w="5573" w:type="dxa"/>
          </w:tcPr>
          <w:p w:rsidR="00A5505D" w:rsidRDefault="00A5505D" w:rsidP="00A5505D">
            <w:pPr>
              <w:pStyle w:val="Normal11"/>
              <w:rPr>
                <w:ins w:id="2224" w:author="Skat" w:date="2010-07-08T14:54:00Z"/>
              </w:rPr>
            </w:pPr>
            <w:ins w:id="2225" w:author="Skat" w:date="2010-07-08T14:54:00Z">
              <w:r>
                <w:t>Angiver hvad Identifikator repræsenterer: "ADMID" eller "ADMNAVN" for henholdsvis myndigheds-id eller administrativ enhed.</w:t>
              </w:r>
            </w:ins>
          </w:p>
        </w:tc>
      </w:tr>
      <w:tr w:rsidR="00A5505D" w:rsidTr="00A5505D">
        <w:trPr>
          <w:ins w:id="2226" w:author="Skat" w:date="2010-07-08T14:54:00Z"/>
        </w:trPr>
        <w:tc>
          <w:tcPr>
            <w:tcW w:w="2625" w:type="dxa"/>
          </w:tcPr>
          <w:p w:rsidR="00A5505D" w:rsidRDefault="00A5505D" w:rsidP="00A5505D">
            <w:pPr>
              <w:pStyle w:val="Normal11"/>
              <w:rPr>
                <w:ins w:id="2227" w:author="Skat" w:date="2010-07-08T14:54:00Z"/>
              </w:rPr>
            </w:pPr>
            <w:ins w:id="2228" w:author="Skat" w:date="2010-07-08T14:54:00Z">
              <w:r>
                <w:t>Identifikator</w:t>
              </w:r>
            </w:ins>
          </w:p>
        </w:tc>
        <w:tc>
          <w:tcPr>
            <w:tcW w:w="1797" w:type="dxa"/>
          </w:tcPr>
          <w:p w:rsidR="00A5505D" w:rsidRDefault="00A5505D" w:rsidP="00A5505D">
            <w:pPr>
              <w:pStyle w:val="Normal11"/>
              <w:rPr>
                <w:ins w:id="2229" w:author="Skat" w:date="2010-07-08T14:54:00Z"/>
              </w:rPr>
            </w:pPr>
            <w:ins w:id="2230" w:author="Skat" w:date="2010-07-08T14:54:00Z">
              <w:r>
                <w:t>NemKontoTekst</w:t>
              </w:r>
              <w:r w:rsidR="00F061A6">
                <w:fldChar w:fldCharType="begin"/>
              </w:r>
              <w:r>
                <w:instrText xml:space="preserve"> XE "</w:instrText>
              </w:r>
              <w:r w:rsidRPr="00FC39EA">
                <w:instrText>NemKontoTekst</w:instrText>
              </w:r>
              <w:r>
                <w:instrText xml:space="preserve">" </w:instrText>
              </w:r>
              <w:r w:rsidR="00F061A6">
                <w:fldChar w:fldCharType="end"/>
              </w:r>
            </w:ins>
          </w:p>
        </w:tc>
        <w:tc>
          <w:tcPr>
            <w:tcW w:w="5573" w:type="dxa"/>
          </w:tcPr>
          <w:p w:rsidR="00A5505D" w:rsidRDefault="00A5505D" w:rsidP="00A5505D">
            <w:pPr>
              <w:pStyle w:val="Normal11"/>
              <w:rPr>
                <w:ins w:id="2231" w:author="Skat" w:date="2010-07-08T14:54:00Z"/>
              </w:rPr>
            </w:pPr>
            <w:ins w:id="2232" w:author="Skat" w:date="2010-07-08T14:54:00Z">
              <w:r>
                <w:t>Administrativ enhed eller myndighedsnummer</w:t>
              </w:r>
            </w:ins>
          </w:p>
        </w:tc>
      </w:tr>
    </w:tbl>
    <w:p w:rsidR="00A5505D" w:rsidRDefault="00A5505D" w:rsidP="00A5505D">
      <w:pPr>
        <w:pStyle w:val="Normal11"/>
        <w:rPr>
          <w:ins w:id="2233" w:author="Skat" w:date="2010-07-08T14:54:00Z"/>
        </w:rPr>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rPr>
          <w:ins w:id="2234" w:author="Skat" w:date="2010-07-08T14:54:00Z"/>
        </w:rPr>
      </w:pPr>
    </w:p>
    <w:p w:rsidR="00A5505D" w:rsidRDefault="00A5505D" w:rsidP="00A5505D">
      <w:pPr>
        <w:pStyle w:val="Normal11"/>
        <w:rPr>
          <w:ins w:id="2235" w:author="Skat" w:date="2010-07-08T14: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ins w:id="2236" w:author="Skat" w:date="2010-07-08T14:54:00Z"/>
        </w:trPr>
        <w:tc>
          <w:tcPr>
            <w:tcW w:w="1667" w:type="dxa"/>
            <w:shd w:val="pct20" w:color="auto" w:fill="0000FF"/>
          </w:tcPr>
          <w:p w:rsidR="00A5505D" w:rsidRPr="00A5505D" w:rsidRDefault="00A5505D" w:rsidP="00A5505D">
            <w:pPr>
              <w:pStyle w:val="Normal11"/>
              <w:rPr>
                <w:ins w:id="2237" w:author="Skat" w:date="2010-07-08T14:54:00Z"/>
                <w:color w:val="FFFFFF"/>
              </w:rPr>
            </w:pPr>
            <w:ins w:id="2238" w:author="Skat" w:date="2010-07-08T14:54:00Z">
              <w:r>
                <w:rPr>
                  <w:color w:val="FFFFFF"/>
                </w:rPr>
                <w:t>Relationsnavn</w:t>
              </w:r>
            </w:ins>
          </w:p>
        </w:tc>
        <w:tc>
          <w:tcPr>
            <w:tcW w:w="2398" w:type="dxa"/>
            <w:shd w:val="pct20" w:color="auto" w:fill="0000FF"/>
          </w:tcPr>
          <w:p w:rsidR="00A5505D" w:rsidRPr="00A5505D" w:rsidRDefault="00A5505D" w:rsidP="00A5505D">
            <w:pPr>
              <w:pStyle w:val="Normal11"/>
              <w:rPr>
                <w:ins w:id="2239" w:author="Skat" w:date="2010-07-08T14:54:00Z"/>
                <w:color w:val="FFFFFF"/>
              </w:rPr>
            </w:pPr>
            <w:ins w:id="2240" w:author="Skat" w:date="2010-07-08T14:54:00Z">
              <w:r>
                <w:rPr>
                  <w:color w:val="FFFFFF"/>
                </w:rPr>
                <w:t>Relationsbegreber</w:t>
              </w:r>
            </w:ins>
          </w:p>
        </w:tc>
        <w:tc>
          <w:tcPr>
            <w:tcW w:w="5879" w:type="dxa"/>
            <w:shd w:val="pct20" w:color="auto" w:fill="0000FF"/>
          </w:tcPr>
          <w:p w:rsidR="00A5505D" w:rsidRPr="00A5505D" w:rsidRDefault="00A5505D" w:rsidP="00A5505D">
            <w:pPr>
              <w:pStyle w:val="Normal11"/>
              <w:rPr>
                <w:ins w:id="2241" w:author="Skat" w:date="2010-07-08T14:54:00Z"/>
                <w:color w:val="FFFFFF"/>
              </w:rPr>
            </w:pPr>
            <w:ins w:id="2242" w:author="Skat" w:date="2010-07-08T14:54:00Z">
              <w:r>
                <w:rPr>
                  <w:color w:val="FFFFFF"/>
                </w:rPr>
                <w:t>Beskrivelse</w:t>
              </w:r>
            </w:ins>
          </w:p>
        </w:tc>
      </w:tr>
      <w:tr w:rsidR="00A5505D" w:rsidTr="00A5505D">
        <w:trPr>
          <w:ins w:id="2243" w:author="Skat" w:date="2010-07-08T14:54:00Z"/>
        </w:trPr>
        <w:tc>
          <w:tcPr>
            <w:tcW w:w="1667" w:type="dxa"/>
          </w:tcPr>
          <w:p w:rsidR="00A5505D" w:rsidRDefault="00A5505D" w:rsidP="00A5505D">
            <w:pPr>
              <w:pStyle w:val="Normal11"/>
              <w:rPr>
                <w:ins w:id="2244" w:author="Skat" w:date="2010-07-08T14:54:00Z"/>
              </w:rPr>
            </w:pPr>
            <w:ins w:id="2245" w:author="Skat" w:date="2010-07-08T14:54:00Z">
              <w:r>
                <w:t>indgået med</w:t>
              </w:r>
            </w:ins>
          </w:p>
        </w:tc>
        <w:tc>
          <w:tcPr>
            <w:tcW w:w="2398" w:type="dxa"/>
          </w:tcPr>
          <w:p w:rsidR="00A5505D" w:rsidRDefault="00A5505D" w:rsidP="00A5505D">
            <w:pPr>
              <w:pStyle w:val="Normal11"/>
              <w:rPr>
                <w:ins w:id="2246" w:author="Skat" w:date="2010-07-08T14:54:00Z"/>
              </w:rPr>
            </w:pPr>
            <w:ins w:id="2247" w:author="Skat" w:date="2010-07-08T14:54:00Z">
              <w:r>
                <w:t>NemKontoAftale(0..*)</w:t>
              </w:r>
            </w:ins>
          </w:p>
          <w:p w:rsidR="00A5505D" w:rsidRDefault="00A5505D" w:rsidP="00A5505D">
            <w:pPr>
              <w:pStyle w:val="Normal11"/>
              <w:rPr>
                <w:ins w:id="2248" w:author="Skat" w:date="2010-07-08T14:54:00Z"/>
              </w:rPr>
            </w:pPr>
            <w:ins w:id="2249" w:author="Skat" w:date="2010-07-08T14:54:00Z">
              <w:r>
                <w:t>NemKontoMyndighed(0..1)</w:t>
              </w:r>
            </w:ins>
          </w:p>
        </w:tc>
        <w:tc>
          <w:tcPr>
            <w:tcW w:w="5879" w:type="dxa"/>
          </w:tcPr>
          <w:p w:rsidR="00A5505D" w:rsidRDefault="00A5505D" w:rsidP="00A5505D">
            <w:pPr>
              <w:pStyle w:val="Normal11"/>
              <w:rPr>
                <w:ins w:id="2250" w:author="Skat" w:date="2010-07-08T14:54:00Z"/>
              </w:rPr>
            </w:pPr>
          </w:p>
        </w:tc>
      </w:tr>
    </w:tbl>
    <w:p w:rsidR="00A5505D" w:rsidRDefault="00A5505D" w:rsidP="00A5505D">
      <w:pPr>
        <w:pStyle w:val="Normal11"/>
        <w:rPr>
          <w:ins w:id="2251" w:author="Skat" w:date="2010-07-08T14:54:00Z"/>
        </w:rPr>
      </w:pPr>
    </w:p>
    <w:p w:rsidR="00A5505D" w:rsidRDefault="00A5505D" w:rsidP="00A5505D">
      <w:pPr>
        <w:pStyle w:val="Normal11"/>
        <w:rPr>
          <w:ins w:id="2252" w:author="Skat" w:date="2010-07-08T14:54:00Z"/>
        </w:rPr>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numPr>
          <w:numberingChange w:id="2253" w:author="Skat" w:date="2010-07-08T14:54:00Z" w:original="%1:4:0:.%2:5:0:"/>
        </w:numPr>
      </w:pPr>
      <w:bookmarkStart w:id="2254" w:name="_Toc266364076"/>
      <w:moveToRangeStart w:id="2255" w:author="Skat" w:date="2010-07-08T14:54:00Z" w:name="move266364277"/>
      <w:moveTo w:id="2256" w:author="Skat" w:date="2010-07-08T14:54:00Z">
        <w:r>
          <w:t>NemKontoUdbetaling</w:t>
        </w:r>
        <w:bookmarkEnd w:id="2254"/>
      </w:moveTo>
    </w:p>
    <w:p w:rsidR="00A5505D" w:rsidRDefault="00A5505D" w:rsidP="00A5505D">
      <w:pPr>
        <w:pStyle w:val="Normal11"/>
      </w:pPr>
      <w:moveTo w:id="2257" w:author="Skat" w:date="2010-07-08T14:54:00Z">
        <w:r>
          <w:t xml:space="preserve">Specificerer en kundeudbetaling som går via NemKonto. </w:t>
        </w:r>
      </w:moveTo>
    </w:p>
    <w:p w:rsidR="00A5505D" w:rsidRDefault="00A5505D" w:rsidP="00A5505D">
      <w:pPr>
        <w:pStyle w:val="Normal11"/>
      </w:pPr>
    </w:p>
    <w:p w:rsidR="00A5505D" w:rsidRDefault="00A5505D" w:rsidP="00A5505D">
      <w:pPr>
        <w:pStyle w:val="Normal11"/>
      </w:pPr>
      <w:moveTo w:id="2258" w:author="Skat" w:date="2010-07-08T14:54:00Z">
        <w:r>
          <w:t xml:space="preserve">Selvom NemKonto understøtter udsendelse af checks, bruges denne funktionalitet ikke. Det sker i stedet via SKB vha. servicen CheckUdbetalingListeSend.  </w:t>
        </w:r>
      </w:moveTo>
    </w:p>
    <w:p w:rsidR="00A5505D" w:rsidRDefault="00A5505D" w:rsidP="00A5505D">
      <w:pPr>
        <w:pStyle w:val="Normal11"/>
      </w:pPr>
    </w:p>
    <w:p w:rsidR="00A5505D" w:rsidRDefault="00A5505D" w:rsidP="00A5505D">
      <w:pPr>
        <w:pStyle w:val="Normal11"/>
      </w:pPr>
      <w:moveTo w:id="2259" w:author="Skat" w:date="2010-07-08T14:54:00Z">
        <w:r>
          <w:t xml:space="preserve">Nemkonto håndterer udbetalinger fra det offentlige. Alle i Danmark skal have en NemKonto, både virksomheder, borgere og foreninger. </w:t>
        </w:r>
      </w:moveTo>
    </w:p>
    <w:p w:rsidR="00A5505D" w:rsidRDefault="00A5505D" w:rsidP="00A5505D">
      <w:pPr>
        <w:pStyle w:val="Normal11"/>
      </w:pPr>
    </w:p>
    <w:p w:rsidR="00A5505D" w:rsidRDefault="00A5505D" w:rsidP="00A5505D">
      <w:pPr>
        <w:pStyle w:val="Normal11"/>
        <w:rPr>
          <w:ins w:id="2260" w:author="Skat" w:date="2010-07-08T14:54:00Z"/>
        </w:rPr>
      </w:pPr>
      <w:moveTo w:id="2261" w:author="Skat" w:date="2010-07-08T14:54:00Z">
        <w:r>
          <w:t>En NemKonto er en helt almindelig bankkonto, som en kunde (virksomhed eller kunde) har angivet, at det offentlige skal bruge til at udbetale penge til.</w:t>
        </w:r>
      </w:moveTo>
      <w:moveToRangeEnd w:id="2255"/>
    </w:p>
    <w:p w:rsidR="00A5505D" w:rsidRDefault="00A5505D" w:rsidP="00A5505D">
      <w:pPr>
        <w:pStyle w:val="Normal11"/>
        <w:rPr>
          <w:ins w:id="2262" w:author="Skat" w:date="2010-07-08T14: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ins w:id="2263" w:author="Skat" w:date="2010-07-08T14:54:00Z"/>
        </w:trPr>
        <w:tc>
          <w:tcPr>
            <w:tcW w:w="2625" w:type="dxa"/>
            <w:shd w:val="pct20" w:color="auto" w:fill="0000FF"/>
          </w:tcPr>
          <w:p w:rsidR="00A5505D" w:rsidRPr="00A5505D" w:rsidRDefault="00A5505D" w:rsidP="00A5505D">
            <w:pPr>
              <w:pStyle w:val="Normal11"/>
              <w:rPr>
                <w:ins w:id="2264" w:author="Skat" w:date="2010-07-08T14:54:00Z"/>
                <w:color w:val="FFFFFF"/>
              </w:rPr>
            </w:pPr>
            <w:ins w:id="2265" w:author="Skat" w:date="2010-07-08T14:54:00Z">
              <w:r>
                <w:rPr>
                  <w:color w:val="FFFFFF"/>
                </w:rPr>
                <w:t>Attribut</w:t>
              </w:r>
            </w:ins>
          </w:p>
        </w:tc>
        <w:tc>
          <w:tcPr>
            <w:tcW w:w="1797" w:type="dxa"/>
            <w:shd w:val="pct20" w:color="auto" w:fill="0000FF"/>
          </w:tcPr>
          <w:p w:rsidR="00A5505D" w:rsidRPr="00A5505D" w:rsidRDefault="00A5505D" w:rsidP="00A5505D">
            <w:pPr>
              <w:pStyle w:val="Normal11"/>
              <w:rPr>
                <w:ins w:id="2266" w:author="Skat" w:date="2010-07-08T14:54:00Z"/>
                <w:color w:val="FFFFFF"/>
              </w:rPr>
            </w:pPr>
            <w:ins w:id="2267" w:author="Skat" w:date="2010-07-08T14:54:00Z">
              <w:r>
                <w:rPr>
                  <w:color w:val="FFFFFF"/>
                </w:rPr>
                <w:t>Domæne</w:t>
              </w:r>
            </w:ins>
          </w:p>
        </w:tc>
        <w:tc>
          <w:tcPr>
            <w:tcW w:w="5573" w:type="dxa"/>
            <w:shd w:val="pct20" w:color="auto" w:fill="0000FF"/>
          </w:tcPr>
          <w:p w:rsidR="00A5505D" w:rsidRPr="00A5505D" w:rsidRDefault="00A5505D" w:rsidP="00A5505D">
            <w:pPr>
              <w:pStyle w:val="Normal11"/>
              <w:rPr>
                <w:ins w:id="2268" w:author="Skat" w:date="2010-07-08T14:54:00Z"/>
                <w:color w:val="FFFFFF"/>
              </w:rPr>
            </w:pPr>
            <w:ins w:id="2269" w:author="Skat" w:date="2010-07-08T14:54:00Z">
              <w:r>
                <w:rPr>
                  <w:color w:val="FFFFFF"/>
                </w:rPr>
                <w:t>Beskrivelse</w:t>
              </w:r>
            </w:ins>
          </w:p>
        </w:tc>
      </w:tr>
      <w:tr w:rsidR="00A5505D" w:rsidTr="00A5505D">
        <w:trPr>
          <w:ins w:id="2270" w:author="Skat" w:date="2010-07-08T14:54:00Z"/>
        </w:trPr>
        <w:tc>
          <w:tcPr>
            <w:tcW w:w="2625" w:type="dxa"/>
          </w:tcPr>
          <w:p w:rsidR="00A5505D" w:rsidRDefault="00A5505D" w:rsidP="00A5505D">
            <w:pPr>
              <w:pStyle w:val="Normal11"/>
              <w:rPr>
                <w:ins w:id="2271" w:author="Skat" w:date="2010-07-08T14:54:00Z"/>
              </w:rPr>
            </w:pPr>
            <w:ins w:id="2272" w:author="Skat" w:date="2010-07-08T14:54:00Z">
              <w:r>
                <w:t>Beløb</w:t>
              </w:r>
            </w:ins>
          </w:p>
        </w:tc>
        <w:tc>
          <w:tcPr>
            <w:tcW w:w="1797" w:type="dxa"/>
          </w:tcPr>
          <w:p w:rsidR="00A5505D" w:rsidRDefault="00A5505D" w:rsidP="00A5505D">
            <w:pPr>
              <w:pStyle w:val="Normal11"/>
              <w:rPr>
                <w:ins w:id="2273" w:author="Skat" w:date="2010-07-08T14:54:00Z"/>
              </w:rPr>
            </w:pPr>
            <w:ins w:id="2274" w:author="Skat" w:date="2010-07-08T14:54:00Z">
              <w:r>
                <w:t>Beløb</w:t>
              </w:r>
              <w:r w:rsidR="00F061A6">
                <w:fldChar w:fldCharType="begin"/>
              </w:r>
              <w:r>
                <w:instrText xml:space="preserve"> XE "</w:instrText>
              </w:r>
              <w:r w:rsidRPr="0064285D">
                <w:instrText>Beløb</w:instrText>
              </w:r>
              <w:r>
                <w:instrText xml:space="preserve">" </w:instrText>
              </w:r>
              <w:r w:rsidR="00F061A6">
                <w:fldChar w:fldCharType="end"/>
              </w:r>
            </w:ins>
          </w:p>
        </w:tc>
        <w:tc>
          <w:tcPr>
            <w:tcW w:w="5573" w:type="dxa"/>
          </w:tcPr>
          <w:p w:rsidR="00A5505D" w:rsidRDefault="00A5505D" w:rsidP="00A5505D">
            <w:pPr>
              <w:pStyle w:val="Normal11"/>
              <w:rPr>
                <w:ins w:id="2275" w:author="Skat" w:date="2010-07-08T14:54:00Z"/>
              </w:rPr>
            </w:pPr>
            <w:ins w:id="2276" w:author="Skat" w:date="2010-07-08T14:54:00Z">
              <w:r>
                <w:t xml:space="preserve">BEMÆRK: NemKonto skal have beløbet i milli-kroner, dvs. 75,50 kr i dette element bliver til 75500 i NemKonto-formatet. Der skal altså ske en konvertering.  </w:t>
              </w:r>
            </w:ins>
          </w:p>
          <w:p w:rsidR="00A5505D" w:rsidRDefault="00A5505D" w:rsidP="00A5505D">
            <w:pPr>
              <w:pStyle w:val="Normal11"/>
              <w:rPr>
                <w:ins w:id="2277" w:author="Skat" w:date="2010-07-08T14:54:00Z"/>
              </w:rPr>
            </w:pPr>
            <w:ins w:id="2278" w:author="Skat" w:date="2010-07-08T14:54:00Z">
              <w:r>
                <w:t>Indeholder det beløb der skal udbetales til kunden.</w:t>
              </w:r>
            </w:ins>
          </w:p>
        </w:tc>
      </w:tr>
      <w:tr w:rsidR="00A5505D" w:rsidTr="00A5505D">
        <w:trPr>
          <w:ins w:id="2279" w:author="Skat" w:date="2010-07-08T14:54:00Z"/>
        </w:trPr>
        <w:tc>
          <w:tcPr>
            <w:tcW w:w="2625" w:type="dxa"/>
          </w:tcPr>
          <w:p w:rsidR="00A5505D" w:rsidRDefault="00A5505D" w:rsidP="00A5505D">
            <w:pPr>
              <w:pStyle w:val="Normal11"/>
              <w:rPr>
                <w:ins w:id="2280" w:author="Skat" w:date="2010-07-08T14:54:00Z"/>
              </w:rPr>
            </w:pPr>
            <w:ins w:id="2281" w:author="Skat" w:date="2010-07-08T14:54:00Z">
              <w:r>
                <w:t>BankdagDato</w:t>
              </w:r>
            </w:ins>
          </w:p>
        </w:tc>
        <w:tc>
          <w:tcPr>
            <w:tcW w:w="1797" w:type="dxa"/>
          </w:tcPr>
          <w:p w:rsidR="00A5505D" w:rsidRDefault="00A5505D" w:rsidP="00A5505D">
            <w:pPr>
              <w:pStyle w:val="Normal11"/>
              <w:rPr>
                <w:ins w:id="2282" w:author="Skat" w:date="2010-07-08T14:54:00Z"/>
              </w:rPr>
            </w:pPr>
            <w:ins w:id="2283" w:author="Skat" w:date="2010-07-08T14:54:00Z">
              <w:r>
                <w:t>Dato</w:t>
              </w:r>
              <w:r w:rsidR="00F061A6">
                <w:fldChar w:fldCharType="begin"/>
              </w:r>
              <w:r>
                <w:instrText xml:space="preserve"> XE "</w:instrText>
              </w:r>
              <w:r w:rsidRPr="00EA5213">
                <w:instrText>Dato</w:instrText>
              </w:r>
              <w:r>
                <w:instrText xml:space="preserve">" </w:instrText>
              </w:r>
              <w:r w:rsidR="00F061A6">
                <w:fldChar w:fldCharType="end"/>
              </w:r>
            </w:ins>
          </w:p>
        </w:tc>
        <w:tc>
          <w:tcPr>
            <w:tcW w:w="5573" w:type="dxa"/>
          </w:tcPr>
          <w:p w:rsidR="00A5505D" w:rsidRDefault="00A5505D" w:rsidP="00A5505D">
            <w:pPr>
              <w:pStyle w:val="Normal11"/>
              <w:rPr>
                <w:ins w:id="2284" w:author="Skat" w:date="2010-07-08T14:54:00Z"/>
              </w:rPr>
            </w:pPr>
            <w:ins w:id="2285" w:author="Skat" w:date="2010-07-08T14:54:00Z">
              <w:r>
                <w:t>Kan være ned til minus 5 bankdage i forhold til dags dato i forbindelse med genfremsendelse eller forsinkelse.</w:t>
              </w:r>
            </w:ins>
          </w:p>
        </w:tc>
      </w:tr>
      <w:tr w:rsidR="00A5505D" w:rsidTr="00A5505D">
        <w:trPr>
          <w:ins w:id="2286" w:author="Skat" w:date="2010-07-08T14:54:00Z"/>
        </w:trPr>
        <w:tc>
          <w:tcPr>
            <w:tcW w:w="2625" w:type="dxa"/>
          </w:tcPr>
          <w:p w:rsidR="00A5505D" w:rsidRDefault="00A5505D" w:rsidP="00A5505D">
            <w:pPr>
              <w:pStyle w:val="Normal11"/>
              <w:rPr>
                <w:ins w:id="2287" w:author="Skat" w:date="2010-07-08T14:54:00Z"/>
              </w:rPr>
            </w:pPr>
            <w:ins w:id="2288" w:author="Skat" w:date="2010-07-08T14:54:00Z">
              <w:r>
                <w:t>Debiteringstekst</w:t>
              </w:r>
            </w:ins>
          </w:p>
        </w:tc>
        <w:tc>
          <w:tcPr>
            <w:tcW w:w="1797" w:type="dxa"/>
          </w:tcPr>
          <w:p w:rsidR="00A5505D" w:rsidRDefault="00A5505D" w:rsidP="00A5505D">
            <w:pPr>
              <w:pStyle w:val="Normal11"/>
              <w:rPr>
                <w:ins w:id="2289" w:author="Skat" w:date="2010-07-08T14:54:00Z"/>
              </w:rPr>
            </w:pPr>
            <w:ins w:id="2290" w:author="Skat" w:date="2010-07-08T14:54:00Z">
              <w:r>
                <w:t>NemKontoTekst</w:t>
              </w:r>
              <w:r w:rsidR="00F061A6">
                <w:fldChar w:fldCharType="begin"/>
              </w:r>
              <w:r>
                <w:instrText xml:space="preserve"> XE "</w:instrText>
              </w:r>
              <w:r w:rsidRPr="0080309D">
                <w:instrText>NemKontoTekst</w:instrText>
              </w:r>
              <w:r>
                <w:instrText xml:space="preserve">" </w:instrText>
              </w:r>
              <w:r w:rsidR="00F061A6">
                <w:fldChar w:fldCharType="end"/>
              </w:r>
            </w:ins>
          </w:p>
        </w:tc>
        <w:tc>
          <w:tcPr>
            <w:tcW w:w="5573" w:type="dxa"/>
          </w:tcPr>
          <w:p w:rsidR="00A5505D" w:rsidRDefault="00A5505D" w:rsidP="00A5505D">
            <w:pPr>
              <w:pStyle w:val="Normal11"/>
              <w:rPr>
                <w:ins w:id="2291" w:author="Skat" w:date="2010-07-08T14:54:00Z"/>
              </w:rPr>
            </w:pPr>
            <w:ins w:id="2292" w:author="Skat" w:date="2010-07-08T14:54:00Z">
              <w:r>
                <w:t>Tekst på egen konto dvs. på SKB-kontoen hvorfra der udbetales.</w:t>
              </w:r>
            </w:ins>
          </w:p>
        </w:tc>
      </w:tr>
      <w:tr w:rsidR="00A5505D" w:rsidTr="00A5505D">
        <w:trPr>
          <w:ins w:id="2293" w:author="Skat" w:date="2010-07-08T14:54:00Z"/>
        </w:trPr>
        <w:tc>
          <w:tcPr>
            <w:tcW w:w="2625" w:type="dxa"/>
          </w:tcPr>
          <w:p w:rsidR="00A5505D" w:rsidRDefault="00A5505D" w:rsidP="00A5505D">
            <w:pPr>
              <w:pStyle w:val="Normal11"/>
              <w:rPr>
                <w:ins w:id="2294" w:author="Skat" w:date="2010-07-08T14:54:00Z"/>
              </w:rPr>
            </w:pPr>
            <w:ins w:id="2295" w:author="Skat" w:date="2010-07-08T14:54:00Z">
              <w:r>
                <w:t>KundeNummer</w:t>
              </w:r>
            </w:ins>
          </w:p>
        </w:tc>
        <w:tc>
          <w:tcPr>
            <w:tcW w:w="1797" w:type="dxa"/>
          </w:tcPr>
          <w:p w:rsidR="00A5505D" w:rsidRDefault="00A5505D" w:rsidP="00A5505D">
            <w:pPr>
              <w:pStyle w:val="Normal11"/>
              <w:rPr>
                <w:ins w:id="2296" w:author="Skat" w:date="2010-07-08T14:54:00Z"/>
              </w:rPr>
            </w:pPr>
            <w:ins w:id="2297" w:author="Skat" w:date="2010-07-08T14:54:00Z">
              <w:r>
                <w:t>CPRNummer</w:t>
              </w:r>
              <w:r w:rsidR="00F061A6">
                <w:fldChar w:fldCharType="begin"/>
              </w:r>
              <w:r>
                <w:instrText xml:space="preserve"> XE "</w:instrText>
              </w:r>
              <w:r w:rsidRPr="00EF6AFA">
                <w:instrText>CPRNummer</w:instrText>
              </w:r>
              <w:r>
                <w:instrText xml:space="preserve">" </w:instrText>
              </w:r>
              <w:r w:rsidR="00F061A6">
                <w:fldChar w:fldCharType="end"/>
              </w:r>
            </w:ins>
          </w:p>
        </w:tc>
        <w:tc>
          <w:tcPr>
            <w:tcW w:w="5573" w:type="dxa"/>
          </w:tcPr>
          <w:p w:rsidR="00A5505D" w:rsidRDefault="00A5505D" w:rsidP="00A5505D">
            <w:pPr>
              <w:pStyle w:val="Normal11"/>
              <w:rPr>
                <w:ins w:id="2298" w:author="Skat" w:date="2010-07-08T14:54:00Z"/>
              </w:rPr>
            </w:pPr>
            <w:ins w:id="2299" w:author="Skat" w:date="2010-07-08T14:54:00Z">
              <w:r>
                <w:t>Kundenummer i NemKonto-format, som er 10 cifre for alle.  Dette kundenummer kan være CPR/CVR/SE/ProdEnhedNr. Hvis det ikke er CPR præfixes med to nuller.</w:t>
              </w:r>
            </w:ins>
          </w:p>
        </w:tc>
      </w:tr>
      <w:tr w:rsidR="00A5505D" w:rsidTr="00A5505D">
        <w:trPr>
          <w:ins w:id="2300" w:author="Skat" w:date="2010-07-08T14:54:00Z"/>
        </w:trPr>
        <w:tc>
          <w:tcPr>
            <w:tcW w:w="2625" w:type="dxa"/>
          </w:tcPr>
          <w:p w:rsidR="00A5505D" w:rsidRDefault="00A5505D" w:rsidP="00A5505D">
            <w:pPr>
              <w:pStyle w:val="Normal11"/>
              <w:rPr>
                <w:ins w:id="2301" w:author="Skat" w:date="2010-07-08T14:54:00Z"/>
              </w:rPr>
            </w:pPr>
            <w:ins w:id="2302" w:author="Skat" w:date="2010-07-08T14:54:00Z">
              <w:r>
                <w:t>ID</w:t>
              </w:r>
            </w:ins>
          </w:p>
        </w:tc>
        <w:tc>
          <w:tcPr>
            <w:tcW w:w="1797" w:type="dxa"/>
          </w:tcPr>
          <w:p w:rsidR="00A5505D" w:rsidRDefault="00A5505D" w:rsidP="00A5505D">
            <w:pPr>
              <w:pStyle w:val="Normal11"/>
              <w:rPr>
                <w:ins w:id="2303" w:author="Skat" w:date="2010-07-08T14:54:00Z"/>
              </w:rPr>
            </w:pPr>
            <w:ins w:id="2304" w:author="Skat" w:date="2010-07-08T14:54:00Z">
              <w:r>
                <w:t>NemKontoTekst</w:t>
              </w:r>
              <w:r w:rsidR="00F061A6">
                <w:fldChar w:fldCharType="begin"/>
              </w:r>
              <w:r>
                <w:instrText xml:space="preserve"> XE "</w:instrText>
              </w:r>
              <w:r w:rsidRPr="00C030D6">
                <w:instrText>NemKontoTekst</w:instrText>
              </w:r>
              <w:r>
                <w:instrText xml:space="preserve">" </w:instrText>
              </w:r>
              <w:r w:rsidR="00F061A6">
                <w:fldChar w:fldCharType="end"/>
              </w:r>
            </w:ins>
          </w:p>
        </w:tc>
        <w:tc>
          <w:tcPr>
            <w:tcW w:w="5573" w:type="dxa"/>
          </w:tcPr>
          <w:p w:rsidR="00A5505D" w:rsidRDefault="00A5505D" w:rsidP="00A5505D">
            <w:pPr>
              <w:pStyle w:val="Normal11"/>
              <w:rPr>
                <w:ins w:id="2305" w:author="Skat" w:date="2010-07-08T14:54:00Z"/>
              </w:rPr>
            </w:pPr>
            <w:ins w:id="2306" w:author="Skat" w:date="2010-07-08T14:54:00Z">
              <w:r>
                <w:t>Unikt ID for en udbetaling. Skal gøre det muligt at identificere betalingen i det asynkrone retursvar.</w:t>
              </w:r>
            </w:ins>
          </w:p>
        </w:tc>
      </w:tr>
      <w:tr w:rsidR="00A5505D" w:rsidTr="00A5505D">
        <w:trPr>
          <w:ins w:id="2307" w:author="Skat" w:date="2010-07-08T14:54:00Z"/>
        </w:trPr>
        <w:tc>
          <w:tcPr>
            <w:tcW w:w="2625" w:type="dxa"/>
          </w:tcPr>
          <w:p w:rsidR="00A5505D" w:rsidRDefault="00A5505D" w:rsidP="00A5505D">
            <w:pPr>
              <w:pStyle w:val="Normal11"/>
              <w:rPr>
                <w:ins w:id="2308" w:author="Skat" w:date="2010-07-08T14:54:00Z"/>
              </w:rPr>
            </w:pPr>
            <w:ins w:id="2309" w:author="Skat" w:date="2010-07-08T14:54:00Z">
              <w:r>
                <w:t>ModtagerPosteringTekst</w:t>
              </w:r>
            </w:ins>
          </w:p>
        </w:tc>
        <w:tc>
          <w:tcPr>
            <w:tcW w:w="1797" w:type="dxa"/>
          </w:tcPr>
          <w:p w:rsidR="00A5505D" w:rsidRDefault="00A5505D" w:rsidP="00A5505D">
            <w:pPr>
              <w:pStyle w:val="Normal11"/>
              <w:rPr>
                <w:ins w:id="2310" w:author="Skat" w:date="2010-07-08T14:54:00Z"/>
              </w:rPr>
            </w:pPr>
            <w:ins w:id="2311" w:author="Skat" w:date="2010-07-08T14:54:00Z">
              <w:r>
                <w:t>NemKontoTekst</w:t>
              </w:r>
              <w:r w:rsidR="00F061A6">
                <w:fldChar w:fldCharType="begin"/>
              </w:r>
              <w:r>
                <w:instrText xml:space="preserve"> XE "</w:instrText>
              </w:r>
              <w:r w:rsidRPr="00D01EF8">
                <w:instrText>NemKontoTekst</w:instrText>
              </w:r>
              <w:r>
                <w:instrText xml:space="preserve">" </w:instrText>
              </w:r>
              <w:r w:rsidR="00F061A6">
                <w:fldChar w:fldCharType="end"/>
              </w:r>
            </w:ins>
          </w:p>
        </w:tc>
        <w:tc>
          <w:tcPr>
            <w:tcW w:w="5573" w:type="dxa"/>
          </w:tcPr>
          <w:p w:rsidR="00A5505D" w:rsidRDefault="00A5505D" w:rsidP="00A5505D">
            <w:pPr>
              <w:pStyle w:val="Normal11"/>
              <w:rPr>
                <w:ins w:id="2312" w:author="Skat" w:date="2010-07-08T14:54:00Z"/>
              </w:rPr>
            </w:pPr>
            <w:ins w:id="2313" w:author="Skat" w:date="2010-07-08T14:54:00Z">
              <w:r>
                <w:t>Tekst på modtagers bankkontoudtog.</w:t>
              </w:r>
            </w:ins>
          </w:p>
        </w:tc>
      </w:tr>
      <w:tr w:rsidR="00A5505D" w:rsidTr="00A5505D">
        <w:trPr>
          <w:ins w:id="2314" w:author="Skat" w:date="2010-07-08T14:54:00Z"/>
        </w:trPr>
        <w:tc>
          <w:tcPr>
            <w:tcW w:w="2625" w:type="dxa"/>
          </w:tcPr>
          <w:p w:rsidR="00A5505D" w:rsidRDefault="00A5505D" w:rsidP="00A5505D">
            <w:pPr>
              <w:pStyle w:val="Normal11"/>
              <w:rPr>
                <w:ins w:id="2315" w:author="Skat" w:date="2010-07-08T14:54:00Z"/>
              </w:rPr>
            </w:pPr>
            <w:ins w:id="2316" w:author="Skat" w:date="2010-07-08T14:54:00Z">
              <w:r>
                <w:t>ValutaKode</w:t>
              </w:r>
            </w:ins>
          </w:p>
        </w:tc>
        <w:tc>
          <w:tcPr>
            <w:tcW w:w="1797" w:type="dxa"/>
          </w:tcPr>
          <w:p w:rsidR="00A5505D" w:rsidRDefault="00A5505D" w:rsidP="00A5505D">
            <w:pPr>
              <w:pStyle w:val="Normal11"/>
              <w:rPr>
                <w:ins w:id="2317" w:author="Skat" w:date="2010-07-08T14:54:00Z"/>
              </w:rPr>
            </w:pPr>
            <w:ins w:id="2318" w:author="Skat" w:date="2010-07-08T14:54:00Z">
              <w:r>
                <w:t>ValutaKode</w:t>
              </w:r>
              <w:r w:rsidR="00F061A6">
                <w:fldChar w:fldCharType="begin"/>
              </w:r>
              <w:r>
                <w:instrText xml:space="preserve"> XE "</w:instrText>
              </w:r>
              <w:r w:rsidRPr="00CB1B36">
                <w:instrText>ValutaKode</w:instrText>
              </w:r>
              <w:r>
                <w:instrText xml:space="preserve">" </w:instrText>
              </w:r>
              <w:r w:rsidR="00F061A6">
                <w:fldChar w:fldCharType="end"/>
              </w:r>
            </w:ins>
          </w:p>
        </w:tc>
        <w:tc>
          <w:tcPr>
            <w:tcW w:w="5573" w:type="dxa"/>
          </w:tcPr>
          <w:p w:rsidR="00A5505D" w:rsidRDefault="00A5505D" w:rsidP="00A5505D">
            <w:pPr>
              <w:pStyle w:val="Normal11"/>
              <w:rPr>
                <w:ins w:id="2319" w:author="Skat" w:date="2010-07-08T14:54:00Z"/>
              </w:rPr>
            </w:pPr>
            <w:ins w:id="2320" w:author="Skat" w:date="2010-07-08T14:54:00Z">
              <w:r>
                <w:t>Angiver hvilken valuta der udbetales i.</w:t>
              </w:r>
            </w:ins>
          </w:p>
        </w:tc>
      </w:tr>
      <w:tr w:rsidR="00A5505D" w:rsidTr="00A5505D">
        <w:trPr>
          <w:ins w:id="2321" w:author="Skat" w:date="2010-07-08T14:54:00Z"/>
        </w:trPr>
        <w:tc>
          <w:tcPr>
            <w:tcW w:w="2625" w:type="dxa"/>
          </w:tcPr>
          <w:p w:rsidR="00A5505D" w:rsidRDefault="00A5505D" w:rsidP="00A5505D">
            <w:pPr>
              <w:pStyle w:val="Normal11"/>
              <w:rPr>
                <w:ins w:id="2322" w:author="Skat" w:date="2010-07-08T14:54:00Z"/>
              </w:rPr>
            </w:pPr>
            <w:ins w:id="2323" w:author="Skat" w:date="2010-07-08T14:54:00Z">
              <w:r>
                <w:t>BankKonto</w:t>
              </w:r>
            </w:ins>
          </w:p>
        </w:tc>
        <w:tc>
          <w:tcPr>
            <w:tcW w:w="1797" w:type="dxa"/>
          </w:tcPr>
          <w:p w:rsidR="00A5505D" w:rsidRDefault="00A5505D" w:rsidP="00A5505D">
            <w:pPr>
              <w:pStyle w:val="Normal11"/>
              <w:rPr>
                <w:ins w:id="2324" w:author="Skat" w:date="2010-07-08T14:54:00Z"/>
              </w:rPr>
            </w:pPr>
            <w:ins w:id="2325" w:author="Skat" w:date="2010-07-08T14:54:00Z">
              <w:r>
                <w:t>Tekst30</w:t>
              </w:r>
              <w:r w:rsidR="00F061A6">
                <w:fldChar w:fldCharType="begin"/>
              </w:r>
              <w:r>
                <w:instrText xml:space="preserve"> XE "</w:instrText>
              </w:r>
              <w:r w:rsidRPr="00256B66">
                <w:instrText>Tekst30</w:instrText>
              </w:r>
              <w:r>
                <w:instrText xml:space="preserve">" </w:instrText>
              </w:r>
              <w:r w:rsidR="00F061A6">
                <w:fldChar w:fldCharType="end"/>
              </w:r>
            </w:ins>
          </w:p>
        </w:tc>
        <w:tc>
          <w:tcPr>
            <w:tcW w:w="5573" w:type="dxa"/>
          </w:tcPr>
          <w:p w:rsidR="00A5505D" w:rsidRDefault="00A5505D" w:rsidP="00A5505D">
            <w:pPr>
              <w:pStyle w:val="Normal11"/>
              <w:rPr>
                <w:ins w:id="2326" w:author="Skat" w:date="2010-07-08T14:54:00Z"/>
              </w:rPr>
            </w:pPr>
            <w:ins w:id="2327" w:author="Skat" w:date="2010-07-08T14:54:00Z">
              <w:r>
                <w:t xml:space="preserve">Komplet kontoidentifikation - såkaldt BBAN. Beregnet felt: For danske bankkonti sammensat af BankKontoRegistreringsnummer og BankKontoNummer. For udenlandske bankkonti: Kun BankKontoNummer </w:t>
              </w:r>
            </w:ins>
          </w:p>
        </w:tc>
      </w:tr>
      <w:tr w:rsidR="00A5505D" w:rsidTr="00A5505D">
        <w:trPr>
          <w:ins w:id="2328" w:author="Skat" w:date="2010-07-08T14:54:00Z"/>
        </w:trPr>
        <w:tc>
          <w:tcPr>
            <w:tcW w:w="2625" w:type="dxa"/>
          </w:tcPr>
          <w:p w:rsidR="00A5505D" w:rsidRDefault="00A5505D" w:rsidP="00A5505D">
            <w:pPr>
              <w:pStyle w:val="Normal11"/>
              <w:rPr>
                <w:ins w:id="2329" w:author="Skat" w:date="2010-07-08T14:54:00Z"/>
              </w:rPr>
            </w:pPr>
            <w:ins w:id="2330" w:author="Skat" w:date="2010-07-08T14:54:00Z">
              <w:r>
                <w:t>BankFilialID</w:t>
              </w:r>
            </w:ins>
          </w:p>
        </w:tc>
        <w:tc>
          <w:tcPr>
            <w:tcW w:w="1797" w:type="dxa"/>
          </w:tcPr>
          <w:p w:rsidR="00A5505D" w:rsidRDefault="00A5505D" w:rsidP="00A5505D">
            <w:pPr>
              <w:pStyle w:val="Normal11"/>
              <w:rPr>
                <w:ins w:id="2331" w:author="Skat" w:date="2010-07-08T14:54:00Z"/>
              </w:rPr>
            </w:pPr>
            <w:ins w:id="2332" w:author="Skat" w:date="2010-07-08T14:54:00Z">
              <w:r>
                <w:t>Kode</w:t>
              </w:r>
              <w:r w:rsidR="00F061A6">
                <w:fldChar w:fldCharType="begin"/>
              </w:r>
              <w:r>
                <w:instrText xml:space="preserve"> XE "</w:instrText>
              </w:r>
              <w:r w:rsidRPr="00EE34A4">
                <w:instrText>Kode</w:instrText>
              </w:r>
              <w:r>
                <w:instrText xml:space="preserve">" </w:instrText>
              </w:r>
              <w:r w:rsidR="00F061A6">
                <w:fldChar w:fldCharType="end"/>
              </w:r>
            </w:ins>
          </w:p>
        </w:tc>
        <w:tc>
          <w:tcPr>
            <w:tcW w:w="5573" w:type="dxa"/>
          </w:tcPr>
          <w:p w:rsidR="00A5505D" w:rsidRDefault="00A5505D" w:rsidP="00A5505D">
            <w:pPr>
              <w:pStyle w:val="Normal11"/>
              <w:rPr>
                <w:ins w:id="2333" w:author="Skat" w:date="2010-07-08T14:54:00Z"/>
              </w:rPr>
            </w:pPr>
            <w:ins w:id="2334" w:author="Skat" w:date="2010-07-08T14:54:00Z">
              <w:r>
                <w:t xml:space="preserve">Filial-identifikation som i SWIFT kaldes Clearing System Member ID. Anvendes hvis BICKode kun er hovedbanken og ikke filialen. </w:t>
              </w:r>
            </w:ins>
          </w:p>
        </w:tc>
      </w:tr>
      <w:tr w:rsidR="00A5505D" w:rsidTr="00A5505D">
        <w:trPr>
          <w:ins w:id="2335" w:author="Skat" w:date="2010-07-08T14:54:00Z"/>
        </w:trPr>
        <w:tc>
          <w:tcPr>
            <w:tcW w:w="2625" w:type="dxa"/>
          </w:tcPr>
          <w:p w:rsidR="00A5505D" w:rsidRDefault="00A5505D" w:rsidP="00A5505D">
            <w:pPr>
              <w:pStyle w:val="Normal11"/>
              <w:rPr>
                <w:ins w:id="2336" w:author="Skat" w:date="2010-07-08T14:54:00Z"/>
              </w:rPr>
            </w:pPr>
            <w:ins w:id="2337" w:author="Skat" w:date="2010-07-08T14:54:00Z">
              <w:r>
                <w:t>BankFilialKode</w:t>
              </w:r>
            </w:ins>
          </w:p>
        </w:tc>
        <w:tc>
          <w:tcPr>
            <w:tcW w:w="1797" w:type="dxa"/>
          </w:tcPr>
          <w:p w:rsidR="00A5505D" w:rsidRDefault="00A5505D" w:rsidP="00A5505D">
            <w:pPr>
              <w:pStyle w:val="Normal11"/>
              <w:rPr>
                <w:ins w:id="2338" w:author="Skat" w:date="2010-07-08T14:54:00Z"/>
              </w:rPr>
            </w:pPr>
            <w:ins w:id="2339" w:author="Skat" w:date="2010-07-08T14:54:00Z">
              <w:r>
                <w:t>Tekst70</w:t>
              </w:r>
              <w:r w:rsidR="00F061A6">
                <w:fldChar w:fldCharType="begin"/>
              </w:r>
              <w:r>
                <w:instrText xml:space="preserve"> XE "</w:instrText>
              </w:r>
              <w:r w:rsidRPr="00543EEF">
                <w:instrText>Tekst70</w:instrText>
              </w:r>
              <w:r>
                <w:instrText xml:space="preserve">" </w:instrText>
              </w:r>
              <w:r w:rsidR="00F061A6">
                <w:fldChar w:fldCharType="end"/>
              </w:r>
            </w:ins>
          </w:p>
        </w:tc>
        <w:tc>
          <w:tcPr>
            <w:tcW w:w="5573" w:type="dxa"/>
          </w:tcPr>
          <w:p w:rsidR="00A5505D" w:rsidRDefault="00A5505D" w:rsidP="00A5505D">
            <w:pPr>
              <w:pStyle w:val="Normal11"/>
              <w:rPr>
                <w:ins w:id="2340" w:author="Skat" w:date="2010-07-08T14:54:00Z"/>
              </w:rPr>
            </w:pPr>
            <w:ins w:id="2341" w:author="Skat" w:date="2010-07-08T14:54:00Z">
              <w:r>
                <w:t>En kode af variabel længde afhængig af nationale regler. Den er defineret som en string med forskelligt indhold afhængigt af typen (ClearingSystemMemberIdentificationChoice) i schemaet SWIFT_Common.xsd.</w:t>
              </w:r>
            </w:ins>
          </w:p>
        </w:tc>
      </w:tr>
      <w:tr w:rsidR="00A5505D" w:rsidTr="00A5505D">
        <w:tc>
          <w:tcPr>
            <w:tcW w:w="2625" w:type="dxa"/>
          </w:tcPr>
          <w:p w:rsidR="00A5505D" w:rsidRDefault="00A5505D" w:rsidP="00A5505D">
            <w:pPr>
              <w:pStyle w:val="Normal11"/>
            </w:pPr>
            <w:r>
              <w:t>OCRLinje</w:t>
            </w:r>
          </w:p>
        </w:tc>
        <w:tc>
          <w:tcPr>
            <w:tcW w:w="1797" w:type="dxa"/>
          </w:tcPr>
          <w:p w:rsidR="00A5505D" w:rsidRDefault="00A5505D" w:rsidP="00A5505D">
            <w:pPr>
              <w:pStyle w:val="Normal11"/>
            </w:pPr>
            <w:r>
              <w:t>NemKontoTekst</w:t>
            </w:r>
            <w:r w:rsidR="00F061A6">
              <w:fldChar w:fldCharType="begin"/>
            </w:r>
            <w:r>
              <w:instrText xml:space="preserve"> XE "</w:instrText>
            </w:r>
            <w:r w:rsidRPr="001522A9">
              <w:instrText>NemKontoTekst</w:instrText>
            </w:r>
            <w:r>
              <w:instrText xml:space="preserve">" </w:instrText>
            </w:r>
            <w:r w:rsidR="00F061A6">
              <w:fldChar w:fldCharType="end"/>
            </w:r>
          </w:p>
        </w:tc>
        <w:tc>
          <w:tcPr>
            <w:tcW w:w="5573" w:type="dxa"/>
          </w:tcPr>
          <w:p w:rsidR="00A5505D" w:rsidRDefault="00A5505D" w:rsidP="00A5505D">
            <w:pPr>
              <w:pStyle w:val="Normal11"/>
            </w:pPr>
            <w:r>
              <w:t>Beregnet felt ud fra OCR-oplysninger. Sammensat af  OCRKortartkode, plustegn, OCRBetalingsidentifikation</w:t>
            </w:r>
          </w:p>
        </w:tc>
      </w:tr>
      <w:tr w:rsidR="00A5505D" w:rsidTr="00A5505D">
        <w:tc>
          <w:tcPr>
            <w:tcW w:w="2625" w:type="dxa"/>
          </w:tcPr>
          <w:p w:rsidR="00A5505D" w:rsidRDefault="00A5505D" w:rsidP="00A5505D">
            <w:pPr>
              <w:pStyle w:val="Normal11"/>
            </w:pPr>
            <w:r>
              <w:t>YdelseKode</w:t>
            </w:r>
          </w:p>
        </w:tc>
        <w:tc>
          <w:tcPr>
            <w:tcW w:w="1797" w:type="dxa"/>
          </w:tcPr>
          <w:p w:rsidR="00A5505D" w:rsidRDefault="00A5505D" w:rsidP="00A5505D">
            <w:pPr>
              <w:pStyle w:val="Normal11"/>
            </w:pPr>
            <w:r>
              <w:t>Kode</w:t>
            </w:r>
            <w:r w:rsidR="00F061A6">
              <w:fldChar w:fldCharType="begin"/>
            </w:r>
            <w:r>
              <w:instrText xml:space="preserve"> XE "</w:instrText>
            </w:r>
            <w:r w:rsidRPr="00A04ED7">
              <w:instrText>Kode</w:instrText>
            </w:r>
            <w:r>
              <w:instrText xml:space="preserve">" </w:instrText>
            </w:r>
            <w:r w:rsidR="00F061A6">
              <w:fldChar w:fldCharType="end"/>
            </w:r>
          </w:p>
        </w:tc>
        <w:tc>
          <w:tcPr>
            <w:tcW w:w="5573" w:type="dxa"/>
          </w:tcPr>
          <w:p w:rsidR="00A5505D" w:rsidRDefault="00A5505D" w:rsidP="00A5505D">
            <w:pPr>
              <w:pStyle w:val="Normal11"/>
            </w:pPr>
            <w:r>
              <w:t>Kode (6-cifret) for hvad udbetalingen dækker over. Fx betyder koden NKSOST overskydende skat. Se mere på http://www.nemkonto.dk/wo/1025703.asp</w:t>
            </w:r>
          </w:p>
        </w:tc>
      </w:tr>
      <w:tr w:rsidR="00A5505D" w:rsidTr="00A5505D">
        <w:tc>
          <w:tcPr>
            <w:tcW w:w="2625" w:type="dxa"/>
          </w:tcPr>
          <w:p w:rsidR="00A5505D" w:rsidRDefault="00A5505D" w:rsidP="00A5505D">
            <w:pPr>
              <w:pStyle w:val="Normal11"/>
            </w:pPr>
            <w:r>
              <w:t>KompletMarkering</w:t>
            </w:r>
          </w:p>
        </w:tc>
        <w:tc>
          <w:tcPr>
            <w:tcW w:w="1797" w:type="dxa"/>
          </w:tcPr>
          <w:p w:rsidR="00A5505D" w:rsidRDefault="00A5505D" w:rsidP="00A5505D">
            <w:pPr>
              <w:pStyle w:val="Normal11"/>
            </w:pPr>
            <w:r>
              <w:t>JaNej</w:t>
            </w:r>
            <w:r w:rsidR="00F061A6">
              <w:fldChar w:fldCharType="begin"/>
            </w:r>
            <w:r>
              <w:instrText xml:space="preserve"> XE "</w:instrText>
            </w:r>
            <w:r w:rsidRPr="00113B75">
              <w:instrText>JaNej</w:instrText>
            </w:r>
            <w:r>
              <w:instrText xml:space="preserve">" </w:instrText>
            </w:r>
            <w:r w:rsidR="00F061A6">
              <w:fldChar w:fldCharType="end"/>
            </w:r>
          </w:p>
        </w:tc>
        <w:tc>
          <w:tcPr>
            <w:tcW w:w="5573" w:type="dxa"/>
          </w:tcPr>
          <w:p w:rsidR="00A5505D" w:rsidRDefault="00A5505D" w:rsidP="00A5505D">
            <w:pPr>
              <w:pStyle w:val="Normal11"/>
            </w:pPr>
            <w:r>
              <w:t>Sættes false hvis det er en NKS-komplet betaling (dvs. med alle detaljer om udbetaling), true hvis ikke-komplet (kun SE/CVR/CPR/P-nr er leveret). Ikke-komplet er typiske.</w:t>
            </w:r>
          </w:p>
        </w:tc>
      </w:tr>
      <w:tr w:rsidR="00A5505D" w:rsidTr="00A5505D">
        <w:tc>
          <w:tcPr>
            <w:tcW w:w="2625" w:type="dxa"/>
          </w:tcPr>
          <w:p w:rsidR="00A5505D" w:rsidRDefault="00A5505D" w:rsidP="00A5505D">
            <w:pPr>
              <w:pStyle w:val="Normal11"/>
            </w:pPr>
            <w:r>
              <w:t>FakturaNummer</w:t>
            </w:r>
          </w:p>
        </w:tc>
        <w:tc>
          <w:tcPr>
            <w:tcW w:w="1797" w:type="dxa"/>
          </w:tcPr>
          <w:p w:rsidR="00A5505D" w:rsidRDefault="00A5505D" w:rsidP="00A5505D">
            <w:pPr>
              <w:pStyle w:val="Normal11"/>
            </w:pPr>
            <w:r>
              <w:t>NemKontoTekst</w:t>
            </w:r>
            <w:r w:rsidR="00F061A6">
              <w:fldChar w:fldCharType="begin"/>
            </w:r>
            <w:r>
              <w:instrText xml:space="preserve"> XE "</w:instrText>
            </w:r>
            <w:r w:rsidRPr="00234FF9">
              <w:instrText>NemKontoTekst</w:instrText>
            </w:r>
            <w:r>
              <w:instrText xml:space="preserve">" </w:instrText>
            </w:r>
            <w:r w:rsidR="00F061A6">
              <w:fldChar w:fldCharType="end"/>
            </w:r>
          </w:p>
        </w:tc>
        <w:tc>
          <w:tcPr>
            <w:tcW w:w="5573" w:type="dxa"/>
          </w:tcPr>
          <w:p w:rsidR="00A5505D" w:rsidRDefault="00A5505D" w:rsidP="00A5505D">
            <w:pPr>
              <w:pStyle w:val="Normal11"/>
            </w:pPr>
            <w:r>
              <w:t>Fakturanummer for det udbetalingen vedrører.</w:t>
            </w:r>
          </w:p>
        </w:tc>
      </w:tr>
      <w:tr w:rsidR="00A5505D" w:rsidTr="00A5505D">
        <w:tc>
          <w:tcPr>
            <w:tcW w:w="2625" w:type="dxa"/>
          </w:tcPr>
          <w:p w:rsidR="00A5505D" w:rsidRDefault="00A5505D" w:rsidP="00A5505D">
            <w:pPr>
              <w:pStyle w:val="Normal11"/>
            </w:pPr>
            <w:r>
              <w:t>AdviseringTekst</w:t>
            </w:r>
          </w:p>
        </w:tc>
        <w:tc>
          <w:tcPr>
            <w:tcW w:w="1797" w:type="dxa"/>
          </w:tcPr>
          <w:p w:rsidR="00A5505D" w:rsidRDefault="00A5505D" w:rsidP="00A5505D">
            <w:pPr>
              <w:pStyle w:val="Normal11"/>
            </w:pPr>
            <w:r>
              <w:t>Tekst300</w:t>
            </w:r>
            <w:r w:rsidR="00F061A6">
              <w:fldChar w:fldCharType="begin"/>
            </w:r>
            <w:r>
              <w:instrText xml:space="preserve"> XE "</w:instrText>
            </w:r>
            <w:r w:rsidRPr="009F4344">
              <w:instrText>Tekst300</w:instrText>
            </w:r>
            <w:r>
              <w:instrText xml:space="preserve">" </w:instrText>
            </w:r>
            <w:r w:rsidR="00F061A6">
              <w:fldChar w:fldCharType="end"/>
            </w:r>
          </w:p>
        </w:tc>
        <w:tc>
          <w:tcPr>
            <w:tcW w:w="5573" w:type="dxa"/>
          </w:tcPr>
          <w:p w:rsidR="00A5505D" w:rsidRDefault="00A5505D" w:rsidP="00A5505D">
            <w:pPr>
              <w:pStyle w:val="Normal11"/>
            </w:pPr>
            <w:r>
              <w:t>Tekst til advisering (SWIFT tillader max 140 tegn)</w:t>
            </w:r>
          </w:p>
        </w:tc>
      </w:tr>
      <w:tr w:rsidR="00A5505D" w:rsidTr="00A5505D">
        <w:tc>
          <w:tcPr>
            <w:tcW w:w="2625" w:type="dxa"/>
          </w:tcPr>
          <w:p w:rsidR="00A5505D" w:rsidRDefault="00A5505D" w:rsidP="00A5505D">
            <w:pPr>
              <w:pStyle w:val="Normal11"/>
            </w:pPr>
            <w:r>
              <w:t>OmkostningFordeling</w:t>
            </w:r>
          </w:p>
        </w:tc>
        <w:tc>
          <w:tcPr>
            <w:tcW w:w="1797" w:type="dxa"/>
          </w:tcPr>
          <w:p w:rsidR="00A5505D" w:rsidRDefault="00A5505D" w:rsidP="00A5505D">
            <w:pPr>
              <w:pStyle w:val="Normal11"/>
            </w:pPr>
            <w:r>
              <w:t>Kode</w:t>
            </w:r>
            <w:r w:rsidR="00F061A6">
              <w:fldChar w:fldCharType="begin"/>
            </w:r>
            <w:r>
              <w:instrText xml:space="preserve"> XE "</w:instrText>
            </w:r>
            <w:r w:rsidRPr="006B3AC1">
              <w:instrText>Kode</w:instrText>
            </w:r>
            <w:r>
              <w:instrText xml:space="preserve">" </w:instrText>
            </w:r>
            <w:r w:rsidR="00F061A6">
              <w:fldChar w:fldCharType="end"/>
            </w:r>
          </w:p>
        </w:tc>
        <w:tc>
          <w:tcPr>
            <w:tcW w:w="5573" w:type="dxa"/>
          </w:tcPr>
          <w:p w:rsidR="00A5505D" w:rsidRDefault="00A5505D" w:rsidP="00A5505D">
            <w:pPr>
              <w:pStyle w:val="Normal11"/>
            </w:pPr>
            <w:r>
              <w:t xml:space="preserve">Omkostningsfordeling for komplette udenlandske betalinger. Koder: "SHA" for delte omkostninger, "BEN" modtager betaler, "OUR" afsender betaler. </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SHA</w:t>
            </w:r>
          </w:p>
          <w:p w:rsidR="00A5505D" w:rsidRDefault="00A5505D" w:rsidP="00A5505D">
            <w:pPr>
              <w:pStyle w:val="Normal11"/>
            </w:pPr>
            <w:r>
              <w:t>BEN</w:t>
            </w:r>
          </w:p>
          <w:p w:rsidR="00A5505D" w:rsidRDefault="00A5505D" w:rsidP="00A5505D">
            <w:pPr>
              <w:pStyle w:val="Normal11"/>
            </w:pPr>
            <w:r>
              <w:t>OUR.</w:t>
            </w:r>
          </w:p>
          <w:p w:rsidR="00A5505D" w:rsidRPr="00A5505D" w:rsidRDefault="00A5505D" w:rsidP="00A5505D">
            <w:pPr>
              <w:pStyle w:val="Normal11"/>
            </w:pPr>
          </w:p>
        </w:tc>
      </w:tr>
      <w:tr w:rsidR="00A5505D" w:rsidTr="00A5505D">
        <w:trPr>
          <w:ins w:id="2342" w:author="Skat" w:date="2010-07-08T14:54:00Z"/>
        </w:trPr>
        <w:tc>
          <w:tcPr>
            <w:tcW w:w="2625" w:type="dxa"/>
          </w:tcPr>
          <w:p w:rsidR="00A5505D" w:rsidRDefault="00A5505D" w:rsidP="00A5505D">
            <w:pPr>
              <w:pStyle w:val="Normal11"/>
              <w:rPr>
                <w:ins w:id="2343" w:author="Skat" w:date="2010-07-08T14:54:00Z"/>
              </w:rPr>
            </w:pPr>
            <w:ins w:id="2344" w:author="Skat" w:date="2010-07-08T14:54:00Z">
              <w:r>
                <w:t>DebiteringReference</w:t>
              </w:r>
            </w:ins>
          </w:p>
        </w:tc>
        <w:tc>
          <w:tcPr>
            <w:tcW w:w="1797" w:type="dxa"/>
          </w:tcPr>
          <w:p w:rsidR="00A5505D" w:rsidRDefault="00A5505D" w:rsidP="00A5505D">
            <w:pPr>
              <w:pStyle w:val="Normal11"/>
              <w:rPr>
                <w:ins w:id="2345" w:author="Skat" w:date="2010-07-08T14:54:00Z"/>
              </w:rPr>
            </w:pPr>
            <w:ins w:id="2346" w:author="Skat" w:date="2010-07-08T14:54:00Z">
              <w:r>
                <w:t>TalHel</w:t>
              </w:r>
              <w:r w:rsidR="00F061A6">
                <w:fldChar w:fldCharType="begin"/>
              </w:r>
              <w:r>
                <w:instrText xml:space="preserve"> XE "</w:instrText>
              </w:r>
              <w:r w:rsidRPr="00C526BE">
                <w:instrText>TalHel</w:instrText>
              </w:r>
              <w:r>
                <w:instrText xml:space="preserve">" </w:instrText>
              </w:r>
              <w:r w:rsidR="00F061A6">
                <w:fldChar w:fldCharType="end"/>
              </w:r>
            </w:ins>
          </w:p>
        </w:tc>
        <w:tc>
          <w:tcPr>
            <w:tcW w:w="5573" w:type="dxa"/>
          </w:tcPr>
          <w:p w:rsidR="00A5505D" w:rsidRDefault="00A5505D" w:rsidP="00A5505D">
            <w:pPr>
              <w:pStyle w:val="Normal11"/>
              <w:rPr>
                <w:ins w:id="2347" w:author="Skat" w:date="2010-07-08T14:54:00Z"/>
              </w:rPr>
            </w:pPr>
            <w:ins w:id="2348" w:author="Skat" w:date="2010-07-08T14:54:00Z">
              <w:r>
                <w:t>Betalings-id som er debitors betalingsreference. Ifølge specifikationen svarer det til DEB-feltet i Edifact.</w:t>
              </w:r>
            </w:ins>
          </w:p>
          <w:p w:rsidR="00A5505D" w:rsidRDefault="00A5505D" w:rsidP="00A5505D">
            <w:pPr>
              <w:pStyle w:val="Normal11"/>
              <w:rPr>
                <w:ins w:id="2349" w:author="Skat" w:date="2010-07-08T14:54:00Z"/>
              </w:rPr>
            </w:pPr>
          </w:p>
          <w:p w:rsidR="00A5505D" w:rsidRDefault="00A5505D" w:rsidP="00A5505D">
            <w:pPr>
              <w:pStyle w:val="Normal11"/>
              <w:rPr>
                <w:ins w:id="2350" w:author="Skat" w:date="2010-07-08T14:54:00Z"/>
                <w:u w:val="single"/>
              </w:rPr>
            </w:pPr>
            <w:ins w:id="2351" w:author="Skat" w:date="2010-07-08T14:54:00Z">
              <w:r>
                <w:rPr>
                  <w:u w:val="single"/>
                </w:rPr>
                <w:t>Tilladte værdier fra Data Domain:</w:t>
              </w:r>
            </w:ins>
          </w:p>
          <w:p w:rsidR="00A5505D" w:rsidRPr="00A5505D" w:rsidRDefault="00A5505D" w:rsidP="00A5505D">
            <w:pPr>
              <w:pStyle w:val="Normal11"/>
              <w:rPr>
                <w:ins w:id="2352" w:author="Skat" w:date="2010-07-08T14:54:00Z"/>
              </w:rPr>
            </w:pPr>
            <w:ins w:id="2353" w:author="Skat" w:date="2010-07-08T14:54:00Z">
              <w:r>
                <w:t>0 til 999.999.999.999.999.999</w:t>
              </w:r>
            </w:ins>
          </w:p>
        </w:tc>
      </w:tr>
      <w:tr w:rsidR="00A5505D" w:rsidTr="00A5505D">
        <w:trPr>
          <w:ins w:id="2354" w:author="Skat" w:date="2010-07-08T14:54:00Z"/>
        </w:trPr>
        <w:tc>
          <w:tcPr>
            <w:tcW w:w="2625" w:type="dxa"/>
          </w:tcPr>
          <w:p w:rsidR="00A5505D" w:rsidRDefault="00A5505D" w:rsidP="00A5505D">
            <w:pPr>
              <w:pStyle w:val="Normal11"/>
              <w:rPr>
                <w:ins w:id="2355" w:author="Skat" w:date="2010-07-08T14:54:00Z"/>
              </w:rPr>
            </w:pPr>
            <w:ins w:id="2356" w:author="Skat" w:date="2010-07-08T14:54:00Z">
              <w:r>
                <w:t>GiroFINummer</w:t>
              </w:r>
            </w:ins>
          </w:p>
        </w:tc>
        <w:tc>
          <w:tcPr>
            <w:tcW w:w="1797" w:type="dxa"/>
          </w:tcPr>
          <w:p w:rsidR="00A5505D" w:rsidRDefault="00A5505D" w:rsidP="00A5505D">
            <w:pPr>
              <w:pStyle w:val="Normal11"/>
              <w:rPr>
                <w:ins w:id="2357" w:author="Skat" w:date="2010-07-08T14:54:00Z"/>
              </w:rPr>
            </w:pPr>
            <w:ins w:id="2358" w:author="Skat" w:date="2010-07-08T14:54:00Z">
              <w:r>
                <w:t>NemKontoTekst</w:t>
              </w:r>
              <w:r w:rsidR="00F061A6">
                <w:fldChar w:fldCharType="begin"/>
              </w:r>
              <w:r>
                <w:instrText xml:space="preserve"> XE "</w:instrText>
              </w:r>
              <w:r w:rsidRPr="0008280E">
                <w:instrText>NemKontoTekst</w:instrText>
              </w:r>
              <w:r>
                <w:instrText xml:space="preserve">" </w:instrText>
              </w:r>
              <w:r w:rsidR="00F061A6">
                <w:fldChar w:fldCharType="end"/>
              </w:r>
            </w:ins>
          </w:p>
        </w:tc>
        <w:tc>
          <w:tcPr>
            <w:tcW w:w="5573" w:type="dxa"/>
          </w:tcPr>
          <w:p w:rsidR="00A5505D" w:rsidRDefault="00A5505D" w:rsidP="00A5505D">
            <w:pPr>
              <w:pStyle w:val="Normal11"/>
              <w:rPr>
                <w:ins w:id="2359" w:author="Skat" w:date="2010-07-08T14:54:00Z"/>
              </w:rPr>
            </w:pPr>
            <w:ins w:id="2360" w:author="Skat" w:date="2010-07-08T14:54:00Z">
              <w:r>
                <w:t>FI-kreditnummer eller girokontonummer</w:t>
              </w:r>
            </w:ins>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 xml:space="preserve">udbetalt </w:t>
            </w:r>
            <w:del w:id="2361" w:author="Skat" w:date="2010-07-08T14:54:00Z">
              <w:r w:rsidR="00162F95">
                <w:delText>via</w:delText>
              </w:r>
            </w:del>
            <w:ins w:id="2362" w:author="Skat" w:date="2010-07-08T14:54:00Z">
              <w:r>
                <w:t>til</w:t>
              </w:r>
            </w:ins>
          </w:p>
        </w:tc>
        <w:tc>
          <w:tcPr>
            <w:tcW w:w="2398" w:type="dxa"/>
          </w:tcPr>
          <w:p w:rsidR="00A5505D" w:rsidRDefault="00A5505D" w:rsidP="00A5505D">
            <w:pPr>
              <w:pStyle w:val="Normal11"/>
            </w:pPr>
            <w:r>
              <w:t>NemKontoUdbetaling</w:t>
            </w:r>
            <w:del w:id="2363" w:author="Skat" w:date="2010-07-08T14:54:00Z">
              <w:r w:rsidR="00162F95">
                <w:delText>()</w:delText>
              </w:r>
            </w:del>
            <w:ins w:id="2364" w:author="Skat" w:date="2010-07-08T14:54:00Z">
              <w:r>
                <w:t>(0..*)</w:t>
              </w:r>
            </w:ins>
          </w:p>
          <w:p w:rsidR="00A5505D" w:rsidRDefault="00162F95" w:rsidP="00A5505D">
            <w:pPr>
              <w:pStyle w:val="Normal11"/>
            </w:pPr>
            <w:del w:id="2365" w:author="Skat" w:date="2010-07-08T14:54:00Z">
              <w:r>
                <w:delText>Bank()</w:delText>
              </w:r>
            </w:del>
            <w:ins w:id="2366" w:author="Skat" w:date="2010-07-08T14:54:00Z">
              <w:r w:rsidR="00A5505D">
                <w:t>BankKonto(0..1)</w:t>
              </w:r>
            </w:ins>
          </w:p>
        </w:tc>
        <w:tc>
          <w:tcPr>
            <w:tcW w:w="5879" w:type="dxa"/>
          </w:tcPr>
          <w:p w:rsidR="00A5505D" w:rsidRDefault="00A5505D" w:rsidP="00A5505D">
            <w:pPr>
              <w:pStyle w:val="Normal11"/>
            </w:pPr>
            <w:r>
              <w:t>En komplet NemKonto-udbetaling til en specifik dansk eller udenlandsk bankkonto.</w:t>
            </w:r>
          </w:p>
        </w:tc>
      </w:tr>
      <w:tr w:rsidR="00A5505D" w:rsidTr="00A5505D">
        <w:tc>
          <w:tcPr>
            <w:tcW w:w="1667" w:type="dxa"/>
          </w:tcPr>
          <w:p w:rsidR="00A5505D" w:rsidRDefault="00A5505D" w:rsidP="00A5505D">
            <w:pPr>
              <w:pStyle w:val="Normal11"/>
            </w:pPr>
            <w:r>
              <w:t>samlet i</w:t>
            </w:r>
          </w:p>
        </w:tc>
        <w:tc>
          <w:tcPr>
            <w:tcW w:w="2398" w:type="dxa"/>
          </w:tcPr>
          <w:p w:rsidR="00A5505D" w:rsidRDefault="00A5505D" w:rsidP="00A5505D">
            <w:pPr>
              <w:pStyle w:val="Normal11"/>
            </w:pPr>
            <w:r>
              <w:t>NemKontoUdbetaling(0..*)</w:t>
            </w:r>
          </w:p>
          <w:p w:rsidR="00A5505D" w:rsidRDefault="00A5505D" w:rsidP="00A5505D">
            <w:pPr>
              <w:pStyle w:val="Normal11"/>
            </w:pPr>
            <w:r>
              <w:t>NemKontoUdbetalingListe(0..1)</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på basis af</w:t>
            </w:r>
          </w:p>
        </w:tc>
        <w:tc>
          <w:tcPr>
            <w:tcW w:w="2398" w:type="dxa"/>
          </w:tcPr>
          <w:p w:rsidR="00A5505D" w:rsidRDefault="00A5505D" w:rsidP="00A5505D">
            <w:pPr>
              <w:pStyle w:val="Normal11"/>
            </w:pPr>
            <w:r>
              <w:t>NemKontoUdbetaling(0..*)</w:t>
            </w:r>
          </w:p>
          <w:p w:rsidR="00A5505D" w:rsidRDefault="00A5505D" w:rsidP="00A5505D">
            <w:pPr>
              <w:pStyle w:val="Normal11"/>
            </w:pPr>
            <w:r>
              <w:t>NemKontoAftale(1)</w:t>
            </w:r>
          </w:p>
        </w:tc>
        <w:tc>
          <w:tcPr>
            <w:tcW w:w="5879" w:type="dxa"/>
          </w:tcPr>
          <w:p w:rsidR="00A5505D" w:rsidRDefault="00A5505D" w:rsidP="00A5505D">
            <w:pPr>
              <w:pStyle w:val="Normal11"/>
            </w:pPr>
          </w:p>
        </w:tc>
      </w:tr>
      <w:tr w:rsidR="00A5505D" w:rsidTr="00A5505D">
        <w:trPr>
          <w:ins w:id="2367" w:author="Skat" w:date="2010-07-08T14:54:00Z"/>
        </w:trPr>
        <w:tc>
          <w:tcPr>
            <w:tcW w:w="1667" w:type="dxa"/>
          </w:tcPr>
          <w:p w:rsidR="00A5505D" w:rsidRDefault="00A5505D" w:rsidP="00A5505D">
            <w:pPr>
              <w:pStyle w:val="Normal11"/>
              <w:rPr>
                <w:ins w:id="2368" w:author="Skat" w:date="2010-07-08T14:54:00Z"/>
              </w:rPr>
            </w:pPr>
            <w:ins w:id="2369" w:author="Skat" w:date="2010-07-08T14:54:00Z">
              <w:r>
                <w:t>i form af</w:t>
              </w:r>
            </w:ins>
          </w:p>
        </w:tc>
        <w:tc>
          <w:tcPr>
            <w:tcW w:w="2398" w:type="dxa"/>
          </w:tcPr>
          <w:p w:rsidR="00A5505D" w:rsidRDefault="00A5505D" w:rsidP="00A5505D">
            <w:pPr>
              <w:pStyle w:val="Normal11"/>
              <w:rPr>
                <w:ins w:id="2370" w:author="Skat" w:date="2010-07-08T14:54:00Z"/>
              </w:rPr>
            </w:pPr>
            <w:ins w:id="2371" w:author="Skat" w:date="2010-07-08T14:54:00Z">
              <w:r>
                <w:t>NemKontoUdbetaling(0..*)</w:t>
              </w:r>
            </w:ins>
          </w:p>
          <w:p w:rsidR="00A5505D" w:rsidRDefault="00A5505D" w:rsidP="00A5505D">
            <w:pPr>
              <w:pStyle w:val="Normal11"/>
              <w:rPr>
                <w:ins w:id="2372" w:author="Skat" w:date="2010-07-08T14:54:00Z"/>
              </w:rPr>
            </w:pPr>
            <w:ins w:id="2373" w:author="Skat" w:date="2010-07-08T14:54:00Z">
              <w:r>
                <w:t>OCR(0..1)</w:t>
              </w:r>
            </w:ins>
          </w:p>
        </w:tc>
        <w:tc>
          <w:tcPr>
            <w:tcW w:w="5879" w:type="dxa"/>
          </w:tcPr>
          <w:p w:rsidR="00A5505D" w:rsidRDefault="00A5505D" w:rsidP="00A5505D">
            <w:pPr>
              <w:pStyle w:val="Normal11"/>
              <w:rPr>
                <w:ins w:id="2374" w:author="Skat" w:date="2010-07-08T14:54:00Z"/>
              </w:rPr>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numPr>
          <w:numberingChange w:id="2375" w:author="Skat" w:date="2010-07-08T14:54:00Z" w:original="%1:4:0:.%2:6:0:"/>
        </w:numPr>
      </w:pPr>
      <w:bookmarkStart w:id="2376" w:name="_Toc266364077"/>
      <w:bookmarkStart w:id="2377" w:name="_Toc265233877"/>
      <w:r>
        <w:t>NemKontoUdbetalingListe</w:t>
      </w:r>
      <w:bookmarkEnd w:id="2376"/>
      <w:bookmarkEnd w:id="2377"/>
    </w:p>
    <w:p w:rsidR="00A5505D" w:rsidRDefault="00A5505D" w:rsidP="00A5505D">
      <w:pPr>
        <w:pStyle w:val="Normal11"/>
      </w:pPr>
      <w:r>
        <w:t xml:space="preserve">Et liste af NemKonto-udbetalinger som sendes samlet. Klassen bruges til at styre det efterfølgende retursvar. </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ID</w:t>
            </w:r>
          </w:p>
        </w:tc>
        <w:tc>
          <w:tcPr>
            <w:tcW w:w="1797" w:type="dxa"/>
          </w:tcPr>
          <w:p w:rsidR="00A5505D" w:rsidRDefault="00A5505D" w:rsidP="00A5505D">
            <w:pPr>
              <w:pStyle w:val="Normal11"/>
            </w:pPr>
            <w:r>
              <w:t>NemKontoTekst</w:t>
            </w:r>
            <w:r w:rsidR="00F061A6">
              <w:fldChar w:fldCharType="begin"/>
            </w:r>
            <w:r>
              <w:instrText xml:space="preserve"> XE "</w:instrText>
            </w:r>
            <w:r w:rsidRPr="009A4980">
              <w:instrText>NemKontoTekst</w:instrText>
            </w:r>
            <w:r>
              <w:instrText xml:space="preserve">" </w:instrText>
            </w:r>
            <w:r w:rsidR="00F061A6">
              <w:fldChar w:fldCharType="end"/>
            </w:r>
          </w:p>
        </w:tc>
        <w:tc>
          <w:tcPr>
            <w:tcW w:w="5573" w:type="dxa"/>
          </w:tcPr>
          <w:p w:rsidR="00A5505D" w:rsidRDefault="00A5505D" w:rsidP="00A5505D">
            <w:pPr>
              <w:pStyle w:val="Normal11"/>
            </w:pPr>
            <w:r>
              <w:t>Unik identifikation af en liste af NemKonto-udbetalinger, som blev sendt samlet til NemKonto.</w:t>
            </w:r>
          </w:p>
        </w:tc>
      </w:tr>
      <w:tr w:rsidR="00A5505D" w:rsidTr="00A5505D">
        <w:tc>
          <w:tcPr>
            <w:tcW w:w="2625" w:type="dxa"/>
          </w:tcPr>
          <w:p w:rsidR="00A5505D" w:rsidRDefault="00A5505D" w:rsidP="00A5505D">
            <w:pPr>
              <w:pStyle w:val="Normal11"/>
            </w:pPr>
            <w:r>
              <w:t>Dato</w:t>
            </w:r>
          </w:p>
        </w:tc>
        <w:tc>
          <w:tcPr>
            <w:tcW w:w="1797" w:type="dxa"/>
          </w:tcPr>
          <w:p w:rsidR="00A5505D" w:rsidRDefault="00A5505D" w:rsidP="00A5505D">
            <w:pPr>
              <w:pStyle w:val="Normal11"/>
            </w:pPr>
            <w:r>
              <w:t>Dato</w:t>
            </w:r>
            <w:r w:rsidR="00F061A6">
              <w:fldChar w:fldCharType="begin"/>
            </w:r>
            <w:r>
              <w:instrText xml:space="preserve"> XE "</w:instrText>
            </w:r>
            <w:r w:rsidRPr="00F81D94">
              <w:instrText>Dato</w:instrText>
            </w:r>
            <w:r>
              <w:instrText xml:space="preserve">" </w:instrText>
            </w:r>
            <w:r w:rsidR="00F061A6">
              <w:fldChar w:fldCharType="end"/>
            </w:r>
          </w:p>
        </w:tc>
        <w:tc>
          <w:tcPr>
            <w:tcW w:w="5573" w:type="dxa"/>
          </w:tcPr>
          <w:p w:rsidR="00A5505D" w:rsidRDefault="00A5505D" w:rsidP="00A5505D">
            <w:pPr>
              <w:pStyle w:val="Normal11"/>
            </w:pPr>
            <w:r>
              <w:t>Hvornår listen af NemKonto-udbetalinger blev genereret.</w:t>
            </w:r>
          </w:p>
        </w:tc>
      </w:tr>
      <w:tr w:rsidR="00A5505D" w:rsidTr="00A5505D">
        <w:tc>
          <w:tcPr>
            <w:tcW w:w="2625" w:type="dxa"/>
          </w:tcPr>
          <w:p w:rsidR="00A5505D" w:rsidRDefault="00A5505D" w:rsidP="00A5505D">
            <w:pPr>
              <w:pStyle w:val="Normal11"/>
            </w:pPr>
            <w:r>
              <w:t>Kontrolsum</w:t>
            </w:r>
          </w:p>
        </w:tc>
        <w:tc>
          <w:tcPr>
            <w:tcW w:w="1797" w:type="dxa"/>
          </w:tcPr>
          <w:p w:rsidR="00A5505D" w:rsidRDefault="00A5505D" w:rsidP="00A5505D">
            <w:pPr>
              <w:pStyle w:val="Normal11"/>
            </w:pPr>
            <w:r>
              <w:t>Beløb</w:t>
            </w:r>
            <w:r w:rsidR="00F061A6">
              <w:fldChar w:fldCharType="begin"/>
            </w:r>
            <w:r>
              <w:instrText xml:space="preserve"> XE "</w:instrText>
            </w:r>
            <w:r w:rsidRPr="004E2810">
              <w:instrText>Beløb</w:instrText>
            </w:r>
            <w:r>
              <w:instrText xml:space="preserve">" </w:instrText>
            </w:r>
            <w:r w:rsidR="00F061A6">
              <w:fldChar w:fldCharType="end"/>
            </w:r>
          </w:p>
        </w:tc>
        <w:tc>
          <w:tcPr>
            <w:tcW w:w="5573" w:type="dxa"/>
          </w:tcPr>
          <w:p w:rsidR="00A5505D" w:rsidRDefault="00A5505D" w:rsidP="00A5505D">
            <w:pPr>
              <w:pStyle w:val="Normal11"/>
            </w:pPr>
            <w:r>
              <w:t xml:space="preserve">BEMÆRK: NemKonto skal have beløbet i milli-kroner, dvs. 75,50 kr i dette element bliver til 75500 i NemKonto-formatet. Der skal altså ske en konvertering.  </w:t>
            </w:r>
          </w:p>
          <w:p w:rsidR="00A5505D" w:rsidRDefault="00A5505D" w:rsidP="00A5505D">
            <w:pPr>
              <w:pStyle w:val="Normal11"/>
            </w:pPr>
            <w:r>
              <w:t>Indeholder en sum af alle NemKontoUdbetalingBeløb i denne liste af udbetalinger.</w:t>
            </w:r>
          </w:p>
        </w:tc>
      </w:tr>
      <w:tr w:rsidR="00A5505D" w:rsidTr="00A5505D">
        <w:tc>
          <w:tcPr>
            <w:tcW w:w="2625" w:type="dxa"/>
          </w:tcPr>
          <w:p w:rsidR="00A5505D" w:rsidRDefault="00A5505D" w:rsidP="00A5505D">
            <w:pPr>
              <w:pStyle w:val="Normal11"/>
            </w:pPr>
            <w:r>
              <w:t>Antal</w:t>
            </w:r>
          </w:p>
        </w:tc>
        <w:tc>
          <w:tcPr>
            <w:tcW w:w="1797" w:type="dxa"/>
          </w:tcPr>
          <w:p w:rsidR="00A5505D" w:rsidRDefault="00A5505D" w:rsidP="00A5505D">
            <w:pPr>
              <w:pStyle w:val="Normal11"/>
            </w:pPr>
            <w:r>
              <w:t>TalHel</w:t>
            </w:r>
            <w:r w:rsidR="00F061A6">
              <w:fldChar w:fldCharType="begin"/>
            </w:r>
            <w:r>
              <w:instrText xml:space="preserve"> XE "</w:instrText>
            </w:r>
            <w:r w:rsidRPr="00AD1326">
              <w:instrText>TalHel</w:instrText>
            </w:r>
            <w:r>
              <w:instrText xml:space="preserve">" </w:instrText>
            </w:r>
            <w:r w:rsidR="00F061A6">
              <w:fldChar w:fldCharType="end"/>
            </w:r>
          </w:p>
        </w:tc>
        <w:tc>
          <w:tcPr>
            <w:tcW w:w="5573" w:type="dxa"/>
          </w:tcPr>
          <w:p w:rsidR="00A5505D" w:rsidRDefault="00A5505D" w:rsidP="00A5505D">
            <w:pPr>
              <w:pStyle w:val="Normal11"/>
            </w:pPr>
            <w:r>
              <w:t>Beregnet felt. Indholder antallet af udbetalinger i den aktuelle liste af NemKonto-udbetalingsanmodninger sendt til NemKonto.</w:t>
            </w:r>
          </w:p>
          <w:p w:rsidR="00A5505D" w:rsidRDefault="00A5505D" w:rsidP="00A5505D">
            <w:pPr>
              <w:pStyle w:val="Normal11"/>
            </w:pP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Pr="00A5505D" w:rsidRDefault="00A5505D" w:rsidP="00A5505D">
            <w:pPr>
              <w:pStyle w:val="Normal11"/>
            </w:pPr>
            <w:r>
              <w:t>0 til 999.999.999.999.999.999</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rPr>
          <w:ins w:id="2378" w:author="Skat" w:date="2010-07-08T14:54:00Z"/>
        </w:trPr>
        <w:tc>
          <w:tcPr>
            <w:tcW w:w="1667" w:type="dxa"/>
          </w:tcPr>
          <w:p w:rsidR="00A5505D" w:rsidRDefault="00A5505D" w:rsidP="00A5505D">
            <w:pPr>
              <w:pStyle w:val="Normal11"/>
              <w:rPr>
                <w:ins w:id="2379" w:author="Skat" w:date="2010-07-08T14:54:00Z"/>
              </w:rPr>
            </w:pPr>
            <w:ins w:id="2380" w:author="Skat" w:date="2010-07-08T14:54:00Z">
              <w:r>
                <w:t>sendt via</w:t>
              </w:r>
            </w:ins>
          </w:p>
        </w:tc>
        <w:tc>
          <w:tcPr>
            <w:tcW w:w="2398" w:type="dxa"/>
          </w:tcPr>
          <w:p w:rsidR="00A5505D" w:rsidRDefault="00A5505D" w:rsidP="00A5505D">
            <w:pPr>
              <w:pStyle w:val="Normal11"/>
              <w:rPr>
                <w:ins w:id="2381" w:author="Skat" w:date="2010-07-08T14:54:00Z"/>
              </w:rPr>
            </w:pPr>
            <w:ins w:id="2382" w:author="Skat" w:date="2010-07-08T14:54:00Z">
              <w:r>
                <w:t>NemKontoUdbetalingListe()</w:t>
              </w:r>
            </w:ins>
          </w:p>
          <w:p w:rsidR="00A5505D" w:rsidRDefault="00A5505D" w:rsidP="00A5505D">
            <w:pPr>
              <w:pStyle w:val="Normal11"/>
              <w:rPr>
                <w:ins w:id="2383" w:author="Skat" w:date="2010-07-08T14:54:00Z"/>
              </w:rPr>
            </w:pPr>
            <w:ins w:id="2384" w:author="Skat" w:date="2010-07-08T14:54:00Z">
              <w:r>
                <w:t>NemKontoMeddelelse()</w:t>
              </w:r>
            </w:ins>
          </w:p>
        </w:tc>
        <w:tc>
          <w:tcPr>
            <w:tcW w:w="5879" w:type="dxa"/>
          </w:tcPr>
          <w:p w:rsidR="00A5505D" w:rsidRDefault="00A5505D" w:rsidP="00A5505D">
            <w:pPr>
              <w:pStyle w:val="Normal11"/>
              <w:rPr>
                <w:ins w:id="2385" w:author="Skat" w:date="2010-07-08T14:54:00Z"/>
              </w:rPr>
            </w:pPr>
          </w:p>
        </w:tc>
      </w:tr>
      <w:tr w:rsidR="00A5505D" w:rsidTr="00A5505D">
        <w:tc>
          <w:tcPr>
            <w:tcW w:w="1667" w:type="dxa"/>
          </w:tcPr>
          <w:p w:rsidR="00A5505D" w:rsidRDefault="00A5505D" w:rsidP="00A5505D">
            <w:pPr>
              <w:pStyle w:val="Normal11"/>
            </w:pPr>
            <w:r>
              <w:t>samlet i</w:t>
            </w:r>
          </w:p>
        </w:tc>
        <w:tc>
          <w:tcPr>
            <w:tcW w:w="2398" w:type="dxa"/>
          </w:tcPr>
          <w:p w:rsidR="00A5505D" w:rsidRDefault="00A5505D" w:rsidP="00A5505D">
            <w:pPr>
              <w:pStyle w:val="Normal11"/>
            </w:pPr>
            <w:r>
              <w:t>NemKontoUdbetaling(0..*)</w:t>
            </w:r>
          </w:p>
          <w:p w:rsidR="00A5505D" w:rsidRDefault="00A5505D" w:rsidP="00A5505D">
            <w:pPr>
              <w:pStyle w:val="Normal11"/>
            </w:pPr>
            <w:r>
              <w:t>NemKontoUdbetalingListe(0..1)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numPr>
          <w:numberingChange w:id="2386" w:author="Skat" w:date="2010-07-08T14:54:00Z" w:original="%1:4:0:.%2:7:0:"/>
        </w:numPr>
      </w:pPr>
      <w:bookmarkStart w:id="2387" w:name="_Toc266364078"/>
      <w:bookmarkStart w:id="2388" w:name="_Toc265233878"/>
      <w:r>
        <w:t>OCR</w:t>
      </w:r>
      <w:bookmarkEnd w:id="2387"/>
      <w:bookmarkEnd w:id="2388"/>
    </w:p>
    <w:p w:rsidR="00A5505D" w:rsidRDefault="00A5505D" w:rsidP="00A5505D">
      <w:pPr>
        <w:pStyle w:val="Normal11"/>
      </w:pPr>
      <w:r>
        <w:t xml:space="preserve">OCR står for Optical Character Recognition og anvendes til at identificere betalingen. </w:t>
      </w:r>
    </w:p>
    <w:p w:rsidR="00A5505D" w:rsidRDefault="00A5505D" w:rsidP="00A5505D">
      <w:pPr>
        <w:pStyle w:val="Normal11"/>
      </w:pPr>
    </w:p>
    <w:p w:rsidR="00A5505D" w:rsidRDefault="00A5505D" w:rsidP="00A5505D">
      <w:pPr>
        <w:pStyle w:val="Normal11"/>
      </w:pPr>
      <w:r>
        <w:t>OCR (OCR-linien) indeholder oplysninger til brug ved datafangst på indløsningsstedet (kortart, betalingsidentifikation og kreditornummer).</w:t>
      </w:r>
    </w:p>
    <w:p w:rsidR="00A5505D" w:rsidRDefault="00A5505D" w:rsidP="00A5505D">
      <w:pPr>
        <w:pStyle w:val="Normal11"/>
      </w:pPr>
    </w:p>
    <w:p w:rsidR="00A5505D" w:rsidRDefault="00A5505D" w:rsidP="00A5505D">
      <w:pPr>
        <w:pStyle w:val="Normal11"/>
      </w:pPr>
      <w:r>
        <w:t>OCR-linien er specifik for den enkelte kunde og vil indeholde kundens CVR-/SE-/CPR-nr. samt det kontonr. som betalingen skal tilgå.</w:t>
      </w:r>
    </w:p>
    <w:p w:rsidR="00A5505D" w:rsidRDefault="00A5505D" w:rsidP="00A5505D">
      <w:pPr>
        <w:pStyle w:val="Normal11"/>
      </w:pPr>
    </w:p>
    <w:p w:rsidR="00A5505D" w:rsidRDefault="00A5505D" w:rsidP="00A5505D">
      <w:pPr>
        <w:pStyle w:val="Normal11"/>
      </w:pPr>
      <w:r>
        <w:t>OCR-linien vises i skærmbilledet "Vis kontooplysninger" (på portalen) og anvendes af kunden ved betaling til opkrævningskontoen.</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Kortartkode</w:t>
            </w:r>
          </w:p>
        </w:tc>
        <w:tc>
          <w:tcPr>
            <w:tcW w:w="1797" w:type="dxa"/>
          </w:tcPr>
          <w:p w:rsidR="00A5505D" w:rsidRDefault="00A5505D" w:rsidP="00A5505D">
            <w:pPr>
              <w:pStyle w:val="Normal11"/>
            </w:pPr>
            <w:r>
              <w:t>Kortartkode</w:t>
            </w:r>
            <w:r w:rsidR="00F061A6">
              <w:fldChar w:fldCharType="begin"/>
            </w:r>
            <w:r>
              <w:instrText xml:space="preserve"> XE "</w:instrText>
            </w:r>
            <w:r w:rsidRPr="00481EBB">
              <w:instrText>Kortartkode</w:instrText>
            </w:r>
            <w:r>
              <w:instrText xml:space="preserve">" </w:instrText>
            </w:r>
            <w:r w:rsidR="00F061A6">
              <w:fldChar w:fldCharType="end"/>
            </w:r>
          </w:p>
        </w:tc>
        <w:tc>
          <w:tcPr>
            <w:tcW w:w="5573" w:type="dxa"/>
          </w:tcPr>
          <w:p w:rsidR="00A5505D" w:rsidRDefault="00A5505D" w:rsidP="00A5505D">
            <w:pPr>
              <w:pStyle w:val="Normal11"/>
            </w:pPr>
            <w:r>
              <w:t>Kortartkode angiver, hvilken type indbetalingskort (FIK) der er tale om. SKATs opkrævningssystem (DMO) vil typisk anvende kortart 71.</w:t>
            </w:r>
          </w:p>
        </w:tc>
      </w:tr>
      <w:tr w:rsidR="00A5505D" w:rsidTr="00A5505D">
        <w:tc>
          <w:tcPr>
            <w:tcW w:w="2625" w:type="dxa"/>
          </w:tcPr>
          <w:p w:rsidR="00A5505D" w:rsidRDefault="00A5505D" w:rsidP="00A5505D">
            <w:pPr>
              <w:pStyle w:val="Normal11"/>
            </w:pPr>
            <w:r>
              <w:t>Betalingsidentifikation</w:t>
            </w:r>
          </w:p>
        </w:tc>
        <w:tc>
          <w:tcPr>
            <w:tcW w:w="1797" w:type="dxa"/>
          </w:tcPr>
          <w:p w:rsidR="00A5505D" w:rsidRDefault="00A5505D" w:rsidP="00A5505D">
            <w:pPr>
              <w:pStyle w:val="Normal11"/>
            </w:pPr>
            <w:r>
              <w:t>Betalingsidentifikation</w:t>
            </w:r>
            <w:r w:rsidR="00F061A6">
              <w:fldChar w:fldCharType="begin"/>
            </w:r>
            <w:r>
              <w:instrText xml:space="preserve"> XE "</w:instrText>
            </w:r>
            <w:r w:rsidRPr="002566EF">
              <w:instrText>Betalingsidentifikation</w:instrText>
            </w:r>
            <w:r>
              <w:instrText xml:space="preserve">" </w:instrText>
            </w:r>
            <w:r w:rsidR="00F061A6">
              <w:fldChar w:fldCharType="end"/>
            </w:r>
          </w:p>
        </w:tc>
        <w:tc>
          <w:tcPr>
            <w:tcW w:w="5573" w:type="dxa"/>
          </w:tcPr>
          <w:p w:rsidR="00A5505D" w:rsidRDefault="00A5505D" w:rsidP="00A5505D">
            <w:pPr>
              <w:pStyle w:val="Normal11"/>
            </w:pPr>
            <w:r>
              <w:t>Identificere hvem indbetaler er. Identificeres ved kundenummer. består af 14 cifre + et kontrolciffer. Kundenummer er på 8 cifre og øvrige cifre udfyldes med nuller (6x0) foranstillet.</w:t>
            </w:r>
          </w:p>
        </w:tc>
      </w:tr>
      <w:tr w:rsidR="00A5505D" w:rsidTr="00A5505D">
        <w:tc>
          <w:tcPr>
            <w:tcW w:w="2625" w:type="dxa"/>
          </w:tcPr>
          <w:p w:rsidR="00A5505D" w:rsidRDefault="00A5505D" w:rsidP="00A5505D">
            <w:pPr>
              <w:pStyle w:val="Normal11"/>
            </w:pPr>
            <w:r>
              <w:t>Kreditornummer</w:t>
            </w:r>
          </w:p>
        </w:tc>
        <w:tc>
          <w:tcPr>
            <w:tcW w:w="1797" w:type="dxa"/>
          </w:tcPr>
          <w:p w:rsidR="00A5505D" w:rsidRDefault="00A5505D" w:rsidP="00A5505D">
            <w:pPr>
              <w:pStyle w:val="Normal11"/>
            </w:pPr>
            <w:r>
              <w:t>Kreditornummer</w:t>
            </w:r>
            <w:r w:rsidR="00F061A6">
              <w:fldChar w:fldCharType="begin"/>
            </w:r>
            <w:r>
              <w:instrText xml:space="preserve"> XE "</w:instrText>
            </w:r>
            <w:r w:rsidRPr="00BC26CC">
              <w:instrText>Kreditornummer</w:instrText>
            </w:r>
            <w:r>
              <w:instrText xml:space="preserve">" </w:instrText>
            </w:r>
            <w:r w:rsidR="00F061A6">
              <w:fldChar w:fldCharType="end"/>
            </w:r>
          </w:p>
        </w:tc>
        <w:tc>
          <w:tcPr>
            <w:tcW w:w="5573" w:type="dxa"/>
          </w:tcPr>
          <w:p w:rsidR="00A5505D" w:rsidRDefault="00A5505D" w:rsidP="00A5505D">
            <w:pPr>
              <w:pStyle w:val="Normal11"/>
            </w:pPr>
            <w:r>
              <w:t xml:space="preserve">Angiver hvilket kreditornummer betalingen skal tilgå. For opkrævningskontoen gælder, at alle kunder indbetaliger til én og samme konto. </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pPr>
      <w:moveFromRangeStart w:id="2389" w:author="Skat" w:date="2010-07-08T14:54:00Z" w:name="move266364278"/>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numPr>
          <w:numberingChange w:id="2390" w:author="Skat" w:date="2010-07-08T14:54:00Z" w:original="%1:4:0:.%2:8:0:"/>
        </w:numPr>
      </w:pPr>
      <w:bookmarkStart w:id="2391" w:name="_Toc265233879"/>
      <w:moveFrom w:id="2392" w:author="Skat" w:date="2010-07-08T14:54:00Z">
        <w:r>
          <w:t>ProduktionEnhed</w:t>
        </w:r>
        <w:bookmarkEnd w:id="2391"/>
      </w:moveFrom>
    </w:p>
    <w:p w:rsidR="00A5505D" w:rsidRDefault="00A5505D" w:rsidP="00A5505D">
      <w:pPr>
        <w:pStyle w:val="Normal11"/>
      </w:pPr>
      <w:moveFrom w:id="2393" w:author="Skat" w:date="2010-07-08T14:54:00Z">
        <w:r>
          <w:t>En klasse, indeholdende et virksomheds tilknyttede P-enhednumre</w:t>
        </w:r>
      </w:moveFrom>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Change w:id="2394" w:author="Skat" w:date="2010-07-08T14:54:00Z">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PrChange>
      </w:tblPr>
      <w:tblGrid>
        <w:gridCol w:w="1667"/>
        <w:gridCol w:w="958"/>
        <w:gridCol w:w="1440"/>
        <w:gridCol w:w="357"/>
        <w:gridCol w:w="5522"/>
        <w:gridCol w:w="51"/>
        <w:tblGridChange w:id="2395">
          <w:tblGrid>
            <w:gridCol w:w="1667"/>
            <w:gridCol w:w="958"/>
            <w:gridCol w:w="1440"/>
            <w:gridCol w:w="357"/>
            <w:gridCol w:w="5522"/>
            <w:gridCol w:w="51"/>
          </w:tblGrid>
        </w:tblGridChange>
      </w:tblGrid>
      <w:tr w:rsidR="00A5505D" w:rsidTr="00A5505D">
        <w:trPr>
          <w:gridAfter w:val="1"/>
          <w:tblHeader/>
          <w:trPrChange w:id="2396" w:author="Skat" w:date="2010-07-08T14:54:00Z">
            <w:trPr>
              <w:gridAfter w:val="1"/>
              <w:tblHeader/>
            </w:trPr>
          </w:trPrChange>
        </w:trPr>
        <w:tc>
          <w:tcPr>
            <w:tcW w:w="1667" w:type="dxa"/>
            <w:shd w:val="pct20" w:color="auto" w:fill="0000FF"/>
            <w:tcPrChange w:id="2397" w:author="Skat" w:date="2010-07-08T14:54:00Z">
              <w:tcPr>
                <w:tcW w:w="2625" w:type="dxa"/>
                <w:shd w:val="pct20" w:color="auto" w:fill="0000FF"/>
              </w:tcPr>
            </w:tcPrChange>
          </w:tcPr>
          <w:moveFromRangeEnd w:id="2389"/>
          <w:p w:rsidR="00A5505D" w:rsidRPr="00A5505D" w:rsidRDefault="00162F95" w:rsidP="00A5505D">
            <w:pPr>
              <w:pStyle w:val="Normal11"/>
              <w:rPr>
                <w:color w:val="FFFFFF"/>
              </w:rPr>
            </w:pPr>
            <w:del w:id="2398" w:author="Skat" w:date="2010-07-08T14:54:00Z">
              <w:r>
                <w:rPr>
                  <w:color w:val="FFFFFF"/>
                </w:rPr>
                <w:delText>Attribut</w:delText>
              </w:r>
            </w:del>
            <w:ins w:id="2399" w:author="Skat" w:date="2010-07-08T14:54:00Z">
              <w:r w:rsidR="00A5505D">
                <w:rPr>
                  <w:color w:val="FFFFFF"/>
                </w:rPr>
                <w:t>Relationsnavn</w:t>
              </w:r>
            </w:ins>
          </w:p>
        </w:tc>
        <w:tc>
          <w:tcPr>
            <w:tcW w:w="2398" w:type="dxa"/>
            <w:gridSpan w:val="2"/>
            <w:shd w:val="pct20" w:color="auto" w:fill="0000FF"/>
            <w:tcPrChange w:id="2400" w:author="Skat" w:date="2010-07-08T14:54:00Z">
              <w:tcPr>
                <w:tcW w:w="1797" w:type="dxa"/>
                <w:gridSpan w:val="2"/>
                <w:shd w:val="pct20" w:color="auto" w:fill="0000FF"/>
              </w:tcPr>
            </w:tcPrChange>
          </w:tcPr>
          <w:p w:rsidR="00A5505D" w:rsidRPr="00A5505D" w:rsidRDefault="00162F95" w:rsidP="00A5505D">
            <w:pPr>
              <w:pStyle w:val="Normal11"/>
              <w:rPr>
                <w:color w:val="FFFFFF"/>
              </w:rPr>
            </w:pPr>
            <w:del w:id="2401" w:author="Skat" w:date="2010-07-08T14:54:00Z">
              <w:r>
                <w:rPr>
                  <w:color w:val="FFFFFF"/>
                </w:rPr>
                <w:delText>Domæne</w:delText>
              </w:r>
            </w:del>
            <w:ins w:id="2402" w:author="Skat" w:date="2010-07-08T14:54:00Z">
              <w:r w:rsidR="00A5505D">
                <w:rPr>
                  <w:color w:val="FFFFFF"/>
                </w:rPr>
                <w:t>Relationsbegreber</w:t>
              </w:r>
            </w:ins>
          </w:p>
        </w:tc>
        <w:tc>
          <w:tcPr>
            <w:tcW w:w="5879" w:type="dxa"/>
            <w:gridSpan w:val="2"/>
            <w:shd w:val="pct20" w:color="auto" w:fill="0000FF"/>
            <w:tcPrChange w:id="2403" w:author="Skat" w:date="2010-07-08T14:54:00Z">
              <w:tcPr>
                <w:tcW w:w="5573" w:type="dxa"/>
                <w:gridSpan w:val="2"/>
                <w:shd w:val="pct20" w:color="auto" w:fill="0000FF"/>
              </w:tcPr>
            </w:tcPrChange>
          </w:tcPr>
          <w:p w:rsidR="00A5505D" w:rsidRPr="00A5505D" w:rsidRDefault="00A5505D" w:rsidP="00A5505D">
            <w:pPr>
              <w:pStyle w:val="Normal11"/>
              <w:rPr>
                <w:color w:val="FFFFFF"/>
              </w:rPr>
            </w:pPr>
            <w:r>
              <w:rPr>
                <w:color w:val="FFFFFF"/>
              </w:rPr>
              <w:t>Beskrivelse</w:t>
            </w:r>
          </w:p>
        </w:tc>
      </w:tr>
      <w:tr w:rsidR="00A5505D" w:rsidTr="00A5505D">
        <w:trPr>
          <w:gridAfter w:val="1"/>
          <w:trPrChange w:id="2404" w:author="Skat" w:date="2010-07-08T14:54:00Z">
            <w:trPr>
              <w:gridAfter w:val="1"/>
            </w:trPr>
          </w:trPrChange>
        </w:trPr>
        <w:tc>
          <w:tcPr>
            <w:tcW w:w="1667" w:type="dxa"/>
            <w:tcPrChange w:id="2405" w:author="Skat" w:date="2010-07-08T14:54:00Z">
              <w:tcPr>
                <w:tcW w:w="2625" w:type="dxa"/>
              </w:tcPr>
            </w:tcPrChange>
          </w:tcPr>
          <w:p w:rsidR="00A5505D" w:rsidRDefault="00162F95" w:rsidP="00A5505D">
            <w:pPr>
              <w:pStyle w:val="Normal11"/>
            </w:pPr>
            <w:del w:id="2406" w:author="Skat" w:date="2010-07-08T14:54:00Z">
              <w:r>
                <w:delText>Nummer</w:delText>
              </w:r>
            </w:del>
            <w:ins w:id="2407" w:author="Skat" w:date="2010-07-08T14:54:00Z">
              <w:r w:rsidR="00A5505D">
                <w:t>i form af</w:t>
              </w:r>
            </w:ins>
          </w:p>
        </w:tc>
        <w:tc>
          <w:tcPr>
            <w:tcW w:w="2398" w:type="dxa"/>
            <w:gridSpan w:val="2"/>
            <w:tcPrChange w:id="2408" w:author="Skat" w:date="2010-07-08T14:54:00Z">
              <w:tcPr>
                <w:tcW w:w="1797" w:type="dxa"/>
                <w:gridSpan w:val="2"/>
              </w:tcPr>
            </w:tcPrChange>
          </w:tcPr>
          <w:p w:rsidR="00A5505D" w:rsidRDefault="00162F95" w:rsidP="00A5505D">
            <w:pPr>
              <w:pStyle w:val="Normal11"/>
              <w:rPr>
                <w:ins w:id="2409" w:author="Skat" w:date="2010-07-08T14:54:00Z"/>
              </w:rPr>
            </w:pPr>
            <w:del w:id="2410" w:author="Skat" w:date="2010-07-08T14:54:00Z">
              <w:r>
                <w:delText>ProduktionEnhedNummer</w:delText>
              </w:r>
              <w:r w:rsidR="00377F89">
                <w:fldChar w:fldCharType="begin"/>
              </w:r>
              <w:r>
                <w:delInstrText xml:space="preserve"> XE "</w:delInstrText>
              </w:r>
              <w:r w:rsidRPr="00D76770">
                <w:delInstrText>ProduktionEnhedNummer</w:delInstrText>
              </w:r>
              <w:r>
                <w:delInstrText xml:space="preserve">" </w:delInstrText>
              </w:r>
              <w:r w:rsidR="00377F89">
                <w:fldChar w:fldCharType="end"/>
              </w:r>
            </w:del>
            <w:ins w:id="2411" w:author="Skat" w:date="2010-07-08T14:54:00Z">
              <w:r w:rsidR="00A5505D">
                <w:t>NemKontoUdbetaling(0..*)</w:t>
              </w:r>
            </w:ins>
          </w:p>
          <w:p w:rsidR="00A5505D" w:rsidRDefault="00A5505D" w:rsidP="00A5505D">
            <w:pPr>
              <w:pStyle w:val="Normal11"/>
            </w:pPr>
            <w:ins w:id="2412" w:author="Skat" w:date="2010-07-08T14:54:00Z">
              <w:r>
                <w:t>OCR(0..1)</w:t>
              </w:r>
            </w:ins>
          </w:p>
        </w:tc>
        <w:tc>
          <w:tcPr>
            <w:tcW w:w="5879" w:type="dxa"/>
            <w:gridSpan w:val="2"/>
            <w:tcPrChange w:id="2413" w:author="Skat" w:date="2010-07-08T14:54:00Z">
              <w:tcPr>
                <w:tcW w:w="5573" w:type="dxa"/>
                <w:gridSpan w:val="2"/>
              </w:tcPr>
            </w:tcPrChange>
          </w:tcPr>
          <w:p w:rsidR="00A5505D" w:rsidRDefault="00162F95" w:rsidP="00A5505D">
            <w:pPr>
              <w:pStyle w:val="Normal11"/>
            </w:pPr>
            <w:del w:id="2414" w:author="Skat" w:date="2010-07-08T14:54:00Z">
              <w:r>
                <w:delText>Det nummer som for SKAT identificerer en produktionsenhed.</w:delText>
              </w:r>
            </w:del>
          </w:p>
        </w:tc>
      </w:tr>
      <w:tr w:rsidR="00162F95" w:rsidTr="00162F95">
        <w:trPr>
          <w:del w:id="2415" w:author="Skat" w:date="2010-07-08T14:54:00Z"/>
        </w:trPr>
        <w:tc>
          <w:tcPr>
            <w:tcW w:w="2625" w:type="dxa"/>
            <w:gridSpan w:val="2"/>
          </w:tcPr>
          <w:p w:rsidR="00162F95" w:rsidRDefault="00162F95" w:rsidP="00162F95">
            <w:pPr>
              <w:pStyle w:val="Normal11"/>
              <w:rPr>
                <w:del w:id="2416" w:author="Skat" w:date="2010-07-08T14:54:00Z"/>
              </w:rPr>
            </w:pPr>
            <w:del w:id="2417" w:author="Skat" w:date="2010-07-08T14:54:00Z">
              <w:r>
                <w:delText>StartDato</w:delText>
              </w:r>
            </w:del>
          </w:p>
        </w:tc>
        <w:tc>
          <w:tcPr>
            <w:tcW w:w="1797" w:type="dxa"/>
            <w:gridSpan w:val="2"/>
          </w:tcPr>
          <w:p w:rsidR="00162F95" w:rsidRDefault="00162F95" w:rsidP="00162F95">
            <w:pPr>
              <w:pStyle w:val="Normal11"/>
              <w:rPr>
                <w:del w:id="2418" w:author="Skat" w:date="2010-07-08T14:54:00Z"/>
              </w:rPr>
            </w:pPr>
            <w:del w:id="2419" w:author="Skat" w:date="2010-07-08T14:54:00Z">
              <w:r>
                <w:delText>Dato</w:delText>
              </w:r>
              <w:r w:rsidR="00377F89">
                <w:fldChar w:fldCharType="begin"/>
              </w:r>
              <w:r>
                <w:delInstrText xml:space="preserve"> XE "</w:delInstrText>
              </w:r>
              <w:r w:rsidRPr="00CC57FF">
                <w:delInstrText>Dato</w:delInstrText>
              </w:r>
              <w:r>
                <w:delInstrText xml:space="preserve">" </w:delInstrText>
              </w:r>
              <w:r w:rsidR="00377F89">
                <w:fldChar w:fldCharType="end"/>
              </w:r>
            </w:del>
          </w:p>
        </w:tc>
        <w:tc>
          <w:tcPr>
            <w:tcW w:w="5573" w:type="dxa"/>
            <w:gridSpan w:val="2"/>
          </w:tcPr>
          <w:p w:rsidR="00162F95" w:rsidRDefault="00162F95" w:rsidP="00162F95">
            <w:pPr>
              <w:pStyle w:val="Normal11"/>
              <w:rPr>
                <w:del w:id="2420" w:author="Skat" w:date="2010-07-08T14:54:00Z"/>
              </w:rPr>
            </w:pPr>
            <w:del w:id="2421" w:author="Skat" w:date="2010-07-08T14:54:00Z">
              <w:r>
                <w:delText>Alle gyldige datoer i den danske kalender.</w:delText>
              </w:r>
            </w:del>
          </w:p>
        </w:tc>
      </w:tr>
      <w:tr w:rsidR="00162F95" w:rsidTr="00162F95">
        <w:trPr>
          <w:del w:id="2422" w:author="Skat" w:date="2010-07-08T14:54:00Z"/>
        </w:trPr>
        <w:tc>
          <w:tcPr>
            <w:tcW w:w="2625" w:type="dxa"/>
            <w:gridSpan w:val="2"/>
          </w:tcPr>
          <w:p w:rsidR="00162F95" w:rsidRDefault="00162F95" w:rsidP="00162F95">
            <w:pPr>
              <w:pStyle w:val="Normal11"/>
              <w:rPr>
                <w:del w:id="2423" w:author="Skat" w:date="2010-07-08T14:54:00Z"/>
              </w:rPr>
            </w:pPr>
            <w:del w:id="2424" w:author="Skat" w:date="2010-07-08T14:54:00Z">
              <w:r>
                <w:delText>OphørDato</w:delText>
              </w:r>
            </w:del>
          </w:p>
        </w:tc>
        <w:tc>
          <w:tcPr>
            <w:tcW w:w="1797" w:type="dxa"/>
            <w:gridSpan w:val="2"/>
          </w:tcPr>
          <w:p w:rsidR="00162F95" w:rsidRDefault="00162F95" w:rsidP="00162F95">
            <w:pPr>
              <w:pStyle w:val="Normal11"/>
              <w:rPr>
                <w:del w:id="2425" w:author="Skat" w:date="2010-07-08T14:54:00Z"/>
              </w:rPr>
            </w:pPr>
            <w:del w:id="2426" w:author="Skat" w:date="2010-07-08T14:54:00Z">
              <w:r>
                <w:delText>Dato</w:delText>
              </w:r>
              <w:r w:rsidR="00377F89">
                <w:fldChar w:fldCharType="begin"/>
              </w:r>
              <w:r>
                <w:delInstrText xml:space="preserve"> XE "</w:delInstrText>
              </w:r>
              <w:r w:rsidRPr="0034729B">
                <w:delInstrText>Dato</w:delInstrText>
              </w:r>
              <w:r>
                <w:delInstrText xml:space="preserve">" </w:delInstrText>
              </w:r>
              <w:r w:rsidR="00377F89">
                <w:fldChar w:fldCharType="end"/>
              </w:r>
            </w:del>
          </w:p>
        </w:tc>
        <w:tc>
          <w:tcPr>
            <w:tcW w:w="5573" w:type="dxa"/>
            <w:gridSpan w:val="2"/>
          </w:tcPr>
          <w:p w:rsidR="00162F95" w:rsidRDefault="00162F95" w:rsidP="00162F95">
            <w:pPr>
              <w:pStyle w:val="Normal11"/>
              <w:rPr>
                <w:del w:id="2427" w:author="Skat" w:date="2010-07-08T14:54:00Z"/>
              </w:rPr>
            </w:pPr>
            <w:del w:id="2428" w:author="Skat" w:date="2010-07-08T14:54:00Z">
              <w:r>
                <w:delText>Alle gyldige datoer i den danske kalender.</w:delText>
              </w:r>
            </w:del>
          </w:p>
        </w:tc>
      </w:tr>
    </w:tbl>
    <w:p w:rsidR="00A5505D" w:rsidRDefault="00A5505D" w:rsidP="00A5505D">
      <w:pPr>
        <w:pStyle w:val="Normal11"/>
      </w:pPr>
      <w:moveToRangeStart w:id="2429" w:author="Skat" w:date="2010-07-08T14:54:00Z" w:name="move266364278"/>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numPr>
          <w:numberingChange w:id="2430" w:author="Skat" w:date="2010-07-08T14:54:00Z" w:original="%1:4:0:.%2:8:0:"/>
        </w:numPr>
      </w:pPr>
      <w:bookmarkStart w:id="2431" w:name="_Toc266364079"/>
      <w:moveTo w:id="2432" w:author="Skat" w:date="2010-07-08T14:54:00Z">
        <w:r>
          <w:t>ProduktionEnhed</w:t>
        </w:r>
        <w:bookmarkEnd w:id="2431"/>
      </w:moveTo>
    </w:p>
    <w:p w:rsidR="00A5505D" w:rsidRDefault="00A5505D" w:rsidP="00A5505D">
      <w:pPr>
        <w:pStyle w:val="Normal11"/>
      </w:pPr>
      <w:moveTo w:id="2433" w:author="Skat" w:date="2010-07-08T14:54:00Z">
        <w:r>
          <w:t>En klasse, indeholdende et virksomheds tilknyttede P-enhednumre</w:t>
        </w:r>
      </w:moveTo>
    </w:p>
    <w:p w:rsidR="00A5505D" w:rsidRDefault="00A5505D" w:rsidP="00A5505D">
      <w:pPr>
        <w:pStyle w:val="Normal11"/>
      </w:pPr>
    </w:p>
    <w:moveToRangeEnd w:id="2429"/>
    <w:p w:rsidR="00162F95" w:rsidRDefault="00162F95" w:rsidP="00162F95">
      <w:pPr>
        <w:pStyle w:val="Normal11"/>
        <w:rPr>
          <w:del w:id="2434" w:author="Skat" w:date="2010-07-08T14:54:00Z"/>
        </w:rPr>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rPr>
          <w:del w:id="2435" w:author="Skat" w:date="2010-07-08T14:54:00Z"/>
        </w:rPr>
      </w:pPr>
    </w:p>
    <w:p w:rsidR="00162F95" w:rsidRDefault="00162F95" w:rsidP="00162F95">
      <w:pPr>
        <w:pStyle w:val="Normal11"/>
        <w:rPr>
          <w:del w:id="2436" w:author="Skat" w:date="2010-07-08T14: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ins w:id="2437" w:author="Skat" w:date="2010-07-08T14:54:00Z"/>
        </w:trPr>
        <w:tc>
          <w:tcPr>
            <w:tcW w:w="2625" w:type="dxa"/>
            <w:shd w:val="pct20" w:color="auto" w:fill="0000FF"/>
          </w:tcPr>
          <w:p w:rsidR="00A5505D" w:rsidRPr="00A5505D" w:rsidRDefault="00A5505D" w:rsidP="00A5505D">
            <w:pPr>
              <w:pStyle w:val="Normal11"/>
              <w:rPr>
                <w:ins w:id="2438" w:author="Skat" w:date="2010-07-08T14:54:00Z"/>
                <w:color w:val="FFFFFF"/>
              </w:rPr>
            </w:pPr>
            <w:ins w:id="2439" w:author="Skat" w:date="2010-07-08T14:54:00Z">
              <w:r>
                <w:rPr>
                  <w:color w:val="FFFFFF"/>
                </w:rPr>
                <w:t>Attribut</w:t>
              </w:r>
            </w:ins>
          </w:p>
        </w:tc>
        <w:tc>
          <w:tcPr>
            <w:tcW w:w="1797" w:type="dxa"/>
            <w:shd w:val="pct20" w:color="auto" w:fill="0000FF"/>
          </w:tcPr>
          <w:p w:rsidR="00A5505D" w:rsidRPr="00A5505D" w:rsidRDefault="00A5505D" w:rsidP="00A5505D">
            <w:pPr>
              <w:pStyle w:val="Normal11"/>
              <w:rPr>
                <w:ins w:id="2440" w:author="Skat" w:date="2010-07-08T14:54:00Z"/>
                <w:color w:val="FFFFFF"/>
              </w:rPr>
            </w:pPr>
            <w:ins w:id="2441" w:author="Skat" w:date="2010-07-08T14:54:00Z">
              <w:r>
                <w:rPr>
                  <w:color w:val="FFFFFF"/>
                </w:rPr>
                <w:t>Domæne</w:t>
              </w:r>
            </w:ins>
          </w:p>
        </w:tc>
        <w:tc>
          <w:tcPr>
            <w:tcW w:w="5573" w:type="dxa"/>
            <w:shd w:val="pct20" w:color="auto" w:fill="0000FF"/>
          </w:tcPr>
          <w:p w:rsidR="00A5505D" w:rsidRPr="00A5505D" w:rsidRDefault="00A5505D" w:rsidP="00A5505D">
            <w:pPr>
              <w:pStyle w:val="Normal11"/>
              <w:rPr>
                <w:ins w:id="2442" w:author="Skat" w:date="2010-07-08T14:54:00Z"/>
                <w:color w:val="FFFFFF"/>
              </w:rPr>
            </w:pPr>
            <w:ins w:id="2443" w:author="Skat" w:date="2010-07-08T14:54:00Z">
              <w:r>
                <w:rPr>
                  <w:color w:val="FFFFFF"/>
                </w:rPr>
                <w:t>Beskrivelse</w:t>
              </w:r>
            </w:ins>
          </w:p>
        </w:tc>
      </w:tr>
      <w:tr w:rsidR="00A5505D" w:rsidTr="00A5505D">
        <w:trPr>
          <w:ins w:id="2444" w:author="Skat" w:date="2010-07-08T14:54:00Z"/>
        </w:trPr>
        <w:tc>
          <w:tcPr>
            <w:tcW w:w="2625" w:type="dxa"/>
          </w:tcPr>
          <w:p w:rsidR="00A5505D" w:rsidRDefault="00A5505D" w:rsidP="00A5505D">
            <w:pPr>
              <w:pStyle w:val="Normal11"/>
              <w:rPr>
                <w:ins w:id="2445" w:author="Skat" w:date="2010-07-08T14:54:00Z"/>
              </w:rPr>
            </w:pPr>
            <w:ins w:id="2446" w:author="Skat" w:date="2010-07-08T14:54:00Z">
              <w:r>
                <w:t>Nummer</w:t>
              </w:r>
            </w:ins>
          </w:p>
        </w:tc>
        <w:tc>
          <w:tcPr>
            <w:tcW w:w="1797" w:type="dxa"/>
          </w:tcPr>
          <w:p w:rsidR="00A5505D" w:rsidRDefault="00A5505D" w:rsidP="00A5505D">
            <w:pPr>
              <w:pStyle w:val="Normal11"/>
              <w:rPr>
                <w:ins w:id="2447" w:author="Skat" w:date="2010-07-08T14:54:00Z"/>
              </w:rPr>
            </w:pPr>
            <w:ins w:id="2448" w:author="Skat" w:date="2010-07-08T14:54:00Z">
              <w:r>
                <w:t>ProduktionEnhedNummer</w:t>
              </w:r>
              <w:r w:rsidR="00F061A6">
                <w:fldChar w:fldCharType="begin"/>
              </w:r>
              <w:r>
                <w:instrText xml:space="preserve"> XE "</w:instrText>
              </w:r>
              <w:r w:rsidRPr="000640F7">
                <w:instrText>ProduktionEnhedNummer</w:instrText>
              </w:r>
              <w:r>
                <w:instrText xml:space="preserve">" </w:instrText>
              </w:r>
              <w:r w:rsidR="00F061A6">
                <w:fldChar w:fldCharType="end"/>
              </w:r>
            </w:ins>
          </w:p>
        </w:tc>
        <w:tc>
          <w:tcPr>
            <w:tcW w:w="5573" w:type="dxa"/>
          </w:tcPr>
          <w:p w:rsidR="00A5505D" w:rsidRDefault="00A5505D" w:rsidP="00A5505D">
            <w:pPr>
              <w:pStyle w:val="Normal11"/>
              <w:rPr>
                <w:ins w:id="2449" w:author="Skat" w:date="2010-07-08T14:54:00Z"/>
              </w:rPr>
            </w:pPr>
            <w:ins w:id="2450" w:author="Skat" w:date="2010-07-08T14:54:00Z">
              <w:r>
                <w:t>Det nummer som for SKAT identificerer en produktionsenhed.</w:t>
              </w:r>
            </w:ins>
          </w:p>
        </w:tc>
      </w:tr>
      <w:tr w:rsidR="00A5505D" w:rsidTr="00A5505D">
        <w:trPr>
          <w:ins w:id="2451" w:author="Skat" w:date="2010-07-08T14:54:00Z"/>
        </w:trPr>
        <w:tc>
          <w:tcPr>
            <w:tcW w:w="2625" w:type="dxa"/>
          </w:tcPr>
          <w:p w:rsidR="00A5505D" w:rsidRDefault="00A5505D" w:rsidP="00A5505D">
            <w:pPr>
              <w:pStyle w:val="Normal11"/>
              <w:rPr>
                <w:ins w:id="2452" w:author="Skat" w:date="2010-07-08T14:54:00Z"/>
              </w:rPr>
            </w:pPr>
            <w:ins w:id="2453" w:author="Skat" w:date="2010-07-08T14:54:00Z">
              <w:r>
                <w:t>StartDato</w:t>
              </w:r>
            </w:ins>
          </w:p>
        </w:tc>
        <w:tc>
          <w:tcPr>
            <w:tcW w:w="1797" w:type="dxa"/>
          </w:tcPr>
          <w:p w:rsidR="00A5505D" w:rsidRDefault="00A5505D" w:rsidP="00A5505D">
            <w:pPr>
              <w:pStyle w:val="Normal11"/>
              <w:rPr>
                <w:ins w:id="2454" w:author="Skat" w:date="2010-07-08T14:54:00Z"/>
              </w:rPr>
            </w:pPr>
            <w:ins w:id="2455" w:author="Skat" w:date="2010-07-08T14:54:00Z">
              <w:r>
                <w:t>Dato</w:t>
              </w:r>
              <w:r w:rsidR="00F061A6">
                <w:fldChar w:fldCharType="begin"/>
              </w:r>
              <w:r>
                <w:instrText xml:space="preserve"> XE "</w:instrText>
              </w:r>
              <w:r w:rsidRPr="00B7218C">
                <w:instrText>Dato</w:instrText>
              </w:r>
              <w:r>
                <w:instrText xml:space="preserve">" </w:instrText>
              </w:r>
              <w:r w:rsidR="00F061A6">
                <w:fldChar w:fldCharType="end"/>
              </w:r>
            </w:ins>
          </w:p>
        </w:tc>
        <w:tc>
          <w:tcPr>
            <w:tcW w:w="5573" w:type="dxa"/>
          </w:tcPr>
          <w:p w:rsidR="00A5505D" w:rsidRDefault="00A5505D" w:rsidP="00A5505D">
            <w:pPr>
              <w:pStyle w:val="Normal11"/>
              <w:rPr>
                <w:ins w:id="2456" w:author="Skat" w:date="2010-07-08T14:54:00Z"/>
              </w:rPr>
            </w:pPr>
            <w:ins w:id="2457" w:author="Skat" w:date="2010-07-08T14:54:00Z">
              <w:r>
                <w:t>Alle gyldige datoer i den danske kalender.</w:t>
              </w:r>
            </w:ins>
          </w:p>
        </w:tc>
      </w:tr>
      <w:tr w:rsidR="00A5505D" w:rsidTr="00A5505D">
        <w:trPr>
          <w:ins w:id="2458" w:author="Skat" w:date="2010-07-08T14:54:00Z"/>
        </w:trPr>
        <w:tc>
          <w:tcPr>
            <w:tcW w:w="2625" w:type="dxa"/>
          </w:tcPr>
          <w:p w:rsidR="00A5505D" w:rsidRDefault="00A5505D" w:rsidP="00A5505D">
            <w:pPr>
              <w:pStyle w:val="Normal11"/>
              <w:rPr>
                <w:ins w:id="2459" w:author="Skat" w:date="2010-07-08T14:54:00Z"/>
              </w:rPr>
            </w:pPr>
            <w:ins w:id="2460" w:author="Skat" w:date="2010-07-08T14:54:00Z">
              <w:r>
                <w:t>OphørDato</w:t>
              </w:r>
            </w:ins>
          </w:p>
        </w:tc>
        <w:tc>
          <w:tcPr>
            <w:tcW w:w="1797" w:type="dxa"/>
          </w:tcPr>
          <w:p w:rsidR="00A5505D" w:rsidRDefault="00A5505D" w:rsidP="00A5505D">
            <w:pPr>
              <w:pStyle w:val="Normal11"/>
              <w:rPr>
                <w:ins w:id="2461" w:author="Skat" w:date="2010-07-08T14:54:00Z"/>
              </w:rPr>
            </w:pPr>
            <w:ins w:id="2462" w:author="Skat" w:date="2010-07-08T14:54:00Z">
              <w:r>
                <w:t>Dato</w:t>
              </w:r>
              <w:r w:rsidR="00F061A6">
                <w:fldChar w:fldCharType="begin"/>
              </w:r>
              <w:r>
                <w:instrText xml:space="preserve"> XE "</w:instrText>
              </w:r>
              <w:r w:rsidRPr="00C75C0A">
                <w:instrText>Dato</w:instrText>
              </w:r>
              <w:r>
                <w:instrText xml:space="preserve">" </w:instrText>
              </w:r>
              <w:r w:rsidR="00F061A6">
                <w:fldChar w:fldCharType="end"/>
              </w:r>
            </w:ins>
          </w:p>
        </w:tc>
        <w:tc>
          <w:tcPr>
            <w:tcW w:w="5573" w:type="dxa"/>
          </w:tcPr>
          <w:p w:rsidR="00A5505D" w:rsidRDefault="00A5505D" w:rsidP="00A5505D">
            <w:pPr>
              <w:pStyle w:val="Normal11"/>
              <w:rPr>
                <w:ins w:id="2463" w:author="Skat" w:date="2010-07-08T14:54:00Z"/>
              </w:rPr>
            </w:pPr>
            <w:ins w:id="2464" w:author="Skat" w:date="2010-07-08T14:54:00Z">
              <w:r>
                <w:t>Alle gyldige datoer i den danske kalender.</w:t>
              </w:r>
            </w:ins>
          </w:p>
        </w:tc>
      </w:tr>
    </w:tbl>
    <w:p w:rsidR="00A5505D" w:rsidRDefault="00A5505D" w:rsidP="00A5505D">
      <w:pPr>
        <w:pStyle w:val="Normal11"/>
        <w:rPr>
          <w:ins w:id="2465" w:author="Skat" w:date="2010-07-08T14:54:00Z"/>
        </w:rPr>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rPr>
          <w:ins w:id="2466" w:author="Skat" w:date="2010-07-08T14:54:00Z"/>
        </w:rPr>
      </w:pPr>
    </w:p>
    <w:p w:rsidR="00A5505D" w:rsidRDefault="00A5505D" w:rsidP="00A5505D">
      <w:pPr>
        <w:pStyle w:val="Normal11"/>
        <w:rPr>
          <w:ins w:id="2467" w:author="Skat" w:date="2010-07-08T14: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ins w:id="2468" w:author="Skat" w:date="2010-07-08T14:54:00Z"/>
        </w:trPr>
        <w:tc>
          <w:tcPr>
            <w:tcW w:w="1667" w:type="dxa"/>
            <w:shd w:val="pct20" w:color="auto" w:fill="0000FF"/>
          </w:tcPr>
          <w:p w:rsidR="00A5505D" w:rsidRPr="00A5505D" w:rsidRDefault="00A5505D" w:rsidP="00A5505D">
            <w:pPr>
              <w:pStyle w:val="Normal11"/>
              <w:rPr>
                <w:ins w:id="2469" w:author="Skat" w:date="2010-07-08T14:54:00Z"/>
                <w:color w:val="FFFFFF"/>
              </w:rPr>
            </w:pPr>
            <w:ins w:id="2470" w:author="Skat" w:date="2010-07-08T14:54:00Z">
              <w:r>
                <w:rPr>
                  <w:color w:val="FFFFFF"/>
                </w:rPr>
                <w:t>Relationsnavn</w:t>
              </w:r>
            </w:ins>
          </w:p>
        </w:tc>
        <w:tc>
          <w:tcPr>
            <w:tcW w:w="2398" w:type="dxa"/>
            <w:shd w:val="pct20" w:color="auto" w:fill="0000FF"/>
          </w:tcPr>
          <w:p w:rsidR="00A5505D" w:rsidRPr="00A5505D" w:rsidRDefault="00A5505D" w:rsidP="00A5505D">
            <w:pPr>
              <w:pStyle w:val="Normal11"/>
              <w:rPr>
                <w:ins w:id="2471" w:author="Skat" w:date="2010-07-08T14:54:00Z"/>
                <w:color w:val="FFFFFF"/>
              </w:rPr>
            </w:pPr>
            <w:ins w:id="2472" w:author="Skat" w:date="2010-07-08T14:54:00Z">
              <w:r>
                <w:rPr>
                  <w:color w:val="FFFFFF"/>
                </w:rPr>
                <w:t>Relationsbegreber</w:t>
              </w:r>
            </w:ins>
          </w:p>
        </w:tc>
        <w:tc>
          <w:tcPr>
            <w:tcW w:w="5879" w:type="dxa"/>
            <w:shd w:val="pct20" w:color="auto" w:fill="0000FF"/>
          </w:tcPr>
          <w:p w:rsidR="00A5505D" w:rsidRPr="00A5505D" w:rsidRDefault="00A5505D" w:rsidP="00A5505D">
            <w:pPr>
              <w:pStyle w:val="Normal11"/>
              <w:rPr>
                <w:ins w:id="2473" w:author="Skat" w:date="2010-07-08T14:54:00Z"/>
                <w:color w:val="FFFFFF"/>
              </w:rPr>
            </w:pPr>
            <w:ins w:id="2474" w:author="Skat" w:date="2010-07-08T14:54:00Z">
              <w:r>
                <w:rPr>
                  <w:color w:val="FFFFFF"/>
                </w:rPr>
                <w:t>Beskrivelse</w:t>
              </w:r>
            </w:ins>
          </w:p>
        </w:tc>
      </w:tr>
      <w:tr w:rsidR="00A5505D" w:rsidTr="00A5505D">
        <w:trPr>
          <w:ins w:id="2475" w:author="Skat" w:date="2010-07-08T14:54:00Z"/>
        </w:trPr>
        <w:tc>
          <w:tcPr>
            <w:tcW w:w="1667" w:type="dxa"/>
          </w:tcPr>
          <w:p w:rsidR="00A5505D" w:rsidRDefault="00A5505D" w:rsidP="00A5505D">
            <w:pPr>
              <w:pStyle w:val="Normal11"/>
              <w:rPr>
                <w:ins w:id="2476" w:author="Skat" w:date="2010-07-08T14:54:00Z"/>
              </w:rPr>
            </w:pPr>
            <w:ins w:id="2477" w:author="Skat" w:date="2010-07-08T14:54:00Z">
              <w:r>
                <w:t>kan eje</w:t>
              </w:r>
            </w:ins>
          </w:p>
        </w:tc>
        <w:tc>
          <w:tcPr>
            <w:tcW w:w="2398" w:type="dxa"/>
          </w:tcPr>
          <w:p w:rsidR="00A5505D" w:rsidRDefault="00A5505D" w:rsidP="00A5505D">
            <w:pPr>
              <w:pStyle w:val="Normal11"/>
              <w:rPr>
                <w:ins w:id="2478" w:author="Skat" w:date="2010-07-08T14:54:00Z"/>
              </w:rPr>
            </w:pPr>
            <w:ins w:id="2479" w:author="Skat" w:date="2010-07-08T14:54:00Z">
              <w:r>
                <w:t>Virksomhed(1)</w:t>
              </w:r>
            </w:ins>
          </w:p>
          <w:p w:rsidR="00A5505D" w:rsidRDefault="00A5505D" w:rsidP="00A5505D">
            <w:pPr>
              <w:pStyle w:val="Normal11"/>
              <w:rPr>
                <w:ins w:id="2480" w:author="Skat" w:date="2010-07-08T14:54:00Z"/>
              </w:rPr>
            </w:pPr>
            <w:ins w:id="2481" w:author="Skat" w:date="2010-07-08T14:54:00Z">
              <w:r>
                <w:t>ProduktionEnhed(0..*)</w:t>
              </w:r>
            </w:ins>
          </w:p>
        </w:tc>
        <w:tc>
          <w:tcPr>
            <w:tcW w:w="5879" w:type="dxa"/>
          </w:tcPr>
          <w:p w:rsidR="00A5505D" w:rsidRDefault="00A5505D" w:rsidP="00A5505D">
            <w:pPr>
              <w:pStyle w:val="Normal11"/>
              <w:rPr>
                <w:ins w:id="2482" w:author="Skat" w:date="2010-07-08T14:54:00Z"/>
              </w:rPr>
            </w:pPr>
          </w:p>
        </w:tc>
      </w:tr>
    </w:tbl>
    <w:p w:rsidR="00A5505D" w:rsidRDefault="00A5505D" w:rsidP="00A5505D">
      <w:pPr>
        <w:pStyle w:val="Normal11"/>
        <w:rPr>
          <w:ins w:id="2483" w:author="Skat" w:date="2010-07-08T14:54:00Z"/>
        </w:rPr>
      </w:pPr>
    </w:p>
    <w:p w:rsidR="00A5505D" w:rsidRDefault="00A5505D" w:rsidP="00A5505D">
      <w:pPr>
        <w:pStyle w:val="Normal11"/>
        <w:rPr>
          <w:ins w:id="2484" w:author="Skat" w:date="2010-07-08T14:54:00Z"/>
        </w:rPr>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rPr>
          <w:ins w:id="2485" w:author="Skat" w:date="2010-07-08T14:54:00Z"/>
        </w:rPr>
      </w:pPr>
      <w:bookmarkStart w:id="2486" w:name="_Toc266364080"/>
      <w:ins w:id="2487" w:author="Skat" w:date="2010-07-08T14:54:00Z">
        <w:r>
          <w:t>Virksomhed</w:t>
        </w:r>
        <w:bookmarkEnd w:id="2486"/>
      </w:ins>
    </w:p>
    <w:p w:rsidR="00A5505D" w:rsidRDefault="00A5505D" w:rsidP="00A5505D">
      <w:pPr>
        <w:pStyle w:val="Normal11"/>
        <w:rPr>
          <w:ins w:id="2488" w:author="Skat" w:date="2010-07-08T14:54:00Z"/>
        </w:rPr>
      </w:pPr>
      <w:ins w:id="2489" w:author="Skat" w:date="2010-07-08T14:54:00Z">
        <w:r>
          <w:t>VIGTIGT!</w:t>
        </w:r>
      </w:ins>
    </w:p>
    <w:p w:rsidR="00A5505D" w:rsidRDefault="00A5505D" w:rsidP="00A5505D">
      <w:pPr>
        <w:pStyle w:val="Normal11"/>
        <w:rPr>
          <w:ins w:id="2490" w:author="Skat" w:date="2010-07-08T14:54:00Z"/>
        </w:rPr>
      </w:pPr>
      <w:ins w:id="2491" w:author="Skat" w:date="2010-07-08T14:54:00Z">
        <w:r>
          <w:t>- SKAT definerer JuridiskEnhed, som et fælles begreb for alle de enheder, som (potentielt set) skal afregne told, skatter og afgifter: Alle typer af Virksomhed (identificeret ved SE-nummer), Person (identificeret ved CVR), UdenlandskVirksomhed og UdenlandskPerson.</w:t>
        </w:r>
      </w:ins>
    </w:p>
    <w:p w:rsidR="00A5505D" w:rsidRDefault="00A5505D" w:rsidP="00A5505D">
      <w:pPr>
        <w:pStyle w:val="Normal11"/>
        <w:rPr>
          <w:ins w:id="2492" w:author="Skat" w:date="2010-07-08T14:54:00Z"/>
        </w:rPr>
      </w:pPr>
      <w:ins w:id="2493" w:author="Skat" w:date="2010-07-08T14:54:00Z">
        <w:r>
          <w:t>- CVR definerer juridisk enhed, som en virksomhed, identificeret ved CVR-nummer.</w:t>
        </w:r>
      </w:ins>
    </w:p>
    <w:p w:rsidR="00A5505D" w:rsidRDefault="00A5505D" w:rsidP="00A5505D">
      <w:pPr>
        <w:pStyle w:val="Normal11"/>
        <w:rPr>
          <w:ins w:id="2494" w:author="Skat" w:date="2010-07-08T14:54:00Z"/>
        </w:rPr>
      </w:pPr>
      <w:ins w:id="2495" w:author="Skat" w:date="2010-07-08T14:54:00Z">
        <w:r>
          <w:t>DISSE TO DEFINITIONER MÅ IKKE FORVEKSLES.</w:t>
        </w:r>
      </w:ins>
    </w:p>
    <w:p w:rsidR="00A5505D" w:rsidRDefault="00A5505D" w:rsidP="00A5505D">
      <w:pPr>
        <w:pStyle w:val="Normal11"/>
        <w:rPr>
          <w:ins w:id="2496" w:author="Skat" w:date="2010-07-08T14:54:00Z"/>
        </w:rPr>
      </w:pPr>
    </w:p>
    <w:p w:rsidR="00A5505D" w:rsidRDefault="00A5505D" w:rsidP="00A5505D">
      <w:pPr>
        <w:pStyle w:val="Normal11"/>
        <w:rPr>
          <w:ins w:id="2497" w:author="Skat" w:date="2010-07-08T14:54:00Z"/>
        </w:rPr>
      </w:pPr>
      <w:ins w:id="2498" w:author="Skat" w:date="2010-07-08T14:54:00Z">
        <w:r>
          <w:t xml:space="preserve">Begrebet, Virksomhed, indeholder identifikationsoplysninger om virksomheder, samt en virksomheds start- og eventuel ophørsdato. En virksomhed er identificeret med et CVR-nummer eller SE-nummer. Der findes 3 typer af ’virksomheder’, som ALLE er specialiseringer af SKAT-begrebet, JuridiskEnhed. </w:t>
        </w:r>
      </w:ins>
    </w:p>
    <w:p w:rsidR="00A5505D" w:rsidRDefault="00A5505D" w:rsidP="00A5505D">
      <w:pPr>
        <w:pStyle w:val="Normal11"/>
        <w:rPr>
          <w:ins w:id="2499" w:author="Skat" w:date="2010-07-08T14:54:00Z"/>
        </w:rPr>
      </w:pPr>
    </w:p>
    <w:p w:rsidR="00A5505D" w:rsidRDefault="00A5505D" w:rsidP="00A5505D">
      <w:pPr>
        <w:pStyle w:val="Normal11"/>
        <w:rPr>
          <w:ins w:id="2500" w:author="Skat" w:date="2010-07-08T14:54:00Z"/>
        </w:rPr>
      </w:pPr>
      <w:ins w:id="2501" w:author="Skat" w:date="2010-07-08T14:54:00Z">
        <w:r>
          <w:t>01. Juridisk enhed (CVR-definition), som er identificeret med et CVR-nummer</w:t>
        </w:r>
      </w:ins>
    </w:p>
    <w:p w:rsidR="00A5505D" w:rsidRDefault="00A5505D" w:rsidP="00A5505D">
      <w:pPr>
        <w:pStyle w:val="Normal11"/>
        <w:rPr>
          <w:ins w:id="2502" w:author="Skat" w:date="2010-07-08T14:54:00Z"/>
        </w:rPr>
      </w:pPr>
      <w:ins w:id="2503" w:author="Skat" w:date="2010-07-08T14:54:00Z">
        <w:r>
          <w:t>02. Administrativ enhed, som er identificeret med et SE-nummer (tilknyttet en juridisk enhed)</w:t>
        </w:r>
      </w:ins>
    </w:p>
    <w:p w:rsidR="00A5505D" w:rsidRDefault="00A5505D" w:rsidP="00A5505D">
      <w:pPr>
        <w:pStyle w:val="Normal11"/>
        <w:rPr>
          <w:ins w:id="2504" w:author="Skat" w:date="2010-07-08T14:54:00Z"/>
        </w:rPr>
      </w:pPr>
      <w:ins w:id="2505" w:author="Skat" w:date="2010-07-08T14:54:00Z">
        <w:r>
          <w:t>03. Ikke CVR-enhed, som er identificeret med et SE-nummer (ikke tilknyttet en juridisk enhed)</w:t>
        </w:r>
      </w:ins>
    </w:p>
    <w:p w:rsidR="00A5505D" w:rsidRDefault="00A5505D" w:rsidP="00A5505D">
      <w:pPr>
        <w:pStyle w:val="Normal11"/>
        <w:rPr>
          <w:ins w:id="2506" w:author="Skat" w:date="2010-07-08T14:54:00Z"/>
        </w:rPr>
      </w:pPr>
    </w:p>
    <w:p w:rsidR="00A5505D" w:rsidRDefault="00A5505D" w:rsidP="00A5505D">
      <w:pPr>
        <w:pStyle w:val="Normal11"/>
        <w:rPr>
          <w:ins w:id="2507" w:author="Skat" w:date="2010-07-08T14:54:00Z"/>
        </w:rPr>
      </w:pPr>
      <w:ins w:id="2508" w:author="Skat" w:date="2010-07-08T14:54:00Z">
        <w:r>
          <w:t>Eksempel:</w:t>
        </w:r>
      </w:ins>
    </w:p>
    <w:p w:rsidR="00A5505D" w:rsidRDefault="00A5505D" w:rsidP="00A5505D">
      <w:pPr>
        <w:pStyle w:val="Normal11"/>
        <w:rPr>
          <w:ins w:id="2509" w:author="Skat" w:date="2010-07-08T14:54:00Z"/>
        </w:rPr>
      </w:pPr>
      <w:ins w:id="2510" w:author="Skat" w:date="2010-07-08T14:54:00Z">
        <w:r>
          <w:t>CVRNummer</w:t>
        </w:r>
        <w:r>
          <w:tab/>
          <w:t>SENummer</w:t>
        </w:r>
        <w:r>
          <w:tab/>
          <w:t>Virksomhedstype</w:t>
        </w:r>
      </w:ins>
    </w:p>
    <w:p w:rsidR="00A5505D" w:rsidRDefault="00A5505D" w:rsidP="00A5505D">
      <w:pPr>
        <w:pStyle w:val="Normal11"/>
        <w:rPr>
          <w:ins w:id="2511" w:author="Skat" w:date="2010-07-08T14:54:00Z"/>
        </w:rPr>
      </w:pPr>
      <w:ins w:id="2512" w:author="Skat" w:date="2010-07-08T14:54:00Z">
        <w:r>
          <w:t>11 11 11 11</w:t>
        </w:r>
        <w:r>
          <w:tab/>
          <w:t>11 11 11 11</w:t>
        </w:r>
        <w:r>
          <w:tab/>
          <w:t>01</w:t>
        </w:r>
      </w:ins>
    </w:p>
    <w:p w:rsidR="00A5505D" w:rsidRDefault="00A5505D" w:rsidP="00A5505D">
      <w:pPr>
        <w:pStyle w:val="Normal11"/>
        <w:rPr>
          <w:ins w:id="2513" w:author="Skat" w:date="2010-07-08T14:54:00Z"/>
        </w:rPr>
      </w:pPr>
      <w:ins w:id="2514" w:author="Skat" w:date="2010-07-08T14:54:00Z">
        <w:r>
          <w:t>11 11 11 11</w:t>
        </w:r>
        <w:r>
          <w:tab/>
          <w:t>22 22 22 22</w:t>
        </w:r>
        <w:r>
          <w:tab/>
          <w:t>02</w:t>
        </w:r>
      </w:ins>
    </w:p>
    <w:p w:rsidR="00A5505D" w:rsidRDefault="00A5505D" w:rsidP="00A5505D">
      <w:pPr>
        <w:pStyle w:val="Normal11"/>
        <w:rPr>
          <w:ins w:id="2515" w:author="Skat" w:date="2010-07-08T14:54:00Z"/>
        </w:rPr>
      </w:pPr>
      <w:ins w:id="2516" w:author="Skat" w:date="2010-07-08T14:54:00Z">
        <w:r>
          <w:t>11 11 11 11</w:t>
        </w:r>
        <w:r>
          <w:tab/>
          <w:t>33 33 33 33</w:t>
        </w:r>
        <w:r>
          <w:tab/>
          <w:t>02</w:t>
        </w:r>
      </w:ins>
    </w:p>
    <w:p w:rsidR="00A5505D" w:rsidRDefault="00A5505D" w:rsidP="00A5505D">
      <w:pPr>
        <w:pStyle w:val="Normal11"/>
        <w:rPr>
          <w:ins w:id="2517" w:author="Skat" w:date="2010-07-08T14:54:00Z"/>
        </w:rPr>
      </w:pPr>
      <w:ins w:id="2518" w:author="Skat" w:date="2010-07-08T14:54:00Z">
        <w:r>
          <w:t>’null’</w:t>
        </w:r>
        <w:r>
          <w:tab/>
        </w:r>
        <w:r>
          <w:tab/>
          <w:t>44 44 44 44</w:t>
        </w:r>
        <w:r>
          <w:tab/>
          <w:t>03</w:t>
        </w:r>
      </w:ins>
    </w:p>
    <w:p w:rsidR="00A5505D" w:rsidRDefault="00A5505D" w:rsidP="00A5505D">
      <w:pPr>
        <w:pStyle w:val="Normal11"/>
        <w:rPr>
          <w:ins w:id="2519" w:author="Skat" w:date="2010-07-08T14:54:00Z"/>
        </w:rPr>
      </w:pPr>
    </w:p>
    <w:p w:rsidR="00A5505D" w:rsidRDefault="00A5505D" w:rsidP="00A5505D">
      <w:pPr>
        <w:pStyle w:val="Normal11"/>
        <w:rPr>
          <w:ins w:id="2520" w:author="Skat" w:date="2010-07-08T14:54:00Z"/>
        </w:rPr>
      </w:pPr>
      <w:ins w:id="2521" w:author="Skat" w:date="2010-07-08T14:54:00Z">
        <w:r>
          <w:t>01. En virksomhed, som er en juridisk enhed (CVRs definition), er optaget i CVR-registret og tildeles kun ét CVR-nummer. Et CVR-nummer svarer til CPR-nummer for en fysisk person. Ved CVRs definition af juridisk enhed forstås:</w:t>
        </w:r>
      </w:ins>
    </w:p>
    <w:p w:rsidR="00A5505D" w:rsidRDefault="00A5505D" w:rsidP="00A5505D">
      <w:pPr>
        <w:pStyle w:val="Normal11"/>
        <w:rPr>
          <w:ins w:id="2522" w:author="Skat" w:date="2010-07-08T14:54:00Z"/>
        </w:rPr>
      </w:pPr>
      <w:ins w:id="2523" w:author="Skat" w:date="2010-07-08T14:54:00Z">
        <w:r>
          <w:t xml:space="preserve">- En fysisk person i dennes egenskab af arbejdsgiver eller selvstændigt erhvervsdrivende. </w:t>
        </w:r>
      </w:ins>
    </w:p>
    <w:p w:rsidR="00A5505D" w:rsidRDefault="00A5505D" w:rsidP="00A5505D">
      <w:pPr>
        <w:pStyle w:val="Normal11"/>
        <w:rPr>
          <w:ins w:id="2524" w:author="Skat" w:date="2010-07-08T14:54:00Z"/>
        </w:rPr>
      </w:pPr>
      <w:ins w:id="2525" w:author="Skat" w:date="2010-07-08T14:54:00Z">
        <w:r>
          <w:t xml:space="preserve">- En juridisk person (eksempelvis A/S, ApS) eller en filial af en udenlandsk juridisk person. </w:t>
        </w:r>
      </w:ins>
    </w:p>
    <w:p w:rsidR="00A5505D" w:rsidRDefault="00A5505D" w:rsidP="00A5505D">
      <w:pPr>
        <w:pStyle w:val="Normal11"/>
        <w:rPr>
          <w:ins w:id="2526" w:author="Skat" w:date="2010-07-08T14:54:00Z"/>
        </w:rPr>
      </w:pPr>
      <w:ins w:id="2527" w:author="Skat" w:date="2010-07-08T14:54:00Z">
        <w:r>
          <w:t xml:space="preserve">- En statslig administrativ enhed. </w:t>
        </w:r>
      </w:ins>
    </w:p>
    <w:p w:rsidR="00A5505D" w:rsidRDefault="00A5505D" w:rsidP="00A5505D">
      <w:pPr>
        <w:pStyle w:val="Normal11"/>
        <w:rPr>
          <w:ins w:id="2528" w:author="Skat" w:date="2010-07-08T14:54:00Z"/>
        </w:rPr>
      </w:pPr>
      <w:ins w:id="2529" w:author="Skat" w:date="2010-07-08T14:54:00Z">
        <w:r>
          <w:t xml:space="preserve">- En region. </w:t>
        </w:r>
      </w:ins>
    </w:p>
    <w:p w:rsidR="00A5505D" w:rsidRDefault="00A5505D" w:rsidP="00A5505D">
      <w:pPr>
        <w:pStyle w:val="Normal11"/>
        <w:rPr>
          <w:ins w:id="2530" w:author="Skat" w:date="2010-07-08T14:54:00Z"/>
        </w:rPr>
      </w:pPr>
      <w:ins w:id="2531" w:author="Skat" w:date="2010-07-08T14:54:00Z">
        <w:r>
          <w:t xml:space="preserve">- En kommune. </w:t>
        </w:r>
      </w:ins>
    </w:p>
    <w:p w:rsidR="00A5505D" w:rsidRDefault="00A5505D" w:rsidP="00A5505D">
      <w:pPr>
        <w:pStyle w:val="Normal11"/>
        <w:rPr>
          <w:ins w:id="2532" w:author="Skat" w:date="2010-07-08T14:54:00Z"/>
        </w:rPr>
      </w:pPr>
      <w:ins w:id="2533" w:author="Skat" w:date="2010-07-08T14:54:00Z">
        <w:r>
          <w:t>- Et kommunalt fællesskab.</w:t>
        </w:r>
      </w:ins>
    </w:p>
    <w:p w:rsidR="00A5505D" w:rsidRDefault="00A5505D" w:rsidP="00A5505D">
      <w:pPr>
        <w:pStyle w:val="Normal11"/>
        <w:rPr>
          <w:ins w:id="2534" w:author="Skat" w:date="2010-07-08T14:54:00Z"/>
        </w:rPr>
      </w:pPr>
    </w:p>
    <w:p w:rsidR="00A5505D" w:rsidRDefault="00A5505D" w:rsidP="00A5505D">
      <w:pPr>
        <w:pStyle w:val="Normal11"/>
        <w:rPr>
          <w:ins w:id="2535" w:author="Skat" w:date="2010-07-08T14:54:00Z"/>
        </w:rPr>
      </w:pPr>
      <w:ins w:id="2536" w:author="Skat" w:date="2010-07-08T14:54:00Z">
        <w:r>
          <w:t>02. En juridisk enhed (CVRs definition) kan efter eget ønske være opdelt i en eller flere enheder, som afregner told, skatter og afgifter. En sådan enhed kaldes en administrativ enhed og tildeles et SE-nummer. Et administrativt SE-nummer er entydigt relateret til ét CVR-nummer. En administrativ enhed ophører, når den juridiske enhed ophører, og kan ikke starte før den juridiske enhed. En administrativ enhed kan ophøre tidligere end den juridiske enhed.</w:t>
        </w:r>
      </w:ins>
    </w:p>
    <w:p w:rsidR="00A5505D" w:rsidRDefault="00A5505D" w:rsidP="00A5505D">
      <w:pPr>
        <w:pStyle w:val="Normal11"/>
        <w:rPr>
          <w:ins w:id="2537" w:author="Skat" w:date="2010-07-08T14:54:00Z"/>
        </w:rPr>
      </w:pPr>
    </w:p>
    <w:p w:rsidR="00A5505D" w:rsidRDefault="00A5505D" w:rsidP="00A5505D">
      <w:pPr>
        <w:pStyle w:val="Normal11"/>
        <w:rPr>
          <w:ins w:id="2538" w:author="Skat" w:date="2010-07-08T14:54:00Z"/>
        </w:rPr>
      </w:pPr>
      <w:ins w:id="2539" w:author="Skat" w:date="2010-07-08T14:54:00Z">
        <w:r>
          <w:t>03. En enhed, som er registreringspligtig i henhold til told- skatte- eller afgiftslovgivningen og, som hverken er en juridisk eller administrativ enhed, identificeres med et SE-nummer. En sådan enhed benævnes en "Ikke CVR-enhed".</w:t>
        </w:r>
      </w:ins>
    </w:p>
    <w:p w:rsidR="00A5505D" w:rsidRDefault="00A5505D" w:rsidP="00A5505D">
      <w:pPr>
        <w:pStyle w:val="Normal11"/>
        <w:rPr>
          <w:ins w:id="2540" w:author="Skat" w:date="2010-07-08T14:54:00Z"/>
        </w:rPr>
      </w:pPr>
    </w:p>
    <w:p w:rsidR="00A5505D" w:rsidRDefault="00A5505D" w:rsidP="00A5505D">
      <w:pPr>
        <w:pStyle w:val="Normal11"/>
        <w:rPr>
          <w:ins w:id="2541" w:author="Skat" w:date="2010-07-08T14:54:00Z"/>
        </w:rPr>
      </w:pPr>
      <w:ins w:id="2542" w:author="Skat" w:date="2010-07-08T14:54:00Z">
        <w:r>
          <w:t>Identifikationsnumret er et nummer på 8 karakterer uanset om det er et CVR-nummer, et administrativt SE-nummer eller SE-nummer for en ikke CVR-enhed.</w:t>
        </w:r>
      </w:ins>
    </w:p>
    <w:p w:rsidR="00A5505D" w:rsidRDefault="00A5505D" w:rsidP="00A5505D">
      <w:pPr>
        <w:pStyle w:val="Normal11"/>
        <w:rPr>
          <w:ins w:id="2543" w:author="Skat" w:date="2010-07-08T14: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ins w:id="2544" w:author="Skat" w:date="2010-07-08T14:54:00Z"/>
        </w:trPr>
        <w:tc>
          <w:tcPr>
            <w:tcW w:w="2625" w:type="dxa"/>
            <w:shd w:val="pct20" w:color="auto" w:fill="0000FF"/>
          </w:tcPr>
          <w:p w:rsidR="00A5505D" w:rsidRPr="00A5505D" w:rsidRDefault="00A5505D" w:rsidP="00A5505D">
            <w:pPr>
              <w:pStyle w:val="Normal11"/>
              <w:rPr>
                <w:ins w:id="2545" w:author="Skat" w:date="2010-07-08T14:54:00Z"/>
                <w:color w:val="FFFFFF"/>
              </w:rPr>
            </w:pPr>
            <w:ins w:id="2546" w:author="Skat" w:date="2010-07-08T14:54:00Z">
              <w:r>
                <w:rPr>
                  <w:color w:val="FFFFFF"/>
                </w:rPr>
                <w:t>Attribut</w:t>
              </w:r>
            </w:ins>
          </w:p>
        </w:tc>
        <w:tc>
          <w:tcPr>
            <w:tcW w:w="1797" w:type="dxa"/>
            <w:shd w:val="pct20" w:color="auto" w:fill="0000FF"/>
          </w:tcPr>
          <w:p w:rsidR="00A5505D" w:rsidRPr="00A5505D" w:rsidRDefault="00A5505D" w:rsidP="00A5505D">
            <w:pPr>
              <w:pStyle w:val="Normal11"/>
              <w:rPr>
                <w:ins w:id="2547" w:author="Skat" w:date="2010-07-08T14:54:00Z"/>
                <w:color w:val="FFFFFF"/>
              </w:rPr>
            </w:pPr>
            <w:ins w:id="2548" w:author="Skat" w:date="2010-07-08T14:54:00Z">
              <w:r>
                <w:rPr>
                  <w:color w:val="FFFFFF"/>
                </w:rPr>
                <w:t>Domæne</w:t>
              </w:r>
            </w:ins>
          </w:p>
        </w:tc>
        <w:tc>
          <w:tcPr>
            <w:tcW w:w="5573" w:type="dxa"/>
            <w:shd w:val="pct20" w:color="auto" w:fill="0000FF"/>
          </w:tcPr>
          <w:p w:rsidR="00A5505D" w:rsidRPr="00A5505D" w:rsidRDefault="00A5505D" w:rsidP="00A5505D">
            <w:pPr>
              <w:pStyle w:val="Normal11"/>
              <w:rPr>
                <w:ins w:id="2549" w:author="Skat" w:date="2010-07-08T14:54:00Z"/>
                <w:color w:val="FFFFFF"/>
              </w:rPr>
            </w:pPr>
            <w:ins w:id="2550" w:author="Skat" w:date="2010-07-08T14:54:00Z">
              <w:r>
                <w:rPr>
                  <w:color w:val="FFFFFF"/>
                </w:rPr>
                <w:t>Beskrivelse</w:t>
              </w:r>
            </w:ins>
          </w:p>
        </w:tc>
      </w:tr>
      <w:tr w:rsidR="00A5505D" w:rsidTr="00A5505D">
        <w:trPr>
          <w:ins w:id="2551" w:author="Skat" w:date="2010-07-08T14:54:00Z"/>
        </w:trPr>
        <w:tc>
          <w:tcPr>
            <w:tcW w:w="2625" w:type="dxa"/>
          </w:tcPr>
          <w:p w:rsidR="00A5505D" w:rsidRDefault="00A5505D" w:rsidP="00A5505D">
            <w:pPr>
              <w:pStyle w:val="Normal11"/>
              <w:rPr>
                <w:ins w:id="2552" w:author="Skat" w:date="2010-07-08T14:54:00Z"/>
              </w:rPr>
            </w:pPr>
            <w:ins w:id="2553" w:author="Skat" w:date="2010-07-08T14:54:00Z">
              <w:r>
                <w:t>SENummer</w:t>
              </w:r>
            </w:ins>
          </w:p>
        </w:tc>
        <w:tc>
          <w:tcPr>
            <w:tcW w:w="1797" w:type="dxa"/>
          </w:tcPr>
          <w:p w:rsidR="00A5505D" w:rsidRDefault="00A5505D" w:rsidP="00A5505D">
            <w:pPr>
              <w:pStyle w:val="Normal11"/>
              <w:rPr>
                <w:ins w:id="2554" w:author="Skat" w:date="2010-07-08T14:54:00Z"/>
              </w:rPr>
            </w:pPr>
            <w:ins w:id="2555" w:author="Skat" w:date="2010-07-08T14:54:00Z">
              <w:r>
                <w:t>SENummer</w:t>
              </w:r>
              <w:r w:rsidR="00F061A6">
                <w:fldChar w:fldCharType="begin"/>
              </w:r>
              <w:r>
                <w:instrText xml:space="preserve"> XE "</w:instrText>
              </w:r>
              <w:r w:rsidRPr="00E65816">
                <w:instrText>SENummer</w:instrText>
              </w:r>
              <w:r>
                <w:instrText xml:space="preserve">" </w:instrText>
              </w:r>
              <w:r w:rsidR="00F061A6">
                <w:fldChar w:fldCharType="end"/>
              </w:r>
            </w:ins>
          </w:p>
        </w:tc>
        <w:tc>
          <w:tcPr>
            <w:tcW w:w="5573" w:type="dxa"/>
          </w:tcPr>
          <w:p w:rsidR="00A5505D" w:rsidRDefault="00A5505D" w:rsidP="00A5505D">
            <w:pPr>
              <w:pStyle w:val="Normal11"/>
              <w:rPr>
                <w:ins w:id="2556" w:author="Skat" w:date="2010-07-08T14:54:00Z"/>
              </w:rPr>
            </w:pPr>
            <w:ins w:id="2557" w:author="Skat" w:date="2010-07-08T14:54:00Z">
              <w:r>
                <w:t>8-cifret nummer,  der entydigt identificerer en registreret virksomhed i SKAT.</w:t>
              </w:r>
            </w:ins>
          </w:p>
        </w:tc>
      </w:tr>
      <w:tr w:rsidR="00A5505D" w:rsidTr="00A5505D">
        <w:trPr>
          <w:ins w:id="2558" w:author="Skat" w:date="2010-07-08T14:54:00Z"/>
        </w:trPr>
        <w:tc>
          <w:tcPr>
            <w:tcW w:w="2625" w:type="dxa"/>
          </w:tcPr>
          <w:p w:rsidR="00A5505D" w:rsidRDefault="00A5505D" w:rsidP="00A5505D">
            <w:pPr>
              <w:pStyle w:val="Normal11"/>
              <w:rPr>
                <w:ins w:id="2559" w:author="Skat" w:date="2010-07-08T14:54:00Z"/>
              </w:rPr>
            </w:pPr>
            <w:ins w:id="2560" w:author="Skat" w:date="2010-07-08T14:54:00Z">
              <w:r>
                <w:t>CVRNummer</w:t>
              </w:r>
            </w:ins>
          </w:p>
        </w:tc>
        <w:tc>
          <w:tcPr>
            <w:tcW w:w="1797" w:type="dxa"/>
          </w:tcPr>
          <w:p w:rsidR="00A5505D" w:rsidRDefault="00A5505D" w:rsidP="00A5505D">
            <w:pPr>
              <w:pStyle w:val="Normal11"/>
              <w:rPr>
                <w:ins w:id="2561" w:author="Skat" w:date="2010-07-08T14:54:00Z"/>
              </w:rPr>
            </w:pPr>
            <w:ins w:id="2562" w:author="Skat" w:date="2010-07-08T14:54:00Z">
              <w:r>
                <w:t>CVRNummer</w:t>
              </w:r>
              <w:r w:rsidR="00F061A6">
                <w:fldChar w:fldCharType="begin"/>
              </w:r>
              <w:r>
                <w:instrText xml:space="preserve"> XE "</w:instrText>
              </w:r>
              <w:r w:rsidRPr="00A67D50">
                <w:instrText>CVRNummer</w:instrText>
              </w:r>
              <w:r>
                <w:instrText xml:space="preserve">" </w:instrText>
              </w:r>
              <w:r w:rsidR="00F061A6">
                <w:fldChar w:fldCharType="end"/>
              </w:r>
            </w:ins>
          </w:p>
        </w:tc>
        <w:tc>
          <w:tcPr>
            <w:tcW w:w="5573" w:type="dxa"/>
          </w:tcPr>
          <w:p w:rsidR="00A5505D" w:rsidRDefault="00A5505D" w:rsidP="00A5505D">
            <w:pPr>
              <w:pStyle w:val="Normal11"/>
              <w:rPr>
                <w:ins w:id="2563" w:author="Skat" w:date="2010-07-08T14:54:00Z"/>
              </w:rPr>
            </w:pPr>
            <w:ins w:id="2564" w:author="Skat" w:date="2010-07-08T14:54:00Z">
              <w:r>
                <w:t>Det nummer der tildeles juridiske enheder i et Centralt Virksomheds Register (CVR).</w:t>
              </w:r>
            </w:ins>
          </w:p>
          <w:p w:rsidR="00A5505D" w:rsidRDefault="00A5505D" w:rsidP="00A5505D">
            <w:pPr>
              <w:pStyle w:val="Normal11"/>
              <w:rPr>
                <w:ins w:id="2565" w:author="Skat" w:date="2010-07-08T14:54:00Z"/>
              </w:rPr>
            </w:pPr>
          </w:p>
          <w:p w:rsidR="00A5505D" w:rsidRDefault="00A5505D" w:rsidP="00A5505D">
            <w:pPr>
              <w:pStyle w:val="Normal11"/>
              <w:rPr>
                <w:ins w:id="2566" w:author="Skat" w:date="2010-07-08T14:54:00Z"/>
                <w:u w:val="single"/>
              </w:rPr>
            </w:pPr>
            <w:ins w:id="2567" w:author="Skat" w:date="2010-07-08T14:54:00Z">
              <w:r>
                <w:rPr>
                  <w:u w:val="single"/>
                </w:rPr>
                <w:t>Tilladte værdier fra Data Domain:</w:t>
              </w:r>
            </w:ins>
          </w:p>
          <w:p w:rsidR="00A5505D" w:rsidRPr="00A5505D" w:rsidRDefault="00A5505D" w:rsidP="00A5505D">
            <w:pPr>
              <w:pStyle w:val="Normal11"/>
              <w:rPr>
                <w:ins w:id="2568" w:author="Skat" w:date="2010-07-08T14:54:00Z"/>
              </w:rPr>
            </w:pPr>
            <w:ins w:id="2569" w:author="Skat" w:date="2010-07-08T14:54:00Z">
              <w:r>
                <w:t>De første 7 cifre i CVR_nummeret er et løbenummer, som vælges som det første ledige nummer i rækken. Ud fra de 7 cifre udregnes det 8. ciffer _ kontrolcifferet.</w:t>
              </w:r>
            </w:ins>
          </w:p>
        </w:tc>
      </w:tr>
      <w:tr w:rsidR="00A5505D" w:rsidTr="00A5505D">
        <w:trPr>
          <w:ins w:id="2570" w:author="Skat" w:date="2010-07-08T14:54:00Z"/>
        </w:trPr>
        <w:tc>
          <w:tcPr>
            <w:tcW w:w="2625" w:type="dxa"/>
          </w:tcPr>
          <w:p w:rsidR="00A5505D" w:rsidRDefault="00A5505D" w:rsidP="00A5505D">
            <w:pPr>
              <w:pStyle w:val="Normal11"/>
              <w:rPr>
                <w:ins w:id="2571" w:author="Skat" w:date="2010-07-08T14:54:00Z"/>
              </w:rPr>
            </w:pPr>
            <w:ins w:id="2572" w:author="Skat" w:date="2010-07-08T14:54:00Z">
              <w:r>
                <w:t>StartDato</w:t>
              </w:r>
            </w:ins>
          </w:p>
        </w:tc>
        <w:tc>
          <w:tcPr>
            <w:tcW w:w="1797" w:type="dxa"/>
          </w:tcPr>
          <w:p w:rsidR="00A5505D" w:rsidRDefault="00A5505D" w:rsidP="00A5505D">
            <w:pPr>
              <w:pStyle w:val="Normal11"/>
              <w:rPr>
                <w:ins w:id="2573" w:author="Skat" w:date="2010-07-08T14:54:00Z"/>
              </w:rPr>
            </w:pPr>
            <w:ins w:id="2574" w:author="Skat" w:date="2010-07-08T14:54:00Z">
              <w:r>
                <w:t>Dato</w:t>
              </w:r>
              <w:r w:rsidR="00F061A6">
                <w:fldChar w:fldCharType="begin"/>
              </w:r>
              <w:r>
                <w:instrText xml:space="preserve"> XE "</w:instrText>
              </w:r>
              <w:r w:rsidRPr="003D054D">
                <w:instrText>Dato</w:instrText>
              </w:r>
              <w:r>
                <w:instrText xml:space="preserve">" </w:instrText>
              </w:r>
              <w:r w:rsidR="00F061A6">
                <w:fldChar w:fldCharType="end"/>
              </w:r>
            </w:ins>
          </w:p>
        </w:tc>
        <w:tc>
          <w:tcPr>
            <w:tcW w:w="5573" w:type="dxa"/>
          </w:tcPr>
          <w:p w:rsidR="00A5505D" w:rsidRDefault="00A5505D" w:rsidP="00A5505D">
            <w:pPr>
              <w:pStyle w:val="Normal11"/>
              <w:rPr>
                <w:ins w:id="2575" w:author="Skat" w:date="2010-07-08T14:54:00Z"/>
              </w:rPr>
            </w:pPr>
            <w:ins w:id="2576" w:author="Skat" w:date="2010-07-08T14:54:00Z">
              <w:r>
                <w:t>Angiver startdato for virksomheden</w:t>
              </w:r>
            </w:ins>
          </w:p>
        </w:tc>
      </w:tr>
      <w:tr w:rsidR="00A5505D" w:rsidTr="00A5505D">
        <w:trPr>
          <w:ins w:id="2577" w:author="Skat" w:date="2010-07-08T14:54:00Z"/>
        </w:trPr>
        <w:tc>
          <w:tcPr>
            <w:tcW w:w="2625" w:type="dxa"/>
          </w:tcPr>
          <w:p w:rsidR="00A5505D" w:rsidRDefault="00A5505D" w:rsidP="00A5505D">
            <w:pPr>
              <w:pStyle w:val="Normal11"/>
              <w:rPr>
                <w:ins w:id="2578" w:author="Skat" w:date="2010-07-08T14:54:00Z"/>
              </w:rPr>
            </w:pPr>
            <w:ins w:id="2579" w:author="Skat" w:date="2010-07-08T14:54:00Z">
              <w:r>
                <w:t>OphørDato</w:t>
              </w:r>
            </w:ins>
          </w:p>
        </w:tc>
        <w:tc>
          <w:tcPr>
            <w:tcW w:w="1797" w:type="dxa"/>
          </w:tcPr>
          <w:p w:rsidR="00A5505D" w:rsidRDefault="00A5505D" w:rsidP="00A5505D">
            <w:pPr>
              <w:pStyle w:val="Normal11"/>
              <w:rPr>
                <w:ins w:id="2580" w:author="Skat" w:date="2010-07-08T14:54:00Z"/>
              </w:rPr>
            </w:pPr>
            <w:ins w:id="2581" w:author="Skat" w:date="2010-07-08T14:54:00Z">
              <w:r>
                <w:t>Dato</w:t>
              </w:r>
              <w:r w:rsidR="00F061A6">
                <w:fldChar w:fldCharType="begin"/>
              </w:r>
              <w:r>
                <w:instrText xml:space="preserve"> XE "</w:instrText>
              </w:r>
              <w:r w:rsidRPr="00DF7726">
                <w:instrText>Dato</w:instrText>
              </w:r>
              <w:r>
                <w:instrText xml:space="preserve">" </w:instrText>
              </w:r>
              <w:r w:rsidR="00F061A6">
                <w:fldChar w:fldCharType="end"/>
              </w:r>
            </w:ins>
          </w:p>
        </w:tc>
        <w:tc>
          <w:tcPr>
            <w:tcW w:w="5573" w:type="dxa"/>
          </w:tcPr>
          <w:p w:rsidR="00A5505D" w:rsidRDefault="00A5505D" w:rsidP="00A5505D">
            <w:pPr>
              <w:pStyle w:val="Normal11"/>
              <w:rPr>
                <w:ins w:id="2582" w:author="Skat" w:date="2010-07-08T14:54:00Z"/>
              </w:rPr>
            </w:pPr>
            <w:ins w:id="2583" w:author="Skat" w:date="2010-07-08T14:54:00Z">
              <w:r>
                <w:t>Angiver slutdato for virksomheden</w:t>
              </w:r>
            </w:ins>
          </w:p>
        </w:tc>
      </w:tr>
    </w:tbl>
    <w:p w:rsidR="00A5505D" w:rsidRDefault="00A5505D" w:rsidP="00A5505D">
      <w:pPr>
        <w:pStyle w:val="Normal11"/>
        <w:rPr>
          <w:ins w:id="2584" w:author="Skat" w:date="2010-07-08T14:54:00Z"/>
        </w:rPr>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rPr>
          <w:ins w:id="2585" w:author="Skat" w:date="2010-07-08T14:54:00Z"/>
        </w:rPr>
      </w:pPr>
    </w:p>
    <w:p w:rsidR="00A5505D" w:rsidRDefault="00A5505D" w:rsidP="00A5505D">
      <w:pPr>
        <w:pStyle w:val="Normal11"/>
        <w:rPr>
          <w:ins w:id="2586" w:author="Skat" w:date="2010-07-08T14: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ins w:id="2587" w:author="Skat" w:date="2010-07-08T14:54:00Z"/>
        </w:trPr>
        <w:tc>
          <w:tcPr>
            <w:tcW w:w="1667" w:type="dxa"/>
            <w:shd w:val="pct20" w:color="auto" w:fill="0000FF"/>
          </w:tcPr>
          <w:p w:rsidR="00A5505D" w:rsidRPr="00A5505D" w:rsidRDefault="00A5505D" w:rsidP="00A5505D">
            <w:pPr>
              <w:pStyle w:val="Normal11"/>
              <w:rPr>
                <w:ins w:id="2588" w:author="Skat" w:date="2010-07-08T14:54:00Z"/>
                <w:color w:val="FFFFFF"/>
              </w:rPr>
            </w:pPr>
            <w:ins w:id="2589" w:author="Skat" w:date="2010-07-08T14:54:00Z">
              <w:r>
                <w:rPr>
                  <w:color w:val="FFFFFF"/>
                </w:rPr>
                <w:t>Relationsnavn</w:t>
              </w:r>
            </w:ins>
          </w:p>
        </w:tc>
        <w:tc>
          <w:tcPr>
            <w:tcW w:w="2398" w:type="dxa"/>
            <w:shd w:val="pct20" w:color="auto" w:fill="0000FF"/>
          </w:tcPr>
          <w:p w:rsidR="00A5505D" w:rsidRPr="00A5505D" w:rsidRDefault="00A5505D" w:rsidP="00A5505D">
            <w:pPr>
              <w:pStyle w:val="Normal11"/>
              <w:rPr>
                <w:ins w:id="2590" w:author="Skat" w:date="2010-07-08T14:54:00Z"/>
                <w:color w:val="FFFFFF"/>
              </w:rPr>
            </w:pPr>
            <w:ins w:id="2591" w:author="Skat" w:date="2010-07-08T14:54:00Z">
              <w:r>
                <w:rPr>
                  <w:color w:val="FFFFFF"/>
                </w:rPr>
                <w:t>Relationsbegreber</w:t>
              </w:r>
            </w:ins>
          </w:p>
        </w:tc>
        <w:tc>
          <w:tcPr>
            <w:tcW w:w="5879" w:type="dxa"/>
            <w:shd w:val="pct20" w:color="auto" w:fill="0000FF"/>
          </w:tcPr>
          <w:p w:rsidR="00A5505D" w:rsidRPr="00A5505D" w:rsidRDefault="00A5505D" w:rsidP="00A5505D">
            <w:pPr>
              <w:pStyle w:val="Normal11"/>
              <w:rPr>
                <w:ins w:id="2592" w:author="Skat" w:date="2010-07-08T14:54:00Z"/>
                <w:color w:val="FFFFFF"/>
              </w:rPr>
            </w:pPr>
            <w:ins w:id="2593" w:author="Skat" w:date="2010-07-08T14:54:00Z">
              <w:r>
                <w:rPr>
                  <w:color w:val="FFFFFF"/>
                </w:rPr>
                <w:t>Beskrivelse</w:t>
              </w:r>
            </w:ins>
          </w:p>
        </w:tc>
      </w:tr>
      <w:tr w:rsidR="00A5505D" w:rsidTr="00A5505D">
        <w:trPr>
          <w:ins w:id="2594" w:author="Skat" w:date="2010-07-08T14:54:00Z"/>
        </w:trPr>
        <w:tc>
          <w:tcPr>
            <w:tcW w:w="1667" w:type="dxa"/>
          </w:tcPr>
          <w:p w:rsidR="00A5505D" w:rsidRDefault="00A5505D" w:rsidP="00A5505D">
            <w:pPr>
              <w:pStyle w:val="Normal11"/>
              <w:rPr>
                <w:ins w:id="2595" w:author="Skat" w:date="2010-07-08T14:54:00Z"/>
              </w:rPr>
            </w:pPr>
            <w:ins w:id="2596" w:author="Skat" w:date="2010-07-08T14:54:00Z">
              <w:r>
                <w:t>kan eje</w:t>
              </w:r>
            </w:ins>
          </w:p>
        </w:tc>
        <w:tc>
          <w:tcPr>
            <w:tcW w:w="2398" w:type="dxa"/>
          </w:tcPr>
          <w:p w:rsidR="00A5505D" w:rsidRDefault="00A5505D" w:rsidP="00A5505D">
            <w:pPr>
              <w:pStyle w:val="Normal11"/>
              <w:rPr>
                <w:ins w:id="2597" w:author="Skat" w:date="2010-07-08T14:54:00Z"/>
              </w:rPr>
            </w:pPr>
            <w:ins w:id="2598" w:author="Skat" w:date="2010-07-08T14:54:00Z">
              <w:r>
                <w:t>Virksomhed(1)</w:t>
              </w:r>
            </w:ins>
          </w:p>
          <w:p w:rsidR="00A5505D" w:rsidRDefault="00A5505D" w:rsidP="00A5505D">
            <w:pPr>
              <w:pStyle w:val="Normal11"/>
              <w:rPr>
                <w:ins w:id="2599" w:author="Skat" w:date="2010-07-08T14:54:00Z"/>
              </w:rPr>
            </w:pPr>
            <w:ins w:id="2600" w:author="Skat" w:date="2010-07-08T14:54:00Z">
              <w:r>
                <w:t>ProduktionEnhed(0..*)</w:t>
              </w:r>
            </w:ins>
          </w:p>
        </w:tc>
        <w:tc>
          <w:tcPr>
            <w:tcW w:w="5879" w:type="dxa"/>
          </w:tcPr>
          <w:p w:rsidR="00A5505D" w:rsidRDefault="00A5505D" w:rsidP="00A5505D">
            <w:pPr>
              <w:pStyle w:val="Normal11"/>
              <w:rPr>
                <w:ins w:id="2601" w:author="Skat" w:date="2010-07-08T14:54:00Z"/>
              </w:rPr>
            </w:pPr>
          </w:p>
        </w:tc>
      </w:tr>
    </w:tbl>
    <w:p w:rsidR="00A5505D" w:rsidRDefault="00A5505D" w:rsidP="00A5505D">
      <w:pPr>
        <w:pStyle w:val="Normal11"/>
        <w:rPr>
          <w:ins w:id="2602" w:author="Skat" w:date="2010-07-08T14:54:00Z"/>
        </w:rPr>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rPr>
          <w:ins w:id="2603" w:author="Skat" w:date="2010-07-08T14:54:00Z"/>
        </w:rPr>
      </w:pPr>
    </w:p>
    <w:p w:rsidR="00A5505D" w:rsidRDefault="00A5505D" w:rsidP="00A5505D">
      <w:pPr>
        <w:pStyle w:val="Normal11"/>
        <w:rPr>
          <w:ins w:id="2604" w:author="Skat" w:date="2010-07-08T14: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ins w:id="2605" w:author="Skat" w:date="2010-07-08T14:54:00Z"/>
        </w:trPr>
        <w:tc>
          <w:tcPr>
            <w:tcW w:w="1667" w:type="dxa"/>
            <w:shd w:val="pct20" w:color="auto" w:fill="0000FF"/>
          </w:tcPr>
          <w:p w:rsidR="00A5505D" w:rsidRPr="00A5505D" w:rsidRDefault="00A5505D" w:rsidP="00A5505D">
            <w:pPr>
              <w:pStyle w:val="Normal11"/>
              <w:rPr>
                <w:ins w:id="2606" w:author="Skat" w:date="2010-07-08T14:54:00Z"/>
                <w:color w:val="FFFFFF"/>
              </w:rPr>
            </w:pPr>
            <w:ins w:id="2607" w:author="Skat" w:date="2010-07-08T14:54:00Z">
              <w:r>
                <w:rPr>
                  <w:color w:val="FFFFFF"/>
                </w:rPr>
                <w:t>Specialisering</w:t>
              </w:r>
            </w:ins>
          </w:p>
        </w:tc>
        <w:tc>
          <w:tcPr>
            <w:tcW w:w="2398" w:type="dxa"/>
            <w:shd w:val="pct20" w:color="auto" w:fill="0000FF"/>
          </w:tcPr>
          <w:p w:rsidR="00A5505D" w:rsidRPr="00A5505D" w:rsidRDefault="00A5505D" w:rsidP="00A5505D">
            <w:pPr>
              <w:pStyle w:val="Normal11"/>
              <w:rPr>
                <w:ins w:id="2608" w:author="Skat" w:date="2010-07-08T14:54:00Z"/>
                <w:color w:val="FFFFFF"/>
              </w:rPr>
            </w:pPr>
            <w:ins w:id="2609" w:author="Skat" w:date="2010-07-08T14:54:00Z">
              <w:r>
                <w:rPr>
                  <w:color w:val="FFFFFF"/>
                </w:rPr>
                <w:t>Sammenhæng</w:t>
              </w:r>
            </w:ins>
          </w:p>
        </w:tc>
        <w:tc>
          <w:tcPr>
            <w:tcW w:w="5879" w:type="dxa"/>
            <w:shd w:val="pct20" w:color="auto" w:fill="0000FF"/>
          </w:tcPr>
          <w:p w:rsidR="00A5505D" w:rsidRPr="00A5505D" w:rsidRDefault="00A5505D" w:rsidP="00A5505D">
            <w:pPr>
              <w:pStyle w:val="Normal11"/>
              <w:rPr>
                <w:ins w:id="2610" w:author="Skat" w:date="2010-07-08T14:54:00Z"/>
                <w:color w:val="FFFFFF"/>
              </w:rPr>
            </w:pPr>
            <w:ins w:id="2611" w:author="Skat" w:date="2010-07-08T14:54:00Z">
              <w:r>
                <w:rPr>
                  <w:color w:val="FFFFFF"/>
                </w:rPr>
                <w:t>Beskrivelse</w:t>
              </w:r>
            </w:ins>
          </w:p>
        </w:tc>
      </w:tr>
      <w:tr w:rsidR="00A5505D" w:rsidTr="00A5505D">
        <w:trPr>
          <w:ins w:id="2612" w:author="Skat" w:date="2010-07-08T14:54:00Z"/>
        </w:trPr>
        <w:tc>
          <w:tcPr>
            <w:tcW w:w="1667" w:type="dxa"/>
          </w:tcPr>
          <w:p w:rsidR="00A5505D" w:rsidRDefault="00A5505D" w:rsidP="00A5505D">
            <w:pPr>
              <w:pStyle w:val="Normal11"/>
              <w:rPr>
                <w:ins w:id="2613" w:author="Skat" w:date="2010-07-08T14:54:00Z"/>
              </w:rPr>
            </w:pPr>
          </w:p>
        </w:tc>
        <w:tc>
          <w:tcPr>
            <w:tcW w:w="2398" w:type="dxa"/>
          </w:tcPr>
          <w:p w:rsidR="00A5505D" w:rsidRDefault="00A5505D" w:rsidP="00A5505D">
            <w:pPr>
              <w:pStyle w:val="Normal11"/>
              <w:rPr>
                <w:ins w:id="2614" w:author="Skat" w:date="2010-07-08T14:54:00Z"/>
              </w:rPr>
            </w:pPr>
            <w:ins w:id="2615" w:author="Skat" w:date="2010-07-08T14:54:00Z">
              <w:r>
                <w:t>Virksomhed arver fra/er en specialisering af Kunde</w:t>
              </w:r>
            </w:ins>
          </w:p>
        </w:tc>
        <w:tc>
          <w:tcPr>
            <w:tcW w:w="5879" w:type="dxa"/>
          </w:tcPr>
          <w:p w:rsidR="00A5505D" w:rsidRDefault="00A5505D" w:rsidP="00A5505D">
            <w:pPr>
              <w:pStyle w:val="Normal11"/>
              <w:rPr>
                <w:ins w:id="2616" w:author="Skat" w:date="2010-07-08T14:54:00Z"/>
              </w:rPr>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1"/>
      </w:pPr>
      <w:bookmarkStart w:id="2617" w:name="_Toc266364081"/>
      <w:bookmarkStart w:id="2618" w:name="_Toc265233880"/>
      <w:r>
        <w:t>DMO Opkrævningsfordring</w:t>
      </w:r>
      <w:bookmarkEnd w:id="2617"/>
      <w:bookmarkEnd w:id="2618"/>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A5505D" w:rsidTr="00A5505D">
        <w:tc>
          <w:tcPr>
            <w:tcW w:w="10855" w:type="dxa"/>
            <w:shd w:val="clear" w:color="auto" w:fill="auto"/>
          </w:tcPr>
          <w:p w:rsidR="00A5505D" w:rsidRDefault="00162F95" w:rsidP="00A5505D">
            <w:pPr>
              <w:pStyle w:val="Normal11"/>
            </w:pPr>
            <w:del w:id="2619" w:author="Skat" w:date="2010-07-08T14:54:00Z">
              <w:r>
                <w:rPr>
                  <w:noProof/>
                </w:rPr>
                <w:drawing>
                  <wp:anchor distT="0" distB="0" distL="114300" distR="114300" simplePos="0" relativeHeight="251675648" behindDoc="1" locked="0" layoutInCell="1" allowOverlap="1">
                    <wp:simplePos x="0" y="0"/>
                    <wp:positionH relativeFrom="column">
                      <wp:posOffset>-3810</wp:posOffset>
                    </wp:positionH>
                    <wp:positionV relativeFrom="paragraph">
                      <wp:posOffset>-314325</wp:posOffset>
                    </wp:positionV>
                    <wp:extent cx="6805295" cy="8438515"/>
                    <wp:effectExtent l="0" t="0" r="0" b="0"/>
                    <wp:wrapTight wrapText="bothSides">
                      <wp:wrapPolygon edited="0">
                        <wp:start x="16870" y="146"/>
                        <wp:lineTo x="16870" y="926"/>
                        <wp:lineTo x="1633" y="926"/>
                        <wp:lineTo x="1633" y="3170"/>
                        <wp:lineTo x="1874" y="3267"/>
                        <wp:lineTo x="3567" y="3267"/>
                        <wp:lineTo x="3265" y="3511"/>
                        <wp:lineTo x="3265" y="3706"/>
                        <wp:lineTo x="3567" y="4047"/>
                        <wp:lineTo x="3567" y="4486"/>
                        <wp:lineTo x="6349" y="4827"/>
                        <wp:lineTo x="9553" y="4827"/>
                        <wp:lineTo x="8646" y="5120"/>
                        <wp:lineTo x="8526" y="5608"/>
                        <wp:lineTo x="2177" y="5949"/>
                        <wp:lineTo x="1814" y="5949"/>
                        <wp:lineTo x="1814" y="8095"/>
                        <wp:lineTo x="7437" y="8728"/>
                        <wp:lineTo x="8526" y="8728"/>
                        <wp:lineTo x="8526" y="9509"/>
                        <wp:lineTo x="1270" y="10094"/>
                        <wp:lineTo x="1270" y="12288"/>
                        <wp:lineTo x="1935" y="12629"/>
                        <wp:lineTo x="2721" y="12629"/>
                        <wp:lineTo x="1330" y="13410"/>
                        <wp:lineTo x="1330" y="16189"/>
                        <wp:lineTo x="4656" y="16530"/>
                        <wp:lineTo x="8526" y="16530"/>
                        <wp:lineTo x="8526" y="17311"/>
                        <wp:lineTo x="544" y="17993"/>
                        <wp:lineTo x="544" y="20383"/>
                        <wp:lineTo x="1391" y="20431"/>
                        <wp:lineTo x="9916" y="20529"/>
                        <wp:lineTo x="14814" y="20529"/>
                        <wp:lineTo x="14814" y="18871"/>
                        <wp:lineTo x="15418" y="18286"/>
                        <wp:lineTo x="15418" y="18091"/>
                        <wp:lineTo x="16144" y="18091"/>
                        <wp:lineTo x="20014" y="17506"/>
                        <wp:lineTo x="20074" y="15604"/>
                        <wp:lineTo x="18623" y="15458"/>
                        <wp:lineTo x="11005" y="14970"/>
                        <wp:lineTo x="15721" y="14970"/>
                        <wp:lineTo x="18805" y="14677"/>
                        <wp:lineTo x="18865" y="12971"/>
                        <wp:lineTo x="18321" y="12873"/>
                        <wp:lineTo x="14935" y="12629"/>
                        <wp:lineTo x="19893" y="12629"/>
                        <wp:lineTo x="20800" y="12532"/>
                        <wp:lineTo x="20800" y="9752"/>
                        <wp:lineTo x="20316" y="9704"/>
                        <wp:lineTo x="15660" y="9509"/>
                        <wp:lineTo x="17051" y="9265"/>
                        <wp:lineTo x="16870" y="9119"/>
                        <wp:lineTo x="13302" y="8728"/>
                        <wp:lineTo x="17777" y="7997"/>
                        <wp:lineTo x="18381" y="7948"/>
                        <wp:lineTo x="19651" y="7412"/>
                        <wp:lineTo x="19711" y="4194"/>
                        <wp:lineTo x="19228" y="4145"/>
                        <wp:lineTo x="12516" y="4047"/>
                        <wp:lineTo x="16567" y="3511"/>
                        <wp:lineTo x="16567" y="3365"/>
                        <wp:lineTo x="12879" y="3267"/>
                        <wp:lineTo x="12879" y="2487"/>
                        <wp:lineTo x="13665" y="2487"/>
                        <wp:lineTo x="20618" y="1804"/>
                        <wp:lineTo x="20679" y="1707"/>
                        <wp:lineTo x="20679" y="1024"/>
                        <wp:lineTo x="20618" y="926"/>
                        <wp:lineTo x="20921" y="536"/>
                        <wp:lineTo x="20921" y="244"/>
                        <wp:lineTo x="20618" y="146"/>
                        <wp:lineTo x="16870" y="146"/>
                      </wp:wrapPolygon>
                    </wp:wrapTight>
                    <wp:docPr id="13" name="Billed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805295" cy="8438515"/>
                            </a:xfrm>
                            <a:prstGeom prst="rect">
                              <a:avLst/>
                            </a:prstGeom>
                          </pic:spPr>
                        </pic:pic>
                      </a:graphicData>
                    </a:graphic>
                  </wp:anchor>
                </w:drawing>
              </w:r>
            </w:del>
            <w:ins w:id="2620" w:author="Skat" w:date="2010-07-08T14:54:00Z">
              <w:r w:rsidR="00A5505D">
                <w:rPr>
                  <w:noProof/>
                </w:rPr>
                <w:drawing>
                  <wp:anchor distT="0" distB="0" distL="114300" distR="114300" simplePos="0" relativeHeight="251662336" behindDoc="1" locked="0" layoutInCell="1" allowOverlap="1">
                    <wp:simplePos x="0" y="0"/>
                    <wp:positionH relativeFrom="column">
                      <wp:posOffset>3810</wp:posOffset>
                    </wp:positionH>
                    <wp:positionV relativeFrom="paragraph">
                      <wp:posOffset>-314325</wp:posOffset>
                    </wp:positionV>
                    <wp:extent cx="6800850" cy="8439150"/>
                    <wp:effectExtent l="0" t="0" r="0" b="0"/>
                    <wp:wrapTight wrapText="bothSides">
                      <wp:wrapPolygon edited="0">
                        <wp:start x="16881" y="146"/>
                        <wp:lineTo x="16881" y="926"/>
                        <wp:lineTo x="1634" y="926"/>
                        <wp:lineTo x="1634" y="3169"/>
                        <wp:lineTo x="1876" y="3267"/>
                        <wp:lineTo x="3570" y="3267"/>
                        <wp:lineTo x="3267" y="3511"/>
                        <wp:lineTo x="3267" y="3706"/>
                        <wp:lineTo x="3570" y="4047"/>
                        <wp:lineTo x="3570" y="4486"/>
                        <wp:lineTo x="6353" y="4827"/>
                        <wp:lineTo x="1210" y="4973"/>
                        <wp:lineTo x="1210" y="7119"/>
                        <wp:lineTo x="1876" y="7167"/>
                        <wp:lineTo x="8531" y="7167"/>
                        <wp:lineTo x="1573" y="7460"/>
                        <wp:lineTo x="1210" y="7460"/>
                        <wp:lineTo x="1271" y="12287"/>
                        <wp:lineTo x="1936" y="12628"/>
                        <wp:lineTo x="2723" y="12628"/>
                        <wp:lineTo x="1331" y="13409"/>
                        <wp:lineTo x="1331" y="16188"/>
                        <wp:lineTo x="4659" y="16529"/>
                        <wp:lineTo x="8531" y="16529"/>
                        <wp:lineTo x="8531" y="17309"/>
                        <wp:lineTo x="545" y="17992"/>
                        <wp:lineTo x="545" y="20381"/>
                        <wp:lineTo x="1392" y="20430"/>
                        <wp:lineTo x="9923" y="20527"/>
                        <wp:lineTo x="14824" y="20527"/>
                        <wp:lineTo x="14824" y="18870"/>
                        <wp:lineTo x="15429" y="18284"/>
                        <wp:lineTo x="15429" y="18089"/>
                        <wp:lineTo x="16155" y="18089"/>
                        <wp:lineTo x="20027" y="17504"/>
                        <wp:lineTo x="20087" y="15603"/>
                        <wp:lineTo x="18635" y="15456"/>
                        <wp:lineTo x="11012" y="14969"/>
                        <wp:lineTo x="15731" y="14969"/>
                        <wp:lineTo x="18817" y="14676"/>
                        <wp:lineTo x="18877" y="12970"/>
                        <wp:lineTo x="18333" y="12872"/>
                        <wp:lineTo x="14945" y="12628"/>
                        <wp:lineTo x="19906" y="12628"/>
                        <wp:lineTo x="20813" y="12531"/>
                        <wp:lineTo x="20813" y="9752"/>
                        <wp:lineTo x="20329" y="9703"/>
                        <wp:lineTo x="15671" y="9508"/>
                        <wp:lineTo x="17062" y="9264"/>
                        <wp:lineTo x="16881" y="9118"/>
                        <wp:lineTo x="13129" y="8728"/>
                        <wp:lineTo x="19422" y="7948"/>
                        <wp:lineTo x="20692" y="7411"/>
                        <wp:lineTo x="20753" y="4193"/>
                        <wp:lineTo x="20269" y="4144"/>
                        <wp:lineTo x="12464" y="4047"/>
                        <wp:lineTo x="16578" y="3511"/>
                        <wp:lineTo x="16578" y="3364"/>
                        <wp:lineTo x="12887" y="3267"/>
                        <wp:lineTo x="12887" y="2487"/>
                        <wp:lineTo x="13674" y="2487"/>
                        <wp:lineTo x="20632" y="1804"/>
                        <wp:lineTo x="20632" y="926"/>
                        <wp:lineTo x="20934" y="536"/>
                        <wp:lineTo x="20934" y="244"/>
                        <wp:lineTo x="20632" y="146"/>
                        <wp:lineTo x="16881" y="146"/>
                      </wp:wrapPolygon>
                    </wp:wrapTight>
                    <wp:docPr id="5" name="Billed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800850" cy="8439150"/>
                            </a:xfrm>
                            <a:prstGeom prst="rect">
                              <a:avLst/>
                            </a:prstGeom>
                          </pic:spPr>
                        </pic:pic>
                      </a:graphicData>
                    </a:graphic>
                  </wp:anchor>
                </w:drawing>
              </w:r>
            </w:ins>
          </w:p>
        </w:tc>
      </w:tr>
    </w:tbl>
    <w:p w:rsidR="00A5505D" w:rsidRDefault="00A5505D" w:rsidP="00A5505D">
      <w:pPr>
        <w:pStyle w:val="Normal11"/>
      </w:pPr>
    </w:p>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621" w:name="_Toc266364082"/>
      <w:bookmarkStart w:id="2622" w:name="_Toc265233881"/>
      <w:r>
        <w:t>Kunde</w:t>
      </w:r>
      <w:bookmarkEnd w:id="2621"/>
      <w:bookmarkEnd w:id="2622"/>
    </w:p>
    <w:p w:rsidR="00A5505D" w:rsidRDefault="00A5505D" w:rsidP="00A5505D">
      <w:pPr>
        <w:pStyle w:val="Normal11"/>
      </w:pPr>
      <w:r>
        <w:t xml:space="preserve">Kan være en virksomhed, en person eller begge dele (kun ved selvstændige erhvervsdrivende). </w:t>
      </w:r>
    </w:p>
    <w:p w:rsidR="00A5505D" w:rsidRDefault="00A5505D" w:rsidP="00A5505D">
      <w:pPr>
        <w:pStyle w:val="Normal11"/>
      </w:pPr>
      <w:r>
        <w:t>Begrebet dækker både over kunder til opkrævning og til inddrivelse.</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Nummer</w:t>
            </w:r>
          </w:p>
        </w:tc>
        <w:tc>
          <w:tcPr>
            <w:tcW w:w="1797" w:type="dxa"/>
          </w:tcPr>
          <w:p w:rsidR="00A5505D" w:rsidRDefault="00A5505D" w:rsidP="00A5505D">
            <w:pPr>
              <w:pStyle w:val="Normal11"/>
            </w:pPr>
            <w:r>
              <w:t>KundeNummer</w:t>
            </w:r>
            <w:r w:rsidR="00F061A6">
              <w:fldChar w:fldCharType="begin"/>
            </w:r>
            <w:r>
              <w:instrText xml:space="preserve"> XE "</w:instrText>
            </w:r>
            <w:r w:rsidRPr="000202FC">
              <w:instrText>KundeNummer</w:instrText>
            </w:r>
            <w:r>
              <w:instrText xml:space="preserve">" </w:instrText>
            </w:r>
            <w:r w:rsidR="00F061A6">
              <w:fldChar w:fldCharType="end"/>
            </w:r>
          </w:p>
        </w:tc>
        <w:tc>
          <w:tcPr>
            <w:tcW w:w="5573" w:type="dxa"/>
          </w:tcPr>
          <w:p w:rsidR="00A5505D" w:rsidRDefault="00A5505D" w:rsidP="00A5505D">
            <w:pPr>
              <w:pStyle w:val="Normal11"/>
            </w:pPr>
            <w:r>
              <w:t>Identifikationen af kunden i form af CVR/SE nr. for virksomheder, CPR for personer og journalnr. for dem, som ikke har et af de 2 andre typer.</w:t>
            </w:r>
          </w:p>
        </w:tc>
      </w:tr>
      <w:tr w:rsidR="00A5505D" w:rsidTr="00A5505D">
        <w:tc>
          <w:tcPr>
            <w:tcW w:w="2625" w:type="dxa"/>
          </w:tcPr>
          <w:p w:rsidR="00A5505D" w:rsidRDefault="00A5505D" w:rsidP="00A5505D">
            <w:pPr>
              <w:pStyle w:val="Normal11"/>
            </w:pPr>
            <w:r>
              <w:t>Navn</w:t>
            </w:r>
          </w:p>
        </w:tc>
        <w:tc>
          <w:tcPr>
            <w:tcW w:w="1797" w:type="dxa"/>
          </w:tcPr>
          <w:p w:rsidR="00A5505D" w:rsidRDefault="00A5505D" w:rsidP="00A5505D">
            <w:pPr>
              <w:pStyle w:val="Normal11"/>
            </w:pPr>
            <w:r>
              <w:t>Navn</w:t>
            </w:r>
            <w:r w:rsidR="00F061A6">
              <w:fldChar w:fldCharType="begin"/>
            </w:r>
            <w:r>
              <w:instrText xml:space="preserve"> XE "</w:instrText>
            </w:r>
            <w:r w:rsidRPr="00AA64D8">
              <w:instrText>Navn</w:instrText>
            </w:r>
            <w:r>
              <w:instrText xml:space="preserve">" </w:instrText>
            </w:r>
            <w:r w:rsidR="00F061A6">
              <w:fldChar w:fldCharType="end"/>
            </w:r>
          </w:p>
        </w:tc>
        <w:tc>
          <w:tcPr>
            <w:tcW w:w="5573" w:type="dxa"/>
          </w:tcPr>
          <w:p w:rsidR="00A5505D" w:rsidRDefault="00A5505D" w:rsidP="00A5505D">
            <w:pPr>
              <w:pStyle w:val="Normal11"/>
            </w:pPr>
            <w:r>
              <w:t>Navn på kunde</w:t>
            </w:r>
          </w:p>
        </w:tc>
      </w:tr>
      <w:tr w:rsidR="00A5505D" w:rsidTr="00A5505D">
        <w:tc>
          <w:tcPr>
            <w:tcW w:w="2625" w:type="dxa"/>
          </w:tcPr>
          <w:p w:rsidR="00A5505D" w:rsidRDefault="00A5505D" w:rsidP="00A5505D">
            <w:pPr>
              <w:pStyle w:val="Normal11"/>
            </w:pPr>
            <w:r>
              <w:t>Type</w:t>
            </w:r>
          </w:p>
        </w:tc>
        <w:tc>
          <w:tcPr>
            <w:tcW w:w="1797" w:type="dxa"/>
          </w:tcPr>
          <w:p w:rsidR="00A5505D" w:rsidRDefault="00A5505D" w:rsidP="00A5505D">
            <w:pPr>
              <w:pStyle w:val="Normal11"/>
            </w:pPr>
            <w:r>
              <w:t>Type</w:t>
            </w:r>
            <w:r w:rsidR="00F061A6">
              <w:fldChar w:fldCharType="begin"/>
            </w:r>
            <w:r>
              <w:instrText xml:space="preserve"> XE "</w:instrText>
            </w:r>
            <w:r w:rsidRPr="00E7685B">
              <w:instrText>Type</w:instrText>
            </w:r>
            <w:r>
              <w:instrText xml:space="preserve">" </w:instrText>
            </w:r>
            <w:r w:rsidR="00F061A6">
              <w:fldChar w:fldCharType="end"/>
            </w:r>
          </w:p>
        </w:tc>
        <w:tc>
          <w:tcPr>
            <w:tcW w:w="5573" w:type="dxa"/>
          </w:tcPr>
          <w:p w:rsidR="00A5505D" w:rsidRDefault="00A5505D" w:rsidP="00A5505D">
            <w:pPr>
              <w:pStyle w:val="Normal11"/>
            </w:pPr>
            <w:r>
              <w:t>Identificere hvilken type kunde, der er tale om, dvs. hvad KundeNummer dækker over. Eksempelvis et CVR-nr. (virksomhed) eller CPR-nr. (person).</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CVR-nummer</w:t>
            </w:r>
          </w:p>
          <w:p w:rsidR="00A5505D" w:rsidRDefault="00A5505D" w:rsidP="00A5505D">
            <w:pPr>
              <w:pStyle w:val="Normal11"/>
            </w:pPr>
            <w:r>
              <w:t>SE-nummer</w:t>
            </w:r>
          </w:p>
          <w:p w:rsidR="00A5505D" w:rsidRDefault="00A5505D" w:rsidP="00A5505D">
            <w:pPr>
              <w:pStyle w:val="Normal11"/>
            </w:pPr>
            <w:r>
              <w:t>CPR-nummer</w:t>
            </w:r>
          </w:p>
          <w:p w:rsidR="00A5505D" w:rsidRDefault="00A5505D" w:rsidP="00A5505D">
            <w:pPr>
              <w:pStyle w:val="Normal11"/>
            </w:pPr>
            <w:r>
              <w:t>EAR-Person</w:t>
            </w:r>
          </w:p>
          <w:p w:rsidR="00A5505D" w:rsidRDefault="00A5505D" w:rsidP="00A5505D">
            <w:pPr>
              <w:pStyle w:val="Normal11"/>
            </w:pPr>
            <w:r>
              <w:t>EAR-Virksomhed</w:t>
            </w:r>
          </w:p>
          <w:p w:rsidR="00A5505D" w:rsidRDefault="00A5505D" w:rsidP="00A5505D">
            <w:pPr>
              <w:pStyle w:val="Normal11"/>
            </w:pPr>
            <w:r>
              <w:t>EAR-Myndighed</w:t>
            </w:r>
          </w:p>
          <w:p w:rsidR="00A5505D" w:rsidRDefault="00A5505D" w:rsidP="00A5505D">
            <w:pPr>
              <w:pStyle w:val="Normal11"/>
            </w:pPr>
            <w:r>
              <w:t>DMR-virksomhed-udenlandsk</w:t>
            </w:r>
          </w:p>
          <w:p w:rsidR="00A5505D" w:rsidRDefault="00A5505D" w:rsidP="00A5505D">
            <w:pPr>
              <w:pStyle w:val="Normal11"/>
            </w:pPr>
            <w:r>
              <w:t>DMR-virksomhed-dansk</w:t>
            </w:r>
          </w:p>
          <w:p w:rsidR="00A5505D" w:rsidRDefault="00A5505D" w:rsidP="00A5505D">
            <w:pPr>
              <w:pStyle w:val="Normal11"/>
            </w:pPr>
            <w:r>
              <w:t>DMR-person-udenlandsk</w:t>
            </w:r>
          </w:p>
          <w:p w:rsidR="00A5505D" w:rsidRDefault="00A5505D" w:rsidP="00A5505D">
            <w:pPr>
              <w:pStyle w:val="Normal11"/>
            </w:pPr>
            <w:r>
              <w:t>DMR-person-dansk</w:t>
            </w:r>
          </w:p>
          <w:p w:rsidR="00A5505D" w:rsidRDefault="00A5505D" w:rsidP="00A5505D">
            <w:pPr>
              <w:pStyle w:val="Normal11"/>
            </w:pPr>
          </w:p>
          <w:p w:rsidR="00A5505D" w:rsidRDefault="00A5505D" w:rsidP="00A5505D">
            <w:pPr>
              <w:pStyle w:val="Normal11"/>
            </w:pPr>
            <w:r>
              <w:t>(EAR er et kunderegister i EFI/Inddrivelsesmyndigheden og DMR er et kunderegister under Motorregistret)</w:t>
            </w:r>
          </w:p>
          <w:p w:rsidR="00A5505D" w:rsidRPr="00A5505D" w:rsidRDefault="00A5505D" w:rsidP="00A5505D">
            <w:pPr>
              <w:pStyle w:val="Normal11"/>
            </w:pP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har udestående i form af</w:t>
            </w:r>
          </w:p>
        </w:tc>
        <w:tc>
          <w:tcPr>
            <w:tcW w:w="2398" w:type="dxa"/>
          </w:tcPr>
          <w:p w:rsidR="00A5505D" w:rsidRDefault="00A5505D" w:rsidP="00A5505D">
            <w:pPr>
              <w:pStyle w:val="Normal11"/>
            </w:pPr>
            <w:r>
              <w:t>Kunde(1)</w:t>
            </w:r>
          </w:p>
          <w:p w:rsidR="00A5505D" w:rsidRDefault="00A5505D" w:rsidP="00A5505D">
            <w:pPr>
              <w:pStyle w:val="Normal11"/>
            </w:pPr>
            <w:r>
              <w:t>OpkrævningFordring(0..*)</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kan relatere sig til en anden kunde</w:t>
            </w:r>
          </w:p>
        </w:tc>
        <w:tc>
          <w:tcPr>
            <w:tcW w:w="2398" w:type="dxa"/>
          </w:tcPr>
          <w:p w:rsidR="00A5505D" w:rsidRDefault="00A5505D" w:rsidP="00A5505D">
            <w:pPr>
              <w:pStyle w:val="Normal11"/>
            </w:pPr>
            <w:r>
              <w:t>Kunde(1)</w:t>
            </w:r>
          </w:p>
          <w:p w:rsidR="00A5505D" w:rsidRDefault="00A5505D" w:rsidP="00A5505D">
            <w:pPr>
              <w:pStyle w:val="Normal11"/>
            </w:pPr>
            <w:r>
              <w:t>Kunde(0..*)</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623" w:name="_Toc266364083"/>
      <w:bookmarkStart w:id="2624" w:name="_Toc265233882"/>
      <w:r>
        <w:t>Meddelelse</w:t>
      </w:r>
      <w:bookmarkEnd w:id="2623"/>
      <w:bookmarkEnd w:id="2624"/>
    </w:p>
    <w:p w:rsidR="00A5505D" w:rsidRDefault="00A5505D" w:rsidP="00A5505D">
      <w:pPr>
        <w:pStyle w:val="Normal11"/>
      </w:pPr>
      <w:r>
        <w:t>Selve den meddelelse som fagsystemet sammen med skabelonen danner.</w:t>
      </w:r>
    </w:p>
    <w:p w:rsidR="00A5505D" w:rsidRDefault="00A5505D" w:rsidP="00A5505D">
      <w:pPr>
        <w:pStyle w:val="Normal11"/>
      </w:pPr>
    </w:p>
    <w:p w:rsidR="00A5505D" w:rsidRDefault="00A5505D" w:rsidP="00A5505D">
      <w:pPr>
        <w:pStyle w:val="Normal11"/>
      </w:pPr>
      <w:r>
        <w:t>Specifikt Restanceinddrivelsesmyndigheden: Forretningsreglen ved udsendelse af meddelelser, hvor der skal indsættes et CPR nr. er:</w:t>
      </w:r>
    </w:p>
    <w:p w:rsidR="00A5505D" w:rsidRDefault="00A5505D" w:rsidP="00A5505D">
      <w:pPr>
        <w:pStyle w:val="Normal11"/>
      </w:pPr>
    </w:p>
    <w:p w:rsidR="00A5505D" w:rsidRDefault="00A5505D" w:rsidP="00A5505D">
      <w:pPr>
        <w:pStyle w:val="Normal11"/>
      </w:pPr>
      <w:r>
        <w:t>- Til kunden selv indsættes det fulde CPR nr.</w:t>
      </w:r>
    </w:p>
    <w:p w:rsidR="00A5505D" w:rsidRDefault="00A5505D" w:rsidP="00A5505D">
      <w:pPr>
        <w:pStyle w:val="Normal11"/>
      </w:pPr>
      <w:r>
        <w:t>- Til andre end kunden som er offentlig myndighed indsættes det fulde CPR nr.</w:t>
      </w:r>
    </w:p>
    <w:p w:rsidR="00A5505D" w:rsidRDefault="00A5505D" w:rsidP="00A5505D">
      <w:pPr>
        <w:pStyle w:val="Normal11"/>
      </w:pPr>
      <w:r>
        <w:t>- Til andre end kunden som IKKE er offentlig myndighed indsættes kun fødselsdato.</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Indhold</w:t>
            </w:r>
          </w:p>
        </w:tc>
        <w:tc>
          <w:tcPr>
            <w:tcW w:w="1797" w:type="dxa"/>
          </w:tcPr>
          <w:p w:rsidR="00A5505D" w:rsidRDefault="00A5505D" w:rsidP="00A5505D">
            <w:pPr>
              <w:pStyle w:val="Normal11"/>
            </w:pPr>
            <w:r>
              <w:t>XML</w:t>
            </w:r>
            <w:r w:rsidR="00F061A6">
              <w:fldChar w:fldCharType="begin"/>
            </w:r>
            <w:r>
              <w:instrText xml:space="preserve"> XE "</w:instrText>
            </w:r>
            <w:r w:rsidRPr="0038354E">
              <w:instrText>XML</w:instrText>
            </w:r>
            <w:r>
              <w:instrText xml:space="preserve">" </w:instrText>
            </w:r>
            <w:r w:rsidR="00F061A6">
              <w:fldChar w:fldCharType="end"/>
            </w:r>
          </w:p>
        </w:tc>
        <w:tc>
          <w:tcPr>
            <w:tcW w:w="5573" w:type="dxa"/>
          </w:tcPr>
          <w:p w:rsidR="00A5505D" w:rsidRDefault="00A5505D" w:rsidP="00A5505D">
            <w:pPr>
              <w:pStyle w:val="Normal11"/>
            </w:pPr>
            <w:r>
              <w:t>Indholdet i en meddelelse medsendes som XML indholdeldende header med indledende oplysninger, og en body med selve meddelelsens tekst eller indhold.</w:t>
            </w:r>
          </w:p>
        </w:tc>
      </w:tr>
      <w:tr w:rsidR="00A5505D" w:rsidTr="00A5505D">
        <w:tc>
          <w:tcPr>
            <w:tcW w:w="2625" w:type="dxa"/>
          </w:tcPr>
          <w:p w:rsidR="00A5505D" w:rsidRDefault="00A5505D" w:rsidP="00A5505D">
            <w:pPr>
              <w:pStyle w:val="Normal11"/>
            </w:pPr>
            <w:r>
              <w:t>UdsendelseDato</w:t>
            </w:r>
          </w:p>
        </w:tc>
        <w:tc>
          <w:tcPr>
            <w:tcW w:w="1797" w:type="dxa"/>
          </w:tcPr>
          <w:p w:rsidR="00A5505D" w:rsidRDefault="00A5505D" w:rsidP="00A5505D">
            <w:pPr>
              <w:pStyle w:val="Normal11"/>
            </w:pPr>
            <w:r>
              <w:t>DatoTid</w:t>
            </w:r>
            <w:r w:rsidR="00F061A6">
              <w:fldChar w:fldCharType="begin"/>
            </w:r>
            <w:r>
              <w:instrText xml:space="preserve"> XE "</w:instrText>
            </w:r>
            <w:r w:rsidRPr="00FE35C3">
              <w:instrText>DatoTid</w:instrText>
            </w:r>
            <w:r>
              <w:instrText xml:space="preserve">" </w:instrText>
            </w:r>
            <w:r w:rsidR="00F061A6">
              <w:fldChar w:fldCharType="end"/>
            </w:r>
          </w:p>
        </w:tc>
        <w:tc>
          <w:tcPr>
            <w:tcW w:w="5573" w:type="dxa"/>
          </w:tcPr>
          <w:p w:rsidR="00A5505D" w:rsidRDefault="00A5505D" w:rsidP="00A5505D">
            <w:pPr>
              <w:pStyle w:val="Normal11"/>
            </w:pPr>
            <w:r>
              <w:t>En datotid datatype, som samlet betegner en dato og tid, med formatet dd-mm-yyyy hh:mm:ss</w:t>
            </w:r>
          </w:p>
        </w:tc>
      </w:tr>
      <w:tr w:rsidR="00A5505D" w:rsidTr="00A5505D">
        <w:tc>
          <w:tcPr>
            <w:tcW w:w="2625" w:type="dxa"/>
          </w:tcPr>
          <w:p w:rsidR="00A5505D" w:rsidRDefault="00A5505D" w:rsidP="00A5505D">
            <w:pPr>
              <w:pStyle w:val="Normal11"/>
            </w:pPr>
            <w:r>
              <w:t>AktNummer</w:t>
            </w:r>
          </w:p>
        </w:tc>
        <w:tc>
          <w:tcPr>
            <w:tcW w:w="1797" w:type="dxa"/>
          </w:tcPr>
          <w:p w:rsidR="00A5505D" w:rsidRDefault="00A5505D" w:rsidP="00A5505D">
            <w:pPr>
              <w:pStyle w:val="Normal11"/>
            </w:pPr>
            <w:r>
              <w:t>ID</w:t>
            </w:r>
            <w:r w:rsidR="00F061A6">
              <w:fldChar w:fldCharType="begin"/>
            </w:r>
            <w:r>
              <w:instrText xml:space="preserve"> XE "</w:instrText>
            </w:r>
            <w:r w:rsidRPr="000E540E">
              <w:instrText>ID</w:instrText>
            </w:r>
            <w:r>
              <w:instrText xml:space="preserve">" </w:instrText>
            </w:r>
            <w:r w:rsidR="00F061A6">
              <w:fldChar w:fldCharType="end"/>
            </w:r>
          </w:p>
        </w:tc>
        <w:tc>
          <w:tcPr>
            <w:tcW w:w="5573" w:type="dxa"/>
          </w:tcPr>
          <w:p w:rsidR="00A5505D" w:rsidRDefault="00A5505D" w:rsidP="00A5505D">
            <w:pPr>
              <w:pStyle w:val="Normal11"/>
            </w:pPr>
            <w:r>
              <w:t>Det aktnummer meddelelsen får tildelt i SKATs ESDH-system.</w:t>
            </w:r>
          </w:p>
        </w:tc>
      </w:tr>
      <w:tr w:rsidR="00A5505D" w:rsidTr="00A5505D">
        <w:tc>
          <w:tcPr>
            <w:tcW w:w="2625" w:type="dxa"/>
          </w:tcPr>
          <w:p w:rsidR="00A5505D" w:rsidRDefault="00A5505D" w:rsidP="00A5505D">
            <w:pPr>
              <w:pStyle w:val="Normal11"/>
            </w:pPr>
            <w:r>
              <w:t>Bemærkning</w:t>
            </w:r>
          </w:p>
        </w:tc>
        <w:tc>
          <w:tcPr>
            <w:tcW w:w="1797" w:type="dxa"/>
          </w:tcPr>
          <w:p w:rsidR="00A5505D" w:rsidRDefault="00A5505D" w:rsidP="00A5505D">
            <w:pPr>
              <w:pStyle w:val="Normal11"/>
            </w:pPr>
            <w:r>
              <w:t>TekstLang</w:t>
            </w:r>
            <w:r w:rsidR="00F061A6">
              <w:fldChar w:fldCharType="begin"/>
            </w:r>
            <w:r>
              <w:instrText xml:space="preserve"> XE "</w:instrText>
            </w:r>
            <w:r w:rsidRPr="00F860F9">
              <w:instrText>TekstLang</w:instrText>
            </w:r>
            <w:r>
              <w:instrText xml:space="preserve">" </w:instrText>
            </w:r>
            <w:r w:rsidR="00F061A6">
              <w:fldChar w:fldCharType="end"/>
            </w:r>
          </w:p>
        </w:tc>
        <w:tc>
          <w:tcPr>
            <w:tcW w:w="5573" w:type="dxa"/>
          </w:tcPr>
          <w:p w:rsidR="00A5505D" w:rsidRDefault="00A5505D" w:rsidP="00A5505D">
            <w:pPr>
              <w:pStyle w:val="Normal11"/>
            </w:pPr>
            <w:r>
              <w:t>Her kan skrives en bemærkning til kunden (i lighed med en følgeseddel)</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er af</w:t>
            </w:r>
          </w:p>
        </w:tc>
        <w:tc>
          <w:tcPr>
            <w:tcW w:w="2398" w:type="dxa"/>
          </w:tcPr>
          <w:p w:rsidR="00A5505D" w:rsidRDefault="00A5505D" w:rsidP="00A5505D">
            <w:pPr>
              <w:pStyle w:val="Normal11"/>
            </w:pPr>
            <w:r>
              <w:t>Meddelelse(0..*)</w:t>
            </w:r>
          </w:p>
          <w:p w:rsidR="00A5505D" w:rsidRDefault="00A5505D" w:rsidP="00A5505D">
            <w:pPr>
              <w:pStyle w:val="Normal11"/>
            </w:pPr>
            <w:r>
              <w:t>MeddelelseType(1)</w:t>
            </w:r>
          </w:p>
        </w:tc>
        <w:tc>
          <w:tcPr>
            <w:tcW w:w="5879" w:type="dxa"/>
          </w:tcPr>
          <w:p w:rsidR="00A5505D" w:rsidRDefault="00A5505D" w:rsidP="00A5505D">
            <w:pPr>
              <w:pStyle w:val="Normal11"/>
            </w:pPr>
            <w:r>
              <w:t>En meddelelse vil være af en bestemt type af meddelelse.</w:t>
            </w:r>
          </w:p>
        </w:tc>
      </w:tr>
      <w:tr w:rsidR="00A5505D" w:rsidTr="00A5505D">
        <w:tc>
          <w:tcPr>
            <w:tcW w:w="1667" w:type="dxa"/>
          </w:tcPr>
          <w:p w:rsidR="00A5505D" w:rsidRDefault="00A5505D" w:rsidP="00A5505D">
            <w:pPr>
              <w:pStyle w:val="Normal11"/>
            </w:pPr>
            <w:r>
              <w:t>har altid en</w:t>
            </w:r>
          </w:p>
        </w:tc>
        <w:tc>
          <w:tcPr>
            <w:tcW w:w="2398" w:type="dxa"/>
          </w:tcPr>
          <w:p w:rsidR="00A5505D" w:rsidRDefault="00A5505D" w:rsidP="00A5505D">
            <w:pPr>
              <w:pStyle w:val="Normal11"/>
            </w:pPr>
            <w:r>
              <w:t>OpkrævningFordring(</w:t>
            </w:r>
            <w:del w:id="2625" w:author="Skat" w:date="2010-07-08T14:54:00Z">
              <w:r w:rsidR="00162F95">
                <w:delText>1)</w:delText>
              </w:r>
            </w:del>
            <w:ins w:id="2626" w:author="Skat" w:date="2010-07-08T14:54:00Z">
              <w:r>
                <w:t>0..*)</w:t>
              </w:r>
            </w:ins>
          </w:p>
          <w:p w:rsidR="00A5505D" w:rsidRDefault="00A5505D" w:rsidP="00A5505D">
            <w:pPr>
              <w:pStyle w:val="Normal11"/>
            </w:pPr>
            <w:r>
              <w:t>Meddelelse(1)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627" w:name="_Toc266364084"/>
      <w:bookmarkStart w:id="2628" w:name="_Toc265233883"/>
      <w:r>
        <w:t>MeddelelseType</w:t>
      </w:r>
      <w:bookmarkEnd w:id="2627"/>
      <w:bookmarkEnd w:id="2628"/>
    </w:p>
    <w:p w:rsidR="00A5505D" w:rsidRDefault="00A5505D" w:rsidP="00A5505D">
      <w:pPr>
        <w:pStyle w:val="Normal11"/>
      </w:pPr>
      <w:r>
        <w:t xml:space="preserve">En meddelelsestype er en skabelon for de meddelelser, SKAT udsender via distributionsservicen. </w:t>
      </w:r>
    </w:p>
    <w:p w:rsidR="00A5505D" w:rsidRDefault="00A5505D" w:rsidP="00A5505D">
      <w:pPr>
        <w:pStyle w:val="Normal11"/>
      </w:pPr>
      <w:r>
        <w:t xml:space="preserve">Meddelelsestypen vil have et standardindhold som f.eks. kan være standardtekst og standard lovhenvisninger. </w:t>
      </w:r>
    </w:p>
    <w:p w:rsidR="00A5505D" w:rsidRDefault="00A5505D" w:rsidP="00A5505D">
      <w:pPr>
        <w:pStyle w:val="Normal11"/>
      </w:pPr>
      <w:r>
        <w:t xml:space="preserve">Ligeledes vil der være opsat forretningsregler for, hvilke data der skal flettes ind i en meddelelse, dvs. der vil være et antal oplysninger, som skal flettes ind i den instantierede meddelelse. </w:t>
      </w:r>
    </w:p>
    <w:p w:rsidR="00A5505D" w:rsidRDefault="00A5505D" w:rsidP="00A5505D">
      <w:pPr>
        <w:pStyle w:val="Normal11"/>
      </w:pPr>
    </w:p>
    <w:p w:rsidR="00A5505D" w:rsidRDefault="00A5505D" w:rsidP="00A5505D">
      <w:pPr>
        <w:pStyle w:val="Normal11"/>
      </w:pPr>
      <w:r>
        <w:t>Specifikt Restanceinddrivelsesmyndigheden: Oplysninger der skal flettes ind i en meddelelse vil være beskrevet i de relevante use cases, hvor der er henvisninger til de enkelte meddelelsestyper. Disse er også samlet i en matrix, der beskriver alle meddelelsestyper og deres nødvendige oplysninger.</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Navn</w:t>
            </w:r>
          </w:p>
        </w:tc>
        <w:tc>
          <w:tcPr>
            <w:tcW w:w="1797" w:type="dxa"/>
          </w:tcPr>
          <w:p w:rsidR="00A5505D" w:rsidRDefault="00A5505D" w:rsidP="00A5505D">
            <w:pPr>
              <w:pStyle w:val="Normal11"/>
            </w:pPr>
            <w:r>
              <w:t>TekstKort</w:t>
            </w:r>
            <w:r w:rsidR="00F061A6">
              <w:fldChar w:fldCharType="begin"/>
            </w:r>
            <w:r>
              <w:instrText xml:space="preserve"> XE "</w:instrText>
            </w:r>
            <w:r w:rsidRPr="006A12E5">
              <w:instrText>TekstKort</w:instrText>
            </w:r>
            <w:r>
              <w:instrText xml:space="preserve">" </w:instrText>
            </w:r>
            <w:r w:rsidR="00F061A6">
              <w:fldChar w:fldCharType="end"/>
            </w:r>
          </w:p>
        </w:tc>
        <w:tc>
          <w:tcPr>
            <w:tcW w:w="5573" w:type="dxa"/>
          </w:tcPr>
          <w:p w:rsidR="00A5505D" w:rsidRDefault="00A5505D" w:rsidP="00A5505D">
            <w:pPr>
              <w:pStyle w:val="Normal11"/>
            </w:pPr>
            <w:r>
              <w:t>Navn på meddelelsestypen.</w:t>
            </w:r>
          </w:p>
          <w:p w:rsidR="00A5505D" w:rsidRDefault="00A5505D" w:rsidP="00A5505D">
            <w:pPr>
              <w:pStyle w:val="Normal11"/>
            </w:pPr>
            <w:r>
              <w:t>Se liste over værdier.</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Påmindelsesmail I</w:t>
            </w:r>
          </w:p>
          <w:p w:rsidR="00A5505D" w:rsidRDefault="00A5505D" w:rsidP="00A5505D">
            <w:pPr>
              <w:pStyle w:val="Normal11"/>
            </w:pPr>
            <w:r>
              <w:t>Påmindelsesmail II</w:t>
            </w:r>
          </w:p>
          <w:p w:rsidR="00A5505D" w:rsidRDefault="00A5505D" w:rsidP="00A5505D">
            <w:pPr>
              <w:pStyle w:val="Normal11"/>
            </w:pPr>
            <w:r>
              <w:t>Påmindelsesmail III</w:t>
            </w:r>
          </w:p>
          <w:p w:rsidR="00A5505D" w:rsidRDefault="00A5505D" w:rsidP="00A5505D">
            <w:pPr>
              <w:pStyle w:val="Normal11"/>
            </w:pPr>
            <w:r>
              <w:t>FF brev</w:t>
            </w:r>
          </w:p>
          <w:p w:rsidR="00A5505D" w:rsidRDefault="00A5505D" w:rsidP="00A5505D">
            <w:pPr>
              <w:pStyle w:val="Normal11"/>
            </w:pPr>
            <w:r>
              <w:t>Importspecifikationer</w:t>
            </w:r>
          </w:p>
          <w:p w:rsidR="00A5505D" w:rsidRDefault="00A5505D" w:rsidP="00A5505D">
            <w:pPr>
              <w:pStyle w:val="Normal11"/>
            </w:pPr>
            <w:r>
              <w:t>Korrektionsangivelser</w:t>
            </w:r>
          </w:p>
          <w:p w:rsidR="00A5505D" w:rsidRDefault="00A5505D" w:rsidP="00A5505D">
            <w:pPr>
              <w:pStyle w:val="Normal11"/>
            </w:pPr>
            <w:r>
              <w:t>Ny angivelsesfrevkvens</w:t>
            </w:r>
          </w:p>
          <w:p w:rsidR="00A5505D" w:rsidRDefault="00A5505D" w:rsidP="00A5505D">
            <w:pPr>
              <w:pStyle w:val="Normal11"/>
            </w:pPr>
            <w:r>
              <w:t>KundeRepræsentant har indberettet</w:t>
            </w:r>
          </w:p>
          <w:p w:rsidR="00A5505D" w:rsidRDefault="00A5505D" w:rsidP="00A5505D">
            <w:pPr>
              <w:pStyle w:val="Normal11"/>
            </w:pPr>
            <w:r>
              <w:t>Samtykke erklæring</w:t>
            </w:r>
          </w:p>
          <w:p w:rsidR="00A5505D" w:rsidRDefault="00A5505D" w:rsidP="00A5505D">
            <w:pPr>
              <w:pStyle w:val="Normal11"/>
            </w:pPr>
            <w:r>
              <w:t>Samtykke erklæring trukket tilbage</w:t>
            </w:r>
          </w:p>
          <w:p w:rsidR="00A5505D" w:rsidRDefault="00A5505D" w:rsidP="00A5505D">
            <w:pPr>
              <w:pStyle w:val="Normal11"/>
            </w:pPr>
            <w:r>
              <w:t>Advis ajourfør Kommunikationsaftale</w:t>
            </w:r>
          </w:p>
          <w:p w:rsidR="00A5505D" w:rsidRDefault="00A5505D" w:rsidP="00A5505D">
            <w:pPr>
              <w:pStyle w:val="Normal11"/>
            </w:pPr>
            <w:r>
              <w:t>Advis Tilknyttet KundeRepræsentant periode ved at udløbe</w:t>
            </w:r>
          </w:p>
          <w:p w:rsidR="00A5505D" w:rsidRDefault="00A5505D" w:rsidP="00A5505D">
            <w:pPr>
              <w:pStyle w:val="Normal11"/>
            </w:pPr>
            <w:r>
              <w:t>Slutdato for tilknyttet KundeRepræsentant periode er udløbet</w:t>
            </w:r>
          </w:p>
          <w:p w:rsidR="00A5505D" w:rsidRDefault="00A5505D" w:rsidP="00A5505D">
            <w:pPr>
              <w:pStyle w:val="Normal11"/>
            </w:pPr>
            <w:r>
              <w:t>Afdragsordning</w:t>
            </w:r>
          </w:p>
          <w:p w:rsidR="00A5505D" w:rsidRDefault="00A5505D" w:rsidP="00A5505D">
            <w:pPr>
              <w:pStyle w:val="Normal11"/>
            </w:pPr>
            <w:r>
              <w:t>Modregningsmeddelelse</w:t>
            </w:r>
          </w:p>
          <w:p w:rsidR="00A5505D" w:rsidRDefault="00A5505D" w:rsidP="00A5505D">
            <w:pPr>
              <w:pStyle w:val="Normal11"/>
            </w:pPr>
            <w:r>
              <w:t>Rykkerbrev</w:t>
            </w:r>
          </w:p>
          <w:p w:rsidR="00A5505D" w:rsidRDefault="00A5505D" w:rsidP="00A5505D">
            <w:pPr>
              <w:pStyle w:val="Normal11"/>
            </w:pPr>
            <w:r>
              <w:t>LS-betalingsfil</w:t>
            </w:r>
          </w:p>
          <w:p w:rsidR="00A5505D" w:rsidRDefault="00A5505D" w:rsidP="00A5505D">
            <w:pPr>
              <w:pStyle w:val="Normal11"/>
            </w:pPr>
            <w:r>
              <w:t>BS-betalingsfil</w:t>
            </w:r>
          </w:p>
          <w:p w:rsidR="00A5505D" w:rsidRDefault="00A5505D" w:rsidP="00A5505D">
            <w:pPr>
              <w:pStyle w:val="Normal11"/>
            </w:pPr>
            <w:r>
              <w:t>Udsending af udbetaling fra EFI til NemKonto</w:t>
            </w:r>
          </w:p>
          <w:p w:rsidR="00A5505D" w:rsidRDefault="00A5505D" w:rsidP="00A5505D">
            <w:pPr>
              <w:pStyle w:val="Normal11"/>
            </w:pPr>
            <w:r>
              <w:t>Udsending af OBS-fil til SKB</w:t>
            </w:r>
          </w:p>
          <w:p w:rsidR="00A5505D" w:rsidRDefault="00A5505D" w:rsidP="00A5505D">
            <w:pPr>
              <w:pStyle w:val="Normal11"/>
            </w:pPr>
            <w:r>
              <w:t>Opkrævning nyreg/ejerskifte</w:t>
            </w:r>
          </w:p>
          <w:p w:rsidR="00A5505D" w:rsidRDefault="00A5505D" w:rsidP="00A5505D">
            <w:pPr>
              <w:pStyle w:val="Normal11"/>
            </w:pPr>
            <w:r>
              <w:t>Opkrævning vedr. registreringsafgift</w:t>
            </w:r>
          </w:p>
          <w:p w:rsidR="00A5505D" w:rsidRDefault="00A5505D" w:rsidP="00A5505D">
            <w:pPr>
              <w:pStyle w:val="Normal11"/>
            </w:pPr>
            <w:r>
              <w:t>Opkrævning vedr. registreringsafgift månedlig</w:t>
            </w:r>
          </w:p>
          <w:p w:rsidR="00A5505D" w:rsidRDefault="00A5505D" w:rsidP="00A5505D">
            <w:pPr>
              <w:pStyle w:val="Normal11"/>
            </w:pPr>
            <w:r>
              <w:t>Errindringsmeddelelse</w:t>
            </w:r>
          </w:p>
          <w:p w:rsidR="00A5505D" w:rsidRDefault="00A5505D" w:rsidP="00A5505D">
            <w:pPr>
              <w:pStyle w:val="Normal11"/>
            </w:pPr>
            <w:r>
              <w:t>Rykker</w:t>
            </w:r>
          </w:p>
          <w:p w:rsidR="00A5505D" w:rsidRDefault="00A5505D" w:rsidP="00A5505D">
            <w:pPr>
              <w:pStyle w:val="Normal11"/>
            </w:pPr>
            <w:r>
              <w:t>Advis vedr. tilbagebetaling af overskydende afgift</w:t>
            </w:r>
          </w:p>
          <w:p w:rsidR="00A5505D" w:rsidRDefault="00A5505D" w:rsidP="00A5505D">
            <w:pPr>
              <w:pStyle w:val="Normal11"/>
            </w:pPr>
            <w:r>
              <w:t>Tilbagebetaling af overskydende afgift v/check</w:t>
            </w:r>
          </w:p>
          <w:p w:rsidR="00A5505D" w:rsidRDefault="00A5505D" w:rsidP="00A5505D">
            <w:pPr>
              <w:pStyle w:val="Normal11"/>
            </w:pPr>
            <w:r>
              <w:t>Registreringsattest</w:t>
            </w:r>
          </w:p>
          <w:p w:rsidR="00A5505D" w:rsidRDefault="00A5505D" w:rsidP="00A5505D">
            <w:pPr>
              <w:pStyle w:val="Normal11"/>
            </w:pPr>
            <w:r>
              <w:t>Meddelelse om forsikrings ophør</w:t>
            </w:r>
          </w:p>
          <w:p w:rsidR="00A5505D" w:rsidRDefault="00A5505D" w:rsidP="00A5505D">
            <w:pPr>
              <w:pStyle w:val="Normal11"/>
            </w:pPr>
            <w:r>
              <w:t>Meddelelse til registreret ejer vedr. ejerskifte</w:t>
            </w:r>
          </w:p>
          <w:p w:rsidR="00A5505D" w:rsidRDefault="00A5505D" w:rsidP="00A5505D">
            <w:pPr>
              <w:pStyle w:val="Normal11"/>
            </w:pPr>
            <w:r>
              <w:t>Meddelelse til registreret ejer vedr. afmeldning</w:t>
            </w:r>
          </w:p>
          <w:p w:rsidR="00A5505D" w:rsidRDefault="00A5505D" w:rsidP="00A5505D">
            <w:pPr>
              <w:pStyle w:val="Normal11"/>
            </w:pPr>
            <w:r>
              <w:t>Meddelelse vedr. inddragelse af nummerplade</w:t>
            </w:r>
          </w:p>
          <w:p w:rsidR="00A5505D" w:rsidRDefault="00A5505D" w:rsidP="00A5505D">
            <w:pPr>
              <w:pStyle w:val="Normal11"/>
            </w:pPr>
            <w:r>
              <w:t>EFI tiltag</w:t>
            </w:r>
          </w:p>
          <w:p w:rsidR="00A5505D" w:rsidRDefault="00A5505D" w:rsidP="00A5505D">
            <w:pPr>
              <w:pStyle w:val="Normal11"/>
            </w:pPr>
            <w:r>
              <w:t>EFI tiltag</w:t>
            </w:r>
          </w:p>
          <w:p w:rsidR="00A5505D" w:rsidRDefault="00A5505D" w:rsidP="00A5505D">
            <w:pPr>
              <w:pStyle w:val="Normal11"/>
            </w:pPr>
            <w:r>
              <w:t>Tilsig restant</w:t>
            </w:r>
          </w:p>
          <w:p w:rsidR="00A5505D" w:rsidRPr="00A5505D" w:rsidRDefault="00A5505D" w:rsidP="00A5505D">
            <w:pPr>
              <w:pStyle w:val="Normal11"/>
            </w:pPr>
            <w:r>
              <w:t>Meddel Fordringshaver</w:t>
            </w:r>
          </w:p>
        </w:tc>
      </w:tr>
      <w:tr w:rsidR="00A5505D" w:rsidTr="00A5505D">
        <w:tc>
          <w:tcPr>
            <w:tcW w:w="2625" w:type="dxa"/>
          </w:tcPr>
          <w:p w:rsidR="00A5505D" w:rsidRDefault="00A5505D" w:rsidP="00A5505D">
            <w:pPr>
              <w:pStyle w:val="Normal11"/>
            </w:pPr>
            <w:r>
              <w:t>GyldigFra</w:t>
            </w:r>
          </w:p>
        </w:tc>
        <w:tc>
          <w:tcPr>
            <w:tcW w:w="1797" w:type="dxa"/>
          </w:tcPr>
          <w:p w:rsidR="00A5505D" w:rsidRDefault="00A5505D" w:rsidP="00A5505D">
            <w:pPr>
              <w:pStyle w:val="Normal11"/>
            </w:pPr>
            <w:r>
              <w:t>Dato</w:t>
            </w:r>
            <w:r w:rsidR="00F061A6">
              <w:fldChar w:fldCharType="begin"/>
            </w:r>
            <w:r>
              <w:instrText xml:space="preserve"> XE "</w:instrText>
            </w:r>
            <w:r w:rsidRPr="00D3306C">
              <w:instrText>Dato</w:instrText>
            </w:r>
            <w:r>
              <w:instrText xml:space="preserve">" </w:instrText>
            </w:r>
            <w:r w:rsidR="00F061A6">
              <w:fldChar w:fldCharType="end"/>
            </w:r>
          </w:p>
        </w:tc>
        <w:tc>
          <w:tcPr>
            <w:tcW w:w="5573" w:type="dxa"/>
          </w:tcPr>
          <w:p w:rsidR="00A5505D" w:rsidRDefault="00A5505D" w:rsidP="00A5505D">
            <w:pPr>
              <w:pStyle w:val="Normal11"/>
            </w:pPr>
            <w:r>
              <w:t>Alle gyldige datoer i den danske kalender.</w:t>
            </w:r>
          </w:p>
        </w:tc>
      </w:tr>
      <w:tr w:rsidR="00A5505D" w:rsidTr="00A5505D">
        <w:tc>
          <w:tcPr>
            <w:tcW w:w="2625" w:type="dxa"/>
          </w:tcPr>
          <w:p w:rsidR="00A5505D" w:rsidRDefault="00A5505D" w:rsidP="00A5505D">
            <w:pPr>
              <w:pStyle w:val="Normal11"/>
            </w:pPr>
            <w:r>
              <w:t>GyldigTil</w:t>
            </w:r>
          </w:p>
        </w:tc>
        <w:tc>
          <w:tcPr>
            <w:tcW w:w="1797" w:type="dxa"/>
          </w:tcPr>
          <w:p w:rsidR="00A5505D" w:rsidRDefault="00A5505D" w:rsidP="00A5505D">
            <w:pPr>
              <w:pStyle w:val="Normal11"/>
            </w:pPr>
            <w:r>
              <w:t>Dato</w:t>
            </w:r>
            <w:r w:rsidR="00F061A6">
              <w:fldChar w:fldCharType="begin"/>
            </w:r>
            <w:r>
              <w:instrText xml:space="preserve"> XE "</w:instrText>
            </w:r>
            <w:r w:rsidRPr="00D84CD9">
              <w:instrText>Dato</w:instrText>
            </w:r>
            <w:r>
              <w:instrText xml:space="preserve">" </w:instrText>
            </w:r>
            <w:r w:rsidR="00F061A6">
              <w:fldChar w:fldCharType="end"/>
            </w:r>
          </w:p>
        </w:tc>
        <w:tc>
          <w:tcPr>
            <w:tcW w:w="5573" w:type="dxa"/>
          </w:tcPr>
          <w:p w:rsidR="00A5505D" w:rsidRDefault="00A5505D" w:rsidP="00A5505D">
            <w:pPr>
              <w:pStyle w:val="Normal11"/>
            </w:pPr>
            <w:r>
              <w:t>Alle gyldige datoer i den danske kalender.</w:t>
            </w:r>
          </w:p>
        </w:tc>
      </w:tr>
      <w:tr w:rsidR="00A5505D" w:rsidTr="00A5505D">
        <w:tc>
          <w:tcPr>
            <w:tcW w:w="2625" w:type="dxa"/>
          </w:tcPr>
          <w:p w:rsidR="00A5505D" w:rsidRDefault="00A5505D" w:rsidP="00A5505D">
            <w:pPr>
              <w:pStyle w:val="Normal11"/>
            </w:pPr>
            <w:r>
              <w:t>KvitteringAdresse</w:t>
            </w:r>
          </w:p>
        </w:tc>
        <w:tc>
          <w:tcPr>
            <w:tcW w:w="1797" w:type="dxa"/>
          </w:tcPr>
          <w:p w:rsidR="00A5505D" w:rsidRDefault="00A5505D" w:rsidP="00A5505D">
            <w:pPr>
              <w:pStyle w:val="Normal11"/>
            </w:pPr>
            <w:r>
              <w:t>TekstKort</w:t>
            </w:r>
            <w:r w:rsidR="00F061A6">
              <w:fldChar w:fldCharType="begin"/>
            </w:r>
            <w:r>
              <w:instrText xml:space="preserve"> XE "</w:instrText>
            </w:r>
            <w:r w:rsidRPr="00A16E3C">
              <w:instrText>TekstKort</w:instrText>
            </w:r>
            <w:r>
              <w:instrText xml:space="preserve">" </w:instrText>
            </w:r>
            <w:r w:rsidR="00F061A6">
              <w:fldChar w:fldCharType="end"/>
            </w:r>
          </w:p>
        </w:tc>
        <w:tc>
          <w:tcPr>
            <w:tcW w:w="5573" w:type="dxa"/>
          </w:tcPr>
          <w:p w:rsidR="00A5505D" w:rsidRDefault="00A5505D" w:rsidP="00A5505D">
            <w:pPr>
              <w:pStyle w:val="Normal11"/>
            </w:pPr>
            <w:r>
              <w:t xml:space="preserve">En mindre tekst - typisk et eller få ord - som unikt giver mulighed for identifikationen af et givet begreb. </w:t>
            </w:r>
          </w:p>
          <w:p w:rsidR="00A5505D" w:rsidRDefault="00A5505D" w:rsidP="00A5505D">
            <w:pPr>
              <w:pStyle w:val="Normal11"/>
            </w:pPr>
            <w:r>
              <w:t>I nogle sammenhænge er det også brugt til mindre forklaringer (sætningsniveau)</w:t>
            </w:r>
          </w:p>
        </w:tc>
      </w:tr>
      <w:tr w:rsidR="00A5505D" w:rsidTr="00A5505D">
        <w:tc>
          <w:tcPr>
            <w:tcW w:w="2625" w:type="dxa"/>
          </w:tcPr>
          <w:p w:rsidR="00A5505D" w:rsidRDefault="00A5505D" w:rsidP="00A5505D">
            <w:pPr>
              <w:pStyle w:val="Normal11"/>
            </w:pPr>
            <w:r>
              <w:t>Nummer</w:t>
            </w:r>
          </w:p>
        </w:tc>
        <w:tc>
          <w:tcPr>
            <w:tcW w:w="1797" w:type="dxa"/>
          </w:tcPr>
          <w:p w:rsidR="00A5505D" w:rsidRDefault="00A5505D" w:rsidP="00A5505D">
            <w:pPr>
              <w:pStyle w:val="Normal11"/>
            </w:pPr>
            <w:r>
              <w:t>MeddelelseKode</w:t>
            </w:r>
            <w:r w:rsidR="00F061A6">
              <w:fldChar w:fldCharType="begin"/>
            </w:r>
            <w:r>
              <w:instrText xml:space="preserve"> XE "</w:instrText>
            </w:r>
            <w:r w:rsidRPr="00B95937">
              <w:instrText>MeddelelseKode</w:instrText>
            </w:r>
            <w:r>
              <w:instrText xml:space="preserve">" </w:instrText>
            </w:r>
            <w:r w:rsidR="00F061A6">
              <w:fldChar w:fldCharType="end"/>
            </w:r>
          </w:p>
        </w:tc>
        <w:tc>
          <w:tcPr>
            <w:tcW w:w="5573" w:type="dxa"/>
          </w:tcPr>
          <w:p w:rsidR="00A5505D" w:rsidRDefault="00A5505D" w:rsidP="00A5505D">
            <w:pPr>
              <w:pStyle w:val="Normal11"/>
            </w:pPr>
            <w:r>
              <w:t>Unikt ID af den enkelte meddelelsestype.</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er af</w:t>
            </w:r>
          </w:p>
        </w:tc>
        <w:tc>
          <w:tcPr>
            <w:tcW w:w="2398" w:type="dxa"/>
          </w:tcPr>
          <w:p w:rsidR="00A5505D" w:rsidRDefault="00A5505D" w:rsidP="00A5505D">
            <w:pPr>
              <w:pStyle w:val="Normal11"/>
            </w:pPr>
            <w:r>
              <w:t>Meddelelse(0..*)</w:t>
            </w:r>
          </w:p>
          <w:p w:rsidR="00A5505D" w:rsidRDefault="00A5505D" w:rsidP="00A5505D">
            <w:pPr>
              <w:pStyle w:val="Normal11"/>
            </w:pPr>
            <w:r>
              <w:t>MeddelelseType(1)</w:t>
            </w:r>
          </w:p>
        </w:tc>
        <w:tc>
          <w:tcPr>
            <w:tcW w:w="5879" w:type="dxa"/>
          </w:tcPr>
          <w:p w:rsidR="00A5505D" w:rsidRDefault="00A5505D" w:rsidP="00A5505D">
            <w:pPr>
              <w:pStyle w:val="Normal11"/>
            </w:pPr>
            <w:r>
              <w:t>En meddelelse vil være af en bestemt type af meddelelse.</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629" w:name="_Toc266364085"/>
      <w:bookmarkStart w:id="2630" w:name="_Toc265233884"/>
      <w:r>
        <w:t>OpkrævningDelFordring</w:t>
      </w:r>
      <w:bookmarkEnd w:id="2629"/>
      <w:bookmarkEnd w:id="2630"/>
    </w:p>
    <w:p w:rsidR="00A5505D" w:rsidRDefault="00A5505D" w:rsidP="00A5505D">
      <w:pPr>
        <w:pStyle w:val="Normal11"/>
      </w:pPr>
      <w:r>
        <w:t>Er en del af en opkrævningsfordring.</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Beløb</w:t>
            </w:r>
          </w:p>
        </w:tc>
        <w:tc>
          <w:tcPr>
            <w:tcW w:w="1797" w:type="dxa"/>
          </w:tcPr>
          <w:p w:rsidR="00A5505D" w:rsidRDefault="00A5505D" w:rsidP="00A5505D">
            <w:pPr>
              <w:pStyle w:val="Normal11"/>
            </w:pPr>
            <w:r>
              <w:t>BeløbPositivNegativ15Decimaler2</w:t>
            </w:r>
            <w:r w:rsidR="00F061A6">
              <w:fldChar w:fldCharType="begin"/>
            </w:r>
            <w:r>
              <w:instrText xml:space="preserve"> XE "</w:instrText>
            </w:r>
            <w:r w:rsidRPr="00F96F7B">
              <w:instrText>BeløbPositivNegativ15Decimaler2</w:instrText>
            </w:r>
            <w:r>
              <w:instrText xml:space="preserve">" </w:instrText>
            </w:r>
            <w:r w:rsidR="00F061A6">
              <w:fldChar w:fldCharType="end"/>
            </w:r>
          </w:p>
        </w:tc>
        <w:tc>
          <w:tcPr>
            <w:tcW w:w="5573" w:type="dxa"/>
          </w:tcPr>
          <w:p w:rsidR="00A5505D" w:rsidRDefault="00A5505D" w:rsidP="00A5505D">
            <w:pPr>
              <w:pStyle w:val="Normal11"/>
            </w:pPr>
            <w:r>
              <w:t>Beløb tilknyttet undertypen til en opkrævningsfordringtype.</w:t>
            </w:r>
          </w:p>
        </w:tc>
      </w:tr>
      <w:tr w:rsidR="00A5505D" w:rsidTr="00A5505D">
        <w:tc>
          <w:tcPr>
            <w:tcW w:w="2625" w:type="dxa"/>
          </w:tcPr>
          <w:p w:rsidR="00A5505D" w:rsidRDefault="00A5505D" w:rsidP="00A5505D">
            <w:pPr>
              <w:pStyle w:val="Normal11"/>
            </w:pPr>
            <w:r>
              <w:t>Mængde</w:t>
            </w:r>
          </w:p>
        </w:tc>
        <w:tc>
          <w:tcPr>
            <w:tcW w:w="1797" w:type="dxa"/>
          </w:tcPr>
          <w:p w:rsidR="00A5505D" w:rsidRDefault="00A5505D" w:rsidP="00A5505D">
            <w:pPr>
              <w:pStyle w:val="Normal11"/>
            </w:pPr>
            <w:r>
              <w:t>Tekst30</w:t>
            </w:r>
            <w:r w:rsidR="00F061A6">
              <w:fldChar w:fldCharType="begin"/>
            </w:r>
            <w:r>
              <w:instrText xml:space="preserve"> XE "</w:instrText>
            </w:r>
            <w:r w:rsidRPr="00BB7BA5">
              <w:instrText>Tekst30</w:instrText>
            </w:r>
            <w:r>
              <w:instrText xml:space="preserve">" </w:instrText>
            </w:r>
            <w:r w:rsidR="00F061A6">
              <w:fldChar w:fldCharType="end"/>
            </w:r>
          </w:p>
        </w:tc>
        <w:tc>
          <w:tcPr>
            <w:tcW w:w="5573" w:type="dxa"/>
          </w:tcPr>
          <w:p w:rsidR="00A5505D" w:rsidRDefault="00A5505D" w:rsidP="00A5505D">
            <w:pPr>
              <w:pStyle w:val="Normal11"/>
            </w:pPr>
            <w:r>
              <w:t>For de tilfælde, hvor opkrævningdelfordringen indeholder oplysninger om mængde.</w:t>
            </w:r>
          </w:p>
        </w:tc>
      </w:tr>
      <w:tr w:rsidR="00A5505D" w:rsidTr="00A5505D">
        <w:tc>
          <w:tcPr>
            <w:tcW w:w="2625" w:type="dxa"/>
          </w:tcPr>
          <w:p w:rsidR="00A5505D" w:rsidRDefault="00A5505D" w:rsidP="00A5505D">
            <w:pPr>
              <w:pStyle w:val="Normal11"/>
            </w:pPr>
            <w:r>
              <w:t>Sats</w:t>
            </w:r>
          </w:p>
        </w:tc>
        <w:tc>
          <w:tcPr>
            <w:tcW w:w="1797" w:type="dxa"/>
          </w:tcPr>
          <w:p w:rsidR="00A5505D" w:rsidRDefault="00A5505D" w:rsidP="00A5505D">
            <w:pPr>
              <w:pStyle w:val="Normal11"/>
            </w:pPr>
            <w:r>
              <w:t>Beløb</w:t>
            </w:r>
            <w:r w:rsidR="00F061A6">
              <w:fldChar w:fldCharType="begin"/>
            </w:r>
            <w:r>
              <w:instrText xml:space="preserve"> XE "</w:instrText>
            </w:r>
            <w:r w:rsidRPr="006744E1">
              <w:instrText>Beløb</w:instrText>
            </w:r>
            <w:r>
              <w:instrText xml:space="preserve">" </w:instrText>
            </w:r>
            <w:r w:rsidR="00F061A6">
              <w:fldChar w:fldCharType="end"/>
            </w:r>
          </w:p>
        </w:tc>
        <w:tc>
          <w:tcPr>
            <w:tcW w:w="5573" w:type="dxa"/>
          </w:tcPr>
          <w:p w:rsidR="00A5505D" w:rsidRDefault="00A5505D" w:rsidP="00A5505D">
            <w:pPr>
              <w:pStyle w:val="Normal11"/>
            </w:pPr>
            <w:r>
              <w:t>Sats som sammen med mængde udgør grundlaget for delfordringen.</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er af typen</w:t>
            </w:r>
          </w:p>
        </w:tc>
        <w:tc>
          <w:tcPr>
            <w:tcW w:w="2398" w:type="dxa"/>
          </w:tcPr>
          <w:p w:rsidR="00A5505D" w:rsidRDefault="00A5505D" w:rsidP="00A5505D">
            <w:pPr>
              <w:pStyle w:val="Normal11"/>
            </w:pPr>
            <w:r>
              <w:t>OpkrævningDelFordring(0..*)</w:t>
            </w:r>
          </w:p>
          <w:p w:rsidR="00A5505D" w:rsidRDefault="00A5505D" w:rsidP="00A5505D">
            <w:pPr>
              <w:pStyle w:val="Normal11"/>
            </w:pPr>
            <w:r>
              <w:t>OpkrævningDelFordringType(1)</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består af delfordringerne</w:t>
            </w:r>
          </w:p>
        </w:tc>
        <w:tc>
          <w:tcPr>
            <w:tcW w:w="2398" w:type="dxa"/>
          </w:tcPr>
          <w:p w:rsidR="00A5505D" w:rsidRDefault="00A5505D" w:rsidP="00A5505D">
            <w:pPr>
              <w:pStyle w:val="Normal11"/>
            </w:pPr>
            <w:r>
              <w:t>OpkrævningFordring(1)</w:t>
            </w:r>
          </w:p>
          <w:p w:rsidR="00A5505D" w:rsidRDefault="00A5505D" w:rsidP="00A5505D">
            <w:pPr>
              <w:pStyle w:val="Normal11"/>
            </w:pPr>
            <w:r>
              <w:t>OpkrævningDelFordring(1..*)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631" w:name="_Toc266364086"/>
      <w:bookmarkStart w:id="2632" w:name="_Toc265233885"/>
      <w:r>
        <w:t>OpkrævningDelFordringType</w:t>
      </w:r>
      <w:bookmarkEnd w:id="2631"/>
      <w:bookmarkEnd w:id="2632"/>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Navn</w:t>
            </w:r>
          </w:p>
        </w:tc>
        <w:tc>
          <w:tcPr>
            <w:tcW w:w="1797" w:type="dxa"/>
          </w:tcPr>
          <w:p w:rsidR="00A5505D" w:rsidRDefault="00A5505D" w:rsidP="00A5505D">
            <w:pPr>
              <w:pStyle w:val="Normal11"/>
            </w:pPr>
            <w:r>
              <w:t>Tekst30</w:t>
            </w:r>
            <w:r w:rsidR="00F061A6">
              <w:fldChar w:fldCharType="begin"/>
            </w:r>
            <w:r>
              <w:instrText xml:space="preserve"> XE "</w:instrText>
            </w:r>
            <w:r w:rsidRPr="008954D9">
              <w:instrText>Tekst30</w:instrText>
            </w:r>
            <w:r>
              <w:instrText xml:space="preserve">" </w:instrText>
            </w:r>
            <w:r w:rsidR="00F061A6">
              <w:fldChar w:fldCharType="end"/>
            </w:r>
          </w:p>
        </w:tc>
        <w:tc>
          <w:tcPr>
            <w:tcW w:w="5573" w:type="dxa"/>
          </w:tcPr>
          <w:p w:rsidR="00A5505D" w:rsidRDefault="00A5505D" w:rsidP="00A5505D">
            <w:pPr>
              <w:pStyle w:val="Normal11"/>
            </w:pPr>
            <w:r>
              <w:t>Navn på typen til en opkrævningsdelfordringen.</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er af typen</w:t>
            </w:r>
          </w:p>
        </w:tc>
        <w:tc>
          <w:tcPr>
            <w:tcW w:w="2398" w:type="dxa"/>
          </w:tcPr>
          <w:p w:rsidR="00A5505D" w:rsidRDefault="00A5505D" w:rsidP="00A5505D">
            <w:pPr>
              <w:pStyle w:val="Normal11"/>
            </w:pPr>
            <w:r>
              <w:t>OpkrævningDelFordring(0..*)</w:t>
            </w:r>
          </w:p>
          <w:p w:rsidR="00A5505D" w:rsidRDefault="00A5505D" w:rsidP="00A5505D">
            <w:pPr>
              <w:pStyle w:val="Normal11"/>
            </w:pPr>
            <w:r>
              <w:t>OpkrævningDelFordringType(1)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633" w:name="_Toc266364087"/>
      <w:bookmarkStart w:id="2634" w:name="_Toc265233886"/>
      <w:r>
        <w:t>OpkrævningFordring</w:t>
      </w:r>
      <w:bookmarkEnd w:id="2633"/>
      <w:bookmarkEnd w:id="2634"/>
    </w:p>
    <w:p w:rsidR="00A5505D" w:rsidRDefault="00A5505D" w:rsidP="00A5505D">
      <w:pPr>
        <w:pStyle w:val="Normal11"/>
      </w:pPr>
      <w:r>
        <w:t xml:space="preserve">En fordring i relation til Opkrævningsloven (her kaldet opkrævningsfordring) er et krav på betaling af en pengeydelse - beløbet kan være positivt og nega-tivt, ligesom en fordring kan være på 0 kr. Kravet bliver til på baggrund af en angivelse fx en momsangivelse eller en månedsangivelse for motor. </w:t>
      </w:r>
    </w:p>
    <w:p w:rsidR="00A5505D" w:rsidRDefault="00A5505D" w:rsidP="00A5505D">
      <w:pPr>
        <w:pStyle w:val="Normal11"/>
      </w:pPr>
    </w:p>
    <w:p w:rsidR="00A5505D" w:rsidRDefault="00A5505D" w:rsidP="00A5505D">
      <w:pPr>
        <w:pStyle w:val="Normal11"/>
      </w:pPr>
      <w:r>
        <w:t>Derudover kan en opkrævningsfordring være et rentekrav eller et rykkergebyr mv.</w:t>
      </w:r>
    </w:p>
    <w:p w:rsidR="00A5505D" w:rsidRDefault="00A5505D" w:rsidP="00A5505D">
      <w:pPr>
        <w:pStyle w:val="Normal11"/>
      </w:pPr>
    </w:p>
    <w:p w:rsidR="00A5505D" w:rsidRDefault="00A5505D" w:rsidP="00A5505D">
      <w:pPr>
        <w:pStyle w:val="Normal11"/>
      </w:pPr>
      <w:r>
        <w:t>- En opkrævningsfordring gælder specifikt for en given periode</w:t>
      </w:r>
    </w:p>
    <w:p w:rsidR="00A5505D" w:rsidRDefault="00A5505D" w:rsidP="00A5505D">
      <w:pPr>
        <w:pStyle w:val="Normal11"/>
      </w:pPr>
      <w:r>
        <w:t xml:space="preserve">- En opkrævningsfordring ophører, når beløbet betales </w:t>
      </w:r>
    </w:p>
    <w:p w:rsidR="00A5505D" w:rsidRDefault="00A5505D" w:rsidP="00A5505D">
      <w:pPr>
        <w:pStyle w:val="Normal11"/>
      </w:pPr>
      <w:r>
        <w:t xml:space="preserve">- En opkrævningsfordring kan almindeligvis betales med frigørende virkning både af kunden og af tredjemand som fx en fordringsde-bitor i en transportsituation. </w:t>
      </w:r>
    </w:p>
    <w:p w:rsidR="00A5505D" w:rsidRDefault="00A5505D" w:rsidP="00A5505D">
      <w:pPr>
        <w:pStyle w:val="Normal11"/>
      </w:pPr>
      <w:r>
        <w:t>- En opkrævningsfordring kan ophøre i kraft af en modregning, afskrivning og forældelse. Herefter arkiveres opkrævningsfordringen og arkive-ringsdato udfyldes automatisk.</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ID</w:t>
            </w:r>
          </w:p>
        </w:tc>
        <w:tc>
          <w:tcPr>
            <w:tcW w:w="1797" w:type="dxa"/>
          </w:tcPr>
          <w:p w:rsidR="00A5505D" w:rsidRDefault="00A5505D" w:rsidP="00A5505D">
            <w:pPr>
              <w:pStyle w:val="Normal11"/>
            </w:pPr>
            <w:r>
              <w:t>ID</w:t>
            </w:r>
            <w:r w:rsidR="00F061A6">
              <w:fldChar w:fldCharType="begin"/>
            </w:r>
            <w:r>
              <w:instrText xml:space="preserve"> XE "</w:instrText>
            </w:r>
            <w:r w:rsidRPr="00163D64">
              <w:instrText>ID</w:instrText>
            </w:r>
            <w:r>
              <w:instrText xml:space="preserve">" </w:instrText>
            </w:r>
            <w:r w:rsidR="00F061A6">
              <w:fldChar w:fldCharType="end"/>
            </w:r>
          </w:p>
        </w:tc>
        <w:tc>
          <w:tcPr>
            <w:tcW w:w="5573" w:type="dxa"/>
          </w:tcPr>
          <w:p w:rsidR="00A5505D" w:rsidRDefault="00A5505D" w:rsidP="00A5505D">
            <w:pPr>
              <w:pStyle w:val="Normal11"/>
            </w:pPr>
            <w:r>
              <w:t>ID er den unikke identifikation på den enkelte opkrævningsfordring i DMO.</w:t>
            </w:r>
          </w:p>
          <w:p w:rsidR="00A5505D" w:rsidRDefault="00A5505D" w:rsidP="00A5505D">
            <w:pPr>
              <w:pStyle w:val="Normal11"/>
            </w:pPr>
          </w:p>
          <w:p w:rsidR="00A5505D" w:rsidRDefault="00A5505D" w:rsidP="00A5505D">
            <w:pPr>
              <w:pStyle w:val="Normal11"/>
            </w:pPr>
            <w:r>
              <w:t>Identifikationen (ID) skal bl.a. anvendes i tilfælde af tilbagekaldelse, korrektion eller bortfald fra fordringshavers side.</w:t>
            </w:r>
          </w:p>
          <w:p w:rsidR="00A5505D" w:rsidRDefault="00A5505D" w:rsidP="00A5505D">
            <w:pPr>
              <w:pStyle w:val="Normal11"/>
            </w:pPr>
          </w:p>
          <w:p w:rsidR="00A5505D" w:rsidRDefault="00A5505D" w:rsidP="00A5505D">
            <w:pPr>
              <w:pStyle w:val="Normal11"/>
            </w:pPr>
          </w:p>
        </w:tc>
      </w:tr>
      <w:tr w:rsidR="00A5505D" w:rsidTr="00A5505D">
        <w:tc>
          <w:tcPr>
            <w:tcW w:w="2625" w:type="dxa"/>
          </w:tcPr>
          <w:p w:rsidR="00A5505D" w:rsidRDefault="00A5505D" w:rsidP="00A5505D">
            <w:pPr>
              <w:pStyle w:val="Normal11"/>
            </w:pPr>
            <w:r>
              <w:t>Beløb</w:t>
            </w:r>
          </w:p>
        </w:tc>
        <w:tc>
          <w:tcPr>
            <w:tcW w:w="1797" w:type="dxa"/>
          </w:tcPr>
          <w:p w:rsidR="00A5505D" w:rsidRDefault="00A5505D" w:rsidP="00A5505D">
            <w:pPr>
              <w:pStyle w:val="Normal11"/>
            </w:pPr>
            <w:r>
              <w:t>BeløbPositivNegativ15Decimaler2</w:t>
            </w:r>
            <w:r w:rsidR="00F061A6">
              <w:fldChar w:fldCharType="begin"/>
            </w:r>
            <w:r>
              <w:instrText xml:space="preserve"> XE "</w:instrText>
            </w:r>
            <w:r w:rsidRPr="00CD69FE">
              <w:instrText>BeløbPositivNegativ15Decimaler2</w:instrText>
            </w:r>
            <w:r>
              <w:instrText xml:space="preserve">" </w:instrText>
            </w:r>
            <w:r w:rsidR="00F061A6">
              <w:fldChar w:fldCharType="end"/>
            </w:r>
          </w:p>
        </w:tc>
        <w:tc>
          <w:tcPr>
            <w:tcW w:w="5573" w:type="dxa"/>
          </w:tcPr>
          <w:p w:rsidR="00A5505D" w:rsidRDefault="00A5505D" w:rsidP="00A5505D">
            <w:pPr>
              <w:pStyle w:val="Normal11"/>
            </w:pPr>
            <w:r>
              <w:t>Beløb er det beløb, der skal opkræves for en fordring - beløbet kan være positivt eller negativt, ligesom beløbet kan være på 0 kr.</w:t>
            </w:r>
          </w:p>
          <w:p w:rsidR="00A5505D" w:rsidRDefault="00A5505D" w:rsidP="00A5505D">
            <w:pPr>
              <w:pStyle w:val="Normal11"/>
            </w:pPr>
            <w:r>
              <w:t>Påløbne renter og påhæftede gebyrer bliver oprettet som deres egne fordringer med reference til den oprindelige fordring.</w:t>
            </w:r>
          </w:p>
          <w:p w:rsidR="00A5505D" w:rsidRDefault="00A5505D" w:rsidP="00A5505D">
            <w:pPr>
              <w:pStyle w:val="Normal11"/>
            </w:pPr>
            <w:r>
              <w:t>Når fordringen er fuldt betalt, vil beløbet være 0,00 kr.</w:t>
            </w:r>
          </w:p>
        </w:tc>
      </w:tr>
      <w:tr w:rsidR="00A5505D" w:rsidTr="00A5505D">
        <w:tc>
          <w:tcPr>
            <w:tcW w:w="2625" w:type="dxa"/>
          </w:tcPr>
          <w:p w:rsidR="00A5505D" w:rsidRDefault="00A5505D" w:rsidP="00A5505D">
            <w:pPr>
              <w:pStyle w:val="Normal11"/>
            </w:pPr>
            <w:r>
              <w:t>OprindeligtBeløb</w:t>
            </w:r>
          </w:p>
        </w:tc>
        <w:tc>
          <w:tcPr>
            <w:tcW w:w="1797" w:type="dxa"/>
          </w:tcPr>
          <w:p w:rsidR="00A5505D" w:rsidRDefault="00A5505D" w:rsidP="00A5505D">
            <w:pPr>
              <w:pStyle w:val="Normal11"/>
            </w:pPr>
            <w:r>
              <w:t>BeløbPositivNegativ15Decimaler2</w:t>
            </w:r>
            <w:r w:rsidR="00F061A6">
              <w:fldChar w:fldCharType="begin"/>
            </w:r>
            <w:r>
              <w:instrText xml:space="preserve"> XE "</w:instrText>
            </w:r>
            <w:r w:rsidRPr="00DD7809">
              <w:instrText>BeløbPositivNegativ15Decimaler2</w:instrText>
            </w:r>
            <w:r>
              <w:instrText xml:space="preserve">" </w:instrText>
            </w:r>
            <w:r w:rsidR="00F061A6">
              <w:fldChar w:fldCharType="end"/>
            </w:r>
          </w:p>
        </w:tc>
        <w:tc>
          <w:tcPr>
            <w:tcW w:w="5573" w:type="dxa"/>
          </w:tcPr>
          <w:p w:rsidR="00A5505D" w:rsidRDefault="00A5505D" w:rsidP="00A5505D">
            <w:pPr>
              <w:pStyle w:val="Normal11"/>
            </w:pPr>
            <w:r>
              <w:t>OprindeligBeløb angiver en fordrings oprindelige beløb, dvs. det beløb, som fordringen er oprettet med</w:t>
            </w:r>
          </w:p>
        </w:tc>
      </w:tr>
      <w:tr w:rsidR="00A5505D" w:rsidTr="00A5505D">
        <w:tc>
          <w:tcPr>
            <w:tcW w:w="2625" w:type="dxa"/>
          </w:tcPr>
          <w:p w:rsidR="00A5505D" w:rsidRDefault="00A5505D" w:rsidP="00A5505D">
            <w:pPr>
              <w:pStyle w:val="Normal11"/>
            </w:pPr>
            <w:r>
              <w:t>PeriodeFraDato</w:t>
            </w:r>
          </w:p>
        </w:tc>
        <w:tc>
          <w:tcPr>
            <w:tcW w:w="1797" w:type="dxa"/>
          </w:tcPr>
          <w:p w:rsidR="00A5505D" w:rsidRDefault="00A5505D" w:rsidP="00A5505D">
            <w:pPr>
              <w:pStyle w:val="Normal11"/>
            </w:pPr>
            <w:r>
              <w:t>Dato</w:t>
            </w:r>
            <w:r w:rsidR="00F061A6">
              <w:fldChar w:fldCharType="begin"/>
            </w:r>
            <w:r>
              <w:instrText xml:space="preserve"> XE "</w:instrText>
            </w:r>
            <w:r w:rsidRPr="00FA08C3">
              <w:instrText>Dato</w:instrText>
            </w:r>
            <w:r>
              <w:instrText xml:space="preserve">" </w:instrText>
            </w:r>
            <w:r w:rsidR="00F061A6">
              <w:fldChar w:fldCharType="end"/>
            </w:r>
          </w:p>
        </w:tc>
        <w:tc>
          <w:tcPr>
            <w:tcW w:w="5573" w:type="dxa"/>
          </w:tcPr>
          <w:p w:rsidR="00A5505D" w:rsidRDefault="00A5505D" w:rsidP="00A5505D">
            <w:pPr>
              <w:pStyle w:val="Normal11"/>
            </w:pPr>
            <w:r>
              <w:t>PeriodeFra er startdatoen for perioden, som en fordring vedrører. (Periode vil typisk være en angivelsesperiode)</w:t>
            </w:r>
          </w:p>
          <w:p w:rsidR="00A5505D" w:rsidRDefault="00A5505D" w:rsidP="00A5505D">
            <w:pPr>
              <w:pStyle w:val="Normal11"/>
            </w:pPr>
            <w:r>
              <w:t>For fordringer vedr. motor (DMR) vil PeriodeFra være det samme som afgiftsdækningsperioden.</w:t>
            </w:r>
          </w:p>
          <w:p w:rsidR="00A5505D" w:rsidRDefault="00A5505D" w:rsidP="00A5505D">
            <w:pPr>
              <w:pStyle w:val="Normal11"/>
            </w:pPr>
          </w:p>
        </w:tc>
      </w:tr>
      <w:tr w:rsidR="00A5505D" w:rsidTr="00A5505D">
        <w:tc>
          <w:tcPr>
            <w:tcW w:w="2625" w:type="dxa"/>
          </w:tcPr>
          <w:p w:rsidR="00A5505D" w:rsidRDefault="00A5505D" w:rsidP="00A5505D">
            <w:pPr>
              <w:pStyle w:val="Normal11"/>
            </w:pPr>
            <w:r>
              <w:t>PeriodeTilDato</w:t>
            </w:r>
          </w:p>
        </w:tc>
        <w:tc>
          <w:tcPr>
            <w:tcW w:w="1797" w:type="dxa"/>
          </w:tcPr>
          <w:p w:rsidR="00A5505D" w:rsidRDefault="00A5505D" w:rsidP="00A5505D">
            <w:pPr>
              <w:pStyle w:val="Normal11"/>
            </w:pPr>
            <w:r>
              <w:t>Dato</w:t>
            </w:r>
            <w:r w:rsidR="00F061A6">
              <w:fldChar w:fldCharType="begin"/>
            </w:r>
            <w:r>
              <w:instrText xml:space="preserve"> XE "</w:instrText>
            </w:r>
            <w:r w:rsidRPr="000F56D2">
              <w:instrText>Dato</w:instrText>
            </w:r>
            <w:r>
              <w:instrText xml:space="preserve">" </w:instrText>
            </w:r>
            <w:r w:rsidR="00F061A6">
              <w:fldChar w:fldCharType="end"/>
            </w:r>
          </w:p>
        </w:tc>
        <w:tc>
          <w:tcPr>
            <w:tcW w:w="5573" w:type="dxa"/>
          </w:tcPr>
          <w:p w:rsidR="00A5505D" w:rsidRDefault="00A5505D" w:rsidP="00A5505D">
            <w:pPr>
              <w:pStyle w:val="Normal11"/>
            </w:pPr>
            <w:r>
              <w:t>PeriodeFra er slutdatoen for perioden, som en fordring vedrører. (Periode vil typisk være en angivelsesperiode).</w:t>
            </w:r>
          </w:p>
          <w:p w:rsidR="00A5505D" w:rsidRDefault="00A5505D" w:rsidP="00A5505D">
            <w:pPr>
              <w:pStyle w:val="Normal11"/>
            </w:pPr>
            <w:r>
              <w:t>For fordringer vedr. motor (DMR) vil PeriodeFra være det samme som afgiftsdækningsperioden.</w:t>
            </w:r>
          </w:p>
          <w:p w:rsidR="00A5505D" w:rsidRDefault="00A5505D" w:rsidP="00A5505D">
            <w:pPr>
              <w:pStyle w:val="Normal11"/>
            </w:pPr>
          </w:p>
        </w:tc>
      </w:tr>
      <w:tr w:rsidR="00A5505D" w:rsidTr="00A5505D">
        <w:tc>
          <w:tcPr>
            <w:tcW w:w="2625" w:type="dxa"/>
          </w:tcPr>
          <w:p w:rsidR="00A5505D" w:rsidRDefault="00A5505D" w:rsidP="00A5505D">
            <w:pPr>
              <w:pStyle w:val="Normal11"/>
            </w:pPr>
            <w:r>
              <w:t>ModtagelseDato</w:t>
            </w:r>
          </w:p>
        </w:tc>
        <w:tc>
          <w:tcPr>
            <w:tcW w:w="1797" w:type="dxa"/>
          </w:tcPr>
          <w:p w:rsidR="00A5505D" w:rsidRDefault="00A5505D" w:rsidP="00A5505D">
            <w:pPr>
              <w:pStyle w:val="Normal11"/>
            </w:pPr>
            <w:r>
              <w:t>Dato</w:t>
            </w:r>
            <w:r w:rsidR="00F061A6">
              <w:fldChar w:fldCharType="begin"/>
            </w:r>
            <w:r>
              <w:instrText xml:space="preserve"> XE "</w:instrText>
            </w:r>
            <w:r w:rsidRPr="00D769A5">
              <w:instrText>Dato</w:instrText>
            </w:r>
            <w:r>
              <w:instrText xml:space="preserve">" </w:instrText>
            </w:r>
            <w:r w:rsidR="00F061A6">
              <w:fldChar w:fldCharType="end"/>
            </w:r>
          </w:p>
        </w:tc>
        <w:tc>
          <w:tcPr>
            <w:tcW w:w="5573" w:type="dxa"/>
          </w:tcPr>
          <w:p w:rsidR="00A5505D" w:rsidRDefault="00A5505D" w:rsidP="00A5505D">
            <w:pPr>
              <w:pStyle w:val="Normal11"/>
            </w:pPr>
            <w:r>
              <w:t>Modtagelsesdato er datoen for, hvornår en fordring er modtaget hos Fordringshaver.</w:t>
            </w:r>
          </w:p>
        </w:tc>
      </w:tr>
      <w:tr w:rsidR="00A5505D" w:rsidTr="00A5505D">
        <w:tc>
          <w:tcPr>
            <w:tcW w:w="2625" w:type="dxa"/>
          </w:tcPr>
          <w:p w:rsidR="00A5505D" w:rsidRDefault="00A5505D" w:rsidP="00A5505D">
            <w:pPr>
              <w:pStyle w:val="Normal11"/>
            </w:pPr>
            <w:r>
              <w:t>BogføringDato</w:t>
            </w:r>
          </w:p>
        </w:tc>
        <w:tc>
          <w:tcPr>
            <w:tcW w:w="1797" w:type="dxa"/>
          </w:tcPr>
          <w:p w:rsidR="00A5505D" w:rsidRDefault="00A5505D" w:rsidP="00A5505D">
            <w:pPr>
              <w:pStyle w:val="Normal11"/>
            </w:pPr>
            <w:r>
              <w:t>Dato</w:t>
            </w:r>
            <w:r w:rsidR="00F061A6">
              <w:fldChar w:fldCharType="begin"/>
            </w:r>
            <w:r>
              <w:instrText xml:space="preserve"> XE "</w:instrText>
            </w:r>
            <w:r w:rsidRPr="00173655">
              <w:instrText>Dato</w:instrText>
            </w:r>
            <w:r>
              <w:instrText xml:space="preserve">" </w:instrText>
            </w:r>
            <w:r w:rsidR="00F061A6">
              <w:fldChar w:fldCharType="end"/>
            </w:r>
          </w:p>
        </w:tc>
        <w:tc>
          <w:tcPr>
            <w:tcW w:w="5573" w:type="dxa"/>
          </w:tcPr>
          <w:p w:rsidR="00A5505D" w:rsidRDefault="00A5505D" w:rsidP="00A5505D">
            <w:pPr>
              <w:pStyle w:val="Normal11"/>
            </w:pPr>
            <w:r>
              <w:t>Dato til identifikation af opkrævningsfordringens regnskabsperiode.</w:t>
            </w:r>
          </w:p>
        </w:tc>
      </w:tr>
      <w:tr w:rsidR="00A5505D" w:rsidTr="00A5505D">
        <w:tc>
          <w:tcPr>
            <w:tcW w:w="2625" w:type="dxa"/>
          </w:tcPr>
          <w:p w:rsidR="00A5505D" w:rsidRDefault="00A5505D" w:rsidP="00A5505D">
            <w:pPr>
              <w:pStyle w:val="Normal11"/>
            </w:pPr>
            <w:r>
              <w:t>SidsteRettidigBetalingDato</w:t>
            </w:r>
          </w:p>
        </w:tc>
        <w:tc>
          <w:tcPr>
            <w:tcW w:w="1797" w:type="dxa"/>
          </w:tcPr>
          <w:p w:rsidR="00A5505D" w:rsidRDefault="00A5505D" w:rsidP="00A5505D">
            <w:pPr>
              <w:pStyle w:val="Normal11"/>
            </w:pPr>
            <w:r>
              <w:t>Dato</w:t>
            </w:r>
            <w:r w:rsidR="00F061A6">
              <w:fldChar w:fldCharType="begin"/>
            </w:r>
            <w:r>
              <w:instrText xml:space="preserve"> XE "</w:instrText>
            </w:r>
            <w:r w:rsidRPr="00AE70C4">
              <w:instrText>Dato</w:instrText>
            </w:r>
            <w:r>
              <w:instrText xml:space="preserve">" </w:instrText>
            </w:r>
            <w:r w:rsidR="00F061A6">
              <w:fldChar w:fldCharType="end"/>
            </w:r>
          </w:p>
        </w:tc>
        <w:tc>
          <w:tcPr>
            <w:tcW w:w="5573" w:type="dxa"/>
          </w:tcPr>
          <w:p w:rsidR="00A5505D" w:rsidRDefault="00A5505D" w:rsidP="00A5505D">
            <w:pPr>
              <w:pStyle w:val="Normal11"/>
            </w:pPr>
            <w:r>
              <w:t>Sidste rettidige betalingsdato er den sidste frist for, hvornår en fordring skal være betalt.</w:t>
            </w:r>
          </w:p>
          <w:p w:rsidR="00A5505D" w:rsidRDefault="00A5505D" w:rsidP="00A5505D">
            <w:pPr>
              <w:pStyle w:val="Normal11"/>
            </w:pPr>
          </w:p>
          <w:p w:rsidR="00A5505D" w:rsidRDefault="00A5505D" w:rsidP="00A5505D">
            <w:pPr>
              <w:pStyle w:val="Normal11"/>
            </w:pPr>
            <w:r>
              <w:t>Sidste rettidig betalingsdato - også kaldet SRB - er den rentebærende dato, dvs. den dato, hvorfra der evt. skal beregnes rente.</w:t>
            </w:r>
          </w:p>
          <w:p w:rsidR="00A5505D" w:rsidRDefault="00A5505D" w:rsidP="00A5505D">
            <w:pPr>
              <w:pStyle w:val="Normal11"/>
            </w:pPr>
          </w:p>
          <w:p w:rsidR="00A5505D" w:rsidRDefault="00A5505D" w:rsidP="00A5505D">
            <w:pPr>
              <w:pStyle w:val="Normal11"/>
            </w:pPr>
            <w:r>
              <w:t>SidsteRettidigBetalingDato er ikke altid lig med ForfaldDato.</w:t>
            </w:r>
          </w:p>
        </w:tc>
      </w:tr>
      <w:tr w:rsidR="00A5505D" w:rsidTr="00A5505D">
        <w:tc>
          <w:tcPr>
            <w:tcW w:w="2625" w:type="dxa"/>
          </w:tcPr>
          <w:p w:rsidR="00A5505D" w:rsidRDefault="00A5505D" w:rsidP="00A5505D">
            <w:pPr>
              <w:pStyle w:val="Normal11"/>
            </w:pPr>
            <w:r>
              <w:t>FrigivelseDato</w:t>
            </w:r>
          </w:p>
        </w:tc>
        <w:tc>
          <w:tcPr>
            <w:tcW w:w="1797" w:type="dxa"/>
          </w:tcPr>
          <w:p w:rsidR="00A5505D" w:rsidRDefault="00A5505D" w:rsidP="00A5505D">
            <w:pPr>
              <w:pStyle w:val="Normal11"/>
            </w:pPr>
            <w:r>
              <w:t>Dato</w:t>
            </w:r>
            <w:r w:rsidR="00F061A6">
              <w:fldChar w:fldCharType="begin"/>
            </w:r>
            <w:r>
              <w:instrText xml:space="preserve"> XE "</w:instrText>
            </w:r>
            <w:r w:rsidRPr="00845329">
              <w:instrText>Dato</w:instrText>
            </w:r>
            <w:r>
              <w:instrText xml:space="preserve">" </w:instrText>
            </w:r>
            <w:r w:rsidR="00F061A6">
              <w:fldChar w:fldCharType="end"/>
            </w:r>
          </w:p>
        </w:tc>
        <w:tc>
          <w:tcPr>
            <w:tcW w:w="5573" w:type="dxa"/>
          </w:tcPr>
          <w:p w:rsidR="00A5505D" w:rsidRDefault="00A5505D" w:rsidP="00A5505D">
            <w:pPr>
              <w:pStyle w:val="Normal11"/>
            </w:pPr>
            <w:r>
              <w:t xml:space="preserve">FrigivelseDato er datoen for, hvornår en negativ fordring skal eller er frigivet til at indgå i kontoens saldo. </w:t>
            </w:r>
          </w:p>
          <w:p w:rsidR="00A5505D" w:rsidRDefault="00A5505D" w:rsidP="00A5505D">
            <w:pPr>
              <w:pStyle w:val="Normal11"/>
            </w:pPr>
            <w:r>
              <w:t>Frigivelsesdatoen vil være lig med rentedato, da renten først skal beregnes, når beløbet er frigivet.</w:t>
            </w:r>
          </w:p>
        </w:tc>
      </w:tr>
      <w:tr w:rsidR="00A5505D" w:rsidTr="00A5505D">
        <w:tc>
          <w:tcPr>
            <w:tcW w:w="2625" w:type="dxa"/>
          </w:tcPr>
          <w:p w:rsidR="00A5505D" w:rsidRDefault="00A5505D" w:rsidP="00A5505D">
            <w:pPr>
              <w:pStyle w:val="Normal11"/>
            </w:pPr>
            <w:r>
              <w:t>ForfaldDato</w:t>
            </w:r>
          </w:p>
        </w:tc>
        <w:tc>
          <w:tcPr>
            <w:tcW w:w="1797" w:type="dxa"/>
          </w:tcPr>
          <w:p w:rsidR="00A5505D" w:rsidRDefault="00A5505D" w:rsidP="00A5505D">
            <w:pPr>
              <w:pStyle w:val="Normal11"/>
            </w:pPr>
            <w:r>
              <w:t>Dato</w:t>
            </w:r>
            <w:r w:rsidR="00F061A6">
              <w:fldChar w:fldCharType="begin"/>
            </w:r>
            <w:r>
              <w:instrText xml:space="preserve"> XE "</w:instrText>
            </w:r>
            <w:r w:rsidRPr="00E81C35">
              <w:instrText>Dato</w:instrText>
            </w:r>
            <w:r>
              <w:instrText xml:space="preserve">" </w:instrText>
            </w:r>
            <w:r w:rsidR="00F061A6">
              <w:fldChar w:fldCharType="end"/>
            </w:r>
          </w:p>
        </w:tc>
        <w:tc>
          <w:tcPr>
            <w:tcW w:w="5573" w:type="dxa"/>
          </w:tcPr>
          <w:p w:rsidR="00A5505D" w:rsidRDefault="00A5505D" w:rsidP="00A5505D">
            <w:pPr>
              <w:pStyle w:val="Normal11"/>
            </w:pPr>
            <w:r>
              <w:t>Forfaldsdato er tidspunktet, hvor en fordring forfalder til betaling.</w:t>
            </w:r>
          </w:p>
          <w:p w:rsidR="00A5505D" w:rsidRDefault="00A5505D" w:rsidP="00A5505D">
            <w:pPr>
              <w:pStyle w:val="Normal11"/>
            </w:pPr>
            <w:r>
              <w:t>En forfaldsdato er ikke altid lig med sidste rettidig betalingsdato. Eksempelvis kan forfaldsdatoen være den 1. i en kalendermåned, mens sidste rettidig betalingsdato kan være den 10. i forfaldsmåneden.</w:t>
            </w:r>
          </w:p>
          <w:p w:rsidR="00A5505D" w:rsidRDefault="00A5505D" w:rsidP="00A5505D">
            <w:pPr>
              <w:pStyle w:val="Normal11"/>
            </w:pPr>
          </w:p>
          <w:p w:rsidR="00A5505D" w:rsidRDefault="00A5505D" w:rsidP="00A5505D">
            <w:pPr>
              <w:pStyle w:val="Normal11"/>
            </w:pPr>
            <w:r>
              <w:t>Forfaldsdato vil være den dato, hvor en fordring kan indgå i kontoens saldo, hvis kunden (virksomhed eller borger) betaler fordringen (f.eks. skatten/afgiften) før SRB.</w:t>
            </w:r>
          </w:p>
        </w:tc>
      </w:tr>
      <w:tr w:rsidR="00A5505D" w:rsidTr="00A5505D">
        <w:tc>
          <w:tcPr>
            <w:tcW w:w="2625" w:type="dxa"/>
          </w:tcPr>
          <w:p w:rsidR="00A5505D" w:rsidRDefault="00A5505D" w:rsidP="00A5505D">
            <w:pPr>
              <w:pStyle w:val="Normal11"/>
            </w:pPr>
            <w:r>
              <w:t>RenteDato</w:t>
            </w:r>
          </w:p>
        </w:tc>
        <w:tc>
          <w:tcPr>
            <w:tcW w:w="1797" w:type="dxa"/>
          </w:tcPr>
          <w:p w:rsidR="00A5505D" w:rsidRDefault="00A5505D" w:rsidP="00A5505D">
            <w:pPr>
              <w:pStyle w:val="Normal11"/>
            </w:pPr>
            <w:r>
              <w:t>Dato</w:t>
            </w:r>
            <w:r w:rsidR="00F061A6">
              <w:fldChar w:fldCharType="begin"/>
            </w:r>
            <w:r>
              <w:instrText xml:space="preserve"> XE "</w:instrText>
            </w:r>
            <w:r w:rsidRPr="00211C45">
              <w:instrText>Dato</w:instrText>
            </w:r>
            <w:r>
              <w:instrText xml:space="preserve">" </w:instrText>
            </w:r>
            <w:r w:rsidR="00F061A6">
              <w:fldChar w:fldCharType="end"/>
            </w:r>
          </w:p>
        </w:tc>
        <w:tc>
          <w:tcPr>
            <w:tcW w:w="5573" w:type="dxa"/>
          </w:tcPr>
          <w:p w:rsidR="00A5505D" w:rsidRDefault="00A5505D" w:rsidP="00A5505D">
            <w:pPr>
              <w:pStyle w:val="Normal11"/>
            </w:pPr>
            <w:r>
              <w:t xml:space="preserve">RenteDato er datoen for Fordringshavers sidste renteberegningsdato. Dvs. den dato for hvornår der sidst er beregnet renter på en given fordring. </w:t>
            </w:r>
          </w:p>
          <w:p w:rsidR="00A5505D" w:rsidRDefault="00A5505D" w:rsidP="00A5505D">
            <w:pPr>
              <w:pStyle w:val="Normal11"/>
            </w:pPr>
            <w:r>
              <w:t>Første gang der skal ske en renteberegning, er ud fra SidsteRettidigBetalingDato (SRB), som er den rentebærende dato. Efterfølgende sker en evt. renteberegning af saldoen fra den dato, hvor der sidst er sket rentetilskrivning.</w:t>
            </w:r>
          </w:p>
        </w:tc>
      </w:tr>
      <w:tr w:rsidR="00A5505D" w:rsidTr="00A5505D">
        <w:tc>
          <w:tcPr>
            <w:tcW w:w="2625" w:type="dxa"/>
          </w:tcPr>
          <w:p w:rsidR="00A5505D" w:rsidRDefault="00A5505D" w:rsidP="00A5505D">
            <w:pPr>
              <w:pStyle w:val="Normal11"/>
            </w:pPr>
            <w:r>
              <w:t>StiftelseDato</w:t>
            </w:r>
          </w:p>
        </w:tc>
        <w:tc>
          <w:tcPr>
            <w:tcW w:w="1797" w:type="dxa"/>
          </w:tcPr>
          <w:p w:rsidR="00A5505D" w:rsidRDefault="00A5505D" w:rsidP="00A5505D">
            <w:pPr>
              <w:pStyle w:val="Normal11"/>
            </w:pPr>
            <w:r>
              <w:t>Dato</w:t>
            </w:r>
            <w:r w:rsidR="00F061A6">
              <w:fldChar w:fldCharType="begin"/>
            </w:r>
            <w:r>
              <w:instrText xml:space="preserve"> XE "</w:instrText>
            </w:r>
            <w:r w:rsidRPr="003D23AF">
              <w:instrText>Dato</w:instrText>
            </w:r>
            <w:r>
              <w:instrText xml:space="preserve">" </w:instrText>
            </w:r>
            <w:r w:rsidR="00F061A6">
              <w:fldChar w:fldCharType="end"/>
            </w:r>
          </w:p>
        </w:tc>
        <w:tc>
          <w:tcPr>
            <w:tcW w:w="5573" w:type="dxa"/>
          </w:tcPr>
          <w:p w:rsidR="00A5505D" w:rsidRDefault="00A5505D" w:rsidP="00A5505D">
            <w:pPr>
              <w:pStyle w:val="Normal11"/>
            </w:pPr>
            <w:r>
              <w:t>Stiftelsestidspunktet er det tidspunkt, hvor en fordring er stiftet. Tidspunktet kan være forskelligt fra forfaldstidspunkt, periode og sidste rettidige betalingsdato.</w:t>
            </w:r>
          </w:p>
          <w:p w:rsidR="00A5505D" w:rsidRDefault="00A5505D" w:rsidP="00A5505D">
            <w:pPr>
              <w:pStyle w:val="Normal11"/>
            </w:pPr>
          </w:p>
          <w:p w:rsidR="00A5505D" w:rsidRDefault="00A5505D" w:rsidP="00A5505D">
            <w:pPr>
              <w:pStyle w:val="Normal11"/>
            </w:pPr>
            <w:r>
              <w:t>Eksempelvis har man for fordringstypen "restskat" stiftelsestidspunktet 31/12 2006, perioden vil være hele året 2006 og forfaldsdatoen vil være 1/9, 1/10 og 1/11 2007 og endeligt vil sidste rettidige betalingsdato være 20/9, 20/10 og 20/11 2007.</w:t>
            </w:r>
          </w:p>
        </w:tc>
      </w:tr>
      <w:tr w:rsidR="00A5505D" w:rsidTr="00A5505D">
        <w:tc>
          <w:tcPr>
            <w:tcW w:w="2625" w:type="dxa"/>
          </w:tcPr>
          <w:p w:rsidR="00A5505D" w:rsidRDefault="00A5505D" w:rsidP="00A5505D">
            <w:pPr>
              <w:pStyle w:val="Normal11"/>
            </w:pPr>
            <w:r>
              <w:t>ForældelseDato</w:t>
            </w:r>
          </w:p>
        </w:tc>
        <w:tc>
          <w:tcPr>
            <w:tcW w:w="1797" w:type="dxa"/>
          </w:tcPr>
          <w:p w:rsidR="00A5505D" w:rsidRDefault="00A5505D" w:rsidP="00A5505D">
            <w:pPr>
              <w:pStyle w:val="Normal11"/>
            </w:pPr>
            <w:r>
              <w:t>Dato</w:t>
            </w:r>
            <w:r w:rsidR="00F061A6">
              <w:fldChar w:fldCharType="begin"/>
            </w:r>
            <w:r>
              <w:instrText xml:space="preserve"> XE "</w:instrText>
            </w:r>
            <w:r w:rsidRPr="00D7031A">
              <w:instrText>Dato</w:instrText>
            </w:r>
            <w:r>
              <w:instrText xml:space="preserve">" </w:instrText>
            </w:r>
            <w:r w:rsidR="00F061A6">
              <w:fldChar w:fldCharType="end"/>
            </w:r>
          </w:p>
        </w:tc>
        <w:tc>
          <w:tcPr>
            <w:tcW w:w="5573" w:type="dxa"/>
          </w:tcPr>
          <w:p w:rsidR="00A5505D" w:rsidRDefault="00A5505D" w:rsidP="00A5505D">
            <w:pPr>
              <w:pStyle w:val="Normal11"/>
            </w:pPr>
            <w:r>
              <w:t xml:space="preserve">Forældelsesdatoen er datoen for, hvornår en fordring er forældet og ikke længere kan inddrives eller opkræves. </w:t>
            </w:r>
          </w:p>
          <w:p w:rsidR="00A5505D" w:rsidRDefault="00A5505D" w:rsidP="00A5505D">
            <w:pPr>
              <w:pStyle w:val="Normal11"/>
            </w:pPr>
            <w:r>
              <w:t>Når forældelsesdatoen er overskredet, er det udtryk for en "afskreven fordring".</w:t>
            </w:r>
          </w:p>
        </w:tc>
      </w:tr>
      <w:tr w:rsidR="00A5505D" w:rsidTr="00A5505D">
        <w:tc>
          <w:tcPr>
            <w:tcW w:w="2625" w:type="dxa"/>
          </w:tcPr>
          <w:p w:rsidR="00A5505D" w:rsidRDefault="00A5505D" w:rsidP="00A5505D">
            <w:pPr>
              <w:pStyle w:val="Normal11"/>
            </w:pPr>
            <w:r>
              <w:t>ArkiveringDato</w:t>
            </w:r>
          </w:p>
        </w:tc>
        <w:tc>
          <w:tcPr>
            <w:tcW w:w="1797" w:type="dxa"/>
          </w:tcPr>
          <w:p w:rsidR="00A5505D" w:rsidRDefault="00A5505D" w:rsidP="00A5505D">
            <w:pPr>
              <w:pStyle w:val="Normal11"/>
            </w:pPr>
            <w:r>
              <w:t>Dato</w:t>
            </w:r>
            <w:r w:rsidR="00F061A6">
              <w:fldChar w:fldCharType="begin"/>
            </w:r>
            <w:r>
              <w:instrText xml:space="preserve"> XE "</w:instrText>
            </w:r>
            <w:r w:rsidRPr="00C75DB0">
              <w:instrText>Dato</w:instrText>
            </w:r>
            <w:r>
              <w:instrText xml:space="preserve">" </w:instrText>
            </w:r>
            <w:r w:rsidR="00F061A6">
              <w:fldChar w:fldCharType="end"/>
            </w:r>
          </w:p>
        </w:tc>
        <w:tc>
          <w:tcPr>
            <w:tcW w:w="5573" w:type="dxa"/>
          </w:tcPr>
          <w:p w:rsidR="00A5505D" w:rsidRDefault="00A5505D" w:rsidP="00A5505D">
            <w:pPr>
              <w:pStyle w:val="Normal11"/>
            </w:pPr>
            <w:r>
              <w:t>Arkiveringsdato er datoen for hvornår der skal ske arkivering af en fordring på kontoen. Følgende skal være opfyldt:</w:t>
            </w:r>
          </w:p>
          <w:p w:rsidR="00A5505D" w:rsidRDefault="00A5505D" w:rsidP="00A5505D">
            <w:pPr>
              <w:pStyle w:val="Normal11"/>
            </w:pPr>
          </w:p>
          <w:p w:rsidR="00A5505D" w:rsidRDefault="00A5505D" w:rsidP="00A5505D">
            <w:pPr>
              <w:pStyle w:val="Normal11"/>
            </w:pPr>
            <w:r>
              <w:t>1) dækkede eller afskrevne fordringer er ældre end 5 år</w:t>
            </w:r>
          </w:p>
          <w:p w:rsidR="00A5505D" w:rsidRDefault="00A5505D" w:rsidP="00A5505D">
            <w:pPr>
              <w:pStyle w:val="Normal11"/>
            </w:pPr>
            <w:r>
              <w:t>2) der har ikke været bevægelser til kontoen inden for de seneste 3 år.</w:t>
            </w:r>
          </w:p>
        </w:tc>
      </w:tr>
      <w:tr w:rsidR="00A5505D" w:rsidTr="00A5505D">
        <w:tc>
          <w:tcPr>
            <w:tcW w:w="2625" w:type="dxa"/>
          </w:tcPr>
          <w:p w:rsidR="00A5505D" w:rsidRDefault="00A5505D" w:rsidP="00A5505D">
            <w:pPr>
              <w:pStyle w:val="Normal11"/>
            </w:pPr>
            <w:r>
              <w:t>KorrektionDato</w:t>
            </w:r>
          </w:p>
        </w:tc>
        <w:tc>
          <w:tcPr>
            <w:tcW w:w="1797" w:type="dxa"/>
          </w:tcPr>
          <w:p w:rsidR="00A5505D" w:rsidRDefault="00A5505D" w:rsidP="00A5505D">
            <w:pPr>
              <w:pStyle w:val="Normal11"/>
            </w:pPr>
            <w:r>
              <w:t>Dato</w:t>
            </w:r>
            <w:r w:rsidR="00F061A6">
              <w:fldChar w:fldCharType="begin"/>
            </w:r>
            <w:r>
              <w:instrText xml:space="preserve"> XE "</w:instrText>
            </w:r>
            <w:r w:rsidRPr="00CC2D14">
              <w:instrText>Dato</w:instrText>
            </w:r>
            <w:r>
              <w:instrText xml:space="preserve">" </w:instrText>
            </w:r>
            <w:r w:rsidR="00F061A6">
              <w:fldChar w:fldCharType="end"/>
            </w:r>
          </w:p>
        </w:tc>
        <w:tc>
          <w:tcPr>
            <w:tcW w:w="5573" w:type="dxa"/>
          </w:tcPr>
          <w:p w:rsidR="00A5505D" w:rsidRDefault="00A5505D" w:rsidP="00A5505D">
            <w:pPr>
              <w:pStyle w:val="Normal11"/>
            </w:pPr>
            <w:r>
              <w:t>Korrektionsdato er den faktiske dato for, hvornår en fordring er korrigeret.</w:t>
            </w:r>
          </w:p>
          <w:p w:rsidR="00A5505D" w:rsidRDefault="00A5505D" w:rsidP="00A5505D">
            <w:pPr>
              <w:pStyle w:val="Normal11"/>
            </w:pPr>
            <w:r>
              <w:t xml:space="preserve">Når fordringshaver oversender en korrektion (op- eller nedskrivning) til en fordring, skal korrektionsdatoen medsendes. </w:t>
            </w:r>
          </w:p>
          <w:p w:rsidR="00A5505D" w:rsidRDefault="00A5505D" w:rsidP="00A5505D">
            <w:pPr>
              <w:pStyle w:val="Normal11"/>
            </w:pPr>
            <w:r>
              <w:t>Korrektionsdatoen fungerer som ny rentevirkningsdato, dvs. ifølge renteberegningsreglen for fordringstypen skal renten tilbagerulles og genberegnes fra korrektionsdatoen.</w:t>
            </w:r>
          </w:p>
        </w:tc>
      </w:tr>
      <w:tr w:rsidR="00A5505D" w:rsidTr="00A5505D">
        <w:tc>
          <w:tcPr>
            <w:tcW w:w="2625" w:type="dxa"/>
          </w:tcPr>
          <w:p w:rsidR="00A5505D" w:rsidRDefault="00A5505D" w:rsidP="00A5505D">
            <w:pPr>
              <w:pStyle w:val="Normal11"/>
            </w:pPr>
            <w:r>
              <w:t>OverdragelseDato</w:t>
            </w:r>
          </w:p>
        </w:tc>
        <w:tc>
          <w:tcPr>
            <w:tcW w:w="1797" w:type="dxa"/>
          </w:tcPr>
          <w:p w:rsidR="00A5505D" w:rsidRDefault="00A5505D" w:rsidP="00A5505D">
            <w:pPr>
              <w:pStyle w:val="Normal11"/>
            </w:pPr>
            <w:r>
              <w:t>Dato</w:t>
            </w:r>
            <w:r w:rsidR="00F061A6">
              <w:fldChar w:fldCharType="begin"/>
            </w:r>
            <w:r>
              <w:instrText xml:space="preserve"> XE "</w:instrText>
            </w:r>
            <w:r w:rsidRPr="008E2D1F">
              <w:instrText>Dato</w:instrText>
            </w:r>
            <w:r>
              <w:instrText xml:space="preserve">" </w:instrText>
            </w:r>
            <w:r w:rsidR="00F061A6">
              <w:fldChar w:fldCharType="end"/>
            </w:r>
          </w:p>
        </w:tc>
        <w:tc>
          <w:tcPr>
            <w:tcW w:w="5573" w:type="dxa"/>
          </w:tcPr>
          <w:p w:rsidR="00A5505D" w:rsidRDefault="00A5505D" w:rsidP="00A5505D">
            <w:pPr>
              <w:pStyle w:val="Normal11"/>
            </w:pPr>
            <w:r>
              <w:t>Overdragelsesdato er datoen for hvornår fordringen er overdraget til inddrivelse.</w:t>
            </w:r>
          </w:p>
        </w:tc>
      </w:tr>
      <w:tr w:rsidR="00A5505D" w:rsidTr="00A5505D">
        <w:tc>
          <w:tcPr>
            <w:tcW w:w="2625" w:type="dxa"/>
          </w:tcPr>
          <w:p w:rsidR="00A5505D" w:rsidRDefault="00A5505D" w:rsidP="00A5505D">
            <w:pPr>
              <w:pStyle w:val="Normal11"/>
            </w:pPr>
            <w:r>
              <w:t>TilbagekaldelseDato</w:t>
            </w:r>
          </w:p>
        </w:tc>
        <w:tc>
          <w:tcPr>
            <w:tcW w:w="1797" w:type="dxa"/>
          </w:tcPr>
          <w:p w:rsidR="00A5505D" w:rsidRDefault="00A5505D" w:rsidP="00A5505D">
            <w:pPr>
              <w:pStyle w:val="Normal11"/>
            </w:pPr>
            <w:r>
              <w:t>Dato</w:t>
            </w:r>
            <w:r w:rsidR="00F061A6">
              <w:fldChar w:fldCharType="begin"/>
            </w:r>
            <w:r>
              <w:instrText xml:space="preserve"> XE "</w:instrText>
            </w:r>
            <w:r w:rsidRPr="00530F75">
              <w:instrText>Dato</w:instrText>
            </w:r>
            <w:r>
              <w:instrText xml:space="preserve">" </w:instrText>
            </w:r>
            <w:r w:rsidR="00F061A6">
              <w:fldChar w:fldCharType="end"/>
            </w:r>
          </w:p>
        </w:tc>
        <w:tc>
          <w:tcPr>
            <w:tcW w:w="5573" w:type="dxa"/>
          </w:tcPr>
          <w:p w:rsidR="00A5505D" w:rsidRDefault="00A5505D" w:rsidP="00A5505D">
            <w:pPr>
              <w:pStyle w:val="Normal11"/>
            </w:pPr>
            <w:r>
              <w:t>Tilbagekaldelsesdato er datoen for, hvornår opkrævningsfordring er tilbagekaldt.</w:t>
            </w:r>
          </w:p>
        </w:tc>
      </w:tr>
      <w:tr w:rsidR="00A5505D" w:rsidTr="00A5505D">
        <w:tc>
          <w:tcPr>
            <w:tcW w:w="2625" w:type="dxa"/>
          </w:tcPr>
          <w:p w:rsidR="00A5505D" w:rsidRDefault="00A5505D" w:rsidP="00A5505D">
            <w:pPr>
              <w:pStyle w:val="Normal11"/>
            </w:pPr>
            <w:r>
              <w:t>KlarTilGodkendelseDato</w:t>
            </w:r>
          </w:p>
        </w:tc>
        <w:tc>
          <w:tcPr>
            <w:tcW w:w="1797" w:type="dxa"/>
          </w:tcPr>
          <w:p w:rsidR="00A5505D" w:rsidRDefault="00A5505D" w:rsidP="00A5505D">
            <w:pPr>
              <w:pStyle w:val="Normal11"/>
            </w:pPr>
            <w:r>
              <w:t>Dato</w:t>
            </w:r>
            <w:r w:rsidR="00F061A6">
              <w:fldChar w:fldCharType="begin"/>
            </w:r>
            <w:r>
              <w:instrText xml:space="preserve"> XE "</w:instrText>
            </w:r>
            <w:r w:rsidRPr="00324765">
              <w:instrText>Dato</w:instrText>
            </w:r>
            <w:r>
              <w:instrText xml:space="preserve">" </w:instrText>
            </w:r>
            <w:r w:rsidR="00F061A6">
              <w:fldChar w:fldCharType="end"/>
            </w:r>
          </w:p>
        </w:tc>
        <w:tc>
          <w:tcPr>
            <w:tcW w:w="5573" w:type="dxa"/>
          </w:tcPr>
          <w:p w:rsidR="00A5505D" w:rsidRDefault="00A5505D" w:rsidP="00A5505D">
            <w:pPr>
              <w:pStyle w:val="Normal11"/>
            </w:pPr>
            <w:r>
              <w:t>Dato for hvornår opkrævningsfordringen er sendt til godkendelse.</w:t>
            </w:r>
          </w:p>
        </w:tc>
      </w:tr>
      <w:tr w:rsidR="00A5505D" w:rsidTr="00A5505D">
        <w:tc>
          <w:tcPr>
            <w:tcW w:w="2625" w:type="dxa"/>
          </w:tcPr>
          <w:p w:rsidR="00A5505D" w:rsidRDefault="00A5505D" w:rsidP="00A5505D">
            <w:pPr>
              <w:pStyle w:val="Normal11"/>
            </w:pPr>
            <w:r>
              <w:t>RykkerNiveau</w:t>
            </w:r>
          </w:p>
        </w:tc>
        <w:tc>
          <w:tcPr>
            <w:tcW w:w="1797" w:type="dxa"/>
          </w:tcPr>
          <w:p w:rsidR="00A5505D" w:rsidRDefault="00A5505D" w:rsidP="00A5505D">
            <w:pPr>
              <w:pStyle w:val="Normal11"/>
            </w:pPr>
            <w:r>
              <w:t>Kode</w:t>
            </w:r>
            <w:r w:rsidR="00F061A6">
              <w:fldChar w:fldCharType="begin"/>
            </w:r>
            <w:r>
              <w:instrText xml:space="preserve"> XE "</w:instrText>
            </w:r>
            <w:r w:rsidRPr="00112A2E">
              <w:instrText>Kode</w:instrText>
            </w:r>
            <w:r>
              <w:instrText xml:space="preserve">" </w:instrText>
            </w:r>
            <w:r w:rsidR="00F061A6">
              <w:fldChar w:fldCharType="end"/>
            </w:r>
          </w:p>
        </w:tc>
        <w:tc>
          <w:tcPr>
            <w:tcW w:w="5573" w:type="dxa"/>
          </w:tcPr>
          <w:p w:rsidR="00A5505D" w:rsidRDefault="00A5505D" w:rsidP="00A5505D">
            <w:pPr>
              <w:pStyle w:val="Normal11"/>
            </w:pPr>
            <w:r>
              <w:t xml:space="preserve">RykkerNiveau bestemmer hvilken handling, der skal foretages ved næste rykkerkørsel. Der er tale om flere rykkerniveauer pt. værdierne 1 og 2. </w:t>
            </w:r>
          </w:p>
          <w:p w:rsidR="00A5505D" w:rsidRDefault="00A5505D" w:rsidP="00A5505D">
            <w:pPr>
              <w:pStyle w:val="Normal11"/>
            </w:pPr>
            <w:r>
              <w:t>Rykkerniveau anvendes bl.a. til styring af overdragelse til inddrivelsesmyndigheden.</w:t>
            </w:r>
          </w:p>
        </w:tc>
      </w:tr>
      <w:tr w:rsidR="00A5505D" w:rsidTr="00A5505D">
        <w:tc>
          <w:tcPr>
            <w:tcW w:w="2625" w:type="dxa"/>
          </w:tcPr>
          <w:p w:rsidR="00A5505D" w:rsidRDefault="00A5505D" w:rsidP="00A5505D">
            <w:pPr>
              <w:pStyle w:val="Normal11"/>
            </w:pPr>
            <w:r>
              <w:t>OverdragelseStatus</w:t>
            </w:r>
          </w:p>
        </w:tc>
        <w:tc>
          <w:tcPr>
            <w:tcW w:w="1797" w:type="dxa"/>
          </w:tcPr>
          <w:p w:rsidR="00A5505D" w:rsidRDefault="00A5505D" w:rsidP="00A5505D">
            <w:pPr>
              <w:pStyle w:val="Normal11"/>
            </w:pPr>
            <w:r>
              <w:t>TekstKort</w:t>
            </w:r>
            <w:r w:rsidR="00F061A6">
              <w:fldChar w:fldCharType="begin"/>
            </w:r>
            <w:r>
              <w:instrText xml:space="preserve"> XE "</w:instrText>
            </w:r>
            <w:r w:rsidRPr="00986681">
              <w:instrText>TekstKort</w:instrText>
            </w:r>
            <w:r>
              <w:instrText xml:space="preserve">" </w:instrText>
            </w:r>
            <w:r w:rsidR="00F061A6">
              <w:fldChar w:fldCharType="end"/>
            </w:r>
          </w:p>
        </w:tc>
        <w:tc>
          <w:tcPr>
            <w:tcW w:w="5573" w:type="dxa"/>
          </w:tcPr>
          <w:p w:rsidR="00A5505D" w:rsidRDefault="00A5505D" w:rsidP="00A5505D">
            <w:pPr>
              <w:pStyle w:val="Normal11"/>
            </w:pPr>
            <w:r>
              <w:t>Angiver hvilken status, den pågældende opkrævningsfordring til inddrivelse har, fx "Frigivet til inddrivelse" eller "Fordring er fuldt betalt af kunden".</w:t>
            </w:r>
          </w:p>
          <w:p w:rsidR="00A5505D" w:rsidRDefault="00A5505D" w:rsidP="00A5505D">
            <w:pPr>
              <w:pStyle w:val="Normal11"/>
            </w:pP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 xml:space="preserve">Frigivet til inddrivelse </w:t>
            </w:r>
          </w:p>
          <w:p w:rsidR="00A5505D" w:rsidRDefault="00A5505D" w:rsidP="00A5505D">
            <w:pPr>
              <w:pStyle w:val="Normal11"/>
            </w:pPr>
            <w:r>
              <w:t xml:space="preserve">Overdraget til inddrivelse </w:t>
            </w:r>
          </w:p>
          <w:p w:rsidR="00A5505D" w:rsidRDefault="00A5505D" w:rsidP="00A5505D">
            <w:pPr>
              <w:pStyle w:val="Normal11"/>
            </w:pPr>
            <w:r>
              <w:t xml:space="preserve">Fordring betalt via inddrivelse </w:t>
            </w:r>
          </w:p>
          <w:p w:rsidR="00A5505D" w:rsidRDefault="00A5505D" w:rsidP="00A5505D">
            <w:pPr>
              <w:pStyle w:val="Normal11"/>
            </w:pPr>
            <w:r>
              <w:t xml:space="preserve">Fordring delvist betalt via inddrivelse </w:t>
            </w:r>
          </w:p>
          <w:p w:rsidR="00A5505D" w:rsidRDefault="00A5505D" w:rsidP="00A5505D">
            <w:pPr>
              <w:pStyle w:val="Normal11"/>
            </w:pPr>
            <w:r>
              <w:t xml:space="preserve">Overdragelse er tilbagekaldt </w:t>
            </w:r>
          </w:p>
          <w:p w:rsidR="00A5505D" w:rsidRDefault="00A5505D" w:rsidP="00A5505D">
            <w:pPr>
              <w:pStyle w:val="Normal11"/>
            </w:pPr>
            <w:r>
              <w:t xml:space="preserve">Overdragelse til inddrivelse mislykkedes </w:t>
            </w:r>
          </w:p>
          <w:p w:rsidR="00A5505D" w:rsidRDefault="00A5505D" w:rsidP="00A5505D">
            <w:pPr>
              <w:pStyle w:val="Normal11"/>
            </w:pPr>
            <w:r>
              <w:t xml:space="preserve">Fordring er fuldt betalt af kunden </w:t>
            </w:r>
          </w:p>
          <w:p w:rsidR="00A5505D" w:rsidRDefault="00A5505D" w:rsidP="00A5505D">
            <w:pPr>
              <w:pStyle w:val="Normal11"/>
            </w:pPr>
            <w:r>
              <w:t xml:space="preserve">Fordring er delvist betalt af kunde </w:t>
            </w:r>
          </w:p>
          <w:p w:rsidR="00A5505D" w:rsidRDefault="00A5505D" w:rsidP="00A5505D">
            <w:pPr>
              <w:pStyle w:val="Normal11"/>
            </w:pPr>
            <w:r>
              <w:t xml:space="preserve">Fordring er dækket </w:t>
            </w:r>
          </w:p>
          <w:p w:rsidR="00A5505D" w:rsidRPr="00A5505D" w:rsidRDefault="00A5505D" w:rsidP="00A5505D">
            <w:pPr>
              <w:pStyle w:val="Normal11"/>
            </w:pPr>
            <w:r>
              <w:t>Fordring er delvist dækket</w:t>
            </w:r>
          </w:p>
        </w:tc>
      </w:tr>
      <w:tr w:rsidR="00A5505D" w:rsidTr="00A5505D">
        <w:tc>
          <w:tcPr>
            <w:tcW w:w="2625" w:type="dxa"/>
          </w:tcPr>
          <w:p w:rsidR="00A5505D" w:rsidRDefault="00A5505D" w:rsidP="00A5505D">
            <w:pPr>
              <w:pStyle w:val="Normal11"/>
            </w:pPr>
            <w:r>
              <w:t>ErOpkrævetMarkering</w:t>
            </w:r>
          </w:p>
        </w:tc>
        <w:tc>
          <w:tcPr>
            <w:tcW w:w="1797" w:type="dxa"/>
          </w:tcPr>
          <w:p w:rsidR="00A5505D" w:rsidRDefault="00A5505D" w:rsidP="00A5505D">
            <w:pPr>
              <w:pStyle w:val="Normal11"/>
            </w:pPr>
            <w:r>
              <w:t>JaNej</w:t>
            </w:r>
            <w:r w:rsidR="00F061A6">
              <w:fldChar w:fldCharType="begin"/>
            </w:r>
            <w:r>
              <w:instrText xml:space="preserve"> XE "</w:instrText>
            </w:r>
            <w:r w:rsidRPr="00BB5B39">
              <w:instrText>JaNej</w:instrText>
            </w:r>
            <w:r>
              <w:instrText xml:space="preserve">" </w:instrText>
            </w:r>
            <w:r w:rsidR="00F061A6">
              <w:fldChar w:fldCharType="end"/>
            </w:r>
          </w:p>
        </w:tc>
        <w:tc>
          <w:tcPr>
            <w:tcW w:w="5573" w:type="dxa"/>
          </w:tcPr>
          <w:p w:rsidR="00A5505D" w:rsidRDefault="00A5505D" w:rsidP="00A5505D">
            <w:pPr>
              <w:pStyle w:val="Normal11"/>
            </w:pPr>
            <w:r>
              <w:t>Markering af hvorvidt en opkrævningsfordring er opkrævet (værdien Ja) eller ej af afsendersystem. SKATs opkrævningssystem, DMO, skal kunne se, hvorvidt der skal dannes opkrævninger til kunden eller ej.</w:t>
            </w:r>
          </w:p>
        </w:tc>
      </w:tr>
      <w:tr w:rsidR="00A5505D" w:rsidTr="00A5505D">
        <w:tc>
          <w:tcPr>
            <w:tcW w:w="2625" w:type="dxa"/>
          </w:tcPr>
          <w:p w:rsidR="00A5505D" w:rsidRDefault="00A5505D" w:rsidP="00A5505D">
            <w:pPr>
              <w:pStyle w:val="Normal11"/>
            </w:pPr>
            <w:r>
              <w:t>Kommentar</w:t>
            </w:r>
          </w:p>
        </w:tc>
        <w:tc>
          <w:tcPr>
            <w:tcW w:w="1797" w:type="dxa"/>
          </w:tcPr>
          <w:p w:rsidR="00A5505D" w:rsidRDefault="00A5505D" w:rsidP="00A5505D">
            <w:pPr>
              <w:pStyle w:val="Normal11"/>
            </w:pPr>
            <w:r>
              <w:t>TekstLang</w:t>
            </w:r>
            <w:r w:rsidR="00F061A6">
              <w:fldChar w:fldCharType="begin"/>
            </w:r>
            <w:r>
              <w:instrText xml:space="preserve"> XE "</w:instrText>
            </w:r>
            <w:r w:rsidRPr="00BA7AC5">
              <w:instrText>TekstLang</w:instrText>
            </w:r>
            <w:r>
              <w:instrText xml:space="preserve">" </w:instrText>
            </w:r>
            <w:r w:rsidR="00F061A6">
              <w:fldChar w:fldCharType="end"/>
            </w:r>
          </w:p>
        </w:tc>
        <w:tc>
          <w:tcPr>
            <w:tcW w:w="5573" w:type="dxa"/>
          </w:tcPr>
          <w:p w:rsidR="00A5505D" w:rsidRDefault="00A5505D" w:rsidP="00A5505D">
            <w:pPr>
              <w:pStyle w:val="Normal11"/>
            </w:pPr>
            <w:r>
              <w:t>Kan anvendes supplerende fri oplysning vedrørende den konkrete fordring.</w:t>
            </w:r>
          </w:p>
        </w:tc>
      </w:tr>
      <w:tr w:rsidR="00A5505D" w:rsidTr="00A5505D">
        <w:tc>
          <w:tcPr>
            <w:tcW w:w="2625" w:type="dxa"/>
          </w:tcPr>
          <w:p w:rsidR="00A5505D" w:rsidRDefault="00A5505D" w:rsidP="00A5505D">
            <w:pPr>
              <w:pStyle w:val="Normal11"/>
            </w:pPr>
            <w:r>
              <w:t>Art</w:t>
            </w:r>
          </w:p>
        </w:tc>
        <w:tc>
          <w:tcPr>
            <w:tcW w:w="1797" w:type="dxa"/>
          </w:tcPr>
          <w:p w:rsidR="00A5505D" w:rsidRDefault="00A5505D" w:rsidP="00A5505D">
            <w:pPr>
              <w:pStyle w:val="Normal11"/>
            </w:pPr>
            <w:r>
              <w:t>FordringArt</w:t>
            </w:r>
            <w:r w:rsidR="00F061A6">
              <w:fldChar w:fldCharType="begin"/>
            </w:r>
            <w:r>
              <w:instrText xml:space="preserve"> XE "</w:instrText>
            </w:r>
            <w:r w:rsidRPr="00731096">
              <w:instrText>FordringArt</w:instrText>
            </w:r>
            <w:r>
              <w:instrText xml:space="preserve">" </w:instrText>
            </w:r>
            <w:r w:rsidR="00F061A6">
              <w:fldChar w:fldCharType="end"/>
            </w:r>
          </w:p>
        </w:tc>
        <w:tc>
          <w:tcPr>
            <w:tcW w:w="5573" w:type="dxa"/>
          </w:tcPr>
          <w:p w:rsidR="00A5505D" w:rsidRDefault="00A5505D" w:rsidP="00A5505D">
            <w:pPr>
              <w:pStyle w:val="Normal11"/>
            </w:pPr>
            <w:r>
              <w:t>En fordrings overordnede art/kategori:</w:t>
            </w:r>
          </w:p>
          <w:p w:rsidR="00A5505D" w:rsidRDefault="00A5505D" w:rsidP="00A5505D">
            <w:pPr>
              <w:pStyle w:val="Normal11"/>
            </w:pPr>
          </w:p>
          <w:p w:rsidR="00A5505D" w:rsidRDefault="00A5505D" w:rsidP="00A5505D">
            <w:pPr>
              <w:pStyle w:val="Normal11"/>
            </w:pPr>
            <w:r>
              <w:t>- Ordinær opkrævningsfordring</w:t>
            </w:r>
          </w:p>
          <w:p w:rsidR="00A5505D" w:rsidRDefault="00A5505D" w:rsidP="00A5505D">
            <w:pPr>
              <w:pStyle w:val="Normal11"/>
            </w:pPr>
            <w:r>
              <w:t>- Efterangivet opkrævningsfordring (Efterangivelse)</w:t>
            </w:r>
          </w:p>
          <w:p w:rsidR="00A5505D" w:rsidRDefault="00A5505D" w:rsidP="00A5505D">
            <w:pPr>
              <w:pStyle w:val="Normal11"/>
            </w:pPr>
            <w:r>
              <w:t>- Foreløbig Fastsættelse (FF)</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Default="00A5505D" w:rsidP="00A5505D">
            <w:pPr>
              <w:pStyle w:val="Normal11"/>
            </w:pPr>
            <w:r>
              <w:t>Ordinær</w:t>
            </w:r>
          </w:p>
          <w:p w:rsidR="00A5505D" w:rsidRDefault="00A5505D" w:rsidP="00A5505D">
            <w:pPr>
              <w:pStyle w:val="Normal11"/>
            </w:pPr>
            <w:r>
              <w:t>Foreløbig</w:t>
            </w:r>
          </w:p>
          <w:p w:rsidR="00A5505D" w:rsidRPr="00A5505D" w:rsidRDefault="00A5505D" w:rsidP="00A5505D">
            <w:pPr>
              <w:pStyle w:val="Normal11"/>
            </w:pPr>
            <w:r>
              <w:t>Eftergivelse</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består af delfordringerne</w:t>
            </w:r>
          </w:p>
        </w:tc>
        <w:tc>
          <w:tcPr>
            <w:tcW w:w="2398" w:type="dxa"/>
          </w:tcPr>
          <w:p w:rsidR="00A5505D" w:rsidRDefault="00A5505D" w:rsidP="00A5505D">
            <w:pPr>
              <w:pStyle w:val="Normal11"/>
            </w:pPr>
            <w:r>
              <w:t>OpkrævningFordring(1)</w:t>
            </w:r>
          </w:p>
          <w:p w:rsidR="00A5505D" w:rsidRDefault="00A5505D" w:rsidP="00A5505D">
            <w:pPr>
              <w:pStyle w:val="Normal11"/>
            </w:pPr>
            <w:r>
              <w:t>OpkrævningDelFordring(1..*)</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er af typen</w:t>
            </w:r>
          </w:p>
        </w:tc>
        <w:tc>
          <w:tcPr>
            <w:tcW w:w="2398" w:type="dxa"/>
          </w:tcPr>
          <w:p w:rsidR="00A5505D" w:rsidRDefault="00A5505D" w:rsidP="00A5505D">
            <w:pPr>
              <w:pStyle w:val="Normal11"/>
            </w:pPr>
            <w:r>
              <w:t>OpkrævningFordring(0..*)</w:t>
            </w:r>
          </w:p>
          <w:p w:rsidR="00A5505D" w:rsidRDefault="00A5505D" w:rsidP="00A5505D">
            <w:pPr>
              <w:pStyle w:val="Normal11"/>
            </w:pPr>
            <w:r>
              <w:t>OpkrævningFordringType(1)</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kan have</w:t>
            </w:r>
          </w:p>
        </w:tc>
        <w:tc>
          <w:tcPr>
            <w:tcW w:w="2398" w:type="dxa"/>
          </w:tcPr>
          <w:p w:rsidR="00A5505D" w:rsidRDefault="00A5505D" w:rsidP="00A5505D">
            <w:pPr>
              <w:pStyle w:val="Normal11"/>
            </w:pPr>
            <w:r>
              <w:t>OpkrævningFordring(1</w:t>
            </w:r>
            <w:del w:id="2635" w:author="Skat" w:date="2010-07-08T14:54:00Z">
              <w:r w:rsidR="00162F95">
                <w:delText>)</w:delText>
              </w:r>
            </w:del>
            <w:ins w:id="2636" w:author="Skat" w:date="2010-07-08T14:54:00Z">
              <w:r>
                <w:t>..*)</w:t>
              </w:r>
            </w:ins>
          </w:p>
          <w:p w:rsidR="00A5505D" w:rsidRDefault="00A5505D" w:rsidP="00A5505D">
            <w:pPr>
              <w:pStyle w:val="Normal11"/>
            </w:pPr>
            <w:r>
              <w:t>OpkrævningFordringReference(0..1)</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har mindst én</w:t>
            </w:r>
          </w:p>
        </w:tc>
        <w:tc>
          <w:tcPr>
            <w:tcW w:w="2398" w:type="dxa"/>
          </w:tcPr>
          <w:p w:rsidR="00A5505D" w:rsidRDefault="00A5505D" w:rsidP="00A5505D">
            <w:pPr>
              <w:pStyle w:val="Normal11"/>
            </w:pPr>
            <w:r>
              <w:t>OpkrævningFordring(0..*)</w:t>
            </w:r>
          </w:p>
          <w:p w:rsidR="00A5505D" w:rsidRDefault="00A5505D" w:rsidP="00A5505D">
            <w:pPr>
              <w:pStyle w:val="Normal11"/>
            </w:pPr>
            <w:r>
              <w:t>OpkrævningFordringHaver(1..*)</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kan have en eller flere medhæftere</w:t>
            </w:r>
          </w:p>
        </w:tc>
        <w:tc>
          <w:tcPr>
            <w:tcW w:w="2398" w:type="dxa"/>
          </w:tcPr>
          <w:p w:rsidR="00A5505D" w:rsidRDefault="00A5505D" w:rsidP="00A5505D">
            <w:pPr>
              <w:pStyle w:val="Normal11"/>
            </w:pPr>
            <w:r>
              <w:t>OpkrævningFordring(1)</w:t>
            </w:r>
          </w:p>
          <w:p w:rsidR="00A5505D" w:rsidRDefault="00A5505D" w:rsidP="00A5505D">
            <w:pPr>
              <w:pStyle w:val="Normal11"/>
            </w:pPr>
            <w:r>
              <w:t>OpkrævningHæftelse(0..*)</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har altid en</w:t>
            </w:r>
          </w:p>
        </w:tc>
        <w:tc>
          <w:tcPr>
            <w:tcW w:w="2398" w:type="dxa"/>
          </w:tcPr>
          <w:p w:rsidR="00A5505D" w:rsidRDefault="00A5505D" w:rsidP="00A5505D">
            <w:pPr>
              <w:pStyle w:val="Normal11"/>
            </w:pPr>
            <w:r>
              <w:t>OpkrævningFordring(</w:t>
            </w:r>
            <w:del w:id="2637" w:author="Skat" w:date="2010-07-08T14:54:00Z">
              <w:r w:rsidR="00162F95">
                <w:delText>1)</w:delText>
              </w:r>
            </w:del>
            <w:ins w:id="2638" w:author="Skat" w:date="2010-07-08T14:54:00Z">
              <w:r>
                <w:t>0..*)</w:t>
              </w:r>
            </w:ins>
          </w:p>
          <w:p w:rsidR="00A5505D" w:rsidRDefault="00A5505D" w:rsidP="00A5505D">
            <w:pPr>
              <w:pStyle w:val="Normal11"/>
            </w:pPr>
            <w:r>
              <w:t>Meddelelse(1)</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relateret via</w:t>
            </w:r>
          </w:p>
        </w:tc>
        <w:tc>
          <w:tcPr>
            <w:tcW w:w="2398" w:type="dxa"/>
          </w:tcPr>
          <w:p w:rsidR="00A5505D" w:rsidRDefault="00A5505D" w:rsidP="00A5505D">
            <w:pPr>
              <w:pStyle w:val="Normal11"/>
            </w:pPr>
            <w:r>
              <w:t>OpkrævningFordring(1)</w:t>
            </w:r>
          </w:p>
          <w:p w:rsidR="00A5505D" w:rsidRDefault="00A5505D" w:rsidP="00A5505D">
            <w:pPr>
              <w:pStyle w:val="Normal11"/>
            </w:pPr>
            <w:r>
              <w:t>OpkrævningFordringRelation(0..*)</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kan have påløbet rente</w:t>
            </w:r>
          </w:p>
        </w:tc>
        <w:tc>
          <w:tcPr>
            <w:tcW w:w="2398" w:type="dxa"/>
          </w:tcPr>
          <w:p w:rsidR="00A5505D" w:rsidRDefault="00A5505D" w:rsidP="00A5505D">
            <w:pPr>
              <w:pStyle w:val="Normal11"/>
            </w:pPr>
            <w:r>
              <w:t>OpkrævningFordring(0..*)</w:t>
            </w:r>
          </w:p>
          <w:p w:rsidR="00A5505D" w:rsidRDefault="00A5505D" w:rsidP="00A5505D">
            <w:pPr>
              <w:pStyle w:val="Normal11"/>
            </w:pPr>
            <w:r>
              <w:t>OpkrævningFordring(1..*)</w:t>
            </w:r>
          </w:p>
        </w:tc>
        <w:tc>
          <w:tcPr>
            <w:tcW w:w="5879" w:type="dxa"/>
          </w:tcPr>
          <w:p w:rsidR="00A5505D" w:rsidRDefault="00A5505D" w:rsidP="00A5505D">
            <w:pPr>
              <w:pStyle w:val="Normal11"/>
            </w:pPr>
            <w:r>
              <w:t>Påløbne renter på fordringens hovedstol bliver deres egen fordring med reference til den fordring, de er opstået på baggrund af.</w:t>
            </w:r>
          </w:p>
        </w:tc>
      </w:tr>
      <w:tr w:rsidR="00A5505D" w:rsidTr="00A5505D">
        <w:trPr>
          <w:ins w:id="2639" w:author="Skat" w:date="2010-07-08T14:54:00Z"/>
        </w:trPr>
        <w:tc>
          <w:tcPr>
            <w:tcW w:w="1667" w:type="dxa"/>
          </w:tcPr>
          <w:p w:rsidR="00A5505D" w:rsidRDefault="00A5505D" w:rsidP="00A5505D">
            <w:pPr>
              <w:pStyle w:val="Normal11"/>
              <w:rPr>
                <w:ins w:id="2640" w:author="Skat" w:date="2010-07-08T14:54:00Z"/>
              </w:rPr>
            </w:pPr>
            <w:ins w:id="2641" w:author="Skat" w:date="2010-07-08T14:54:00Z">
              <w:r>
                <w:t>vedrørende</w:t>
              </w:r>
            </w:ins>
          </w:p>
        </w:tc>
        <w:tc>
          <w:tcPr>
            <w:tcW w:w="2398" w:type="dxa"/>
          </w:tcPr>
          <w:p w:rsidR="00A5505D" w:rsidRDefault="00A5505D" w:rsidP="00A5505D">
            <w:pPr>
              <w:pStyle w:val="Normal11"/>
              <w:rPr>
                <w:ins w:id="2642" w:author="Skat" w:date="2010-07-08T14:54:00Z"/>
              </w:rPr>
            </w:pPr>
            <w:ins w:id="2643" w:author="Skat" w:date="2010-07-08T14:54:00Z">
              <w:r>
                <w:t>OpkrævningFordring(1..*)</w:t>
              </w:r>
            </w:ins>
          </w:p>
          <w:p w:rsidR="00A5505D" w:rsidRDefault="00A5505D" w:rsidP="00A5505D">
            <w:pPr>
              <w:pStyle w:val="Normal11"/>
              <w:rPr>
                <w:ins w:id="2644" w:author="Skat" w:date="2010-07-08T14:54:00Z"/>
              </w:rPr>
            </w:pPr>
            <w:ins w:id="2645" w:author="Skat" w:date="2010-07-08T14:54:00Z">
              <w:r>
                <w:t>OpkrævningFordringGenstand(0..1)</w:t>
              </w:r>
            </w:ins>
          </w:p>
        </w:tc>
        <w:tc>
          <w:tcPr>
            <w:tcW w:w="5879" w:type="dxa"/>
          </w:tcPr>
          <w:p w:rsidR="00A5505D" w:rsidRDefault="00A5505D" w:rsidP="00A5505D">
            <w:pPr>
              <w:pStyle w:val="Normal11"/>
              <w:rPr>
                <w:ins w:id="2646" w:author="Skat" w:date="2010-07-08T14:54:00Z"/>
              </w:rPr>
            </w:pPr>
          </w:p>
        </w:tc>
      </w:tr>
      <w:tr w:rsidR="00A5505D" w:rsidTr="00A5505D">
        <w:tc>
          <w:tcPr>
            <w:tcW w:w="1667" w:type="dxa"/>
          </w:tcPr>
          <w:p w:rsidR="00A5505D" w:rsidRDefault="00A5505D" w:rsidP="00A5505D">
            <w:pPr>
              <w:pStyle w:val="Normal11"/>
            </w:pPr>
            <w:r>
              <w:t>har udestående i form af</w:t>
            </w:r>
          </w:p>
        </w:tc>
        <w:tc>
          <w:tcPr>
            <w:tcW w:w="2398" w:type="dxa"/>
          </w:tcPr>
          <w:p w:rsidR="00A5505D" w:rsidRDefault="00A5505D" w:rsidP="00A5505D">
            <w:pPr>
              <w:pStyle w:val="Normal11"/>
            </w:pPr>
            <w:r>
              <w:t>Kunde(1)</w:t>
            </w:r>
          </w:p>
          <w:p w:rsidR="00A5505D" w:rsidRDefault="00A5505D" w:rsidP="00A5505D">
            <w:pPr>
              <w:pStyle w:val="Normal11"/>
            </w:pPr>
            <w:r>
              <w:t>OpkrævningFordring(0..*)</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forbundet med</w:t>
            </w:r>
          </w:p>
        </w:tc>
        <w:tc>
          <w:tcPr>
            <w:tcW w:w="2398" w:type="dxa"/>
          </w:tcPr>
          <w:p w:rsidR="00A5505D" w:rsidRDefault="00A5505D" w:rsidP="00A5505D">
            <w:pPr>
              <w:pStyle w:val="Normal11"/>
            </w:pPr>
            <w:r>
              <w:t>OpkrævningFordringRelation(0..*)</w:t>
            </w:r>
          </w:p>
          <w:p w:rsidR="00A5505D" w:rsidRDefault="00A5505D" w:rsidP="00A5505D">
            <w:pPr>
              <w:pStyle w:val="Normal11"/>
            </w:pPr>
            <w:r>
              <w:t>OpkrævningFordring(1)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rPr>
          <w:ins w:id="2647" w:author="Skat" w:date="2010-07-08T14:54:00Z"/>
        </w:rPr>
      </w:pPr>
      <w:bookmarkStart w:id="2648" w:name="_Toc266364088"/>
      <w:ins w:id="2649" w:author="Skat" w:date="2010-07-08T14:54:00Z">
        <w:r>
          <w:t>OpkrævningFordringGenstand</w:t>
        </w:r>
        <w:bookmarkEnd w:id="2648"/>
      </w:ins>
    </w:p>
    <w:p w:rsidR="00A5505D" w:rsidRDefault="00A5505D" w:rsidP="00A5505D">
      <w:pPr>
        <w:pStyle w:val="Normal11"/>
        <w:rPr>
          <w:ins w:id="2650" w:author="Skat" w:date="2010-07-08T14:54:00Z"/>
        </w:rPr>
      </w:pPr>
      <w:ins w:id="2651" w:author="Skat" w:date="2010-07-08T14:54:00Z">
        <w:r>
          <w:t>Det objekt som en fordring vedrører. Anvendes hvor der er behov for at tilknytte en genstand på en opkrævning eksempelvis et køretøj. Når der oprettes betalingsaftaler via betalingsservice, vil aftalen knytte sig til en specifik genstand fx vægtafgift for køretøj X. Dvs. aftalen kan globalt identificeres med en kombination af kundenummer og genstandnummer</w:t>
        </w:r>
      </w:ins>
    </w:p>
    <w:p w:rsidR="00A5505D" w:rsidRDefault="00A5505D" w:rsidP="00A5505D">
      <w:pPr>
        <w:pStyle w:val="Normal11"/>
        <w:rPr>
          <w:ins w:id="2652" w:author="Skat" w:date="2010-07-08T14: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ins w:id="2653" w:author="Skat" w:date="2010-07-08T14:54:00Z"/>
        </w:trPr>
        <w:tc>
          <w:tcPr>
            <w:tcW w:w="2625" w:type="dxa"/>
            <w:shd w:val="pct20" w:color="auto" w:fill="0000FF"/>
          </w:tcPr>
          <w:p w:rsidR="00A5505D" w:rsidRPr="00A5505D" w:rsidRDefault="00A5505D" w:rsidP="00A5505D">
            <w:pPr>
              <w:pStyle w:val="Normal11"/>
              <w:rPr>
                <w:ins w:id="2654" w:author="Skat" w:date="2010-07-08T14:54:00Z"/>
                <w:color w:val="FFFFFF"/>
              </w:rPr>
            </w:pPr>
            <w:ins w:id="2655" w:author="Skat" w:date="2010-07-08T14:54:00Z">
              <w:r>
                <w:rPr>
                  <w:color w:val="FFFFFF"/>
                </w:rPr>
                <w:t>Attribut</w:t>
              </w:r>
            </w:ins>
          </w:p>
        </w:tc>
        <w:tc>
          <w:tcPr>
            <w:tcW w:w="1797" w:type="dxa"/>
            <w:shd w:val="pct20" w:color="auto" w:fill="0000FF"/>
          </w:tcPr>
          <w:p w:rsidR="00A5505D" w:rsidRPr="00A5505D" w:rsidRDefault="00A5505D" w:rsidP="00A5505D">
            <w:pPr>
              <w:pStyle w:val="Normal11"/>
              <w:rPr>
                <w:ins w:id="2656" w:author="Skat" w:date="2010-07-08T14:54:00Z"/>
                <w:color w:val="FFFFFF"/>
              </w:rPr>
            </w:pPr>
            <w:ins w:id="2657" w:author="Skat" w:date="2010-07-08T14:54:00Z">
              <w:r>
                <w:rPr>
                  <w:color w:val="FFFFFF"/>
                </w:rPr>
                <w:t>Domæne</w:t>
              </w:r>
            </w:ins>
          </w:p>
        </w:tc>
        <w:tc>
          <w:tcPr>
            <w:tcW w:w="5573" w:type="dxa"/>
            <w:shd w:val="pct20" w:color="auto" w:fill="0000FF"/>
          </w:tcPr>
          <w:p w:rsidR="00A5505D" w:rsidRPr="00A5505D" w:rsidRDefault="00A5505D" w:rsidP="00A5505D">
            <w:pPr>
              <w:pStyle w:val="Normal11"/>
              <w:rPr>
                <w:ins w:id="2658" w:author="Skat" w:date="2010-07-08T14:54:00Z"/>
                <w:color w:val="FFFFFF"/>
              </w:rPr>
            </w:pPr>
            <w:ins w:id="2659" w:author="Skat" w:date="2010-07-08T14:54:00Z">
              <w:r>
                <w:rPr>
                  <w:color w:val="FFFFFF"/>
                </w:rPr>
                <w:t>Beskrivelse</w:t>
              </w:r>
            </w:ins>
          </w:p>
        </w:tc>
      </w:tr>
      <w:tr w:rsidR="00A5505D" w:rsidTr="00A5505D">
        <w:trPr>
          <w:ins w:id="2660" w:author="Skat" w:date="2010-07-08T14:54:00Z"/>
        </w:trPr>
        <w:tc>
          <w:tcPr>
            <w:tcW w:w="2625" w:type="dxa"/>
          </w:tcPr>
          <w:p w:rsidR="00A5505D" w:rsidRDefault="00A5505D" w:rsidP="00A5505D">
            <w:pPr>
              <w:pStyle w:val="Normal11"/>
              <w:rPr>
                <w:ins w:id="2661" w:author="Skat" w:date="2010-07-08T14:54:00Z"/>
              </w:rPr>
            </w:pPr>
            <w:ins w:id="2662" w:author="Skat" w:date="2010-07-08T14:54:00Z">
              <w:r>
                <w:t>Nummer</w:t>
              </w:r>
            </w:ins>
          </w:p>
        </w:tc>
        <w:tc>
          <w:tcPr>
            <w:tcW w:w="1797" w:type="dxa"/>
          </w:tcPr>
          <w:p w:rsidR="00A5505D" w:rsidRDefault="00A5505D" w:rsidP="00A5505D">
            <w:pPr>
              <w:pStyle w:val="Normal11"/>
              <w:rPr>
                <w:ins w:id="2663" w:author="Skat" w:date="2010-07-08T14:54:00Z"/>
              </w:rPr>
            </w:pPr>
            <w:ins w:id="2664" w:author="Skat" w:date="2010-07-08T14:54:00Z">
              <w:r>
                <w:t>TalHel</w:t>
              </w:r>
              <w:r w:rsidR="00F061A6">
                <w:fldChar w:fldCharType="begin"/>
              </w:r>
              <w:r>
                <w:instrText xml:space="preserve"> XE "</w:instrText>
              </w:r>
              <w:r w:rsidRPr="00A0131B">
                <w:instrText>TalHel</w:instrText>
              </w:r>
              <w:r>
                <w:instrText xml:space="preserve">" </w:instrText>
              </w:r>
              <w:r w:rsidR="00F061A6">
                <w:fldChar w:fldCharType="end"/>
              </w:r>
            </w:ins>
          </w:p>
        </w:tc>
        <w:tc>
          <w:tcPr>
            <w:tcW w:w="5573" w:type="dxa"/>
          </w:tcPr>
          <w:p w:rsidR="00A5505D" w:rsidRDefault="00A5505D" w:rsidP="00A5505D">
            <w:pPr>
              <w:pStyle w:val="Normal11"/>
              <w:rPr>
                <w:ins w:id="2665" w:author="Skat" w:date="2010-07-08T14:54:00Z"/>
              </w:rPr>
            </w:pPr>
            <w:ins w:id="2666" w:author="Skat" w:date="2010-07-08T14:54:00Z">
              <w:r>
                <w:t>Identifikation af genstand for opkrævning fx køretøj. Er unik for den enkelte kunde.</w:t>
              </w:r>
            </w:ins>
          </w:p>
          <w:p w:rsidR="00A5505D" w:rsidRDefault="00A5505D" w:rsidP="00A5505D">
            <w:pPr>
              <w:pStyle w:val="Normal11"/>
              <w:rPr>
                <w:ins w:id="2667" w:author="Skat" w:date="2010-07-08T14:54:00Z"/>
              </w:rPr>
            </w:pPr>
          </w:p>
          <w:p w:rsidR="00A5505D" w:rsidRDefault="00A5505D" w:rsidP="00A5505D">
            <w:pPr>
              <w:pStyle w:val="Normal11"/>
              <w:rPr>
                <w:ins w:id="2668" w:author="Skat" w:date="2010-07-08T14:54:00Z"/>
                <w:u w:val="single"/>
              </w:rPr>
            </w:pPr>
            <w:ins w:id="2669" w:author="Skat" w:date="2010-07-08T14:54:00Z">
              <w:r>
                <w:rPr>
                  <w:u w:val="single"/>
                </w:rPr>
                <w:t>Tilladte værdier fra Data Domain:</w:t>
              </w:r>
            </w:ins>
          </w:p>
          <w:p w:rsidR="00A5505D" w:rsidRPr="00A5505D" w:rsidRDefault="00A5505D" w:rsidP="00A5505D">
            <w:pPr>
              <w:pStyle w:val="Normal11"/>
              <w:rPr>
                <w:ins w:id="2670" w:author="Skat" w:date="2010-07-08T14:54:00Z"/>
              </w:rPr>
            </w:pPr>
            <w:ins w:id="2671" w:author="Skat" w:date="2010-07-08T14:54:00Z">
              <w:r>
                <w:t>0 til 999.999.999.999.999.999</w:t>
              </w:r>
            </w:ins>
          </w:p>
        </w:tc>
      </w:tr>
      <w:tr w:rsidR="00A5505D" w:rsidTr="00A5505D">
        <w:trPr>
          <w:ins w:id="2672" w:author="Skat" w:date="2010-07-08T14:54:00Z"/>
        </w:trPr>
        <w:tc>
          <w:tcPr>
            <w:tcW w:w="2625" w:type="dxa"/>
          </w:tcPr>
          <w:p w:rsidR="00A5505D" w:rsidRDefault="00A5505D" w:rsidP="00A5505D">
            <w:pPr>
              <w:pStyle w:val="Normal11"/>
              <w:rPr>
                <w:ins w:id="2673" w:author="Skat" w:date="2010-07-08T14:54:00Z"/>
              </w:rPr>
            </w:pPr>
            <w:ins w:id="2674" w:author="Skat" w:date="2010-07-08T14:54:00Z">
              <w:r>
                <w:t>Type</w:t>
              </w:r>
            </w:ins>
          </w:p>
        </w:tc>
        <w:tc>
          <w:tcPr>
            <w:tcW w:w="1797" w:type="dxa"/>
          </w:tcPr>
          <w:p w:rsidR="00A5505D" w:rsidRDefault="00A5505D" w:rsidP="00A5505D">
            <w:pPr>
              <w:pStyle w:val="Normal11"/>
              <w:rPr>
                <w:ins w:id="2675" w:author="Skat" w:date="2010-07-08T14:54:00Z"/>
              </w:rPr>
            </w:pPr>
            <w:ins w:id="2676" w:author="Skat" w:date="2010-07-08T14:54:00Z">
              <w:r>
                <w:t>Kode</w:t>
              </w:r>
              <w:r w:rsidR="00F061A6">
                <w:fldChar w:fldCharType="begin"/>
              </w:r>
              <w:r>
                <w:instrText xml:space="preserve"> XE "</w:instrText>
              </w:r>
              <w:r w:rsidRPr="00FE15A4">
                <w:instrText>Kode</w:instrText>
              </w:r>
              <w:r>
                <w:instrText xml:space="preserve">" </w:instrText>
              </w:r>
              <w:r w:rsidR="00F061A6">
                <w:fldChar w:fldCharType="end"/>
              </w:r>
            </w:ins>
          </w:p>
        </w:tc>
        <w:tc>
          <w:tcPr>
            <w:tcW w:w="5573" w:type="dxa"/>
          </w:tcPr>
          <w:p w:rsidR="00A5505D" w:rsidRDefault="00A5505D" w:rsidP="00A5505D">
            <w:pPr>
              <w:pStyle w:val="Normal11"/>
              <w:rPr>
                <w:ins w:id="2677" w:author="Skat" w:date="2010-07-08T14:54:00Z"/>
              </w:rPr>
            </w:pPr>
          </w:p>
          <w:p w:rsidR="00A5505D" w:rsidRDefault="00A5505D" w:rsidP="00A5505D">
            <w:pPr>
              <w:pStyle w:val="Normal11"/>
              <w:rPr>
                <w:ins w:id="2678" w:author="Skat" w:date="2010-07-08T14:54:00Z"/>
              </w:rPr>
            </w:pPr>
          </w:p>
          <w:p w:rsidR="00A5505D" w:rsidRDefault="00A5505D" w:rsidP="00A5505D">
            <w:pPr>
              <w:pStyle w:val="Normal11"/>
              <w:rPr>
                <w:ins w:id="2679" w:author="Skat" w:date="2010-07-08T14:54:00Z"/>
                <w:u w:val="single"/>
              </w:rPr>
            </w:pPr>
            <w:ins w:id="2680" w:author="Skat" w:date="2010-07-08T14:54:00Z">
              <w:r>
                <w:rPr>
                  <w:u w:val="single"/>
                </w:rPr>
                <w:t>Tilladte værdier:</w:t>
              </w:r>
            </w:ins>
          </w:p>
          <w:p w:rsidR="00A5505D" w:rsidRPr="00A5505D" w:rsidRDefault="00A5505D" w:rsidP="00A5505D">
            <w:pPr>
              <w:pStyle w:val="Normal11"/>
              <w:rPr>
                <w:ins w:id="2681" w:author="Skat" w:date="2010-07-08T14:54:00Z"/>
              </w:rPr>
            </w:pPr>
            <w:ins w:id="2682" w:author="Skat" w:date="2010-07-08T14:54:00Z">
              <w:r>
                <w:t>KøretøjIdent</w:t>
              </w:r>
            </w:ins>
          </w:p>
        </w:tc>
      </w:tr>
    </w:tbl>
    <w:p w:rsidR="00A5505D" w:rsidRDefault="00A5505D" w:rsidP="00A5505D">
      <w:pPr>
        <w:pStyle w:val="Normal11"/>
        <w:rPr>
          <w:ins w:id="2683" w:author="Skat" w:date="2010-07-08T14:54:00Z"/>
        </w:rPr>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rPr>
          <w:ins w:id="2684" w:author="Skat" w:date="2010-07-08T14:54:00Z"/>
        </w:rPr>
      </w:pPr>
    </w:p>
    <w:p w:rsidR="00A5505D" w:rsidRDefault="00A5505D" w:rsidP="00A5505D">
      <w:pPr>
        <w:pStyle w:val="Normal11"/>
        <w:rPr>
          <w:ins w:id="2685" w:author="Skat" w:date="2010-07-08T14: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ins w:id="2686" w:author="Skat" w:date="2010-07-08T14:54:00Z"/>
        </w:trPr>
        <w:tc>
          <w:tcPr>
            <w:tcW w:w="1667" w:type="dxa"/>
            <w:shd w:val="pct20" w:color="auto" w:fill="0000FF"/>
          </w:tcPr>
          <w:p w:rsidR="00A5505D" w:rsidRPr="00A5505D" w:rsidRDefault="00A5505D" w:rsidP="00A5505D">
            <w:pPr>
              <w:pStyle w:val="Normal11"/>
              <w:rPr>
                <w:ins w:id="2687" w:author="Skat" w:date="2010-07-08T14:54:00Z"/>
                <w:color w:val="FFFFFF"/>
              </w:rPr>
            </w:pPr>
            <w:ins w:id="2688" w:author="Skat" w:date="2010-07-08T14:54:00Z">
              <w:r>
                <w:rPr>
                  <w:color w:val="FFFFFF"/>
                </w:rPr>
                <w:t>Relationsnavn</w:t>
              </w:r>
            </w:ins>
          </w:p>
        </w:tc>
        <w:tc>
          <w:tcPr>
            <w:tcW w:w="2398" w:type="dxa"/>
            <w:shd w:val="pct20" w:color="auto" w:fill="0000FF"/>
          </w:tcPr>
          <w:p w:rsidR="00A5505D" w:rsidRPr="00A5505D" w:rsidRDefault="00A5505D" w:rsidP="00A5505D">
            <w:pPr>
              <w:pStyle w:val="Normal11"/>
              <w:rPr>
                <w:ins w:id="2689" w:author="Skat" w:date="2010-07-08T14:54:00Z"/>
                <w:color w:val="FFFFFF"/>
              </w:rPr>
            </w:pPr>
            <w:ins w:id="2690" w:author="Skat" w:date="2010-07-08T14:54:00Z">
              <w:r>
                <w:rPr>
                  <w:color w:val="FFFFFF"/>
                </w:rPr>
                <w:t>Relationsbegreber</w:t>
              </w:r>
            </w:ins>
          </w:p>
        </w:tc>
        <w:tc>
          <w:tcPr>
            <w:tcW w:w="5879" w:type="dxa"/>
            <w:shd w:val="pct20" w:color="auto" w:fill="0000FF"/>
          </w:tcPr>
          <w:p w:rsidR="00A5505D" w:rsidRPr="00A5505D" w:rsidRDefault="00A5505D" w:rsidP="00A5505D">
            <w:pPr>
              <w:pStyle w:val="Normal11"/>
              <w:rPr>
                <w:ins w:id="2691" w:author="Skat" w:date="2010-07-08T14:54:00Z"/>
                <w:color w:val="FFFFFF"/>
              </w:rPr>
            </w:pPr>
            <w:ins w:id="2692" w:author="Skat" w:date="2010-07-08T14:54:00Z">
              <w:r>
                <w:rPr>
                  <w:color w:val="FFFFFF"/>
                </w:rPr>
                <w:t>Beskrivelse</w:t>
              </w:r>
            </w:ins>
          </w:p>
        </w:tc>
      </w:tr>
      <w:tr w:rsidR="00A5505D" w:rsidTr="00A5505D">
        <w:trPr>
          <w:ins w:id="2693" w:author="Skat" w:date="2010-07-08T14:54:00Z"/>
        </w:trPr>
        <w:tc>
          <w:tcPr>
            <w:tcW w:w="1667" w:type="dxa"/>
          </w:tcPr>
          <w:p w:rsidR="00A5505D" w:rsidRDefault="00A5505D" w:rsidP="00A5505D">
            <w:pPr>
              <w:pStyle w:val="Normal11"/>
              <w:rPr>
                <w:ins w:id="2694" w:author="Skat" w:date="2010-07-08T14:54:00Z"/>
              </w:rPr>
            </w:pPr>
            <w:ins w:id="2695" w:author="Skat" w:date="2010-07-08T14:54:00Z">
              <w:r>
                <w:t>vedrørende</w:t>
              </w:r>
            </w:ins>
          </w:p>
        </w:tc>
        <w:tc>
          <w:tcPr>
            <w:tcW w:w="2398" w:type="dxa"/>
          </w:tcPr>
          <w:p w:rsidR="00A5505D" w:rsidRDefault="00A5505D" w:rsidP="00A5505D">
            <w:pPr>
              <w:pStyle w:val="Normal11"/>
              <w:rPr>
                <w:ins w:id="2696" w:author="Skat" w:date="2010-07-08T14:54:00Z"/>
              </w:rPr>
            </w:pPr>
            <w:ins w:id="2697" w:author="Skat" w:date="2010-07-08T14:54:00Z">
              <w:r>
                <w:t>OpkrævningFordring(1..*)</w:t>
              </w:r>
            </w:ins>
          </w:p>
          <w:p w:rsidR="00A5505D" w:rsidRDefault="00A5505D" w:rsidP="00A5505D">
            <w:pPr>
              <w:pStyle w:val="Normal11"/>
              <w:rPr>
                <w:ins w:id="2698" w:author="Skat" w:date="2010-07-08T14:54:00Z"/>
              </w:rPr>
            </w:pPr>
            <w:ins w:id="2699" w:author="Skat" w:date="2010-07-08T14:54:00Z">
              <w:r>
                <w:t>OpkrævningFordringGenstand(0..1)</w:t>
              </w:r>
            </w:ins>
          </w:p>
        </w:tc>
        <w:tc>
          <w:tcPr>
            <w:tcW w:w="5879" w:type="dxa"/>
          </w:tcPr>
          <w:p w:rsidR="00A5505D" w:rsidRDefault="00A5505D" w:rsidP="00A5505D">
            <w:pPr>
              <w:pStyle w:val="Normal11"/>
              <w:rPr>
                <w:ins w:id="2700" w:author="Skat" w:date="2010-07-08T14:54:00Z"/>
              </w:rPr>
            </w:pPr>
          </w:p>
        </w:tc>
      </w:tr>
    </w:tbl>
    <w:p w:rsidR="00A5505D" w:rsidRDefault="00A5505D" w:rsidP="00A5505D">
      <w:pPr>
        <w:pStyle w:val="Normal11"/>
        <w:rPr>
          <w:ins w:id="2701" w:author="Skat" w:date="2010-07-08T14:54:00Z"/>
        </w:rPr>
      </w:pPr>
    </w:p>
    <w:p w:rsidR="00A5505D" w:rsidRDefault="00A5505D" w:rsidP="00A5505D">
      <w:pPr>
        <w:pStyle w:val="Normal11"/>
        <w:rPr>
          <w:ins w:id="2702" w:author="Skat" w:date="2010-07-08T14:54:00Z"/>
        </w:rPr>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numPr>
          <w:numberingChange w:id="2703" w:author="Skat" w:date="2010-07-08T14:54:00Z" w:original="%1:5:0:.%2:7:0:"/>
        </w:numPr>
      </w:pPr>
      <w:bookmarkStart w:id="2704" w:name="_Toc266364089"/>
      <w:bookmarkStart w:id="2705" w:name="_Toc265233887"/>
      <w:r>
        <w:t>OpkrævningFordringHaver</w:t>
      </w:r>
      <w:bookmarkEnd w:id="2704"/>
      <w:bookmarkEnd w:id="2705"/>
    </w:p>
    <w:p w:rsidR="00A5505D" w:rsidRDefault="00A5505D" w:rsidP="00A5505D">
      <w:pPr>
        <w:pStyle w:val="Normal11"/>
      </w:pPr>
      <w:r>
        <w:t>Fordringshaver i SKATs opkrævningssystem, DMO.</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Nummer</w:t>
            </w:r>
          </w:p>
        </w:tc>
        <w:tc>
          <w:tcPr>
            <w:tcW w:w="1797" w:type="dxa"/>
          </w:tcPr>
          <w:p w:rsidR="00A5505D" w:rsidRDefault="00A5505D" w:rsidP="00A5505D">
            <w:pPr>
              <w:pStyle w:val="Normal11"/>
            </w:pPr>
            <w:r>
              <w:t>Kode</w:t>
            </w:r>
            <w:r w:rsidR="00F061A6">
              <w:fldChar w:fldCharType="begin"/>
            </w:r>
            <w:r>
              <w:instrText xml:space="preserve"> XE "</w:instrText>
            </w:r>
            <w:r w:rsidRPr="005672E2">
              <w:instrText>Kode</w:instrText>
            </w:r>
            <w:r>
              <w:instrText xml:space="preserve">" </w:instrText>
            </w:r>
            <w:r w:rsidR="00F061A6">
              <w:fldChar w:fldCharType="end"/>
            </w:r>
          </w:p>
        </w:tc>
        <w:tc>
          <w:tcPr>
            <w:tcW w:w="5573" w:type="dxa"/>
          </w:tcPr>
          <w:p w:rsidR="00A5505D" w:rsidRDefault="00A5505D" w:rsidP="00A5505D">
            <w:pPr>
              <w:pStyle w:val="Normal11"/>
            </w:pPr>
          </w:p>
        </w:tc>
      </w:tr>
      <w:tr w:rsidR="00A5505D" w:rsidTr="00A5505D">
        <w:tc>
          <w:tcPr>
            <w:tcW w:w="2625" w:type="dxa"/>
          </w:tcPr>
          <w:p w:rsidR="00A5505D" w:rsidRDefault="00A5505D" w:rsidP="00A5505D">
            <w:pPr>
              <w:pStyle w:val="Normal11"/>
            </w:pPr>
            <w:r>
              <w:t>Navn</w:t>
            </w:r>
          </w:p>
        </w:tc>
        <w:tc>
          <w:tcPr>
            <w:tcW w:w="1797" w:type="dxa"/>
          </w:tcPr>
          <w:p w:rsidR="00A5505D" w:rsidRDefault="00A5505D" w:rsidP="00A5505D">
            <w:pPr>
              <w:pStyle w:val="Normal11"/>
            </w:pPr>
            <w:r>
              <w:t>Tekst30</w:t>
            </w:r>
            <w:r w:rsidR="00F061A6">
              <w:fldChar w:fldCharType="begin"/>
            </w:r>
            <w:r>
              <w:instrText xml:space="preserve"> XE "</w:instrText>
            </w:r>
            <w:r w:rsidRPr="00E11833">
              <w:instrText>Tekst30</w:instrText>
            </w:r>
            <w:r>
              <w:instrText xml:space="preserve">" </w:instrText>
            </w:r>
            <w:r w:rsidR="00F061A6">
              <w:fldChar w:fldCharType="end"/>
            </w:r>
          </w:p>
        </w:tc>
        <w:tc>
          <w:tcPr>
            <w:tcW w:w="5573" w:type="dxa"/>
          </w:tcPr>
          <w:p w:rsidR="00A5505D" w:rsidRDefault="00A5505D" w:rsidP="00A5505D">
            <w:pPr>
              <w:pStyle w:val="Normal11"/>
            </w:pPr>
            <w:r>
              <w:t>Navnet på en fordringshaver i SKATs fælles opkrævningssystem, DMO.</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har mindst én</w:t>
            </w:r>
          </w:p>
        </w:tc>
        <w:tc>
          <w:tcPr>
            <w:tcW w:w="2398" w:type="dxa"/>
          </w:tcPr>
          <w:p w:rsidR="00A5505D" w:rsidRDefault="00A5505D" w:rsidP="00A5505D">
            <w:pPr>
              <w:pStyle w:val="Normal11"/>
            </w:pPr>
            <w:r>
              <w:t>OpkrævningFordring(0..*)</w:t>
            </w:r>
          </w:p>
          <w:p w:rsidR="00A5505D" w:rsidRDefault="00A5505D" w:rsidP="00A5505D">
            <w:pPr>
              <w:pStyle w:val="Normal11"/>
            </w:pPr>
            <w:r>
              <w:t>OpkrævningFordringHaver(1..*)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numPr>
          <w:numberingChange w:id="2706" w:author="Skat" w:date="2010-07-08T14:54:00Z" w:original="%1:5:0:.%2:8:0:"/>
        </w:numPr>
      </w:pPr>
      <w:bookmarkStart w:id="2707" w:name="_Toc266364090"/>
      <w:bookmarkStart w:id="2708" w:name="_Toc265233888"/>
      <w:r>
        <w:t>OpkrævningFordringReference</w:t>
      </w:r>
      <w:bookmarkEnd w:id="2707"/>
      <w:bookmarkEnd w:id="2708"/>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Nummer</w:t>
            </w:r>
          </w:p>
        </w:tc>
        <w:tc>
          <w:tcPr>
            <w:tcW w:w="1797" w:type="dxa"/>
          </w:tcPr>
          <w:p w:rsidR="00A5505D" w:rsidRDefault="00A5505D" w:rsidP="00A5505D">
            <w:pPr>
              <w:pStyle w:val="Normal11"/>
            </w:pPr>
            <w:r>
              <w:t>Tekst30</w:t>
            </w:r>
            <w:r w:rsidR="00F061A6">
              <w:fldChar w:fldCharType="begin"/>
            </w:r>
            <w:r>
              <w:instrText xml:space="preserve"> XE "</w:instrText>
            </w:r>
            <w:r w:rsidRPr="0039125B">
              <w:instrText>Tekst30</w:instrText>
            </w:r>
            <w:r>
              <w:instrText xml:space="preserve">" </w:instrText>
            </w:r>
            <w:r w:rsidR="00F061A6">
              <w:fldChar w:fldCharType="end"/>
            </w:r>
          </w:p>
        </w:tc>
        <w:tc>
          <w:tcPr>
            <w:tcW w:w="5573" w:type="dxa"/>
          </w:tcPr>
          <w:p w:rsidR="00A5505D" w:rsidRDefault="00A5505D" w:rsidP="00A5505D">
            <w:pPr>
              <w:pStyle w:val="Normal11"/>
            </w:pPr>
            <w:r>
              <w:t>Lokalt referencenummer på opkrævningsfordringen i afsenderens, typisk fordringshaverens, fagsystem. Nummer er unikt for en given afsender.</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kan have</w:t>
            </w:r>
          </w:p>
        </w:tc>
        <w:tc>
          <w:tcPr>
            <w:tcW w:w="2398" w:type="dxa"/>
          </w:tcPr>
          <w:p w:rsidR="00A5505D" w:rsidRDefault="00A5505D" w:rsidP="00A5505D">
            <w:pPr>
              <w:pStyle w:val="Normal11"/>
            </w:pPr>
            <w:r>
              <w:t>OpkrævningFordring(1</w:t>
            </w:r>
            <w:del w:id="2709" w:author="Skat" w:date="2010-07-08T14:54:00Z">
              <w:r w:rsidR="00162F95">
                <w:delText>)</w:delText>
              </w:r>
            </w:del>
            <w:ins w:id="2710" w:author="Skat" w:date="2010-07-08T14:54:00Z">
              <w:r>
                <w:t>..*)</w:t>
              </w:r>
            </w:ins>
          </w:p>
          <w:p w:rsidR="00A5505D" w:rsidRDefault="00A5505D" w:rsidP="00A5505D">
            <w:pPr>
              <w:pStyle w:val="Normal11"/>
            </w:pPr>
            <w:r>
              <w:t>OpkrævningFordringReference(0..1)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numPr>
          <w:numberingChange w:id="2711" w:author="Skat" w:date="2010-07-08T14:54:00Z" w:original="%1:5:0:.%2:9:0:"/>
        </w:numPr>
      </w:pPr>
      <w:bookmarkStart w:id="2712" w:name="_Toc266364091"/>
      <w:bookmarkStart w:id="2713" w:name="_Toc265233889"/>
      <w:r>
        <w:t>OpkrævningFordringRelation</w:t>
      </w:r>
      <w:bookmarkEnd w:id="2712"/>
      <w:bookmarkEnd w:id="2713"/>
    </w:p>
    <w:p w:rsidR="00A5505D" w:rsidRDefault="00A5505D" w:rsidP="00A5505D">
      <w:pPr>
        <w:pStyle w:val="Normal11"/>
      </w:pPr>
      <w:r>
        <w:t xml:space="preserve">Beskriver hvordan en instans af en fordring er forbundet med en anden fordring historisk og indholdsmæssig.  </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Type</w:t>
            </w:r>
          </w:p>
        </w:tc>
        <w:tc>
          <w:tcPr>
            <w:tcW w:w="1797" w:type="dxa"/>
          </w:tcPr>
          <w:p w:rsidR="00A5505D" w:rsidRDefault="00A5505D" w:rsidP="00A5505D">
            <w:pPr>
              <w:pStyle w:val="Normal11"/>
            </w:pPr>
            <w:r>
              <w:t>TekstKort</w:t>
            </w:r>
            <w:r w:rsidR="00F061A6">
              <w:fldChar w:fldCharType="begin"/>
            </w:r>
            <w:r>
              <w:instrText xml:space="preserve"> XE "</w:instrText>
            </w:r>
            <w:r w:rsidRPr="004F7E62">
              <w:instrText>TekstKort</w:instrText>
            </w:r>
            <w:r>
              <w:instrText xml:space="preserve">" </w:instrText>
            </w:r>
            <w:r w:rsidR="00F061A6">
              <w:fldChar w:fldCharType="end"/>
            </w:r>
          </w:p>
        </w:tc>
        <w:tc>
          <w:tcPr>
            <w:tcW w:w="5573" w:type="dxa"/>
          </w:tcPr>
          <w:p w:rsidR="00A5505D" w:rsidRDefault="00A5505D" w:rsidP="00A5505D">
            <w:pPr>
              <w:pStyle w:val="Normal11"/>
            </w:pPr>
            <w:r>
              <w:t>Hvilken type relation, der er mellem den oprindelige fordringen og den afledte fordring.</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forbundet med</w:t>
            </w:r>
          </w:p>
        </w:tc>
        <w:tc>
          <w:tcPr>
            <w:tcW w:w="2398" w:type="dxa"/>
          </w:tcPr>
          <w:p w:rsidR="00A5505D" w:rsidRDefault="00A5505D" w:rsidP="00A5505D">
            <w:pPr>
              <w:pStyle w:val="Normal11"/>
            </w:pPr>
            <w:r>
              <w:t>OpkrævningFordringRelation(0..*)</w:t>
            </w:r>
          </w:p>
          <w:p w:rsidR="00A5505D" w:rsidRDefault="00A5505D" w:rsidP="00A5505D">
            <w:pPr>
              <w:pStyle w:val="Normal11"/>
            </w:pPr>
            <w:r>
              <w:t>OpkrævningFordring(1)</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relateret via</w:t>
            </w:r>
          </w:p>
        </w:tc>
        <w:tc>
          <w:tcPr>
            <w:tcW w:w="2398" w:type="dxa"/>
          </w:tcPr>
          <w:p w:rsidR="00A5505D" w:rsidRDefault="00A5505D" w:rsidP="00A5505D">
            <w:pPr>
              <w:pStyle w:val="Normal11"/>
            </w:pPr>
            <w:r>
              <w:t>OpkrævningFordring(1)</w:t>
            </w:r>
          </w:p>
          <w:p w:rsidR="00A5505D" w:rsidRDefault="00A5505D" w:rsidP="00A5505D">
            <w:pPr>
              <w:pStyle w:val="Normal11"/>
            </w:pPr>
            <w:r>
              <w:t>OpkrævningFordringRelation(0..*)</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numPr>
          <w:numberingChange w:id="2714" w:author="Skat" w:date="2010-07-08T14:54:00Z" w:original="%1:5:0:.%2:10:0:"/>
        </w:numPr>
      </w:pPr>
      <w:bookmarkStart w:id="2715" w:name="_Toc266364092"/>
      <w:bookmarkStart w:id="2716" w:name="_Toc265233890"/>
      <w:r>
        <w:t>OpkrævningFordringType</w:t>
      </w:r>
      <w:bookmarkEnd w:id="2715"/>
      <w:bookmarkEnd w:id="2716"/>
    </w:p>
    <w:p w:rsidR="00A5505D" w:rsidRDefault="00A5505D" w:rsidP="00A5505D">
      <w:pPr>
        <w:pStyle w:val="Normal11"/>
      </w:pPr>
      <w:r>
        <w:t xml:space="preserve">Typen af fordring, som fx kan være moms halvår, moms halvår FF eller gebyr. </w:t>
      </w:r>
    </w:p>
    <w:p w:rsidR="00A5505D" w:rsidRDefault="00A5505D" w:rsidP="00A5505D">
      <w:pPr>
        <w:pStyle w:val="Normal11"/>
      </w:pPr>
    </w:p>
    <w:p w:rsidR="00A5505D" w:rsidRDefault="00A5505D" w:rsidP="00A5505D">
      <w:pPr>
        <w:pStyle w:val="Normal11"/>
      </w:pPr>
      <w:r>
        <w:t>For hver fordringstype er der forskellige regelsæt, som er med til at definere, hvordan en konkret fordring skal behandles.</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Navn</w:t>
            </w:r>
          </w:p>
        </w:tc>
        <w:tc>
          <w:tcPr>
            <w:tcW w:w="1797" w:type="dxa"/>
          </w:tcPr>
          <w:p w:rsidR="00A5505D" w:rsidRDefault="00A5505D" w:rsidP="00A5505D">
            <w:pPr>
              <w:pStyle w:val="Normal11"/>
            </w:pPr>
            <w:r>
              <w:t>Tekst30</w:t>
            </w:r>
            <w:r w:rsidR="00F061A6">
              <w:fldChar w:fldCharType="begin"/>
            </w:r>
            <w:r>
              <w:instrText xml:space="preserve"> XE "</w:instrText>
            </w:r>
            <w:r w:rsidRPr="00726AD4">
              <w:instrText>Tekst30</w:instrText>
            </w:r>
            <w:r>
              <w:instrText xml:space="preserve">" </w:instrText>
            </w:r>
            <w:r w:rsidR="00F061A6">
              <w:fldChar w:fldCharType="end"/>
            </w:r>
          </w:p>
        </w:tc>
        <w:tc>
          <w:tcPr>
            <w:tcW w:w="5573" w:type="dxa"/>
          </w:tcPr>
          <w:p w:rsidR="00A5505D" w:rsidRDefault="00A5505D" w:rsidP="00A5505D">
            <w:pPr>
              <w:pStyle w:val="Normal11"/>
            </w:pPr>
            <w:r>
              <w:t>Navn på opkrævningsfordringstypen.</w:t>
            </w:r>
          </w:p>
        </w:tc>
      </w:tr>
      <w:tr w:rsidR="00A5505D" w:rsidTr="00A5505D">
        <w:tc>
          <w:tcPr>
            <w:tcW w:w="2625" w:type="dxa"/>
          </w:tcPr>
          <w:p w:rsidR="00A5505D" w:rsidRDefault="00A5505D" w:rsidP="00A5505D">
            <w:pPr>
              <w:pStyle w:val="Normal11"/>
            </w:pPr>
            <w:r>
              <w:t>OplysningRegel</w:t>
            </w:r>
          </w:p>
        </w:tc>
        <w:tc>
          <w:tcPr>
            <w:tcW w:w="1797" w:type="dxa"/>
          </w:tcPr>
          <w:p w:rsidR="00A5505D" w:rsidRDefault="00A5505D" w:rsidP="00A5505D">
            <w:pPr>
              <w:pStyle w:val="Normal11"/>
            </w:pPr>
            <w:r>
              <w:t>TekstLang</w:t>
            </w:r>
            <w:r w:rsidR="00F061A6">
              <w:fldChar w:fldCharType="begin"/>
            </w:r>
            <w:r>
              <w:instrText xml:space="preserve"> XE "</w:instrText>
            </w:r>
            <w:r w:rsidRPr="00CE6FB9">
              <w:instrText>TekstLang</w:instrText>
            </w:r>
            <w:r>
              <w:instrText xml:space="preserve">" </w:instrText>
            </w:r>
            <w:r w:rsidR="00F061A6">
              <w:fldChar w:fldCharType="end"/>
            </w:r>
          </w:p>
        </w:tc>
        <w:tc>
          <w:tcPr>
            <w:tcW w:w="5573" w:type="dxa"/>
          </w:tcPr>
          <w:p w:rsidR="00A5505D" w:rsidRDefault="00A5505D" w:rsidP="00A5505D">
            <w:pPr>
              <w:pStyle w:val="Normal11"/>
            </w:pPr>
            <w:r>
              <w:t>Regelsættet for hvilke oplysninger en fordringshaver skal oplyse ved oversendelse af en opkrævningsfordring ("kan- og skal-oplysninger").</w:t>
            </w:r>
          </w:p>
        </w:tc>
      </w:tr>
      <w:tr w:rsidR="00A5505D" w:rsidTr="00A5505D">
        <w:tc>
          <w:tcPr>
            <w:tcW w:w="2625" w:type="dxa"/>
          </w:tcPr>
          <w:p w:rsidR="00A5505D" w:rsidRDefault="00A5505D" w:rsidP="00A5505D">
            <w:pPr>
              <w:pStyle w:val="Normal11"/>
            </w:pPr>
            <w:r>
              <w:t>RenteRegel</w:t>
            </w:r>
          </w:p>
        </w:tc>
        <w:tc>
          <w:tcPr>
            <w:tcW w:w="1797" w:type="dxa"/>
          </w:tcPr>
          <w:p w:rsidR="00A5505D" w:rsidRDefault="00A5505D" w:rsidP="00A5505D">
            <w:pPr>
              <w:pStyle w:val="Normal11"/>
            </w:pPr>
            <w:r>
              <w:t>TekstLang</w:t>
            </w:r>
            <w:r w:rsidR="00F061A6">
              <w:fldChar w:fldCharType="begin"/>
            </w:r>
            <w:r>
              <w:instrText xml:space="preserve"> XE "</w:instrText>
            </w:r>
            <w:r w:rsidRPr="002144B1">
              <w:instrText>TekstLang</w:instrText>
            </w:r>
            <w:r>
              <w:instrText xml:space="preserve">" </w:instrText>
            </w:r>
            <w:r w:rsidR="00F061A6">
              <w:fldChar w:fldCharType="end"/>
            </w:r>
          </w:p>
        </w:tc>
        <w:tc>
          <w:tcPr>
            <w:tcW w:w="5573" w:type="dxa"/>
          </w:tcPr>
          <w:p w:rsidR="00A5505D" w:rsidRDefault="00A5505D" w:rsidP="00A5505D">
            <w:pPr>
              <w:pStyle w:val="Normal11"/>
            </w:pPr>
            <w:r>
              <w:t>Der er et bestemt sæt af regler for, hvilke og hvor mange renter der må beregnes for den enkelte opkrævningsfordringstype. Se Bilag 1.10</w:t>
            </w:r>
          </w:p>
        </w:tc>
      </w:tr>
      <w:tr w:rsidR="00A5505D" w:rsidTr="00A5505D">
        <w:tc>
          <w:tcPr>
            <w:tcW w:w="2625" w:type="dxa"/>
          </w:tcPr>
          <w:p w:rsidR="00A5505D" w:rsidRDefault="00A5505D" w:rsidP="00A5505D">
            <w:pPr>
              <w:pStyle w:val="Normal11"/>
            </w:pPr>
            <w:r>
              <w:t>RenteSats</w:t>
            </w:r>
          </w:p>
        </w:tc>
        <w:tc>
          <w:tcPr>
            <w:tcW w:w="1797" w:type="dxa"/>
          </w:tcPr>
          <w:p w:rsidR="00A5505D" w:rsidRDefault="00A5505D" w:rsidP="00A5505D">
            <w:pPr>
              <w:pStyle w:val="Normal11"/>
            </w:pPr>
            <w:r>
              <w:t>Procent</w:t>
            </w:r>
            <w:r w:rsidR="00F061A6">
              <w:fldChar w:fldCharType="begin"/>
            </w:r>
            <w:r>
              <w:instrText xml:space="preserve"> XE "</w:instrText>
            </w:r>
            <w:r w:rsidRPr="00F95735">
              <w:instrText>Procent</w:instrText>
            </w:r>
            <w:r>
              <w:instrText xml:space="preserve">" </w:instrText>
            </w:r>
            <w:r w:rsidR="00F061A6">
              <w:fldChar w:fldCharType="end"/>
            </w:r>
          </w:p>
        </w:tc>
        <w:tc>
          <w:tcPr>
            <w:tcW w:w="5573" w:type="dxa"/>
          </w:tcPr>
          <w:p w:rsidR="00A5505D" w:rsidRDefault="00A5505D" w:rsidP="00A5505D">
            <w:pPr>
              <w:pStyle w:val="Normal11"/>
            </w:pPr>
            <w:r>
              <w:t>For de renter, som må beregnes er der bestemte procentuelle rentesatser.</w:t>
            </w:r>
          </w:p>
        </w:tc>
      </w:tr>
      <w:tr w:rsidR="00A5505D" w:rsidTr="00A5505D">
        <w:tc>
          <w:tcPr>
            <w:tcW w:w="2625" w:type="dxa"/>
          </w:tcPr>
          <w:p w:rsidR="00A5505D" w:rsidRDefault="00A5505D" w:rsidP="00A5505D">
            <w:pPr>
              <w:pStyle w:val="Normal11"/>
            </w:pPr>
            <w:r>
              <w:t>GebyrSats</w:t>
            </w:r>
          </w:p>
        </w:tc>
        <w:tc>
          <w:tcPr>
            <w:tcW w:w="1797" w:type="dxa"/>
          </w:tcPr>
          <w:p w:rsidR="00A5505D" w:rsidRDefault="00A5505D" w:rsidP="00A5505D">
            <w:pPr>
              <w:pStyle w:val="Normal11"/>
            </w:pPr>
            <w:r>
              <w:t>Tekst45</w:t>
            </w:r>
            <w:r w:rsidR="00F061A6">
              <w:fldChar w:fldCharType="begin"/>
            </w:r>
            <w:r>
              <w:instrText xml:space="preserve"> XE "</w:instrText>
            </w:r>
            <w:r w:rsidRPr="00BA2B6F">
              <w:instrText>Tekst45</w:instrText>
            </w:r>
            <w:r>
              <w:instrText xml:space="preserve">" </w:instrText>
            </w:r>
            <w:r w:rsidR="00F061A6">
              <w:fldChar w:fldCharType="end"/>
            </w:r>
          </w:p>
        </w:tc>
        <w:tc>
          <w:tcPr>
            <w:tcW w:w="5573" w:type="dxa"/>
          </w:tcPr>
          <w:p w:rsidR="00A5505D" w:rsidRDefault="00A5505D" w:rsidP="00A5505D">
            <w:pPr>
              <w:pStyle w:val="Normal11"/>
            </w:pPr>
            <w:r>
              <w:t xml:space="preserve">Satser for gebyrer (bestemte opkrævningsfordringstyper) der tilskrives en opkrævningsfordring (oprettes som sin egen opkrævningsfordring med link til den opkrævningsfordring, den er opstået på grund af). </w:t>
            </w:r>
          </w:p>
          <w:p w:rsidR="00A5505D" w:rsidRDefault="00A5505D" w:rsidP="00A5505D">
            <w:pPr>
              <w:pStyle w:val="Normal11"/>
            </w:pPr>
          </w:p>
          <w:p w:rsidR="00A5505D" w:rsidRDefault="00A5505D" w:rsidP="00A5505D">
            <w:pPr>
              <w:pStyle w:val="Normal11"/>
            </w:pPr>
            <w:r>
              <w:t>Satsen hentes her ved oprettelse af den type opkrævningsfordring.</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Eksempler:</w:t>
            </w:r>
          </w:p>
          <w:p w:rsidR="00A5505D" w:rsidRDefault="00A5505D" w:rsidP="00A5505D">
            <w:pPr>
              <w:pStyle w:val="Normal11"/>
            </w:pPr>
            <w:r>
              <w:t>- FF-gebyr - x-antal kr.</w:t>
            </w:r>
          </w:p>
          <w:p w:rsidR="00A5505D" w:rsidRDefault="00A5505D" w:rsidP="00A5505D">
            <w:pPr>
              <w:pStyle w:val="Normal11"/>
            </w:pPr>
            <w:r>
              <w:t>- Kreditbegrænsningsgebyr - x-antal kr.</w:t>
            </w:r>
          </w:p>
          <w:p w:rsidR="00A5505D" w:rsidRDefault="00A5505D" w:rsidP="00A5505D">
            <w:pPr>
              <w:pStyle w:val="Normal11"/>
            </w:pPr>
            <w:r>
              <w:t>- Rykkergebyr - x-antal kr.</w:t>
            </w:r>
          </w:p>
          <w:p w:rsidR="00A5505D" w:rsidRPr="00A5505D" w:rsidRDefault="00A5505D" w:rsidP="00A5505D">
            <w:pPr>
              <w:pStyle w:val="Normal11"/>
            </w:pPr>
            <w:r>
              <w:t>- Sikkerhedsstillelsesgebyr - x-antal kr</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er af typen</w:t>
            </w:r>
          </w:p>
        </w:tc>
        <w:tc>
          <w:tcPr>
            <w:tcW w:w="2398" w:type="dxa"/>
          </w:tcPr>
          <w:p w:rsidR="00A5505D" w:rsidRDefault="00A5505D" w:rsidP="00A5505D">
            <w:pPr>
              <w:pStyle w:val="Normal11"/>
            </w:pPr>
            <w:r>
              <w:t>OpkrævningFordring(0..*)</w:t>
            </w:r>
          </w:p>
          <w:p w:rsidR="00A5505D" w:rsidRDefault="00A5505D" w:rsidP="00A5505D">
            <w:pPr>
              <w:pStyle w:val="Normal11"/>
            </w:pPr>
            <w:r>
              <w:t>OpkrævningFordringType(1)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numPr>
          <w:numberingChange w:id="2717" w:author="Skat" w:date="2010-07-08T14:54:00Z" w:original="%1:5:0:.%2:11:0:"/>
        </w:numPr>
      </w:pPr>
      <w:bookmarkStart w:id="2718" w:name="_Toc266364093"/>
      <w:bookmarkStart w:id="2719" w:name="_Toc265233891"/>
      <w:r>
        <w:t>OpkrævningHæftelse</w:t>
      </w:r>
      <w:bookmarkEnd w:id="2718"/>
      <w:bookmarkEnd w:id="2719"/>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Form</w:t>
            </w:r>
          </w:p>
        </w:tc>
        <w:tc>
          <w:tcPr>
            <w:tcW w:w="1797" w:type="dxa"/>
          </w:tcPr>
          <w:p w:rsidR="00A5505D" w:rsidRDefault="00A5505D" w:rsidP="00A5505D">
            <w:pPr>
              <w:pStyle w:val="Normal11"/>
            </w:pPr>
            <w:r>
              <w:t>Type</w:t>
            </w:r>
            <w:r w:rsidR="00F061A6">
              <w:fldChar w:fldCharType="begin"/>
            </w:r>
            <w:r>
              <w:instrText xml:space="preserve"> XE "</w:instrText>
            </w:r>
            <w:r w:rsidRPr="00224749">
              <w:instrText>Type</w:instrText>
            </w:r>
            <w:r>
              <w:instrText xml:space="preserve">" </w:instrText>
            </w:r>
            <w:r w:rsidR="00F061A6">
              <w:fldChar w:fldCharType="end"/>
            </w:r>
          </w:p>
        </w:tc>
        <w:tc>
          <w:tcPr>
            <w:tcW w:w="5573" w:type="dxa"/>
          </w:tcPr>
          <w:p w:rsidR="00A5505D" w:rsidRDefault="00A5505D" w:rsidP="00A5505D">
            <w:pPr>
              <w:pStyle w:val="Normal11"/>
            </w:pPr>
            <w: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tc>
      </w:tr>
      <w:tr w:rsidR="00A5505D" w:rsidTr="00A5505D">
        <w:tc>
          <w:tcPr>
            <w:tcW w:w="2625" w:type="dxa"/>
          </w:tcPr>
          <w:p w:rsidR="00A5505D" w:rsidRDefault="00A5505D" w:rsidP="00A5505D">
            <w:pPr>
              <w:pStyle w:val="Normal11"/>
            </w:pPr>
            <w:r>
              <w:t>Procent</w:t>
            </w:r>
          </w:p>
        </w:tc>
        <w:tc>
          <w:tcPr>
            <w:tcW w:w="1797" w:type="dxa"/>
          </w:tcPr>
          <w:p w:rsidR="00A5505D" w:rsidRDefault="00A5505D" w:rsidP="00A5505D">
            <w:pPr>
              <w:pStyle w:val="Normal11"/>
            </w:pPr>
            <w:r>
              <w:t>Procent</w:t>
            </w:r>
            <w:r w:rsidR="00F061A6">
              <w:fldChar w:fldCharType="begin"/>
            </w:r>
            <w:r>
              <w:instrText xml:space="preserve"> XE "</w:instrText>
            </w:r>
            <w:r w:rsidRPr="004844EB">
              <w:instrText>Procent</w:instrText>
            </w:r>
            <w:r>
              <w:instrText xml:space="preserve">" </w:instrText>
            </w:r>
            <w:r w:rsidR="00F061A6">
              <w:fldChar w:fldCharType="end"/>
            </w:r>
          </w:p>
        </w:tc>
        <w:tc>
          <w:tcPr>
            <w:tcW w:w="5573" w:type="dxa"/>
          </w:tcPr>
          <w:p w:rsidR="00A5505D" w:rsidRDefault="00A5505D" w:rsidP="00A5505D">
            <w:pPr>
              <w:pStyle w:val="Normal11"/>
            </w:pPr>
            <w:r>
              <w:t>Angiver den procentdel, hvormed kunden hæfter for den enkelte fordring.</w:t>
            </w:r>
          </w:p>
        </w:tc>
      </w:tr>
      <w:tr w:rsidR="00A5505D" w:rsidTr="00A5505D">
        <w:tc>
          <w:tcPr>
            <w:tcW w:w="2625" w:type="dxa"/>
          </w:tcPr>
          <w:p w:rsidR="00A5505D" w:rsidRDefault="00A5505D" w:rsidP="00A5505D">
            <w:pPr>
              <w:pStyle w:val="Normal11"/>
            </w:pPr>
            <w:r>
              <w:t>StartDato</w:t>
            </w:r>
          </w:p>
        </w:tc>
        <w:tc>
          <w:tcPr>
            <w:tcW w:w="1797" w:type="dxa"/>
          </w:tcPr>
          <w:p w:rsidR="00A5505D" w:rsidRDefault="00A5505D" w:rsidP="00A5505D">
            <w:pPr>
              <w:pStyle w:val="Normal11"/>
            </w:pPr>
            <w:r>
              <w:t>Dato</w:t>
            </w:r>
            <w:r w:rsidR="00F061A6">
              <w:fldChar w:fldCharType="begin"/>
            </w:r>
            <w:r>
              <w:instrText xml:space="preserve"> XE "</w:instrText>
            </w:r>
            <w:r w:rsidRPr="00301649">
              <w:instrText>Dato</w:instrText>
            </w:r>
            <w:r>
              <w:instrText xml:space="preserve">" </w:instrText>
            </w:r>
            <w:r w:rsidR="00F061A6">
              <w:fldChar w:fldCharType="end"/>
            </w:r>
          </w:p>
        </w:tc>
        <w:tc>
          <w:tcPr>
            <w:tcW w:w="5573" w:type="dxa"/>
          </w:tcPr>
          <w:p w:rsidR="00A5505D" w:rsidRDefault="00A5505D" w:rsidP="00A5505D">
            <w:pPr>
              <w:pStyle w:val="Normal11"/>
            </w:pPr>
            <w:r>
              <w:t>Den dato hæftelse for en fordring gælder fra.</w:t>
            </w:r>
          </w:p>
        </w:tc>
      </w:tr>
      <w:tr w:rsidR="00A5505D" w:rsidTr="00A5505D">
        <w:tc>
          <w:tcPr>
            <w:tcW w:w="2625" w:type="dxa"/>
          </w:tcPr>
          <w:p w:rsidR="00A5505D" w:rsidRDefault="00A5505D" w:rsidP="00A5505D">
            <w:pPr>
              <w:pStyle w:val="Normal11"/>
            </w:pPr>
            <w:r>
              <w:t>SlutDato</w:t>
            </w:r>
          </w:p>
        </w:tc>
        <w:tc>
          <w:tcPr>
            <w:tcW w:w="1797" w:type="dxa"/>
          </w:tcPr>
          <w:p w:rsidR="00A5505D" w:rsidRDefault="00A5505D" w:rsidP="00A5505D">
            <w:pPr>
              <w:pStyle w:val="Normal11"/>
            </w:pPr>
            <w:r>
              <w:t>Dato</w:t>
            </w:r>
            <w:r w:rsidR="00F061A6">
              <w:fldChar w:fldCharType="begin"/>
            </w:r>
            <w:r>
              <w:instrText xml:space="preserve"> XE "</w:instrText>
            </w:r>
            <w:r w:rsidRPr="006054B5">
              <w:instrText>Dato</w:instrText>
            </w:r>
            <w:r>
              <w:instrText xml:space="preserve">" </w:instrText>
            </w:r>
            <w:r w:rsidR="00F061A6">
              <w:fldChar w:fldCharType="end"/>
            </w:r>
          </w:p>
        </w:tc>
        <w:tc>
          <w:tcPr>
            <w:tcW w:w="5573" w:type="dxa"/>
          </w:tcPr>
          <w:p w:rsidR="00A5505D" w:rsidRDefault="00A5505D" w:rsidP="00A5505D">
            <w:pPr>
              <w:pStyle w:val="Normal11"/>
            </w:pPr>
            <w:r>
              <w:t>Den dato hæftelse for en fordring ophører.</w:t>
            </w:r>
          </w:p>
        </w:tc>
      </w:tr>
      <w:tr w:rsidR="00A5505D" w:rsidTr="00A5505D">
        <w:tc>
          <w:tcPr>
            <w:tcW w:w="2625" w:type="dxa"/>
          </w:tcPr>
          <w:p w:rsidR="00A5505D" w:rsidRDefault="00A5505D" w:rsidP="00A5505D">
            <w:pPr>
              <w:pStyle w:val="Normal11"/>
            </w:pPr>
            <w:r>
              <w:t>ForældelseDato</w:t>
            </w:r>
          </w:p>
        </w:tc>
        <w:tc>
          <w:tcPr>
            <w:tcW w:w="1797" w:type="dxa"/>
          </w:tcPr>
          <w:p w:rsidR="00A5505D" w:rsidRDefault="00A5505D" w:rsidP="00A5505D">
            <w:pPr>
              <w:pStyle w:val="Normal11"/>
            </w:pPr>
            <w:r>
              <w:t>Dato</w:t>
            </w:r>
            <w:r w:rsidR="00F061A6">
              <w:fldChar w:fldCharType="begin"/>
            </w:r>
            <w:r>
              <w:instrText xml:space="preserve"> XE "</w:instrText>
            </w:r>
            <w:r w:rsidRPr="00136155">
              <w:instrText>Dato</w:instrText>
            </w:r>
            <w:r>
              <w:instrText xml:space="preserve">" </w:instrText>
            </w:r>
            <w:r w:rsidR="00F061A6">
              <w:fldChar w:fldCharType="end"/>
            </w:r>
          </w:p>
        </w:tc>
        <w:tc>
          <w:tcPr>
            <w:tcW w:w="5573" w:type="dxa"/>
          </w:tcPr>
          <w:p w:rsidR="00A5505D" w:rsidRDefault="00A5505D" w:rsidP="00A5505D">
            <w:pPr>
              <w:pStyle w:val="Normal11"/>
            </w:pPr>
          </w:p>
        </w:tc>
      </w:tr>
      <w:tr w:rsidR="00A5505D" w:rsidTr="00A5505D">
        <w:tc>
          <w:tcPr>
            <w:tcW w:w="2625" w:type="dxa"/>
          </w:tcPr>
          <w:p w:rsidR="00A5505D" w:rsidRDefault="00A5505D" w:rsidP="00A5505D">
            <w:pPr>
              <w:pStyle w:val="Normal11"/>
            </w:pPr>
            <w:r>
              <w:t>Subsidiær</w:t>
            </w:r>
          </w:p>
        </w:tc>
        <w:tc>
          <w:tcPr>
            <w:tcW w:w="1797" w:type="dxa"/>
          </w:tcPr>
          <w:p w:rsidR="00A5505D" w:rsidRDefault="00A5505D" w:rsidP="00A5505D">
            <w:pPr>
              <w:pStyle w:val="Normal11"/>
            </w:pPr>
            <w:r>
              <w:t>Type</w:t>
            </w:r>
            <w:r w:rsidR="00F061A6">
              <w:fldChar w:fldCharType="begin"/>
            </w:r>
            <w:r>
              <w:instrText xml:space="preserve"> XE "</w:instrText>
            </w:r>
            <w:r w:rsidRPr="00926F49">
              <w:instrText>Type</w:instrText>
            </w:r>
            <w:r>
              <w:instrText xml:space="preserve">" </w:instrText>
            </w:r>
            <w:r w:rsidR="00F061A6">
              <w:fldChar w:fldCharType="end"/>
            </w:r>
          </w:p>
        </w:tc>
        <w:tc>
          <w:tcPr>
            <w:tcW w:w="5573" w:type="dxa"/>
          </w:tcPr>
          <w:p w:rsidR="00A5505D" w:rsidRDefault="00A5505D" w:rsidP="00A5505D">
            <w:pPr>
              <w:pStyle w:val="Normal11"/>
            </w:pPr>
            <w:r>
              <w:t>Subsidiær hæftelse kan antage følgende værdier.</w:t>
            </w:r>
          </w:p>
          <w:p w:rsidR="00A5505D" w:rsidRDefault="00A5505D" w:rsidP="00A5505D">
            <w:pPr>
              <w:pStyle w:val="Normal11"/>
            </w:pPr>
          </w:p>
          <w:p w:rsidR="00A5505D" w:rsidRDefault="00A5505D" w:rsidP="00A5505D">
            <w:pPr>
              <w:pStyle w:val="Normal11"/>
            </w:pPr>
            <w:r>
              <w:t>I forbindelse med HæftelsesforholdOpret:</w:t>
            </w:r>
          </w:p>
          <w:p w:rsidR="00A5505D" w:rsidRDefault="00A5505D" w:rsidP="00A5505D">
            <w:pPr>
              <w:pStyle w:val="Normal11"/>
            </w:pPr>
            <w:r>
              <w:t>Potentiel forhold.</w:t>
            </w:r>
          </w:p>
          <w:p w:rsidR="00A5505D" w:rsidRDefault="00A5505D" w:rsidP="00A5505D">
            <w:pPr>
              <w:pStyle w:val="Normal11"/>
            </w:pPr>
          </w:p>
          <w:p w:rsidR="00A5505D" w:rsidRDefault="00A5505D" w:rsidP="00A5505D">
            <w:pPr>
              <w:pStyle w:val="Normal11"/>
            </w:pPr>
            <w:r>
              <w:t>I forbindelse med HæftelsesforholdÆndr:</w:t>
            </w:r>
          </w:p>
          <w:p w:rsidR="00A5505D" w:rsidRDefault="00A5505D" w:rsidP="00A5505D">
            <w:pPr>
              <w:pStyle w:val="Normal11"/>
            </w:pPr>
            <w:r>
              <w:t>Reel forhold</w:t>
            </w:r>
          </w:p>
          <w:p w:rsidR="00A5505D" w:rsidRDefault="00A5505D" w:rsidP="00A5505D">
            <w:pPr>
              <w:pStyle w:val="Normal11"/>
            </w:pPr>
            <w:r>
              <w:t>Samlivsophævelse</w:t>
            </w:r>
          </w:p>
          <w:p w:rsidR="00A5505D" w:rsidRDefault="00A5505D" w:rsidP="00A5505D">
            <w:pPr>
              <w:pStyle w:val="Normal11"/>
            </w:pPr>
            <w:r>
              <w:t>Potentiel forhold</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kan have en eller flere medhæftere</w:t>
            </w:r>
          </w:p>
        </w:tc>
        <w:tc>
          <w:tcPr>
            <w:tcW w:w="2398" w:type="dxa"/>
          </w:tcPr>
          <w:p w:rsidR="00A5505D" w:rsidRDefault="00A5505D" w:rsidP="00A5505D">
            <w:pPr>
              <w:pStyle w:val="Normal11"/>
            </w:pPr>
            <w:r>
              <w:t>OpkrævningFordring(1)</w:t>
            </w:r>
          </w:p>
          <w:p w:rsidR="00A5505D" w:rsidRDefault="00A5505D" w:rsidP="00A5505D">
            <w:pPr>
              <w:pStyle w:val="Normal11"/>
            </w:pPr>
            <w:r>
              <w:t>OpkrævningHæftelse(0..*)</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numPr>
          <w:numberingChange w:id="2720" w:author="Skat" w:date="2010-07-08T14:54:00Z" w:original="%1:5:0:.%2:12:0:"/>
        </w:numPr>
      </w:pPr>
      <w:bookmarkStart w:id="2721" w:name="_Toc266364094"/>
      <w:bookmarkStart w:id="2722" w:name="_Toc265233892"/>
      <w:r>
        <w:t>OpkrævningSpecifikationLinje</w:t>
      </w:r>
      <w:bookmarkEnd w:id="2721"/>
      <w:bookmarkEnd w:id="2722"/>
    </w:p>
    <w:p w:rsidR="00A5505D" w:rsidRDefault="00A5505D" w:rsidP="00A5505D">
      <w:pPr>
        <w:pStyle w:val="Normal11"/>
      </w:pPr>
      <w:r>
        <w:t>Udgør en simpel specifikationslinje i en opkrævning med tekst og beløb. Repræsenterer typisk en delfordring.</w:t>
      </w:r>
    </w:p>
    <w:p w:rsidR="00A5505D" w:rsidRDefault="00A5505D" w:rsidP="00A5505D">
      <w:pPr>
        <w:pStyle w:val="Normal11"/>
      </w:pPr>
    </w:p>
    <w:p w:rsidR="00A5505D" w:rsidRDefault="00A5505D" w:rsidP="00A5505D">
      <w:pPr>
        <w:pStyle w:val="Normal11"/>
      </w:pPr>
      <w:r>
        <w:t>Nummer er ikke obligatorisk.</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Nummer</w:t>
            </w:r>
          </w:p>
        </w:tc>
        <w:tc>
          <w:tcPr>
            <w:tcW w:w="1797" w:type="dxa"/>
          </w:tcPr>
          <w:p w:rsidR="00A5505D" w:rsidRDefault="00A5505D" w:rsidP="00A5505D">
            <w:pPr>
              <w:pStyle w:val="Normal11"/>
            </w:pPr>
            <w:r>
              <w:t>TalHel</w:t>
            </w:r>
            <w:r w:rsidR="00F061A6">
              <w:fldChar w:fldCharType="begin"/>
            </w:r>
            <w:r>
              <w:instrText xml:space="preserve"> XE "</w:instrText>
            </w:r>
            <w:r w:rsidRPr="00B84F72">
              <w:instrText>TalHel</w:instrText>
            </w:r>
            <w:r>
              <w:instrText xml:space="preserve">" </w:instrText>
            </w:r>
            <w:r w:rsidR="00F061A6">
              <w:fldChar w:fldCharType="end"/>
            </w:r>
          </w:p>
        </w:tc>
        <w:tc>
          <w:tcPr>
            <w:tcW w:w="5573" w:type="dxa"/>
          </w:tcPr>
          <w:p w:rsidR="00A5505D" w:rsidRDefault="00A5505D" w:rsidP="00A5505D">
            <w:pPr>
              <w:pStyle w:val="Normal11"/>
            </w:pPr>
            <w:r>
              <w:t>Brugervendt optionelt ID eller linjenummer. Bruges som hjælp til at identificere en linje.</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Pr="00A5505D" w:rsidRDefault="00A5505D" w:rsidP="00A5505D">
            <w:pPr>
              <w:pStyle w:val="Normal11"/>
            </w:pPr>
            <w:r>
              <w:t>0 til 999.999.999.999.999.999</w:t>
            </w:r>
          </w:p>
        </w:tc>
      </w:tr>
      <w:tr w:rsidR="00A5505D" w:rsidTr="00A5505D">
        <w:tc>
          <w:tcPr>
            <w:tcW w:w="2625" w:type="dxa"/>
          </w:tcPr>
          <w:p w:rsidR="00A5505D" w:rsidRDefault="00A5505D" w:rsidP="00A5505D">
            <w:pPr>
              <w:pStyle w:val="Normal11"/>
            </w:pPr>
            <w:r>
              <w:t>Tekst</w:t>
            </w:r>
          </w:p>
        </w:tc>
        <w:tc>
          <w:tcPr>
            <w:tcW w:w="1797" w:type="dxa"/>
          </w:tcPr>
          <w:p w:rsidR="00A5505D" w:rsidRDefault="00A5505D" w:rsidP="00A5505D">
            <w:pPr>
              <w:pStyle w:val="Normal11"/>
            </w:pPr>
            <w:r>
              <w:t>TekstLang</w:t>
            </w:r>
            <w:r w:rsidR="00F061A6">
              <w:fldChar w:fldCharType="begin"/>
            </w:r>
            <w:r>
              <w:instrText xml:space="preserve"> XE "</w:instrText>
            </w:r>
            <w:r w:rsidRPr="00762275">
              <w:instrText>TekstLang</w:instrText>
            </w:r>
            <w:r>
              <w:instrText xml:space="preserve">" </w:instrText>
            </w:r>
            <w:r w:rsidR="00F061A6">
              <w:fldChar w:fldCharType="end"/>
            </w:r>
          </w:p>
        </w:tc>
        <w:tc>
          <w:tcPr>
            <w:tcW w:w="5573" w:type="dxa"/>
          </w:tcPr>
          <w:p w:rsidR="00A5505D" w:rsidRDefault="00A5505D" w:rsidP="00A5505D">
            <w:pPr>
              <w:pStyle w:val="Normal11"/>
            </w:pPr>
            <w:r>
              <w:t>Kort forklarende tekst på en specifikationslinje.</w:t>
            </w:r>
          </w:p>
        </w:tc>
      </w:tr>
      <w:tr w:rsidR="00A5505D" w:rsidTr="00A5505D">
        <w:tc>
          <w:tcPr>
            <w:tcW w:w="2625" w:type="dxa"/>
          </w:tcPr>
          <w:p w:rsidR="00A5505D" w:rsidRDefault="00A5505D" w:rsidP="00A5505D">
            <w:pPr>
              <w:pStyle w:val="Normal11"/>
            </w:pPr>
            <w:r>
              <w:t>Beløb</w:t>
            </w:r>
          </w:p>
        </w:tc>
        <w:tc>
          <w:tcPr>
            <w:tcW w:w="1797" w:type="dxa"/>
          </w:tcPr>
          <w:p w:rsidR="00A5505D" w:rsidRDefault="00A5505D" w:rsidP="00A5505D">
            <w:pPr>
              <w:pStyle w:val="Normal11"/>
            </w:pPr>
            <w:r>
              <w:t>Beløb</w:t>
            </w:r>
            <w:r w:rsidR="00F061A6">
              <w:fldChar w:fldCharType="begin"/>
            </w:r>
            <w:r>
              <w:instrText xml:space="preserve"> XE "</w:instrText>
            </w:r>
            <w:r w:rsidRPr="00405C99">
              <w:instrText>Beløb</w:instrText>
            </w:r>
            <w:r>
              <w:instrText xml:space="preserve">" </w:instrText>
            </w:r>
            <w:r w:rsidR="00F061A6">
              <w:fldChar w:fldCharType="end"/>
            </w:r>
          </w:p>
        </w:tc>
        <w:tc>
          <w:tcPr>
            <w:tcW w:w="5573" w:type="dxa"/>
          </w:tcPr>
          <w:p w:rsidR="00A5505D" w:rsidRDefault="00A5505D" w:rsidP="00A5505D">
            <w:pPr>
              <w:pStyle w:val="Normal11"/>
            </w:pPr>
            <w:r>
              <w:t>Indhold i et beløbsfelt i en opkrævningspecifikationskabelon.</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numPr>
          <w:numberingChange w:id="2723" w:author="Skat" w:date="2010-07-08T14:54:00Z" w:original="%1:5:0:.%2:13:0:"/>
        </w:numPr>
      </w:pPr>
      <w:bookmarkStart w:id="2724" w:name="_Toc266364095"/>
      <w:bookmarkStart w:id="2725" w:name="_Toc265233893"/>
      <w:r>
        <w:t>OpkrævningSpecifikationLinjeParameter</w:t>
      </w:r>
      <w:bookmarkEnd w:id="2724"/>
      <w:bookmarkEnd w:id="2725"/>
    </w:p>
    <w:p w:rsidR="00A5505D" w:rsidRDefault="00A5505D" w:rsidP="00A5505D">
      <w:pPr>
        <w:pStyle w:val="Normal11"/>
      </w:pPr>
      <w:r>
        <w:t>Et antal yderligere parametre som knytter sig til en OpkrævningSpecifikationLinje. Bruges til ekstra mellemliggende kolonner ud over tekst og beløb.</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Navn</w:t>
            </w:r>
          </w:p>
        </w:tc>
        <w:tc>
          <w:tcPr>
            <w:tcW w:w="1797" w:type="dxa"/>
          </w:tcPr>
          <w:p w:rsidR="00A5505D" w:rsidRDefault="00A5505D" w:rsidP="00A5505D">
            <w:pPr>
              <w:pStyle w:val="Normal11"/>
            </w:pPr>
            <w:r>
              <w:t>TekstKort</w:t>
            </w:r>
            <w:r w:rsidR="00F061A6">
              <w:fldChar w:fldCharType="begin"/>
            </w:r>
            <w:r>
              <w:instrText xml:space="preserve"> XE "</w:instrText>
            </w:r>
            <w:r w:rsidRPr="00624D8F">
              <w:instrText>TekstKort</w:instrText>
            </w:r>
            <w:r>
              <w:instrText xml:space="preserve">" </w:instrText>
            </w:r>
            <w:r w:rsidR="00F061A6">
              <w:fldChar w:fldCharType="end"/>
            </w:r>
          </w:p>
        </w:tc>
        <w:tc>
          <w:tcPr>
            <w:tcW w:w="5573" w:type="dxa"/>
          </w:tcPr>
          <w:p w:rsidR="00A5505D" w:rsidRDefault="00A5505D" w:rsidP="00A5505D">
            <w:pPr>
              <w:pStyle w:val="Normal11"/>
            </w:pPr>
            <w:r>
              <w:t>Navn på en parameter på en specifikationslinje</w:t>
            </w:r>
          </w:p>
        </w:tc>
      </w:tr>
      <w:tr w:rsidR="00A5505D" w:rsidTr="00A5505D">
        <w:tc>
          <w:tcPr>
            <w:tcW w:w="2625" w:type="dxa"/>
          </w:tcPr>
          <w:p w:rsidR="00A5505D" w:rsidRDefault="00A5505D" w:rsidP="00A5505D">
            <w:pPr>
              <w:pStyle w:val="Normal11"/>
            </w:pPr>
            <w:r>
              <w:t>Tekst</w:t>
            </w:r>
          </w:p>
        </w:tc>
        <w:tc>
          <w:tcPr>
            <w:tcW w:w="1797" w:type="dxa"/>
          </w:tcPr>
          <w:p w:rsidR="00A5505D" w:rsidRDefault="00A5505D" w:rsidP="00A5505D">
            <w:pPr>
              <w:pStyle w:val="Normal11"/>
            </w:pPr>
            <w:r>
              <w:t>TekstKort</w:t>
            </w:r>
            <w:r w:rsidR="00F061A6">
              <w:fldChar w:fldCharType="begin"/>
            </w:r>
            <w:r>
              <w:instrText xml:space="preserve"> XE "</w:instrText>
            </w:r>
            <w:r w:rsidRPr="002D6D3B">
              <w:instrText>TekstKort</w:instrText>
            </w:r>
            <w:r>
              <w:instrText xml:space="preserve">" </w:instrText>
            </w:r>
            <w:r w:rsidR="00F061A6">
              <w:fldChar w:fldCharType="end"/>
            </w:r>
          </w:p>
        </w:tc>
        <w:tc>
          <w:tcPr>
            <w:tcW w:w="5573" w:type="dxa"/>
          </w:tcPr>
          <w:p w:rsidR="00A5505D" w:rsidRDefault="00A5505D" w:rsidP="00A5505D">
            <w:pPr>
              <w:pStyle w:val="Normal11"/>
            </w:pPr>
            <w:r>
              <w:t>Tekstparameter på en specifikationslinje</w:t>
            </w:r>
          </w:p>
        </w:tc>
      </w:tr>
      <w:tr w:rsidR="00A5505D" w:rsidTr="00A5505D">
        <w:tc>
          <w:tcPr>
            <w:tcW w:w="2625" w:type="dxa"/>
          </w:tcPr>
          <w:p w:rsidR="00A5505D" w:rsidRDefault="00A5505D" w:rsidP="00A5505D">
            <w:pPr>
              <w:pStyle w:val="Normal11"/>
            </w:pPr>
            <w:r>
              <w:t>Beløb</w:t>
            </w:r>
          </w:p>
        </w:tc>
        <w:tc>
          <w:tcPr>
            <w:tcW w:w="1797" w:type="dxa"/>
          </w:tcPr>
          <w:p w:rsidR="00A5505D" w:rsidRDefault="00A5505D" w:rsidP="00A5505D">
            <w:pPr>
              <w:pStyle w:val="Normal11"/>
            </w:pPr>
            <w:r>
              <w:t>Beløb</w:t>
            </w:r>
            <w:r w:rsidR="00F061A6">
              <w:fldChar w:fldCharType="begin"/>
            </w:r>
            <w:r>
              <w:instrText xml:space="preserve"> XE "</w:instrText>
            </w:r>
            <w:r w:rsidRPr="00E2576B">
              <w:instrText>Beløb</w:instrText>
            </w:r>
            <w:r>
              <w:instrText xml:space="preserve">" </w:instrText>
            </w:r>
            <w:r w:rsidR="00F061A6">
              <w:fldChar w:fldCharType="end"/>
            </w:r>
          </w:p>
        </w:tc>
        <w:tc>
          <w:tcPr>
            <w:tcW w:w="5573" w:type="dxa"/>
          </w:tcPr>
          <w:p w:rsidR="00A5505D" w:rsidRDefault="00A5505D" w:rsidP="00A5505D">
            <w:pPr>
              <w:pStyle w:val="Normal11"/>
            </w:pPr>
            <w:r>
              <w:t>Beløbparameter på en specifikationslinje</w:t>
            </w:r>
          </w:p>
        </w:tc>
      </w:tr>
      <w:tr w:rsidR="00A5505D" w:rsidTr="00A5505D">
        <w:tc>
          <w:tcPr>
            <w:tcW w:w="2625" w:type="dxa"/>
          </w:tcPr>
          <w:p w:rsidR="00A5505D" w:rsidRDefault="00A5505D" w:rsidP="00A5505D">
            <w:pPr>
              <w:pStyle w:val="Normal11"/>
            </w:pPr>
            <w:r>
              <w:t>Dato</w:t>
            </w:r>
          </w:p>
        </w:tc>
        <w:tc>
          <w:tcPr>
            <w:tcW w:w="1797" w:type="dxa"/>
          </w:tcPr>
          <w:p w:rsidR="00A5505D" w:rsidRDefault="00A5505D" w:rsidP="00A5505D">
            <w:pPr>
              <w:pStyle w:val="Normal11"/>
            </w:pPr>
            <w:r>
              <w:t>Dato</w:t>
            </w:r>
            <w:r w:rsidR="00F061A6">
              <w:fldChar w:fldCharType="begin"/>
            </w:r>
            <w:r>
              <w:instrText xml:space="preserve"> XE "</w:instrText>
            </w:r>
            <w:r w:rsidRPr="003F618C">
              <w:instrText>Dato</w:instrText>
            </w:r>
            <w:r>
              <w:instrText xml:space="preserve">" </w:instrText>
            </w:r>
            <w:r w:rsidR="00F061A6">
              <w:fldChar w:fldCharType="end"/>
            </w:r>
          </w:p>
        </w:tc>
        <w:tc>
          <w:tcPr>
            <w:tcW w:w="5573" w:type="dxa"/>
          </w:tcPr>
          <w:p w:rsidR="00A5505D" w:rsidRDefault="00A5505D" w:rsidP="00A5505D">
            <w:pPr>
              <w:pStyle w:val="Normal11"/>
            </w:pPr>
            <w:r>
              <w:t>Datoparameter på en specifikationslinje</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numPr>
          <w:numberingChange w:id="2726" w:author="Skat" w:date="2010-07-08T14:54:00Z" w:original="%1:5:0:.%2:14:0:"/>
        </w:numPr>
      </w:pPr>
      <w:bookmarkStart w:id="2727" w:name="_Toc266364096"/>
      <w:bookmarkStart w:id="2728" w:name="_Toc265233894"/>
      <w:r>
        <w:t>OpkrævningSpecifikationParameter</w:t>
      </w:r>
      <w:bookmarkEnd w:id="2727"/>
      <w:bookmarkEnd w:id="2728"/>
    </w:p>
    <w:p w:rsidR="00A5505D" w:rsidRDefault="00A5505D" w:rsidP="00A5505D">
      <w:pPr>
        <w:pStyle w:val="Normal11"/>
      </w:pPr>
      <w:r>
        <w:t>Parameter som indgår i den meddelelse som sendes til AD i en  opkrævningfordringskabelon fx navnet på modtageren.</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Tekst</w:t>
            </w:r>
          </w:p>
        </w:tc>
        <w:tc>
          <w:tcPr>
            <w:tcW w:w="1797" w:type="dxa"/>
          </w:tcPr>
          <w:p w:rsidR="00A5505D" w:rsidRDefault="00A5505D" w:rsidP="00A5505D">
            <w:pPr>
              <w:pStyle w:val="Normal11"/>
            </w:pPr>
            <w:r>
              <w:t>TekstLang</w:t>
            </w:r>
            <w:r w:rsidR="00F061A6">
              <w:fldChar w:fldCharType="begin"/>
            </w:r>
            <w:r>
              <w:instrText xml:space="preserve"> XE "</w:instrText>
            </w:r>
            <w:r w:rsidRPr="004B3F45">
              <w:instrText>TekstLang</w:instrText>
            </w:r>
            <w:r>
              <w:instrText xml:space="preserve">" </w:instrText>
            </w:r>
            <w:r w:rsidR="00F061A6">
              <w:fldChar w:fldCharType="end"/>
            </w:r>
          </w:p>
        </w:tc>
        <w:tc>
          <w:tcPr>
            <w:tcW w:w="5573" w:type="dxa"/>
          </w:tcPr>
          <w:p w:rsidR="00A5505D" w:rsidRDefault="00A5505D" w:rsidP="00A5505D">
            <w:pPr>
              <w:pStyle w:val="Normal11"/>
            </w:pPr>
            <w:r>
              <w:t>Indhold i et felt i en opkrævningmeddelseskabelon, som indeholder fritekst</w:t>
            </w:r>
          </w:p>
        </w:tc>
      </w:tr>
      <w:tr w:rsidR="00A5505D" w:rsidTr="00A5505D">
        <w:tc>
          <w:tcPr>
            <w:tcW w:w="2625" w:type="dxa"/>
          </w:tcPr>
          <w:p w:rsidR="00A5505D" w:rsidRDefault="00A5505D" w:rsidP="00A5505D">
            <w:pPr>
              <w:pStyle w:val="Normal11"/>
            </w:pPr>
            <w:r>
              <w:t>Beløb</w:t>
            </w:r>
          </w:p>
        </w:tc>
        <w:tc>
          <w:tcPr>
            <w:tcW w:w="1797" w:type="dxa"/>
          </w:tcPr>
          <w:p w:rsidR="00A5505D" w:rsidRDefault="00A5505D" w:rsidP="00A5505D">
            <w:pPr>
              <w:pStyle w:val="Normal11"/>
            </w:pPr>
            <w:r>
              <w:t>Beløb</w:t>
            </w:r>
            <w:r w:rsidR="00F061A6">
              <w:fldChar w:fldCharType="begin"/>
            </w:r>
            <w:r>
              <w:instrText xml:space="preserve"> XE "</w:instrText>
            </w:r>
            <w:r w:rsidRPr="006410FC">
              <w:instrText>Beløb</w:instrText>
            </w:r>
            <w:r>
              <w:instrText xml:space="preserve">" </w:instrText>
            </w:r>
            <w:r w:rsidR="00F061A6">
              <w:fldChar w:fldCharType="end"/>
            </w:r>
          </w:p>
        </w:tc>
        <w:tc>
          <w:tcPr>
            <w:tcW w:w="5573" w:type="dxa"/>
          </w:tcPr>
          <w:p w:rsidR="00A5505D" w:rsidRDefault="00A5505D" w:rsidP="00A5505D">
            <w:pPr>
              <w:pStyle w:val="Normal11"/>
            </w:pPr>
            <w:r>
              <w:t>Indhold i et parameterfelt i en opkrævningsmeddelelseskabelon som er et beløb</w:t>
            </w:r>
          </w:p>
        </w:tc>
      </w:tr>
      <w:tr w:rsidR="00A5505D" w:rsidTr="00A5505D">
        <w:tc>
          <w:tcPr>
            <w:tcW w:w="2625" w:type="dxa"/>
          </w:tcPr>
          <w:p w:rsidR="00A5505D" w:rsidRDefault="00A5505D" w:rsidP="00A5505D">
            <w:pPr>
              <w:pStyle w:val="Normal11"/>
            </w:pPr>
            <w:r>
              <w:t>Dato</w:t>
            </w:r>
          </w:p>
        </w:tc>
        <w:tc>
          <w:tcPr>
            <w:tcW w:w="1797" w:type="dxa"/>
          </w:tcPr>
          <w:p w:rsidR="00A5505D" w:rsidRDefault="00A5505D" w:rsidP="00A5505D">
            <w:pPr>
              <w:pStyle w:val="Normal11"/>
            </w:pPr>
            <w:r>
              <w:t>Dato</w:t>
            </w:r>
            <w:r w:rsidR="00F061A6">
              <w:fldChar w:fldCharType="begin"/>
            </w:r>
            <w:r>
              <w:instrText xml:space="preserve"> XE "</w:instrText>
            </w:r>
            <w:r w:rsidRPr="00042164">
              <w:instrText>Dato</w:instrText>
            </w:r>
            <w:r>
              <w:instrText xml:space="preserve">" </w:instrText>
            </w:r>
            <w:r w:rsidR="00F061A6">
              <w:fldChar w:fldCharType="end"/>
            </w:r>
          </w:p>
        </w:tc>
        <w:tc>
          <w:tcPr>
            <w:tcW w:w="5573" w:type="dxa"/>
          </w:tcPr>
          <w:p w:rsidR="00A5505D" w:rsidRDefault="00A5505D" w:rsidP="00A5505D">
            <w:pPr>
              <w:pStyle w:val="Normal11"/>
            </w:pPr>
            <w:r>
              <w:t>Indhold i et felt i en opkrævningsmeddelelseskabelon som indholder en dato</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1"/>
      </w:pPr>
      <w:bookmarkStart w:id="2729" w:name="_Toc266364097"/>
      <w:bookmarkStart w:id="2730" w:name="_Toc265233895"/>
      <w:r>
        <w:t>DMO Opkrævningskonto/Kunde</w:t>
      </w:r>
      <w:bookmarkEnd w:id="2729"/>
      <w:bookmarkEnd w:id="2730"/>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A5505D" w:rsidTr="00A5505D">
        <w:tc>
          <w:tcPr>
            <w:tcW w:w="10855" w:type="dxa"/>
            <w:shd w:val="clear" w:color="auto" w:fill="auto"/>
          </w:tcPr>
          <w:p w:rsidR="00A5505D" w:rsidRDefault="00162F95" w:rsidP="00A5505D">
            <w:pPr>
              <w:pStyle w:val="Normal11"/>
            </w:pPr>
            <w:del w:id="2731" w:author="Skat" w:date="2010-07-08T14:54:00Z">
              <w:r>
                <w:rPr>
                  <w:noProof/>
                </w:rPr>
                <w:drawing>
                  <wp:anchor distT="0" distB="0" distL="114300" distR="114300" simplePos="0" relativeHeight="251677696" behindDoc="1" locked="0" layoutInCell="1" allowOverlap="1">
                    <wp:simplePos x="0" y="0"/>
                    <wp:positionH relativeFrom="column">
                      <wp:posOffset>-3810</wp:posOffset>
                    </wp:positionH>
                    <wp:positionV relativeFrom="paragraph">
                      <wp:posOffset>-314325</wp:posOffset>
                    </wp:positionV>
                    <wp:extent cx="6805295" cy="7327900"/>
                    <wp:effectExtent l="0" t="0" r="0" b="0"/>
                    <wp:wrapTight wrapText="bothSides">
                      <wp:wrapPolygon edited="0">
                        <wp:start x="15842" y="674"/>
                        <wp:lineTo x="15842" y="1572"/>
                        <wp:lineTo x="5744" y="1909"/>
                        <wp:lineTo x="1209" y="2134"/>
                        <wp:lineTo x="1209" y="3313"/>
                        <wp:lineTo x="1391" y="3369"/>
                        <wp:lineTo x="6228" y="3369"/>
                        <wp:lineTo x="6228" y="4268"/>
                        <wp:lineTo x="3023" y="4492"/>
                        <wp:lineTo x="2298" y="4661"/>
                        <wp:lineTo x="2298" y="6064"/>
                        <wp:lineTo x="3567" y="6963"/>
                        <wp:lineTo x="1753" y="7300"/>
                        <wp:lineTo x="1451" y="7412"/>
                        <wp:lineTo x="1451" y="7861"/>
                        <wp:lineTo x="967" y="8367"/>
                        <wp:lineTo x="847" y="20608"/>
                        <wp:lineTo x="9977" y="20608"/>
                        <wp:lineTo x="15177" y="20440"/>
                        <wp:lineTo x="19651" y="20046"/>
                        <wp:lineTo x="19591" y="19541"/>
                        <wp:lineTo x="19591" y="18643"/>
                        <wp:lineTo x="19832" y="18586"/>
                        <wp:lineTo x="18018" y="17744"/>
                        <wp:lineTo x="18925" y="17744"/>
                        <wp:lineTo x="19711" y="17295"/>
                        <wp:lineTo x="19832" y="16846"/>
                        <wp:lineTo x="20014" y="16284"/>
                        <wp:lineTo x="19953" y="7861"/>
                        <wp:lineTo x="21042" y="7075"/>
                        <wp:lineTo x="19893" y="6851"/>
                        <wp:lineTo x="19772" y="6064"/>
                        <wp:lineTo x="20195" y="5503"/>
                        <wp:lineTo x="18260" y="5166"/>
                        <wp:lineTo x="19893" y="4605"/>
                        <wp:lineTo x="19893" y="2302"/>
                        <wp:lineTo x="19409" y="2078"/>
                        <wp:lineTo x="17837" y="1572"/>
                        <wp:lineTo x="17837" y="674"/>
                        <wp:lineTo x="15842" y="674"/>
                      </wp:wrapPolygon>
                    </wp:wrapTight>
                    <wp:docPr id="14" name="Billed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805295" cy="7327900"/>
                            </a:xfrm>
                            <a:prstGeom prst="rect">
                              <a:avLst/>
                            </a:prstGeom>
                          </pic:spPr>
                        </pic:pic>
                      </a:graphicData>
                    </a:graphic>
                  </wp:anchor>
                </w:drawing>
              </w:r>
            </w:del>
            <w:ins w:id="2732" w:author="Skat" w:date="2010-07-08T14:54:00Z">
              <w:r w:rsidR="00A5505D">
                <w:rPr>
                  <w:noProof/>
                </w:rPr>
                <w:drawing>
                  <wp:anchor distT="0" distB="0" distL="114300" distR="114300" simplePos="0" relativeHeight="251663360" behindDoc="1" locked="0" layoutInCell="1" allowOverlap="1">
                    <wp:simplePos x="0" y="0"/>
                    <wp:positionH relativeFrom="column">
                      <wp:posOffset>3810</wp:posOffset>
                    </wp:positionH>
                    <wp:positionV relativeFrom="paragraph">
                      <wp:posOffset>-314325</wp:posOffset>
                    </wp:positionV>
                    <wp:extent cx="6800850" cy="7324725"/>
                    <wp:effectExtent l="0" t="0" r="0" b="0"/>
                    <wp:wrapTight wrapText="bothSides">
                      <wp:wrapPolygon edited="0">
                        <wp:start x="15852" y="674"/>
                        <wp:lineTo x="15852" y="1573"/>
                        <wp:lineTo x="5748" y="1910"/>
                        <wp:lineTo x="1210" y="2135"/>
                        <wp:lineTo x="1210" y="3314"/>
                        <wp:lineTo x="1392" y="3371"/>
                        <wp:lineTo x="6232" y="3371"/>
                        <wp:lineTo x="6232" y="4269"/>
                        <wp:lineTo x="3025" y="4775"/>
                        <wp:lineTo x="2299" y="4944"/>
                        <wp:lineTo x="2299" y="6067"/>
                        <wp:lineTo x="3570" y="6966"/>
                        <wp:lineTo x="1755" y="7303"/>
                        <wp:lineTo x="1452" y="7415"/>
                        <wp:lineTo x="1452" y="7865"/>
                        <wp:lineTo x="968" y="8370"/>
                        <wp:lineTo x="847" y="20617"/>
                        <wp:lineTo x="9983" y="20617"/>
                        <wp:lineTo x="15187" y="20448"/>
                        <wp:lineTo x="19664" y="20055"/>
                        <wp:lineTo x="19603" y="19550"/>
                        <wp:lineTo x="19603" y="18651"/>
                        <wp:lineTo x="19845" y="18595"/>
                        <wp:lineTo x="18030" y="17752"/>
                        <wp:lineTo x="18938" y="17752"/>
                        <wp:lineTo x="19724" y="17302"/>
                        <wp:lineTo x="19845" y="16853"/>
                        <wp:lineTo x="20027" y="16291"/>
                        <wp:lineTo x="19966" y="7865"/>
                        <wp:lineTo x="21055" y="7078"/>
                        <wp:lineTo x="19906" y="6854"/>
                        <wp:lineTo x="19785" y="6067"/>
                        <wp:lineTo x="20208" y="5505"/>
                        <wp:lineTo x="18272" y="5168"/>
                        <wp:lineTo x="19906" y="4607"/>
                        <wp:lineTo x="19906" y="2303"/>
                        <wp:lineTo x="19422" y="2079"/>
                        <wp:lineTo x="17849" y="1573"/>
                        <wp:lineTo x="18272" y="1573"/>
                        <wp:lineTo x="18272" y="1292"/>
                        <wp:lineTo x="17849" y="674"/>
                        <wp:lineTo x="15852" y="674"/>
                      </wp:wrapPolygon>
                    </wp:wrapTight>
                    <wp:docPr id="6" name="Billed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800850" cy="7324725"/>
                            </a:xfrm>
                            <a:prstGeom prst="rect">
                              <a:avLst/>
                            </a:prstGeom>
                          </pic:spPr>
                        </pic:pic>
                      </a:graphicData>
                    </a:graphic>
                  </wp:anchor>
                </w:drawing>
              </w:r>
            </w:ins>
          </w:p>
        </w:tc>
      </w:tr>
    </w:tbl>
    <w:p w:rsidR="00A5505D" w:rsidRDefault="00A5505D" w:rsidP="00A5505D">
      <w:pPr>
        <w:pStyle w:val="Normal11"/>
      </w:pPr>
    </w:p>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733" w:name="_Toc266364098"/>
      <w:bookmarkStart w:id="2734" w:name="_Toc265233896"/>
      <w:r>
        <w:t>Adresse</w:t>
      </w:r>
      <w:bookmarkEnd w:id="2733"/>
      <w:bookmarkEnd w:id="2734"/>
    </w:p>
    <w:p w:rsidR="00A5505D" w:rsidRDefault="00A5505D" w:rsidP="00A5505D">
      <w:pPr>
        <w:pStyle w:val="Normal11"/>
      </w:pPr>
      <w:r>
        <w:t>En superklasse i forhold til de specialiserede klasser: VirksomhedAdresse og PersonAdresse. Indeholder ordnede adresselagringer, hvor hvert adresseelement udfyldes særskilt. Fritekst-adresser benyttes i stedet for, klassen AlternativeAdresse.</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FortløbendeNummer</w:t>
            </w:r>
          </w:p>
        </w:tc>
        <w:tc>
          <w:tcPr>
            <w:tcW w:w="1797" w:type="dxa"/>
          </w:tcPr>
          <w:p w:rsidR="00A5505D" w:rsidRDefault="00A5505D" w:rsidP="00A5505D">
            <w:pPr>
              <w:pStyle w:val="Normal11"/>
            </w:pPr>
            <w:r>
              <w:t>VirksomhedAdresseLøbeNummer</w:t>
            </w:r>
            <w:r w:rsidR="00F061A6">
              <w:fldChar w:fldCharType="begin"/>
            </w:r>
            <w:r>
              <w:instrText xml:space="preserve"> XE "</w:instrText>
            </w:r>
            <w:r w:rsidRPr="00F67F47">
              <w:instrText>VirksomhedAdresseLøbeNummer</w:instrText>
            </w:r>
            <w:r>
              <w:instrText xml:space="preserve">" </w:instrText>
            </w:r>
            <w:r w:rsidR="00F061A6">
              <w:fldChar w:fldCharType="end"/>
            </w:r>
          </w:p>
        </w:tc>
        <w:tc>
          <w:tcPr>
            <w:tcW w:w="5573" w:type="dxa"/>
          </w:tcPr>
          <w:p w:rsidR="00A5505D" w:rsidRDefault="00A5505D" w:rsidP="00A5505D">
            <w:pPr>
              <w:pStyle w:val="Normal11"/>
            </w:pPr>
            <w:r>
              <w:t>Angiver fortløbende nummerering ved flere adresser af samme type og på samme tidspunkt.</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Pr="00A5505D" w:rsidRDefault="00A5505D" w:rsidP="00A5505D">
            <w:pPr>
              <w:pStyle w:val="Normal11"/>
            </w:pPr>
            <w:r>
              <w:t>00000 - 99999</w:t>
            </w:r>
          </w:p>
        </w:tc>
      </w:tr>
      <w:tr w:rsidR="00A5505D" w:rsidTr="00A5505D">
        <w:tc>
          <w:tcPr>
            <w:tcW w:w="2625" w:type="dxa"/>
          </w:tcPr>
          <w:p w:rsidR="00A5505D" w:rsidRDefault="00A5505D" w:rsidP="00A5505D">
            <w:pPr>
              <w:pStyle w:val="Normal11"/>
            </w:pPr>
            <w:r>
              <w:t>AnvendelseKode</w:t>
            </w:r>
          </w:p>
        </w:tc>
        <w:tc>
          <w:tcPr>
            <w:tcW w:w="1797" w:type="dxa"/>
          </w:tcPr>
          <w:p w:rsidR="00A5505D" w:rsidRDefault="00A5505D" w:rsidP="00A5505D">
            <w:pPr>
              <w:pStyle w:val="Normal11"/>
            </w:pPr>
            <w:r>
              <w:t>AdresseAnvendelseKode</w:t>
            </w:r>
            <w:r w:rsidR="00F061A6">
              <w:fldChar w:fldCharType="begin"/>
            </w:r>
            <w:r>
              <w:instrText xml:space="preserve"> XE "</w:instrText>
            </w:r>
            <w:r w:rsidRPr="00070DD5">
              <w:instrText>AdresseAnvendelseKode</w:instrText>
            </w:r>
            <w:r>
              <w:instrText xml:space="preserve">" </w:instrText>
            </w:r>
            <w:r w:rsidR="00F061A6">
              <w:fldChar w:fldCharType="end"/>
            </w:r>
          </w:p>
        </w:tc>
        <w:tc>
          <w:tcPr>
            <w:tcW w:w="5573" w:type="dxa"/>
          </w:tcPr>
          <w:p w:rsidR="00A5505D" w:rsidRDefault="00A5505D" w:rsidP="00A5505D">
            <w:pPr>
              <w:pStyle w:val="Normal11"/>
            </w:pPr>
            <w:r>
              <w:t>Kode som angiver adresseringsmuligheder.</w:t>
            </w:r>
          </w:p>
        </w:tc>
      </w:tr>
      <w:tr w:rsidR="00A5505D" w:rsidTr="00A5505D">
        <w:tc>
          <w:tcPr>
            <w:tcW w:w="2625" w:type="dxa"/>
          </w:tcPr>
          <w:p w:rsidR="00A5505D" w:rsidRDefault="00A5505D" w:rsidP="00A5505D">
            <w:pPr>
              <w:pStyle w:val="Normal11"/>
            </w:pPr>
            <w:r>
              <w:t>VejNavn</w:t>
            </w:r>
          </w:p>
        </w:tc>
        <w:tc>
          <w:tcPr>
            <w:tcW w:w="1797" w:type="dxa"/>
          </w:tcPr>
          <w:p w:rsidR="00A5505D" w:rsidRDefault="00A5505D" w:rsidP="00A5505D">
            <w:pPr>
              <w:pStyle w:val="Normal11"/>
            </w:pPr>
            <w:r>
              <w:t>TekstKort</w:t>
            </w:r>
            <w:r w:rsidR="00F061A6">
              <w:fldChar w:fldCharType="begin"/>
            </w:r>
            <w:r>
              <w:instrText xml:space="preserve"> XE "</w:instrText>
            </w:r>
            <w:r w:rsidRPr="0020700C">
              <w:instrText>TekstKort</w:instrText>
            </w:r>
            <w:r>
              <w:instrText xml:space="preserve">" </w:instrText>
            </w:r>
            <w:r w:rsidR="00F061A6">
              <w:fldChar w:fldCharType="end"/>
            </w:r>
          </w:p>
        </w:tc>
        <w:tc>
          <w:tcPr>
            <w:tcW w:w="5573" w:type="dxa"/>
          </w:tcPr>
          <w:p w:rsidR="00A5505D" w:rsidRDefault="00A5505D" w:rsidP="00A5505D">
            <w:pPr>
              <w:pStyle w:val="Normal11"/>
            </w:pPr>
            <w:r>
              <w:t>Angiver navnet  på en vej/gade  i Danmark</w:t>
            </w:r>
          </w:p>
        </w:tc>
      </w:tr>
      <w:tr w:rsidR="00A5505D" w:rsidTr="00A5505D">
        <w:tc>
          <w:tcPr>
            <w:tcW w:w="2625" w:type="dxa"/>
          </w:tcPr>
          <w:p w:rsidR="00A5505D" w:rsidRDefault="00A5505D" w:rsidP="00A5505D">
            <w:pPr>
              <w:pStyle w:val="Normal11"/>
            </w:pPr>
            <w:r>
              <w:t>VejKode</w:t>
            </w:r>
          </w:p>
        </w:tc>
        <w:tc>
          <w:tcPr>
            <w:tcW w:w="1797" w:type="dxa"/>
          </w:tcPr>
          <w:p w:rsidR="00A5505D" w:rsidRDefault="00A5505D" w:rsidP="00A5505D">
            <w:pPr>
              <w:pStyle w:val="Normal11"/>
            </w:pPr>
            <w:r>
              <w:t>VejKode</w:t>
            </w:r>
            <w:r w:rsidR="00F061A6">
              <w:fldChar w:fldCharType="begin"/>
            </w:r>
            <w:r>
              <w:instrText xml:space="preserve"> XE "</w:instrText>
            </w:r>
            <w:r w:rsidRPr="00AD4BC9">
              <w:instrText>VejKode</w:instrText>
            </w:r>
            <w:r>
              <w:instrText xml:space="preserve">" </w:instrText>
            </w:r>
            <w:r w:rsidR="00F061A6">
              <w:fldChar w:fldCharType="end"/>
            </w:r>
          </w:p>
        </w:tc>
        <w:tc>
          <w:tcPr>
            <w:tcW w:w="5573" w:type="dxa"/>
          </w:tcPr>
          <w:p w:rsidR="00A5505D" w:rsidRDefault="00A5505D" w:rsidP="00A5505D">
            <w:pPr>
              <w:pStyle w:val="Normal11"/>
            </w:pPr>
            <w:r>
              <w:t>Kode der sammen med kommunenummer entydigt identificerer en vej eller en del af en vej i Danmark.</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Pr="00A5505D" w:rsidRDefault="00A5505D" w:rsidP="00A5505D">
            <w:pPr>
              <w:pStyle w:val="Normal11"/>
            </w:pPr>
            <w:r>
              <w:t>0000 - 9999</w:t>
            </w:r>
          </w:p>
        </w:tc>
      </w:tr>
      <w:tr w:rsidR="00A5505D" w:rsidTr="00A5505D">
        <w:tc>
          <w:tcPr>
            <w:tcW w:w="2625" w:type="dxa"/>
          </w:tcPr>
          <w:p w:rsidR="00A5505D" w:rsidRDefault="00A5505D" w:rsidP="00A5505D">
            <w:pPr>
              <w:pStyle w:val="Normal11"/>
            </w:pPr>
            <w:r>
              <w:t>FraHusNummer</w:t>
            </w:r>
          </w:p>
        </w:tc>
        <w:tc>
          <w:tcPr>
            <w:tcW w:w="1797" w:type="dxa"/>
          </w:tcPr>
          <w:p w:rsidR="00A5505D" w:rsidRDefault="00A5505D" w:rsidP="00A5505D">
            <w:pPr>
              <w:pStyle w:val="Normal11"/>
            </w:pPr>
            <w:r>
              <w:t>HusNummer</w:t>
            </w:r>
            <w:r w:rsidR="00F061A6">
              <w:fldChar w:fldCharType="begin"/>
            </w:r>
            <w:r>
              <w:instrText xml:space="preserve"> XE "</w:instrText>
            </w:r>
            <w:r w:rsidRPr="00D906E2">
              <w:instrText>HusNummer</w:instrText>
            </w:r>
            <w:r>
              <w:instrText xml:space="preserve">" </w:instrText>
            </w:r>
            <w:r w:rsidR="00F061A6">
              <w:fldChar w:fldCharType="end"/>
            </w:r>
          </w:p>
        </w:tc>
        <w:tc>
          <w:tcPr>
            <w:tcW w:w="5573" w:type="dxa"/>
          </w:tcPr>
          <w:p w:rsidR="00A5505D" w:rsidRDefault="00A5505D" w:rsidP="00A5505D">
            <w:pPr>
              <w:pStyle w:val="Normal11"/>
            </w:pPr>
            <w:r>
              <w:t>Angiver 1. husnummer i et vejafsnit i gaden eller på vejen.</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Pr="00A5505D" w:rsidRDefault="00A5505D" w:rsidP="00A5505D">
            <w:pPr>
              <w:pStyle w:val="Normal11"/>
            </w:pPr>
            <w:r>
              <w:t>000 - 999</w:t>
            </w:r>
          </w:p>
        </w:tc>
      </w:tr>
      <w:tr w:rsidR="00A5505D" w:rsidTr="00A5505D">
        <w:tc>
          <w:tcPr>
            <w:tcW w:w="2625" w:type="dxa"/>
          </w:tcPr>
          <w:p w:rsidR="00A5505D" w:rsidRDefault="00A5505D" w:rsidP="00A5505D">
            <w:pPr>
              <w:pStyle w:val="Normal11"/>
            </w:pPr>
            <w:r>
              <w:t>FraHusBogstav</w:t>
            </w:r>
          </w:p>
        </w:tc>
        <w:tc>
          <w:tcPr>
            <w:tcW w:w="1797" w:type="dxa"/>
          </w:tcPr>
          <w:p w:rsidR="00A5505D" w:rsidRDefault="00A5505D" w:rsidP="00A5505D">
            <w:pPr>
              <w:pStyle w:val="Normal11"/>
            </w:pPr>
            <w:r>
              <w:t>HusBogstav</w:t>
            </w:r>
            <w:r w:rsidR="00F061A6">
              <w:fldChar w:fldCharType="begin"/>
            </w:r>
            <w:r>
              <w:instrText xml:space="preserve"> XE "</w:instrText>
            </w:r>
            <w:r w:rsidRPr="00D37C90">
              <w:instrText>HusBogstav</w:instrText>
            </w:r>
            <w:r>
              <w:instrText xml:space="preserve">" </w:instrText>
            </w:r>
            <w:r w:rsidR="00F061A6">
              <w:fldChar w:fldCharType="end"/>
            </w:r>
          </w:p>
        </w:tc>
        <w:tc>
          <w:tcPr>
            <w:tcW w:w="5573" w:type="dxa"/>
          </w:tcPr>
          <w:p w:rsidR="00A5505D" w:rsidRDefault="00A5505D" w:rsidP="00A5505D">
            <w:pPr>
              <w:pStyle w:val="Normal11"/>
            </w:pPr>
            <w:r>
              <w:t>Angiver bogstav tilknyttet husnummeret.</w:t>
            </w:r>
          </w:p>
          <w:p w:rsidR="00A5505D" w:rsidRDefault="00A5505D" w:rsidP="00A5505D">
            <w:pPr>
              <w:pStyle w:val="Normal11"/>
            </w:pPr>
          </w:p>
          <w:p w:rsidR="00A5505D" w:rsidRDefault="00A5505D" w:rsidP="00A5505D">
            <w:pPr>
              <w:pStyle w:val="Normal11"/>
            </w:pPr>
            <w:r>
              <w:t>Ifølge bekendtgørelse om vejnavne og adresser må kun værdierne A-Z benyttes. På grund af risikoen for forveksling bør bogstaverne I, J, O og Q dog ikke benyttes</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Pr="00A5505D" w:rsidRDefault="00A5505D" w:rsidP="00A5505D">
            <w:pPr>
              <w:pStyle w:val="Normal11"/>
            </w:pPr>
            <w:r>
              <w:t>A - Å</w:t>
            </w:r>
          </w:p>
        </w:tc>
      </w:tr>
      <w:tr w:rsidR="00A5505D" w:rsidTr="00A5505D">
        <w:tc>
          <w:tcPr>
            <w:tcW w:w="2625" w:type="dxa"/>
          </w:tcPr>
          <w:p w:rsidR="00A5505D" w:rsidRDefault="00A5505D" w:rsidP="00A5505D">
            <w:pPr>
              <w:pStyle w:val="Normal11"/>
            </w:pPr>
            <w:r>
              <w:t>TilHusNummer</w:t>
            </w:r>
          </w:p>
        </w:tc>
        <w:tc>
          <w:tcPr>
            <w:tcW w:w="1797" w:type="dxa"/>
          </w:tcPr>
          <w:p w:rsidR="00A5505D" w:rsidRDefault="00A5505D" w:rsidP="00A5505D">
            <w:pPr>
              <w:pStyle w:val="Normal11"/>
            </w:pPr>
            <w:r>
              <w:t>HusNummer</w:t>
            </w:r>
            <w:r w:rsidR="00F061A6">
              <w:fldChar w:fldCharType="begin"/>
            </w:r>
            <w:r>
              <w:instrText xml:space="preserve"> XE "</w:instrText>
            </w:r>
            <w:r w:rsidRPr="00B03969">
              <w:instrText>HusNummer</w:instrText>
            </w:r>
            <w:r>
              <w:instrText xml:space="preserve">" </w:instrText>
            </w:r>
            <w:r w:rsidR="00F061A6">
              <w:fldChar w:fldCharType="end"/>
            </w:r>
          </w:p>
        </w:tc>
        <w:tc>
          <w:tcPr>
            <w:tcW w:w="5573" w:type="dxa"/>
          </w:tcPr>
          <w:p w:rsidR="00A5505D" w:rsidRDefault="00A5505D" w:rsidP="00A5505D">
            <w:pPr>
              <w:pStyle w:val="Normal11"/>
            </w:pPr>
            <w:r>
              <w:t>Angiver sidste lige husnummer i et vejafsnit i gaden eller på vejen.</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Pr="00A5505D" w:rsidRDefault="00A5505D" w:rsidP="00A5505D">
            <w:pPr>
              <w:pStyle w:val="Normal11"/>
            </w:pPr>
            <w:r>
              <w:t>000 - 999</w:t>
            </w:r>
          </w:p>
        </w:tc>
      </w:tr>
      <w:tr w:rsidR="00A5505D" w:rsidTr="00A5505D">
        <w:tc>
          <w:tcPr>
            <w:tcW w:w="2625" w:type="dxa"/>
          </w:tcPr>
          <w:p w:rsidR="00A5505D" w:rsidRDefault="00A5505D" w:rsidP="00A5505D">
            <w:pPr>
              <w:pStyle w:val="Normal11"/>
            </w:pPr>
            <w:r>
              <w:t>TilHusBogstav</w:t>
            </w:r>
          </w:p>
        </w:tc>
        <w:tc>
          <w:tcPr>
            <w:tcW w:w="1797" w:type="dxa"/>
          </w:tcPr>
          <w:p w:rsidR="00A5505D" w:rsidRDefault="00A5505D" w:rsidP="00A5505D">
            <w:pPr>
              <w:pStyle w:val="Normal11"/>
            </w:pPr>
            <w:r>
              <w:t>HusBogstav</w:t>
            </w:r>
            <w:r w:rsidR="00F061A6">
              <w:fldChar w:fldCharType="begin"/>
            </w:r>
            <w:r>
              <w:instrText xml:space="preserve"> XE "</w:instrText>
            </w:r>
            <w:r w:rsidRPr="00456B89">
              <w:instrText>HusBogstav</w:instrText>
            </w:r>
            <w:r>
              <w:instrText xml:space="preserve">" </w:instrText>
            </w:r>
            <w:r w:rsidR="00F061A6">
              <w:fldChar w:fldCharType="end"/>
            </w:r>
          </w:p>
        </w:tc>
        <w:tc>
          <w:tcPr>
            <w:tcW w:w="5573" w:type="dxa"/>
          </w:tcPr>
          <w:p w:rsidR="00A5505D" w:rsidRDefault="00A5505D" w:rsidP="00A5505D">
            <w:pPr>
              <w:pStyle w:val="Normal11"/>
            </w:pPr>
            <w:r>
              <w:t>Angiver bogstav tilknyttet husnummeret.</w:t>
            </w:r>
          </w:p>
          <w:p w:rsidR="00A5505D" w:rsidRDefault="00A5505D" w:rsidP="00A5505D">
            <w:pPr>
              <w:pStyle w:val="Normal11"/>
            </w:pPr>
          </w:p>
          <w:p w:rsidR="00A5505D" w:rsidRDefault="00A5505D" w:rsidP="00A5505D">
            <w:pPr>
              <w:pStyle w:val="Normal11"/>
            </w:pPr>
            <w:r>
              <w:t>Ifølge bekendtgørelse om vejnavne og adresser må kun værdierne A-Z benyttes. På grund af risikoen for forveksling bør bogstaverne I, J, O og Q dog ikke benyttes</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Pr="00A5505D" w:rsidRDefault="00A5505D" w:rsidP="00A5505D">
            <w:pPr>
              <w:pStyle w:val="Normal11"/>
            </w:pPr>
            <w:r>
              <w:t>A - Å</w:t>
            </w:r>
          </w:p>
        </w:tc>
      </w:tr>
      <w:tr w:rsidR="00A5505D" w:rsidTr="00A5505D">
        <w:tc>
          <w:tcPr>
            <w:tcW w:w="2625" w:type="dxa"/>
          </w:tcPr>
          <w:p w:rsidR="00A5505D" w:rsidRDefault="00A5505D" w:rsidP="00A5505D">
            <w:pPr>
              <w:pStyle w:val="Normal11"/>
            </w:pPr>
            <w:r>
              <w:t>LigeUlige</w:t>
            </w:r>
          </w:p>
        </w:tc>
        <w:tc>
          <w:tcPr>
            <w:tcW w:w="1797" w:type="dxa"/>
          </w:tcPr>
          <w:p w:rsidR="00A5505D" w:rsidRDefault="00A5505D" w:rsidP="00A5505D">
            <w:pPr>
              <w:pStyle w:val="Normal11"/>
            </w:pPr>
            <w:r>
              <w:t>LigeUlige</w:t>
            </w:r>
            <w:r w:rsidR="00F061A6">
              <w:fldChar w:fldCharType="begin"/>
            </w:r>
            <w:r>
              <w:instrText xml:space="preserve"> XE "</w:instrText>
            </w:r>
            <w:r w:rsidRPr="00C045F4">
              <w:instrText>LigeUlige</w:instrText>
            </w:r>
            <w:r>
              <w:instrText xml:space="preserve">" </w:instrText>
            </w:r>
            <w:r w:rsidR="00F061A6">
              <w:fldChar w:fldCharType="end"/>
            </w:r>
          </w:p>
        </w:tc>
        <w:tc>
          <w:tcPr>
            <w:tcW w:w="5573" w:type="dxa"/>
          </w:tcPr>
          <w:p w:rsidR="00A5505D" w:rsidRDefault="00A5505D" w:rsidP="00A5505D">
            <w:pPr>
              <w:pStyle w:val="Normal11"/>
            </w:pPr>
            <w:r>
              <w:t>Angivelse om tal er lige eller ulige.</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Default="00A5505D" w:rsidP="00A5505D">
            <w:pPr>
              <w:pStyle w:val="Normal11"/>
            </w:pPr>
            <w:r>
              <w:t xml:space="preserve">Lige </w:t>
            </w:r>
          </w:p>
          <w:p w:rsidR="00A5505D" w:rsidRPr="00A5505D" w:rsidRDefault="00A5505D" w:rsidP="00A5505D">
            <w:pPr>
              <w:pStyle w:val="Normal11"/>
            </w:pPr>
            <w:r>
              <w:t>Ulige</w:t>
            </w:r>
          </w:p>
        </w:tc>
      </w:tr>
      <w:tr w:rsidR="00A5505D" w:rsidTr="00A5505D">
        <w:tc>
          <w:tcPr>
            <w:tcW w:w="2625" w:type="dxa"/>
          </w:tcPr>
          <w:p w:rsidR="00A5505D" w:rsidRDefault="00A5505D" w:rsidP="00A5505D">
            <w:pPr>
              <w:pStyle w:val="Normal11"/>
            </w:pPr>
            <w:r>
              <w:t>LejlighedNummer</w:t>
            </w:r>
          </w:p>
        </w:tc>
        <w:tc>
          <w:tcPr>
            <w:tcW w:w="1797" w:type="dxa"/>
          </w:tcPr>
          <w:p w:rsidR="00A5505D" w:rsidRDefault="00A5505D" w:rsidP="00A5505D">
            <w:pPr>
              <w:pStyle w:val="Normal11"/>
            </w:pPr>
            <w:r>
              <w:t>HusNummer</w:t>
            </w:r>
            <w:r w:rsidR="00F061A6">
              <w:fldChar w:fldCharType="begin"/>
            </w:r>
            <w:r>
              <w:instrText xml:space="preserve"> XE "</w:instrText>
            </w:r>
            <w:r w:rsidRPr="007B40C0">
              <w:instrText>HusNummer</w:instrText>
            </w:r>
            <w:r>
              <w:instrText xml:space="preserve">" </w:instrText>
            </w:r>
            <w:r w:rsidR="00F061A6">
              <w:fldChar w:fldCharType="end"/>
            </w:r>
          </w:p>
        </w:tc>
        <w:tc>
          <w:tcPr>
            <w:tcW w:w="5573" w:type="dxa"/>
          </w:tcPr>
          <w:p w:rsidR="00A5505D" w:rsidRDefault="00A5505D" w:rsidP="00A5505D">
            <w:pPr>
              <w:pStyle w:val="Normal11"/>
            </w:pP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Pr="00A5505D" w:rsidRDefault="00A5505D" w:rsidP="00A5505D">
            <w:pPr>
              <w:pStyle w:val="Normal11"/>
            </w:pPr>
            <w:r>
              <w:t>000 - 999</w:t>
            </w:r>
          </w:p>
        </w:tc>
      </w:tr>
      <w:tr w:rsidR="00A5505D" w:rsidTr="00A5505D">
        <w:tc>
          <w:tcPr>
            <w:tcW w:w="2625" w:type="dxa"/>
          </w:tcPr>
          <w:p w:rsidR="00A5505D" w:rsidRDefault="00A5505D" w:rsidP="00A5505D">
            <w:pPr>
              <w:pStyle w:val="Normal11"/>
            </w:pPr>
            <w:r>
              <w:t>HusNavn</w:t>
            </w:r>
          </w:p>
        </w:tc>
        <w:tc>
          <w:tcPr>
            <w:tcW w:w="1797" w:type="dxa"/>
          </w:tcPr>
          <w:p w:rsidR="00A5505D" w:rsidRDefault="00A5505D" w:rsidP="00A5505D">
            <w:pPr>
              <w:pStyle w:val="Normal11"/>
            </w:pPr>
            <w:r>
              <w:t>Navn</w:t>
            </w:r>
            <w:r w:rsidR="00F061A6">
              <w:fldChar w:fldCharType="begin"/>
            </w:r>
            <w:r>
              <w:instrText xml:space="preserve"> XE "</w:instrText>
            </w:r>
            <w:r w:rsidRPr="00C7267B">
              <w:instrText>Navn</w:instrText>
            </w:r>
            <w:r>
              <w:instrText xml:space="preserve">" </w:instrText>
            </w:r>
            <w:r w:rsidR="00F061A6">
              <w:fldChar w:fldCharType="end"/>
            </w:r>
          </w:p>
        </w:tc>
        <w:tc>
          <w:tcPr>
            <w:tcW w:w="5573" w:type="dxa"/>
          </w:tcPr>
          <w:p w:rsidR="00A5505D" w:rsidRDefault="00A5505D" w:rsidP="00A5505D">
            <w:pPr>
              <w:pStyle w:val="Normal11"/>
            </w:pPr>
          </w:p>
        </w:tc>
      </w:tr>
      <w:tr w:rsidR="00A5505D" w:rsidTr="00A5505D">
        <w:tc>
          <w:tcPr>
            <w:tcW w:w="2625" w:type="dxa"/>
          </w:tcPr>
          <w:p w:rsidR="00A5505D" w:rsidRDefault="00A5505D" w:rsidP="00A5505D">
            <w:pPr>
              <w:pStyle w:val="Normal11"/>
            </w:pPr>
            <w:r>
              <w:t>Etage</w:t>
            </w:r>
          </w:p>
        </w:tc>
        <w:tc>
          <w:tcPr>
            <w:tcW w:w="1797" w:type="dxa"/>
          </w:tcPr>
          <w:p w:rsidR="00A5505D" w:rsidRDefault="00A5505D" w:rsidP="00A5505D">
            <w:pPr>
              <w:pStyle w:val="Normal11"/>
            </w:pPr>
            <w:r>
              <w:t>Etage</w:t>
            </w:r>
            <w:r w:rsidR="00F061A6">
              <w:fldChar w:fldCharType="begin"/>
            </w:r>
            <w:r>
              <w:instrText xml:space="preserve"> XE "</w:instrText>
            </w:r>
            <w:r w:rsidRPr="00AE63CF">
              <w:instrText>Etage</w:instrText>
            </w:r>
            <w:r>
              <w:instrText xml:space="preserve">" </w:instrText>
            </w:r>
            <w:r w:rsidR="00F061A6">
              <w:fldChar w:fldCharType="end"/>
            </w:r>
          </w:p>
        </w:tc>
        <w:tc>
          <w:tcPr>
            <w:tcW w:w="5573" w:type="dxa"/>
          </w:tcPr>
          <w:p w:rsidR="00A5505D" w:rsidRDefault="00A5505D" w:rsidP="00A5505D">
            <w:pPr>
              <w:pStyle w:val="Normal11"/>
            </w:pPr>
          </w:p>
        </w:tc>
      </w:tr>
      <w:tr w:rsidR="00A5505D" w:rsidTr="00A5505D">
        <w:tc>
          <w:tcPr>
            <w:tcW w:w="2625" w:type="dxa"/>
          </w:tcPr>
          <w:p w:rsidR="00A5505D" w:rsidRDefault="00A5505D" w:rsidP="00A5505D">
            <w:pPr>
              <w:pStyle w:val="Normal11"/>
            </w:pPr>
            <w:r>
              <w:t>EtageTekst</w:t>
            </w:r>
          </w:p>
        </w:tc>
        <w:tc>
          <w:tcPr>
            <w:tcW w:w="1797" w:type="dxa"/>
          </w:tcPr>
          <w:p w:rsidR="00A5505D" w:rsidRDefault="00A5505D" w:rsidP="00A5505D">
            <w:pPr>
              <w:pStyle w:val="Normal11"/>
            </w:pPr>
            <w:r>
              <w:t>EtageTekst</w:t>
            </w:r>
            <w:r w:rsidR="00F061A6">
              <w:fldChar w:fldCharType="begin"/>
            </w:r>
            <w:r>
              <w:instrText xml:space="preserve"> XE "</w:instrText>
            </w:r>
            <w:r w:rsidRPr="000558C3">
              <w:instrText>EtageTekst</w:instrText>
            </w:r>
            <w:r>
              <w:instrText xml:space="preserve">" </w:instrText>
            </w:r>
            <w:r w:rsidR="00F061A6">
              <w:fldChar w:fldCharType="end"/>
            </w:r>
          </w:p>
        </w:tc>
        <w:tc>
          <w:tcPr>
            <w:tcW w:w="5573" w:type="dxa"/>
          </w:tcPr>
          <w:p w:rsidR="00A5505D" w:rsidRDefault="00A5505D" w:rsidP="00A5505D">
            <w:pPr>
              <w:pStyle w:val="Normal11"/>
            </w:pPr>
            <w:r>
              <w:t>Angiver etagen tilknyttet husnummer/husbogstav</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Pr="00A5505D" w:rsidRDefault="00A5505D" w:rsidP="00A5505D">
            <w:pPr>
              <w:pStyle w:val="Normal11"/>
            </w:pPr>
            <w:r>
              <w:t>00 - 99</w:t>
            </w:r>
          </w:p>
        </w:tc>
      </w:tr>
      <w:tr w:rsidR="00A5505D" w:rsidTr="00A5505D">
        <w:tc>
          <w:tcPr>
            <w:tcW w:w="2625" w:type="dxa"/>
          </w:tcPr>
          <w:p w:rsidR="00A5505D" w:rsidRDefault="00A5505D" w:rsidP="00A5505D">
            <w:pPr>
              <w:pStyle w:val="Normal11"/>
            </w:pPr>
            <w:r>
              <w:t>SideDørTekst</w:t>
            </w:r>
          </w:p>
        </w:tc>
        <w:tc>
          <w:tcPr>
            <w:tcW w:w="1797" w:type="dxa"/>
          </w:tcPr>
          <w:p w:rsidR="00A5505D" w:rsidRDefault="00A5505D" w:rsidP="00A5505D">
            <w:pPr>
              <w:pStyle w:val="Normal11"/>
            </w:pPr>
            <w:r>
              <w:t>SideDørTekst</w:t>
            </w:r>
            <w:r w:rsidR="00F061A6">
              <w:fldChar w:fldCharType="begin"/>
            </w:r>
            <w:r>
              <w:instrText xml:space="preserve"> XE "</w:instrText>
            </w:r>
            <w:r w:rsidRPr="00472CB8">
              <w:instrText>SideDørTekst</w:instrText>
            </w:r>
            <w:r>
              <w:instrText xml:space="preserve">" </w:instrText>
            </w:r>
            <w:r w:rsidR="00F061A6">
              <w:fldChar w:fldCharType="end"/>
            </w:r>
          </w:p>
        </w:tc>
        <w:tc>
          <w:tcPr>
            <w:tcW w:w="5573" w:type="dxa"/>
          </w:tcPr>
          <w:p w:rsidR="00A5505D" w:rsidRDefault="00A5505D" w:rsidP="00A5505D">
            <w:pPr>
              <w:pStyle w:val="Normal11"/>
            </w:pPr>
            <w:r>
              <w:t>Angiver side/dør tilknyttet husnummer/husbogstav</w:t>
            </w:r>
          </w:p>
        </w:tc>
      </w:tr>
      <w:tr w:rsidR="00A5505D" w:rsidTr="00A5505D">
        <w:tc>
          <w:tcPr>
            <w:tcW w:w="2625" w:type="dxa"/>
          </w:tcPr>
          <w:p w:rsidR="00A5505D" w:rsidRDefault="00A5505D" w:rsidP="00A5505D">
            <w:pPr>
              <w:pStyle w:val="Normal11"/>
            </w:pPr>
            <w:r>
              <w:t>CONavn</w:t>
            </w:r>
          </w:p>
        </w:tc>
        <w:tc>
          <w:tcPr>
            <w:tcW w:w="1797" w:type="dxa"/>
          </w:tcPr>
          <w:p w:rsidR="00A5505D" w:rsidRDefault="00A5505D" w:rsidP="00A5505D">
            <w:pPr>
              <w:pStyle w:val="Normal11"/>
            </w:pPr>
            <w:r>
              <w:t>Navn</w:t>
            </w:r>
            <w:r w:rsidR="00F061A6">
              <w:fldChar w:fldCharType="begin"/>
            </w:r>
            <w:r>
              <w:instrText xml:space="preserve"> XE "</w:instrText>
            </w:r>
            <w:r w:rsidRPr="00E409AE">
              <w:instrText>Navn</w:instrText>
            </w:r>
            <w:r>
              <w:instrText xml:space="preserve">" </w:instrText>
            </w:r>
            <w:r w:rsidR="00F061A6">
              <w:fldChar w:fldCharType="end"/>
            </w:r>
          </w:p>
        </w:tc>
        <w:tc>
          <w:tcPr>
            <w:tcW w:w="5573" w:type="dxa"/>
          </w:tcPr>
          <w:p w:rsidR="00A5505D" w:rsidRDefault="00A5505D" w:rsidP="00A5505D">
            <w:pPr>
              <w:pStyle w:val="Normal11"/>
            </w:pPr>
            <w:r>
              <w:t>Angiver navn for en CO-adresse (for virksomheder)</w:t>
            </w:r>
          </w:p>
        </w:tc>
      </w:tr>
      <w:tr w:rsidR="00A5505D" w:rsidTr="00A5505D">
        <w:tc>
          <w:tcPr>
            <w:tcW w:w="2625" w:type="dxa"/>
          </w:tcPr>
          <w:p w:rsidR="00A5505D" w:rsidRDefault="00A5505D" w:rsidP="00A5505D">
            <w:pPr>
              <w:pStyle w:val="Normal11"/>
            </w:pPr>
            <w:r>
              <w:t>PostNummer</w:t>
            </w:r>
          </w:p>
        </w:tc>
        <w:tc>
          <w:tcPr>
            <w:tcW w:w="1797" w:type="dxa"/>
          </w:tcPr>
          <w:p w:rsidR="00A5505D" w:rsidRDefault="00A5505D" w:rsidP="00A5505D">
            <w:pPr>
              <w:pStyle w:val="Normal11"/>
            </w:pPr>
            <w:r>
              <w:t>PostNummer</w:t>
            </w:r>
            <w:r w:rsidR="00F061A6">
              <w:fldChar w:fldCharType="begin"/>
            </w:r>
            <w:r>
              <w:instrText xml:space="preserve"> XE "</w:instrText>
            </w:r>
            <w:r w:rsidRPr="00D22F6B">
              <w:instrText>PostNummer</w:instrText>
            </w:r>
            <w:r>
              <w:instrText xml:space="preserve">" </w:instrText>
            </w:r>
            <w:r w:rsidR="00F061A6">
              <w:fldChar w:fldCharType="end"/>
            </w:r>
          </w:p>
        </w:tc>
        <w:tc>
          <w:tcPr>
            <w:tcW w:w="5573" w:type="dxa"/>
          </w:tcPr>
          <w:p w:rsidR="00A5505D" w:rsidRDefault="00A5505D" w:rsidP="00A5505D">
            <w:pPr>
              <w:pStyle w:val="Normal11"/>
            </w:pPr>
            <w:r>
              <w:t>Angiver postnummer (4-cifre)</w:t>
            </w:r>
          </w:p>
        </w:tc>
      </w:tr>
      <w:tr w:rsidR="00A5505D" w:rsidTr="00A5505D">
        <w:tc>
          <w:tcPr>
            <w:tcW w:w="2625" w:type="dxa"/>
          </w:tcPr>
          <w:p w:rsidR="00A5505D" w:rsidRDefault="00A5505D" w:rsidP="00A5505D">
            <w:pPr>
              <w:pStyle w:val="Normal11"/>
            </w:pPr>
            <w:r>
              <w:t>PostDistrikt</w:t>
            </w:r>
          </w:p>
        </w:tc>
        <w:tc>
          <w:tcPr>
            <w:tcW w:w="1797" w:type="dxa"/>
          </w:tcPr>
          <w:p w:rsidR="00A5505D" w:rsidRDefault="00A5505D" w:rsidP="00A5505D">
            <w:pPr>
              <w:pStyle w:val="Normal11"/>
            </w:pPr>
            <w:r>
              <w:t>PostDistrikt</w:t>
            </w:r>
            <w:r w:rsidR="00F061A6">
              <w:fldChar w:fldCharType="begin"/>
            </w:r>
            <w:r>
              <w:instrText xml:space="preserve"> XE "</w:instrText>
            </w:r>
            <w:r w:rsidRPr="005B73B0">
              <w:instrText>PostDistrikt</w:instrText>
            </w:r>
            <w:r>
              <w:instrText xml:space="preserve">" </w:instrText>
            </w:r>
            <w:r w:rsidR="00F061A6">
              <w:fldChar w:fldCharType="end"/>
            </w:r>
          </w:p>
        </w:tc>
        <w:tc>
          <w:tcPr>
            <w:tcW w:w="5573" w:type="dxa"/>
          </w:tcPr>
          <w:p w:rsidR="00A5505D" w:rsidRDefault="00A5505D" w:rsidP="00A5505D">
            <w:pPr>
              <w:pStyle w:val="Normal11"/>
            </w:pPr>
            <w:r>
              <w:t>Angiver postdistriktnavn for postnummer</w:t>
            </w:r>
          </w:p>
        </w:tc>
      </w:tr>
      <w:tr w:rsidR="00A5505D" w:rsidTr="00A5505D">
        <w:tc>
          <w:tcPr>
            <w:tcW w:w="2625" w:type="dxa"/>
          </w:tcPr>
          <w:p w:rsidR="00A5505D" w:rsidRDefault="00A5505D" w:rsidP="00A5505D">
            <w:pPr>
              <w:pStyle w:val="Normal11"/>
            </w:pPr>
            <w:r>
              <w:t>LandsBy</w:t>
            </w:r>
          </w:p>
        </w:tc>
        <w:tc>
          <w:tcPr>
            <w:tcW w:w="1797" w:type="dxa"/>
          </w:tcPr>
          <w:p w:rsidR="00A5505D" w:rsidRDefault="00A5505D" w:rsidP="00A5505D">
            <w:pPr>
              <w:pStyle w:val="Normal11"/>
            </w:pPr>
            <w:r>
              <w:t>Navn</w:t>
            </w:r>
            <w:r w:rsidR="00F061A6">
              <w:fldChar w:fldCharType="begin"/>
            </w:r>
            <w:r>
              <w:instrText xml:space="preserve"> XE "</w:instrText>
            </w:r>
            <w:r w:rsidRPr="0062152F">
              <w:instrText>Navn</w:instrText>
            </w:r>
            <w:r>
              <w:instrText xml:space="preserve">" </w:instrText>
            </w:r>
            <w:r w:rsidR="00F061A6">
              <w:fldChar w:fldCharType="end"/>
            </w:r>
          </w:p>
        </w:tc>
        <w:tc>
          <w:tcPr>
            <w:tcW w:w="5573" w:type="dxa"/>
          </w:tcPr>
          <w:p w:rsidR="00A5505D" w:rsidRDefault="00A5505D" w:rsidP="00A5505D">
            <w:pPr>
              <w:pStyle w:val="Normal11"/>
            </w:pPr>
          </w:p>
        </w:tc>
      </w:tr>
      <w:tr w:rsidR="00A5505D" w:rsidTr="00A5505D">
        <w:tc>
          <w:tcPr>
            <w:tcW w:w="2625" w:type="dxa"/>
          </w:tcPr>
          <w:p w:rsidR="00A5505D" w:rsidRDefault="00A5505D" w:rsidP="00A5505D">
            <w:pPr>
              <w:pStyle w:val="Normal11"/>
            </w:pPr>
            <w:r>
              <w:t>ByNavn</w:t>
            </w:r>
          </w:p>
        </w:tc>
        <w:tc>
          <w:tcPr>
            <w:tcW w:w="1797" w:type="dxa"/>
          </w:tcPr>
          <w:p w:rsidR="00A5505D" w:rsidRDefault="00A5505D" w:rsidP="00A5505D">
            <w:pPr>
              <w:pStyle w:val="Normal11"/>
            </w:pPr>
            <w:r>
              <w:t>Navn</w:t>
            </w:r>
            <w:r w:rsidR="00F061A6">
              <w:fldChar w:fldCharType="begin"/>
            </w:r>
            <w:r>
              <w:instrText xml:space="preserve"> XE "</w:instrText>
            </w:r>
            <w:r w:rsidRPr="00EF4064">
              <w:instrText>Navn</w:instrText>
            </w:r>
            <w:r>
              <w:instrText xml:space="preserve">" </w:instrText>
            </w:r>
            <w:r w:rsidR="00F061A6">
              <w:fldChar w:fldCharType="end"/>
            </w:r>
          </w:p>
        </w:tc>
        <w:tc>
          <w:tcPr>
            <w:tcW w:w="5573" w:type="dxa"/>
          </w:tcPr>
          <w:p w:rsidR="00A5505D" w:rsidRDefault="00A5505D" w:rsidP="00A5505D">
            <w:pPr>
              <w:pStyle w:val="Normal11"/>
            </w:pPr>
            <w:r>
              <w:t>Angiver bynavn (lokalt stednavn)</w:t>
            </w:r>
          </w:p>
        </w:tc>
      </w:tr>
      <w:tr w:rsidR="00A5505D" w:rsidTr="00A5505D">
        <w:tc>
          <w:tcPr>
            <w:tcW w:w="2625" w:type="dxa"/>
          </w:tcPr>
          <w:p w:rsidR="00A5505D" w:rsidRDefault="00A5505D" w:rsidP="00A5505D">
            <w:pPr>
              <w:pStyle w:val="Normal11"/>
            </w:pPr>
            <w:r>
              <w:t>LandsDel</w:t>
            </w:r>
          </w:p>
        </w:tc>
        <w:tc>
          <w:tcPr>
            <w:tcW w:w="1797" w:type="dxa"/>
          </w:tcPr>
          <w:p w:rsidR="00A5505D" w:rsidRDefault="00A5505D" w:rsidP="00A5505D">
            <w:pPr>
              <w:pStyle w:val="Normal11"/>
            </w:pPr>
            <w:r>
              <w:t>LandsDel</w:t>
            </w:r>
            <w:r w:rsidR="00F061A6">
              <w:fldChar w:fldCharType="begin"/>
            </w:r>
            <w:r>
              <w:instrText xml:space="preserve"> XE "</w:instrText>
            </w:r>
            <w:r w:rsidRPr="004C4FE0">
              <w:instrText>LandsDel</w:instrText>
            </w:r>
            <w:r>
              <w:instrText xml:space="preserve">" </w:instrText>
            </w:r>
            <w:r w:rsidR="00F061A6">
              <w:fldChar w:fldCharType="end"/>
            </w:r>
          </w:p>
        </w:tc>
        <w:tc>
          <w:tcPr>
            <w:tcW w:w="5573" w:type="dxa"/>
          </w:tcPr>
          <w:p w:rsidR="00A5505D" w:rsidRDefault="00A5505D" w:rsidP="00A5505D">
            <w:pPr>
              <w:pStyle w:val="Normal11"/>
            </w:pPr>
          </w:p>
        </w:tc>
      </w:tr>
      <w:tr w:rsidR="00A5505D" w:rsidTr="00A5505D">
        <w:tc>
          <w:tcPr>
            <w:tcW w:w="2625" w:type="dxa"/>
          </w:tcPr>
          <w:p w:rsidR="00A5505D" w:rsidRDefault="00A5505D" w:rsidP="00A5505D">
            <w:pPr>
              <w:pStyle w:val="Normal11"/>
            </w:pPr>
            <w:r>
              <w:t>PostBox</w:t>
            </w:r>
          </w:p>
        </w:tc>
        <w:tc>
          <w:tcPr>
            <w:tcW w:w="1797" w:type="dxa"/>
          </w:tcPr>
          <w:p w:rsidR="00A5505D" w:rsidRDefault="00A5505D" w:rsidP="00A5505D">
            <w:pPr>
              <w:pStyle w:val="Normal11"/>
            </w:pPr>
            <w:r>
              <w:t>PostBoksNummer</w:t>
            </w:r>
            <w:r w:rsidR="00F061A6">
              <w:fldChar w:fldCharType="begin"/>
            </w:r>
            <w:r>
              <w:instrText xml:space="preserve"> XE "</w:instrText>
            </w:r>
            <w:r w:rsidRPr="0073079A">
              <w:instrText>PostBoksNummer</w:instrText>
            </w:r>
            <w:r>
              <w:instrText xml:space="preserve">" </w:instrText>
            </w:r>
            <w:r w:rsidR="00F061A6">
              <w:fldChar w:fldCharType="end"/>
            </w:r>
          </w:p>
        </w:tc>
        <w:tc>
          <w:tcPr>
            <w:tcW w:w="5573" w:type="dxa"/>
          </w:tcPr>
          <w:p w:rsidR="00A5505D" w:rsidRDefault="00A5505D" w:rsidP="00A5505D">
            <w:pPr>
              <w:pStyle w:val="Normal11"/>
            </w:pPr>
            <w:r>
              <w:t>Angiver postboksnummer</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Pr="00A5505D" w:rsidRDefault="00A5505D" w:rsidP="00A5505D">
            <w:pPr>
              <w:pStyle w:val="Normal11"/>
            </w:pPr>
            <w:r>
              <w:t>0000 - 9999</w:t>
            </w:r>
          </w:p>
        </w:tc>
      </w:tr>
      <w:tr w:rsidR="00A5505D" w:rsidTr="00A5505D">
        <w:tc>
          <w:tcPr>
            <w:tcW w:w="2625" w:type="dxa"/>
          </w:tcPr>
          <w:p w:rsidR="00A5505D" w:rsidRDefault="00A5505D" w:rsidP="00A5505D">
            <w:pPr>
              <w:pStyle w:val="Normal11"/>
            </w:pPr>
            <w:r>
              <w:t>GyldigFra</w:t>
            </w:r>
          </w:p>
        </w:tc>
        <w:tc>
          <w:tcPr>
            <w:tcW w:w="1797" w:type="dxa"/>
          </w:tcPr>
          <w:p w:rsidR="00A5505D" w:rsidRDefault="00A5505D" w:rsidP="00A5505D">
            <w:pPr>
              <w:pStyle w:val="Normal11"/>
            </w:pPr>
            <w:r>
              <w:t>Dato</w:t>
            </w:r>
            <w:r w:rsidR="00F061A6">
              <w:fldChar w:fldCharType="begin"/>
            </w:r>
            <w:r>
              <w:instrText xml:space="preserve"> XE "</w:instrText>
            </w:r>
            <w:r w:rsidRPr="00035DA7">
              <w:instrText>Dato</w:instrText>
            </w:r>
            <w:r>
              <w:instrText xml:space="preserve">" </w:instrText>
            </w:r>
            <w:r w:rsidR="00F061A6">
              <w:fldChar w:fldCharType="end"/>
            </w:r>
          </w:p>
        </w:tc>
        <w:tc>
          <w:tcPr>
            <w:tcW w:w="5573" w:type="dxa"/>
          </w:tcPr>
          <w:p w:rsidR="00A5505D" w:rsidRDefault="00A5505D" w:rsidP="00A5505D">
            <w:pPr>
              <w:pStyle w:val="Normal11"/>
            </w:pPr>
            <w:r>
              <w:t>Angiver startdato for adresse (år md dg)</w:t>
            </w:r>
          </w:p>
        </w:tc>
      </w:tr>
      <w:tr w:rsidR="00A5505D" w:rsidTr="00A5505D">
        <w:tc>
          <w:tcPr>
            <w:tcW w:w="2625" w:type="dxa"/>
          </w:tcPr>
          <w:p w:rsidR="00A5505D" w:rsidRDefault="00A5505D" w:rsidP="00A5505D">
            <w:pPr>
              <w:pStyle w:val="Normal11"/>
            </w:pPr>
            <w:r>
              <w:t>GyldigTil</w:t>
            </w:r>
          </w:p>
        </w:tc>
        <w:tc>
          <w:tcPr>
            <w:tcW w:w="1797" w:type="dxa"/>
          </w:tcPr>
          <w:p w:rsidR="00A5505D" w:rsidRDefault="00A5505D" w:rsidP="00A5505D">
            <w:pPr>
              <w:pStyle w:val="Normal11"/>
            </w:pPr>
            <w:r>
              <w:t>Dato</w:t>
            </w:r>
            <w:r w:rsidR="00F061A6">
              <w:fldChar w:fldCharType="begin"/>
            </w:r>
            <w:r>
              <w:instrText xml:space="preserve"> XE "</w:instrText>
            </w:r>
            <w:r w:rsidRPr="00AC1251">
              <w:instrText>Dato</w:instrText>
            </w:r>
            <w:r>
              <w:instrText xml:space="preserve">" </w:instrText>
            </w:r>
            <w:r w:rsidR="00F061A6">
              <w:fldChar w:fldCharType="end"/>
            </w:r>
          </w:p>
        </w:tc>
        <w:tc>
          <w:tcPr>
            <w:tcW w:w="5573" w:type="dxa"/>
          </w:tcPr>
          <w:p w:rsidR="00A5505D" w:rsidRDefault="00A5505D" w:rsidP="00A5505D">
            <w:pPr>
              <w:pStyle w:val="Normal11"/>
            </w:pPr>
            <w:r>
              <w:t>Angiver slutdato for adressen (år md dg)</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Virksomhed(1)</w:t>
            </w:r>
          </w:p>
          <w:p w:rsidR="00A5505D" w:rsidRDefault="00A5505D" w:rsidP="00A5505D">
            <w:pPr>
              <w:pStyle w:val="Normal11"/>
            </w:pPr>
            <w:r>
              <w:t>Adresse(1..*)</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Person(1)</w:t>
            </w:r>
          </w:p>
          <w:p w:rsidR="00A5505D" w:rsidRDefault="00A5505D" w:rsidP="00A5505D">
            <w:pPr>
              <w:pStyle w:val="Normal11"/>
            </w:pPr>
            <w:r>
              <w:t>Adresse(1..*)</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Land(1)</w:t>
            </w:r>
          </w:p>
          <w:p w:rsidR="00A5505D" w:rsidRDefault="00A5505D" w:rsidP="00A5505D">
            <w:pPr>
              <w:pStyle w:val="Normal11"/>
            </w:pPr>
            <w:r>
              <w:t>Adresse(0..*)</w:t>
            </w:r>
          </w:p>
        </w:tc>
        <w:tc>
          <w:tcPr>
            <w:tcW w:w="5879" w:type="dxa"/>
          </w:tcPr>
          <w:p w:rsidR="00A5505D" w:rsidRDefault="00A5505D" w:rsidP="00A5505D">
            <w:pPr>
              <w:pStyle w:val="Normal11"/>
            </w:pPr>
          </w:p>
        </w:tc>
      </w:tr>
    </w:tbl>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p>
        </w:tc>
        <w:tc>
          <w:tcPr>
            <w:tcW w:w="2398" w:type="dxa"/>
          </w:tcPr>
          <w:p w:rsidR="00A5505D" w:rsidRDefault="00A5505D" w:rsidP="00A5505D">
            <w:pPr>
              <w:pStyle w:val="Normal11"/>
            </w:pPr>
            <w:r>
              <w:t>Adresse arver fra/er en specialisering af KontaktOplysning</w:t>
            </w:r>
          </w:p>
        </w:tc>
        <w:tc>
          <w:tcPr>
            <w:tcW w:w="5879" w:type="dxa"/>
          </w:tcPr>
          <w:p w:rsidR="00A5505D" w:rsidRDefault="00A5505D" w:rsidP="00A5505D">
            <w:pPr>
              <w:pStyle w:val="Normal11"/>
            </w:pPr>
            <w:r>
              <w:t>En adresse kan udgøre en del af kontaktoplysningen for en person og virksomhed.</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735" w:name="_Toc266364099"/>
      <w:bookmarkStart w:id="2736" w:name="_Toc265233897"/>
      <w:r>
        <w:t>AlternativAdresse</w:t>
      </w:r>
      <w:bookmarkEnd w:id="2735"/>
      <w:bookmarkEnd w:id="2736"/>
    </w:p>
    <w:p w:rsidR="00A5505D" w:rsidRDefault="00A5505D" w:rsidP="00A5505D">
      <w:pPr>
        <w:pStyle w:val="Normal11"/>
      </w:pPr>
      <w:r>
        <w:t>Indeholder em uordnet adresse (eller fritekst adresse). Dvs. adresse inddata som fremgår som en enkelt streng.</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FortløbendeNummer</w:t>
            </w:r>
          </w:p>
        </w:tc>
        <w:tc>
          <w:tcPr>
            <w:tcW w:w="1797" w:type="dxa"/>
          </w:tcPr>
          <w:p w:rsidR="00A5505D" w:rsidRDefault="00A5505D" w:rsidP="00A5505D">
            <w:pPr>
              <w:pStyle w:val="Normal11"/>
            </w:pPr>
            <w:r>
              <w:t>IdentifikationNummer</w:t>
            </w:r>
            <w:r w:rsidR="00F061A6">
              <w:fldChar w:fldCharType="begin"/>
            </w:r>
            <w:r>
              <w:instrText xml:space="preserve"> XE "</w:instrText>
            </w:r>
            <w:r w:rsidRPr="005A2BD5">
              <w:instrText>IdentifikationNummer</w:instrText>
            </w:r>
            <w:r>
              <w:instrText xml:space="preserve">" </w:instrText>
            </w:r>
            <w:r w:rsidR="00F061A6">
              <w:fldChar w:fldCharType="end"/>
            </w:r>
          </w:p>
        </w:tc>
        <w:tc>
          <w:tcPr>
            <w:tcW w:w="5573" w:type="dxa"/>
          </w:tcPr>
          <w:p w:rsidR="00A5505D" w:rsidRDefault="00A5505D" w:rsidP="00A5505D">
            <w:pPr>
              <w:pStyle w:val="Normal11"/>
            </w:pPr>
            <w:r>
              <w:t>Angiver fortløbende nummerering ved flere adresser af samme type og på samme tidspunkt. Indikerer prioritet.</w:t>
            </w:r>
          </w:p>
        </w:tc>
      </w:tr>
      <w:tr w:rsidR="00A5505D" w:rsidTr="00A5505D">
        <w:tc>
          <w:tcPr>
            <w:tcW w:w="2625" w:type="dxa"/>
          </w:tcPr>
          <w:p w:rsidR="00A5505D" w:rsidRDefault="00A5505D" w:rsidP="00A5505D">
            <w:pPr>
              <w:pStyle w:val="Normal11"/>
            </w:pPr>
            <w:r>
              <w:t>AnvendelseKode</w:t>
            </w:r>
          </w:p>
        </w:tc>
        <w:tc>
          <w:tcPr>
            <w:tcW w:w="1797" w:type="dxa"/>
          </w:tcPr>
          <w:p w:rsidR="00A5505D" w:rsidRDefault="00A5505D" w:rsidP="00A5505D">
            <w:pPr>
              <w:pStyle w:val="Normal11"/>
            </w:pPr>
            <w:r>
              <w:t>AdresseAnvendelseKode</w:t>
            </w:r>
            <w:r w:rsidR="00F061A6">
              <w:fldChar w:fldCharType="begin"/>
            </w:r>
            <w:r>
              <w:instrText xml:space="preserve"> XE "</w:instrText>
            </w:r>
            <w:r w:rsidRPr="00A96DDD">
              <w:instrText>AdresseAnvendelseKode</w:instrText>
            </w:r>
            <w:r>
              <w:instrText xml:space="preserve">" </w:instrText>
            </w:r>
            <w:r w:rsidR="00F061A6">
              <w:fldChar w:fldCharType="end"/>
            </w:r>
          </w:p>
        </w:tc>
        <w:tc>
          <w:tcPr>
            <w:tcW w:w="5573" w:type="dxa"/>
          </w:tcPr>
          <w:p w:rsidR="00A5505D" w:rsidRDefault="00A5505D" w:rsidP="00A5505D">
            <w:pPr>
              <w:pStyle w:val="Normal11"/>
            </w:pPr>
            <w:r>
              <w:t>Beskriver adresseringsmuligheder</w:t>
            </w:r>
          </w:p>
        </w:tc>
      </w:tr>
      <w:tr w:rsidR="00A5505D" w:rsidTr="00A5505D">
        <w:tc>
          <w:tcPr>
            <w:tcW w:w="2625" w:type="dxa"/>
          </w:tcPr>
          <w:p w:rsidR="00A5505D" w:rsidRDefault="00A5505D" w:rsidP="00A5505D">
            <w:pPr>
              <w:pStyle w:val="Normal11"/>
            </w:pPr>
            <w:r>
              <w:t>AdresseLinie1</w:t>
            </w:r>
          </w:p>
        </w:tc>
        <w:tc>
          <w:tcPr>
            <w:tcW w:w="1797" w:type="dxa"/>
          </w:tcPr>
          <w:p w:rsidR="00A5505D" w:rsidRDefault="00A5505D" w:rsidP="00A5505D">
            <w:pPr>
              <w:pStyle w:val="Normal11"/>
            </w:pPr>
            <w:r>
              <w:t>AdresseLinie</w:t>
            </w:r>
            <w:r w:rsidR="00F061A6">
              <w:fldChar w:fldCharType="begin"/>
            </w:r>
            <w:r>
              <w:instrText xml:space="preserve"> XE "</w:instrText>
            </w:r>
            <w:r w:rsidRPr="0045193D">
              <w:instrText>AdresseLinie</w:instrText>
            </w:r>
            <w:r>
              <w:instrText xml:space="preserve">" </w:instrText>
            </w:r>
            <w:r w:rsidR="00F061A6">
              <w:fldChar w:fldCharType="end"/>
            </w:r>
          </w:p>
        </w:tc>
        <w:tc>
          <w:tcPr>
            <w:tcW w:w="5573" w:type="dxa"/>
          </w:tcPr>
          <w:p w:rsidR="00A5505D" w:rsidRDefault="00A5505D" w:rsidP="00A5505D">
            <w:pPr>
              <w:pStyle w:val="Normal11"/>
            </w:pPr>
            <w:r>
              <w:t>Adresselinje 1</w:t>
            </w:r>
          </w:p>
        </w:tc>
      </w:tr>
      <w:tr w:rsidR="00A5505D" w:rsidTr="00A5505D">
        <w:tc>
          <w:tcPr>
            <w:tcW w:w="2625" w:type="dxa"/>
          </w:tcPr>
          <w:p w:rsidR="00A5505D" w:rsidRDefault="00A5505D" w:rsidP="00A5505D">
            <w:pPr>
              <w:pStyle w:val="Normal11"/>
            </w:pPr>
            <w:r>
              <w:t>AdresseLinie2</w:t>
            </w:r>
          </w:p>
        </w:tc>
        <w:tc>
          <w:tcPr>
            <w:tcW w:w="1797" w:type="dxa"/>
          </w:tcPr>
          <w:p w:rsidR="00A5505D" w:rsidRDefault="00A5505D" w:rsidP="00A5505D">
            <w:pPr>
              <w:pStyle w:val="Normal11"/>
            </w:pPr>
            <w:r>
              <w:t>AdresseLinie</w:t>
            </w:r>
            <w:r w:rsidR="00F061A6">
              <w:fldChar w:fldCharType="begin"/>
            </w:r>
            <w:r>
              <w:instrText xml:space="preserve"> XE "</w:instrText>
            </w:r>
            <w:r w:rsidRPr="00305735">
              <w:instrText>AdresseLinie</w:instrText>
            </w:r>
            <w:r>
              <w:instrText xml:space="preserve">" </w:instrText>
            </w:r>
            <w:r w:rsidR="00F061A6">
              <w:fldChar w:fldCharType="end"/>
            </w:r>
          </w:p>
        </w:tc>
        <w:tc>
          <w:tcPr>
            <w:tcW w:w="5573" w:type="dxa"/>
          </w:tcPr>
          <w:p w:rsidR="00A5505D" w:rsidRDefault="00A5505D" w:rsidP="00A5505D">
            <w:pPr>
              <w:pStyle w:val="Normal11"/>
            </w:pPr>
            <w:r>
              <w:t>Adresselinie 2</w:t>
            </w:r>
          </w:p>
        </w:tc>
      </w:tr>
      <w:tr w:rsidR="00A5505D" w:rsidTr="00A5505D">
        <w:tc>
          <w:tcPr>
            <w:tcW w:w="2625" w:type="dxa"/>
          </w:tcPr>
          <w:p w:rsidR="00A5505D" w:rsidRDefault="00A5505D" w:rsidP="00A5505D">
            <w:pPr>
              <w:pStyle w:val="Normal11"/>
            </w:pPr>
            <w:r>
              <w:t>AdresseLinie3</w:t>
            </w:r>
          </w:p>
        </w:tc>
        <w:tc>
          <w:tcPr>
            <w:tcW w:w="1797" w:type="dxa"/>
          </w:tcPr>
          <w:p w:rsidR="00A5505D" w:rsidRDefault="00A5505D" w:rsidP="00A5505D">
            <w:pPr>
              <w:pStyle w:val="Normal11"/>
            </w:pPr>
            <w:r>
              <w:t>AdresseLinie</w:t>
            </w:r>
            <w:r w:rsidR="00F061A6">
              <w:fldChar w:fldCharType="begin"/>
            </w:r>
            <w:r>
              <w:instrText xml:space="preserve"> XE "</w:instrText>
            </w:r>
            <w:r w:rsidRPr="005F3951">
              <w:instrText>AdresseLinie</w:instrText>
            </w:r>
            <w:r>
              <w:instrText xml:space="preserve">" </w:instrText>
            </w:r>
            <w:r w:rsidR="00F061A6">
              <w:fldChar w:fldCharType="end"/>
            </w:r>
          </w:p>
        </w:tc>
        <w:tc>
          <w:tcPr>
            <w:tcW w:w="5573" w:type="dxa"/>
          </w:tcPr>
          <w:p w:rsidR="00A5505D" w:rsidRDefault="00A5505D" w:rsidP="00A5505D">
            <w:pPr>
              <w:pStyle w:val="Normal11"/>
            </w:pPr>
            <w:r>
              <w:t>Adresselinie 3</w:t>
            </w:r>
          </w:p>
        </w:tc>
      </w:tr>
      <w:tr w:rsidR="00A5505D" w:rsidTr="00A5505D">
        <w:tc>
          <w:tcPr>
            <w:tcW w:w="2625" w:type="dxa"/>
          </w:tcPr>
          <w:p w:rsidR="00A5505D" w:rsidRDefault="00A5505D" w:rsidP="00A5505D">
            <w:pPr>
              <w:pStyle w:val="Normal11"/>
            </w:pPr>
            <w:r>
              <w:t>AdresseLinie4</w:t>
            </w:r>
          </w:p>
        </w:tc>
        <w:tc>
          <w:tcPr>
            <w:tcW w:w="1797" w:type="dxa"/>
          </w:tcPr>
          <w:p w:rsidR="00A5505D" w:rsidRDefault="00A5505D" w:rsidP="00A5505D">
            <w:pPr>
              <w:pStyle w:val="Normal11"/>
            </w:pPr>
            <w:r>
              <w:t>AdresseLinie</w:t>
            </w:r>
            <w:r w:rsidR="00F061A6">
              <w:fldChar w:fldCharType="begin"/>
            </w:r>
            <w:r>
              <w:instrText xml:space="preserve"> XE "</w:instrText>
            </w:r>
            <w:r w:rsidRPr="007F0EB2">
              <w:instrText>AdresseLinie</w:instrText>
            </w:r>
            <w:r>
              <w:instrText xml:space="preserve">" </w:instrText>
            </w:r>
            <w:r w:rsidR="00F061A6">
              <w:fldChar w:fldCharType="end"/>
            </w:r>
          </w:p>
        </w:tc>
        <w:tc>
          <w:tcPr>
            <w:tcW w:w="5573" w:type="dxa"/>
          </w:tcPr>
          <w:p w:rsidR="00A5505D" w:rsidRDefault="00A5505D" w:rsidP="00A5505D">
            <w:pPr>
              <w:pStyle w:val="Normal11"/>
            </w:pPr>
            <w:r>
              <w:t>Adresselinie 4</w:t>
            </w:r>
          </w:p>
        </w:tc>
      </w:tr>
      <w:tr w:rsidR="00A5505D" w:rsidTr="00A5505D">
        <w:tc>
          <w:tcPr>
            <w:tcW w:w="2625" w:type="dxa"/>
          </w:tcPr>
          <w:p w:rsidR="00A5505D" w:rsidRDefault="00A5505D" w:rsidP="00A5505D">
            <w:pPr>
              <w:pStyle w:val="Normal11"/>
            </w:pPr>
            <w:r>
              <w:t>AdresseLinie5</w:t>
            </w:r>
          </w:p>
        </w:tc>
        <w:tc>
          <w:tcPr>
            <w:tcW w:w="1797" w:type="dxa"/>
          </w:tcPr>
          <w:p w:rsidR="00A5505D" w:rsidRDefault="00A5505D" w:rsidP="00A5505D">
            <w:pPr>
              <w:pStyle w:val="Normal11"/>
            </w:pPr>
            <w:r>
              <w:t>AdresseLinie</w:t>
            </w:r>
            <w:r w:rsidR="00F061A6">
              <w:fldChar w:fldCharType="begin"/>
            </w:r>
            <w:r>
              <w:instrText xml:space="preserve"> XE "</w:instrText>
            </w:r>
            <w:r w:rsidRPr="00306350">
              <w:instrText>AdresseLinie</w:instrText>
            </w:r>
            <w:r>
              <w:instrText xml:space="preserve">" </w:instrText>
            </w:r>
            <w:r w:rsidR="00F061A6">
              <w:fldChar w:fldCharType="end"/>
            </w:r>
          </w:p>
        </w:tc>
        <w:tc>
          <w:tcPr>
            <w:tcW w:w="5573" w:type="dxa"/>
          </w:tcPr>
          <w:p w:rsidR="00A5505D" w:rsidRDefault="00A5505D" w:rsidP="00A5505D">
            <w:pPr>
              <w:pStyle w:val="Normal11"/>
            </w:pPr>
            <w:r>
              <w:t>Adresselinie 5</w:t>
            </w:r>
          </w:p>
        </w:tc>
      </w:tr>
      <w:tr w:rsidR="00A5505D" w:rsidTr="00A5505D">
        <w:tc>
          <w:tcPr>
            <w:tcW w:w="2625" w:type="dxa"/>
          </w:tcPr>
          <w:p w:rsidR="00A5505D" w:rsidRDefault="00A5505D" w:rsidP="00A5505D">
            <w:pPr>
              <w:pStyle w:val="Normal11"/>
            </w:pPr>
            <w:r>
              <w:t>AdresseLinie6</w:t>
            </w:r>
          </w:p>
        </w:tc>
        <w:tc>
          <w:tcPr>
            <w:tcW w:w="1797" w:type="dxa"/>
          </w:tcPr>
          <w:p w:rsidR="00A5505D" w:rsidRDefault="00A5505D" w:rsidP="00A5505D">
            <w:pPr>
              <w:pStyle w:val="Normal11"/>
            </w:pPr>
            <w:r>
              <w:t>AdresseLinie</w:t>
            </w:r>
            <w:r w:rsidR="00F061A6">
              <w:fldChar w:fldCharType="begin"/>
            </w:r>
            <w:r>
              <w:instrText xml:space="preserve"> XE "</w:instrText>
            </w:r>
            <w:r w:rsidRPr="00F8000B">
              <w:instrText>AdresseLinie</w:instrText>
            </w:r>
            <w:r>
              <w:instrText xml:space="preserve">" </w:instrText>
            </w:r>
            <w:r w:rsidR="00F061A6">
              <w:fldChar w:fldCharType="end"/>
            </w:r>
          </w:p>
        </w:tc>
        <w:tc>
          <w:tcPr>
            <w:tcW w:w="5573" w:type="dxa"/>
          </w:tcPr>
          <w:p w:rsidR="00A5505D" w:rsidRDefault="00A5505D" w:rsidP="00A5505D">
            <w:pPr>
              <w:pStyle w:val="Normal11"/>
            </w:pPr>
            <w:r>
              <w:t>Adresselinie 6</w:t>
            </w:r>
          </w:p>
        </w:tc>
      </w:tr>
      <w:tr w:rsidR="00A5505D" w:rsidTr="00A5505D">
        <w:tc>
          <w:tcPr>
            <w:tcW w:w="2625" w:type="dxa"/>
          </w:tcPr>
          <w:p w:rsidR="00A5505D" w:rsidRDefault="00A5505D" w:rsidP="00A5505D">
            <w:pPr>
              <w:pStyle w:val="Normal11"/>
            </w:pPr>
            <w:r>
              <w:t>AdresseLinie7</w:t>
            </w:r>
          </w:p>
        </w:tc>
        <w:tc>
          <w:tcPr>
            <w:tcW w:w="1797" w:type="dxa"/>
          </w:tcPr>
          <w:p w:rsidR="00A5505D" w:rsidRDefault="00A5505D" w:rsidP="00A5505D">
            <w:pPr>
              <w:pStyle w:val="Normal11"/>
            </w:pPr>
            <w:r>
              <w:t>AdresseLinie</w:t>
            </w:r>
            <w:r w:rsidR="00F061A6">
              <w:fldChar w:fldCharType="begin"/>
            </w:r>
            <w:r>
              <w:instrText xml:space="preserve"> XE "</w:instrText>
            </w:r>
            <w:r w:rsidRPr="001E3AC5">
              <w:instrText>AdresseLinie</w:instrText>
            </w:r>
            <w:r>
              <w:instrText xml:space="preserve">" </w:instrText>
            </w:r>
            <w:r w:rsidR="00F061A6">
              <w:fldChar w:fldCharType="end"/>
            </w:r>
          </w:p>
        </w:tc>
        <w:tc>
          <w:tcPr>
            <w:tcW w:w="5573" w:type="dxa"/>
          </w:tcPr>
          <w:p w:rsidR="00A5505D" w:rsidRDefault="00A5505D" w:rsidP="00A5505D">
            <w:pPr>
              <w:pStyle w:val="Normal11"/>
            </w:pPr>
            <w:r>
              <w:t>Adresselinie 7</w:t>
            </w:r>
          </w:p>
        </w:tc>
      </w:tr>
      <w:tr w:rsidR="00A5505D" w:rsidTr="00A5505D">
        <w:tc>
          <w:tcPr>
            <w:tcW w:w="2625" w:type="dxa"/>
          </w:tcPr>
          <w:p w:rsidR="00A5505D" w:rsidRDefault="00A5505D" w:rsidP="00A5505D">
            <w:pPr>
              <w:pStyle w:val="Normal11"/>
            </w:pPr>
            <w:r>
              <w:t>GyldigFra</w:t>
            </w:r>
          </w:p>
        </w:tc>
        <w:tc>
          <w:tcPr>
            <w:tcW w:w="1797" w:type="dxa"/>
          </w:tcPr>
          <w:p w:rsidR="00A5505D" w:rsidRDefault="00A5505D" w:rsidP="00A5505D">
            <w:pPr>
              <w:pStyle w:val="Normal11"/>
            </w:pPr>
            <w:r>
              <w:t>Dato</w:t>
            </w:r>
            <w:r w:rsidR="00F061A6">
              <w:fldChar w:fldCharType="begin"/>
            </w:r>
            <w:r>
              <w:instrText xml:space="preserve"> XE "</w:instrText>
            </w:r>
            <w:r w:rsidRPr="005C4D37">
              <w:instrText>Dato</w:instrText>
            </w:r>
            <w:r>
              <w:instrText xml:space="preserve">" </w:instrText>
            </w:r>
            <w:r w:rsidR="00F061A6">
              <w:fldChar w:fldCharType="end"/>
            </w:r>
          </w:p>
        </w:tc>
        <w:tc>
          <w:tcPr>
            <w:tcW w:w="5573" w:type="dxa"/>
          </w:tcPr>
          <w:p w:rsidR="00A5505D" w:rsidRDefault="00A5505D" w:rsidP="00A5505D">
            <w:pPr>
              <w:pStyle w:val="Normal11"/>
            </w:pPr>
            <w:r>
              <w:t>Specifik dato (uden start og slutangivelse).</w:t>
            </w:r>
          </w:p>
        </w:tc>
      </w:tr>
      <w:tr w:rsidR="00A5505D" w:rsidTr="00A5505D">
        <w:tc>
          <w:tcPr>
            <w:tcW w:w="2625" w:type="dxa"/>
          </w:tcPr>
          <w:p w:rsidR="00A5505D" w:rsidRDefault="00A5505D" w:rsidP="00A5505D">
            <w:pPr>
              <w:pStyle w:val="Normal11"/>
            </w:pPr>
            <w:r>
              <w:t>GyldigTil</w:t>
            </w:r>
          </w:p>
        </w:tc>
        <w:tc>
          <w:tcPr>
            <w:tcW w:w="1797" w:type="dxa"/>
          </w:tcPr>
          <w:p w:rsidR="00A5505D" w:rsidRDefault="00A5505D" w:rsidP="00A5505D">
            <w:pPr>
              <w:pStyle w:val="Normal11"/>
            </w:pPr>
            <w:r>
              <w:t>Dato</w:t>
            </w:r>
            <w:r w:rsidR="00F061A6">
              <w:fldChar w:fldCharType="begin"/>
            </w:r>
            <w:r>
              <w:instrText xml:space="preserve"> XE "</w:instrText>
            </w:r>
            <w:r w:rsidRPr="00FD246C">
              <w:instrText>Dato</w:instrText>
            </w:r>
            <w:r>
              <w:instrText xml:space="preserve">" </w:instrText>
            </w:r>
            <w:r w:rsidR="00F061A6">
              <w:fldChar w:fldCharType="end"/>
            </w:r>
          </w:p>
        </w:tc>
        <w:tc>
          <w:tcPr>
            <w:tcW w:w="5573" w:type="dxa"/>
          </w:tcPr>
          <w:p w:rsidR="00A5505D" w:rsidRDefault="00A5505D" w:rsidP="00A5505D">
            <w:pPr>
              <w:pStyle w:val="Normal11"/>
            </w:pPr>
            <w:r>
              <w:t>Specifik dato (uden start og slutangivelse).</w:t>
            </w:r>
          </w:p>
        </w:tc>
      </w:tr>
      <w:tr w:rsidR="00A5505D" w:rsidTr="00A5505D">
        <w:tc>
          <w:tcPr>
            <w:tcW w:w="2625" w:type="dxa"/>
          </w:tcPr>
          <w:p w:rsidR="00A5505D" w:rsidRDefault="00A5505D" w:rsidP="00A5505D">
            <w:pPr>
              <w:pStyle w:val="Normal11"/>
            </w:pPr>
            <w:r>
              <w:t>ReferenceNummer</w:t>
            </w:r>
          </w:p>
        </w:tc>
        <w:tc>
          <w:tcPr>
            <w:tcW w:w="1797" w:type="dxa"/>
          </w:tcPr>
          <w:p w:rsidR="00A5505D" w:rsidRDefault="00A5505D" w:rsidP="00A5505D">
            <w:pPr>
              <w:pStyle w:val="Normal11"/>
            </w:pPr>
            <w:r>
              <w:t>UdenlandskKundeIdent</w:t>
            </w:r>
            <w:r w:rsidR="00F061A6">
              <w:fldChar w:fldCharType="begin"/>
            </w:r>
            <w:r>
              <w:instrText xml:space="preserve"> XE "</w:instrText>
            </w:r>
            <w:r w:rsidRPr="00523760">
              <w:instrText>UdenlandskKundeIdent</w:instrText>
            </w:r>
            <w:r>
              <w:instrText xml:space="preserve">" </w:instrText>
            </w:r>
            <w:r w:rsidR="00F061A6">
              <w:fldChar w:fldCharType="end"/>
            </w:r>
          </w:p>
        </w:tc>
        <w:tc>
          <w:tcPr>
            <w:tcW w:w="5573" w:type="dxa"/>
          </w:tcPr>
          <w:p w:rsidR="00A5505D" w:rsidRDefault="00A5505D" w:rsidP="00A5505D">
            <w:pPr>
              <w:pStyle w:val="Normal11"/>
            </w:pPr>
            <w:r>
              <w:t>Anvendes kun for udenlandske kunder og er her optionel. Skal anvendes som en identifikation af kunden i forbindelse med kommunikation med udlandet. Referencenr. kan eksempelvis være et pasnummer.</w:t>
            </w:r>
          </w:p>
          <w:p w:rsidR="00A5505D" w:rsidRDefault="00A5505D" w:rsidP="00A5505D">
            <w:pPr>
              <w:pStyle w:val="Normal11"/>
            </w:pP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registeret på</w:t>
            </w:r>
          </w:p>
        </w:tc>
        <w:tc>
          <w:tcPr>
            <w:tcW w:w="2398" w:type="dxa"/>
          </w:tcPr>
          <w:p w:rsidR="00A5505D" w:rsidRDefault="00A5505D" w:rsidP="00A5505D">
            <w:pPr>
              <w:pStyle w:val="Normal11"/>
            </w:pPr>
            <w:r>
              <w:t>UdenlandskVirksomhed()</w:t>
            </w:r>
          </w:p>
          <w:p w:rsidR="00A5505D" w:rsidRDefault="00A5505D" w:rsidP="00A5505D">
            <w:pPr>
              <w:pStyle w:val="Normal11"/>
            </w:pPr>
            <w:r>
              <w:t>AlternativAdresse()</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p>
        </w:tc>
        <w:tc>
          <w:tcPr>
            <w:tcW w:w="2398" w:type="dxa"/>
          </w:tcPr>
          <w:p w:rsidR="00A5505D" w:rsidRDefault="00A5505D" w:rsidP="00A5505D">
            <w:pPr>
              <w:pStyle w:val="Normal11"/>
            </w:pPr>
            <w:r>
              <w:t>UdenlandskPerson(0..*)</w:t>
            </w:r>
          </w:p>
          <w:p w:rsidR="00A5505D" w:rsidRDefault="00A5505D" w:rsidP="00A5505D">
            <w:pPr>
              <w:pStyle w:val="Normal11"/>
            </w:pPr>
            <w:r>
              <w:t>AlternativAdresse(0..1)</w:t>
            </w:r>
          </w:p>
        </w:tc>
        <w:tc>
          <w:tcPr>
            <w:tcW w:w="5879" w:type="dxa"/>
          </w:tcPr>
          <w:p w:rsidR="00A5505D" w:rsidRDefault="00A5505D" w:rsidP="00A5505D">
            <w:pPr>
              <w:pStyle w:val="Normal11"/>
            </w:pPr>
          </w:p>
        </w:tc>
      </w:tr>
    </w:tbl>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p>
        </w:tc>
        <w:tc>
          <w:tcPr>
            <w:tcW w:w="2398" w:type="dxa"/>
          </w:tcPr>
          <w:p w:rsidR="00A5505D" w:rsidRDefault="00A5505D" w:rsidP="00A5505D">
            <w:pPr>
              <w:pStyle w:val="Normal11"/>
            </w:pPr>
            <w:r>
              <w:t>AlternativAdresse arver fra/er en specialisering af KontaktOplysning</w:t>
            </w:r>
          </w:p>
        </w:tc>
        <w:tc>
          <w:tcPr>
            <w:tcW w:w="5879" w:type="dxa"/>
          </w:tcPr>
          <w:p w:rsidR="00A5505D" w:rsidRDefault="00A5505D" w:rsidP="00A5505D">
            <w:pPr>
              <w:pStyle w:val="Normal11"/>
            </w:pPr>
            <w:r>
              <w:t>En alternativ adresse kan udgøre en del af kontaktoplysningen for en person og virksomhed.</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737" w:name="_Toc266364100"/>
      <w:bookmarkStart w:id="2738" w:name="_Toc265233898"/>
      <w:r>
        <w:t>BankKontoOplysning</w:t>
      </w:r>
      <w:bookmarkEnd w:id="2737"/>
      <w:bookmarkEnd w:id="2738"/>
    </w:p>
    <w:p w:rsidR="00A5505D" w:rsidRDefault="00A5505D" w:rsidP="00A5505D">
      <w:pPr>
        <w:pStyle w:val="Normal11"/>
      </w:pPr>
      <w:r>
        <w:t xml:space="preserve">Bankkontooplysning indeholder informationer om kunden er NemKonto pligtig. </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NemKontoPligtig</w:t>
            </w:r>
          </w:p>
        </w:tc>
        <w:tc>
          <w:tcPr>
            <w:tcW w:w="1797" w:type="dxa"/>
          </w:tcPr>
          <w:p w:rsidR="00A5505D" w:rsidRDefault="00A5505D" w:rsidP="00A5505D">
            <w:pPr>
              <w:pStyle w:val="Normal11"/>
            </w:pPr>
            <w:r>
              <w:t>JaNej</w:t>
            </w:r>
            <w:r w:rsidR="00F061A6">
              <w:fldChar w:fldCharType="begin"/>
            </w:r>
            <w:r>
              <w:instrText xml:space="preserve"> XE "</w:instrText>
            </w:r>
            <w:r w:rsidRPr="004E24C4">
              <w:instrText>JaNej</w:instrText>
            </w:r>
            <w:r>
              <w:instrText xml:space="preserve">" </w:instrText>
            </w:r>
            <w:r w:rsidR="00F061A6">
              <w:fldChar w:fldCharType="end"/>
            </w:r>
          </w:p>
        </w:tc>
        <w:tc>
          <w:tcPr>
            <w:tcW w:w="5573" w:type="dxa"/>
          </w:tcPr>
          <w:p w:rsidR="00A5505D" w:rsidRDefault="00A5505D" w:rsidP="00A5505D">
            <w:pPr>
              <w:pStyle w:val="Normal11"/>
            </w:pPr>
            <w:r>
              <w:t>Oplysning om en kunde er NemKonto pligtig (ja/nej)</w:t>
            </w:r>
          </w:p>
        </w:tc>
      </w:tr>
      <w:tr w:rsidR="00A5505D" w:rsidTr="00A5505D">
        <w:tc>
          <w:tcPr>
            <w:tcW w:w="2625" w:type="dxa"/>
          </w:tcPr>
          <w:p w:rsidR="00A5505D" w:rsidRDefault="00A5505D" w:rsidP="00A5505D">
            <w:pPr>
              <w:pStyle w:val="Normal11"/>
            </w:pPr>
            <w:r>
              <w:t>NemKontoPligtigFra</w:t>
            </w:r>
          </w:p>
        </w:tc>
        <w:tc>
          <w:tcPr>
            <w:tcW w:w="1797" w:type="dxa"/>
          </w:tcPr>
          <w:p w:rsidR="00A5505D" w:rsidRDefault="00A5505D" w:rsidP="00A5505D">
            <w:pPr>
              <w:pStyle w:val="Normal11"/>
            </w:pPr>
            <w:r>
              <w:t>Dato</w:t>
            </w:r>
            <w:r w:rsidR="00F061A6">
              <w:fldChar w:fldCharType="begin"/>
            </w:r>
            <w:r>
              <w:instrText xml:space="preserve"> XE "</w:instrText>
            </w:r>
            <w:r w:rsidRPr="00516650">
              <w:instrText>Dato</w:instrText>
            </w:r>
            <w:r>
              <w:instrText xml:space="preserve">" </w:instrText>
            </w:r>
            <w:r w:rsidR="00F061A6">
              <w:fldChar w:fldCharType="end"/>
            </w:r>
          </w:p>
        </w:tc>
        <w:tc>
          <w:tcPr>
            <w:tcW w:w="5573" w:type="dxa"/>
          </w:tcPr>
          <w:p w:rsidR="00A5505D" w:rsidRDefault="00A5505D" w:rsidP="00A5505D">
            <w:pPr>
              <w:pStyle w:val="Normal11"/>
            </w:pPr>
            <w:r>
              <w:t>Dato for hvornår kunden er NemKonto pligtig fra.</w:t>
            </w:r>
          </w:p>
        </w:tc>
      </w:tr>
      <w:tr w:rsidR="00A5505D" w:rsidTr="00A5505D">
        <w:tc>
          <w:tcPr>
            <w:tcW w:w="2625" w:type="dxa"/>
          </w:tcPr>
          <w:p w:rsidR="00A5505D" w:rsidRDefault="00A5505D" w:rsidP="00A5505D">
            <w:pPr>
              <w:pStyle w:val="Normal11"/>
            </w:pPr>
            <w:r>
              <w:t>NemKontoPligtigTil</w:t>
            </w:r>
          </w:p>
        </w:tc>
        <w:tc>
          <w:tcPr>
            <w:tcW w:w="1797" w:type="dxa"/>
          </w:tcPr>
          <w:p w:rsidR="00A5505D" w:rsidRDefault="00A5505D" w:rsidP="00A5505D">
            <w:pPr>
              <w:pStyle w:val="Normal11"/>
            </w:pPr>
            <w:r>
              <w:t>Dato</w:t>
            </w:r>
            <w:r w:rsidR="00F061A6">
              <w:fldChar w:fldCharType="begin"/>
            </w:r>
            <w:r>
              <w:instrText xml:space="preserve"> XE "</w:instrText>
            </w:r>
            <w:r w:rsidRPr="007B19EB">
              <w:instrText>Dato</w:instrText>
            </w:r>
            <w:r>
              <w:instrText xml:space="preserve">" </w:instrText>
            </w:r>
            <w:r w:rsidR="00F061A6">
              <w:fldChar w:fldCharType="end"/>
            </w:r>
          </w:p>
        </w:tc>
        <w:tc>
          <w:tcPr>
            <w:tcW w:w="5573" w:type="dxa"/>
          </w:tcPr>
          <w:p w:rsidR="00A5505D" w:rsidRDefault="00A5505D" w:rsidP="00A5505D">
            <w:pPr>
              <w:pStyle w:val="Normal11"/>
            </w:pPr>
            <w:r>
              <w:t>Dato for hvornår kunden er NemKonto pligtig til.</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kan have</w:t>
            </w:r>
          </w:p>
        </w:tc>
        <w:tc>
          <w:tcPr>
            <w:tcW w:w="2398" w:type="dxa"/>
          </w:tcPr>
          <w:p w:rsidR="00A5505D" w:rsidRDefault="00A5505D" w:rsidP="00A5505D">
            <w:pPr>
              <w:pStyle w:val="Normal11"/>
            </w:pPr>
            <w:r>
              <w:t>Kunde(1)</w:t>
            </w:r>
          </w:p>
          <w:p w:rsidR="00A5505D" w:rsidRDefault="00A5505D" w:rsidP="00A5505D">
            <w:pPr>
              <w:pStyle w:val="Normal11"/>
            </w:pPr>
            <w:r>
              <w:t>BankKontoOplysning(0..*)</w:t>
            </w:r>
          </w:p>
        </w:tc>
        <w:tc>
          <w:tcPr>
            <w:tcW w:w="5879" w:type="dxa"/>
          </w:tcPr>
          <w:p w:rsidR="00A5505D" w:rsidRDefault="00A5505D" w:rsidP="00A5505D">
            <w:pPr>
              <w:pStyle w:val="Normal11"/>
            </w:pPr>
            <w:r>
              <w:t>En kunde (uanset type) kan have en eller flere bankkonti.</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739" w:name="_Toc266364101"/>
      <w:bookmarkStart w:id="2740" w:name="_Toc265233899"/>
      <w:r>
        <w:t>BankKontoUdbetaling</w:t>
      </w:r>
      <w:bookmarkEnd w:id="2739"/>
      <w:bookmarkEnd w:id="2740"/>
    </w:p>
    <w:p w:rsidR="00A5505D" w:rsidRDefault="00A5505D" w:rsidP="00A5505D">
      <w:pPr>
        <w:pStyle w:val="Normal11"/>
      </w:pPr>
      <w:r>
        <w:t>Som hovedregel håndterer Nemkonto alle udbetalinger fra det offentlige. Men der er tilfælde hvor udbetaling sker direkte til en anden konto, som ikke er en NemKonto.</w:t>
      </w:r>
    </w:p>
    <w:p w:rsidR="00A5505D" w:rsidRDefault="00A5505D" w:rsidP="00A5505D">
      <w:pPr>
        <w:pStyle w:val="Normal11"/>
      </w:pPr>
    </w:p>
    <w:p w:rsidR="00A5505D" w:rsidRDefault="00A5505D" w:rsidP="00A5505D">
      <w:pPr>
        <w:pStyle w:val="Normal11"/>
      </w:pPr>
      <w:r>
        <w:t>Eksempel 1 - der er krav om, at overskydende betalinger vedrørende FERV skal udbetales til en bestemt bankkonto.</w:t>
      </w:r>
    </w:p>
    <w:p w:rsidR="00A5505D" w:rsidRDefault="00A5505D" w:rsidP="00A5505D">
      <w:pPr>
        <w:pStyle w:val="Normal11"/>
      </w:pPr>
    </w:p>
    <w:p w:rsidR="00A5505D" w:rsidRDefault="00A5505D" w:rsidP="00A5505D">
      <w:pPr>
        <w:pStyle w:val="Normal11"/>
      </w:pPr>
      <w:r>
        <w:t>Eksempel 2 - en udenlandsk person skal have et beløb udbetalt til sin udenlandske bankkonto (personen har ingen NemKonto)</w:t>
      </w:r>
    </w:p>
    <w:p w:rsidR="00A5505D" w:rsidRDefault="00A5505D" w:rsidP="00A5505D">
      <w:pPr>
        <w:pStyle w:val="Normal11"/>
      </w:pPr>
    </w:p>
    <w:p w:rsidR="00A5505D" w:rsidRDefault="00A5505D" w:rsidP="00A5505D">
      <w:pPr>
        <w:pStyle w:val="Normal11"/>
      </w:pPr>
      <w:r>
        <w:t>Det er hensigten, at der, inden en udbetaling foretages, tjekkes hos Inddrivelsesmyndigheden, om modtageren af beløbet (beløbsmodtageren) er kunde, dvs. om der er fordringer (restancer og opkrævninger) som kan dækkes i følge reglerne.</w:t>
      </w:r>
    </w:p>
    <w:p w:rsidR="00A5505D" w:rsidRDefault="00A5505D" w:rsidP="00A5505D">
      <w:pPr>
        <w:pStyle w:val="Normal11"/>
      </w:pPr>
    </w:p>
    <w:p w:rsidR="00A5505D" w:rsidRDefault="00A5505D" w:rsidP="00A5505D">
      <w:pPr>
        <w:pStyle w:val="Normal11"/>
      </w:pPr>
      <w:r>
        <w:t>Et overskydent beløb efter tjekket udbetales til kunden via kontoen hos Inddrivelsesmyndigheden.</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Type</w:t>
            </w:r>
          </w:p>
        </w:tc>
        <w:tc>
          <w:tcPr>
            <w:tcW w:w="1797" w:type="dxa"/>
          </w:tcPr>
          <w:p w:rsidR="00A5505D" w:rsidRDefault="00A5505D" w:rsidP="00A5505D">
            <w:pPr>
              <w:pStyle w:val="Normal11"/>
            </w:pPr>
            <w:r>
              <w:t>UdbetalingType</w:t>
            </w:r>
            <w:r w:rsidR="00F061A6">
              <w:fldChar w:fldCharType="begin"/>
            </w:r>
            <w:r>
              <w:instrText xml:space="preserve"> XE "</w:instrText>
            </w:r>
            <w:r w:rsidRPr="00BE077F">
              <w:instrText>UdbetalingType</w:instrText>
            </w:r>
            <w:r>
              <w:instrText xml:space="preserve">" </w:instrText>
            </w:r>
            <w:r w:rsidR="00F061A6">
              <w:fldChar w:fldCharType="end"/>
            </w:r>
          </w:p>
        </w:tc>
        <w:tc>
          <w:tcPr>
            <w:tcW w:w="5573" w:type="dxa"/>
          </w:tcPr>
          <w:p w:rsidR="00A5505D" w:rsidRDefault="00A5505D" w:rsidP="00A5505D">
            <w:pPr>
              <w:pStyle w:val="Normal11"/>
            </w:pPr>
            <w:r>
              <w:t>Typen af udbetaling som foretages til en dansk eller udenlandsk bankkonto (udenom NemKonto).</w:t>
            </w:r>
          </w:p>
          <w:p w:rsidR="00A5505D" w:rsidRDefault="00A5505D" w:rsidP="00A5505D">
            <w:pPr>
              <w:pStyle w:val="Normal11"/>
            </w:pPr>
          </w:p>
          <w:p w:rsidR="00A5505D" w:rsidRDefault="00A5505D" w:rsidP="00A5505D">
            <w:pPr>
              <w:pStyle w:val="Normal11"/>
            </w:pPr>
            <w:r>
              <w:t>Tilladt værdi:</w:t>
            </w:r>
          </w:p>
          <w:p w:rsidR="00A5505D" w:rsidRDefault="00A5505D" w:rsidP="00A5505D">
            <w:pPr>
              <w:pStyle w:val="Normal11"/>
            </w:pPr>
            <w:r>
              <w:t>For opkrævningsmyndigheden er der tale om: kreditsaldo fra opkrævningskontoen.</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Pr="00A5505D" w:rsidRDefault="00A5505D" w:rsidP="00A5505D">
            <w:pPr>
              <w:pStyle w:val="Normal11"/>
            </w:pPr>
            <w:r>
              <w:t>Kreditsaldo fra EKKO</w:t>
            </w:r>
          </w:p>
        </w:tc>
      </w:tr>
      <w:tr w:rsidR="00A5505D" w:rsidTr="00A5505D">
        <w:tc>
          <w:tcPr>
            <w:tcW w:w="2625" w:type="dxa"/>
          </w:tcPr>
          <w:p w:rsidR="00A5505D" w:rsidRDefault="00A5505D" w:rsidP="00A5505D">
            <w:pPr>
              <w:pStyle w:val="Normal11"/>
            </w:pPr>
            <w:r>
              <w:t>Specifikation</w:t>
            </w:r>
          </w:p>
        </w:tc>
        <w:tc>
          <w:tcPr>
            <w:tcW w:w="1797" w:type="dxa"/>
          </w:tcPr>
          <w:p w:rsidR="00A5505D" w:rsidRDefault="00A5505D" w:rsidP="00A5505D">
            <w:pPr>
              <w:pStyle w:val="Normal11"/>
            </w:pPr>
            <w:r>
              <w:t>XML</w:t>
            </w:r>
            <w:r w:rsidR="00F061A6">
              <w:fldChar w:fldCharType="begin"/>
            </w:r>
            <w:r>
              <w:instrText xml:space="preserve"> XE "</w:instrText>
            </w:r>
            <w:r w:rsidRPr="00346425">
              <w:instrText>XML</w:instrText>
            </w:r>
            <w:r>
              <w:instrText xml:space="preserve">" </w:instrText>
            </w:r>
            <w:r w:rsidR="00F061A6">
              <w:fldChar w:fldCharType="end"/>
            </w:r>
          </w:p>
        </w:tc>
        <w:tc>
          <w:tcPr>
            <w:tcW w:w="5573" w:type="dxa"/>
          </w:tcPr>
          <w:p w:rsidR="00A5505D" w:rsidRDefault="00A5505D" w:rsidP="00A5505D">
            <w:pPr>
              <w:pStyle w:val="Normal11"/>
            </w:pPr>
            <w:r>
              <w:t>Specifikation som sendes sammen med udbetalingen (fx banknotits)</w:t>
            </w:r>
          </w:p>
        </w:tc>
      </w:tr>
      <w:tr w:rsidR="00A5505D" w:rsidTr="00A5505D">
        <w:tc>
          <w:tcPr>
            <w:tcW w:w="2625" w:type="dxa"/>
          </w:tcPr>
          <w:p w:rsidR="00A5505D" w:rsidRDefault="00A5505D" w:rsidP="00A5505D">
            <w:pPr>
              <w:pStyle w:val="Normal11"/>
            </w:pPr>
            <w:r>
              <w:t>UdbetalendeMyndighed</w:t>
            </w:r>
          </w:p>
        </w:tc>
        <w:tc>
          <w:tcPr>
            <w:tcW w:w="1797" w:type="dxa"/>
          </w:tcPr>
          <w:p w:rsidR="00A5505D" w:rsidRDefault="00A5505D" w:rsidP="00A5505D">
            <w:pPr>
              <w:pStyle w:val="Normal11"/>
            </w:pPr>
            <w:r>
              <w:t>VirksomhedNavn</w:t>
            </w:r>
            <w:r w:rsidR="00F061A6">
              <w:fldChar w:fldCharType="begin"/>
            </w:r>
            <w:r>
              <w:instrText xml:space="preserve"> XE "</w:instrText>
            </w:r>
            <w:r w:rsidRPr="003C2932">
              <w:instrText>VirksomhedNavn</w:instrText>
            </w:r>
            <w:r>
              <w:instrText xml:space="preserve">" </w:instrText>
            </w:r>
            <w:r w:rsidR="00F061A6">
              <w:fldChar w:fldCharType="end"/>
            </w:r>
          </w:p>
        </w:tc>
        <w:tc>
          <w:tcPr>
            <w:tcW w:w="5573" w:type="dxa"/>
          </w:tcPr>
          <w:p w:rsidR="00A5505D" w:rsidRDefault="00A5505D" w:rsidP="00A5505D">
            <w:pPr>
              <w:pStyle w:val="Normal11"/>
            </w:pPr>
            <w:r>
              <w:t>Den myndighed, som har udbetalt til en beløbsmodtager, kaldes også den udbetalende myndighed (den samme som den modtagende myndighed).</w:t>
            </w:r>
          </w:p>
        </w:tc>
      </w:tr>
      <w:tr w:rsidR="00A5505D" w:rsidTr="00A5505D">
        <w:tc>
          <w:tcPr>
            <w:tcW w:w="2625" w:type="dxa"/>
          </w:tcPr>
          <w:p w:rsidR="00A5505D" w:rsidRDefault="00A5505D" w:rsidP="00A5505D">
            <w:pPr>
              <w:pStyle w:val="Normal11"/>
            </w:pPr>
            <w:r>
              <w:t>KontoNummer</w:t>
            </w:r>
          </w:p>
        </w:tc>
        <w:tc>
          <w:tcPr>
            <w:tcW w:w="1797" w:type="dxa"/>
          </w:tcPr>
          <w:p w:rsidR="00A5505D" w:rsidRDefault="00A5505D" w:rsidP="00A5505D">
            <w:pPr>
              <w:pStyle w:val="Normal11"/>
            </w:pPr>
            <w:r>
              <w:t>KontoNummer</w:t>
            </w:r>
            <w:r w:rsidR="00F061A6">
              <w:fldChar w:fldCharType="begin"/>
            </w:r>
            <w:r>
              <w:instrText xml:space="preserve"> XE "</w:instrText>
            </w:r>
            <w:r w:rsidRPr="00AE2AD2">
              <w:instrText>KontoNummer</w:instrText>
            </w:r>
            <w:r>
              <w:instrText xml:space="preserve">" </w:instrText>
            </w:r>
            <w:r w:rsidR="00F061A6">
              <w:fldChar w:fldCharType="end"/>
            </w:r>
          </w:p>
        </w:tc>
        <w:tc>
          <w:tcPr>
            <w:tcW w:w="5573" w:type="dxa"/>
          </w:tcPr>
          <w:p w:rsidR="00A5505D" w:rsidRDefault="00A5505D" w:rsidP="00A5505D">
            <w:pPr>
              <w:pStyle w:val="Normal11"/>
            </w:pPr>
            <w:r>
              <w:t>er kontonummeret til et givent pengeinstitut (som hovedregel 16-cifre)</w:t>
            </w:r>
          </w:p>
        </w:tc>
      </w:tr>
      <w:tr w:rsidR="00A5505D" w:rsidTr="00A5505D">
        <w:tc>
          <w:tcPr>
            <w:tcW w:w="2625" w:type="dxa"/>
          </w:tcPr>
          <w:p w:rsidR="00A5505D" w:rsidRDefault="00A5505D" w:rsidP="00A5505D">
            <w:pPr>
              <w:pStyle w:val="Normal11"/>
            </w:pPr>
            <w:r>
              <w:t>BankRegistreringNummer</w:t>
            </w:r>
          </w:p>
        </w:tc>
        <w:tc>
          <w:tcPr>
            <w:tcW w:w="1797" w:type="dxa"/>
          </w:tcPr>
          <w:p w:rsidR="00A5505D" w:rsidRDefault="00A5505D" w:rsidP="00A5505D">
            <w:pPr>
              <w:pStyle w:val="Normal11"/>
            </w:pPr>
            <w:r>
              <w:t>BankRegistreringNummer</w:t>
            </w:r>
            <w:r w:rsidR="00F061A6">
              <w:fldChar w:fldCharType="begin"/>
            </w:r>
            <w:r>
              <w:instrText xml:space="preserve"> XE "</w:instrText>
            </w:r>
            <w:r w:rsidRPr="008A7AA4">
              <w:instrText>BankRegistreringNummer</w:instrText>
            </w:r>
            <w:r>
              <w:instrText xml:space="preserve">" </w:instrText>
            </w:r>
            <w:r w:rsidR="00F061A6">
              <w:fldChar w:fldCharType="end"/>
            </w:r>
          </w:p>
        </w:tc>
        <w:tc>
          <w:tcPr>
            <w:tcW w:w="5573" w:type="dxa"/>
          </w:tcPr>
          <w:p w:rsidR="00A5505D" w:rsidRDefault="00A5505D" w:rsidP="00A5505D">
            <w:pPr>
              <w:pStyle w:val="Normal11"/>
            </w:pPr>
            <w:r>
              <w:t>er bankens (pengeinstituttets) registreringsnummer, som skal angives sammen med kontonummeret. (4-cifre).</w:t>
            </w:r>
          </w:p>
          <w:p w:rsidR="00A5505D" w:rsidRDefault="00A5505D" w:rsidP="00A5505D">
            <w:pPr>
              <w:pStyle w:val="Normal11"/>
            </w:pPr>
          </w:p>
        </w:tc>
      </w:tr>
      <w:tr w:rsidR="00A5505D" w:rsidTr="00A5505D">
        <w:tc>
          <w:tcPr>
            <w:tcW w:w="2625" w:type="dxa"/>
          </w:tcPr>
          <w:p w:rsidR="00A5505D" w:rsidRDefault="00A5505D" w:rsidP="00A5505D">
            <w:pPr>
              <w:pStyle w:val="Normal11"/>
            </w:pPr>
            <w:r>
              <w:t>ValutaKode</w:t>
            </w:r>
          </w:p>
        </w:tc>
        <w:tc>
          <w:tcPr>
            <w:tcW w:w="1797" w:type="dxa"/>
          </w:tcPr>
          <w:p w:rsidR="00A5505D" w:rsidRDefault="00A5505D" w:rsidP="00A5505D">
            <w:pPr>
              <w:pStyle w:val="Normal11"/>
            </w:pPr>
            <w:r>
              <w:t>Valuta</w:t>
            </w:r>
            <w:r w:rsidR="00F061A6">
              <w:fldChar w:fldCharType="begin"/>
            </w:r>
            <w:r>
              <w:instrText xml:space="preserve"> XE "</w:instrText>
            </w:r>
            <w:r w:rsidRPr="009E230B">
              <w:instrText>Valuta</w:instrText>
            </w:r>
            <w:r>
              <w:instrText xml:space="preserve">" </w:instrText>
            </w:r>
            <w:r w:rsidR="00F061A6">
              <w:fldChar w:fldCharType="end"/>
            </w:r>
          </w:p>
        </w:tc>
        <w:tc>
          <w:tcPr>
            <w:tcW w:w="5573" w:type="dxa"/>
          </w:tcPr>
          <w:p w:rsidR="00A5505D" w:rsidRDefault="00A5505D" w:rsidP="00A5505D">
            <w:pPr>
              <w:pStyle w:val="Normal11"/>
            </w:pPr>
            <w:r>
              <w:t>Er den valutaenhed (ISO-kode), som kunden har krav på/ønske om at få udbetalt sit tilgodehavende i - f.eks. US dollars eller Euro.</w:t>
            </w:r>
          </w:p>
        </w:tc>
      </w:tr>
      <w:tr w:rsidR="00A5505D" w:rsidTr="00A5505D">
        <w:tc>
          <w:tcPr>
            <w:tcW w:w="2625" w:type="dxa"/>
          </w:tcPr>
          <w:p w:rsidR="00A5505D" w:rsidRDefault="00A5505D" w:rsidP="00A5505D">
            <w:pPr>
              <w:pStyle w:val="Normal11"/>
            </w:pPr>
            <w:r>
              <w:t>OverførselType</w:t>
            </w:r>
          </w:p>
        </w:tc>
        <w:tc>
          <w:tcPr>
            <w:tcW w:w="1797" w:type="dxa"/>
          </w:tcPr>
          <w:p w:rsidR="00A5505D" w:rsidRDefault="00A5505D" w:rsidP="00A5505D">
            <w:pPr>
              <w:pStyle w:val="Normal11"/>
            </w:pPr>
            <w:r>
              <w:t>Type</w:t>
            </w:r>
            <w:r w:rsidR="00F061A6">
              <w:fldChar w:fldCharType="begin"/>
            </w:r>
            <w:r>
              <w:instrText xml:space="preserve"> XE "</w:instrText>
            </w:r>
            <w:r w:rsidRPr="00381D8C">
              <w:instrText>Type</w:instrText>
            </w:r>
            <w:r>
              <w:instrText xml:space="preserve">" </w:instrText>
            </w:r>
            <w:r w:rsidR="00F061A6">
              <w:fldChar w:fldCharType="end"/>
            </w:r>
          </w:p>
        </w:tc>
        <w:tc>
          <w:tcPr>
            <w:tcW w:w="5573" w:type="dxa"/>
          </w:tcPr>
          <w:p w:rsidR="00A5505D" w:rsidRDefault="00A5505D" w:rsidP="00A5505D">
            <w:pPr>
              <w:pStyle w:val="Normal11"/>
            </w:pPr>
            <w:r>
              <w:t>Hvorledes kunden ønsker udbetalingen foretaget. Der er følgende muligheder: Expres, Check eller Standard.</w:t>
            </w:r>
          </w:p>
        </w:tc>
      </w:tr>
      <w:tr w:rsidR="00A5505D" w:rsidTr="00A5505D">
        <w:tc>
          <w:tcPr>
            <w:tcW w:w="2625" w:type="dxa"/>
          </w:tcPr>
          <w:p w:rsidR="00A5505D" w:rsidRDefault="00A5505D" w:rsidP="00A5505D">
            <w:pPr>
              <w:pStyle w:val="Normal11"/>
            </w:pPr>
            <w:r>
              <w:t>OmkostningFordeling</w:t>
            </w:r>
          </w:p>
        </w:tc>
        <w:tc>
          <w:tcPr>
            <w:tcW w:w="1797" w:type="dxa"/>
          </w:tcPr>
          <w:p w:rsidR="00A5505D" w:rsidRDefault="00A5505D" w:rsidP="00A5505D">
            <w:pPr>
              <w:pStyle w:val="Normal11"/>
            </w:pPr>
            <w:r>
              <w:t>TekstKort</w:t>
            </w:r>
            <w:r w:rsidR="00F061A6">
              <w:fldChar w:fldCharType="begin"/>
            </w:r>
            <w:r>
              <w:instrText xml:space="preserve"> XE "</w:instrText>
            </w:r>
            <w:r w:rsidRPr="00EF4AB7">
              <w:instrText>TekstKort</w:instrText>
            </w:r>
            <w:r>
              <w:instrText xml:space="preserve">" </w:instrText>
            </w:r>
            <w:r w:rsidR="00F061A6">
              <w:fldChar w:fldCharType="end"/>
            </w:r>
          </w:p>
        </w:tc>
        <w:tc>
          <w:tcPr>
            <w:tcW w:w="5573" w:type="dxa"/>
          </w:tcPr>
          <w:p w:rsidR="00A5505D" w:rsidRDefault="00A5505D" w:rsidP="00A5505D">
            <w:pPr>
              <w:pStyle w:val="Normal11"/>
            </w:pPr>
            <w:r>
              <w:t xml:space="preserve">Oplysning om, hvem der skal bære omkostningerne ifbm. udbetalingen. </w:t>
            </w:r>
          </w:p>
          <w:p w:rsidR="00A5505D" w:rsidRDefault="00A5505D" w:rsidP="00A5505D">
            <w:pPr>
              <w:pStyle w:val="Normal11"/>
            </w:pPr>
            <w:r>
              <w:t xml:space="preserve">Mulige værdier: </w:t>
            </w:r>
          </w:p>
          <w:p w:rsidR="00A5505D" w:rsidRDefault="00A5505D" w:rsidP="00A5505D">
            <w:pPr>
              <w:pStyle w:val="Normal11"/>
            </w:pPr>
            <w:r>
              <w:t xml:space="preserve">Afsender betaler omkostninger </w:t>
            </w:r>
          </w:p>
          <w:p w:rsidR="00A5505D" w:rsidRDefault="00A5505D" w:rsidP="00A5505D">
            <w:pPr>
              <w:pStyle w:val="Normal11"/>
            </w:pPr>
            <w:r>
              <w:t xml:space="preserve">Modtager betaler omkostninger </w:t>
            </w:r>
          </w:p>
          <w:p w:rsidR="00A5505D" w:rsidRDefault="00A5505D" w:rsidP="00A5505D">
            <w:pPr>
              <w:pStyle w:val="Normal11"/>
            </w:pPr>
            <w:r>
              <w:t>Afsender og modtager deler omkostninger</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Afsender</w:t>
            </w:r>
          </w:p>
          <w:p w:rsidR="00A5505D" w:rsidRDefault="00A5505D" w:rsidP="00A5505D">
            <w:pPr>
              <w:pStyle w:val="Normal11"/>
            </w:pPr>
            <w:r>
              <w:t>Modtager</w:t>
            </w:r>
          </w:p>
          <w:p w:rsidR="00A5505D" w:rsidRPr="00A5505D" w:rsidRDefault="00A5505D" w:rsidP="00A5505D">
            <w:pPr>
              <w:pStyle w:val="Normal11"/>
            </w:pPr>
            <w:r>
              <w:t>Delt</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har oplysninger om</w:t>
            </w:r>
          </w:p>
        </w:tc>
        <w:tc>
          <w:tcPr>
            <w:tcW w:w="2398" w:type="dxa"/>
          </w:tcPr>
          <w:p w:rsidR="00A5505D" w:rsidRDefault="00A5505D" w:rsidP="00A5505D">
            <w:pPr>
              <w:pStyle w:val="Normal11"/>
            </w:pPr>
            <w:r>
              <w:t>Kunde()</w:t>
            </w:r>
          </w:p>
          <w:p w:rsidR="00A5505D" w:rsidRDefault="00A5505D" w:rsidP="00A5505D">
            <w:pPr>
              <w:pStyle w:val="Normal11"/>
            </w:pPr>
            <w:r>
              <w:t>BankKontoUdbetaling()</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741" w:name="_Toc266364102"/>
      <w:bookmarkStart w:id="2742" w:name="_Toc265233900"/>
      <w:r>
        <w:t>Civilstand</w:t>
      </w:r>
      <w:bookmarkEnd w:id="2741"/>
      <w:bookmarkEnd w:id="2742"/>
    </w:p>
    <w:p w:rsidR="00A5505D" w:rsidRDefault="00A5505D" w:rsidP="00A5505D">
      <w:pPr>
        <w:pStyle w:val="Normal11"/>
      </w:pPr>
      <w:r>
        <w:t>Indeholder oplysning om en persons civilstand.</w:t>
      </w:r>
    </w:p>
    <w:p w:rsidR="00A5505D" w:rsidRDefault="00A5505D" w:rsidP="00A5505D">
      <w:pPr>
        <w:pStyle w:val="Normal11"/>
      </w:pPr>
    </w:p>
    <w:p w:rsidR="00A5505D" w:rsidRDefault="00A5505D" w:rsidP="00A5505D">
      <w:pPr>
        <w:pStyle w:val="Normal11"/>
      </w:pPr>
      <w:r>
        <w:t xml:space="preserve">Fra Det Centrale Personregister (CPR): </w:t>
      </w:r>
    </w:p>
    <w:p w:rsidR="00A5505D" w:rsidRDefault="00A5505D" w:rsidP="00A5505D">
      <w:pPr>
        <w:pStyle w:val="Normal11"/>
      </w:pPr>
      <w:r>
        <w:t>Oplysning om ugift, gift, fraskilt, enke eller enkemand, registreret partner, opløsning registreret partnerskab, længstlevende partner eller død, samt oplysning om ægtefælle eller registreret partner og om seperation.</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Kode</w:t>
            </w:r>
          </w:p>
        </w:tc>
        <w:tc>
          <w:tcPr>
            <w:tcW w:w="1797" w:type="dxa"/>
          </w:tcPr>
          <w:p w:rsidR="00A5505D" w:rsidRDefault="00A5505D" w:rsidP="00A5505D">
            <w:pPr>
              <w:pStyle w:val="Normal11"/>
            </w:pPr>
            <w:r>
              <w:t>CivilstandKode</w:t>
            </w:r>
            <w:r w:rsidR="00F061A6">
              <w:fldChar w:fldCharType="begin"/>
            </w:r>
            <w:r>
              <w:instrText xml:space="preserve"> XE "</w:instrText>
            </w:r>
            <w:r w:rsidRPr="00D60730">
              <w:instrText>CivilstandKode</w:instrText>
            </w:r>
            <w:r>
              <w:instrText xml:space="preserve">" </w:instrText>
            </w:r>
            <w:r w:rsidR="00F061A6">
              <w:fldChar w:fldCharType="end"/>
            </w:r>
          </w:p>
        </w:tc>
        <w:tc>
          <w:tcPr>
            <w:tcW w:w="5573" w:type="dxa"/>
          </w:tcPr>
          <w:p w:rsidR="00A5505D" w:rsidRDefault="00A5505D" w:rsidP="00A5505D">
            <w:pPr>
              <w:pStyle w:val="Normal11"/>
            </w:pPr>
            <w:r>
              <w:t>Angiver om en person er død eller evt. genoplivet.</w:t>
            </w:r>
          </w:p>
          <w:p w:rsidR="00A5505D" w:rsidRDefault="00A5505D" w:rsidP="00A5505D">
            <w:pPr>
              <w:pStyle w:val="Normal11"/>
            </w:pPr>
          </w:p>
          <w:p w:rsidR="00A5505D" w:rsidRDefault="00A5505D" w:rsidP="00A5505D">
            <w:pPr>
              <w:pStyle w:val="Normal11"/>
            </w:pPr>
            <w:r>
              <w:t>En død person har civilstandskode = D.</w:t>
            </w:r>
          </w:p>
          <w:p w:rsidR="00A5505D" w:rsidRDefault="00A5505D" w:rsidP="00A5505D">
            <w:pPr>
              <w:pStyle w:val="Normal11"/>
            </w:pPr>
            <w:r>
              <w:t>En genoplivet person har tidligere haft civilstandkode = D</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U = Ugift</w:t>
            </w:r>
          </w:p>
          <w:p w:rsidR="00A5505D" w:rsidRDefault="00A5505D" w:rsidP="00A5505D">
            <w:pPr>
              <w:pStyle w:val="Normal11"/>
            </w:pPr>
            <w:r>
              <w:t>G = Gift</w:t>
            </w:r>
          </w:p>
          <w:p w:rsidR="00A5505D" w:rsidRDefault="00A5505D" w:rsidP="00A5505D">
            <w:pPr>
              <w:pStyle w:val="Normal11"/>
            </w:pPr>
            <w:r>
              <w:t>F = Fraskilt</w:t>
            </w:r>
          </w:p>
          <w:p w:rsidR="00A5505D" w:rsidRDefault="00A5505D" w:rsidP="00A5505D">
            <w:pPr>
              <w:pStyle w:val="Normal11"/>
            </w:pPr>
            <w:r>
              <w:t>E = Enke/enkemand</w:t>
            </w:r>
          </w:p>
          <w:p w:rsidR="00A5505D" w:rsidRDefault="00A5505D" w:rsidP="00A5505D">
            <w:pPr>
              <w:pStyle w:val="Normal11"/>
            </w:pPr>
            <w:r>
              <w:t>D = Død</w:t>
            </w:r>
          </w:p>
          <w:p w:rsidR="00A5505D" w:rsidRDefault="00A5505D" w:rsidP="00A5505D">
            <w:pPr>
              <w:pStyle w:val="Normal11"/>
            </w:pPr>
            <w:r>
              <w:t>P = Partnerskab</w:t>
            </w:r>
          </w:p>
          <w:p w:rsidR="00A5505D" w:rsidRPr="00A5505D" w:rsidRDefault="00A5505D" w:rsidP="00A5505D">
            <w:pPr>
              <w:pStyle w:val="Normal11"/>
            </w:pPr>
            <w:r>
              <w:t>L = Længstlevende i partnerskab</w:t>
            </w:r>
          </w:p>
        </w:tc>
      </w:tr>
      <w:tr w:rsidR="00A5505D" w:rsidTr="00A5505D">
        <w:tc>
          <w:tcPr>
            <w:tcW w:w="2625" w:type="dxa"/>
          </w:tcPr>
          <w:p w:rsidR="00A5505D" w:rsidRDefault="00A5505D" w:rsidP="00A5505D">
            <w:pPr>
              <w:pStyle w:val="Normal11"/>
            </w:pPr>
            <w:r>
              <w:t>StatusDato</w:t>
            </w:r>
          </w:p>
        </w:tc>
        <w:tc>
          <w:tcPr>
            <w:tcW w:w="1797" w:type="dxa"/>
          </w:tcPr>
          <w:p w:rsidR="00A5505D" w:rsidRDefault="00A5505D" w:rsidP="00A5505D">
            <w:pPr>
              <w:pStyle w:val="Normal11"/>
            </w:pPr>
            <w:r>
              <w:t>Dato</w:t>
            </w:r>
            <w:r w:rsidR="00F061A6">
              <w:fldChar w:fldCharType="begin"/>
            </w:r>
            <w:r>
              <w:instrText xml:space="preserve"> XE "</w:instrText>
            </w:r>
            <w:r w:rsidRPr="00836900">
              <w:instrText>Dato</w:instrText>
            </w:r>
            <w:r>
              <w:instrText xml:space="preserve">" </w:instrText>
            </w:r>
            <w:r w:rsidR="00F061A6">
              <w:fldChar w:fldCharType="end"/>
            </w:r>
          </w:p>
        </w:tc>
        <w:tc>
          <w:tcPr>
            <w:tcW w:w="5573" w:type="dxa"/>
          </w:tcPr>
          <w:p w:rsidR="00A5505D" w:rsidRDefault="00A5505D" w:rsidP="00A5505D">
            <w:pPr>
              <w:pStyle w:val="Normal11"/>
            </w:pPr>
            <w:r>
              <w:t>Angiver dato for hvornår en person er død eller evt. genoplivet</w:t>
            </w:r>
          </w:p>
        </w:tc>
      </w:tr>
      <w:tr w:rsidR="00A5505D" w:rsidTr="00A5505D">
        <w:tc>
          <w:tcPr>
            <w:tcW w:w="2625" w:type="dxa"/>
          </w:tcPr>
          <w:p w:rsidR="00A5505D" w:rsidRDefault="00A5505D" w:rsidP="00A5505D">
            <w:pPr>
              <w:pStyle w:val="Normal11"/>
            </w:pPr>
            <w:r>
              <w:t>GiftKode</w:t>
            </w:r>
          </w:p>
        </w:tc>
        <w:tc>
          <w:tcPr>
            <w:tcW w:w="1797" w:type="dxa"/>
          </w:tcPr>
          <w:p w:rsidR="00A5505D" w:rsidRDefault="00A5505D" w:rsidP="00A5505D">
            <w:pPr>
              <w:pStyle w:val="Normal11"/>
            </w:pPr>
            <w:r>
              <w:t>GiftKode</w:t>
            </w:r>
            <w:r w:rsidR="00F061A6">
              <w:fldChar w:fldCharType="begin"/>
            </w:r>
            <w:r>
              <w:instrText xml:space="preserve"> XE "</w:instrText>
            </w:r>
            <w:r w:rsidRPr="00651A42">
              <w:instrText>GiftKode</w:instrText>
            </w:r>
            <w:r>
              <w:instrText xml:space="preserve">" </w:instrText>
            </w:r>
            <w:r w:rsidR="00F061A6">
              <w:fldChar w:fldCharType="end"/>
            </w:r>
          </w:p>
        </w:tc>
        <w:tc>
          <w:tcPr>
            <w:tcW w:w="5573" w:type="dxa"/>
          </w:tcPr>
          <w:p w:rsidR="00A5505D" w:rsidRDefault="00A5505D" w:rsidP="00A5505D">
            <w:pPr>
              <w:pStyle w:val="Normal11"/>
            </w:pPr>
            <w:r>
              <w:t>Kode for om en person er gift eller lign.</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Default="00A5505D" w:rsidP="00A5505D">
            <w:pPr>
              <w:pStyle w:val="Normal11"/>
            </w:pPr>
            <w:r>
              <w:t>U=Ugift</w:t>
            </w:r>
          </w:p>
          <w:p w:rsidR="00A5505D" w:rsidRDefault="00A5505D" w:rsidP="00A5505D">
            <w:pPr>
              <w:pStyle w:val="Normal11"/>
            </w:pPr>
            <w:r>
              <w:t>G=Gift</w:t>
            </w:r>
          </w:p>
          <w:p w:rsidR="00A5505D" w:rsidRDefault="00A5505D" w:rsidP="00A5505D">
            <w:pPr>
              <w:pStyle w:val="Normal11"/>
            </w:pPr>
            <w:r>
              <w:t>F=Fraskilt</w:t>
            </w:r>
          </w:p>
          <w:p w:rsidR="00A5505D" w:rsidRDefault="00A5505D" w:rsidP="00A5505D">
            <w:pPr>
              <w:pStyle w:val="Normal11"/>
            </w:pPr>
            <w:r>
              <w:t>E=Enke eller Enkemand</w:t>
            </w:r>
          </w:p>
          <w:p w:rsidR="00A5505D" w:rsidRDefault="00A5505D" w:rsidP="00A5505D">
            <w:pPr>
              <w:pStyle w:val="Normal11"/>
            </w:pPr>
            <w:r>
              <w:t>P=Partnerskab</w:t>
            </w:r>
          </w:p>
          <w:p w:rsidR="00A5505D" w:rsidRPr="00A5505D" w:rsidRDefault="00A5505D" w:rsidP="00A5505D">
            <w:pPr>
              <w:pStyle w:val="Normal11"/>
            </w:pPr>
            <w:r>
              <w:t>L=Længstlevende i partnerskab</w:t>
            </w:r>
          </w:p>
        </w:tc>
      </w:tr>
      <w:tr w:rsidR="00A5505D" w:rsidTr="00A5505D">
        <w:tc>
          <w:tcPr>
            <w:tcW w:w="2625" w:type="dxa"/>
          </w:tcPr>
          <w:p w:rsidR="00A5505D" w:rsidRDefault="00A5505D" w:rsidP="00A5505D">
            <w:pPr>
              <w:pStyle w:val="Normal11"/>
            </w:pPr>
            <w:r>
              <w:t>GiftFraDato</w:t>
            </w:r>
          </w:p>
        </w:tc>
        <w:tc>
          <w:tcPr>
            <w:tcW w:w="1797" w:type="dxa"/>
          </w:tcPr>
          <w:p w:rsidR="00A5505D" w:rsidRDefault="00A5505D" w:rsidP="00A5505D">
            <w:pPr>
              <w:pStyle w:val="Normal11"/>
            </w:pPr>
            <w:r>
              <w:t>Dato</w:t>
            </w:r>
            <w:r w:rsidR="00F061A6">
              <w:fldChar w:fldCharType="begin"/>
            </w:r>
            <w:r>
              <w:instrText xml:space="preserve"> XE "</w:instrText>
            </w:r>
            <w:r w:rsidRPr="00513216">
              <w:instrText>Dato</w:instrText>
            </w:r>
            <w:r>
              <w:instrText xml:space="preserve">" </w:instrText>
            </w:r>
            <w:r w:rsidR="00F061A6">
              <w:fldChar w:fldCharType="end"/>
            </w:r>
          </w:p>
        </w:tc>
        <w:tc>
          <w:tcPr>
            <w:tcW w:w="5573" w:type="dxa"/>
          </w:tcPr>
          <w:p w:rsidR="00A5505D" w:rsidRDefault="00A5505D" w:rsidP="00A5505D">
            <w:pPr>
              <w:pStyle w:val="Normal11"/>
            </w:pPr>
            <w:r>
              <w:t>Alle gyldige datoer i den danske kalender.</w:t>
            </w:r>
          </w:p>
        </w:tc>
      </w:tr>
      <w:tr w:rsidR="00A5505D" w:rsidTr="00A5505D">
        <w:tc>
          <w:tcPr>
            <w:tcW w:w="2625" w:type="dxa"/>
          </w:tcPr>
          <w:p w:rsidR="00A5505D" w:rsidRDefault="00A5505D" w:rsidP="00A5505D">
            <w:pPr>
              <w:pStyle w:val="Normal11"/>
            </w:pPr>
            <w:r>
              <w:t>GiftTilDato</w:t>
            </w:r>
          </w:p>
        </w:tc>
        <w:tc>
          <w:tcPr>
            <w:tcW w:w="1797" w:type="dxa"/>
          </w:tcPr>
          <w:p w:rsidR="00A5505D" w:rsidRDefault="00A5505D" w:rsidP="00A5505D">
            <w:pPr>
              <w:pStyle w:val="Normal11"/>
            </w:pPr>
            <w:r>
              <w:t>Dato</w:t>
            </w:r>
            <w:r w:rsidR="00F061A6">
              <w:fldChar w:fldCharType="begin"/>
            </w:r>
            <w:r>
              <w:instrText xml:space="preserve"> XE "</w:instrText>
            </w:r>
            <w:r w:rsidRPr="008E49A8">
              <w:instrText>Dato</w:instrText>
            </w:r>
            <w:r>
              <w:instrText xml:space="preserve">" </w:instrText>
            </w:r>
            <w:r w:rsidR="00F061A6">
              <w:fldChar w:fldCharType="end"/>
            </w:r>
          </w:p>
        </w:tc>
        <w:tc>
          <w:tcPr>
            <w:tcW w:w="5573" w:type="dxa"/>
          </w:tcPr>
          <w:p w:rsidR="00A5505D" w:rsidRDefault="00A5505D" w:rsidP="00A5505D">
            <w:pPr>
              <w:pStyle w:val="Normal11"/>
            </w:pPr>
            <w:r>
              <w:t>Alle gyldige datoer i den danske kalender.</w:t>
            </w:r>
          </w:p>
        </w:tc>
      </w:tr>
      <w:tr w:rsidR="00A5505D" w:rsidTr="00A5505D">
        <w:tc>
          <w:tcPr>
            <w:tcW w:w="2625" w:type="dxa"/>
          </w:tcPr>
          <w:p w:rsidR="00A5505D" w:rsidRDefault="00A5505D" w:rsidP="00A5505D">
            <w:pPr>
              <w:pStyle w:val="Normal11"/>
            </w:pPr>
            <w:r>
              <w:t>ÆgtefælleCPRNummer</w:t>
            </w:r>
          </w:p>
        </w:tc>
        <w:tc>
          <w:tcPr>
            <w:tcW w:w="1797" w:type="dxa"/>
          </w:tcPr>
          <w:p w:rsidR="00A5505D" w:rsidRDefault="00A5505D" w:rsidP="00A5505D">
            <w:pPr>
              <w:pStyle w:val="Normal11"/>
            </w:pPr>
            <w:r>
              <w:t>CPRNummer</w:t>
            </w:r>
            <w:r w:rsidR="00F061A6">
              <w:fldChar w:fldCharType="begin"/>
            </w:r>
            <w:r>
              <w:instrText xml:space="preserve"> XE "</w:instrText>
            </w:r>
            <w:r w:rsidRPr="00CA3BD4">
              <w:instrText>CPRNummer</w:instrText>
            </w:r>
            <w:r>
              <w:instrText xml:space="preserve">" </w:instrText>
            </w:r>
            <w:r w:rsidR="00F061A6">
              <w:fldChar w:fldCharType="end"/>
            </w:r>
          </w:p>
        </w:tc>
        <w:tc>
          <w:tcPr>
            <w:tcW w:w="5573" w:type="dxa"/>
          </w:tcPr>
          <w:p w:rsidR="00A5505D" w:rsidRDefault="00A5505D" w:rsidP="00A5505D">
            <w:pPr>
              <w:pStyle w:val="Normal11"/>
            </w:pPr>
            <w:r>
              <w:t>CPR-nummer er et 10 cifret personnummer der entydigt identificerer en dansk person.</w:t>
            </w:r>
          </w:p>
        </w:tc>
      </w:tr>
      <w:tr w:rsidR="00A5505D" w:rsidTr="00A5505D">
        <w:tc>
          <w:tcPr>
            <w:tcW w:w="2625" w:type="dxa"/>
          </w:tcPr>
          <w:p w:rsidR="00A5505D" w:rsidRDefault="00A5505D" w:rsidP="00A5505D">
            <w:pPr>
              <w:pStyle w:val="Normal11"/>
            </w:pPr>
            <w:r>
              <w:t>UgiftFraDato</w:t>
            </w:r>
          </w:p>
        </w:tc>
        <w:tc>
          <w:tcPr>
            <w:tcW w:w="1797" w:type="dxa"/>
          </w:tcPr>
          <w:p w:rsidR="00A5505D" w:rsidRDefault="00A5505D" w:rsidP="00A5505D">
            <w:pPr>
              <w:pStyle w:val="Normal11"/>
            </w:pPr>
            <w:r>
              <w:t>Dato</w:t>
            </w:r>
            <w:r w:rsidR="00F061A6">
              <w:fldChar w:fldCharType="begin"/>
            </w:r>
            <w:r>
              <w:instrText xml:space="preserve"> XE "</w:instrText>
            </w:r>
            <w:r w:rsidRPr="00972251">
              <w:instrText>Dato</w:instrText>
            </w:r>
            <w:r>
              <w:instrText xml:space="preserve">" </w:instrText>
            </w:r>
            <w:r w:rsidR="00F061A6">
              <w:fldChar w:fldCharType="end"/>
            </w:r>
          </w:p>
        </w:tc>
        <w:tc>
          <w:tcPr>
            <w:tcW w:w="5573" w:type="dxa"/>
          </w:tcPr>
          <w:p w:rsidR="00A5505D" w:rsidRDefault="00A5505D" w:rsidP="00A5505D">
            <w:pPr>
              <w:pStyle w:val="Normal11"/>
            </w:pPr>
            <w:r>
              <w:t>Alle gyldige datoer i den danske kalender.</w:t>
            </w:r>
          </w:p>
        </w:tc>
      </w:tr>
      <w:tr w:rsidR="00A5505D" w:rsidTr="00A5505D">
        <w:tc>
          <w:tcPr>
            <w:tcW w:w="2625" w:type="dxa"/>
          </w:tcPr>
          <w:p w:rsidR="00A5505D" w:rsidRDefault="00A5505D" w:rsidP="00A5505D">
            <w:pPr>
              <w:pStyle w:val="Normal11"/>
            </w:pPr>
            <w:r>
              <w:t>UgiftTilDato</w:t>
            </w:r>
          </w:p>
        </w:tc>
        <w:tc>
          <w:tcPr>
            <w:tcW w:w="1797" w:type="dxa"/>
          </w:tcPr>
          <w:p w:rsidR="00A5505D" w:rsidRDefault="00A5505D" w:rsidP="00A5505D">
            <w:pPr>
              <w:pStyle w:val="Normal11"/>
            </w:pPr>
            <w:r>
              <w:t>Dato</w:t>
            </w:r>
            <w:r w:rsidR="00F061A6">
              <w:fldChar w:fldCharType="begin"/>
            </w:r>
            <w:r>
              <w:instrText xml:space="preserve"> XE "</w:instrText>
            </w:r>
            <w:r w:rsidRPr="00780B2A">
              <w:instrText>Dato</w:instrText>
            </w:r>
            <w:r>
              <w:instrText xml:space="preserve">" </w:instrText>
            </w:r>
            <w:r w:rsidR="00F061A6">
              <w:fldChar w:fldCharType="end"/>
            </w:r>
          </w:p>
        </w:tc>
        <w:tc>
          <w:tcPr>
            <w:tcW w:w="5573" w:type="dxa"/>
          </w:tcPr>
          <w:p w:rsidR="00A5505D" w:rsidRDefault="00A5505D" w:rsidP="00A5505D">
            <w:pPr>
              <w:pStyle w:val="Normal11"/>
            </w:pPr>
            <w:r>
              <w:t>Alle gyldige datoer i den danske kalender.</w:t>
            </w:r>
          </w:p>
        </w:tc>
      </w:tr>
      <w:tr w:rsidR="00A5505D" w:rsidTr="00A5505D">
        <w:tc>
          <w:tcPr>
            <w:tcW w:w="2625" w:type="dxa"/>
          </w:tcPr>
          <w:p w:rsidR="00A5505D" w:rsidRDefault="00A5505D" w:rsidP="00A5505D">
            <w:pPr>
              <w:pStyle w:val="Normal11"/>
            </w:pPr>
            <w:r>
              <w:t>DødKode</w:t>
            </w:r>
          </w:p>
        </w:tc>
        <w:tc>
          <w:tcPr>
            <w:tcW w:w="1797" w:type="dxa"/>
          </w:tcPr>
          <w:p w:rsidR="00A5505D" w:rsidRDefault="00A5505D" w:rsidP="00A5505D">
            <w:pPr>
              <w:pStyle w:val="Normal11"/>
            </w:pPr>
            <w:r>
              <w:t>DødKode</w:t>
            </w:r>
            <w:r w:rsidR="00F061A6">
              <w:fldChar w:fldCharType="begin"/>
            </w:r>
            <w:r>
              <w:instrText xml:space="preserve"> XE "</w:instrText>
            </w:r>
            <w:r w:rsidRPr="00525073">
              <w:instrText>DødKode</w:instrText>
            </w:r>
            <w:r>
              <w:instrText xml:space="preserve">" </w:instrText>
            </w:r>
            <w:r w:rsidR="00F061A6">
              <w:fldChar w:fldCharType="end"/>
            </w:r>
          </w:p>
        </w:tc>
        <w:tc>
          <w:tcPr>
            <w:tcW w:w="5573" w:type="dxa"/>
          </w:tcPr>
          <w:p w:rsidR="00A5505D" w:rsidRDefault="00A5505D" w:rsidP="00A5505D">
            <w:pPr>
              <w:pStyle w:val="Normal11"/>
            </w:pPr>
            <w:r>
              <w:t>Kode for død</w:t>
            </w:r>
          </w:p>
        </w:tc>
      </w:tr>
      <w:tr w:rsidR="00A5505D" w:rsidTr="00A5505D">
        <w:tc>
          <w:tcPr>
            <w:tcW w:w="2625" w:type="dxa"/>
          </w:tcPr>
          <w:p w:rsidR="00A5505D" w:rsidRDefault="00A5505D" w:rsidP="00A5505D">
            <w:pPr>
              <w:pStyle w:val="Normal11"/>
            </w:pPr>
            <w:r>
              <w:t>DødDato</w:t>
            </w:r>
          </w:p>
        </w:tc>
        <w:tc>
          <w:tcPr>
            <w:tcW w:w="1797" w:type="dxa"/>
          </w:tcPr>
          <w:p w:rsidR="00A5505D" w:rsidRDefault="00A5505D" w:rsidP="00A5505D">
            <w:pPr>
              <w:pStyle w:val="Normal11"/>
            </w:pPr>
            <w:r>
              <w:t>Dato</w:t>
            </w:r>
            <w:r w:rsidR="00F061A6">
              <w:fldChar w:fldCharType="begin"/>
            </w:r>
            <w:r>
              <w:instrText xml:space="preserve"> XE "</w:instrText>
            </w:r>
            <w:r w:rsidRPr="00586AF4">
              <w:instrText>Dato</w:instrText>
            </w:r>
            <w:r>
              <w:instrText xml:space="preserve">" </w:instrText>
            </w:r>
            <w:r w:rsidR="00F061A6">
              <w:fldChar w:fldCharType="end"/>
            </w:r>
          </w:p>
        </w:tc>
        <w:tc>
          <w:tcPr>
            <w:tcW w:w="5573" w:type="dxa"/>
          </w:tcPr>
          <w:p w:rsidR="00A5505D" w:rsidRDefault="00A5505D" w:rsidP="00A5505D">
            <w:pPr>
              <w:pStyle w:val="Normal11"/>
            </w:pPr>
            <w:r>
              <w:t>Personens dødsdag. Oplyses via CPR/CSRP.</w:t>
            </w:r>
          </w:p>
          <w:p w:rsidR="00A5505D" w:rsidRDefault="00A5505D" w:rsidP="00A5505D">
            <w:pPr>
              <w:pStyle w:val="Normal11"/>
            </w:pPr>
          </w:p>
        </w:tc>
      </w:tr>
      <w:tr w:rsidR="00A5505D" w:rsidTr="00A5505D">
        <w:tc>
          <w:tcPr>
            <w:tcW w:w="2625" w:type="dxa"/>
          </w:tcPr>
          <w:p w:rsidR="00A5505D" w:rsidRDefault="00A5505D" w:rsidP="00A5505D">
            <w:pPr>
              <w:pStyle w:val="Normal11"/>
            </w:pPr>
            <w:r>
              <w:t>GenoplivetKode</w:t>
            </w:r>
          </w:p>
        </w:tc>
        <w:tc>
          <w:tcPr>
            <w:tcW w:w="1797" w:type="dxa"/>
          </w:tcPr>
          <w:p w:rsidR="00A5505D" w:rsidRDefault="00A5505D" w:rsidP="00A5505D">
            <w:pPr>
              <w:pStyle w:val="Normal11"/>
            </w:pPr>
            <w:r>
              <w:t>GenoplivetKode</w:t>
            </w:r>
            <w:r w:rsidR="00F061A6">
              <w:fldChar w:fldCharType="begin"/>
            </w:r>
            <w:r>
              <w:instrText xml:space="preserve"> XE "</w:instrText>
            </w:r>
            <w:r w:rsidRPr="00F56D33">
              <w:instrText>GenoplivetKode</w:instrText>
            </w:r>
            <w:r>
              <w:instrText xml:space="preserve">" </w:instrText>
            </w:r>
            <w:r w:rsidR="00F061A6">
              <w:fldChar w:fldCharType="end"/>
            </w:r>
          </w:p>
        </w:tc>
        <w:tc>
          <w:tcPr>
            <w:tcW w:w="5573" w:type="dxa"/>
          </w:tcPr>
          <w:p w:rsidR="00A5505D" w:rsidRDefault="00A5505D" w:rsidP="00A5505D">
            <w:pPr>
              <w:pStyle w:val="Normal11"/>
            </w:pPr>
            <w:r>
              <w:t>J=Genoplivet</w:t>
            </w:r>
          </w:p>
        </w:tc>
      </w:tr>
      <w:tr w:rsidR="00A5505D" w:rsidTr="00A5505D">
        <w:tc>
          <w:tcPr>
            <w:tcW w:w="2625" w:type="dxa"/>
          </w:tcPr>
          <w:p w:rsidR="00A5505D" w:rsidRDefault="00A5505D" w:rsidP="00A5505D">
            <w:pPr>
              <w:pStyle w:val="Normal11"/>
            </w:pPr>
            <w:r>
              <w:t>GenoplivetDato</w:t>
            </w:r>
          </w:p>
        </w:tc>
        <w:tc>
          <w:tcPr>
            <w:tcW w:w="1797" w:type="dxa"/>
          </w:tcPr>
          <w:p w:rsidR="00A5505D" w:rsidRDefault="00A5505D" w:rsidP="00A5505D">
            <w:pPr>
              <w:pStyle w:val="Normal11"/>
            </w:pPr>
            <w:r>
              <w:t>Dato</w:t>
            </w:r>
            <w:r w:rsidR="00F061A6">
              <w:fldChar w:fldCharType="begin"/>
            </w:r>
            <w:r>
              <w:instrText xml:space="preserve"> XE "</w:instrText>
            </w:r>
            <w:r w:rsidRPr="00F41DA8">
              <w:instrText>Dato</w:instrText>
            </w:r>
            <w:r>
              <w:instrText xml:space="preserve">" </w:instrText>
            </w:r>
            <w:r w:rsidR="00F061A6">
              <w:fldChar w:fldCharType="end"/>
            </w:r>
          </w:p>
        </w:tc>
        <w:tc>
          <w:tcPr>
            <w:tcW w:w="5573" w:type="dxa"/>
          </w:tcPr>
          <w:p w:rsidR="00A5505D" w:rsidRDefault="00A5505D" w:rsidP="00A5505D">
            <w:pPr>
              <w:pStyle w:val="Normal11"/>
            </w:pPr>
            <w:r>
              <w:t>Alle gyldige datoer i den danske kalender.</w:t>
            </w:r>
          </w:p>
        </w:tc>
      </w:tr>
      <w:tr w:rsidR="00A5505D" w:rsidTr="00A5505D">
        <w:tc>
          <w:tcPr>
            <w:tcW w:w="2625" w:type="dxa"/>
          </w:tcPr>
          <w:p w:rsidR="00A5505D" w:rsidRDefault="00A5505D" w:rsidP="00A5505D">
            <w:pPr>
              <w:pStyle w:val="Normal11"/>
            </w:pPr>
            <w:r>
              <w:t>UmyndighedKode</w:t>
            </w:r>
          </w:p>
        </w:tc>
        <w:tc>
          <w:tcPr>
            <w:tcW w:w="1797" w:type="dxa"/>
          </w:tcPr>
          <w:p w:rsidR="00A5505D" w:rsidRDefault="00A5505D" w:rsidP="00A5505D">
            <w:pPr>
              <w:pStyle w:val="Normal11"/>
            </w:pPr>
            <w:r>
              <w:t>UmyndighedsKode</w:t>
            </w:r>
            <w:r w:rsidR="00F061A6">
              <w:fldChar w:fldCharType="begin"/>
            </w:r>
            <w:r>
              <w:instrText xml:space="preserve"> XE "</w:instrText>
            </w:r>
            <w:r w:rsidRPr="00B87278">
              <w:instrText>UmyndighedsKode</w:instrText>
            </w:r>
            <w:r>
              <w:instrText xml:space="preserve">" </w:instrText>
            </w:r>
            <w:r w:rsidR="00F061A6">
              <w:fldChar w:fldCharType="end"/>
            </w:r>
          </w:p>
        </w:tc>
        <w:tc>
          <w:tcPr>
            <w:tcW w:w="5573" w:type="dxa"/>
          </w:tcPr>
          <w:p w:rsidR="00A5505D" w:rsidRDefault="00A5505D" w:rsidP="00A5505D">
            <w:pPr>
              <w:pStyle w:val="Normal11"/>
            </w:pPr>
            <w:r>
              <w:t>U=Umyndiggjort</w:t>
            </w:r>
          </w:p>
          <w:p w:rsidR="00A5505D" w:rsidRDefault="00A5505D" w:rsidP="00A5505D">
            <w:pPr>
              <w:pStyle w:val="Normal11"/>
            </w:pPr>
            <w:r>
              <w:t>V=Værges adresse skal benyttes</w:t>
            </w:r>
          </w:p>
          <w:p w:rsidR="00A5505D" w:rsidRDefault="00A5505D" w:rsidP="00A5505D">
            <w:pPr>
              <w:pStyle w:val="Normal11"/>
            </w:pPr>
            <w:r>
              <w:t>X=Umyndiggjort og værges adresse skal benyttes</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Default="00A5505D" w:rsidP="00A5505D">
            <w:pPr>
              <w:pStyle w:val="Normal11"/>
            </w:pPr>
            <w:r>
              <w:t>U=Umyndiggjort</w:t>
            </w:r>
          </w:p>
          <w:p w:rsidR="00A5505D" w:rsidRDefault="00A5505D" w:rsidP="00A5505D">
            <w:pPr>
              <w:pStyle w:val="Normal11"/>
            </w:pPr>
            <w:r>
              <w:t>V=Værges adresse skal benyttes</w:t>
            </w:r>
          </w:p>
          <w:p w:rsidR="00A5505D" w:rsidRPr="00A5505D" w:rsidRDefault="00A5505D" w:rsidP="00A5505D">
            <w:pPr>
              <w:pStyle w:val="Normal11"/>
            </w:pPr>
            <w:r>
              <w:t>X=Umyndiggjort og værges adresse skal benyttes</w:t>
            </w:r>
          </w:p>
        </w:tc>
      </w:tr>
      <w:tr w:rsidR="00A5505D" w:rsidTr="00A5505D">
        <w:tc>
          <w:tcPr>
            <w:tcW w:w="2625" w:type="dxa"/>
          </w:tcPr>
          <w:p w:rsidR="00A5505D" w:rsidRDefault="00A5505D" w:rsidP="00A5505D">
            <w:pPr>
              <w:pStyle w:val="Normal11"/>
            </w:pPr>
            <w:r>
              <w:t>UmyndigFraDato</w:t>
            </w:r>
          </w:p>
        </w:tc>
        <w:tc>
          <w:tcPr>
            <w:tcW w:w="1797" w:type="dxa"/>
          </w:tcPr>
          <w:p w:rsidR="00A5505D" w:rsidRDefault="00A5505D" w:rsidP="00A5505D">
            <w:pPr>
              <w:pStyle w:val="Normal11"/>
            </w:pPr>
            <w:r>
              <w:t>Dato</w:t>
            </w:r>
            <w:r w:rsidR="00F061A6">
              <w:fldChar w:fldCharType="begin"/>
            </w:r>
            <w:r>
              <w:instrText xml:space="preserve"> XE "</w:instrText>
            </w:r>
            <w:r w:rsidRPr="008927E1">
              <w:instrText>Dato</w:instrText>
            </w:r>
            <w:r>
              <w:instrText xml:space="preserve">" </w:instrText>
            </w:r>
            <w:r w:rsidR="00F061A6">
              <w:fldChar w:fldCharType="end"/>
            </w:r>
          </w:p>
        </w:tc>
        <w:tc>
          <w:tcPr>
            <w:tcW w:w="5573" w:type="dxa"/>
          </w:tcPr>
          <w:p w:rsidR="00A5505D" w:rsidRDefault="00A5505D" w:rsidP="00A5505D">
            <w:pPr>
              <w:pStyle w:val="Normal11"/>
            </w:pPr>
            <w:r>
              <w:t>Alle gyldige datoer i den danske kalender.</w:t>
            </w:r>
          </w:p>
        </w:tc>
      </w:tr>
      <w:tr w:rsidR="00A5505D" w:rsidTr="00A5505D">
        <w:tc>
          <w:tcPr>
            <w:tcW w:w="2625" w:type="dxa"/>
          </w:tcPr>
          <w:p w:rsidR="00A5505D" w:rsidRDefault="00A5505D" w:rsidP="00A5505D">
            <w:pPr>
              <w:pStyle w:val="Normal11"/>
            </w:pPr>
            <w:r>
              <w:t>UmyndigTilDato</w:t>
            </w:r>
          </w:p>
        </w:tc>
        <w:tc>
          <w:tcPr>
            <w:tcW w:w="1797" w:type="dxa"/>
          </w:tcPr>
          <w:p w:rsidR="00A5505D" w:rsidRDefault="00A5505D" w:rsidP="00A5505D">
            <w:pPr>
              <w:pStyle w:val="Normal11"/>
            </w:pPr>
            <w:r>
              <w:t>Dato</w:t>
            </w:r>
            <w:r w:rsidR="00F061A6">
              <w:fldChar w:fldCharType="begin"/>
            </w:r>
            <w:r>
              <w:instrText xml:space="preserve"> XE "</w:instrText>
            </w:r>
            <w:r w:rsidRPr="00ED03F5">
              <w:instrText>Dato</w:instrText>
            </w:r>
            <w:r>
              <w:instrText xml:space="preserve">" </w:instrText>
            </w:r>
            <w:r w:rsidR="00F061A6">
              <w:fldChar w:fldCharType="end"/>
            </w:r>
          </w:p>
        </w:tc>
        <w:tc>
          <w:tcPr>
            <w:tcW w:w="5573" w:type="dxa"/>
          </w:tcPr>
          <w:p w:rsidR="00A5505D" w:rsidRDefault="00A5505D" w:rsidP="00A5505D">
            <w:pPr>
              <w:pStyle w:val="Normal11"/>
            </w:pPr>
            <w:r>
              <w:t>Alle gyldige datoer i den danske kalender.</w:t>
            </w:r>
          </w:p>
        </w:tc>
      </w:tr>
      <w:tr w:rsidR="00A5505D" w:rsidTr="00A5505D">
        <w:tc>
          <w:tcPr>
            <w:tcW w:w="2625" w:type="dxa"/>
          </w:tcPr>
          <w:p w:rsidR="00A5505D" w:rsidRDefault="00A5505D" w:rsidP="00A5505D">
            <w:pPr>
              <w:pStyle w:val="Normal11"/>
            </w:pPr>
            <w:r>
              <w:t>ForsørgerPligt</w:t>
            </w:r>
          </w:p>
        </w:tc>
        <w:tc>
          <w:tcPr>
            <w:tcW w:w="1797" w:type="dxa"/>
          </w:tcPr>
          <w:p w:rsidR="00A5505D" w:rsidRDefault="00A5505D" w:rsidP="00A5505D">
            <w:pPr>
              <w:pStyle w:val="Normal11"/>
            </w:pPr>
            <w:r>
              <w:t>Markering</w:t>
            </w:r>
            <w:r w:rsidR="00F061A6">
              <w:fldChar w:fldCharType="begin"/>
            </w:r>
            <w:r>
              <w:instrText xml:space="preserve"> XE "</w:instrText>
            </w:r>
            <w:r w:rsidRPr="009543A0">
              <w:instrText>Markering</w:instrText>
            </w:r>
            <w:r>
              <w:instrText xml:space="preserve">" </w:instrText>
            </w:r>
            <w:r w:rsidR="00F061A6">
              <w:fldChar w:fldCharType="end"/>
            </w:r>
          </w:p>
        </w:tc>
        <w:tc>
          <w:tcPr>
            <w:tcW w:w="5573" w:type="dxa"/>
          </w:tcPr>
          <w:p w:rsidR="00A5505D" w:rsidRDefault="00A5505D" w:rsidP="00A5505D">
            <w:pPr>
              <w:pStyle w:val="Normal11"/>
            </w:pPr>
            <w:r>
              <w:t>Generel type for markeringer. Kan være:</w:t>
            </w:r>
          </w:p>
          <w:p w:rsidR="00A5505D" w:rsidRDefault="00A5505D" w:rsidP="00A5505D">
            <w:pPr>
              <w:pStyle w:val="Normal11"/>
            </w:pPr>
          </w:p>
          <w:p w:rsidR="00A5505D" w:rsidRDefault="00A5505D" w:rsidP="00A5505D">
            <w:pPr>
              <w:pStyle w:val="Normal11"/>
            </w:pPr>
            <w:r>
              <w:t>false</w:t>
            </w:r>
          </w:p>
          <w:p w:rsidR="00A5505D" w:rsidRDefault="00A5505D" w:rsidP="00A5505D">
            <w:pPr>
              <w:pStyle w:val="Normal11"/>
            </w:pPr>
            <w:r>
              <w:t>true</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kan have oplysninger om</w:t>
            </w:r>
          </w:p>
        </w:tc>
        <w:tc>
          <w:tcPr>
            <w:tcW w:w="2398" w:type="dxa"/>
          </w:tcPr>
          <w:p w:rsidR="00A5505D" w:rsidRDefault="00A5505D" w:rsidP="00A5505D">
            <w:pPr>
              <w:pStyle w:val="Normal11"/>
            </w:pPr>
            <w:r>
              <w:t>Person(1)</w:t>
            </w:r>
          </w:p>
          <w:p w:rsidR="00A5505D" w:rsidRDefault="00A5505D" w:rsidP="00A5505D">
            <w:pPr>
              <w:pStyle w:val="Normal11"/>
            </w:pPr>
            <w:r>
              <w:t>Civilstand(0..*)</w:t>
            </w:r>
          </w:p>
        </w:tc>
        <w:tc>
          <w:tcPr>
            <w:tcW w:w="5879" w:type="dxa"/>
          </w:tcPr>
          <w:p w:rsidR="00A5505D" w:rsidRDefault="00A5505D" w:rsidP="00A5505D">
            <w:pPr>
              <w:pStyle w:val="Normal11"/>
            </w:pPr>
            <w:r>
              <w:t>For en person kan der være oplysninger om personens civilstand.</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743" w:name="_Toc266364103"/>
      <w:bookmarkStart w:id="2744" w:name="_Toc265233901"/>
      <w:r>
        <w:t>EAN</w:t>
      </w:r>
      <w:bookmarkEnd w:id="2743"/>
      <w:bookmarkEnd w:id="2744"/>
    </w:p>
    <w:p w:rsidR="00A5505D" w:rsidRDefault="00A5505D" w:rsidP="00A5505D">
      <w:pPr>
        <w:pStyle w:val="Normal11"/>
      </w:pPr>
      <w:r>
        <w:t>En persons eller virksomheds EAN nummer, som bruges i forbindelse med elektronisk fakturering.</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Nummer</w:t>
            </w:r>
          </w:p>
        </w:tc>
        <w:tc>
          <w:tcPr>
            <w:tcW w:w="1797" w:type="dxa"/>
          </w:tcPr>
          <w:p w:rsidR="00A5505D" w:rsidRDefault="00A5505D" w:rsidP="00A5505D">
            <w:pPr>
              <w:pStyle w:val="Normal11"/>
            </w:pPr>
            <w:r>
              <w:t>EANNummer</w:t>
            </w:r>
            <w:r w:rsidR="00F061A6">
              <w:fldChar w:fldCharType="begin"/>
            </w:r>
            <w:r>
              <w:instrText xml:space="preserve"> XE "</w:instrText>
            </w:r>
            <w:r w:rsidRPr="00741C40">
              <w:instrText>EANNummer</w:instrText>
            </w:r>
            <w:r>
              <w:instrText xml:space="preserve">" </w:instrText>
            </w:r>
            <w:r w:rsidR="00F061A6">
              <w:fldChar w:fldCharType="end"/>
            </w:r>
          </w:p>
        </w:tc>
        <w:tc>
          <w:tcPr>
            <w:tcW w:w="5573" w:type="dxa"/>
          </w:tcPr>
          <w:p w:rsidR="00A5505D" w:rsidRDefault="00A5505D" w:rsidP="00A5505D">
            <w:pPr>
              <w:pStyle w:val="Normal11"/>
            </w:pPr>
            <w:r>
              <w:t>EAN-nummeret skal altid med på en e-faktura. EAN-nummeret er et 13-cifret nummer, der entydigt identificerer den enkelte offentlige myndighed og sikrer, at regningen når frem til rette sted.</w:t>
            </w:r>
          </w:p>
          <w:p w:rsidR="00A5505D" w:rsidRDefault="00A5505D" w:rsidP="00A5505D">
            <w:pPr>
              <w:pStyle w:val="Normal11"/>
            </w:pP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Default="00A5505D" w:rsidP="00A5505D">
            <w:pPr>
              <w:pStyle w:val="Normal11"/>
            </w:pPr>
            <w: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A5505D" w:rsidRDefault="00A5505D" w:rsidP="00A5505D">
            <w:pPr>
              <w:pStyle w:val="Normal11"/>
            </w:pPr>
          </w:p>
          <w:p w:rsidR="00A5505D" w:rsidRPr="00A5505D" w:rsidRDefault="00A5505D" w:rsidP="00A5505D">
            <w:pPr>
              <w:pStyle w:val="Normal11"/>
            </w:pPr>
            <w:r>
              <w:t>http://www.ean.dk/EAN_sys/adc/EAN_hfor.htm</w:t>
            </w:r>
          </w:p>
        </w:tc>
      </w:tr>
      <w:tr w:rsidR="00A5505D" w:rsidTr="00A5505D">
        <w:tc>
          <w:tcPr>
            <w:tcW w:w="2625" w:type="dxa"/>
          </w:tcPr>
          <w:p w:rsidR="00A5505D" w:rsidRDefault="00A5505D" w:rsidP="00A5505D">
            <w:pPr>
              <w:pStyle w:val="Normal11"/>
            </w:pPr>
            <w:r>
              <w:t>GyldigFra</w:t>
            </w:r>
          </w:p>
        </w:tc>
        <w:tc>
          <w:tcPr>
            <w:tcW w:w="1797" w:type="dxa"/>
          </w:tcPr>
          <w:p w:rsidR="00A5505D" w:rsidRDefault="00A5505D" w:rsidP="00A5505D">
            <w:pPr>
              <w:pStyle w:val="Normal11"/>
            </w:pPr>
            <w:r>
              <w:t>Dato</w:t>
            </w:r>
            <w:r w:rsidR="00F061A6">
              <w:fldChar w:fldCharType="begin"/>
            </w:r>
            <w:r>
              <w:instrText xml:space="preserve"> XE "</w:instrText>
            </w:r>
            <w:r w:rsidRPr="001B1408">
              <w:instrText>Dato</w:instrText>
            </w:r>
            <w:r>
              <w:instrText xml:space="preserve">" </w:instrText>
            </w:r>
            <w:r w:rsidR="00F061A6">
              <w:fldChar w:fldCharType="end"/>
            </w:r>
          </w:p>
        </w:tc>
        <w:tc>
          <w:tcPr>
            <w:tcW w:w="5573" w:type="dxa"/>
          </w:tcPr>
          <w:p w:rsidR="00A5505D" w:rsidRDefault="00A5505D" w:rsidP="00A5505D">
            <w:pPr>
              <w:pStyle w:val="Normal11"/>
            </w:pPr>
            <w:r>
              <w:t>Alle gyldige datoer i den danske kalender.</w:t>
            </w:r>
          </w:p>
        </w:tc>
      </w:tr>
      <w:tr w:rsidR="00A5505D" w:rsidTr="00A5505D">
        <w:tc>
          <w:tcPr>
            <w:tcW w:w="2625" w:type="dxa"/>
          </w:tcPr>
          <w:p w:rsidR="00A5505D" w:rsidRDefault="00A5505D" w:rsidP="00A5505D">
            <w:pPr>
              <w:pStyle w:val="Normal11"/>
            </w:pPr>
            <w:r>
              <w:t>GyldigTil</w:t>
            </w:r>
          </w:p>
        </w:tc>
        <w:tc>
          <w:tcPr>
            <w:tcW w:w="1797" w:type="dxa"/>
          </w:tcPr>
          <w:p w:rsidR="00A5505D" w:rsidRDefault="00A5505D" w:rsidP="00A5505D">
            <w:pPr>
              <w:pStyle w:val="Normal11"/>
            </w:pPr>
            <w:r>
              <w:t>Dato</w:t>
            </w:r>
            <w:r w:rsidR="00F061A6">
              <w:fldChar w:fldCharType="begin"/>
            </w:r>
            <w:r>
              <w:instrText xml:space="preserve"> XE "</w:instrText>
            </w:r>
            <w:r w:rsidRPr="006C1894">
              <w:instrText>Dato</w:instrText>
            </w:r>
            <w:r>
              <w:instrText xml:space="preserve">" </w:instrText>
            </w:r>
            <w:r w:rsidR="00F061A6">
              <w:fldChar w:fldCharType="end"/>
            </w:r>
          </w:p>
        </w:tc>
        <w:tc>
          <w:tcPr>
            <w:tcW w:w="5573" w:type="dxa"/>
          </w:tcPr>
          <w:p w:rsidR="00A5505D" w:rsidRDefault="00A5505D" w:rsidP="00A5505D">
            <w:pPr>
              <w:pStyle w:val="Normal11"/>
            </w:pPr>
            <w:r>
              <w:t>Alle gyldige datoer i den danske kalender.</w:t>
            </w:r>
          </w:p>
        </w:tc>
      </w:tr>
      <w:tr w:rsidR="00A5505D" w:rsidTr="00A5505D">
        <w:tc>
          <w:tcPr>
            <w:tcW w:w="2625" w:type="dxa"/>
          </w:tcPr>
          <w:p w:rsidR="00A5505D" w:rsidRDefault="00A5505D" w:rsidP="00A5505D">
            <w:pPr>
              <w:pStyle w:val="Normal11"/>
            </w:pPr>
            <w:r>
              <w:t>OrdreNummer</w:t>
            </w:r>
          </w:p>
        </w:tc>
        <w:tc>
          <w:tcPr>
            <w:tcW w:w="1797" w:type="dxa"/>
          </w:tcPr>
          <w:p w:rsidR="00A5505D" w:rsidRDefault="00A5505D" w:rsidP="00A5505D">
            <w:pPr>
              <w:pStyle w:val="Normal11"/>
            </w:pPr>
            <w:r>
              <w:t>Tekst45</w:t>
            </w:r>
            <w:r w:rsidR="00F061A6">
              <w:fldChar w:fldCharType="begin"/>
            </w:r>
            <w:r>
              <w:instrText xml:space="preserve"> XE "</w:instrText>
            </w:r>
            <w:r w:rsidRPr="00890777">
              <w:instrText>Tekst45</w:instrText>
            </w:r>
            <w:r>
              <w:instrText xml:space="preserve">" </w:instrText>
            </w:r>
            <w:r w:rsidR="00F061A6">
              <w:fldChar w:fldCharType="end"/>
            </w:r>
          </w:p>
        </w:tc>
        <w:tc>
          <w:tcPr>
            <w:tcW w:w="5573" w:type="dxa"/>
          </w:tcPr>
          <w:p w:rsidR="00A5505D" w:rsidRDefault="00A5505D" w:rsidP="00A5505D">
            <w:pPr>
              <w:pStyle w:val="Normal11"/>
            </w:pPr>
            <w:r>
              <w:t>Den offentlige myndighed skal ved regsitrering eller ejer/brugerskifte af et køretøj, hvor der opkræves periodiske afgifter, oplyse ordrenummer.</w:t>
            </w:r>
          </w:p>
        </w:tc>
      </w:tr>
      <w:tr w:rsidR="00A5505D" w:rsidTr="00A5505D">
        <w:tc>
          <w:tcPr>
            <w:tcW w:w="2625" w:type="dxa"/>
          </w:tcPr>
          <w:p w:rsidR="00A5505D" w:rsidRDefault="00A5505D" w:rsidP="00A5505D">
            <w:pPr>
              <w:pStyle w:val="Normal11"/>
            </w:pPr>
            <w:r>
              <w:t>KontoNummer</w:t>
            </w:r>
          </w:p>
        </w:tc>
        <w:tc>
          <w:tcPr>
            <w:tcW w:w="1797" w:type="dxa"/>
          </w:tcPr>
          <w:p w:rsidR="00A5505D" w:rsidRDefault="00A5505D" w:rsidP="00A5505D">
            <w:pPr>
              <w:pStyle w:val="Normal11"/>
            </w:pPr>
            <w:r>
              <w:t>Tekst45</w:t>
            </w:r>
            <w:r w:rsidR="00F061A6">
              <w:fldChar w:fldCharType="begin"/>
            </w:r>
            <w:r>
              <w:instrText xml:space="preserve"> XE "</w:instrText>
            </w:r>
            <w:r w:rsidRPr="008826E3">
              <w:instrText>Tekst45</w:instrText>
            </w:r>
            <w:r>
              <w:instrText xml:space="preserve">" </w:instrText>
            </w:r>
            <w:r w:rsidR="00F061A6">
              <w:fldChar w:fldCharType="end"/>
            </w:r>
          </w:p>
        </w:tc>
        <w:tc>
          <w:tcPr>
            <w:tcW w:w="5573" w:type="dxa"/>
          </w:tcPr>
          <w:p w:rsidR="00A5505D" w:rsidRDefault="00A5505D" w:rsidP="00A5505D">
            <w:pPr>
              <w:pStyle w:val="Normal11"/>
            </w:pPr>
            <w:r>
              <w:t>Her kan den offentlige myndighed oplyse til interne kontostreng.</w:t>
            </w:r>
          </w:p>
        </w:tc>
      </w:tr>
      <w:tr w:rsidR="00A5505D" w:rsidTr="00A5505D">
        <w:tc>
          <w:tcPr>
            <w:tcW w:w="2625" w:type="dxa"/>
          </w:tcPr>
          <w:p w:rsidR="00A5505D" w:rsidRDefault="00A5505D" w:rsidP="00A5505D">
            <w:pPr>
              <w:pStyle w:val="Normal11"/>
            </w:pPr>
            <w:r>
              <w:t>Kontakt</w:t>
            </w:r>
          </w:p>
        </w:tc>
        <w:tc>
          <w:tcPr>
            <w:tcW w:w="1797" w:type="dxa"/>
          </w:tcPr>
          <w:p w:rsidR="00A5505D" w:rsidRDefault="00A5505D" w:rsidP="00A5505D">
            <w:pPr>
              <w:pStyle w:val="Normal11"/>
            </w:pPr>
            <w:r>
              <w:t>TekstKort</w:t>
            </w:r>
            <w:r w:rsidR="00F061A6">
              <w:fldChar w:fldCharType="begin"/>
            </w:r>
            <w:r>
              <w:instrText xml:space="preserve"> XE "</w:instrText>
            </w:r>
            <w:r w:rsidRPr="007037E6">
              <w:instrText>TekstKort</w:instrText>
            </w:r>
            <w:r>
              <w:instrText xml:space="preserve">" </w:instrText>
            </w:r>
            <w:r w:rsidR="00F061A6">
              <w:fldChar w:fldCharType="end"/>
            </w:r>
          </w:p>
        </w:tc>
        <w:tc>
          <w:tcPr>
            <w:tcW w:w="5573" w:type="dxa"/>
          </w:tcPr>
          <w:p w:rsidR="00A5505D" w:rsidRDefault="00A5505D" w:rsidP="00A5505D">
            <w:pPr>
              <w:pStyle w:val="Normal11"/>
            </w:pPr>
            <w:r>
              <w:t>Den offentlige myndigheds kontaktperson.</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p>
        </w:tc>
        <w:tc>
          <w:tcPr>
            <w:tcW w:w="2398" w:type="dxa"/>
          </w:tcPr>
          <w:p w:rsidR="00A5505D" w:rsidRDefault="00A5505D" w:rsidP="00A5505D">
            <w:pPr>
              <w:pStyle w:val="Normal11"/>
            </w:pPr>
            <w:r>
              <w:t>EAN arver fra/er en specialisering af KontaktOplysning</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745" w:name="_Toc266364104"/>
      <w:bookmarkStart w:id="2746" w:name="_Toc265233902"/>
      <w:r>
        <w:t>KontaktOplysning</w:t>
      </w:r>
      <w:bookmarkEnd w:id="2745"/>
      <w:bookmarkEnd w:id="2746"/>
    </w:p>
    <w:p w:rsidR="00A5505D" w:rsidRDefault="00A5505D" w:rsidP="00A5505D">
      <w:pPr>
        <w:pStyle w:val="Normal11"/>
      </w:pPr>
      <w:r>
        <w:t>En generalisering af kontaktoplysning, såsom e-mail, adresse, telefonnummer mv.</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KontaktPerson</w:t>
            </w:r>
          </w:p>
        </w:tc>
        <w:tc>
          <w:tcPr>
            <w:tcW w:w="1797" w:type="dxa"/>
          </w:tcPr>
          <w:p w:rsidR="00A5505D" w:rsidRDefault="00A5505D" w:rsidP="00A5505D">
            <w:pPr>
              <w:pStyle w:val="Normal11"/>
            </w:pPr>
            <w:r>
              <w:t>Navn</w:t>
            </w:r>
            <w:r w:rsidR="00F061A6">
              <w:fldChar w:fldCharType="begin"/>
            </w:r>
            <w:r>
              <w:instrText xml:space="preserve"> XE "</w:instrText>
            </w:r>
            <w:r w:rsidRPr="00220CBE">
              <w:instrText>Navn</w:instrText>
            </w:r>
            <w:r>
              <w:instrText xml:space="preserve">" </w:instrText>
            </w:r>
            <w:r w:rsidR="00F061A6">
              <w:fldChar w:fldCharType="end"/>
            </w:r>
          </w:p>
        </w:tc>
        <w:tc>
          <w:tcPr>
            <w:tcW w:w="5573" w:type="dxa"/>
          </w:tcPr>
          <w:p w:rsidR="00A5505D" w:rsidRDefault="00A5505D" w:rsidP="00A5505D">
            <w:pPr>
              <w:pStyle w:val="Normal11"/>
            </w:pPr>
            <w:r>
              <w:t>Her kan angives den kontaktperson, som man kan kontakte direkte. Det kan fx være en sagsbehandler i en kommune. En kontaktperson kan også have telefonnr. og E-mail.</w:t>
            </w:r>
          </w:p>
          <w:p w:rsidR="00A5505D" w:rsidRDefault="00A5505D" w:rsidP="00A5505D">
            <w:pPr>
              <w:pStyle w:val="Normal11"/>
            </w:pPr>
          </w:p>
        </w:tc>
      </w:tr>
      <w:tr w:rsidR="00A5505D" w:rsidTr="00A5505D">
        <w:tc>
          <w:tcPr>
            <w:tcW w:w="2625" w:type="dxa"/>
          </w:tcPr>
          <w:p w:rsidR="00A5505D" w:rsidRDefault="00A5505D" w:rsidP="00A5505D">
            <w:pPr>
              <w:pStyle w:val="Normal11"/>
            </w:pPr>
            <w:r>
              <w:t>GyldigFra</w:t>
            </w:r>
          </w:p>
        </w:tc>
        <w:tc>
          <w:tcPr>
            <w:tcW w:w="1797" w:type="dxa"/>
          </w:tcPr>
          <w:p w:rsidR="00A5505D" w:rsidRDefault="00A5505D" w:rsidP="00A5505D">
            <w:pPr>
              <w:pStyle w:val="Normal11"/>
            </w:pPr>
            <w:r>
              <w:t>Dato</w:t>
            </w:r>
            <w:r w:rsidR="00F061A6">
              <w:fldChar w:fldCharType="begin"/>
            </w:r>
            <w:r>
              <w:instrText xml:space="preserve"> XE "</w:instrText>
            </w:r>
            <w:r w:rsidRPr="006236C2">
              <w:instrText>Dato</w:instrText>
            </w:r>
            <w:r>
              <w:instrText xml:space="preserve">" </w:instrText>
            </w:r>
            <w:r w:rsidR="00F061A6">
              <w:fldChar w:fldCharType="end"/>
            </w:r>
          </w:p>
        </w:tc>
        <w:tc>
          <w:tcPr>
            <w:tcW w:w="5573" w:type="dxa"/>
          </w:tcPr>
          <w:p w:rsidR="00A5505D" w:rsidRDefault="00A5505D" w:rsidP="00A5505D">
            <w:pPr>
              <w:pStyle w:val="Normal11"/>
            </w:pPr>
            <w:r>
              <w:t>Datoen hvorfra kontaktoplysningen er gyldig.</w:t>
            </w:r>
          </w:p>
        </w:tc>
      </w:tr>
      <w:tr w:rsidR="00A5505D" w:rsidTr="00A5505D">
        <w:tc>
          <w:tcPr>
            <w:tcW w:w="2625" w:type="dxa"/>
          </w:tcPr>
          <w:p w:rsidR="00A5505D" w:rsidRDefault="00A5505D" w:rsidP="00A5505D">
            <w:pPr>
              <w:pStyle w:val="Normal11"/>
            </w:pPr>
            <w:r>
              <w:t>GyldigTil</w:t>
            </w:r>
          </w:p>
        </w:tc>
        <w:tc>
          <w:tcPr>
            <w:tcW w:w="1797" w:type="dxa"/>
          </w:tcPr>
          <w:p w:rsidR="00A5505D" w:rsidRDefault="00A5505D" w:rsidP="00A5505D">
            <w:pPr>
              <w:pStyle w:val="Normal11"/>
            </w:pPr>
            <w:r>
              <w:t>Dato</w:t>
            </w:r>
            <w:r w:rsidR="00F061A6">
              <w:fldChar w:fldCharType="begin"/>
            </w:r>
            <w:r>
              <w:instrText xml:space="preserve"> XE "</w:instrText>
            </w:r>
            <w:r w:rsidRPr="004545D3">
              <w:instrText>Dato</w:instrText>
            </w:r>
            <w:r>
              <w:instrText xml:space="preserve">" </w:instrText>
            </w:r>
            <w:r w:rsidR="00F061A6">
              <w:fldChar w:fldCharType="end"/>
            </w:r>
          </w:p>
        </w:tc>
        <w:tc>
          <w:tcPr>
            <w:tcW w:w="5573" w:type="dxa"/>
          </w:tcPr>
          <w:p w:rsidR="00A5505D" w:rsidRDefault="00A5505D" w:rsidP="00A5505D">
            <w:pPr>
              <w:pStyle w:val="Normal11"/>
            </w:pPr>
            <w:r>
              <w:t>Datoen hvortil kontaktoplysningen er gyldig.</w:t>
            </w:r>
          </w:p>
        </w:tc>
      </w:tr>
      <w:tr w:rsidR="00A5505D" w:rsidTr="00A5505D">
        <w:tc>
          <w:tcPr>
            <w:tcW w:w="2625" w:type="dxa"/>
          </w:tcPr>
          <w:p w:rsidR="00A5505D" w:rsidRDefault="00A5505D" w:rsidP="00A5505D">
            <w:pPr>
              <w:pStyle w:val="Normal11"/>
            </w:pPr>
            <w:r>
              <w:t>Årsag</w:t>
            </w:r>
          </w:p>
        </w:tc>
        <w:tc>
          <w:tcPr>
            <w:tcW w:w="1797" w:type="dxa"/>
          </w:tcPr>
          <w:p w:rsidR="00A5505D" w:rsidRDefault="00A5505D" w:rsidP="00A5505D">
            <w:pPr>
              <w:pStyle w:val="Normal11"/>
            </w:pPr>
            <w:r>
              <w:t>TekstLang</w:t>
            </w:r>
            <w:r w:rsidR="00F061A6">
              <w:fldChar w:fldCharType="begin"/>
            </w:r>
            <w:r>
              <w:instrText xml:space="preserve"> XE "</w:instrText>
            </w:r>
            <w:r w:rsidRPr="007C517C">
              <w:instrText>TekstLang</w:instrText>
            </w:r>
            <w:r>
              <w:instrText xml:space="preserve">" </w:instrText>
            </w:r>
            <w:r w:rsidR="00F061A6">
              <w:fldChar w:fldCharType="end"/>
            </w:r>
          </w:p>
        </w:tc>
        <w:tc>
          <w:tcPr>
            <w:tcW w:w="5573" w:type="dxa"/>
          </w:tcPr>
          <w:p w:rsidR="00A5505D" w:rsidRDefault="00A5505D" w:rsidP="00A5505D">
            <w:pPr>
              <w:pStyle w:val="Normal11"/>
            </w:pPr>
            <w:r>
              <w:t>Her kan angives årsagen til at kontaktoplysningen er indsat.</w:t>
            </w:r>
          </w:p>
        </w:tc>
      </w:tr>
      <w:tr w:rsidR="00A5505D" w:rsidTr="00A5505D">
        <w:tc>
          <w:tcPr>
            <w:tcW w:w="2625" w:type="dxa"/>
          </w:tcPr>
          <w:p w:rsidR="00A5505D" w:rsidRDefault="00A5505D" w:rsidP="00A5505D">
            <w:pPr>
              <w:pStyle w:val="Normal11"/>
            </w:pPr>
            <w:r>
              <w:t>Skjult</w:t>
            </w:r>
          </w:p>
        </w:tc>
        <w:tc>
          <w:tcPr>
            <w:tcW w:w="1797" w:type="dxa"/>
          </w:tcPr>
          <w:p w:rsidR="00A5505D" w:rsidRDefault="00A5505D" w:rsidP="00A5505D">
            <w:pPr>
              <w:pStyle w:val="Normal11"/>
            </w:pPr>
            <w:r>
              <w:t>JaNej</w:t>
            </w:r>
            <w:r w:rsidR="00F061A6">
              <w:fldChar w:fldCharType="begin"/>
            </w:r>
            <w:r>
              <w:instrText xml:space="preserve"> XE "</w:instrText>
            </w:r>
            <w:r w:rsidRPr="00B350EE">
              <w:instrText>JaNej</w:instrText>
            </w:r>
            <w:r>
              <w:instrText xml:space="preserve">" </w:instrText>
            </w:r>
            <w:r w:rsidR="00F061A6">
              <w:fldChar w:fldCharType="end"/>
            </w:r>
          </w:p>
        </w:tc>
        <w:tc>
          <w:tcPr>
            <w:tcW w:w="5573" w:type="dxa"/>
          </w:tcPr>
          <w:p w:rsidR="00A5505D" w:rsidRDefault="00A5505D" w:rsidP="00A5505D">
            <w:pPr>
              <w:pStyle w:val="Normal11"/>
            </w:pPr>
            <w:r>
              <w:t>Når der oprettes en adresse, en AlternativAdresse, et TelefonNummer, en EmailAdresse eller et Faxnummer, skal det angives, hvorvidt denne skal være skjult for kunden (vil være default Nej). Anvendes typisk ifm inddrivelse, hvor man kommer i besiddelse af fx en adresse, som ikke er den officielle adresse på en kunde, men der hvor denne kan træffes.</w:t>
            </w:r>
          </w:p>
          <w:p w:rsidR="00A5505D" w:rsidRDefault="00A5505D" w:rsidP="00A5505D">
            <w:pPr>
              <w:pStyle w:val="Normal11"/>
            </w:pP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p>
        </w:tc>
        <w:tc>
          <w:tcPr>
            <w:tcW w:w="2398" w:type="dxa"/>
          </w:tcPr>
          <w:p w:rsidR="00A5505D" w:rsidRDefault="00A5505D" w:rsidP="00A5505D">
            <w:pPr>
              <w:pStyle w:val="Normal11"/>
            </w:pPr>
            <w:r>
              <w:t>Adresse arver fra/er en specialisering af KontaktOplysning</w:t>
            </w:r>
          </w:p>
        </w:tc>
        <w:tc>
          <w:tcPr>
            <w:tcW w:w="5879" w:type="dxa"/>
          </w:tcPr>
          <w:p w:rsidR="00A5505D" w:rsidRDefault="00A5505D" w:rsidP="00A5505D">
            <w:pPr>
              <w:pStyle w:val="Normal11"/>
            </w:pPr>
            <w:r>
              <w:t>En adresse kan udgøre en del af kontaktoplysningen for en person og virksomhed.</w:t>
            </w:r>
          </w:p>
        </w:tc>
      </w:tr>
      <w:tr w:rsidR="00A5505D" w:rsidTr="00A5505D">
        <w:tc>
          <w:tcPr>
            <w:tcW w:w="1667" w:type="dxa"/>
          </w:tcPr>
          <w:p w:rsidR="00A5505D" w:rsidRDefault="00A5505D" w:rsidP="00A5505D">
            <w:pPr>
              <w:pStyle w:val="Normal11"/>
            </w:pPr>
          </w:p>
        </w:tc>
        <w:tc>
          <w:tcPr>
            <w:tcW w:w="2398" w:type="dxa"/>
          </w:tcPr>
          <w:p w:rsidR="00A5505D" w:rsidRDefault="00A5505D" w:rsidP="00A5505D">
            <w:pPr>
              <w:pStyle w:val="Normal11"/>
            </w:pPr>
            <w:r>
              <w:t>AlternativAdresse arver fra/er en specialisering af KontaktOplysning</w:t>
            </w:r>
          </w:p>
        </w:tc>
        <w:tc>
          <w:tcPr>
            <w:tcW w:w="5879" w:type="dxa"/>
          </w:tcPr>
          <w:p w:rsidR="00A5505D" w:rsidRDefault="00A5505D" w:rsidP="00A5505D">
            <w:pPr>
              <w:pStyle w:val="Normal11"/>
            </w:pPr>
            <w:r>
              <w:t>En alternativ adresse kan udgøre en del af kontaktoplysningen for en person og virksomhed.</w:t>
            </w:r>
          </w:p>
        </w:tc>
      </w:tr>
      <w:tr w:rsidR="00A5505D" w:rsidTr="00A5505D">
        <w:tc>
          <w:tcPr>
            <w:tcW w:w="1667" w:type="dxa"/>
          </w:tcPr>
          <w:p w:rsidR="00A5505D" w:rsidRDefault="00A5505D" w:rsidP="00A5505D">
            <w:pPr>
              <w:pStyle w:val="Normal11"/>
            </w:pPr>
          </w:p>
        </w:tc>
        <w:tc>
          <w:tcPr>
            <w:tcW w:w="2398" w:type="dxa"/>
          </w:tcPr>
          <w:p w:rsidR="00A5505D" w:rsidRDefault="00A5505D" w:rsidP="00A5505D">
            <w:pPr>
              <w:pStyle w:val="Normal11"/>
            </w:pPr>
            <w:r>
              <w:t>EAN arver fra/er en specialisering af KontaktOplysning</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747" w:name="_Toc266364105"/>
      <w:bookmarkStart w:id="2748" w:name="_Toc265233903"/>
      <w:r>
        <w:t>Kunde</w:t>
      </w:r>
      <w:bookmarkEnd w:id="2747"/>
      <w:bookmarkEnd w:id="2748"/>
    </w:p>
    <w:p w:rsidR="00A5505D" w:rsidRDefault="00A5505D" w:rsidP="00A5505D">
      <w:pPr>
        <w:pStyle w:val="Normal11"/>
      </w:pPr>
      <w:r>
        <w:t xml:space="preserve">Kan være en virksomhed, en person eller begge dele (kun ved selvstændige erhvervsdrivende). </w:t>
      </w:r>
    </w:p>
    <w:p w:rsidR="00A5505D" w:rsidRDefault="00A5505D" w:rsidP="00A5505D">
      <w:pPr>
        <w:pStyle w:val="Normal11"/>
      </w:pPr>
      <w:r>
        <w:t>Begrebet dækker både over kunder til opkrævning og til inddrivelse.</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Nummer</w:t>
            </w:r>
          </w:p>
        </w:tc>
        <w:tc>
          <w:tcPr>
            <w:tcW w:w="1797" w:type="dxa"/>
          </w:tcPr>
          <w:p w:rsidR="00A5505D" w:rsidRDefault="00A5505D" w:rsidP="00A5505D">
            <w:pPr>
              <w:pStyle w:val="Normal11"/>
            </w:pPr>
            <w:r>
              <w:t>KundeNummer</w:t>
            </w:r>
            <w:r w:rsidR="00F061A6">
              <w:fldChar w:fldCharType="begin"/>
            </w:r>
            <w:r>
              <w:instrText xml:space="preserve"> XE "</w:instrText>
            </w:r>
            <w:r w:rsidRPr="003C63DE">
              <w:instrText>KundeNummer</w:instrText>
            </w:r>
            <w:r>
              <w:instrText xml:space="preserve">" </w:instrText>
            </w:r>
            <w:r w:rsidR="00F061A6">
              <w:fldChar w:fldCharType="end"/>
            </w:r>
          </w:p>
        </w:tc>
        <w:tc>
          <w:tcPr>
            <w:tcW w:w="5573" w:type="dxa"/>
          </w:tcPr>
          <w:p w:rsidR="00A5505D" w:rsidRDefault="00A5505D" w:rsidP="00A5505D">
            <w:pPr>
              <w:pStyle w:val="Normal11"/>
            </w:pPr>
            <w:r>
              <w:t>Identifikationen af kunden i form af CVR/SE nr. for virksomheder, CPR for personer og journalnr. for dem, som ikke har et af de 2 andre typer.</w:t>
            </w:r>
          </w:p>
        </w:tc>
      </w:tr>
      <w:tr w:rsidR="00A5505D" w:rsidTr="00A5505D">
        <w:tc>
          <w:tcPr>
            <w:tcW w:w="2625" w:type="dxa"/>
          </w:tcPr>
          <w:p w:rsidR="00A5505D" w:rsidRDefault="00A5505D" w:rsidP="00A5505D">
            <w:pPr>
              <w:pStyle w:val="Normal11"/>
            </w:pPr>
            <w:r>
              <w:t>Navn</w:t>
            </w:r>
          </w:p>
        </w:tc>
        <w:tc>
          <w:tcPr>
            <w:tcW w:w="1797" w:type="dxa"/>
          </w:tcPr>
          <w:p w:rsidR="00A5505D" w:rsidRDefault="00A5505D" w:rsidP="00A5505D">
            <w:pPr>
              <w:pStyle w:val="Normal11"/>
            </w:pPr>
            <w:r>
              <w:t>Navn</w:t>
            </w:r>
            <w:r w:rsidR="00F061A6">
              <w:fldChar w:fldCharType="begin"/>
            </w:r>
            <w:r>
              <w:instrText xml:space="preserve"> XE "</w:instrText>
            </w:r>
            <w:r w:rsidRPr="008A44E1">
              <w:instrText>Navn</w:instrText>
            </w:r>
            <w:r>
              <w:instrText xml:space="preserve">" </w:instrText>
            </w:r>
            <w:r w:rsidR="00F061A6">
              <w:fldChar w:fldCharType="end"/>
            </w:r>
          </w:p>
        </w:tc>
        <w:tc>
          <w:tcPr>
            <w:tcW w:w="5573" w:type="dxa"/>
          </w:tcPr>
          <w:p w:rsidR="00A5505D" w:rsidRDefault="00A5505D" w:rsidP="00A5505D">
            <w:pPr>
              <w:pStyle w:val="Normal11"/>
            </w:pPr>
            <w:r>
              <w:t>Navn på kunde</w:t>
            </w:r>
          </w:p>
        </w:tc>
      </w:tr>
      <w:tr w:rsidR="00A5505D" w:rsidTr="00A5505D">
        <w:tc>
          <w:tcPr>
            <w:tcW w:w="2625" w:type="dxa"/>
          </w:tcPr>
          <w:p w:rsidR="00A5505D" w:rsidRDefault="00A5505D" w:rsidP="00A5505D">
            <w:pPr>
              <w:pStyle w:val="Normal11"/>
            </w:pPr>
            <w:r>
              <w:t>Type</w:t>
            </w:r>
          </w:p>
        </w:tc>
        <w:tc>
          <w:tcPr>
            <w:tcW w:w="1797" w:type="dxa"/>
          </w:tcPr>
          <w:p w:rsidR="00A5505D" w:rsidRDefault="00A5505D" w:rsidP="00A5505D">
            <w:pPr>
              <w:pStyle w:val="Normal11"/>
            </w:pPr>
            <w:r>
              <w:t>Type</w:t>
            </w:r>
            <w:r w:rsidR="00F061A6">
              <w:fldChar w:fldCharType="begin"/>
            </w:r>
            <w:r>
              <w:instrText xml:space="preserve"> XE "</w:instrText>
            </w:r>
            <w:r w:rsidRPr="00153955">
              <w:instrText>Type</w:instrText>
            </w:r>
            <w:r>
              <w:instrText xml:space="preserve">" </w:instrText>
            </w:r>
            <w:r w:rsidR="00F061A6">
              <w:fldChar w:fldCharType="end"/>
            </w:r>
          </w:p>
        </w:tc>
        <w:tc>
          <w:tcPr>
            <w:tcW w:w="5573" w:type="dxa"/>
          </w:tcPr>
          <w:p w:rsidR="00A5505D" w:rsidRDefault="00A5505D" w:rsidP="00A5505D">
            <w:pPr>
              <w:pStyle w:val="Normal11"/>
            </w:pPr>
            <w:r>
              <w:t>Identificere hvilken type kunde, der er tale om, dvs. hvad KundeNummer dækker over. Eksempelvis et CVR-nr. (virksomhed) eller CPR-nr. (person).</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CVR-nummer</w:t>
            </w:r>
          </w:p>
          <w:p w:rsidR="00A5505D" w:rsidRDefault="00A5505D" w:rsidP="00A5505D">
            <w:pPr>
              <w:pStyle w:val="Normal11"/>
            </w:pPr>
            <w:r>
              <w:t>SE-nummer</w:t>
            </w:r>
          </w:p>
          <w:p w:rsidR="00A5505D" w:rsidRDefault="00A5505D" w:rsidP="00A5505D">
            <w:pPr>
              <w:pStyle w:val="Normal11"/>
            </w:pPr>
            <w:r>
              <w:t>CPR-nummer</w:t>
            </w:r>
          </w:p>
          <w:p w:rsidR="00A5505D" w:rsidRDefault="00A5505D" w:rsidP="00A5505D">
            <w:pPr>
              <w:pStyle w:val="Normal11"/>
            </w:pPr>
            <w:r>
              <w:t>EAR-Person</w:t>
            </w:r>
          </w:p>
          <w:p w:rsidR="00A5505D" w:rsidRDefault="00A5505D" w:rsidP="00A5505D">
            <w:pPr>
              <w:pStyle w:val="Normal11"/>
            </w:pPr>
            <w:r>
              <w:t>EAR-Virksomhed</w:t>
            </w:r>
          </w:p>
          <w:p w:rsidR="00A5505D" w:rsidRDefault="00A5505D" w:rsidP="00A5505D">
            <w:pPr>
              <w:pStyle w:val="Normal11"/>
            </w:pPr>
            <w:r>
              <w:t>EAR-Myndighed</w:t>
            </w:r>
          </w:p>
          <w:p w:rsidR="00A5505D" w:rsidRDefault="00A5505D" w:rsidP="00A5505D">
            <w:pPr>
              <w:pStyle w:val="Normal11"/>
            </w:pPr>
            <w:r>
              <w:t>DMR-virksomhed-udenlandsk</w:t>
            </w:r>
          </w:p>
          <w:p w:rsidR="00A5505D" w:rsidRDefault="00A5505D" w:rsidP="00A5505D">
            <w:pPr>
              <w:pStyle w:val="Normal11"/>
            </w:pPr>
            <w:r>
              <w:t>DMR-virksomhed-dansk</w:t>
            </w:r>
          </w:p>
          <w:p w:rsidR="00A5505D" w:rsidRDefault="00A5505D" w:rsidP="00A5505D">
            <w:pPr>
              <w:pStyle w:val="Normal11"/>
            </w:pPr>
            <w:r>
              <w:t>DMR-person-udenlandsk</w:t>
            </w:r>
          </w:p>
          <w:p w:rsidR="00A5505D" w:rsidRDefault="00A5505D" w:rsidP="00A5505D">
            <w:pPr>
              <w:pStyle w:val="Normal11"/>
            </w:pPr>
            <w:r>
              <w:t>DMR-person-dansk</w:t>
            </w:r>
          </w:p>
          <w:p w:rsidR="00A5505D" w:rsidRDefault="00A5505D" w:rsidP="00A5505D">
            <w:pPr>
              <w:pStyle w:val="Normal11"/>
            </w:pPr>
          </w:p>
          <w:p w:rsidR="00A5505D" w:rsidRDefault="00A5505D" w:rsidP="00A5505D">
            <w:pPr>
              <w:pStyle w:val="Normal11"/>
            </w:pPr>
            <w:r>
              <w:t>(EAR er et kunderegister i EFI/Inddrivelsesmyndigheden og DMR er et kunderegister under Motorregistret)</w:t>
            </w:r>
          </w:p>
          <w:p w:rsidR="00A5505D" w:rsidRPr="00A5505D" w:rsidRDefault="00A5505D" w:rsidP="00A5505D">
            <w:pPr>
              <w:pStyle w:val="Normal11"/>
            </w:pP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har oplysninger om</w:t>
            </w:r>
          </w:p>
        </w:tc>
        <w:tc>
          <w:tcPr>
            <w:tcW w:w="2398" w:type="dxa"/>
          </w:tcPr>
          <w:p w:rsidR="00A5505D" w:rsidRDefault="00A5505D" w:rsidP="00A5505D">
            <w:pPr>
              <w:pStyle w:val="Normal11"/>
            </w:pPr>
            <w:r>
              <w:t>Kunde()</w:t>
            </w:r>
          </w:p>
          <w:p w:rsidR="00A5505D" w:rsidRDefault="00A5505D" w:rsidP="00A5505D">
            <w:pPr>
              <w:pStyle w:val="Normal11"/>
            </w:pPr>
            <w:r>
              <w:t>BankKontoUdbetaling()</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tilknyttet</w:t>
            </w:r>
          </w:p>
        </w:tc>
        <w:tc>
          <w:tcPr>
            <w:tcW w:w="2398" w:type="dxa"/>
          </w:tcPr>
          <w:p w:rsidR="00A5505D" w:rsidRDefault="00A5505D" w:rsidP="00A5505D">
            <w:pPr>
              <w:pStyle w:val="Normal11"/>
            </w:pPr>
            <w:r>
              <w:t>Kunde()</w:t>
            </w:r>
          </w:p>
          <w:p w:rsidR="00A5505D" w:rsidRDefault="00A5505D" w:rsidP="00A5505D">
            <w:pPr>
              <w:pStyle w:val="Normal11"/>
            </w:pPr>
            <w:r>
              <w:t>Skattecenter()</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Kunde(1)</w:t>
            </w:r>
          </w:p>
          <w:p w:rsidR="00A5505D" w:rsidRDefault="00A5505D" w:rsidP="00A5505D">
            <w:pPr>
              <w:pStyle w:val="Normal11"/>
            </w:pPr>
            <w:r>
              <w:t>OpkrævningKonto(0..1)</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kan relatere sig til en anden kunde</w:t>
            </w:r>
          </w:p>
        </w:tc>
        <w:tc>
          <w:tcPr>
            <w:tcW w:w="2398" w:type="dxa"/>
          </w:tcPr>
          <w:p w:rsidR="00A5505D" w:rsidRDefault="00A5505D" w:rsidP="00A5505D">
            <w:pPr>
              <w:pStyle w:val="Normal11"/>
            </w:pPr>
            <w:r>
              <w:t>Kunde(1)</w:t>
            </w:r>
          </w:p>
          <w:p w:rsidR="00A5505D" w:rsidRDefault="00A5505D" w:rsidP="00A5505D">
            <w:pPr>
              <w:pStyle w:val="Normal11"/>
            </w:pPr>
            <w:r>
              <w:t>Kunde(0..*)</w:t>
            </w:r>
          </w:p>
          <w:p w:rsidR="00A5505D" w:rsidRDefault="00A5505D" w:rsidP="00A5505D">
            <w:pPr>
              <w:pStyle w:val="Normal11"/>
            </w:pPr>
            <w:r>
              <w:t xml:space="preserve"> via KundeRelation</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kan have</w:t>
            </w:r>
          </w:p>
        </w:tc>
        <w:tc>
          <w:tcPr>
            <w:tcW w:w="2398" w:type="dxa"/>
          </w:tcPr>
          <w:p w:rsidR="00A5505D" w:rsidRDefault="00A5505D" w:rsidP="00A5505D">
            <w:pPr>
              <w:pStyle w:val="Normal11"/>
            </w:pPr>
            <w:r>
              <w:t>Kunde(1)</w:t>
            </w:r>
          </w:p>
          <w:p w:rsidR="00A5505D" w:rsidRDefault="00A5505D" w:rsidP="00A5505D">
            <w:pPr>
              <w:pStyle w:val="Normal11"/>
            </w:pPr>
            <w:r>
              <w:t>BankKontoOplysning(0..*)</w:t>
            </w:r>
          </w:p>
        </w:tc>
        <w:tc>
          <w:tcPr>
            <w:tcW w:w="5879" w:type="dxa"/>
          </w:tcPr>
          <w:p w:rsidR="00A5505D" w:rsidRDefault="00A5505D" w:rsidP="00A5505D">
            <w:pPr>
              <w:pStyle w:val="Normal11"/>
            </w:pPr>
            <w:r>
              <w:t>En kunde (uanset type) kan have en eller flere bankkonti.</w:t>
            </w:r>
          </w:p>
        </w:tc>
      </w:tr>
    </w:tbl>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p>
        </w:tc>
        <w:tc>
          <w:tcPr>
            <w:tcW w:w="2398" w:type="dxa"/>
          </w:tcPr>
          <w:p w:rsidR="00A5505D" w:rsidRDefault="00A5505D" w:rsidP="00A5505D">
            <w:pPr>
              <w:pStyle w:val="Normal11"/>
            </w:pPr>
            <w:r>
              <w:t>Virksomhed arver fra/er en specialisering af Kunde</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p>
        </w:tc>
        <w:tc>
          <w:tcPr>
            <w:tcW w:w="2398" w:type="dxa"/>
          </w:tcPr>
          <w:p w:rsidR="00A5505D" w:rsidRDefault="00A5505D" w:rsidP="00A5505D">
            <w:pPr>
              <w:pStyle w:val="Normal11"/>
            </w:pPr>
            <w:r>
              <w:t>Person arver fra/er en specialisering af Kunde</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p>
        </w:tc>
        <w:tc>
          <w:tcPr>
            <w:tcW w:w="2398" w:type="dxa"/>
          </w:tcPr>
          <w:p w:rsidR="00A5505D" w:rsidRDefault="00A5505D" w:rsidP="00A5505D">
            <w:pPr>
              <w:pStyle w:val="Normal11"/>
            </w:pPr>
            <w:r>
              <w:t>UdenlandskVirksomhed arver fra/er en specialisering af Kunde</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p>
        </w:tc>
        <w:tc>
          <w:tcPr>
            <w:tcW w:w="2398" w:type="dxa"/>
          </w:tcPr>
          <w:p w:rsidR="00A5505D" w:rsidRDefault="00A5505D" w:rsidP="00A5505D">
            <w:pPr>
              <w:pStyle w:val="Normal11"/>
            </w:pPr>
            <w:r>
              <w:t>UdenlandskPerson arver fra/er en specialisering af Kunde</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749" w:name="_Toc266364106"/>
      <w:bookmarkStart w:id="2750" w:name="_Toc265233904"/>
      <w:r>
        <w:t>KundeRelation</w:t>
      </w:r>
      <w:bookmarkEnd w:id="2749"/>
      <w:bookmarkEnd w:id="2750"/>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Betegnelse</w:t>
            </w:r>
          </w:p>
        </w:tc>
        <w:tc>
          <w:tcPr>
            <w:tcW w:w="1797" w:type="dxa"/>
          </w:tcPr>
          <w:p w:rsidR="00A5505D" w:rsidRDefault="00A5505D" w:rsidP="00A5505D">
            <w:pPr>
              <w:pStyle w:val="Normal11"/>
            </w:pPr>
            <w:r>
              <w:t>Tekst30</w:t>
            </w:r>
            <w:r w:rsidR="00F061A6">
              <w:fldChar w:fldCharType="begin"/>
            </w:r>
            <w:r>
              <w:instrText xml:space="preserve"> XE "</w:instrText>
            </w:r>
            <w:r w:rsidRPr="005D7D0A">
              <w:instrText>Tekst30</w:instrText>
            </w:r>
            <w:r>
              <w:instrText xml:space="preserve">" </w:instrText>
            </w:r>
            <w:r w:rsidR="00F061A6">
              <w:fldChar w:fldCharType="end"/>
            </w:r>
          </w:p>
        </w:tc>
        <w:tc>
          <w:tcPr>
            <w:tcW w:w="5573" w:type="dxa"/>
          </w:tcPr>
          <w:p w:rsidR="00A5505D" w:rsidRDefault="00A5505D" w:rsidP="00A5505D">
            <w:pPr>
              <w:pStyle w:val="Normal11"/>
            </w:pPr>
            <w:r>
              <w:t>Angiver hvilken type relation en kunde kan have til en anden kunde.</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751" w:name="_Toc266364107"/>
      <w:bookmarkStart w:id="2752" w:name="_Toc265233905"/>
      <w:r>
        <w:t>Land</w:t>
      </w:r>
      <w:bookmarkEnd w:id="2751"/>
      <w:bookmarkEnd w:id="2752"/>
    </w:p>
    <w:p w:rsidR="00A5505D" w:rsidRDefault="00A5505D" w:rsidP="00A5505D">
      <w:pPr>
        <w:pStyle w:val="Normal11"/>
      </w:pPr>
      <w:r>
        <w:t>Indeholder oplysninger som identificerer et land.</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Kode</w:t>
            </w:r>
          </w:p>
        </w:tc>
        <w:tc>
          <w:tcPr>
            <w:tcW w:w="1797" w:type="dxa"/>
          </w:tcPr>
          <w:p w:rsidR="00A5505D" w:rsidRDefault="00A5505D" w:rsidP="00A5505D">
            <w:pPr>
              <w:pStyle w:val="Normal11"/>
            </w:pPr>
            <w:r>
              <w:t>AdresseLandKode</w:t>
            </w:r>
            <w:r w:rsidR="00F061A6">
              <w:fldChar w:fldCharType="begin"/>
            </w:r>
            <w:r>
              <w:instrText xml:space="preserve"> XE "</w:instrText>
            </w:r>
            <w:r w:rsidRPr="002C514A">
              <w:instrText>AdresseLandKode</w:instrText>
            </w:r>
            <w:r>
              <w:instrText xml:space="preserve">" </w:instrText>
            </w:r>
            <w:r w:rsidR="00F061A6">
              <w:fldChar w:fldCharType="end"/>
            </w:r>
          </w:p>
        </w:tc>
        <w:tc>
          <w:tcPr>
            <w:tcW w:w="5573" w:type="dxa"/>
          </w:tcPr>
          <w:p w:rsidR="00A5505D" w:rsidRDefault="00A5505D" w:rsidP="00A5505D">
            <w:pPr>
              <w:pStyle w:val="Normal11"/>
            </w:pPr>
            <w:r>
              <w:t>Landekode</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Default="00A5505D" w:rsidP="00A5505D">
            <w:pPr>
              <w:pStyle w:val="Normal11"/>
            </w:pPr>
            <w:r>
              <w:t>Feltet skal altid være udfyldt.</w:t>
            </w:r>
          </w:p>
          <w:p w:rsidR="00A5505D" w:rsidRDefault="00A5505D" w:rsidP="00A5505D">
            <w:pPr>
              <w:pStyle w:val="Normal11"/>
            </w:pPr>
          </w:p>
          <w:p w:rsidR="00A5505D" w:rsidRDefault="00A5505D" w:rsidP="00A5505D">
            <w:pPr>
              <w:pStyle w:val="Normal11"/>
            </w:pPr>
            <w:r>
              <w:t>ISO-standard, som hentes/valideres i Erhvervssystemets værdisæt for Lande, = elementet Land_nvn_kort.</w:t>
            </w:r>
          </w:p>
          <w:p w:rsidR="00A5505D" w:rsidRDefault="00A5505D" w:rsidP="00A5505D">
            <w:pPr>
              <w:pStyle w:val="Normal11"/>
            </w:pPr>
          </w:p>
          <w:p w:rsidR="00A5505D" w:rsidRPr="00A5505D" w:rsidRDefault="00A5505D" w:rsidP="00A5505D">
            <w:pPr>
              <w:pStyle w:val="Normal11"/>
            </w:pPr>
            <w:r>
              <w:t>Undtagelse er dog Grækenland, som er dispenseret fra ordningen og må bruge "EL".</w:t>
            </w:r>
          </w:p>
        </w:tc>
      </w:tr>
      <w:tr w:rsidR="00A5505D" w:rsidTr="00A5505D">
        <w:tc>
          <w:tcPr>
            <w:tcW w:w="2625" w:type="dxa"/>
          </w:tcPr>
          <w:p w:rsidR="00A5505D" w:rsidRDefault="00A5505D" w:rsidP="00A5505D">
            <w:pPr>
              <w:pStyle w:val="Normal11"/>
            </w:pPr>
            <w:r>
              <w:t>Navn</w:t>
            </w:r>
          </w:p>
        </w:tc>
        <w:tc>
          <w:tcPr>
            <w:tcW w:w="1797" w:type="dxa"/>
          </w:tcPr>
          <w:p w:rsidR="00A5505D" w:rsidRDefault="00A5505D" w:rsidP="00A5505D">
            <w:pPr>
              <w:pStyle w:val="Normal11"/>
            </w:pPr>
            <w:r>
              <w:t>TekstKort</w:t>
            </w:r>
            <w:r w:rsidR="00F061A6">
              <w:fldChar w:fldCharType="begin"/>
            </w:r>
            <w:r>
              <w:instrText xml:space="preserve"> XE "</w:instrText>
            </w:r>
            <w:r w:rsidRPr="0047255F">
              <w:instrText>TekstKort</w:instrText>
            </w:r>
            <w:r>
              <w:instrText xml:space="preserve">" </w:instrText>
            </w:r>
            <w:r w:rsidR="00F061A6">
              <w:fldChar w:fldCharType="end"/>
            </w:r>
          </w:p>
        </w:tc>
        <w:tc>
          <w:tcPr>
            <w:tcW w:w="5573" w:type="dxa"/>
          </w:tcPr>
          <w:p w:rsidR="00A5505D" w:rsidRDefault="00A5505D" w:rsidP="00A5505D">
            <w:pPr>
              <w:pStyle w:val="Normal11"/>
            </w:pPr>
            <w:r>
              <w:t>Navnet på landet</w:t>
            </w:r>
          </w:p>
        </w:tc>
      </w:tr>
      <w:tr w:rsidR="00A5505D" w:rsidTr="00A5505D">
        <w:tc>
          <w:tcPr>
            <w:tcW w:w="2625" w:type="dxa"/>
          </w:tcPr>
          <w:p w:rsidR="00A5505D" w:rsidRDefault="00A5505D" w:rsidP="00A5505D">
            <w:pPr>
              <w:pStyle w:val="Normal11"/>
            </w:pPr>
            <w:r>
              <w:t>NummerKode</w:t>
            </w:r>
          </w:p>
        </w:tc>
        <w:tc>
          <w:tcPr>
            <w:tcW w:w="1797" w:type="dxa"/>
          </w:tcPr>
          <w:p w:rsidR="00A5505D" w:rsidRDefault="00A5505D" w:rsidP="00A5505D">
            <w:pPr>
              <w:pStyle w:val="Normal11"/>
            </w:pPr>
            <w:r>
              <w:t>LandeNummerKode</w:t>
            </w:r>
            <w:r w:rsidR="00F061A6">
              <w:fldChar w:fldCharType="begin"/>
            </w:r>
            <w:r>
              <w:instrText xml:space="preserve"> XE "</w:instrText>
            </w:r>
            <w:r w:rsidRPr="00903EFD">
              <w:instrText>LandeNummerKode</w:instrText>
            </w:r>
            <w:r>
              <w:instrText xml:space="preserve">" </w:instrText>
            </w:r>
            <w:r w:rsidR="00F061A6">
              <w:fldChar w:fldCharType="end"/>
            </w:r>
          </w:p>
        </w:tc>
        <w:tc>
          <w:tcPr>
            <w:tcW w:w="5573" w:type="dxa"/>
          </w:tcPr>
          <w:p w:rsidR="00A5505D" w:rsidRDefault="00A5505D" w:rsidP="00A5505D">
            <w:pPr>
              <w:pStyle w:val="Normal11"/>
            </w:pPr>
            <w:r>
              <w:t>Landenummerkode</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Land(1)</w:t>
            </w:r>
          </w:p>
          <w:p w:rsidR="00A5505D" w:rsidRDefault="00A5505D" w:rsidP="00A5505D">
            <w:pPr>
              <w:pStyle w:val="Normal11"/>
            </w:pPr>
            <w:r>
              <w:t>Adresse(0..*)</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Land(1)</w:t>
            </w:r>
          </w:p>
          <w:p w:rsidR="00A5505D" w:rsidRDefault="00A5505D" w:rsidP="00A5505D">
            <w:pPr>
              <w:pStyle w:val="Normal11"/>
            </w:pPr>
            <w:r>
              <w:t>Land(0..*)</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753" w:name="_Toc266364108"/>
      <w:bookmarkStart w:id="2754" w:name="_Toc265233906"/>
      <w:r>
        <w:t>OCR</w:t>
      </w:r>
      <w:bookmarkEnd w:id="2753"/>
      <w:bookmarkEnd w:id="2754"/>
    </w:p>
    <w:p w:rsidR="00A5505D" w:rsidRDefault="00A5505D" w:rsidP="00A5505D">
      <w:pPr>
        <w:pStyle w:val="Normal11"/>
      </w:pPr>
      <w:r>
        <w:t xml:space="preserve">OCR står for Optical Character Recognition og anvendes til at identificere betalingen. </w:t>
      </w:r>
    </w:p>
    <w:p w:rsidR="00A5505D" w:rsidRDefault="00A5505D" w:rsidP="00A5505D">
      <w:pPr>
        <w:pStyle w:val="Normal11"/>
      </w:pPr>
    </w:p>
    <w:p w:rsidR="00A5505D" w:rsidRDefault="00A5505D" w:rsidP="00A5505D">
      <w:pPr>
        <w:pStyle w:val="Normal11"/>
      </w:pPr>
      <w:r>
        <w:t>OCR (OCR-linien) indeholder oplysninger til brug ved datafangst på indløsningsstedet (kortart, betalingsidentifikation og kreditornummer).</w:t>
      </w:r>
    </w:p>
    <w:p w:rsidR="00A5505D" w:rsidRDefault="00A5505D" w:rsidP="00A5505D">
      <w:pPr>
        <w:pStyle w:val="Normal11"/>
      </w:pPr>
    </w:p>
    <w:p w:rsidR="00A5505D" w:rsidRDefault="00A5505D" w:rsidP="00A5505D">
      <w:pPr>
        <w:pStyle w:val="Normal11"/>
      </w:pPr>
      <w:r>
        <w:t>OCR-linien er specifik for den enkelte kunde og vil indeholde kundens CVR-/SE-/CPR-nr. samt det kontonr. som betalingen skal tilgå.</w:t>
      </w:r>
    </w:p>
    <w:p w:rsidR="00A5505D" w:rsidRDefault="00A5505D" w:rsidP="00A5505D">
      <w:pPr>
        <w:pStyle w:val="Normal11"/>
      </w:pPr>
    </w:p>
    <w:p w:rsidR="00A5505D" w:rsidRDefault="00A5505D" w:rsidP="00A5505D">
      <w:pPr>
        <w:pStyle w:val="Normal11"/>
      </w:pPr>
      <w:r>
        <w:t>OCR-linien vises i skærmbilledet "Vis kontooplysninger" (på portalen) og anvendes af kunden ved betaling til opkrævningskontoen.</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Kortartkode</w:t>
            </w:r>
          </w:p>
        </w:tc>
        <w:tc>
          <w:tcPr>
            <w:tcW w:w="1797" w:type="dxa"/>
          </w:tcPr>
          <w:p w:rsidR="00A5505D" w:rsidRDefault="00A5505D" w:rsidP="00A5505D">
            <w:pPr>
              <w:pStyle w:val="Normal11"/>
            </w:pPr>
            <w:r>
              <w:t>Kortartkode</w:t>
            </w:r>
            <w:r w:rsidR="00F061A6">
              <w:fldChar w:fldCharType="begin"/>
            </w:r>
            <w:r>
              <w:instrText xml:space="preserve"> XE "</w:instrText>
            </w:r>
            <w:r w:rsidRPr="006366BC">
              <w:instrText>Kortartkode</w:instrText>
            </w:r>
            <w:r>
              <w:instrText xml:space="preserve">" </w:instrText>
            </w:r>
            <w:r w:rsidR="00F061A6">
              <w:fldChar w:fldCharType="end"/>
            </w:r>
          </w:p>
        </w:tc>
        <w:tc>
          <w:tcPr>
            <w:tcW w:w="5573" w:type="dxa"/>
          </w:tcPr>
          <w:p w:rsidR="00A5505D" w:rsidRDefault="00A5505D" w:rsidP="00A5505D">
            <w:pPr>
              <w:pStyle w:val="Normal11"/>
            </w:pPr>
            <w:r>
              <w:t>Kortartkode angiver, hvilken type indbetalingskort (FIK) der er tale om. SKATs opkrævningssystem (DMO) vil typisk anvende kortart 71.</w:t>
            </w:r>
          </w:p>
        </w:tc>
      </w:tr>
      <w:tr w:rsidR="00A5505D" w:rsidTr="00A5505D">
        <w:tc>
          <w:tcPr>
            <w:tcW w:w="2625" w:type="dxa"/>
          </w:tcPr>
          <w:p w:rsidR="00A5505D" w:rsidRDefault="00A5505D" w:rsidP="00A5505D">
            <w:pPr>
              <w:pStyle w:val="Normal11"/>
            </w:pPr>
            <w:r>
              <w:t>Betalingsidentifikation</w:t>
            </w:r>
          </w:p>
        </w:tc>
        <w:tc>
          <w:tcPr>
            <w:tcW w:w="1797" w:type="dxa"/>
          </w:tcPr>
          <w:p w:rsidR="00A5505D" w:rsidRDefault="00A5505D" w:rsidP="00A5505D">
            <w:pPr>
              <w:pStyle w:val="Normal11"/>
            </w:pPr>
            <w:r>
              <w:t>Betalingsidentifikation</w:t>
            </w:r>
            <w:r w:rsidR="00F061A6">
              <w:fldChar w:fldCharType="begin"/>
            </w:r>
            <w:r>
              <w:instrText xml:space="preserve"> XE "</w:instrText>
            </w:r>
            <w:r w:rsidRPr="000E160D">
              <w:instrText>Betalingsidentifikation</w:instrText>
            </w:r>
            <w:r>
              <w:instrText xml:space="preserve">" </w:instrText>
            </w:r>
            <w:r w:rsidR="00F061A6">
              <w:fldChar w:fldCharType="end"/>
            </w:r>
          </w:p>
        </w:tc>
        <w:tc>
          <w:tcPr>
            <w:tcW w:w="5573" w:type="dxa"/>
          </w:tcPr>
          <w:p w:rsidR="00A5505D" w:rsidRDefault="00A5505D" w:rsidP="00A5505D">
            <w:pPr>
              <w:pStyle w:val="Normal11"/>
            </w:pPr>
            <w:r>
              <w:t>Identificere hvem indbetaler er. Identificeres ved kundenummer. består af 14 cifre + et kontrolciffer. Kundenummer er på 8 cifre og øvrige cifre udfyldes med nuller (6x0) foranstillet.</w:t>
            </w:r>
          </w:p>
        </w:tc>
      </w:tr>
      <w:tr w:rsidR="00A5505D" w:rsidTr="00A5505D">
        <w:tc>
          <w:tcPr>
            <w:tcW w:w="2625" w:type="dxa"/>
          </w:tcPr>
          <w:p w:rsidR="00A5505D" w:rsidRDefault="00A5505D" w:rsidP="00A5505D">
            <w:pPr>
              <w:pStyle w:val="Normal11"/>
            </w:pPr>
            <w:r>
              <w:t>Kreditornummer</w:t>
            </w:r>
          </w:p>
        </w:tc>
        <w:tc>
          <w:tcPr>
            <w:tcW w:w="1797" w:type="dxa"/>
          </w:tcPr>
          <w:p w:rsidR="00A5505D" w:rsidRDefault="00A5505D" w:rsidP="00A5505D">
            <w:pPr>
              <w:pStyle w:val="Normal11"/>
            </w:pPr>
            <w:r>
              <w:t>Kreditornummer</w:t>
            </w:r>
            <w:r w:rsidR="00F061A6">
              <w:fldChar w:fldCharType="begin"/>
            </w:r>
            <w:r>
              <w:instrText xml:space="preserve"> XE "</w:instrText>
            </w:r>
            <w:r w:rsidRPr="009A56F2">
              <w:instrText>Kreditornummer</w:instrText>
            </w:r>
            <w:r>
              <w:instrText xml:space="preserve">" </w:instrText>
            </w:r>
            <w:r w:rsidR="00F061A6">
              <w:fldChar w:fldCharType="end"/>
            </w:r>
          </w:p>
        </w:tc>
        <w:tc>
          <w:tcPr>
            <w:tcW w:w="5573" w:type="dxa"/>
          </w:tcPr>
          <w:p w:rsidR="00A5505D" w:rsidRDefault="00A5505D" w:rsidP="00A5505D">
            <w:pPr>
              <w:pStyle w:val="Normal11"/>
            </w:pPr>
            <w:r>
              <w:t xml:space="preserve">Angiver hvilket kreditornummer betalingen skal tilgå. For opkrævningskontoen gælder, at alle kunder indbetaliger til én og samme konto. </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OpkrævningKonto(1)</w:t>
            </w:r>
          </w:p>
          <w:p w:rsidR="00A5505D" w:rsidRDefault="00A5505D" w:rsidP="00A5505D">
            <w:pPr>
              <w:pStyle w:val="Normal11"/>
            </w:pPr>
            <w:r>
              <w:t>OCR(1..*)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755" w:name="_Toc266364109"/>
      <w:bookmarkStart w:id="2756" w:name="_Toc265233907"/>
      <w:r>
        <w:t>OpkrævningKonto</w:t>
      </w:r>
      <w:bookmarkEnd w:id="2755"/>
      <w:bookmarkEnd w:id="2756"/>
    </w:p>
    <w:p w:rsidR="00A5505D" w:rsidRDefault="00A5505D" w:rsidP="00A5505D">
      <w:pPr>
        <w:pStyle w:val="Normal11"/>
      </w:pPr>
      <w:r>
        <w:t xml:space="preserve">Opkrævningskonto håndterer alle debiteringer, krediteringer samt diverse regler for renter, gebyrer, fordringstyper og inddrivelse mv. </w:t>
      </w:r>
    </w:p>
    <w:p w:rsidR="00A5505D" w:rsidRDefault="00A5505D" w:rsidP="00A5505D">
      <w:pPr>
        <w:pStyle w:val="Normal11"/>
      </w:pPr>
    </w:p>
    <w:p w:rsidR="00A5505D" w:rsidRDefault="00A5505D" w:rsidP="00A5505D">
      <w:pPr>
        <w:pStyle w:val="Normal11"/>
      </w:pPr>
      <w:r>
        <w:t>En Kunde (virksomhed eller borger) har én Opkrævningskonto.</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StartDato</w:t>
            </w:r>
          </w:p>
        </w:tc>
        <w:tc>
          <w:tcPr>
            <w:tcW w:w="1797" w:type="dxa"/>
          </w:tcPr>
          <w:p w:rsidR="00A5505D" w:rsidRDefault="00A5505D" w:rsidP="00A5505D">
            <w:pPr>
              <w:pStyle w:val="Normal11"/>
            </w:pPr>
            <w:r>
              <w:t>Dato</w:t>
            </w:r>
            <w:r w:rsidR="00F061A6">
              <w:fldChar w:fldCharType="begin"/>
            </w:r>
            <w:r>
              <w:instrText xml:space="preserve"> XE "</w:instrText>
            </w:r>
            <w:r w:rsidRPr="00215E04">
              <w:instrText>Dato</w:instrText>
            </w:r>
            <w:r>
              <w:instrText xml:space="preserve">" </w:instrText>
            </w:r>
            <w:r w:rsidR="00F061A6">
              <w:fldChar w:fldCharType="end"/>
            </w:r>
          </w:p>
        </w:tc>
        <w:tc>
          <w:tcPr>
            <w:tcW w:w="5573" w:type="dxa"/>
          </w:tcPr>
          <w:p w:rsidR="00A5505D" w:rsidRDefault="00A5505D" w:rsidP="00A5505D">
            <w:pPr>
              <w:pStyle w:val="Normal11"/>
            </w:pPr>
            <w:r>
              <w:t>Dato for hvornår en opkrævningskonto er oprettet i DMO.</w:t>
            </w:r>
          </w:p>
          <w:p w:rsidR="00A5505D" w:rsidRDefault="00A5505D" w:rsidP="00A5505D">
            <w:pPr>
              <w:pStyle w:val="Normal11"/>
            </w:pPr>
          </w:p>
          <w:p w:rsidR="00A5505D" w:rsidRDefault="00A5505D" w:rsidP="00A5505D">
            <w:pPr>
              <w:pStyle w:val="Normal11"/>
            </w:pPr>
            <w:r>
              <w:t>For personer:</w:t>
            </w:r>
          </w:p>
          <w:p w:rsidR="00A5505D" w:rsidRDefault="00A5505D" w:rsidP="00A5505D">
            <w:pPr>
              <w:pStyle w:val="Normal11"/>
            </w:pPr>
            <w:r>
              <w:t>OpkrævningKontoStartDato er den dato, når en Person fylder 15 år eller i øvrigt bliver skattepligtig.</w:t>
            </w:r>
          </w:p>
          <w:p w:rsidR="00A5505D" w:rsidRDefault="00A5505D" w:rsidP="00A5505D">
            <w:pPr>
              <w:pStyle w:val="Normal11"/>
            </w:pPr>
          </w:p>
          <w:p w:rsidR="00A5505D" w:rsidRDefault="00A5505D" w:rsidP="00A5505D">
            <w:pPr>
              <w:pStyle w:val="Normal11"/>
            </w:pPr>
            <w:r>
              <w:t>For virksomheder:</w:t>
            </w:r>
          </w:p>
          <w:p w:rsidR="00A5505D" w:rsidRDefault="00A5505D" w:rsidP="00A5505D">
            <w:pPr>
              <w:pStyle w:val="Normal11"/>
            </w:pPr>
            <w:r>
              <w:t>OpkrævningKontoStartDato er den dato, når en virksomheds er registreringsforhold er oprettet.</w:t>
            </w:r>
          </w:p>
        </w:tc>
      </w:tr>
      <w:tr w:rsidR="00A5505D" w:rsidTr="00A5505D">
        <w:tc>
          <w:tcPr>
            <w:tcW w:w="2625" w:type="dxa"/>
          </w:tcPr>
          <w:p w:rsidR="00A5505D" w:rsidRDefault="00A5505D" w:rsidP="00A5505D">
            <w:pPr>
              <w:pStyle w:val="Normal11"/>
            </w:pPr>
            <w:r>
              <w:t>SlutDato</w:t>
            </w:r>
          </w:p>
        </w:tc>
        <w:tc>
          <w:tcPr>
            <w:tcW w:w="1797" w:type="dxa"/>
          </w:tcPr>
          <w:p w:rsidR="00A5505D" w:rsidRDefault="00A5505D" w:rsidP="00A5505D">
            <w:pPr>
              <w:pStyle w:val="Normal11"/>
            </w:pPr>
            <w:r>
              <w:t>Dato</w:t>
            </w:r>
            <w:r w:rsidR="00F061A6">
              <w:fldChar w:fldCharType="begin"/>
            </w:r>
            <w:r>
              <w:instrText xml:space="preserve"> XE "</w:instrText>
            </w:r>
            <w:r w:rsidRPr="003D23D8">
              <w:instrText>Dato</w:instrText>
            </w:r>
            <w:r>
              <w:instrText xml:space="preserve">" </w:instrText>
            </w:r>
            <w:r w:rsidR="00F061A6">
              <w:fldChar w:fldCharType="end"/>
            </w:r>
          </w:p>
        </w:tc>
        <w:tc>
          <w:tcPr>
            <w:tcW w:w="5573" w:type="dxa"/>
          </w:tcPr>
          <w:p w:rsidR="00A5505D" w:rsidRDefault="00A5505D" w:rsidP="00A5505D">
            <w:pPr>
              <w:pStyle w:val="Normal11"/>
            </w:pPr>
            <w:r>
              <w:t xml:space="preserve">Dato for hvornår enten: </w:t>
            </w:r>
          </w:p>
          <w:p w:rsidR="00A5505D" w:rsidRDefault="00A5505D" w:rsidP="00A5505D">
            <w:pPr>
              <w:pStyle w:val="Normal11"/>
            </w:pPr>
          </w:p>
          <w:p w:rsidR="00A5505D" w:rsidRDefault="00A5505D" w:rsidP="00A5505D">
            <w:pPr>
              <w:pStyle w:val="Normal11"/>
            </w:pPr>
            <w:r>
              <w:t>- en person er død</w:t>
            </w:r>
          </w:p>
          <w:p w:rsidR="00A5505D" w:rsidRDefault="00A5505D" w:rsidP="00A5505D">
            <w:pPr>
              <w:pStyle w:val="Normal11"/>
            </w:pPr>
            <w:r>
              <w:t>- en virksomheds registreringsforhold er afsluttet og afmeldt</w:t>
            </w:r>
          </w:p>
        </w:tc>
      </w:tr>
      <w:tr w:rsidR="00A5505D" w:rsidTr="00A5505D">
        <w:tc>
          <w:tcPr>
            <w:tcW w:w="2625" w:type="dxa"/>
          </w:tcPr>
          <w:p w:rsidR="00A5505D" w:rsidRDefault="00A5505D" w:rsidP="00A5505D">
            <w:pPr>
              <w:pStyle w:val="Normal11"/>
            </w:pPr>
            <w:r>
              <w:t>SidsteBevægelseDatoTid</w:t>
            </w:r>
          </w:p>
        </w:tc>
        <w:tc>
          <w:tcPr>
            <w:tcW w:w="1797" w:type="dxa"/>
          </w:tcPr>
          <w:p w:rsidR="00A5505D" w:rsidRDefault="00A5505D" w:rsidP="00A5505D">
            <w:pPr>
              <w:pStyle w:val="Normal11"/>
            </w:pPr>
            <w:r>
              <w:t>DatoTid</w:t>
            </w:r>
            <w:r w:rsidR="00F061A6">
              <w:fldChar w:fldCharType="begin"/>
            </w:r>
            <w:r>
              <w:instrText xml:space="preserve"> XE "</w:instrText>
            </w:r>
            <w:r w:rsidRPr="005B202D">
              <w:instrText>DatoTid</w:instrText>
            </w:r>
            <w:r>
              <w:instrText xml:space="preserve">" </w:instrText>
            </w:r>
            <w:r w:rsidR="00F061A6">
              <w:fldChar w:fldCharType="end"/>
            </w:r>
          </w:p>
        </w:tc>
        <w:tc>
          <w:tcPr>
            <w:tcW w:w="5573" w:type="dxa"/>
          </w:tcPr>
          <w:p w:rsidR="00A5505D" w:rsidRDefault="00A5505D" w:rsidP="00A5505D">
            <w:pPr>
              <w:pStyle w:val="Normal11"/>
            </w:pPr>
            <w:r>
              <w:t>Dato og tidspunkt for opkrævningskontoens seneste bevægelse.</w:t>
            </w:r>
          </w:p>
        </w:tc>
      </w:tr>
      <w:tr w:rsidR="00A5505D" w:rsidTr="00A5505D">
        <w:tc>
          <w:tcPr>
            <w:tcW w:w="2625" w:type="dxa"/>
          </w:tcPr>
          <w:p w:rsidR="00A5505D" w:rsidRDefault="00A5505D" w:rsidP="00A5505D">
            <w:pPr>
              <w:pStyle w:val="Normal11"/>
            </w:pPr>
            <w:r>
              <w:t>UdbetalingGrænseBeløb</w:t>
            </w:r>
          </w:p>
        </w:tc>
        <w:tc>
          <w:tcPr>
            <w:tcW w:w="1797" w:type="dxa"/>
          </w:tcPr>
          <w:p w:rsidR="00A5505D" w:rsidRDefault="00A5505D" w:rsidP="00A5505D">
            <w:pPr>
              <w:pStyle w:val="Normal11"/>
            </w:pPr>
            <w:r>
              <w:t>Beløb</w:t>
            </w:r>
            <w:r w:rsidR="00F061A6">
              <w:fldChar w:fldCharType="begin"/>
            </w:r>
            <w:r>
              <w:instrText xml:space="preserve"> XE "</w:instrText>
            </w:r>
            <w:r w:rsidRPr="002133A3">
              <w:instrText>Beløb</w:instrText>
            </w:r>
            <w:r>
              <w:instrText xml:space="preserve">" </w:instrText>
            </w:r>
            <w:r w:rsidR="00F061A6">
              <w:fldChar w:fldCharType="end"/>
            </w:r>
          </w:p>
        </w:tc>
        <w:tc>
          <w:tcPr>
            <w:tcW w:w="5573" w:type="dxa"/>
          </w:tcPr>
          <w:p w:rsidR="00A5505D" w:rsidRDefault="00A5505D" w:rsidP="00A5505D">
            <w:pPr>
              <w:pStyle w:val="Normal11"/>
            </w:pPr>
            <w:r>
              <w:t xml:space="preserve">Grænsen der er opsat på den enkelte kundes konto for, hvornår der skal ske udbetaling. Udbetalingsgrænsen vil fra starten være sat til 100 kr., men kan til enhver tid, og som ofte ønsket, ændres af kunden. </w:t>
            </w:r>
          </w:p>
          <w:p w:rsidR="00A5505D" w:rsidRDefault="00A5505D" w:rsidP="00A5505D">
            <w:pPr>
              <w:pStyle w:val="Normal11"/>
            </w:pPr>
            <w: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A5505D" w:rsidTr="00A5505D">
        <w:tc>
          <w:tcPr>
            <w:tcW w:w="2625" w:type="dxa"/>
          </w:tcPr>
          <w:p w:rsidR="00A5505D" w:rsidRDefault="00A5505D" w:rsidP="00A5505D">
            <w:pPr>
              <w:pStyle w:val="Normal11"/>
            </w:pPr>
            <w:r>
              <w:t>UdbetalingGrænseBeløbDatoTid</w:t>
            </w:r>
          </w:p>
        </w:tc>
        <w:tc>
          <w:tcPr>
            <w:tcW w:w="1797" w:type="dxa"/>
          </w:tcPr>
          <w:p w:rsidR="00A5505D" w:rsidRDefault="00A5505D" w:rsidP="00A5505D">
            <w:pPr>
              <w:pStyle w:val="Normal11"/>
            </w:pPr>
            <w:r>
              <w:t>DatoTid</w:t>
            </w:r>
            <w:r w:rsidR="00F061A6">
              <w:fldChar w:fldCharType="begin"/>
            </w:r>
            <w:r>
              <w:instrText xml:space="preserve"> XE "</w:instrText>
            </w:r>
            <w:r w:rsidRPr="008E5B29">
              <w:instrText>DatoTid</w:instrText>
            </w:r>
            <w:r>
              <w:instrText xml:space="preserve">" </w:instrText>
            </w:r>
            <w:r w:rsidR="00F061A6">
              <w:fldChar w:fldCharType="end"/>
            </w:r>
          </w:p>
        </w:tc>
        <w:tc>
          <w:tcPr>
            <w:tcW w:w="5573" w:type="dxa"/>
          </w:tcPr>
          <w:p w:rsidR="00A5505D" w:rsidRDefault="00A5505D" w:rsidP="00A5505D">
            <w:pPr>
              <w:pStyle w:val="Normal11"/>
            </w:pPr>
            <w:r>
              <w:t>viser dag og tid for, hvornår kontoens udbetalingsgrænse sidst er opdateret.</w:t>
            </w:r>
          </w:p>
        </w:tc>
      </w:tr>
      <w:tr w:rsidR="00A5505D" w:rsidTr="00A5505D">
        <w:tc>
          <w:tcPr>
            <w:tcW w:w="2625" w:type="dxa"/>
          </w:tcPr>
          <w:p w:rsidR="00A5505D" w:rsidRDefault="00A5505D" w:rsidP="00A5505D">
            <w:pPr>
              <w:pStyle w:val="Normal11"/>
            </w:pPr>
            <w:r>
              <w:t>RykkerNiveau</w:t>
            </w:r>
          </w:p>
        </w:tc>
        <w:tc>
          <w:tcPr>
            <w:tcW w:w="1797" w:type="dxa"/>
          </w:tcPr>
          <w:p w:rsidR="00A5505D" w:rsidRDefault="00A5505D" w:rsidP="00A5505D">
            <w:pPr>
              <w:pStyle w:val="Normal11"/>
            </w:pPr>
            <w:r>
              <w:t>Kode</w:t>
            </w:r>
            <w:r w:rsidR="00F061A6">
              <w:fldChar w:fldCharType="begin"/>
            </w:r>
            <w:r>
              <w:instrText xml:space="preserve"> XE "</w:instrText>
            </w:r>
            <w:r w:rsidRPr="0018790C">
              <w:instrText>Kode</w:instrText>
            </w:r>
            <w:r>
              <w:instrText xml:space="preserve">" </w:instrText>
            </w:r>
            <w:r w:rsidR="00F061A6">
              <w:fldChar w:fldCharType="end"/>
            </w:r>
          </w:p>
        </w:tc>
        <w:tc>
          <w:tcPr>
            <w:tcW w:w="5573" w:type="dxa"/>
          </w:tcPr>
          <w:p w:rsidR="00A5505D" w:rsidRDefault="00A5505D" w:rsidP="00A5505D">
            <w:pPr>
              <w:pStyle w:val="Normal11"/>
            </w:pPr>
            <w:r>
              <w:t>Bestemmer hvilken handling der skal foretages ved næste rykkerkørsel. Rykkerniveau anvendes bl.a. til styring af overdragelse til Inddrivelse.</w:t>
            </w:r>
          </w:p>
          <w:p w:rsidR="00A5505D" w:rsidRDefault="00A5505D" w:rsidP="00A5505D">
            <w:pPr>
              <w:pStyle w:val="Normal11"/>
            </w:pPr>
          </w:p>
          <w:p w:rsidR="00A5505D" w:rsidRDefault="00A5505D" w:rsidP="00A5505D">
            <w:pPr>
              <w:pStyle w:val="Normal11"/>
            </w:pPr>
            <w:r>
              <w:t>Der er tale om flere rykkerniveauer:</w:t>
            </w:r>
          </w:p>
          <w:p w:rsidR="00A5505D" w:rsidRDefault="00A5505D" w:rsidP="00A5505D">
            <w:pPr>
              <w:pStyle w:val="Normal11"/>
            </w:pPr>
          </w:p>
          <w:p w:rsidR="00A5505D" w:rsidRDefault="00A5505D" w:rsidP="00A5505D">
            <w:pPr>
              <w:pStyle w:val="Normal11"/>
            </w:pPr>
            <w:r>
              <w:t>1 (første rykker)</w:t>
            </w:r>
          </w:p>
          <w:p w:rsidR="00A5505D" w:rsidRDefault="00A5505D" w:rsidP="00A5505D">
            <w:pPr>
              <w:pStyle w:val="Normal11"/>
            </w:pPr>
            <w:r>
              <w:t>2 (anden rykker inden overdragelse til Inddrivelse)</w:t>
            </w:r>
          </w:p>
        </w:tc>
      </w:tr>
      <w:tr w:rsidR="00A5505D" w:rsidTr="00A5505D">
        <w:tc>
          <w:tcPr>
            <w:tcW w:w="2625" w:type="dxa"/>
          </w:tcPr>
          <w:p w:rsidR="00A5505D" w:rsidRDefault="00A5505D" w:rsidP="00A5505D">
            <w:pPr>
              <w:pStyle w:val="Normal11"/>
            </w:pPr>
            <w:r>
              <w:t>Rykkerprocedure</w:t>
            </w:r>
          </w:p>
        </w:tc>
        <w:tc>
          <w:tcPr>
            <w:tcW w:w="1797" w:type="dxa"/>
          </w:tcPr>
          <w:p w:rsidR="00A5505D" w:rsidRDefault="00A5505D" w:rsidP="00A5505D">
            <w:pPr>
              <w:pStyle w:val="Normal11"/>
            </w:pPr>
            <w:r>
              <w:t>Type</w:t>
            </w:r>
            <w:r w:rsidR="00F061A6">
              <w:fldChar w:fldCharType="begin"/>
            </w:r>
            <w:r>
              <w:instrText xml:space="preserve"> XE "</w:instrText>
            </w:r>
            <w:r w:rsidRPr="00AA6E6A">
              <w:instrText>Type</w:instrText>
            </w:r>
            <w:r>
              <w:instrText xml:space="preserve">" </w:instrText>
            </w:r>
            <w:r w:rsidR="00F061A6">
              <w:fldChar w:fldCharType="end"/>
            </w:r>
          </w:p>
        </w:tc>
        <w:tc>
          <w:tcPr>
            <w:tcW w:w="5573" w:type="dxa"/>
          </w:tcPr>
          <w:p w:rsidR="00A5505D" w:rsidRDefault="00A5505D" w:rsidP="00A5505D">
            <w:pPr>
              <w:pStyle w:val="Normal11"/>
            </w:pPr>
            <w:r>
              <w:t>Regelsættet for hvordan der må rykkes for saldoen på kontoen.</w:t>
            </w:r>
          </w:p>
        </w:tc>
      </w:tr>
      <w:tr w:rsidR="00A5505D" w:rsidTr="00A5505D">
        <w:tc>
          <w:tcPr>
            <w:tcW w:w="2625" w:type="dxa"/>
          </w:tcPr>
          <w:p w:rsidR="00A5505D" w:rsidRDefault="00A5505D" w:rsidP="00A5505D">
            <w:pPr>
              <w:pStyle w:val="Normal11"/>
            </w:pPr>
            <w:r>
              <w:t>Renteregel</w:t>
            </w:r>
          </w:p>
        </w:tc>
        <w:tc>
          <w:tcPr>
            <w:tcW w:w="1797" w:type="dxa"/>
          </w:tcPr>
          <w:p w:rsidR="00A5505D" w:rsidRDefault="00A5505D" w:rsidP="00A5505D">
            <w:pPr>
              <w:pStyle w:val="Normal11"/>
            </w:pPr>
            <w:r>
              <w:t>Rentesats</w:t>
            </w:r>
            <w:r w:rsidR="00F061A6">
              <w:fldChar w:fldCharType="begin"/>
            </w:r>
            <w:r>
              <w:instrText xml:space="preserve"> XE "</w:instrText>
            </w:r>
            <w:r w:rsidRPr="00414252">
              <w:instrText>Rentesats</w:instrText>
            </w:r>
            <w:r>
              <w:instrText xml:space="preserve">" </w:instrText>
            </w:r>
            <w:r w:rsidR="00F061A6">
              <w:fldChar w:fldCharType="end"/>
            </w:r>
          </w:p>
        </w:tc>
        <w:tc>
          <w:tcPr>
            <w:tcW w:w="5573" w:type="dxa"/>
          </w:tcPr>
          <w:p w:rsidR="00A5505D" w:rsidRDefault="00A5505D" w:rsidP="00A5505D">
            <w:pPr>
              <w:pStyle w:val="Normal11"/>
            </w:pPr>
            <w:r>
              <w:t>Regel for rente på kontoen.</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Default="00A5505D" w:rsidP="00A5505D">
            <w:pPr>
              <w:pStyle w:val="Normal11"/>
            </w:pPr>
            <w:r>
              <w:t>Specifikt for Opkrævningsmyndigheden:</w:t>
            </w:r>
          </w:p>
          <w:p w:rsidR="00A5505D" w:rsidRDefault="00A5505D" w:rsidP="00A5505D">
            <w:pPr>
              <w:pStyle w:val="Normal11"/>
            </w:pPr>
            <w:r>
              <w:t>Der er 4 typer af renter (værdierne vil variere og er blot med som eksempler, disse er fra 2007)</w:t>
            </w:r>
          </w:p>
          <w:p w:rsidR="00A5505D" w:rsidRDefault="00A5505D" w:rsidP="00A5505D">
            <w:pPr>
              <w:pStyle w:val="Normal11"/>
            </w:pPr>
            <w:r>
              <w:t>Indlånsrente: 0,1% mdr</w:t>
            </w:r>
          </w:p>
          <w:p w:rsidR="00A5505D" w:rsidRDefault="00A5505D" w:rsidP="00A5505D">
            <w:pPr>
              <w:pStyle w:val="Normal11"/>
            </w:pPr>
            <w:r>
              <w:t>Udlånsrente: 0,8% mdr.</w:t>
            </w:r>
          </w:p>
          <w:p w:rsidR="00A5505D" w:rsidRDefault="00A5505D" w:rsidP="00A5505D">
            <w:pPr>
              <w:pStyle w:val="Normal11"/>
            </w:pPr>
            <w:r>
              <w:t>Nationalbankens diskonto: 0,1% mdr.</w:t>
            </w:r>
          </w:p>
          <w:p w:rsidR="00A5505D" w:rsidRPr="00A5505D" w:rsidRDefault="00A5505D" w:rsidP="00A5505D">
            <w:pPr>
              <w:pStyle w:val="Normal11"/>
            </w:pPr>
            <w:r>
              <w:t>Rentegodtgørelse: 7,0% p.a. + Nationalbankens diskontosats</w:t>
            </w:r>
          </w:p>
        </w:tc>
      </w:tr>
      <w:tr w:rsidR="00A5505D" w:rsidTr="00A5505D">
        <w:tc>
          <w:tcPr>
            <w:tcW w:w="2625" w:type="dxa"/>
          </w:tcPr>
          <w:p w:rsidR="00A5505D" w:rsidRDefault="00A5505D" w:rsidP="00A5505D">
            <w:pPr>
              <w:pStyle w:val="Normal11"/>
            </w:pPr>
            <w:r>
              <w:t>RenteBeløb</w:t>
            </w:r>
          </w:p>
        </w:tc>
        <w:tc>
          <w:tcPr>
            <w:tcW w:w="1797" w:type="dxa"/>
          </w:tcPr>
          <w:p w:rsidR="00A5505D" w:rsidRDefault="00A5505D" w:rsidP="00A5505D">
            <w:pPr>
              <w:pStyle w:val="Normal11"/>
            </w:pPr>
            <w:r>
              <w:t>Beløb</w:t>
            </w:r>
            <w:r w:rsidR="00F061A6">
              <w:fldChar w:fldCharType="begin"/>
            </w:r>
            <w:r>
              <w:instrText xml:space="preserve"> XE "</w:instrText>
            </w:r>
            <w:r w:rsidRPr="005E0EA6">
              <w:instrText>Beløb</w:instrText>
            </w:r>
            <w:r>
              <w:instrText xml:space="preserve">" </w:instrText>
            </w:r>
            <w:r w:rsidR="00F061A6">
              <w:fldChar w:fldCharType="end"/>
            </w:r>
          </w:p>
        </w:tc>
        <w:tc>
          <w:tcPr>
            <w:tcW w:w="5573" w:type="dxa"/>
          </w:tcPr>
          <w:p w:rsidR="00A5505D" w:rsidRDefault="00A5505D" w:rsidP="00A5505D">
            <w:pPr>
              <w:pStyle w:val="Normal11"/>
            </w:pPr>
            <w:r>
              <w:t>Rente for saldoen på kontoen, beregnet med den aktuelle rentesats.</w:t>
            </w:r>
          </w:p>
          <w:p w:rsidR="00A5505D" w:rsidRDefault="00A5505D" w:rsidP="00A5505D">
            <w:pPr>
              <w:pStyle w:val="Normal11"/>
            </w:pPr>
          </w:p>
          <w:p w:rsidR="00A5505D" w:rsidRDefault="00A5505D" w:rsidP="00A5505D">
            <w:pPr>
              <w:pStyle w:val="Normal11"/>
            </w:pPr>
            <w:r>
              <w:t>Debitrenter på fordringer tilskrives ikke her, men tilskrives fordringen og oprettes selv som en fordring knyttet til den oprindelige fordring.</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OpkrævningKonto(1)</w:t>
            </w:r>
          </w:p>
          <w:p w:rsidR="00A5505D" w:rsidRDefault="00A5505D" w:rsidP="00A5505D">
            <w:pPr>
              <w:pStyle w:val="Normal11"/>
            </w:pPr>
            <w:r>
              <w:t>OpkrævningKontoPostering(0..*)</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OpkrævningKonto(1)</w:t>
            </w:r>
          </w:p>
          <w:p w:rsidR="00A5505D" w:rsidRDefault="00A5505D" w:rsidP="00A5505D">
            <w:pPr>
              <w:pStyle w:val="Normal11"/>
            </w:pPr>
            <w:r>
              <w:t>Saldo(1..*)</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kan have</w:t>
            </w:r>
          </w:p>
        </w:tc>
        <w:tc>
          <w:tcPr>
            <w:tcW w:w="2398" w:type="dxa"/>
          </w:tcPr>
          <w:p w:rsidR="00A5505D" w:rsidRDefault="00A5505D" w:rsidP="00A5505D">
            <w:pPr>
              <w:pStyle w:val="Normal11"/>
            </w:pPr>
            <w:r>
              <w:t>OpkrævningKonto(1)</w:t>
            </w:r>
          </w:p>
          <w:p w:rsidR="00A5505D" w:rsidRDefault="00A5505D" w:rsidP="00A5505D">
            <w:pPr>
              <w:pStyle w:val="Normal11"/>
            </w:pPr>
            <w:r>
              <w:t>SikkerhedStillelse(0..*)</w:t>
            </w:r>
          </w:p>
        </w:tc>
        <w:tc>
          <w:tcPr>
            <w:tcW w:w="5879" w:type="dxa"/>
          </w:tcPr>
          <w:p w:rsidR="00A5505D" w:rsidRDefault="00A5505D" w:rsidP="00A5505D">
            <w:pPr>
              <w:pStyle w:val="Normal11"/>
            </w:pPr>
            <w:r>
              <w:t>For en konto kan der være stillet sikkerhed.</w:t>
            </w: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OpkrævningKonto(1)</w:t>
            </w:r>
          </w:p>
          <w:p w:rsidR="00A5505D" w:rsidRDefault="00A5505D" w:rsidP="00A5505D">
            <w:pPr>
              <w:pStyle w:val="Normal11"/>
            </w:pPr>
            <w:r>
              <w:t>OCR(1..*)</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Kunde(1)</w:t>
            </w:r>
          </w:p>
          <w:p w:rsidR="00A5505D" w:rsidRDefault="00A5505D" w:rsidP="00A5505D">
            <w:pPr>
              <w:pStyle w:val="Normal11"/>
            </w:pPr>
            <w:r>
              <w:t>OpkrævningKonto(0..1)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757" w:name="_Toc266364110"/>
      <w:bookmarkStart w:id="2758" w:name="_Toc265233908"/>
      <w:r>
        <w:t>OpkrævningKontoPostering</w:t>
      </w:r>
      <w:bookmarkEnd w:id="2757"/>
      <w:bookmarkEnd w:id="2758"/>
    </w:p>
    <w:p w:rsidR="00A5505D" w:rsidRDefault="00A5505D" w:rsidP="00A5505D">
      <w:pPr>
        <w:pStyle w:val="Normal11"/>
      </w:pPr>
      <w:r>
        <w:t xml:space="preserve">En opkrævningskontopostering er den enkelte bevægelse på Kundens konto (virksomhed/borger). </w:t>
      </w:r>
    </w:p>
    <w:p w:rsidR="00A5505D" w:rsidRDefault="00A5505D" w:rsidP="00A5505D">
      <w:pPr>
        <w:pStyle w:val="Normal11"/>
      </w:pPr>
    </w:p>
    <w:p w:rsidR="00A5505D" w:rsidRDefault="00A5505D" w:rsidP="00A5505D">
      <w:pPr>
        <w:pStyle w:val="Normal11"/>
      </w:pPr>
      <w:r>
        <w:t>Opkrævningskontoposteringer vil fremgå af Kundens kontostatus, som kan tilgås af kunden selv eller en medarbejder hos SKAT- og har til formål at give et samlet overblik over bevægelserne på kontoen.</w:t>
      </w:r>
    </w:p>
    <w:p w:rsidR="00A5505D" w:rsidRDefault="00A5505D" w:rsidP="00A5505D">
      <w:pPr>
        <w:pStyle w:val="Normal11"/>
      </w:pPr>
      <w:r>
        <w:t>(Det kan sammenlignes med bevægelser på et bankkontoudtog.)</w:t>
      </w:r>
    </w:p>
    <w:p w:rsidR="00A5505D" w:rsidRDefault="00A5505D" w:rsidP="00A5505D">
      <w:pPr>
        <w:pStyle w:val="Normal11"/>
      </w:pPr>
    </w:p>
    <w:p w:rsidR="00A5505D" w:rsidRDefault="00A5505D" w:rsidP="00A5505D">
      <w:pPr>
        <w:pStyle w:val="Normal11"/>
      </w:pPr>
      <w:r>
        <w:t>En Kunde (virksomhed eller borger) vil have ingen (hovedsaglig nyoprettede) eller en til mange posteringer på sin opkrævningskonto.</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Type</w:t>
            </w:r>
          </w:p>
        </w:tc>
        <w:tc>
          <w:tcPr>
            <w:tcW w:w="1797" w:type="dxa"/>
          </w:tcPr>
          <w:p w:rsidR="00A5505D" w:rsidRDefault="00A5505D" w:rsidP="00A5505D">
            <w:pPr>
              <w:pStyle w:val="Normal11"/>
            </w:pPr>
            <w:r>
              <w:t>Tekst30</w:t>
            </w:r>
            <w:r w:rsidR="00F061A6">
              <w:fldChar w:fldCharType="begin"/>
            </w:r>
            <w:r>
              <w:instrText xml:space="preserve"> XE "</w:instrText>
            </w:r>
            <w:r w:rsidRPr="003C0902">
              <w:instrText>Tekst30</w:instrText>
            </w:r>
            <w:r>
              <w:instrText xml:space="preserve">" </w:instrText>
            </w:r>
            <w:r w:rsidR="00F061A6">
              <w:fldChar w:fldCharType="end"/>
            </w:r>
          </w:p>
        </w:tc>
        <w:tc>
          <w:tcPr>
            <w:tcW w:w="5573" w:type="dxa"/>
          </w:tcPr>
          <w:p w:rsidR="00A5505D" w:rsidRDefault="00A5505D" w:rsidP="00A5505D">
            <w:pPr>
              <w:pStyle w:val="Normal11"/>
            </w:pPr>
            <w:r>
              <w:t>Angiver hvilken postering, der er tale om, dvs. om det fx er af typen: Indbetaling, Udbetaling, Afskrivning eller Tilbagekaldelse/Annullering.</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Indbetaling</w:t>
            </w:r>
          </w:p>
          <w:p w:rsidR="00A5505D" w:rsidRDefault="00A5505D" w:rsidP="00A5505D">
            <w:pPr>
              <w:pStyle w:val="Normal11"/>
            </w:pPr>
            <w:r>
              <w:t>Udbetaling</w:t>
            </w:r>
          </w:p>
          <w:p w:rsidR="00A5505D" w:rsidRDefault="00A5505D" w:rsidP="00A5505D">
            <w:pPr>
              <w:pStyle w:val="Normal11"/>
            </w:pPr>
            <w:r>
              <w:t>Afskrivning</w:t>
            </w:r>
          </w:p>
          <w:p w:rsidR="00A5505D" w:rsidRDefault="00A5505D" w:rsidP="00A5505D">
            <w:pPr>
              <w:pStyle w:val="Normal11"/>
            </w:pPr>
            <w:r>
              <w:t>Tilbagekaldelse</w:t>
            </w:r>
          </w:p>
          <w:p w:rsidR="00A5505D" w:rsidRPr="00A5505D" w:rsidRDefault="00A5505D" w:rsidP="00A5505D">
            <w:pPr>
              <w:pStyle w:val="Normal11"/>
            </w:pPr>
            <w:r>
              <w:t>Modregning</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OpkrævningKonto(1)</w:t>
            </w:r>
          </w:p>
          <w:p w:rsidR="00A5505D" w:rsidRDefault="00A5505D" w:rsidP="00A5505D">
            <w:pPr>
              <w:pStyle w:val="Normal11"/>
            </w:pPr>
            <w:r>
              <w:t>OpkrævningKontoPostering(0..*)</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759" w:name="_Toc266364111"/>
      <w:bookmarkStart w:id="2760" w:name="_Toc265233909"/>
      <w:r>
        <w:t>OrganisatoriskEnhed</w:t>
      </w:r>
      <w:bookmarkEnd w:id="2759"/>
      <w:bookmarkEnd w:id="2760"/>
    </w:p>
    <w:p w:rsidR="00A5505D" w:rsidRDefault="00A5505D" w:rsidP="00A5505D">
      <w:pPr>
        <w:pStyle w:val="Normal11"/>
      </w:pPr>
      <w:r>
        <w:t>En organisatorisk enhed i SKAT dækker over skattecentre, faglige søjler og enheder.</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Navn</w:t>
            </w:r>
          </w:p>
        </w:tc>
        <w:tc>
          <w:tcPr>
            <w:tcW w:w="1797" w:type="dxa"/>
          </w:tcPr>
          <w:p w:rsidR="00A5505D" w:rsidRDefault="00A5505D" w:rsidP="00A5505D">
            <w:pPr>
              <w:pStyle w:val="Normal11"/>
            </w:pPr>
            <w:r>
              <w:t>Type</w:t>
            </w:r>
            <w:r w:rsidR="00F061A6">
              <w:fldChar w:fldCharType="begin"/>
            </w:r>
            <w:r>
              <w:instrText xml:space="preserve"> XE "</w:instrText>
            </w:r>
            <w:r w:rsidRPr="00CB64B1">
              <w:instrText>Type</w:instrText>
            </w:r>
            <w:r>
              <w:instrText xml:space="preserve">" </w:instrText>
            </w:r>
            <w:r w:rsidR="00F061A6">
              <w:fldChar w:fldCharType="end"/>
            </w:r>
          </w:p>
        </w:tc>
        <w:tc>
          <w:tcPr>
            <w:tcW w:w="5573" w:type="dxa"/>
          </w:tcPr>
          <w:p w:rsidR="00A5505D" w:rsidRDefault="00A5505D" w:rsidP="00A5505D">
            <w:pPr>
              <w:pStyle w:val="Normal11"/>
            </w:pPr>
            <w:r>
              <w:t>Navnet på den organisatoriske enhed, f.eks. skattecentrets navn.</w:t>
            </w:r>
          </w:p>
          <w:p w:rsidR="00A5505D" w:rsidRDefault="00A5505D" w:rsidP="00A5505D">
            <w:pPr>
              <w:pStyle w:val="Normal11"/>
            </w:pPr>
            <w:r>
              <w:t>Eksempel: Hvis typen af organisation er Kundecenter, så vil navnet være Roskilde, så det er Kundecenter Roskilde.</w:t>
            </w:r>
          </w:p>
          <w:p w:rsidR="00A5505D" w:rsidRDefault="00A5505D" w:rsidP="00A5505D">
            <w:pPr>
              <w:pStyle w:val="Normal11"/>
            </w:pPr>
          </w:p>
          <w:p w:rsidR="00A5505D" w:rsidRDefault="00A5505D" w:rsidP="00A5505D">
            <w:pPr>
              <w:pStyle w:val="Normal11"/>
            </w:pP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 Inddrivelsescentret</w:t>
            </w:r>
          </w:p>
          <w:p w:rsidR="00A5505D" w:rsidRDefault="00A5505D" w:rsidP="00A5505D">
            <w:pPr>
              <w:pStyle w:val="Normal11"/>
            </w:pPr>
            <w:r>
              <w:t>- IT-service</w:t>
            </w:r>
          </w:p>
          <w:p w:rsidR="00A5505D" w:rsidRDefault="00A5505D" w:rsidP="00A5505D">
            <w:pPr>
              <w:pStyle w:val="Normal11"/>
            </w:pPr>
            <w:r>
              <w:t>- Projektenhed</w:t>
            </w:r>
          </w:p>
          <w:p w:rsidR="00A5505D" w:rsidRDefault="00A5505D" w:rsidP="00A5505D">
            <w:pPr>
              <w:pStyle w:val="Normal11"/>
            </w:pPr>
            <w:r>
              <w:t>- SC Holbæk</w:t>
            </w:r>
          </w:p>
          <w:p w:rsidR="00A5505D" w:rsidRDefault="00A5505D" w:rsidP="00A5505D">
            <w:pPr>
              <w:pStyle w:val="Normal11"/>
            </w:pPr>
            <w:r>
              <w:t>- ...</w:t>
            </w:r>
          </w:p>
          <w:p w:rsidR="00A5505D" w:rsidRPr="00A5505D" w:rsidRDefault="00A5505D" w:rsidP="00A5505D">
            <w:pPr>
              <w:pStyle w:val="Normal11"/>
            </w:pPr>
          </w:p>
        </w:tc>
      </w:tr>
      <w:tr w:rsidR="00A5505D" w:rsidTr="00A5505D">
        <w:tc>
          <w:tcPr>
            <w:tcW w:w="2625" w:type="dxa"/>
          </w:tcPr>
          <w:p w:rsidR="00A5505D" w:rsidRDefault="00A5505D" w:rsidP="00A5505D">
            <w:pPr>
              <w:pStyle w:val="Normal11"/>
            </w:pPr>
            <w:r>
              <w:t>Nummer</w:t>
            </w:r>
          </w:p>
        </w:tc>
        <w:tc>
          <w:tcPr>
            <w:tcW w:w="1797" w:type="dxa"/>
          </w:tcPr>
          <w:p w:rsidR="00A5505D" w:rsidRDefault="00A5505D" w:rsidP="00A5505D">
            <w:pPr>
              <w:pStyle w:val="Normal11"/>
            </w:pPr>
            <w:r>
              <w:t>OrganisatoriskEnhedNummer</w:t>
            </w:r>
            <w:r w:rsidR="00F061A6">
              <w:fldChar w:fldCharType="begin"/>
            </w:r>
            <w:r>
              <w:instrText xml:space="preserve"> XE "</w:instrText>
            </w:r>
            <w:r w:rsidRPr="00EA7187">
              <w:instrText>OrganisatoriskEnhedNummer</w:instrText>
            </w:r>
            <w:r>
              <w:instrText xml:space="preserve">" </w:instrText>
            </w:r>
            <w:r w:rsidR="00F061A6">
              <w:fldChar w:fldCharType="end"/>
            </w:r>
          </w:p>
        </w:tc>
        <w:tc>
          <w:tcPr>
            <w:tcW w:w="5573" w:type="dxa"/>
          </w:tcPr>
          <w:p w:rsidR="00A5505D" w:rsidRDefault="00A5505D" w:rsidP="00A5505D">
            <w:pPr>
              <w:pStyle w:val="Normal11"/>
            </w:pPr>
            <w:r>
              <w:t>Dette er nummeret på den organisatoriske enhed, f.eks. nummeret på Skattecenteret.</w:t>
            </w:r>
          </w:p>
        </w:tc>
      </w:tr>
      <w:tr w:rsidR="00A5505D" w:rsidTr="00A5505D">
        <w:tc>
          <w:tcPr>
            <w:tcW w:w="2625" w:type="dxa"/>
          </w:tcPr>
          <w:p w:rsidR="00A5505D" w:rsidRDefault="00A5505D" w:rsidP="00A5505D">
            <w:pPr>
              <w:pStyle w:val="Normal11"/>
            </w:pPr>
            <w:r>
              <w:t>ÅbningTid</w:t>
            </w:r>
          </w:p>
        </w:tc>
        <w:tc>
          <w:tcPr>
            <w:tcW w:w="1797" w:type="dxa"/>
          </w:tcPr>
          <w:p w:rsidR="00A5505D" w:rsidRDefault="00A5505D" w:rsidP="00A5505D">
            <w:pPr>
              <w:pStyle w:val="Normal11"/>
            </w:pPr>
            <w:r>
              <w:t>ÅbningTid</w:t>
            </w:r>
            <w:r w:rsidR="00F061A6">
              <w:fldChar w:fldCharType="begin"/>
            </w:r>
            <w:r>
              <w:instrText xml:space="preserve"> XE "</w:instrText>
            </w:r>
            <w:r w:rsidRPr="004A651D">
              <w:instrText>ÅbningTid</w:instrText>
            </w:r>
            <w:r>
              <w:instrText xml:space="preserve">" </w:instrText>
            </w:r>
            <w:r w:rsidR="00F061A6">
              <w:fldChar w:fldCharType="end"/>
            </w:r>
          </w:p>
        </w:tc>
        <w:tc>
          <w:tcPr>
            <w:tcW w:w="5573" w:type="dxa"/>
          </w:tcPr>
          <w:p w:rsidR="00A5505D" w:rsidRDefault="00A5505D" w:rsidP="00A5505D">
            <w:pPr>
              <w:pStyle w:val="Normal11"/>
            </w:pPr>
            <w:r>
              <w:t>RestanceInddrivelsesmyndighed: Det skal være muligt i forbindelse med ressoucestyring at kunne inddrage den organisatoriske enheds åbningstid.</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OrganisatoriskEnhed(1)</w:t>
            </w:r>
          </w:p>
          <w:p w:rsidR="00A5505D" w:rsidRDefault="00A5505D" w:rsidP="00A5505D">
            <w:pPr>
              <w:pStyle w:val="Normal11"/>
            </w:pPr>
            <w:r>
              <w:t>Ressource(1..*)</w:t>
            </w:r>
          </w:p>
        </w:tc>
        <w:tc>
          <w:tcPr>
            <w:tcW w:w="5879" w:type="dxa"/>
          </w:tcPr>
          <w:p w:rsidR="00A5505D" w:rsidRDefault="00A5505D" w:rsidP="00A5505D">
            <w:pPr>
              <w:pStyle w:val="Normal11"/>
            </w:pPr>
            <w:r>
              <w:t>En organisatorisk enhed vil have ressourcer tilknyttet, ligesom en ressource altid vil være tilknyttet en organisatorisk enhed.</w:t>
            </w:r>
          </w:p>
        </w:tc>
      </w:tr>
      <w:tr w:rsidR="00A5505D" w:rsidTr="00A5505D">
        <w:tc>
          <w:tcPr>
            <w:tcW w:w="1667" w:type="dxa"/>
          </w:tcPr>
          <w:p w:rsidR="00A5505D" w:rsidRDefault="00A5505D" w:rsidP="00A5505D">
            <w:pPr>
              <w:pStyle w:val="Normal11"/>
            </w:pPr>
            <w:r>
              <w:t>har en</w:t>
            </w:r>
          </w:p>
        </w:tc>
        <w:tc>
          <w:tcPr>
            <w:tcW w:w="2398" w:type="dxa"/>
          </w:tcPr>
          <w:p w:rsidR="00A5505D" w:rsidRDefault="00A5505D" w:rsidP="00A5505D">
            <w:pPr>
              <w:pStyle w:val="Normal11"/>
            </w:pPr>
            <w:r>
              <w:t>OrganisatoriskEnhed(0..*)</w:t>
            </w:r>
          </w:p>
          <w:p w:rsidR="00A5505D" w:rsidRDefault="00A5505D" w:rsidP="00A5505D">
            <w:pPr>
              <w:pStyle w:val="Normal11"/>
            </w:pPr>
            <w:r>
              <w:t>OrganisatoriskEnhedType(0..1)</w:t>
            </w:r>
          </w:p>
        </w:tc>
        <w:tc>
          <w:tcPr>
            <w:tcW w:w="5879" w:type="dxa"/>
          </w:tcPr>
          <w:p w:rsidR="00A5505D" w:rsidRDefault="00A5505D" w:rsidP="00A5505D">
            <w:pPr>
              <w:pStyle w:val="Normal11"/>
            </w:pPr>
            <w:r>
              <w:t>En organisatorisk enhed kan være af en bestemt type.</w:t>
            </w:r>
          </w:p>
        </w:tc>
      </w:tr>
      <w:tr w:rsidR="00A5505D" w:rsidTr="00A5505D">
        <w:tc>
          <w:tcPr>
            <w:tcW w:w="1667" w:type="dxa"/>
          </w:tcPr>
          <w:p w:rsidR="00A5505D" w:rsidRDefault="00A5505D" w:rsidP="00A5505D">
            <w:pPr>
              <w:pStyle w:val="Normal11"/>
            </w:pPr>
            <w:r>
              <w:t>Kan være tilknyttet</w:t>
            </w:r>
          </w:p>
        </w:tc>
        <w:tc>
          <w:tcPr>
            <w:tcW w:w="2398" w:type="dxa"/>
          </w:tcPr>
          <w:p w:rsidR="00A5505D" w:rsidRDefault="00A5505D" w:rsidP="00A5505D">
            <w:pPr>
              <w:pStyle w:val="Normal11"/>
            </w:pPr>
            <w:r>
              <w:t>Virksomhed(0..*)</w:t>
            </w:r>
          </w:p>
          <w:p w:rsidR="00A5505D" w:rsidRDefault="00A5505D" w:rsidP="00A5505D">
            <w:pPr>
              <w:pStyle w:val="Normal11"/>
            </w:pPr>
            <w:r>
              <w:t>OrganisatoriskEnhed(0..*)</w:t>
            </w:r>
          </w:p>
        </w:tc>
        <w:tc>
          <w:tcPr>
            <w:tcW w:w="5879" w:type="dxa"/>
          </w:tcPr>
          <w:p w:rsidR="00A5505D" w:rsidRDefault="00A5505D" w:rsidP="00A5505D">
            <w:pPr>
              <w:pStyle w:val="Normal11"/>
            </w:pPr>
            <w:r>
              <w:t>En virksomhed kan være tilknyttet en eller flere organisatoriske enheder</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761" w:name="_Toc266364112"/>
      <w:bookmarkStart w:id="2762" w:name="_Toc265233910"/>
      <w:r>
        <w:t>OrganisatoriskEnhedType</w:t>
      </w:r>
      <w:bookmarkEnd w:id="2761"/>
      <w:bookmarkEnd w:id="2762"/>
    </w:p>
    <w:p w:rsidR="00A5505D" w:rsidRDefault="00A5505D" w:rsidP="00A5505D">
      <w:pPr>
        <w:pStyle w:val="Normal11"/>
      </w:pPr>
      <w:r>
        <w:t>Indeholder information om en organisationstype. SKATs organisatoriske enheder (typer) vil fx være Hovedcenter,  Inddrivelsescentret, Intern Revision, IT service, Kundecenter mm.</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Navn</w:t>
            </w:r>
          </w:p>
        </w:tc>
        <w:tc>
          <w:tcPr>
            <w:tcW w:w="1797" w:type="dxa"/>
          </w:tcPr>
          <w:p w:rsidR="00A5505D" w:rsidRDefault="00A5505D" w:rsidP="00A5505D">
            <w:pPr>
              <w:pStyle w:val="Normal11"/>
            </w:pPr>
            <w:r>
              <w:t>Type</w:t>
            </w:r>
            <w:r w:rsidR="00F061A6">
              <w:fldChar w:fldCharType="begin"/>
            </w:r>
            <w:r>
              <w:instrText xml:space="preserve"> XE "</w:instrText>
            </w:r>
            <w:r w:rsidRPr="008B3835">
              <w:instrText>Type</w:instrText>
            </w:r>
            <w:r>
              <w:instrText xml:space="preserve">" </w:instrText>
            </w:r>
            <w:r w:rsidR="00F061A6">
              <w:fldChar w:fldCharType="end"/>
            </w:r>
          </w:p>
        </w:tc>
        <w:tc>
          <w:tcPr>
            <w:tcW w:w="5573" w:type="dxa"/>
          </w:tcPr>
          <w:p w:rsidR="00A5505D" w:rsidRDefault="00A5505D" w:rsidP="00A5505D">
            <w:pPr>
              <w:pStyle w:val="Normal11"/>
            </w:pPr>
            <w:r>
              <w:t>Navnet på typen af organisatorisk enhed.</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Tilladte værdier er:</w:t>
            </w:r>
          </w:p>
          <w:p w:rsidR="00A5505D" w:rsidRDefault="00A5505D" w:rsidP="00A5505D">
            <w:pPr>
              <w:pStyle w:val="Normal11"/>
            </w:pPr>
          </w:p>
          <w:p w:rsidR="00A5505D" w:rsidRDefault="00A5505D" w:rsidP="00A5505D">
            <w:pPr>
              <w:pStyle w:val="Normal11"/>
            </w:pPr>
            <w:r>
              <w:t>- Ankecenter</w:t>
            </w:r>
          </w:p>
          <w:p w:rsidR="00A5505D" w:rsidRDefault="00A5505D" w:rsidP="00A5505D">
            <w:pPr>
              <w:pStyle w:val="Normal11"/>
            </w:pPr>
            <w:r>
              <w:t>- Betalingscentret</w:t>
            </w:r>
          </w:p>
          <w:p w:rsidR="00A5505D" w:rsidRDefault="00A5505D" w:rsidP="00A5505D">
            <w:pPr>
              <w:pStyle w:val="Normal11"/>
            </w:pPr>
            <w:r>
              <w:t>- Center for Store Selskaber</w:t>
            </w:r>
          </w:p>
          <w:p w:rsidR="00A5505D" w:rsidRDefault="00A5505D" w:rsidP="00A5505D">
            <w:pPr>
              <w:pStyle w:val="Normal11"/>
            </w:pPr>
            <w:r>
              <w:t>- Hovedcenter</w:t>
            </w:r>
          </w:p>
          <w:p w:rsidR="00A5505D" w:rsidRDefault="00A5505D" w:rsidP="00A5505D">
            <w:pPr>
              <w:pStyle w:val="Normal11"/>
            </w:pPr>
            <w:r>
              <w:t>- Inddrivelsescentret</w:t>
            </w:r>
          </w:p>
          <w:p w:rsidR="00A5505D" w:rsidRDefault="00A5505D" w:rsidP="00A5505D">
            <w:pPr>
              <w:pStyle w:val="Normal11"/>
            </w:pPr>
            <w:r>
              <w:t>- Intern Revision</w:t>
            </w:r>
          </w:p>
          <w:p w:rsidR="00A5505D" w:rsidRDefault="00A5505D" w:rsidP="00A5505D">
            <w:pPr>
              <w:pStyle w:val="Normal11"/>
            </w:pPr>
            <w:r>
              <w:t>- IT-drift- og forvaltningscenter</w:t>
            </w:r>
          </w:p>
          <w:p w:rsidR="00A5505D" w:rsidRDefault="00A5505D" w:rsidP="00A5505D">
            <w:pPr>
              <w:pStyle w:val="Normal11"/>
            </w:pPr>
            <w:r>
              <w:t>- Kundecenter</w:t>
            </w:r>
          </w:p>
          <w:p w:rsidR="00A5505D" w:rsidRDefault="00A5505D" w:rsidP="00A5505D">
            <w:pPr>
              <w:pStyle w:val="Normal11"/>
            </w:pPr>
            <w:r>
              <w:t>- Midt- og Sydsjælland</w:t>
            </w:r>
          </w:p>
          <w:p w:rsidR="00A5505D" w:rsidRDefault="00A5505D" w:rsidP="00A5505D">
            <w:pPr>
              <w:pStyle w:val="Normal11"/>
            </w:pPr>
            <w:r>
              <w:t>- Midtjylland</w:t>
            </w:r>
          </w:p>
          <w:p w:rsidR="00A5505D" w:rsidRDefault="00A5505D" w:rsidP="00A5505D">
            <w:pPr>
              <w:pStyle w:val="Normal11"/>
            </w:pPr>
            <w:r>
              <w:t>- Nordjylland</w:t>
            </w:r>
          </w:p>
          <w:p w:rsidR="00A5505D" w:rsidRDefault="00A5505D" w:rsidP="00A5505D">
            <w:pPr>
              <w:pStyle w:val="Normal11"/>
            </w:pPr>
            <w:r>
              <w:t>- Nordsjælland-København</w:t>
            </w:r>
          </w:p>
          <w:p w:rsidR="00A5505D" w:rsidRDefault="00A5505D" w:rsidP="00A5505D">
            <w:pPr>
              <w:pStyle w:val="Normal11"/>
            </w:pPr>
            <w:r>
              <w:t>- Retssikkerhedschefen</w:t>
            </w:r>
          </w:p>
          <w:p w:rsidR="00A5505D" w:rsidRDefault="00A5505D" w:rsidP="00A5505D">
            <w:pPr>
              <w:pStyle w:val="Normal11"/>
            </w:pPr>
            <w:r>
              <w:t>- Spillemyndigheden</w:t>
            </w:r>
          </w:p>
          <w:p w:rsidR="00A5505D" w:rsidRPr="00A5505D" w:rsidRDefault="00A5505D" w:rsidP="00A5505D">
            <w:pPr>
              <w:pStyle w:val="Normal11"/>
            </w:pPr>
            <w:r>
              <w:t>- Sydjylland-Fyn</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har en</w:t>
            </w:r>
          </w:p>
        </w:tc>
        <w:tc>
          <w:tcPr>
            <w:tcW w:w="2398" w:type="dxa"/>
          </w:tcPr>
          <w:p w:rsidR="00A5505D" w:rsidRDefault="00A5505D" w:rsidP="00A5505D">
            <w:pPr>
              <w:pStyle w:val="Normal11"/>
            </w:pPr>
            <w:r>
              <w:t>OrganisatoriskEnhed(0..*)</w:t>
            </w:r>
          </w:p>
          <w:p w:rsidR="00A5505D" w:rsidRDefault="00A5505D" w:rsidP="00A5505D">
            <w:pPr>
              <w:pStyle w:val="Normal11"/>
            </w:pPr>
            <w:r>
              <w:t>OrganisatoriskEnhedType(0..1)</w:t>
            </w:r>
          </w:p>
        </w:tc>
        <w:tc>
          <w:tcPr>
            <w:tcW w:w="5879" w:type="dxa"/>
          </w:tcPr>
          <w:p w:rsidR="00A5505D" w:rsidRDefault="00A5505D" w:rsidP="00A5505D">
            <w:pPr>
              <w:pStyle w:val="Normal11"/>
            </w:pPr>
            <w:r>
              <w:t>En organisatorisk enhed kan være af en bestemt type.</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763" w:name="_Toc266364113"/>
      <w:bookmarkStart w:id="2764" w:name="_Toc265233911"/>
      <w:r>
        <w:t>Person</w:t>
      </w:r>
      <w:bookmarkEnd w:id="2763"/>
      <w:bookmarkEnd w:id="2764"/>
    </w:p>
    <w:p w:rsidR="00A5505D" w:rsidRDefault="00A5505D" w:rsidP="00A5505D">
      <w:pPr>
        <w:pStyle w:val="Normal11"/>
      </w:pPr>
      <w:r>
        <w:t>Privat person identificeret ved et personnummer (CPR-nummer).</w:t>
      </w: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CPRNummer</w:t>
            </w:r>
          </w:p>
        </w:tc>
        <w:tc>
          <w:tcPr>
            <w:tcW w:w="1797" w:type="dxa"/>
          </w:tcPr>
          <w:p w:rsidR="00A5505D" w:rsidRDefault="00A5505D" w:rsidP="00A5505D">
            <w:pPr>
              <w:pStyle w:val="Normal11"/>
            </w:pPr>
            <w:r>
              <w:t>CPRNummer</w:t>
            </w:r>
            <w:r w:rsidR="00F061A6">
              <w:fldChar w:fldCharType="begin"/>
            </w:r>
            <w:r>
              <w:instrText xml:space="preserve"> XE "</w:instrText>
            </w:r>
            <w:r w:rsidRPr="00E97CF4">
              <w:instrText>CPRNummer</w:instrText>
            </w:r>
            <w:r>
              <w:instrText xml:space="preserve">" </w:instrText>
            </w:r>
            <w:r w:rsidR="00F061A6">
              <w:fldChar w:fldCharType="end"/>
            </w:r>
          </w:p>
        </w:tc>
        <w:tc>
          <w:tcPr>
            <w:tcW w:w="5573" w:type="dxa"/>
          </w:tcPr>
          <w:p w:rsidR="00A5505D" w:rsidRDefault="00A5505D" w:rsidP="00A5505D">
            <w:pPr>
              <w:pStyle w:val="Normal11"/>
            </w:pPr>
            <w:r>
              <w:t>CPR-nummer er et 10 cifret personnummer der entydigt identificerer en dansk person.</w:t>
            </w:r>
          </w:p>
        </w:tc>
      </w:tr>
      <w:tr w:rsidR="00A5505D" w:rsidTr="00A5505D">
        <w:tc>
          <w:tcPr>
            <w:tcW w:w="2625" w:type="dxa"/>
          </w:tcPr>
          <w:p w:rsidR="00A5505D" w:rsidRDefault="00A5505D" w:rsidP="00A5505D">
            <w:pPr>
              <w:pStyle w:val="Normal11"/>
            </w:pPr>
            <w:r>
              <w:t>NavnAdresseBeskyttelseMarkering</w:t>
            </w:r>
          </w:p>
        </w:tc>
        <w:tc>
          <w:tcPr>
            <w:tcW w:w="1797" w:type="dxa"/>
          </w:tcPr>
          <w:p w:rsidR="00A5505D" w:rsidRDefault="00A5505D" w:rsidP="00A5505D">
            <w:pPr>
              <w:pStyle w:val="Normal11"/>
            </w:pPr>
            <w:r>
              <w:t>Markering</w:t>
            </w:r>
            <w:r w:rsidR="00F061A6">
              <w:fldChar w:fldCharType="begin"/>
            </w:r>
            <w:r>
              <w:instrText xml:space="preserve"> XE "</w:instrText>
            </w:r>
            <w:r w:rsidRPr="000960FA">
              <w:instrText>Markering</w:instrText>
            </w:r>
            <w:r>
              <w:instrText xml:space="preserve">" </w:instrText>
            </w:r>
            <w:r w:rsidR="00F061A6">
              <w:fldChar w:fldCharType="end"/>
            </w:r>
          </w:p>
        </w:tc>
        <w:tc>
          <w:tcPr>
            <w:tcW w:w="5573" w:type="dxa"/>
          </w:tcPr>
          <w:p w:rsidR="00A5505D" w:rsidRDefault="00A5505D" w:rsidP="00A5505D">
            <w:pPr>
              <w:pStyle w:val="Normal11"/>
            </w:pPr>
            <w:r>
              <w:t>Angiver om en persons navn og adresse er beskyttet for offentligheden.</w:t>
            </w:r>
          </w:p>
          <w:p w:rsidR="00A5505D" w:rsidRDefault="00A5505D" w:rsidP="00A5505D">
            <w:pPr>
              <w:pStyle w:val="Normal11"/>
            </w:pPr>
          </w:p>
          <w:p w:rsidR="00A5505D" w:rsidRDefault="00A5505D" w:rsidP="00A5505D">
            <w:pPr>
              <w:pStyle w:val="Normal11"/>
            </w:pPr>
            <w:r>
              <w:t xml:space="preserve">Markeringen bliver sat af Folkeregistret, dvs. i Det Centrale Personregister (CPR). </w:t>
            </w:r>
          </w:p>
          <w:p w:rsidR="00A5505D" w:rsidRDefault="00A5505D" w:rsidP="00A5505D">
            <w:pPr>
              <w:pStyle w:val="Normal11"/>
            </w:pPr>
            <w:r>
              <w:t>Det er således kun myndigheder med lovmæssigt grundlag, som har adgang til disse data (fx i forbindelse med sagsbehandling).</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B = Beskyttet</w:t>
            </w:r>
          </w:p>
          <w:p w:rsidR="00A5505D" w:rsidRPr="00A5505D" w:rsidRDefault="00A5505D" w:rsidP="00A5505D">
            <w:pPr>
              <w:pStyle w:val="Normal11"/>
            </w:pPr>
            <w:r>
              <w:t>Blank = Ubeskyttet</w:t>
            </w:r>
          </w:p>
        </w:tc>
      </w:tr>
      <w:tr w:rsidR="00A5505D" w:rsidTr="00A5505D">
        <w:tc>
          <w:tcPr>
            <w:tcW w:w="2625" w:type="dxa"/>
          </w:tcPr>
          <w:p w:rsidR="00A5505D" w:rsidRDefault="00A5505D" w:rsidP="00A5505D">
            <w:pPr>
              <w:pStyle w:val="Normal11"/>
            </w:pPr>
            <w:r>
              <w:t>FødselDato</w:t>
            </w:r>
          </w:p>
        </w:tc>
        <w:tc>
          <w:tcPr>
            <w:tcW w:w="1797" w:type="dxa"/>
          </w:tcPr>
          <w:p w:rsidR="00A5505D" w:rsidRDefault="00A5505D" w:rsidP="00A5505D">
            <w:pPr>
              <w:pStyle w:val="Normal11"/>
            </w:pPr>
            <w:r>
              <w:t>Dato</w:t>
            </w:r>
            <w:r w:rsidR="00F061A6">
              <w:fldChar w:fldCharType="begin"/>
            </w:r>
            <w:r>
              <w:instrText xml:space="preserve"> XE "</w:instrText>
            </w:r>
            <w:r w:rsidRPr="002B3CD7">
              <w:instrText>Dato</w:instrText>
            </w:r>
            <w:r>
              <w:instrText xml:space="preserve">" </w:instrText>
            </w:r>
            <w:r w:rsidR="00F061A6">
              <w:fldChar w:fldCharType="end"/>
            </w:r>
          </w:p>
        </w:tc>
        <w:tc>
          <w:tcPr>
            <w:tcW w:w="5573" w:type="dxa"/>
          </w:tcPr>
          <w:p w:rsidR="00A5505D" w:rsidRDefault="00A5505D" w:rsidP="00A5505D">
            <w:pPr>
              <w:pStyle w:val="Normal11"/>
            </w:pPr>
            <w:r>
              <w:t>Personens fødselsdato</w:t>
            </w:r>
          </w:p>
        </w:tc>
      </w:tr>
      <w:tr w:rsidR="00A5505D" w:rsidTr="00A5505D">
        <w:tc>
          <w:tcPr>
            <w:tcW w:w="2625" w:type="dxa"/>
          </w:tcPr>
          <w:p w:rsidR="00A5505D" w:rsidRDefault="00A5505D" w:rsidP="00A5505D">
            <w:pPr>
              <w:pStyle w:val="Normal11"/>
            </w:pPr>
            <w:r>
              <w:t>FødeSted</w:t>
            </w:r>
          </w:p>
        </w:tc>
        <w:tc>
          <w:tcPr>
            <w:tcW w:w="1797" w:type="dxa"/>
          </w:tcPr>
          <w:p w:rsidR="00A5505D" w:rsidRDefault="00A5505D" w:rsidP="00A5505D">
            <w:pPr>
              <w:pStyle w:val="Normal11"/>
            </w:pPr>
            <w:r>
              <w:t>FødeSted</w:t>
            </w:r>
            <w:r w:rsidR="00F061A6">
              <w:fldChar w:fldCharType="begin"/>
            </w:r>
            <w:r>
              <w:instrText xml:space="preserve"> XE "</w:instrText>
            </w:r>
            <w:r w:rsidRPr="00D20244">
              <w:instrText>FødeSted</w:instrText>
            </w:r>
            <w:r>
              <w:instrText xml:space="preserve">" </w:instrText>
            </w:r>
            <w:r w:rsidR="00F061A6">
              <w:fldChar w:fldCharType="end"/>
            </w:r>
          </w:p>
        </w:tc>
        <w:tc>
          <w:tcPr>
            <w:tcW w:w="5573" w:type="dxa"/>
          </w:tcPr>
          <w:p w:rsidR="00A5505D" w:rsidRDefault="00A5505D" w:rsidP="00A5505D">
            <w:pPr>
              <w:pStyle w:val="Normal11"/>
            </w:pPr>
            <w:r>
              <w:t>Stammer fra CPS og udenlandsk pension.</w:t>
            </w:r>
          </w:p>
        </w:tc>
      </w:tr>
      <w:tr w:rsidR="00A5505D" w:rsidTr="00A5505D">
        <w:tc>
          <w:tcPr>
            <w:tcW w:w="2625" w:type="dxa"/>
          </w:tcPr>
          <w:p w:rsidR="00A5505D" w:rsidRDefault="00A5505D" w:rsidP="00A5505D">
            <w:pPr>
              <w:pStyle w:val="Normal11"/>
            </w:pPr>
            <w:r>
              <w:t>FødeLandKode</w:t>
            </w:r>
          </w:p>
        </w:tc>
        <w:tc>
          <w:tcPr>
            <w:tcW w:w="1797" w:type="dxa"/>
          </w:tcPr>
          <w:p w:rsidR="00A5505D" w:rsidRDefault="00A5505D" w:rsidP="00A5505D">
            <w:pPr>
              <w:pStyle w:val="Normal11"/>
            </w:pPr>
            <w:r>
              <w:t>AdresseLandKode</w:t>
            </w:r>
            <w:r w:rsidR="00F061A6">
              <w:fldChar w:fldCharType="begin"/>
            </w:r>
            <w:r>
              <w:instrText xml:space="preserve"> XE "</w:instrText>
            </w:r>
            <w:r w:rsidRPr="004149BD">
              <w:instrText>AdresseLandKode</w:instrText>
            </w:r>
            <w:r>
              <w:instrText xml:space="preserve">" </w:instrText>
            </w:r>
            <w:r w:rsidR="00F061A6">
              <w:fldChar w:fldCharType="end"/>
            </w:r>
          </w:p>
        </w:tc>
        <w:tc>
          <w:tcPr>
            <w:tcW w:w="5573" w:type="dxa"/>
          </w:tcPr>
          <w:p w:rsidR="00A5505D" w:rsidRDefault="00A5505D" w:rsidP="00A5505D">
            <w:pPr>
              <w:pStyle w:val="Normal11"/>
            </w:pPr>
            <w:r>
              <w:t>Stammer fra CPS og udenlandsk pension.</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Default="00A5505D" w:rsidP="00A5505D">
            <w:pPr>
              <w:pStyle w:val="Normal11"/>
            </w:pPr>
            <w:r>
              <w:t>Feltet skal altid være udfyldt.</w:t>
            </w:r>
          </w:p>
          <w:p w:rsidR="00A5505D" w:rsidRDefault="00A5505D" w:rsidP="00A5505D">
            <w:pPr>
              <w:pStyle w:val="Normal11"/>
            </w:pPr>
          </w:p>
          <w:p w:rsidR="00A5505D" w:rsidRDefault="00A5505D" w:rsidP="00A5505D">
            <w:pPr>
              <w:pStyle w:val="Normal11"/>
            </w:pPr>
            <w:r>
              <w:t>ISO-standard, som hentes/valideres i Erhvervssystemets værdisæt for Lande, = elementet Land_nvn_kort.</w:t>
            </w:r>
          </w:p>
          <w:p w:rsidR="00A5505D" w:rsidRDefault="00A5505D" w:rsidP="00A5505D">
            <w:pPr>
              <w:pStyle w:val="Normal11"/>
            </w:pPr>
          </w:p>
          <w:p w:rsidR="00A5505D" w:rsidRPr="00A5505D" w:rsidRDefault="00A5505D" w:rsidP="00A5505D">
            <w:pPr>
              <w:pStyle w:val="Normal11"/>
            </w:pPr>
            <w:r>
              <w:t>Undtagelse er dog Grækenland, som er dispenseret fra ordningen og må bruge "EL".</w:t>
            </w:r>
          </w:p>
        </w:tc>
      </w:tr>
      <w:tr w:rsidR="00A5505D" w:rsidTr="00A5505D">
        <w:tc>
          <w:tcPr>
            <w:tcW w:w="2625" w:type="dxa"/>
          </w:tcPr>
          <w:p w:rsidR="00A5505D" w:rsidRDefault="00A5505D" w:rsidP="00A5505D">
            <w:pPr>
              <w:pStyle w:val="Normal11"/>
            </w:pPr>
            <w:r>
              <w:t>GyldigFra</w:t>
            </w:r>
          </w:p>
        </w:tc>
        <w:tc>
          <w:tcPr>
            <w:tcW w:w="1797" w:type="dxa"/>
          </w:tcPr>
          <w:p w:rsidR="00A5505D" w:rsidRDefault="00A5505D" w:rsidP="00A5505D">
            <w:pPr>
              <w:pStyle w:val="Normal11"/>
            </w:pPr>
            <w:r>
              <w:t>Dato</w:t>
            </w:r>
            <w:r w:rsidR="00F061A6">
              <w:fldChar w:fldCharType="begin"/>
            </w:r>
            <w:r>
              <w:instrText xml:space="preserve"> XE "</w:instrText>
            </w:r>
            <w:r w:rsidRPr="00317667">
              <w:instrText>Dato</w:instrText>
            </w:r>
            <w:r>
              <w:instrText xml:space="preserve">" </w:instrText>
            </w:r>
            <w:r w:rsidR="00F061A6">
              <w:fldChar w:fldCharType="end"/>
            </w:r>
          </w:p>
        </w:tc>
        <w:tc>
          <w:tcPr>
            <w:tcW w:w="5573" w:type="dxa"/>
          </w:tcPr>
          <w:p w:rsidR="00A5505D" w:rsidRDefault="00A5505D" w:rsidP="00A5505D">
            <w:pPr>
              <w:pStyle w:val="Normal11"/>
            </w:pPr>
            <w:r>
              <w:t>Gyldighed startdato for en Person. Person kan skifte CPRNummer, NavnAdresseBeskyttelseMarkering og FødselDato.</w:t>
            </w:r>
          </w:p>
          <w:p w:rsidR="00A5505D" w:rsidRDefault="00A5505D" w:rsidP="00A5505D">
            <w:pPr>
              <w:pStyle w:val="Normal11"/>
            </w:pPr>
          </w:p>
          <w:p w:rsidR="00A5505D" w:rsidRDefault="00A5505D" w:rsidP="00A5505D">
            <w:pPr>
              <w:pStyle w:val="Normal11"/>
            </w:pPr>
            <w:r>
              <w:t>- CPR-skifte kan ske ved kønskifteoperationer eller fejlvurdering af køn og FødselDato,</w:t>
            </w:r>
          </w:p>
          <w:p w:rsidR="00A5505D" w:rsidRDefault="00A5505D" w:rsidP="00A5505D">
            <w:pPr>
              <w:pStyle w:val="Normal11"/>
            </w:pPr>
            <w:r>
              <w:t>eller fordi en udenlandsk person har fået et midlertidigt CPRNummer.</w:t>
            </w:r>
          </w:p>
          <w:p w:rsidR="00A5505D" w:rsidRDefault="00A5505D" w:rsidP="00A5505D">
            <w:pPr>
              <w:pStyle w:val="Normal11"/>
            </w:pPr>
          </w:p>
          <w:p w:rsidR="00A5505D" w:rsidRDefault="00A5505D" w:rsidP="00A5505D">
            <w:pPr>
              <w:pStyle w:val="Normal11"/>
            </w:pPr>
            <w:r>
              <w:t>- NavnAdresseBeskyttelseMarkering kan ændre sig ved at en Person anmoder Folkeregistret om navn- &amp; adressebeskyttelse.</w:t>
            </w:r>
          </w:p>
          <w:p w:rsidR="00A5505D" w:rsidRDefault="00A5505D" w:rsidP="00A5505D">
            <w:pPr>
              <w:pStyle w:val="Normal11"/>
            </w:pPr>
          </w:p>
          <w:p w:rsidR="00A5505D" w:rsidRDefault="00A5505D" w:rsidP="00A5505D">
            <w:pPr>
              <w:pStyle w:val="Normal11"/>
            </w:pPr>
            <w:r>
              <w:t>- FødselDato kan ændre sig ved at man har fejlvurderet en alder.</w:t>
            </w:r>
          </w:p>
        </w:tc>
      </w:tr>
      <w:tr w:rsidR="00A5505D" w:rsidTr="00A5505D">
        <w:tc>
          <w:tcPr>
            <w:tcW w:w="2625" w:type="dxa"/>
          </w:tcPr>
          <w:p w:rsidR="00A5505D" w:rsidRDefault="00A5505D" w:rsidP="00A5505D">
            <w:pPr>
              <w:pStyle w:val="Normal11"/>
            </w:pPr>
            <w:r>
              <w:t>GyldigTil</w:t>
            </w:r>
          </w:p>
        </w:tc>
        <w:tc>
          <w:tcPr>
            <w:tcW w:w="1797" w:type="dxa"/>
          </w:tcPr>
          <w:p w:rsidR="00A5505D" w:rsidRDefault="00A5505D" w:rsidP="00A5505D">
            <w:pPr>
              <w:pStyle w:val="Normal11"/>
            </w:pPr>
            <w:r>
              <w:t>Dato</w:t>
            </w:r>
            <w:r w:rsidR="00F061A6">
              <w:fldChar w:fldCharType="begin"/>
            </w:r>
            <w:r>
              <w:instrText xml:space="preserve"> XE "</w:instrText>
            </w:r>
            <w:r w:rsidRPr="007062A9">
              <w:instrText>Dato</w:instrText>
            </w:r>
            <w:r>
              <w:instrText xml:space="preserve">" </w:instrText>
            </w:r>
            <w:r w:rsidR="00F061A6">
              <w:fldChar w:fldCharType="end"/>
            </w:r>
          </w:p>
        </w:tc>
        <w:tc>
          <w:tcPr>
            <w:tcW w:w="5573" w:type="dxa"/>
          </w:tcPr>
          <w:p w:rsidR="00A5505D" w:rsidRDefault="00A5505D" w:rsidP="00A5505D">
            <w:pPr>
              <w:pStyle w:val="Normal11"/>
            </w:pPr>
            <w:r>
              <w:t>Gyldighed slutdato for en Person. Person kan skifte CPRNummer, NavnAdresseBeskyttelseMarkering og FødselDato.</w:t>
            </w:r>
          </w:p>
          <w:p w:rsidR="00A5505D" w:rsidRDefault="00A5505D" w:rsidP="00A5505D">
            <w:pPr>
              <w:pStyle w:val="Normal11"/>
            </w:pPr>
          </w:p>
          <w:p w:rsidR="00A5505D" w:rsidRDefault="00A5505D" w:rsidP="00A5505D">
            <w:pPr>
              <w:pStyle w:val="Normal11"/>
            </w:pPr>
            <w:r>
              <w:t>- CPR-skifte kan ske ved kønskifteoperationer eller fejlvurdering af køn og FødselDato,</w:t>
            </w:r>
          </w:p>
          <w:p w:rsidR="00A5505D" w:rsidRDefault="00A5505D" w:rsidP="00A5505D">
            <w:pPr>
              <w:pStyle w:val="Normal11"/>
            </w:pPr>
            <w:r>
              <w:t>eller fordi en udenlandsk person har fået et midlertidigt CPRNummer.</w:t>
            </w:r>
          </w:p>
          <w:p w:rsidR="00A5505D" w:rsidRDefault="00A5505D" w:rsidP="00A5505D">
            <w:pPr>
              <w:pStyle w:val="Normal11"/>
            </w:pPr>
          </w:p>
          <w:p w:rsidR="00A5505D" w:rsidRDefault="00A5505D" w:rsidP="00A5505D">
            <w:pPr>
              <w:pStyle w:val="Normal11"/>
            </w:pPr>
            <w:r>
              <w:t>- NavnAdresseBeskyttelseMarkering kan ændre sig ved at en Person anmoder Folkeregistret om navn- &amp; adressebeskyttelse.</w:t>
            </w:r>
          </w:p>
          <w:p w:rsidR="00A5505D" w:rsidRDefault="00A5505D" w:rsidP="00A5505D">
            <w:pPr>
              <w:pStyle w:val="Normal11"/>
            </w:pPr>
          </w:p>
          <w:p w:rsidR="00A5505D" w:rsidRDefault="00A5505D" w:rsidP="00A5505D">
            <w:pPr>
              <w:pStyle w:val="Normal11"/>
            </w:pPr>
            <w:r>
              <w:t>- FødselDato kan ændre sig ved at man har fejlvurderet en alder.</w:t>
            </w:r>
          </w:p>
        </w:tc>
      </w:tr>
      <w:tr w:rsidR="00A5505D" w:rsidTr="00A5505D">
        <w:tc>
          <w:tcPr>
            <w:tcW w:w="2625" w:type="dxa"/>
          </w:tcPr>
          <w:p w:rsidR="00A5505D" w:rsidRDefault="00A5505D" w:rsidP="00A5505D">
            <w:pPr>
              <w:pStyle w:val="Normal11"/>
            </w:pPr>
            <w:r>
              <w:t>Køn</w:t>
            </w:r>
          </w:p>
        </w:tc>
        <w:tc>
          <w:tcPr>
            <w:tcW w:w="1797" w:type="dxa"/>
          </w:tcPr>
          <w:p w:rsidR="00A5505D" w:rsidRDefault="00A5505D" w:rsidP="00A5505D">
            <w:pPr>
              <w:pStyle w:val="Normal11"/>
            </w:pPr>
            <w:r>
              <w:t>Køn</w:t>
            </w:r>
            <w:r w:rsidR="00F061A6">
              <w:fldChar w:fldCharType="begin"/>
            </w:r>
            <w:r>
              <w:instrText xml:space="preserve"> XE "</w:instrText>
            </w:r>
            <w:r w:rsidRPr="006459E2">
              <w:instrText>Køn</w:instrText>
            </w:r>
            <w:r>
              <w:instrText xml:space="preserve">" </w:instrText>
            </w:r>
            <w:r w:rsidR="00F061A6">
              <w:fldChar w:fldCharType="end"/>
            </w:r>
          </w:p>
        </w:tc>
        <w:tc>
          <w:tcPr>
            <w:tcW w:w="5573" w:type="dxa"/>
          </w:tcPr>
          <w:p w:rsidR="00A5505D" w:rsidRDefault="00A5505D" w:rsidP="00A5505D">
            <w:pPr>
              <w:pStyle w:val="Normal11"/>
            </w:pPr>
            <w:r>
              <w:t>kategorisering af individer ud fra deres forplantningsorganer</w:t>
            </w:r>
          </w:p>
          <w:p w:rsidR="00A5505D" w:rsidRDefault="00A5505D" w:rsidP="00A5505D">
            <w:pPr>
              <w:pStyle w:val="Normal11"/>
            </w:pP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kan have oplysninger om</w:t>
            </w:r>
          </w:p>
        </w:tc>
        <w:tc>
          <w:tcPr>
            <w:tcW w:w="2398" w:type="dxa"/>
          </w:tcPr>
          <w:p w:rsidR="00A5505D" w:rsidRDefault="00A5505D" w:rsidP="00A5505D">
            <w:pPr>
              <w:pStyle w:val="Normal11"/>
            </w:pPr>
            <w:r>
              <w:t>Person(1)</w:t>
            </w:r>
          </w:p>
          <w:p w:rsidR="00A5505D" w:rsidRDefault="00A5505D" w:rsidP="00A5505D">
            <w:pPr>
              <w:pStyle w:val="Normal11"/>
            </w:pPr>
            <w:r>
              <w:t>Civilstand(0..*)</w:t>
            </w:r>
          </w:p>
        </w:tc>
        <w:tc>
          <w:tcPr>
            <w:tcW w:w="5879" w:type="dxa"/>
          </w:tcPr>
          <w:p w:rsidR="00A5505D" w:rsidRDefault="00A5505D" w:rsidP="00A5505D">
            <w:pPr>
              <w:pStyle w:val="Normal11"/>
            </w:pPr>
            <w:r>
              <w:t>For en person kan der være oplysninger om personens civilstand.</w:t>
            </w: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Person(1)</w:t>
            </w:r>
          </w:p>
          <w:p w:rsidR="00A5505D" w:rsidRDefault="00A5505D" w:rsidP="00A5505D">
            <w:pPr>
              <w:pStyle w:val="Normal11"/>
            </w:pPr>
            <w:r>
              <w:t>Adresse(1..*)</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har familiær tilknytning</w:t>
            </w:r>
          </w:p>
        </w:tc>
        <w:tc>
          <w:tcPr>
            <w:tcW w:w="2398" w:type="dxa"/>
          </w:tcPr>
          <w:p w:rsidR="00A5505D" w:rsidRDefault="00A5505D" w:rsidP="00A5505D">
            <w:pPr>
              <w:pStyle w:val="Normal11"/>
            </w:pPr>
            <w:r>
              <w:t>Person(0..*)</w:t>
            </w:r>
          </w:p>
          <w:p w:rsidR="00A5505D" w:rsidRDefault="00A5505D" w:rsidP="00A5505D">
            <w:pPr>
              <w:pStyle w:val="Normal11"/>
            </w:pPr>
            <w:r>
              <w:t>Person(0..*)</w:t>
            </w:r>
          </w:p>
        </w:tc>
        <w:tc>
          <w:tcPr>
            <w:tcW w:w="5879" w:type="dxa"/>
          </w:tcPr>
          <w:p w:rsidR="00A5505D" w:rsidRDefault="00A5505D" w:rsidP="00A5505D">
            <w:pPr>
              <w:pStyle w:val="Normal11"/>
            </w:pPr>
            <w:r>
              <w:t>En person kan have familiær tilknytning til en eller flere personer, dvs. mellem børn og forældre.</w:t>
            </w:r>
          </w:p>
        </w:tc>
      </w:tr>
      <w:tr w:rsidR="00A5505D" w:rsidTr="00A5505D">
        <w:tc>
          <w:tcPr>
            <w:tcW w:w="1667" w:type="dxa"/>
          </w:tcPr>
          <w:p w:rsidR="00A5505D" w:rsidRDefault="00A5505D" w:rsidP="00A5505D">
            <w:pPr>
              <w:pStyle w:val="Normal11"/>
            </w:pPr>
            <w:r>
              <w:t>tilknyttet</w:t>
            </w:r>
          </w:p>
        </w:tc>
        <w:tc>
          <w:tcPr>
            <w:tcW w:w="2398" w:type="dxa"/>
          </w:tcPr>
          <w:p w:rsidR="00A5505D" w:rsidRDefault="00A5505D" w:rsidP="00A5505D">
            <w:pPr>
              <w:pStyle w:val="Normal11"/>
            </w:pPr>
            <w:r>
              <w:t>Person(0..*)</w:t>
            </w:r>
          </w:p>
          <w:p w:rsidR="00A5505D" w:rsidRDefault="00A5505D" w:rsidP="00A5505D">
            <w:pPr>
              <w:pStyle w:val="Normal11"/>
            </w:pPr>
            <w:r>
              <w:t>Virksomhed(0..*)</w:t>
            </w:r>
          </w:p>
        </w:tc>
        <w:tc>
          <w:tcPr>
            <w:tcW w:w="5879" w:type="dxa"/>
          </w:tcPr>
          <w:p w:rsidR="00A5505D" w:rsidRDefault="00A5505D" w:rsidP="00A5505D">
            <w:pPr>
              <w:pStyle w:val="Normal11"/>
            </w:pPr>
            <w:r>
              <w:t>Denne relation er kun interessant for Inddrivelsesmyndigheden. En person kan være tilknyttet en virksomhed i de tilfælde, hvor virksomheden drives som selvstændig erhvervsdrivende. I disse tilfælde vil personen hæfte personligt for virksomhedens fordringer, og derfor kan man inddrive dem direkte hos personen.</w:t>
            </w:r>
          </w:p>
        </w:tc>
      </w:tr>
      <w:tr w:rsidR="00A5505D" w:rsidTr="00A5505D">
        <w:trPr>
          <w:ins w:id="2765" w:author="Skat" w:date="2010-07-08T14:54:00Z"/>
        </w:trPr>
        <w:tc>
          <w:tcPr>
            <w:tcW w:w="1667" w:type="dxa"/>
          </w:tcPr>
          <w:p w:rsidR="00A5505D" w:rsidRDefault="00A5505D" w:rsidP="00A5505D">
            <w:pPr>
              <w:pStyle w:val="Normal11"/>
              <w:rPr>
                <w:ins w:id="2766" w:author="Skat" w:date="2010-07-08T14:54:00Z"/>
              </w:rPr>
            </w:pPr>
            <w:ins w:id="2767" w:author="Skat" w:date="2010-07-08T14:54:00Z">
              <w:r>
                <w:t>er af</w:t>
              </w:r>
            </w:ins>
          </w:p>
        </w:tc>
        <w:tc>
          <w:tcPr>
            <w:tcW w:w="2398" w:type="dxa"/>
          </w:tcPr>
          <w:p w:rsidR="00A5505D" w:rsidRDefault="00A5505D" w:rsidP="00A5505D">
            <w:pPr>
              <w:pStyle w:val="Normal11"/>
              <w:rPr>
                <w:ins w:id="2768" w:author="Skat" w:date="2010-07-08T14:54:00Z"/>
              </w:rPr>
            </w:pPr>
            <w:ins w:id="2769" w:author="Skat" w:date="2010-07-08T14:54:00Z">
              <w:r>
                <w:t>Person(1)</w:t>
              </w:r>
            </w:ins>
          </w:p>
          <w:p w:rsidR="00A5505D" w:rsidRDefault="00A5505D" w:rsidP="00A5505D">
            <w:pPr>
              <w:pStyle w:val="Normal11"/>
              <w:rPr>
                <w:ins w:id="2770" w:author="Skat" w:date="2010-07-08T14:54:00Z"/>
              </w:rPr>
            </w:pPr>
            <w:ins w:id="2771" w:author="Skat" w:date="2010-07-08T14:54:00Z">
              <w:r>
                <w:t>PersonStatusType(0..*)</w:t>
              </w:r>
            </w:ins>
          </w:p>
        </w:tc>
        <w:tc>
          <w:tcPr>
            <w:tcW w:w="5879" w:type="dxa"/>
          </w:tcPr>
          <w:p w:rsidR="00A5505D" w:rsidRDefault="00A5505D" w:rsidP="00A5505D">
            <w:pPr>
              <w:pStyle w:val="Normal11"/>
              <w:rPr>
                <w:ins w:id="2772" w:author="Skat" w:date="2010-07-08T14:54:00Z"/>
              </w:rPr>
            </w:pPr>
          </w:p>
        </w:tc>
      </w:tr>
    </w:tbl>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p>
        </w:tc>
        <w:tc>
          <w:tcPr>
            <w:tcW w:w="2398" w:type="dxa"/>
          </w:tcPr>
          <w:p w:rsidR="00A5505D" w:rsidRDefault="00A5505D" w:rsidP="00A5505D">
            <w:pPr>
              <w:pStyle w:val="Normal11"/>
            </w:pPr>
            <w:r>
              <w:t>Person arver fra/er en specialisering af Kunde</w:t>
            </w:r>
          </w:p>
        </w:tc>
        <w:tc>
          <w:tcPr>
            <w:tcW w:w="5879" w:type="dxa"/>
          </w:tcPr>
          <w:p w:rsidR="00A5505D" w:rsidRDefault="00A5505D" w:rsidP="00A5505D">
            <w:pPr>
              <w:pStyle w:val="Normal11"/>
            </w:pPr>
          </w:p>
        </w:tc>
      </w:tr>
    </w:tbl>
    <w:p w:rsidR="00A5505D" w:rsidRDefault="00A5505D" w:rsidP="00A5505D">
      <w:pPr>
        <w:pStyle w:val="Normal11"/>
        <w:rPr>
          <w:ins w:id="2773" w:author="Skat" w:date="2010-07-08T14:54:00Z"/>
        </w:rPr>
      </w:pPr>
    </w:p>
    <w:p w:rsidR="00A5505D" w:rsidRDefault="00A5505D" w:rsidP="00A5505D">
      <w:pPr>
        <w:pStyle w:val="Normal11"/>
        <w:rPr>
          <w:ins w:id="2774" w:author="Skat" w:date="2010-07-08T14:54:00Z"/>
        </w:rPr>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rPr>
          <w:ins w:id="2775" w:author="Skat" w:date="2010-07-08T14:54:00Z"/>
        </w:rPr>
      </w:pPr>
      <w:bookmarkStart w:id="2776" w:name="_Toc266364114"/>
      <w:ins w:id="2777" w:author="Skat" w:date="2010-07-08T14:54:00Z">
        <w:r>
          <w:t>PersonStatusType</w:t>
        </w:r>
        <w:bookmarkEnd w:id="2776"/>
      </w:ins>
    </w:p>
    <w:p w:rsidR="00A5505D" w:rsidRDefault="00A5505D" w:rsidP="00A5505D">
      <w:pPr>
        <w:pStyle w:val="Normal11"/>
        <w:rPr>
          <w:ins w:id="2778" w:author="Skat" w:date="2010-07-08T14:54:00Z"/>
        </w:rPr>
      </w:pPr>
      <w:ins w:id="2779" w:author="Skat" w:date="2010-07-08T14:54:00Z">
        <w:r>
          <w:t>Grunddatatype som angiver de mulige typer af en persons status, eksempelvis: Aktiv, Omplaceret eller UdvandretEfter19700701</w:t>
        </w:r>
      </w:ins>
    </w:p>
    <w:p w:rsidR="00A5505D" w:rsidRDefault="00A5505D" w:rsidP="00A5505D">
      <w:pPr>
        <w:pStyle w:val="Normal11"/>
        <w:rPr>
          <w:ins w:id="2780" w:author="Skat" w:date="2010-07-08T14:54:00Z"/>
        </w:rPr>
      </w:pPr>
    </w:p>
    <w:p w:rsidR="00A5505D" w:rsidRDefault="00A5505D" w:rsidP="00A5505D">
      <w:pPr>
        <w:pStyle w:val="Normal11"/>
        <w:rPr>
          <w:ins w:id="2781" w:author="Skat" w:date="2010-07-08T14: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ins w:id="2782" w:author="Skat" w:date="2010-07-08T14:54:00Z"/>
        </w:trPr>
        <w:tc>
          <w:tcPr>
            <w:tcW w:w="2625" w:type="dxa"/>
            <w:shd w:val="pct20" w:color="auto" w:fill="0000FF"/>
          </w:tcPr>
          <w:p w:rsidR="00A5505D" w:rsidRPr="00A5505D" w:rsidRDefault="00A5505D" w:rsidP="00A5505D">
            <w:pPr>
              <w:pStyle w:val="Normal11"/>
              <w:rPr>
                <w:ins w:id="2783" w:author="Skat" w:date="2010-07-08T14:54:00Z"/>
                <w:color w:val="FFFFFF"/>
              </w:rPr>
            </w:pPr>
            <w:ins w:id="2784" w:author="Skat" w:date="2010-07-08T14:54:00Z">
              <w:r>
                <w:rPr>
                  <w:color w:val="FFFFFF"/>
                </w:rPr>
                <w:t>Attribut</w:t>
              </w:r>
            </w:ins>
          </w:p>
        </w:tc>
        <w:tc>
          <w:tcPr>
            <w:tcW w:w="1797" w:type="dxa"/>
            <w:shd w:val="pct20" w:color="auto" w:fill="0000FF"/>
          </w:tcPr>
          <w:p w:rsidR="00A5505D" w:rsidRPr="00A5505D" w:rsidRDefault="00A5505D" w:rsidP="00A5505D">
            <w:pPr>
              <w:pStyle w:val="Normal11"/>
              <w:rPr>
                <w:ins w:id="2785" w:author="Skat" w:date="2010-07-08T14:54:00Z"/>
                <w:color w:val="FFFFFF"/>
              </w:rPr>
            </w:pPr>
            <w:ins w:id="2786" w:author="Skat" w:date="2010-07-08T14:54:00Z">
              <w:r>
                <w:rPr>
                  <w:color w:val="FFFFFF"/>
                </w:rPr>
                <w:t>Domæne</w:t>
              </w:r>
            </w:ins>
          </w:p>
        </w:tc>
        <w:tc>
          <w:tcPr>
            <w:tcW w:w="5573" w:type="dxa"/>
            <w:shd w:val="pct20" w:color="auto" w:fill="0000FF"/>
          </w:tcPr>
          <w:p w:rsidR="00A5505D" w:rsidRPr="00A5505D" w:rsidRDefault="00A5505D" w:rsidP="00A5505D">
            <w:pPr>
              <w:pStyle w:val="Normal11"/>
              <w:rPr>
                <w:ins w:id="2787" w:author="Skat" w:date="2010-07-08T14:54:00Z"/>
                <w:color w:val="FFFFFF"/>
              </w:rPr>
            </w:pPr>
            <w:ins w:id="2788" w:author="Skat" w:date="2010-07-08T14:54:00Z">
              <w:r>
                <w:rPr>
                  <w:color w:val="FFFFFF"/>
                </w:rPr>
                <w:t>Beskrivelse</w:t>
              </w:r>
            </w:ins>
          </w:p>
        </w:tc>
      </w:tr>
      <w:tr w:rsidR="00A5505D" w:rsidTr="00A5505D">
        <w:trPr>
          <w:ins w:id="2789" w:author="Skat" w:date="2010-07-08T14:54:00Z"/>
        </w:trPr>
        <w:tc>
          <w:tcPr>
            <w:tcW w:w="2625" w:type="dxa"/>
          </w:tcPr>
          <w:p w:rsidR="00A5505D" w:rsidRDefault="00A5505D" w:rsidP="00A5505D">
            <w:pPr>
              <w:pStyle w:val="Normal11"/>
              <w:rPr>
                <w:ins w:id="2790" w:author="Skat" w:date="2010-07-08T14:54:00Z"/>
              </w:rPr>
            </w:pPr>
            <w:ins w:id="2791" w:author="Skat" w:date="2010-07-08T14:54:00Z">
              <w:r>
                <w:t>Kode</w:t>
              </w:r>
            </w:ins>
          </w:p>
        </w:tc>
        <w:tc>
          <w:tcPr>
            <w:tcW w:w="1797" w:type="dxa"/>
          </w:tcPr>
          <w:p w:rsidR="00A5505D" w:rsidRDefault="00A5505D" w:rsidP="00A5505D">
            <w:pPr>
              <w:pStyle w:val="Normal11"/>
              <w:rPr>
                <w:ins w:id="2792" w:author="Skat" w:date="2010-07-08T14:54:00Z"/>
              </w:rPr>
            </w:pPr>
            <w:ins w:id="2793" w:author="Skat" w:date="2010-07-08T14:54:00Z">
              <w:r>
                <w:t>KodeEtCifferStartEt</w:t>
              </w:r>
              <w:r w:rsidR="00F061A6">
                <w:fldChar w:fldCharType="begin"/>
              </w:r>
              <w:r>
                <w:instrText xml:space="preserve"> XE "</w:instrText>
              </w:r>
              <w:r w:rsidRPr="00C33999">
                <w:instrText>KodeEtCifferStartEt</w:instrText>
              </w:r>
              <w:r>
                <w:instrText xml:space="preserve">" </w:instrText>
              </w:r>
              <w:r w:rsidR="00F061A6">
                <w:fldChar w:fldCharType="end"/>
              </w:r>
            </w:ins>
          </w:p>
        </w:tc>
        <w:tc>
          <w:tcPr>
            <w:tcW w:w="5573" w:type="dxa"/>
          </w:tcPr>
          <w:p w:rsidR="00A5505D" w:rsidRDefault="00A5505D" w:rsidP="00A5505D">
            <w:pPr>
              <w:pStyle w:val="Normal11"/>
              <w:rPr>
                <w:ins w:id="2794" w:author="Skat" w:date="2010-07-08T14:54:00Z"/>
              </w:rPr>
            </w:pPr>
            <w:ins w:id="2795" w:author="Skat" w:date="2010-07-08T14:54:00Z">
              <w:r>
                <w:t>Angiver koden for personstatustypen</w:t>
              </w:r>
            </w:ins>
          </w:p>
          <w:p w:rsidR="00A5505D" w:rsidRDefault="00A5505D" w:rsidP="00A5505D">
            <w:pPr>
              <w:pStyle w:val="Normal11"/>
              <w:rPr>
                <w:ins w:id="2796" w:author="Skat" w:date="2010-07-08T14:54:00Z"/>
              </w:rPr>
            </w:pPr>
          </w:p>
          <w:p w:rsidR="00A5505D" w:rsidRDefault="00A5505D" w:rsidP="00A5505D">
            <w:pPr>
              <w:pStyle w:val="Normal11"/>
              <w:rPr>
                <w:ins w:id="2797" w:author="Skat" w:date="2010-07-08T14:54:00Z"/>
                <w:u w:val="single"/>
              </w:rPr>
            </w:pPr>
            <w:ins w:id="2798" w:author="Skat" w:date="2010-07-08T14:54:00Z">
              <w:r>
                <w:rPr>
                  <w:u w:val="single"/>
                </w:rPr>
                <w:t>Tilladte værdier:</w:t>
              </w:r>
            </w:ins>
          </w:p>
          <w:p w:rsidR="00A5505D" w:rsidRDefault="00A5505D" w:rsidP="00A5505D">
            <w:pPr>
              <w:pStyle w:val="Normal11"/>
              <w:rPr>
                <w:ins w:id="2799" w:author="Skat" w:date="2010-07-08T14:54:00Z"/>
              </w:rPr>
            </w:pPr>
            <w:ins w:id="2800" w:author="Skat" w:date="2010-07-08T14:54:00Z">
              <w:r>
                <w:t>1</w:t>
              </w:r>
            </w:ins>
          </w:p>
          <w:p w:rsidR="00A5505D" w:rsidRDefault="00A5505D" w:rsidP="00A5505D">
            <w:pPr>
              <w:pStyle w:val="Normal11"/>
              <w:rPr>
                <w:ins w:id="2801" w:author="Skat" w:date="2010-07-08T14:54:00Z"/>
              </w:rPr>
            </w:pPr>
            <w:ins w:id="2802" w:author="Skat" w:date="2010-07-08T14:54:00Z">
              <w:r>
                <w:t>2</w:t>
              </w:r>
            </w:ins>
          </w:p>
          <w:p w:rsidR="00A5505D" w:rsidRDefault="00A5505D" w:rsidP="00A5505D">
            <w:pPr>
              <w:pStyle w:val="Normal11"/>
              <w:rPr>
                <w:ins w:id="2803" w:author="Skat" w:date="2010-07-08T14:54:00Z"/>
              </w:rPr>
            </w:pPr>
            <w:ins w:id="2804" w:author="Skat" w:date="2010-07-08T14:54:00Z">
              <w:r>
                <w:t>3</w:t>
              </w:r>
            </w:ins>
          </w:p>
          <w:p w:rsidR="00A5505D" w:rsidRDefault="00A5505D" w:rsidP="00A5505D">
            <w:pPr>
              <w:pStyle w:val="Normal11"/>
              <w:rPr>
                <w:ins w:id="2805" w:author="Skat" w:date="2010-07-08T14:54:00Z"/>
              </w:rPr>
            </w:pPr>
            <w:ins w:id="2806" w:author="Skat" w:date="2010-07-08T14:54:00Z">
              <w:r>
                <w:t>4</w:t>
              </w:r>
            </w:ins>
          </w:p>
          <w:p w:rsidR="00A5505D" w:rsidRDefault="00A5505D" w:rsidP="00A5505D">
            <w:pPr>
              <w:pStyle w:val="Normal11"/>
              <w:rPr>
                <w:ins w:id="2807" w:author="Skat" w:date="2010-07-08T14:54:00Z"/>
              </w:rPr>
            </w:pPr>
            <w:ins w:id="2808" w:author="Skat" w:date="2010-07-08T14:54:00Z">
              <w:r>
                <w:t>5</w:t>
              </w:r>
            </w:ins>
          </w:p>
          <w:p w:rsidR="00A5505D" w:rsidRDefault="00A5505D" w:rsidP="00A5505D">
            <w:pPr>
              <w:pStyle w:val="Normal11"/>
              <w:rPr>
                <w:ins w:id="2809" w:author="Skat" w:date="2010-07-08T14:54:00Z"/>
              </w:rPr>
            </w:pPr>
            <w:ins w:id="2810" w:author="Skat" w:date="2010-07-08T14:54:00Z">
              <w:r>
                <w:t>6</w:t>
              </w:r>
            </w:ins>
          </w:p>
          <w:p w:rsidR="00A5505D" w:rsidRDefault="00A5505D" w:rsidP="00A5505D">
            <w:pPr>
              <w:pStyle w:val="Normal11"/>
              <w:rPr>
                <w:ins w:id="2811" w:author="Skat" w:date="2010-07-08T14:54:00Z"/>
              </w:rPr>
            </w:pPr>
            <w:ins w:id="2812" w:author="Skat" w:date="2010-07-08T14:54:00Z">
              <w:r>
                <w:t>7</w:t>
              </w:r>
            </w:ins>
          </w:p>
          <w:p w:rsidR="00A5505D" w:rsidRPr="00A5505D" w:rsidRDefault="00A5505D" w:rsidP="00A5505D">
            <w:pPr>
              <w:pStyle w:val="Normal11"/>
              <w:rPr>
                <w:ins w:id="2813" w:author="Skat" w:date="2010-07-08T14:54:00Z"/>
              </w:rPr>
            </w:pPr>
            <w:ins w:id="2814" w:author="Skat" w:date="2010-07-08T14:54:00Z">
              <w:r>
                <w:t>8</w:t>
              </w:r>
            </w:ins>
          </w:p>
        </w:tc>
      </w:tr>
      <w:tr w:rsidR="00A5505D" w:rsidTr="00A5505D">
        <w:trPr>
          <w:ins w:id="2815" w:author="Skat" w:date="2010-07-08T14:54:00Z"/>
        </w:trPr>
        <w:tc>
          <w:tcPr>
            <w:tcW w:w="2625" w:type="dxa"/>
          </w:tcPr>
          <w:p w:rsidR="00A5505D" w:rsidRDefault="00A5505D" w:rsidP="00A5505D">
            <w:pPr>
              <w:pStyle w:val="Normal11"/>
              <w:rPr>
                <w:ins w:id="2816" w:author="Skat" w:date="2010-07-08T14:54:00Z"/>
              </w:rPr>
            </w:pPr>
            <w:ins w:id="2817" w:author="Skat" w:date="2010-07-08T14:54:00Z">
              <w:r>
                <w:t>Tekst</w:t>
              </w:r>
            </w:ins>
          </w:p>
        </w:tc>
        <w:tc>
          <w:tcPr>
            <w:tcW w:w="1797" w:type="dxa"/>
          </w:tcPr>
          <w:p w:rsidR="00A5505D" w:rsidRDefault="00A5505D" w:rsidP="00A5505D">
            <w:pPr>
              <w:pStyle w:val="Normal11"/>
              <w:rPr>
                <w:ins w:id="2818" w:author="Skat" w:date="2010-07-08T14:54:00Z"/>
              </w:rPr>
            </w:pPr>
            <w:ins w:id="2819" w:author="Skat" w:date="2010-07-08T14:54:00Z">
              <w:r>
                <w:t>TekstKort</w:t>
              </w:r>
              <w:r w:rsidR="00F061A6">
                <w:fldChar w:fldCharType="begin"/>
              </w:r>
              <w:r>
                <w:instrText xml:space="preserve"> XE "</w:instrText>
              </w:r>
              <w:r w:rsidRPr="006C120D">
                <w:instrText>TekstKort</w:instrText>
              </w:r>
              <w:r>
                <w:instrText xml:space="preserve">" </w:instrText>
              </w:r>
              <w:r w:rsidR="00F061A6">
                <w:fldChar w:fldCharType="end"/>
              </w:r>
            </w:ins>
          </w:p>
        </w:tc>
        <w:tc>
          <w:tcPr>
            <w:tcW w:w="5573" w:type="dxa"/>
          </w:tcPr>
          <w:p w:rsidR="00A5505D" w:rsidRDefault="00A5505D" w:rsidP="00A5505D">
            <w:pPr>
              <w:pStyle w:val="Normal11"/>
              <w:rPr>
                <w:ins w:id="2820" w:author="Skat" w:date="2010-07-08T14:54:00Z"/>
              </w:rPr>
            </w:pPr>
            <w:ins w:id="2821" w:author="Skat" w:date="2010-07-08T14:54:00Z">
              <w:r>
                <w:t>Grunddatatype angivet i tekst, som viser de mulige typer af en persons status, fx Aktiv eller UdvandreEfter19700701</w:t>
              </w:r>
            </w:ins>
          </w:p>
          <w:p w:rsidR="00A5505D" w:rsidRDefault="00A5505D" w:rsidP="00A5505D">
            <w:pPr>
              <w:pStyle w:val="Normal11"/>
              <w:rPr>
                <w:ins w:id="2822" w:author="Skat" w:date="2010-07-08T14:54:00Z"/>
              </w:rPr>
            </w:pPr>
          </w:p>
          <w:p w:rsidR="00A5505D" w:rsidRDefault="00A5505D" w:rsidP="00A5505D">
            <w:pPr>
              <w:pStyle w:val="Normal11"/>
              <w:rPr>
                <w:ins w:id="2823" w:author="Skat" w:date="2010-07-08T14:54:00Z"/>
              </w:rPr>
            </w:pPr>
          </w:p>
          <w:p w:rsidR="00A5505D" w:rsidRDefault="00A5505D" w:rsidP="00A5505D">
            <w:pPr>
              <w:pStyle w:val="Normal11"/>
              <w:rPr>
                <w:ins w:id="2824" w:author="Skat" w:date="2010-07-08T14:54:00Z"/>
                <w:u w:val="single"/>
              </w:rPr>
            </w:pPr>
            <w:ins w:id="2825" w:author="Skat" w:date="2010-07-08T14:54:00Z">
              <w:r>
                <w:rPr>
                  <w:u w:val="single"/>
                </w:rPr>
                <w:t>Tilladte værdier:</w:t>
              </w:r>
            </w:ins>
          </w:p>
          <w:p w:rsidR="00A5505D" w:rsidRDefault="00A5505D" w:rsidP="00A5505D">
            <w:pPr>
              <w:pStyle w:val="Normal11"/>
              <w:rPr>
                <w:ins w:id="2826" w:author="Skat" w:date="2010-07-08T14:54:00Z"/>
              </w:rPr>
            </w:pPr>
            <w:ins w:id="2827" w:author="Skat" w:date="2010-07-08T14:54:00Z">
              <w:r>
                <w:t>- Aktiv</w:t>
              </w:r>
            </w:ins>
          </w:p>
          <w:p w:rsidR="00A5505D" w:rsidRDefault="00A5505D" w:rsidP="00A5505D">
            <w:pPr>
              <w:pStyle w:val="Normal11"/>
              <w:rPr>
                <w:ins w:id="2828" w:author="Skat" w:date="2010-07-08T14:54:00Z"/>
              </w:rPr>
            </w:pPr>
            <w:ins w:id="2829" w:author="Skat" w:date="2010-07-08T14:54:00Z">
              <w:r>
                <w:t>- Omplaceret</w:t>
              </w:r>
            </w:ins>
          </w:p>
          <w:p w:rsidR="00A5505D" w:rsidRDefault="00A5505D" w:rsidP="00A5505D">
            <w:pPr>
              <w:pStyle w:val="Normal11"/>
              <w:rPr>
                <w:ins w:id="2830" w:author="Skat" w:date="2010-07-08T14:54:00Z"/>
              </w:rPr>
            </w:pPr>
            <w:ins w:id="2831" w:author="Skat" w:date="2010-07-08T14:54:00Z">
              <w:r>
                <w:t>- UdvandretForsvandetFør19700701</w:t>
              </w:r>
            </w:ins>
          </w:p>
          <w:p w:rsidR="00A5505D" w:rsidRDefault="00A5505D" w:rsidP="00A5505D">
            <w:pPr>
              <w:pStyle w:val="Normal11"/>
              <w:rPr>
                <w:ins w:id="2832" w:author="Skat" w:date="2010-07-08T14:54:00Z"/>
              </w:rPr>
            </w:pPr>
            <w:ins w:id="2833" w:author="Skat" w:date="2010-07-08T14:54:00Z">
              <w:r>
                <w:t>- ForsvundetEfter19700701</w:t>
              </w:r>
            </w:ins>
          </w:p>
          <w:p w:rsidR="00A5505D" w:rsidRDefault="00A5505D" w:rsidP="00A5505D">
            <w:pPr>
              <w:pStyle w:val="Normal11"/>
              <w:rPr>
                <w:ins w:id="2834" w:author="Skat" w:date="2010-07-08T14:54:00Z"/>
              </w:rPr>
            </w:pPr>
            <w:ins w:id="2835" w:author="Skat" w:date="2010-07-08T14:54:00Z">
              <w:r>
                <w:t>- UdvandretEfter19700701</w:t>
              </w:r>
            </w:ins>
          </w:p>
          <w:p w:rsidR="00A5505D" w:rsidRDefault="00A5505D" w:rsidP="00A5505D">
            <w:pPr>
              <w:pStyle w:val="Normal11"/>
              <w:rPr>
                <w:ins w:id="2836" w:author="Skat" w:date="2010-07-08T14:54:00Z"/>
              </w:rPr>
            </w:pPr>
            <w:ins w:id="2837" w:author="Skat" w:date="2010-07-08T14:54:00Z">
              <w:r>
                <w:t>- KongeligDelvisSkattepligtig</w:t>
              </w:r>
            </w:ins>
          </w:p>
          <w:p w:rsidR="00A5505D" w:rsidRDefault="00A5505D" w:rsidP="00A5505D">
            <w:pPr>
              <w:pStyle w:val="Normal11"/>
              <w:rPr>
                <w:ins w:id="2838" w:author="Skat" w:date="2010-07-08T14:54:00Z"/>
              </w:rPr>
            </w:pPr>
            <w:ins w:id="2839" w:author="Skat" w:date="2010-07-08T14:54:00Z">
              <w:r>
                <w:t>- KongeligSkattefri</w:t>
              </w:r>
            </w:ins>
          </w:p>
          <w:p w:rsidR="00A5505D" w:rsidRPr="00A5505D" w:rsidRDefault="00A5505D" w:rsidP="00A5505D">
            <w:pPr>
              <w:pStyle w:val="Normal11"/>
              <w:rPr>
                <w:ins w:id="2840" w:author="Skat" w:date="2010-07-08T14:54:00Z"/>
              </w:rPr>
            </w:pPr>
            <w:ins w:id="2841" w:author="Skat" w:date="2010-07-08T14:54:00Z">
              <w:r>
                <w:t>- Grønlænder</w:t>
              </w:r>
            </w:ins>
          </w:p>
        </w:tc>
      </w:tr>
      <w:tr w:rsidR="00A5505D" w:rsidTr="00A5505D">
        <w:trPr>
          <w:ins w:id="2842" w:author="Skat" w:date="2010-07-08T14:54:00Z"/>
        </w:trPr>
        <w:tc>
          <w:tcPr>
            <w:tcW w:w="2625" w:type="dxa"/>
          </w:tcPr>
          <w:p w:rsidR="00A5505D" w:rsidRDefault="00A5505D" w:rsidP="00A5505D">
            <w:pPr>
              <w:pStyle w:val="Normal11"/>
              <w:rPr>
                <w:ins w:id="2843" w:author="Skat" w:date="2010-07-08T14:54:00Z"/>
              </w:rPr>
            </w:pPr>
            <w:ins w:id="2844" w:author="Skat" w:date="2010-07-08T14:54:00Z">
              <w:r>
                <w:t>GyldigFra</w:t>
              </w:r>
            </w:ins>
          </w:p>
        </w:tc>
        <w:tc>
          <w:tcPr>
            <w:tcW w:w="1797" w:type="dxa"/>
          </w:tcPr>
          <w:p w:rsidR="00A5505D" w:rsidRDefault="00A5505D" w:rsidP="00A5505D">
            <w:pPr>
              <w:pStyle w:val="Normal11"/>
              <w:rPr>
                <w:ins w:id="2845" w:author="Skat" w:date="2010-07-08T14:54:00Z"/>
              </w:rPr>
            </w:pPr>
            <w:ins w:id="2846" w:author="Skat" w:date="2010-07-08T14:54:00Z">
              <w:r>
                <w:t>Dato</w:t>
              </w:r>
              <w:r w:rsidR="00F061A6">
                <w:fldChar w:fldCharType="begin"/>
              </w:r>
              <w:r>
                <w:instrText xml:space="preserve"> XE "</w:instrText>
              </w:r>
              <w:r w:rsidRPr="00006065">
                <w:instrText>Dato</w:instrText>
              </w:r>
              <w:r>
                <w:instrText xml:space="preserve">" </w:instrText>
              </w:r>
              <w:r w:rsidR="00F061A6">
                <w:fldChar w:fldCharType="end"/>
              </w:r>
            </w:ins>
          </w:p>
        </w:tc>
        <w:tc>
          <w:tcPr>
            <w:tcW w:w="5573" w:type="dxa"/>
          </w:tcPr>
          <w:p w:rsidR="00A5505D" w:rsidRDefault="00A5505D" w:rsidP="00A5505D">
            <w:pPr>
              <w:pStyle w:val="Normal11"/>
              <w:rPr>
                <w:ins w:id="2847" w:author="Skat" w:date="2010-07-08T14:54:00Z"/>
              </w:rPr>
            </w:pPr>
            <w:ins w:id="2848" w:author="Skat" w:date="2010-07-08T14:54:00Z">
              <w:r>
                <w:t>Angiver den første dag en personstatustype er gyldig.</w:t>
              </w:r>
            </w:ins>
          </w:p>
        </w:tc>
      </w:tr>
      <w:tr w:rsidR="00A5505D" w:rsidTr="00A5505D">
        <w:trPr>
          <w:ins w:id="2849" w:author="Skat" w:date="2010-07-08T14:54:00Z"/>
        </w:trPr>
        <w:tc>
          <w:tcPr>
            <w:tcW w:w="2625" w:type="dxa"/>
          </w:tcPr>
          <w:p w:rsidR="00A5505D" w:rsidRDefault="00A5505D" w:rsidP="00A5505D">
            <w:pPr>
              <w:pStyle w:val="Normal11"/>
              <w:rPr>
                <w:ins w:id="2850" w:author="Skat" w:date="2010-07-08T14:54:00Z"/>
              </w:rPr>
            </w:pPr>
            <w:ins w:id="2851" w:author="Skat" w:date="2010-07-08T14:54:00Z">
              <w:r>
                <w:t>GyldigTil</w:t>
              </w:r>
            </w:ins>
          </w:p>
        </w:tc>
        <w:tc>
          <w:tcPr>
            <w:tcW w:w="1797" w:type="dxa"/>
          </w:tcPr>
          <w:p w:rsidR="00A5505D" w:rsidRDefault="00A5505D" w:rsidP="00A5505D">
            <w:pPr>
              <w:pStyle w:val="Normal11"/>
              <w:rPr>
                <w:ins w:id="2852" w:author="Skat" w:date="2010-07-08T14:54:00Z"/>
              </w:rPr>
            </w:pPr>
            <w:ins w:id="2853" w:author="Skat" w:date="2010-07-08T14:54:00Z">
              <w:r>
                <w:t>Dato</w:t>
              </w:r>
              <w:r w:rsidR="00F061A6">
                <w:fldChar w:fldCharType="begin"/>
              </w:r>
              <w:r>
                <w:instrText xml:space="preserve"> XE "</w:instrText>
              </w:r>
              <w:r w:rsidRPr="00040B28">
                <w:instrText>Dato</w:instrText>
              </w:r>
              <w:r>
                <w:instrText xml:space="preserve">" </w:instrText>
              </w:r>
              <w:r w:rsidR="00F061A6">
                <w:fldChar w:fldCharType="end"/>
              </w:r>
            </w:ins>
          </w:p>
        </w:tc>
        <w:tc>
          <w:tcPr>
            <w:tcW w:w="5573" w:type="dxa"/>
          </w:tcPr>
          <w:p w:rsidR="00A5505D" w:rsidRDefault="00A5505D" w:rsidP="00A5505D">
            <w:pPr>
              <w:pStyle w:val="Normal11"/>
              <w:rPr>
                <w:ins w:id="2854" w:author="Skat" w:date="2010-07-08T14:54:00Z"/>
              </w:rPr>
            </w:pPr>
            <w:ins w:id="2855" w:author="Skat" w:date="2010-07-08T14:54:00Z">
              <w:r>
                <w:t>Angiver den sidste dag en personstatustype er gyldig.</w:t>
              </w:r>
            </w:ins>
          </w:p>
        </w:tc>
      </w:tr>
    </w:tbl>
    <w:p w:rsidR="00A5505D" w:rsidRDefault="00A5505D" w:rsidP="00A5505D">
      <w:pPr>
        <w:pStyle w:val="Normal11"/>
        <w:rPr>
          <w:ins w:id="2856" w:author="Skat" w:date="2010-07-08T14:54:00Z"/>
        </w:rPr>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rPr>
          <w:ins w:id="2857" w:author="Skat" w:date="2010-07-08T14:54:00Z"/>
        </w:rPr>
      </w:pPr>
    </w:p>
    <w:p w:rsidR="00A5505D" w:rsidRDefault="00A5505D" w:rsidP="00A5505D">
      <w:pPr>
        <w:pStyle w:val="Normal11"/>
        <w:rPr>
          <w:ins w:id="2858" w:author="Skat" w:date="2010-07-08T14: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ins w:id="2859" w:author="Skat" w:date="2010-07-08T14:54:00Z"/>
        </w:trPr>
        <w:tc>
          <w:tcPr>
            <w:tcW w:w="1667" w:type="dxa"/>
            <w:shd w:val="pct20" w:color="auto" w:fill="0000FF"/>
          </w:tcPr>
          <w:p w:rsidR="00A5505D" w:rsidRPr="00A5505D" w:rsidRDefault="00A5505D" w:rsidP="00A5505D">
            <w:pPr>
              <w:pStyle w:val="Normal11"/>
              <w:rPr>
                <w:ins w:id="2860" w:author="Skat" w:date="2010-07-08T14:54:00Z"/>
                <w:color w:val="FFFFFF"/>
              </w:rPr>
            </w:pPr>
            <w:ins w:id="2861" w:author="Skat" w:date="2010-07-08T14:54:00Z">
              <w:r>
                <w:rPr>
                  <w:color w:val="FFFFFF"/>
                </w:rPr>
                <w:t>Relationsnavn</w:t>
              </w:r>
            </w:ins>
          </w:p>
        </w:tc>
        <w:tc>
          <w:tcPr>
            <w:tcW w:w="2398" w:type="dxa"/>
            <w:shd w:val="pct20" w:color="auto" w:fill="0000FF"/>
          </w:tcPr>
          <w:p w:rsidR="00A5505D" w:rsidRPr="00A5505D" w:rsidRDefault="00A5505D" w:rsidP="00A5505D">
            <w:pPr>
              <w:pStyle w:val="Normal11"/>
              <w:rPr>
                <w:ins w:id="2862" w:author="Skat" w:date="2010-07-08T14:54:00Z"/>
                <w:color w:val="FFFFFF"/>
              </w:rPr>
            </w:pPr>
            <w:ins w:id="2863" w:author="Skat" w:date="2010-07-08T14:54:00Z">
              <w:r>
                <w:rPr>
                  <w:color w:val="FFFFFF"/>
                </w:rPr>
                <w:t>Relationsbegreber</w:t>
              </w:r>
            </w:ins>
          </w:p>
        </w:tc>
        <w:tc>
          <w:tcPr>
            <w:tcW w:w="5879" w:type="dxa"/>
            <w:shd w:val="pct20" w:color="auto" w:fill="0000FF"/>
          </w:tcPr>
          <w:p w:rsidR="00A5505D" w:rsidRPr="00A5505D" w:rsidRDefault="00A5505D" w:rsidP="00A5505D">
            <w:pPr>
              <w:pStyle w:val="Normal11"/>
              <w:rPr>
                <w:ins w:id="2864" w:author="Skat" w:date="2010-07-08T14:54:00Z"/>
                <w:color w:val="FFFFFF"/>
              </w:rPr>
            </w:pPr>
            <w:ins w:id="2865" w:author="Skat" w:date="2010-07-08T14:54:00Z">
              <w:r>
                <w:rPr>
                  <w:color w:val="FFFFFF"/>
                </w:rPr>
                <w:t>Beskrivelse</w:t>
              </w:r>
            </w:ins>
          </w:p>
        </w:tc>
      </w:tr>
      <w:tr w:rsidR="00A5505D" w:rsidTr="00A5505D">
        <w:trPr>
          <w:ins w:id="2866" w:author="Skat" w:date="2010-07-08T14:54:00Z"/>
        </w:trPr>
        <w:tc>
          <w:tcPr>
            <w:tcW w:w="1667" w:type="dxa"/>
          </w:tcPr>
          <w:p w:rsidR="00A5505D" w:rsidRDefault="00A5505D" w:rsidP="00A5505D">
            <w:pPr>
              <w:pStyle w:val="Normal11"/>
              <w:rPr>
                <w:ins w:id="2867" w:author="Skat" w:date="2010-07-08T14:54:00Z"/>
              </w:rPr>
            </w:pPr>
            <w:ins w:id="2868" w:author="Skat" w:date="2010-07-08T14:54:00Z">
              <w:r>
                <w:t>er af</w:t>
              </w:r>
            </w:ins>
          </w:p>
        </w:tc>
        <w:tc>
          <w:tcPr>
            <w:tcW w:w="2398" w:type="dxa"/>
          </w:tcPr>
          <w:p w:rsidR="00A5505D" w:rsidRDefault="00A5505D" w:rsidP="00A5505D">
            <w:pPr>
              <w:pStyle w:val="Normal11"/>
              <w:rPr>
                <w:ins w:id="2869" w:author="Skat" w:date="2010-07-08T14:54:00Z"/>
              </w:rPr>
            </w:pPr>
            <w:ins w:id="2870" w:author="Skat" w:date="2010-07-08T14:54:00Z">
              <w:r>
                <w:t>Person(1)</w:t>
              </w:r>
            </w:ins>
          </w:p>
          <w:p w:rsidR="00A5505D" w:rsidRDefault="00A5505D" w:rsidP="00A5505D">
            <w:pPr>
              <w:pStyle w:val="Normal11"/>
              <w:rPr>
                <w:ins w:id="2871" w:author="Skat" w:date="2010-07-08T14:54:00Z"/>
              </w:rPr>
            </w:pPr>
            <w:ins w:id="2872" w:author="Skat" w:date="2010-07-08T14:54:00Z">
              <w:r>
                <w:t>PersonStatusType(0..*)</w:t>
              </w:r>
            </w:ins>
          </w:p>
        </w:tc>
        <w:tc>
          <w:tcPr>
            <w:tcW w:w="5879" w:type="dxa"/>
          </w:tcPr>
          <w:p w:rsidR="00A5505D" w:rsidRDefault="00A5505D" w:rsidP="00A5505D">
            <w:pPr>
              <w:pStyle w:val="Normal11"/>
              <w:rPr>
                <w:ins w:id="2873" w:author="Skat" w:date="2010-07-08T14:54:00Z"/>
              </w:rPr>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numPr>
          <w:numberingChange w:id="2874" w:author="Skat" w:date="2010-07-08T14:54:00Z" w:original="%1:6:0:.%2:17:0:"/>
        </w:numPr>
      </w:pPr>
      <w:bookmarkStart w:id="2875" w:name="_Toc266364115"/>
      <w:bookmarkStart w:id="2876" w:name="_Toc265233912"/>
      <w:r>
        <w:t>ProduktionEnhed</w:t>
      </w:r>
      <w:bookmarkEnd w:id="2875"/>
      <w:bookmarkEnd w:id="2876"/>
    </w:p>
    <w:p w:rsidR="00A5505D" w:rsidRDefault="00A5505D" w:rsidP="00A5505D">
      <w:pPr>
        <w:pStyle w:val="Normal11"/>
      </w:pPr>
      <w:r>
        <w:t>En klasse, indeholdende et virksomheds tilknyttede P-enhednumre</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Nummer</w:t>
            </w:r>
          </w:p>
        </w:tc>
        <w:tc>
          <w:tcPr>
            <w:tcW w:w="1797" w:type="dxa"/>
          </w:tcPr>
          <w:p w:rsidR="00A5505D" w:rsidRDefault="00A5505D" w:rsidP="00A5505D">
            <w:pPr>
              <w:pStyle w:val="Normal11"/>
            </w:pPr>
            <w:r>
              <w:t>ProduktionEnhedNummer</w:t>
            </w:r>
            <w:r w:rsidR="00F061A6">
              <w:fldChar w:fldCharType="begin"/>
            </w:r>
            <w:r>
              <w:instrText xml:space="preserve"> XE "</w:instrText>
            </w:r>
            <w:r w:rsidRPr="000035DB">
              <w:instrText>ProduktionEnhedNummer</w:instrText>
            </w:r>
            <w:r>
              <w:instrText xml:space="preserve">" </w:instrText>
            </w:r>
            <w:r w:rsidR="00F061A6">
              <w:fldChar w:fldCharType="end"/>
            </w:r>
          </w:p>
        </w:tc>
        <w:tc>
          <w:tcPr>
            <w:tcW w:w="5573" w:type="dxa"/>
          </w:tcPr>
          <w:p w:rsidR="00A5505D" w:rsidRDefault="00A5505D" w:rsidP="00A5505D">
            <w:pPr>
              <w:pStyle w:val="Normal11"/>
            </w:pPr>
            <w:r>
              <w:t>Det nummer som for SKAT identificerer en produktionsenhed.</w:t>
            </w:r>
          </w:p>
        </w:tc>
      </w:tr>
      <w:tr w:rsidR="00A5505D" w:rsidTr="00A5505D">
        <w:tc>
          <w:tcPr>
            <w:tcW w:w="2625" w:type="dxa"/>
          </w:tcPr>
          <w:p w:rsidR="00A5505D" w:rsidRDefault="00A5505D" w:rsidP="00A5505D">
            <w:pPr>
              <w:pStyle w:val="Normal11"/>
            </w:pPr>
            <w:r>
              <w:t>StartDato</w:t>
            </w:r>
          </w:p>
        </w:tc>
        <w:tc>
          <w:tcPr>
            <w:tcW w:w="1797" w:type="dxa"/>
          </w:tcPr>
          <w:p w:rsidR="00A5505D" w:rsidRDefault="00A5505D" w:rsidP="00A5505D">
            <w:pPr>
              <w:pStyle w:val="Normal11"/>
            </w:pPr>
            <w:r>
              <w:t>Dato</w:t>
            </w:r>
            <w:r w:rsidR="00F061A6">
              <w:fldChar w:fldCharType="begin"/>
            </w:r>
            <w:r>
              <w:instrText xml:space="preserve"> XE "</w:instrText>
            </w:r>
            <w:r w:rsidRPr="00987788">
              <w:instrText>Dato</w:instrText>
            </w:r>
            <w:r>
              <w:instrText xml:space="preserve">" </w:instrText>
            </w:r>
            <w:r w:rsidR="00F061A6">
              <w:fldChar w:fldCharType="end"/>
            </w:r>
          </w:p>
        </w:tc>
        <w:tc>
          <w:tcPr>
            <w:tcW w:w="5573" w:type="dxa"/>
          </w:tcPr>
          <w:p w:rsidR="00A5505D" w:rsidRDefault="00A5505D" w:rsidP="00A5505D">
            <w:pPr>
              <w:pStyle w:val="Normal11"/>
            </w:pPr>
            <w:r>
              <w:t>Alle gyldige datoer i den danske kalender.</w:t>
            </w:r>
          </w:p>
        </w:tc>
      </w:tr>
      <w:tr w:rsidR="00A5505D" w:rsidTr="00A5505D">
        <w:tc>
          <w:tcPr>
            <w:tcW w:w="2625" w:type="dxa"/>
          </w:tcPr>
          <w:p w:rsidR="00A5505D" w:rsidRDefault="00A5505D" w:rsidP="00A5505D">
            <w:pPr>
              <w:pStyle w:val="Normal11"/>
            </w:pPr>
            <w:r>
              <w:t>OphørDato</w:t>
            </w:r>
          </w:p>
        </w:tc>
        <w:tc>
          <w:tcPr>
            <w:tcW w:w="1797" w:type="dxa"/>
          </w:tcPr>
          <w:p w:rsidR="00A5505D" w:rsidRDefault="00A5505D" w:rsidP="00A5505D">
            <w:pPr>
              <w:pStyle w:val="Normal11"/>
            </w:pPr>
            <w:r>
              <w:t>Dato</w:t>
            </w:r>
            <w:r w:rsidR="00F061A6">
              <w:fldChar w:fldCharType="begin"/>
            </w:r>
            <w:r>
              <w:instrText xml:space="preserve"> XE "</w:instrText>
            </w:r>
            <w:r w:rsidRPr="00FE164B">
              <w:instrText>Dato</w:instrText>
            </w:r>
            <w:r>
              <w:instrText xml:space="preserve">" </w:instrText>
            </w:r>
            <w:r w:rsidR="00F061A6">
              <w:fldChar w:fldCharType="end"/>
            </w:r>
          </w:p>
        </w:tc>
        <w:tc>
          <w:tcPr>
            <w:tcW w:w="5573" w:type="dxa"/>
          </w:tcPr>
          <w:p w:rsidR="00A5505D" w:rsidRDefault="00A5505D" w:rsidP="00A5505D">
            <w:pPr>
              <w:pStyle w:val="Normal11"/>
            </w:pPr>
            <w:r>
              <w:t>Alle gyldige datoer i den danske kalender.</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kan eje</w:t>
            </w:r>
          </w:p>
        </w:tc>
        <w:tc>
          <w:tcPr>
            <w:tcW w:w="2398" w:type="dxa"/>
          </w:tcPr>
          <w:p w:rsidR="00A5505D" w:rsidRDefault="00A5505D" w:rsidP="00A5505D">
            <w:pPr>
              <w:pStyle w:val="Normal11"/>
            </w:pPr>
            <w:r>
              <w:t>Virksomhed(1)</w:t>
            </w:r>
          </w:p>
          <w:p w:rsidR="00A5505D" w:rsidRDefault="00A5505D" w:rsidP="00A5505D">
            <w:pPr>
              <w:pStyle w:val="Normal11"/>
            </w:pPr>
            <w:r>
              <w:t>ProduktionEnhed(0..*)</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numPr>
          <w:numberingChange w:id="2877" w:author="Skat" w:date="2010-07-08T14:54:00Z" w:original="%1:6:0:.%2:18:0:"/>
        </w:numPr>
      </w:pPr>
      <w:bookmarkStart w:id="2878" w:name="_Toc266364116"/>
      <w:bookmarkStart w:id="2879" w:name="_Toc265233913"/>
      <w:r>
        <w:t>Ressource</w:t>
      </w:r>
      <w:bookmarkEnd w:id="2878"/>
      <w:bookmarkEnd w:id="2879"/>
    </w:p>
    <w:p w:rsidR="00A5505D" w:rsidRDefault="00A5505D" w:rsidP="00A5505D">
      <w:pPr>
        <w:pStyle w:val="Normal11"/>
      </w:pPr>
      <w:r>
        <w:t xml:space="preserve">En ressource i en organisatorisk enhed i SKAT/RIM. </w:t>
      </w: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Nummer</w:t>
            </w:r>
          </w:p>
        </w:tc>
        <w:tc>
          <w:tcPr>
            <w:tcW w:w="1797" w:type="dxa"/>
          </w:tcPr>
          <w:p w:rsidR="00A5505D" w:rsidRDefault="00A5505D" w:rsidP="00A5505D">
            <w:pPr>
              <w:pStyle w:val="Normal11"/>
            </w:pPr>
            <w:r>
              <w:t>Tekst11</w:t>
            </w:r>
            <w:r w:rsidR="00F061A6">
              <w:fldChar w:fldCharType="begin"/>
            </w:r>
            <w:r>
              <w:instrText xml:space="preserve"> XE "</w:instrText>
            </w:r>
            <w:r w:rsidRPr="00756F34">
              <w:instrText>Tekst11</w:instrText>
            </w:r>
            <w:r>
              <w:instrText xml:space="preserve">" </w:instrText>
            </w:r>
            <w:r w:rsidR="00F061A6">
              <w:fldChar w:fldCharType="end"/>
            </w:r>
          </w:p>
        </w:tc>
        <w:tc>
          <w:tcPr>
            <w:tcW w:w="5573" w:type="dxa"/>
          </w:tcPr>
          <w:p w:rsidR="00A5505D" w:rsidRDefault="00A5505D" w:rsidP="00A5505D">
            <w:pPr>
              <w:pStyle w:val="Normal11"/>
            </w:pPr>
            <w:r>
              <w:t xml:space="preserve">Nummeret på ressourcen, der unikt identificerer ressourcen. </w:t>
            </w:r>
          </w:p>
          <w:p w:rsidR="00A5505D" w:rsidRDefault="00A5505D" w:rsidP="00A5505D">
            <w:pPr>
              <w:pStyle w:val="Normal11"/>
            </w:pPr>
            <w:r>
              <w:t>Det er fx medarbejdernummer (medarbejder ID) eller køretøjets nummer.</w:t>
            </w:r>
          </w:p>
        </w:tc>
      </w:tr>
      <w:tr w:rsidR="00A5505D" w:rsidTr="00A5505D">
        <w:tc>
          <w:tcPr>
            <w:tcW w:w="2625" w:type="dxa"/>
          </w:tcPr>
          <w:p w:rsidR="00A5505D" w:rsidRDefault="00A5505D" w:rsidP="00A5505D">
            <w:pPr>
              <w:pStyle w:val="Normal11"/>
            </w:pPr>
            <w:r>
              <w:t>Type</w:t>
            </w:r>
          </w:p>
        </w:tc>
        <w:tc>
          <w:tcPr>
            <w:tcW w:w="1797" w:type="dxa"/>
          </w:tcPr>
          <w:p w:rsidR="00A5505D" w:rsidRDefault="00A5505D" w:rsidP="00A5505D">
            <w:pPr>
              <w:pStyle w:val="Normal11"/>
            </w:pPr>
            <w:r>
              <w:t>Type</w:t>
            </w:r>
            <w:r w:rsidR="00F061A6">
              <w:fldChar w:fldCharType="begin"/>
            </w:r>
            <w:r>
              <w:instrText xml:space="preserve"> XE "</w:instrText>
            </w:r>
            <w:r w:rsidRPr="00323712">
              <w:instrText>Type</w:instrText>
            </w:r>
            <w:r>
              <w:instrText xml:space="preserve">" </w:instrText>
            </w:r>
            <w:r w:rsidR="00F061A6">
              <w:fldChar w:fldCharType="end"/>
            </w:r>
          </w:p>
        </w:tc>
        <w:tc>
          <w:tcPr>
            <w:tcW w:w="5573" w:type="dxa"/>
          </w:tcPr>
          <w:p w:rsidR="00A5505D" w:rsidRDefault="00A5505D" w:rsidP="00A5505D">
            <w:pPr>
              <w:pStyle w:val="Normal11"/>
            </w:pPr>
            <w:r>
              <w:t>Ressourcetypen. Svarer til specialiseringerne under klassen Ressource</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 Medarbejder</w:t>
            </w:r>
          </w:p>
          <w:p w:rsidR="00A5505D" w:rsidRDefault="00A5505D" w:rsidP="00A5505D">
            <w:pPr>
              <w:pStyle w:val="Normal11"/>
            </w:pPr>
            <w:r>
              <w:t>- Køretøj</w:t>
            </w:r>
          </w:p>
          <w:p w:rsidR="00A5505D" w:rsidRDefault="00A5505D" w:rsidP="00A5505D">
            <w:pPr>
              <w:pStyle w:val="Normal11"/>
            </w:pPr>
            <w:r>
              <w:t>- Lokale</w:t>
            </w:r>
          </w:p>
          <w:p w:rsidR="00A5505D" w:rsidRDefault="00A5505D" w:rsidP="00A5505D">
            <w:pPr>
              <w:pStyle w:val="Normal11"/>
            </w:pPr>
            <w:r>
              <w:t>- Samarbejdspart</w:t>
            </w:r>
          </w:p>
          <w:p w:rsidR="00A5505D" w:rsidRPr="00A5505D" w:rsidRDefault="00A5505D" w:rsidP="00A5505D">
            <w:pPr>
              <w:pStyle w:val="Normal11"/>
            </w:pPr>
            <w:r>
              <w:t>- Udstyr</w:t>
            </w:r>
          </w:p>
        </w:tc>
      </w:tr>
      <w:tr w:rsidR="00A5505D" w:rsidTr="00A5505D">
        <w:tc>
          <w:tcPr>
            <w:tcW w:w="2625" w:type="dxa"/>
          </w:tcPr>
          <w:p w:rsidR="00A5505D" w:rsidRDefault="00A5505D" w:rsidP="00A5505D">
            <w:pPr>
              <w:pStyle w:val="Normal11"/>
            </w:pPr>
            <w:r>
              <w:t>Navn</w:t>
            </w:r>
          </w:p>
        </w:tc>
        <w:tc>
          <w:tcPr>
            <w:tcW w:w="1797" w:type="dxa"/>
          </w:tcPr>
          <w:p w:rsidR="00A5505D" w:rsidRDefault="00A5505D" w:rsidP="00A5505D">
            <w:pPr>
              <w:pStyle w:val="Normal11"/>
            </w:pPr>
            <w:r>
              <w:t>Navn</w:t>
            </w:r>
            <w:r w:rsidR="00F061A6">
              <w:fldChar w:fldCharType="begin"/>
            </w:r>
            <w:r>
              <w:instrText xml:space="preserve"> XE "</w:instrText>
            </w:r>
            <w:r w:rsidRPr="0002054B">
              <w:instrText>Navn</w:instrText>
            </w:r>
            <w:r>
              <w:instrText xml:space="preserve">" </w:instrText>
            </w:r>
            <w:r w:rsidR="00F061A6">
              <w:fldChar w:fldCharType="end"/>
            </w:r>
          </w:p>
        </w:tc>
        <w:tc>
          <w:tcPr>
            <w:tcW w:w="5573" w:type="dxa"/>
          </w:tcPr>
          <w:p w:rsidR="00A5505D" w:rsidRDefault="00A5505D" w:rsidP="00A5505D">
            <w:pPr>
              <w:pStyle w:val="Normal11"/>
            </w:pPr>
            <w:r>
              <w:t>Navnet på ressourcen ved den pågældende organisatoriske enhed, fx navnet på køretøjet, lokalet, medarbejderen mm.</w:t>
            </w:r>
          </w:p>
        </w:tc>
      </w:tr>
      <w:tr w:rsidR="00A5505D" w:rsidTr="00A5505D">
        <w:tc>
          <w:tcPr>
            <w:tcW w:w="2625" w:type="dxa"/>
          </w:tcPr>
          <w:p w:rsidR="00A5505D" w:rsidRDefault="00A5505D" w:rsidP="00A5505D">
            <w:pPr>
              <w:pStyle w:val="Normal11"/>
            </w:pPr>
            <w:r>
              <w:t>Placering</w:t>
            </w:r>
          </w:p>
        </w:tc>
        <w:tc>
          <w:tcPr>
            <w:tcW w:w="1797" w:type="dxa"/>
          </w:tcPr>
          <w:p w:rsidR="00A5505D" w:rsidRDefault="00A5505D" w:rsidP="00A5505D">
            <w:pPr>
              <w:pStyle w:val="Normal11"/>
            </w:pPr>
            <w:r>
              <w:t>Placering</w:t>
            </w:r>
            <w:r w:rsidR="00F061A6">
              <w:fldChar w:fldCharType="begin"/>
            </w:r>
            <w:r>
              <w:instrText xml:space="preserve"> XE "</w:instrText>
            </w:r>
            <w:r w:rsidRPr="001646CF">
              <w:instrText>Placering</w:instrText>
            </w:r>
            <w:r>
              <w:instrText xml:space="preserve">" </w:instrText>
            </w:r>
            <w:r w:rsidR="00F061A6">
              <w:fldChar w:fldCharType="end"/>
            </w:r>
          </w:p>
        </w:tc>
        <w:tc>
          <w:tcPr>
            <w:tcW w:w="5573" w:type="dxa"/>
          </w:tcPr>
          <w:p w:rsidR="00A5505D" w:rsidRDefault="00A5505D" w:rsidP="00A5505D">
            <w:pPr>
              <w:pStyle w:val="Normal11"/>
            </w:pPr>
            <w:r>
              <w:t>Placering for ressource, fx lokalenummer for en medarbejder, parkeringsplads for et RIM køretøj.</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OrganisatoriskEnhed(1)</w:t>
            </w:r>
          </w:p>
          <w:p w:rsidR="00A5505D" w:rsidRDefault="00A5505D" w:rsidP="00A5505D">
            <w:pPr>
              <w:pStyle w:val="Normal11"/>
            </w:pPr>
            <w:r>
              <w:t>Ressource(1..*)</w:t>
            </w:r>
          </w:p>
        </w:tc>
        <w:tc>
          <w:tcPr>
            <w:tcW w:w="5879" w:type="dxa"/>
          </w:tcPr>
          <w:p w:rsidR="00A5505D" w:rsidRDefault="00A5505D" w:rsidP="00A5505D">
            <w:pPr>
              <w:pStyle w:val="Normal11"/>
            </w:pPr>
            <w:r>
              <w:t>En organisatorisk enhed vil have ressourcer tilknyttet, ligesom en ressource altid vil være tilknyttet en organisatorisk enhed.</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numPr>
          <w:numberingChange w:id="2880" w:author="Skat" w:date="2010-07-08T14:54:00Z" w:original="%1:6:0:.%2:19:0:"/>
        </w:numPr>
      </w:pPr>
      <w:bookmarkStart w:id="2881" w:name="_Toc266364117"/>
      <w:bookmarkStart w:id="2882" w:name="_Toc265233914"/>
      <w:r>
        <w:t>Saldo</w:t>
      </w:r>
      <w:bookmarkEnd w:id="2881"/>
      <w:bookmarkEnd w:id="2882"/>
    </w:p>
    <w:p w:rsidR="00A5505D" w:rsidRDefault="00A5505D" w:rsidP="00A5505D">
      <w:pPr>
        <w:pStyle w:val="Normal11"/>
      </w:pPr>
      <w:r>
        <w:t>Saldo er knyttet til en konto. En saldo viser en sum på kundens (virksomhed eller borger) konto.</w:t>
      </w:r>
    </w:p>
    <w:p w:rsidR="00A5505D" w:rsidRDefault="00A5505D" w:rsidP="00A5505D">
      <w:pPr>
        <w:pStyle w:val="Normal11"/>
      </w:pPr>
      <w:r>
        <w:t>Saldo er det beløb, kontoen til enhver tid er udvisende. Beløbet kan både være positivt (kreditsaldo) eller negativt (debetsaldo).</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Beløb</w:t>
            </w:r>
          </w:p>
        </w:tc>
        <w:tc>
          <w:tcPr>
            <w:tcW w:w="1797" w:type="dxa"/>
          </w:tcPr>
          <w:p w:rsidR="00A5505D" w:rsidRDefault="00A5505D" w:rsidP="00A5505D">
            <w:pPr>
              <w:pStyle w:val="Normal11"/>
            </w:pPr>
            <w:r>
              <w:t>Beløb</w:t>
            </w:r>
            <w:r w:rsidR="00F061A6">
              <w:fldChar w:fldCharType="begin"/>
            </w:r>
            <w:r>
              <w:instrText xml:space="preserve"> XE "</w:instrText>
            </w:r>
            <w:r w:rsidRPr="0027012D">
              <w:instrText>Beløb</w:instrText>
            </w:r>
            <w:r>
              <w:instrText xml:space="preserve">" </w:instrText>
            </w:r>
            <w:r w:rsidR="00F061A6">
              <w:fldChar w:fldCharType="end"/>
            </w:r>
          </w:p>
        </w:tc>
        <w:tc>
          <w:tcPr>
            <w:tcW w:w="5573" w:type="dxa"/>
          </w:tcPr>
          <w:p w:rsidR="00A5505D" w:rsidRDefault="00A5505D" w:rsidP="00A5505D">
            <w:pPr>
              <w:pStyle w:val="Normal11"/>
            </w:pPr>
            <w:r>
              <w:t>Beløb angivet som decimaltal, fx. 1500,00</w:t>
            </w:r>
          </w:p>
        </w:tc>
      </w:tr>
      <w:tr w:rsidR="00A5505D" w:rsidTr="00A5505D">
        <w:tc>
          <w:tcPr>
            <w:tcW w:w="2625" w:type="dxa"/>
          </w:tcPr>
          <w:p w:rsidR="00A5505D" w:rsidRDefault="00A5505D" w:rsidP="00A5505D">
            <w:pPr>
              <w:pStyle w:val="Normal11"/>
            </w:pPr>
            <w:r>
              <w:t>Type</w:t>
            </w:r>
          </w:p>
        </w:tc>
        <w:tc>
          <w:tcPr>
            <w:tcW w:w="1797" w:type="dxa"/>
          </w:tcPr>
          <w:p w:rsidR="00A5505D" w:rsidRDefault="00A5505D" w:rsidP="00A5505D">
            <w:pPr>
              <w:pStyle w:val="Normal11"/>
            </w:pPr>
            <w:r>
              <w:t>Type</w:t>
            </w:r>
            <w:r w:rsidR="00F061A6">
              <w:fldChar w:fldCharType="begin"/>
            </w:r>
            <w:r>
              <w:instrText xml:space="preserve"> XE "</w:instrText>
            </w:r>
            <w:r w:rsidRPr="0010599F">
              <w:instrText>Type</w:instrText>
            </w:r>
            <w:r>
              <w:instrText xml:space="preserve">" </w:instrText>
            </w:r>
            <w:r w:rsidR="00F061A6">
              <w:fldChar w:fldCharType="end"/>
            </w:r>
          </w:p>
        </w:tc>
        <w:tc>
          <w:tcPr>
            <w:tcW w:w="5573" w:type="dxa"/>
          </w:tcPr>
          <w:p w:rsidR="00A5505D" w:rsidRDefault="00A5505D" w:rsidP="00A5505D">
            <w:pPr>
              <w:pStyle w:val="Normal11"/>
            </w:pPr>
            <w:r>
              <w:t>Typer er karakteriseret af lister, hvorfra kan vælges vedtagne værdier.</w:t>
            </w:r>
          </w:p>
        </w:tc>
      </w:tr>
      <w:tr w:rsidR="00A5505D" w:rsidTr="00A5505D">
        <w:tc>
          <w:tcPr>
            <w:tcW w:w="2625" w:type="dxa"/>
          </w:tcPr>
          <w:p w:rsidR="00A5505D" w:rsidRDefault="00A5505D" w:rsidP="00A5505D">
            <w:pPr>
              <w:pStyle w:val="Normal11"/>
            </w:pPr>
            <w:r>
              <w:t>GyldigFra</w:t>
            </w:r>
          </w:p>
        </w:tc>
        <w:tc>
          <w:tcPr>
            <w:tcW w:w="1797" w:type="dxa"/>
          </w:tcPr>
          <w:p w:rsidR="00A5505D" w:rsidRDefault="00A5505D" w:rsidP="00A5505D">
            <w:pPr>
              <w:pStyle w:val="Normal11"/>
            </w:pPr>
            <w:r>
              <w:t>DatoTid</w:t>
            </w:r>
            <w:r w:rsidR="00F061A6">
              <w:fldChar w:fldCharType="begin"/>
            </w:r>
            <w:r>
              <w:instrText xml:space="preserve"> XE "</w:instrText>
            </w:r>
            <w:r w:rsidRPr="001D02D2">
              <w:instrText>DatoTid</w:instrText>
            </w:r>
            <w:r>
              <w:instrText xml:space="preserve">" </w:instrText>
            </w:r>
            <w:r w:rsidR="00F061A6">
              <w:fldChar w:fldCharType="end"/>
            </w:r>
          </w:p>
        </w:tc>
        <w:tc>
          <w:tcPr>
            <w:tcW w:w="5573" w:type="dxa"/>
          </w:tcPr>
          <w:p w:rsidR="00A5505D" w:rsidRDefault="00A5505D" w:rsidP="00A5505D">
            <w:pPr>
              <w:pStyle w:val="Normal11"/>
            </w:pPr>
            <w:r>
              <w:t>En datotid datatype, som samlet betegner en dato og tid, med formatet dd-mm-yyyy hh:mm:ss</w:t>
            </w:r>
          </w:p>
        </w:tc>
      </w:tr>
      <w:tr w:rsidR="00A5505D" w:rsidTr="00A5505D">
        <w:tc>
          <w:tcPr>
            <w:tcW w:w="2625" w:type="dxa"/>
          </w:tcPr>
          <w:p w:rsidR="00A5505D" w:rsidRDefault="00A5505D" w:rsidP="00A5505D">
            <w:pPr>
              <w:pStyle w:val="Normal11"/>
            </w:pPr>
            <w:r>
              <w:t>GyldigTil</w:t>
            </w:r>
          </w:p>
        </w:tc>
        <w:tc>
          <w:tcPr>
            <w:tcW w:w="1797" w:type="dxa"/>
          </w:tcPr>
          <w:p w:rsidR="00A5505D" w:rsidRDefault="00A5505D" w:rsidP="00A5505D">
            <w:pPr>
              <w:pStyle w:val="Normal11"/>
            </w:pPr>
            <w:r>
              <w:t>DatoTid</w:t>
            </w:r>
            <w:r w:rsidR="00F061A6">
              <w:fldChar w:fldCharType="begin"/>
            </w:r>
            <w:r>
              <w:instrText xml:space="preserve"> XE "</w:instrText>
            </w:r>
            <w:r w:rsidRPr="008B49F1">
              <w:instrText>DatoTid</w:instrText>
            </w:r>
            <w:r>
              <w:instrText xml:space="preserve">" </w:instrText>
            </w:r>
            <w:r w:rsidR="00F061A6">
              <w:fldChar w:fldCharType="end"/>
            </w:r>
          </w:p>
        </w:tc>
        <w:tc>
          <w:tcPr>
            <w:tcW w:w="5573" w:type="dxa"/>
          </w:tcPr>
          <w:p w:rsidR="00A5505D" w:rsidRDefault="00A5505D" w:rsidP="00A5505D">
            <w:pPr>
              <w:pStyle w:val="Normal11"/>
            </w:pPr>
            <w:r>
              <w:t>En datotid datatype, som samlet betegner en dato og tid, med formatet dd-mm-yyyy hh:mm:ss</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OpkrævningKonto(1)</w:t>
            </w:r>
          </w:p>
          <w:p w:rsidR="00A5505D" w:rsidRDefault="00A5505D" w:rsidP="00A5505D">
            <w:pPr>
              <w:pStyle w:val="Normal11"/>
            </w:pPr>
            <w:r>
              <w:t>Saldo(1..*)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numPr>
          <w:numberingChange w:id="2883" w:author="Skat" w:date="2010-07-08T14:54:00Z" w:original="%1:6:0:.%2:20:0:"/>
        </w:numPr>
      </w:pPr>
      <w:bookmarkStart w:id="2884" w:name="_Toc266364118"/>
      <w:bookmarkStart w:id="2885" w:name="_Toc265233915"/>
      <w:r>
        <w:t>SikkerhedStillelse</w:t>
      </w:r>
      <w:bookmarkEnd w:id="2884"/>
      <w:bookmarkEnd w:id="2885"/>
    </w:p>
    <w:p w:rsidR="00A5505D" w:rsidRDefault="00A5505D" w:rsidP="00A5505D">
      <w:pPr>
        <w:pStyle w:val="Normal11"/>
      </w:pPr>
      <w:r>
        <w:t>Der kan stilles sikkerhed ved fx etablering af en bevilling eller et registreringsforhold. Sikkerhedstillelse definerer hvilken ordning der er tale om, dvs. om der stilles sikkerhed for hele kundens konto (virksomhed eller borger) eller for en specifik fordring.</w:t>
      </w:r>
    </w:p>
    <w:p w:rsidR="00A5505D" w:rsidRDefault="00A5505D" w:rsidP="00A5505D">
      <w:pPr>
        <w:pStyle w:val="Normal11"/>
      </w:pPr>
    </w:p>
    <w:p w:rsidR="00A5505D" w:rsidRDefault="00A5505D" w:rsidP="00A5505D">
      <w:pPr>
        <w:pStyle w:val="Normal11"/>
      </w:pPr>
      <w:r>
        <w:t>Sikkerhedsstillelse kan kræves for kundens konto og de fordringer, der måtte komme.</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ID</w:t>
            </w:r>
          </w:p>
        </w:tc>
        <w:tc>
          <w:tcPr>
            <w:tcW w:w="1797" w:type="dxa"/>
          </w:tcPr>
          <w:p w:rsidR="00A5505D" w:rsidRDefault="00A5505D" w:rsidP="00A5505D">
            <w:pPr>
              <w:pStyle w:val="Normal11"/>
            </w:pPr>
            <w:r>
              <w:t>ID</w:t>
            </w:r>
            <w:r w:rsidR="00F061A6">
              <w:fldChar w:fldCharType="begin"/>
            </w:r>
            <w:r>
              <w:instrText xml:space="preserve"> XE "</w:instrText>
            </w:r>
            <w:r w:rsidRPr="00521F48">
              <w:instrText>ID</w:instrText>
            </w:r>
            <w:r>
              <w:instrText xml:space="preserve">" </w:instrText>
            </w:r>
            <w:r w:rsidR="00F061A6">
              <w:fldChar w:fldCharType="end"/>
            </w:r>
          </w:p>
        </w:tc>
        <w:tc>
          <w:tcPr>
            <w:tcW w:w="5573" w:type="dxa"/>
          </w:tcPr>
          <w:p w:rsidR="00A5505D" w:rsidRDefault="00A5505D" w:rsidP="00A5505D">
            <w:pPr>
              <w:pStyle w:val="Normal11"/>
            </w:pPr>
            <w:r>
              <w:t>Unikt identifikationsnummer (ID) for en SikkerhedStillelse.</w:t>
            </w:r>
          </w:p>
          <w:p w:rsidR="00A5505D" w:rsidRDefault="00A5505D" w:rsidP="00A5505D">
            <w:pPr>
              <w:pStyle w:val="Normal11"/>
            </w:pPr>
          </w:p>
        </w:tc>
      </w:tr>
      <w:tr w:rsidR="00A5505D" w:rsidTr="00A5505D">
        <w:tc>
          <w:tcPr>
            <w:tcW w:w="2625" w:type="dxa"/>
          </w:tcPr>
          <w:p w:rsidR="00A5505D" w:rsidRDefault="00A5505D" w:rsidP="00A5505D">
            <w:pPr>
              <w:pStyle w:val="Normal11"/>
            </w:pPr>
            <w:r>
              <w:t>StilletFor</w:t>
            </w:r>
          </w:p>
        </w:tc>
        <w:tc>
          <w:tcPr>
            <w:tcW w:w="1797" w:type="dxa"/>
          </w:tcPr>
          <w:p w:rsidR="00A5505D" w:rsidRDefault="00A5505D" w:rsidP="00A5505D">
            <w:pPr>
              <w:pStyle w:val="Normal11"/>
            </w:pPr>
            <w:r>
              <w:t>TekstKort</w:t>
            </w:r>
            <w:r w:rsidR="00F061A6">
              <w:fldChar w:fldCharType="begin"/>
            </w:r>
            <w:r>
              <w:instrText xml:space="preserve"> XE "</w:instrText>
            </w:r>
            <w:r w:rsidRPr="00E073E2">
              <w:instrText>TekstKort</w:instrText>
            </w:r>
            <w:r>
              <w:instrText xml:space="preserve">" </w:instrText>
            </w:r>
            <w:r w:rsidR="00F061A6">
              <w:fldChar w:fldCharType="end"/>
            </w:r>
          </w:p>
        </w:tc>
        <w:tc>
          <w:tcPr>
            <w:tcW w:w="5573" w:type="dxa"/>
          </w:tcPr>
          <w:p w:rsidR="00A5505D" w:rsidRDefault="00A5505D" w:rsidP="00A5505D">
            <w:pPr>
              <w:pStyle w:val="Normal11"/>
            </w:pPr>
            <w:r>
              <w:t xml:space="preserve">Sikkerhedsstillelse kan stilles for hele kontoen, for en eller flere fordringer eller hele kontoen. </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Konto</w:t>
            </w:r>
          </w:p>
          <w:p w:rsidR="00A5505D" w:rsidRDefault="00A5505D" w:rsidP="00A5505D">
            <w:pPr>
              <w:pStyle w:val="Normal11"/>
            </w:pPr>
            <w:r>
              <w:t>Fordring</w:t>
            </w:r>
          </w:p>
          <w:p w:rsidR="00A5505D" w:rsidRPr="00A5505D" w:rsidRDefault="00A5505D" w:rsidP="00A5505D">
            <w:pPr>
              <w:pStyle w:val="Normal11"/>
            </w:pPr>
            <w:r>
              <w:t>FordringType</w:t>
            </w:r>
          </w:p>
        </w:tc>
      </w:tr>
      <w:tr w:rsidR="00A5505D" w:rsidTr="00A5505D">
        <w:tc>
          <w:tcPr>
            <w:tcW w:w="2625" w:type="dxa"/>
          </w:tcPr>
          <w:p w:rsidR="00A5505D" w:rsidRDefault="00A5505D" w:rsidP="00A5505D">
            <w:pPr>
              <w:pStyle w:val="Normal11"/>
            </w:pPr>
            <w:r>
              <w:t>HarOrdning</w:t>
            </w:r>
          </w:p>
        </w:tc>
        <w:tc>
          <w:tcPr>
            <w:tcW w:w="1797" w:type="dxa"/>
          </w:tcPr>
          <w:p w:rsidR="00A5505D" w:rsidRDefault="00A5505D" w:rsidP="00A5505D">
            <w:pPr>
              <w:pStyle w:val="Normal11"/>
            </w:pPr>
            <w:r>
              <w:t>Markering</w:t>
            </w:r>
            <w:r w:rsidR="00F061A6">
              <w:fldChar w:fldCharType="begin"/>
            </w:r>
            <w:r>
              <w:instrText xml:space="preserve"> XE "</w:instrText>
            </w:r>
            <w:r w:rsidRPr="00516494">
              <w:instrText>Markering</w:instrText>
            </w:r>
            <w:r>
              <w:instrText xml:space="preserve">" </w:instrText>
            </w:r>
            <w:r w:rsidR="00F061A6">
              <w:fldChar w:fldCharType="end"/>
            </w:r>
          </w:p>
        </w:tc>
        <w:tc>
          <w:tcPr>
            <w:tcW w:w="5573" w:type="dxa"/>
          </w:tcPr>
          <w:p w:rsidR="00A5505D" w:rsidRDefault="00A5505D" w:rsidP="00A5505D">
            <w:pPr>
              <w:pStyle w:val="Normal11"/>
            </w:pPr>
            <w:r>
              <w:t>Er en markering for om en kunde (virksomhed eller borger) har en sikkerhedsordning</w:t>
            </w:r>
          </w:p>
        </w:tc>
      </w:tr>
      <w:tr w:rsidR="00A5505D" w:rsidTr="00A5505D">
        <w:tc>
          <w:tcPr>
            <w:tcW w:w="2625" w:type="dxa"/>
          </w:tcPr>
          <w:p w:rsidR="00A5505D" w:rsidRDefault="00A5505D" w:rsidP="00A5505D">
            <w:pPr>
              <w:pStyle w:val="Normal11"/>
            </w:pPr>
            <w:r>
              <w:t>Beløb</w:t>
            </w:r>
          </w:p>
        </w:tc>
        <w:tc>
          <w:tcPr>
            <w:tcW w:w="1797" w:type="dxa"/>
          </w:tcPr>
          <w:p w:rsidR="00A5505D" w:rsidRDefault="00A5505D" w:rsidP="00A5505D">
            <w:pPr>
              <w:pStyle w:val="Normal11"/>
            </w:pPr>
            <w:r>
              <w:t>Beløb</w:t>
            </w:r>
            <w:r w:rsidR="00F061A6">
              <w:fldChar w:fldCharType="begin"/>
            </w:r>
            <w:r>
              <w:instrText xml:space="preserve"> XE "</w:instrText>
            </w:r>
            <w:r w:rsidRPr="00C55FD6">
              <w:instrText>Beløb</w:instrText>
            </w:r>
            <w:r>
              <w:instrText xml:space="preserve">" </w:instrText>
            </w:r>
            <w:r w:rsidR="00F061A6">
              <w:fldChar w:fldCharType="end"/>
            </w:r>
          </w:p>
        </w:tc>
        <w:tc>
          <w:tcPr>
            <w:tcW w:w="5573" w:type="dxa"/>
          </w:tcPr>
          <w:p w:rsidR="00A5505D" w:rsidRDefault="00A5505D" w:rsidP="00A5505D">
            <w:pPr>
              <w:pStyle w:val="Normal11"/>
            </w:pPr>
            <w:r>
              <w:t>Angiver det beløb, der er stillet som sikkerhed for en konkret fordring eller for hele kontoen.</w:t>
            </w:r>
          </w:p>
        </w:tc>
      </w:tr>
      <w:tr w:rsidR="00A5505D" w:rsidTr="00A5505D">
        <w:tc>
          <w:tcPr>
            <w:tcW w:w="2625" w:type="dxa"/>
          </w:tcPr>
          <w:p w:rsidR="00A5505D" w:rsidRDefault="00A5505D" w:rsidP="00A5505D">
            <w:pPr>
              <w:pStyle w:val="Normal11"/>
            </w:pPr>
            <w:r>
              <w:t>Saldo</w:t>
            </w:r>
          </w:p>
        </w:tc>
        <w:tc>
          <w:tcPr>
            <w:tcW w:w="1797" w:type="dxa"/>
          </w:tcPr>
          <w:p w:rsidR="00A5505D" w:rsidRDefault="00A5505D" w:rsidP="00A5505D">
            <w:pPr>
              <w:pStyle w:val="Normal11"/>
            </w:pPr>
            <w:r>
              <w:t>Beløb</w:t>
            </w:r>
            <w:r w:rsidR="00F061A6">
              <w:fldChar w:fldCharType="begin"/>
            </w:r>
            <w:r>
              <w:instrText xml:space="preserve"> XE "</w:instrText>
            </w:r>
            <w:r w:rsidRPr="00F37D0D">
              <w:instrText>Beløb</w:instrText>
            </w:r>
            <w:r>
              <w:instrText xml:space="preserve">" </w:instrText>
            </w:r>
            <w:r w:rsidR="00F061A6">
              <w:fldChar w:fldCharType="end"/>
            </w:r>
          </w:p>
        </w:tc>
        <w:tc>
          <w:tcPr>
            <w:tcW w:w="5573" w:type="dxa"/>
          </w:tcPr>
          <w:p w:rsidR="00A5505D" w:rsidRDefault="00A5505D" w:rsidP="00A5505D">
            <w:pPr>
              <w:pStyle w:val="Normal11"/>
            </w:pPr>
            <w:r>
              <w:t>Angiver det beløb, som er tilbage af den sikkerhed, der er stillet for en konkret fordring eller hele kontoen.</w:t>
            </w:r>
          </w:p>
        </w:tc>
      </w:tr>
      <w:tr w:rsidR="00A5505D" w:rsidTr="00A5505D">
        <w:tc>
          <w:tcPr>
            <w:tcW w:w="2625" w:type="dxa"/>
          </w:tcPr>
          <w:p w:rsidR="00A5505D" w:rsidRDefault="00A5505D" w:rsidP="00A5505D">
            <w:pPr>
              <w:pStyle w:val="Normal11"/>
            </w:pPr>
            <w:r>
              <w:t>GyldigFra</w:t>
            </w:r>
          </w:p>
        </w:tc>
        <w:tc>
          <w:tcPr>
            <w:tcW w:w="1797" w:type="dxa"/>
          </w:tcPr>
          <w:p w:rsidR="00A5505D" w:rsidRDefault="00A5505D" w:rsidP="00A5505D">
            <w:pPr>
              <w:pStyle w:val="Normal11"/>
            </w:pPr>
            <w:r>
              <w:t>Dato</w:t>
            </w:r>
            <w:r w:rsidR="00F061A6">
              <w:fldChar w:fldCharType="begin"/>
            </w:r>
            <w:r>
              <w:instrText xml:space="preserve"> XE "</w:instrText>
            </w:r>
            <w:r w:rsidRPr="00441077">
              <w:instrText>Dato</w:instrText>
            </w:r>
            <w:r>
              <w:instrText xml:space="preserve">" </w:instrText>
            </w:r>
            <w:r w:rsidR="00F061A6">
              <w:fldChar w:fldCharType="end"/>
            </w:r>
          </w:p>
        </w:tc>
        <w:tc>
          <w:tcPr>
            <w:tcW w:w="5573" w:type="dxa"/>
          </w:tcPr>
          <w:p w:rsidR="00A5505D" w:rsidRDefault="00A5505D" w:rsidP="00A5505D">
            <w:pPr>
              <w:pStyle w:val="Normal11"/>
            </w:pPr>
            <w:r>
              <w:t>Dato der angiver, hvornår den stillede sikkerhed er gyldig fra. Dette er eksempelvis datoen hvorfra en bankgaranti er gældende fra.</w:t>
            </w:r>
          </w:p>
        </w:tc>
      </w:tr>
      <w:tr w:rsidR="00A5505D" w:rsidTr="00A5505D">
        <w:tc>
          <w:tcPr>
            <w:tcW w:w="2625" w:type="dxa"/>
          </w:tcPr>
          <w:p w:rsidR="00A5505D" w:rsidRDefault="00A5505D" w:rsidP="00A5505D">
            <w:pPr>
              <w:pStyle w:val="Normal11"/>
            </w:pPr>
            <w:r>
              <w:t>GyldigTil</w:t>
            </w:r>
          </w:p>
        </w:tc>
        <w:tc>
          <w:tcPr>
            <w:tcW w:w="1797" w:type="dxa"/>
          </w:tcPr>
          <w:p w:rsidR="00A5505D" w:rsidRDefault="00A5505D" w:rsidP="00A5505D">
            <w:pPr>
              <w:pStyle w:val="Normal11"/>
            </w:pPr>
            <w:r>
              <w:t>Dato</w:t>
            </w:r>
            <w:r w:rsidR="00F061A6">
              <w:fldChar w:fldCharType="begin"/>
            </w:r>
            <w:r>
              <w:instrText xml:space="preserve"> XE "</w:instrText>
            </w:r>
            <w:r w:rsidRPr="008169CC">
              <w:instrText>Dato</w:instrText>
            </w:r>
            <w:r>
              <w:instrText xml:space="preserve">" </w:instrText>
            </w:r>
            <w:r w:rsidR="00F061A6">
              <w:fldChar w:fldCharType="end"/>
            </w:r>
          </w:p>
        </w:tc>
        <w:tc>
          <w:tcPr>
            <w:tcW w:w="5573" w:type="dxa"/>
          </w:tcPr>
          <w:p w:rsidR="00A5505D" w:rsidRDefault="00A5505D" w:rsidP="00A5505D">
            <w:pPr>
              <w:pStyle w:val="Normal11"/>
            </w:pPr>
            <w:r>
              <w:t>Dato der angiver, hvornår den stillede sikkerhed er gyldig til. Dette er eksempelvis datoen hvorfra en bankgaranti er gældende til.</w:t>
            </w:r>
          </w:p>
        </w:tc>
      </w:tr>
      <w:tr w:rsidR="00A5505D" w:rsidTr="00A5505D">
        <w:tc>
          <w:tcPr>
            <w:tcW w:w="2625" w:type="dxa"/>
          </w:tcPr>
          <w:p w:rsidR="00A5505D" w:rsidRDefault="00A5505D" w:rsidP="00A5505D">
            <w:pPr>
              <w:pStyle w:val="Normal11"/>
            </w:pPr>
            <w:r>
              <w:t>ÅrsagKode</w:t>
            </w:r>
          </w:p>
        </w:tc>
        <w:tc>
          <w:tcPr>
            <w:tcW w:w="1797" w:type="dxa"/>
          </w:tcPr>
          <w:p w:rsidR="00A5505D" w:rsidRDefault="00A5505D" w:rsidP="00A5505D">
            <w:pPr>
              <w:pStyle w:val="Normal11"/>
            </w:pPr>
            <w:r>
              <w:t>Kode</w:t>
            </w:r>
            <w:r w:rsidR="00F061A6">
              <w:fldChar w:fldCharType="begin"/>
            </w:r>
            <w:r>
              <w:instrText xml:space="preserve"> XE "</w:instrText>
            </w:r>
            <w:r w:rsidRPr="000C543E">
              <w:instrText>Kode</w:instrText>
            </w:r>
            <w:r>
              <w:instrText xml:space="preserve">" </w:instrText>
            </w:r>
            <w:r w:rsidR="00F061A6">
              <w:fldChar w:fldCharType="end"/>
            </w:r>
          </w:p>
        </w:tc>
        <w:tc>
          <w:tcPr>
            <w:tcW w:w="5573" w:type="dxa"/>
          </w:tcPr>
          <w:p w:rsidR="00A5505D" w:rsidRDefault="00A5505D" w:rsidP="00A5505D">
            <w:pPr>
              <w:pStyle w:val="Normal11"/>
            </w:pPr>
            <w:r>
              <w:t>Er en speciel årsagskode, der benyttes for Rykkere i forbindelse med sikkerhedsstillelse</w:t>
            </w:r>
          </w:p>
        </w:tc>
      </w:tr>
      <w:tr w:rsidR="00A5505D" w:rsidTr="00A5505D">
        <w:tc>
          <w:tcPr>
            <w:tcW w:w="2625" w:type="dxa"/>
          </w:tcPr>
          <w:p w:rsidR="00A5505D" w:rsidRDefault="00A5505D" w:rsidP="00A5505D">
            <w:pPr>
              <w:pStyle w:val="Normal11"/>
            </w:pPr>
            <w:r>
              <w:t>Årsag</w:t>
            </w:r>
          </w:p>
        </w:tc>
        <w:tc>
          <w:tcPr>
            <w:tcW w:w="1797" w:type="dxa"/>
          </w:tcPr>
          <w:p w:rsidR="00A5505D" w:rsidRDefault="00A5505D" w:rsidP="00A5505D">
            <w:pPr>
              <w:pStyle w:val="Normal11"/>
            </w:pPr>
            <w:r>
              <w:t>ÅrsagFastTekst</w:t>
            </w:r>
            <w:r w:rsidR="00F061A6">
              <w:fldChar w:fldCharType="begin"/>
            </w:r>
            <w:r>
              <w:instrText xml:space="preserve"> XE "</w:instrText>
            </w:r>
            <w:r w:rsidRPr="00380E25">
              <w:instrText>ÅrsagFastTekst</w:instrText>
            </w:r>
            <w:r>
              <w:instrText xml:space="preserve">" </w:instrText>
            </w:r>
            <w:r w:rsidR="00F061A6">
              <w:fldChar w:fldCharType="end"/>
            </w:r>
          </w:p>
        </w:tc>
        <w:tc>
          <w:tcPr>
            <w:tcW w:w="5573" w:type="dxa"/>
          </w:tcPr>
          <w:p w:rsidR="00A5505D" w:rsidRDefault="00A5505D" w:rsidP="00A5505D">
            <w:pPr>
              <w:pStyle w:val="Normal11"/>
            </w:pPr>
            <w:r>
              <w:t>Angiver årsagen til at der stilles sikkerhed.</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SikkerhedStillelse(0..1)</w:t>
            </w:r>
          </w:p>
          <w:p w:rsidR="00A5505D" w:rsidRDefault="00A5505D" w:rsidP="00A5505D">
            <w:pPr>
              <w:pStyle w:val="Normal11"/>
            </w:pPr>
            <w:r>
              <w:t>SikkerhedStiller(1)</w:t>
            </w:r>
          </w:p>
        </w:tc>
        <w:tc>
          <w:tcPr>
            <w:tcW w:w="5879" w:type="dxa"/>
          </w:tcPr>
          <w:p w:rsidR="00A5505D" w:rsidRDefault="00A5505D" w:rsidP="00A5505D">
            <w:pPr>
              <w:pStyle w:val="Normal11"/>
            </w:pPr>
            <w:r>
              <w:t>I forbindelse med en sikkerhedsstillelse kan der være angivet en sikkerhedsstiller, hvis denne er forskellig fra kunden.</w:t>
            </w:r>
          </w:p>
        </w:tc>
      </w:tr>
      <w:tr w:rsidR="00A5505D" w:rsidTr="00A5505D">
        <w:tc>
          <w:tcPr>
            <w:tcW w:w="1667" w:type="dxa"/>
          </w:tcPr>
          <w:p w:rsidR="00A5505D" w:rsidRDefault="00A5505D" w:rsidP="00A5505D">
            <w:pPr>
              <w:pStyle w:val="Normal11"/>
            </w:pPr>
            <w:r>
              <w:t>er</w:t>
            </w:r>
          </w:p>
        </w:tc>
        <w:tc>
          <w:tcPr>
            <w:tcW w:w="2398" w:type="dxa"/>
          </w:tcPr>
          <w:p w:rsidR="00A5505D" w:rsidRDefault="00A5505D" w:rsidP="00A5505D">
            <w:pPr>
              <w:pStyle w:val="Normal11"/>
            </w:pPr>
            <w:r>
              <w:t>SikkerhedStillelse(0..*)</w:t>
            </w:r>
          </w:p>
          <w:p w:rsidR="00A5505D" w:rsidRDefault="00A5505D" w:rsidP="00A5505D">
            <w:pPr>
              <w:pStyle w:val="Normal11"/>
            </w:pPr>
            <w:r>
              <w:t>SikkerhedStillelseType(1)</w:t>
            </w:r>
          </w:p>
        </w:tc>
        <w:tc>
          <w:tcPr>
            <w:tcW w:w="5879" w:type="dxa"/>
          </w:tcPr>
          <w:p w:rsidR="00A5505D" w:rsidRDefault="00A5505D" w:rsidP="00A5505D">
            <w:pPr>
              <w:pStyle w:val="Normal11"/>
            </w:pPr>
            <w:r>
              <w:t>En sikkerhedsstillelse er af en bestemt type,</w:t>
            </w:r>
          </w:p>
        </w:tc>
      </w:tr>
      <w:tr w:rsidR="00A5505D" w:rsidTr="00A5505D">
        <w:tc>
          <w:tcPr>
            <w:tcW w:w="1667" w:type="dxa"/>
          </w:tcPr>
          <w:p w:rsidR="00A5505D" w:rsidRDefault="00A5505D" w:rsidP="00A5505D">
            <w:pPr>
              <w:pStyle w:val="Normal11"/>
            </w:pPr>
            <w:r>
              <w:t>kan have</w:t>
            </w:r>
          </w:p>
        </w:tc>
        <w:tc>
          <w:tcPr>
            <w:tcW w:w="2398" w:type="dxa"/>
          </w:tcPr>
          <w:p w:rsidR="00A5505D" w:rsidRDefault="00A5505D" w:rsidP="00A5505D">
            <w:pPr>
              <w:pStyle w:val="Normal11"/>
            </w:pPr>
            <w:r>
              <w:t>OpkrævningKonto(1)</w:t>
            </w:r>
          </w:p>
          <w:p w:rsidR="00A5505D" w:rsidRDefault="00A5505D" w:rsidP="00A5505D">
            <w:pPr>
              <w:pStyle w:val="Normal11"/>
            </w:pPr>
            <w:r>
              <w:t>SikkerhedStillelse(0..*)</w:t>
            </w:r>
          </w:p>
        </w:tc>
        <w:tc>
          <w:tcPr>
            <w:tcW w:w="5879" w:type="dxa"/>
          </w:tcPr>
          <w:p w:rsidR="00A5505D" w:rsidRDefault="00A5505D" w:rsidP="00A5505D">
            <w:pPr>
              <w:pStyle w:val="Normal11"/>
            </w:pPr>
            <w:r>
              <w:t>For en konto kan der være stillet sikkerhed.</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numPr>
          <w:numberingChange w:id="2886" w:author="Skat" w:date="2010-07-08T14:54:00Z" w:original="%1:6:0:.%2:21:0:"/>
        </w:numPr>
      </w:pPr>
      <w:bookmarkStart w:id="2887" w:name="_Toc266364119"/>
      <w:bookmarkStart w:id="2888" w:name="_Toc265233916"/>
      <w:r>
        <w:t>SikkerhedStillelseType</w:t>
      </w:r>
      <w:bookmarkEnd w:id="2887"/>
      <w:bookmarkEnd w:id="2888"/>
    </w:p>
    <w:p w:rsidR="00A5505D" w:rsidRDefault="00A5505D" w:rsidP="00A5505D">
      <w:pPr>
        <w:pStyle w:val="Normal11"/>
      </w:pPr>
      <w:r>
        <w:t>Typen af sikkerhedsstillelse. Typen er udtryk for de mulige måder, som en kunde (virksomhed eller person) kan stille sikkerhed på. Det kan fx være en bankgaranti, kontanter deponeret hos SKAT eller ved SKATs sikkerhedsstillelsesordning.</w:t>
      </w: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Kode</w:t>
            </w:r>
          </w:p>
        </w:tc>
        <w:tc>
          <w:tcPr>
            <w:tcW w:w="1797" w:type="dxa"/>
          </w:tcPr>
          <w:p w:rsidR="00A5505D" w:rsidRDefault="00A5505D" w:rsidP="00A5505D">
            <w:pPr>
              <w:pStyle w:val="Normal11"/>
            </w:pPr>
            <w:r>
              <w:t>Kode</w:t>
            </w:r>
            <w:r w:rsidR="00F061A6">
              <w:fldChar w:fldCharType="begin"/>
            </w:r>
            <w:r>
              <w:instrText xml:space="preserve"> XE "</w:instrText>
            </w:r>
            <w:r w:rsidRPr="00A03201">
              <w:instrText>Kode</w:instrText>
            </w:r>
            <w:r>
              <w:instrText xml:space="preserve">" </w:instrText>
            </w:r>
            <w:r w:rsidR="00F061A6">
              <w:fldChar w:fldCharType="end"/>
            </w:r>
          </w:p>
        </w:tc>
        <w:tc>
          <w:tcPr>
            <w:tcW w:w="5573" w:type="dxa"/>
          </w:tcPr>
          <w:p w:rsidR="00A5505D" w:rsidRDefault="00A5505D" w:rsidP="00A5505D">
            <w:pPr>
              <w:pStyle w:val="Normal11"/>
            </w:pPr>
            <w:r>
              <w:t>Unik kode som identificerer sikkerhedsstillelsestypen f.eks. 02 (Kontanter) og 13 (Bankgaranti).</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 xml:space="preserve">01 </w:t>
            </w:r>
          </w:p>
          <w:p w:rsidR="00A5505D" w:rsidRDefault="00A5505D" w:rsidP="00A5505D">
            <w:pPr>
              <w:pStyle w:val="Normal11"/>
            </w:pPr>
            <w:r>
              <w:t xml:space="preserve">02 </w:t>
            </w:r>
          </w:p>
          <w:p w:rsidR="00A5505D" w:rsidRDefault="00A5505D" w:rsidP="00A5505D">
            <w:pPr>
              <w:pStyle w:val="Normal11"/>
            </w:pPr>
            <w:r>
              <w:t xml:space="preserve">03 </w:t>
            </w:r>
          </w:p>
          <w:p w:rsidR="00A5505D" w:rsidRDefault="00A5505D" w:rsidP="00A5505D">
            <w:pPr>
              <w:pStyle w:val="Normal11"/>
            </w:pPr>
            <w:r>
              <w:t xml:space="preserve">04 </w:t>
            </w:r>
          </w:p>
          <w:p w:rsidR="00A5505D" w:rsidRDefault="00A5505D" w:rsidP="00A5505D">
            <w:pPr>
              <w:pStyle w:val="Normal11"/>
            </w:pPr>
            <w:r>
              <w:t xml:space="preserve">05 </w:t>
            </w:r>
          </w:p>
          <w:p w:rsidR="00A5505D" w:rsidRDefault="00A5505D" w:rsidP="00A5505D">
            <w:pPr>
              <w:pStyle w:val="Normal11"/>
            </w:pPr>
            <w:r>
              <w:t xml:space="preserve">06 </w:t>
            </w:r>
          </w:p>
          <w:p w:rsidR="00A5505D" w:rsidRDefault="00A5505D" w:rsidP="00A5505D">
            <w:pPr>
              <w:pStyle w:val="Normal11"/>
            </w:pPr>
            <w:r>
              <w:t xml:space="preserve">07 </w:t>
            </w:r>
          </w:p>
          <w:p w:rsidR="00A5505D" w:rsidRDefault="00A5505D" w:rsidP="00A5505D">
            <w:pPr>
              <w:pStyle w:val="Normal11"/>
            </w:pPr>
            <w:r>
              <w:t xml:space="preserve">09 </w:t>
            </w:r>
          </w:p>
          <w:p w:rsidR="00A5505D" w:rsidRDefault="00A5505D" w:rsidP="00A5505D">
            <w:pPr>
              <w:pStyle w:val="Normal11"/>
            </w:pPr>
            <w:r>
              <w:t xml:space="preserve">10 </w:t>
            </w:r>
          </w:p>
          <w:p w:rsidR="00A5505D" w:rsidRDefault="00A5505D" w:rsidP="00A5505D">
            <w:pPr>
              <w:pStyle w:val="Normal11"/>
            </w:pPr>
            <w:r>
              <w:t xml:space="preserve">11 </w:t>
            </w:r>
          </w:p>
          <w:p w:rsidR="00A5505D" w:rsidRDefault="00A5505D" w:rsidP="00A5505D">
            <w:pPr>
              <w:pStyle w:val="Normal11"/>
            </w:pPr>
            <w:r>
              <w:t xml:space="preserve">12 </w:t>
            </w:r>
          </w:p>
          <w:p w:rsidR="00A5505D" w:rsidRDefault="00A5505D" w:rsidP="00A5505D">
            <w:pPr>
              <w:pStyle w:val="Normal11"/>
            </w:pPr>
            <w:r>
              <w:t xml:space="preserve">13 </w:t>
            </w:r>
          </w:p>
          <w:p w:rsidR="00A5505D" w:rsidRPr="00A5505D" w:rsidRDefault="00A5505D" w:rsidP="00A5505D">
            <w:pPr>
              <w:pStyle w:val="Normal11"/>
            </w:pPr>
          </w:p>
        </w:tc>
      </w:tr>
      <w:tr w:rsidR="00A5505D" w:rsidTr="00A5505D">
        <w:tc>
          <w:tcPr>
            <w:tcW w:w="2625" w:type="dxa"/>
          </w:tcPr>
          <w:p w:rsidR="00A5505D" w:rsidRDefault="00A5505D" w:rsidP="00A5505D">
            <w:pPr>
              <w:pStyle w:val="Normal11"/>
            </w:pPr>
            <w:r>
              <w:t>Tekst</w:t>
            </w:r>
          </w:p>
        </w:tc>
        <w:tc>
          <w:tcPr>
            <w:tcW w:w="1797" w:type="dxa"/>
          </w:tcPr>
          <w:p w:rsidR="00A5505D" w:rsidRDefault="00A5505D" w:rsidP="00A5505D">
            <w:pPr>
              <w:pStyle w:val="Normal11"/>
            </w:pPr>
            <w:r>
              <w:t>TekstKort</w:t>
            </w:r>
            <w:r w:rsidR="00F061A6">
              <w:fldChar w:fldCharType="begin"/>
            </w:r>
            <w:r>
              <w:instrText xml:space="preserve"> XE "</w:instrText>
            </w:r>
            <w:r w:rsidRPr="00EE2386">
              <w:instrText>TekstKort</w:instrText>
            </w:r>
            <w:r>
              <w:instrText xml:space="preserve">" </w:instrText>
            </w:r>
            <w:r w:rsidR="00F061A6">
              <w:fldChar w:fldCharType="end"/>
            </w:r>
          </w:p>
        </w:tc>
        <w:tc>
          <w:tcPr>
            <w:tcW w:w="5573" w:type="dxa"/>
          </w:tcPr>
          <w:p w:rsidR="00A5505D" w:rsidRDefault="00A5505D" w:rsidP="00A5505D">
            <w:pPr>
              <w:pStyle w:val="Normal11"/>
            </w:pPr>
            <w:r>
              <w:t>Navnet på sikkerhedsstillelsestypen.</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SKATs sikkerhedsstillelsesordning</w:t>
            </w:r>
          </w:p>
          <w:p w:rsidR="00A5505D" w:rsidRDefault="00A5505D" w:rsidP="00A5505D">
            <w:pPr>
              <w:pStyle w:val="Normal11"/>
            </w:pPr>
            <w:r>
              <w:t>Kontanter</w:t>
            </w:r>
          </w:p>
          <w:p w:rsidR="00A5505D" w:rsidRDefault="00A5505D" w:rsidP="00A5505D">
            <w:pPr>
              <w:pStyle w:val="Normal11"/>
            </w:pPr>
            <w:r>
              <w:t>Børsnoterede obligationer</w:t>
            </w:r>
          </w:p>
          <w:p w:rsidR="00A5505D" w:rsidRDefault="00A5505D" w:rsidP="00A5505D">
            <w:pPr>
              <w:pStyle w:val="Normal11"/>
            </w:pPr>
            <w:r>
              <w:t>Kautionsbevis fra forsikringsselskab</w:t>
            </w:r>
          </w:p>
          <w:p w:rsidR="00A5505D" w:rsidRDefault="00A5505D" w:rsidP="00A5505D">
            <w:pPr>
              <w:pStyle w:val="Normal11"/>
            </w:pPr>
            <w:r>
              <w:t>Selvskyldnerkaution fra forsikringsselskab</w:t>
            </w:r>
          </w:p>
          <w:p w:rsidR="00A5505D" w:rsidRDefault="00A5505D" w:rsidP="00A5505D">
            <w:pPr>
              <w:pStyle w:val="Normal11"/>
            </w:pPr>
            <w:r>
              <w:t>Selvskyldnerkaution fra pengeinstitut</w:t>
            </w:r>
          </w:p>
          <w:p w:rsidR="00A5505D" w:rsidRDefault="00A5505D" w:rsidP="00A5505D">
            <w:pPr>
              <w:pStyle w:val="Normal11"/>
            </w:pPr>
            <w:r>
              <w:t>Indestående i pengeinstitut</w:t>
            </w:r>
          </w:p>
          <w:p w:rsidR="00A5505D" w:rsidRDefault="00A5505D" w:rsidP="00A5505D">
            <w:pPr>
              <w:pStyle w:val="Normal11"/>
            </w:pPr>
            <w:r>
              <w:t>Ingen sikkerhedsstillelse for toldskyld</w:t>
            </w:r>
          </w:p>
          <w:p w:rsidR="00A5505D" w:rsidRDefault="00A5505D" w:rsidP="00A5505D">
            <w:pPr>
              <w:pStyle w:val="Normal11"/>
            </w:pPr>
            <w:r>
              <w:t>Kautionsdokument/fællesskabsforsendelser</w:t>
            </w:r>
          </w:p>
          <w:p w:rsidR="00A5505D" w:rsidRDefault="00A5505D" w:rsidP="00A5505D">
            <w:pPr>
              <w:pStyle w:val="Normal11"/>
            </w:pPr>
            <w:r>
              <w:t>Ejerpantebrev</w:t>
            </w:r>
          </w:p>
          <w:p w:rsidR="00A5505D" w:rsidRDefault="00A5505D" w:rsidP="00A5505D">
            <w:pPr>
              <w:pStyle w:val="Normal11"/>
            </w:pPr>
            <w:r>
              <w:t>Kautionsbevis fra pengeinstitut</w:t>
            </w:r>
          </w:p>
          <w:p w:rsidR="00A5505D" w:rsidRDefault="00A5505D" w:rsidP="00A5505D">
            <w:pPr>
              <w:pStyle w:val="Normal11"/>
            </w:pPr>
            <w:r>
              <w:t>Bankgaranti</w:t>
            </w:r>
          </w:p>
          <w:p w:rsidR="00A5505D" w:rsidRPr="00A5505D" w:rsidRDefault="00A5505D" w:rsidP="00A5505D">
            <w:pPr>
              <w:pStyle w:val="Normal11"/>
            </w:pPr>
          </w:p>
        </w:tc>
      </w:tr>
      <w:tr w:rsidR="00A5505D" w:rsidTr="00A5505D">
        <w:tc>
          <w:tcPr>
            <w:tcW w:w="2625" w:type="dxa"/>
          </w:tcPr>
          <w:p w:rsidR="00A5505D" w:rsidRDefault="00A5505D" w:rsidP="00A5505D">
            <w:pPr>
              <w:pStyle w:val="Normal11"/>
            </w:pPr>
            <w:r>
              <w:t>GyldigFra</w:t>
            </w:r>
          </w:p>
        </w:tc>
        <w:tc>
          <w:tcPr>
            <w:tcW w:w="1797" w:type="dxa"/>
          </w:tcPr>
          <w:p w:rsidR="00A5505D" w:rsidRDefault="00A5505D" w:rsidP="00A5505D">
            <w:pPr>
              <w:pStyle w:val="Normal11"/>
            </w:pPr>
            <w:r>
              <w:t>Dato</w:t>
            </w:r>
            <w:r w:rsidR="00F061A6">
              <w:fldChar w:fldCharType="begin"/>
            </w:r>
            <w:r>
              <w:instrText xml:space="preserve"> XE "</w:instrText>
            </w:r>
            <w:r w:rsidRPr="00C8760B">
              <w:instrText>Dato</w:instrText>
            </w:r>
            <w:r>
              <w:instrText xml:space="preserve">" </w:instrText>
            </w:r>
            <w:r w:rsidR="00F061A6">
              <w:fldChar w:fldCharType="end"/>
            </w:r>
          </w:p>
        </w:tc>
        <w:tc>
          <w:tcPr>
            <w:tcW w:w="5573" w:type="dxa"/>
          </w:tcPr>
          <w:p w:rsidR="00A5505D" w:rsidRDefault="00A5505D" w:rsidP="00A5505D">
            <w:pPr>
              <w:pStyle w:val="Normal11"/>
            </w:pPr>
            <w:r>
              <w:t>Den dato hvorfra typen af sikkerhedsstillelse kan anvendes til at beskrive en konkret sikkerhedsstillelse.</w:t>
            </w:r>
          </w:p>
        </w:tc>
      </w:tr>
      <w:tr w:rsidR="00A5505D" w:rsidTr="00A5505D">
        <w:tc>
          <w:tcPr>
            <w:tcW w:w="2625" w:type="dxa"/>
          </w:tcPr>
          <w:p w:rsidR="00A5505D" w:rsidRDefault="00A5505D" w:rsidP="00A5505D">
            <w:pPr>
              <w:pStyle w:val="Normal11"/>
            </w:pPr>
            <w:r>
              <w:t>GyldigTil</w:t>
            </w:r>
          </w:p>
        </w:tc>
        <w:tc>
          <w:tcPr>
            <w:tcW w:w="1797" w:type="dxa"/>
          </w:tcPr>
          <w:p w:rsidR="00A5505D" w:rsidRDefault="00A5505D" w:rsidP="00A5505D">
            <w:pPr>
              <w:pStyle w:val="Normal11"/>
            </w:pPr>
            <w:r>
              <w:t>Dato</w:t>
            </w:r>
            <w:r w:rsidR="00F061A6">
              <w:fldChar w:fldCharType="begin"/>
            </w:r>
            <w:r>
              <w:instrText xml:space="preserve"> XE "</w:instrText>
            </w:r>
            <w:r w:rsidRPr="005F2BCA">
              <w:instrText>Dato</w:instrText>
            </w:r>
            <w:r>
              <w:instrText xml:space="preserve">" </w:instrText>
            </w:r>
            <w:r w:rsidR="00F061A6">
              <w:fldChar w:fldCharType="end"/>
            </w:r>
          </w:p>
        </w:tc>
        <w:tc>
          <w:tcPr>
            <w:tcW w:w="5573" w:type="dxa"/>
          </w:tcPr>
          <w:p w:rsidR="00A5505D" w:rsidRDefault="00A5505D" w:rsidP="00A5505D">
            <w:pPr>
              <w:pStyle w:val="Normal11"/>
            </w:pPr>
            <w:r>
              <w:t>Den dato hvor typen af sikkerhedsstillelse ikke længere kan anvendes til at beskrive en konkret sikkerhedsstillelse.</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er</w:t>
            </w:r>
          </w:p>
        </w:tc>
        <w:tc>
          <w:tcPr>
            <w:tcW w:w="2398" w:type="dxa"/>
          </w:tcPr>
          <w:p w:rsidR="00A5505D" w:rsidRDefault="00A5505D" w:rsidP="00A5505D">
            <w:pPr>
              <w:pStyle w:val="Normal11"/>
            </w:pPr>
            <w:r>
              <w:t>SikkerhedStillelse(0..*)</w:t>
            </w:r>
          </w:p>
          <w:p w:rsidR="00A5505D" w:rsidRDefault="00A5505D" w:rsidP="00A5505D">
            <w:pPr>
              <w:pStyle w:val="Normal11"/>
            </w:pPr>
            <w:r>
              <w:t>SikkerhedStillelseType(1)</w:t>
            </w:r>
          </w:p>
        </w:tc>
        <w:tc>
          <w:tcPr>
            <w:tcW w:w="5879" w:type="dxa"/>
          </w:tcPr>
          <w:p w:rsidR="00A5505D" w:rsidRDefault="00A5505D" w:rsidP="00A5505D">
            <w:pPr>
              <w:pStyle w:val="Normal11"/>
            </w:pPr>
            <w:r>
              <w:t>En sikkerhedsstillelse er af en bestemt type,</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numPr>
          <w:numberingChange w:id="2889" w:author="Skat" w:date="2010-07-08T14:54:00Z" w:original="%1:6:0:.%2:22:0:"/>
        </w:numPr>
      </w:pPr>
      <w:bookmarkStart w:id="2890" w:name="_Toc266364120"/>
      <w:bookmarkStart w:id="2891" w:name="_Toc265233917"/>
      <w:r>
        <w:t>SikkerhedStiller</w:t>
      </w:r>
      <w:bookmarkEnd w:id="2890"/>
      <w:bookmarkEnd w:id="2891"/>
    </w:p>
    <w:p w:rsidR="00A5505D" w:rsidRDefault="00A5505D" w:rsidP="00A5505D">
      <w:pPr>
        <w:pStyle w:val="Normal11"/>
      </w:pPr>
      <w:r>
        <w:t>En sikkerhedsstiller er en person eller en virksomhed, som stiller sikkerhed for:</w:t>
      </w:r>
    </w:p>
    <w:p w:rsidR="00A5505D" w:rsidRDefault="00A5505D" w:rsidP="00A5505D">
      <w:pPr>
        <w:pStyle w:val="Normal11"/>
      </w:pPr>
    </w:p>
    <w:p w:rsidR="00A5505D" w:rsidRDefault="00A5505D" w:rsidP="00A5505D">
      <w:pPr>
        <w:pStyle w:val="Normal11"/>
      </w:pPr>
      <w:r>
        <w:t xml:space="preserve">- Et bestemt bevillingsforhold f.eks en type af punktafgift </w:t>
      </w:r>
    </w:p>
    <w:p w:rsidR="00A5505D" w:rsidRDefault="00A5505D" w:rsidP="00A5505D">
      <w:pPr>
        <w:pStyle w:val="Normal11"/>
      </w:pPr>
      <w:r>
        <w:t>- Hele registreringsforholdet generelt</w:t>
      </w:r>
    </w:p>
    <w:p w:rsidR="00A5505D" w:rsidRDefault="00A5505D" w:rsidP="00A5505D">
      <w:pPr>
        <w:pStyle w:val="Normal11"/>
      </w:pPr>
      <w:r>
        <w:t xml:space="preserve">- I forbindelse med import </w:t>
      </w: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ID</w:t>
            </w:r>
          </w:p>
        </w:tc>
        <w:tc>
          <w:tcPr>
            <w:tcW w:w="1797" w:type="dxa"/>
          </w:tcPr>
          <w:p w:rsidR="00A5505D" w:rsidRDefault="00A5505D" w:rsidP="00A5505D">
            <w:pPr>
              <w:pStyle w:val="Normal11"/>
            </w:pPr>
            <w:r>
              <w:t>KundeNummer</w:t>
            </w:r>
            <w:r w:rsidR="00F061A6">
              <w:fldChar w:fldCharType="begin"/>
            </w:r>
            <w:r>
              <w:instrText xml:space="preserve"> XE "</w:instrText>
            </w:r>
            <w:r w:rsidRPr="0079612F">
              <w:instrText>KundeNummer</w:instrText>
            </w:r>
            <w:r>
              <w:instrText xml:space="preserve">" </w:instrText>
            </w:r>
            <w:r w:rsidR="00F061A6">
              <w:fldChar w:fldCharType="end"/>
            </w:r>
          </w:p>
        </w:tc>
        <w:tc>
          <w:tcPr>
            <w:tcW w:w="5573" w:type="dxa"/>
          </w:tcPr>
          <w:p w:rsidR="00A5505D" w:rsidRDefault="00A5505D" w:rsidP="00A5505D">
            <w:pPr>
              <w:pStyle w:val="Normal11"/>
            </w:pPr>
            <w:r>
              <w:t>Det nummer (ID) som identificerer den, der stiller sikkerhed. Dette er angivet ved fx CVR-nr eller CPR-nr.</w:t>
            </w:r>
          </w:p>
        </w:tc>
      </w:tr>
      <w:tr w:rsidR="00A5505D" w:rsidTr="00A5505D">
        <w:tc>
          <w:tcPr>
            <w:tcW w:w="2625" w:type="dxa"/>
          </w:tcPr>
          <w:p w:rsidR="00A5505D" w:rsidRDefault="00A5505D" w:rsidP="00A5505D">
            <w:pPr>
              <w:pStyle w:val="Normal11"/>
            </w:pPr>
            <w:r>
              <w:t>Navn</w:t>
            </w:r>
          </w:p>
        </w:tc>
        <w:tc>
          <w:tcPr>
            <w:tcW w:w="1797" w:type="dxa"/>
          </w:tcPr>
          <w:p w:rsidR="00A5505D" w:rsidRDefault="00A5505D" w:rsidP="00A5505D">
            <w:pPr>
              <w:pStyle w:val="Normal11"/>
            </w:pPr>
            <w:r>
              <w:t>Navn</w:t>
            </w:r>
            <w:r w:rsidR="00F061A6">
              <w:fldChar w:fldCharType="begin"/>
            </w:r>
            <w:r>
              <w:instrText xml:space="preserve"> XE "</w:instrText>
            </w:r>
            <w:r w:rsidRPr="00BF3ED5">
              <w:instrText>Navn</w:instrText>
            </w:r>
            <w:r>
              <w:instrText xml:space="preserve">" </w:instrText>
            </w:r>
            <w:r w:rsidR="00F061A6">
              <w:fldChar w:fldCharType="end"/>
            </w:r>
          </w:p>
        </w:tc>
        <w:tc>
          <w:tcPr>
            <w:tcW w:w="5573" w:type="dxa"/>
          </w:tcPr>
          <w:p w:rsidR="00A5505D" w:rsidRDefault="00A5505D" w:rsidP="00A5505D">
            <w:pPr>
              <w:pStyle w:val="Normal11"/>
            </w:pPr>
            <w:r>
              <w:t>Her angives navnet på sikkerhedsstilleren dvs. kunden (virksomed eller person).</w:t>
            </w:r>
          </w:p>
        </w:tc>
      </w:tr>
      <w:tr w:rsidR="00A5505D" w:rsidTr="00A5505D">
        <w:tc>
          <w:tcPr>
            <w:tcW w:w="2625" w:type="dxa"/>
          </w:tcPr>
          <w:p w:rsidR="00A5505D" w:rsidRDefault="00A5505D" w:rsidP="00A5505D">
            <w:pPr>
              <w:pStyle w:val="Normal11"/>
            </w:pPr>
            <w:r>
              <w:t>Type</w:t>
            </w:r>
          </w:p>
        </w:tc>
        <w:tc>
          <w:tcPr>
            <w:tcW w:w="1797" w:type="dxa"/>
          </w:tcPr>
          <w:p w:rsidR="00A5505D" w:rsidRDefault="00A5505D" w:rsidP="00A5505D">
            <w:pPr>
              <w:pStyle w:val="Normal11"/>
            </w:pPr>
            <w:r>
              <w:t>Type</w:t>
            </w:r>
            <w:r w:rsidR="00F061A6">
              <w:fldChar w:fldCharType="begin"/>
            </w:r>
            <w:r>
              <w:instrText xml:space="preserve"> XE "</w:instrText>
            </w:r>
            <w:r w:rsidRPr="00341E23">
              <w:instrText>Type</w:instrText>
            </w:r>
            <w:r>
              <w:instrText xml:space="preserve">" </w:instrText>
            </w:r>
            <w:r w:rsidR="00F061A6">
              <w:fldChar w:fldCharType="end"/>
            </w:r>
          </w:p>
        </w:tc>
        <w:tc>
          <w:tcPr>
            <w:tcW w:w="5573" w:type="dxa"/>
          </w:tcPr>
          <w:p w:rsidR="00A5505D" w:rsidRDefault="00A5505D" w:rsidP="00A5505D">
            <w:pPr>
              <w:pStyle w:val="Normal11"/>
            </w:pPr>
            <w:r>
              <w:t>Typer er karakteriseret af lister, hvorfra kan vælges vedtagne værdier.</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SikkerhedStillelse(0..1)</w:t>
            </w:r>
          </w:p>
          <w:p w:rsidR="00A5505D" w:rsidRDefault="00A5505D" w:rsidP="00A5505D">
            <w:pPr>
              <w:pStyle w:val="Normal11"/>
            </w:pPr>
            <w:r>
              <w:t>SikkerhedStiller(1)</w:t>
            </w:r>
          </w:p>
        </w:tc>
        <w:tc>
          <w:tcPr>
            <w:tcW w:w="5879" w:type="dxa"/>
          </w:tcPr>
          <w:p w:rsidR="00A5505D" w:rsidRDefault="00A5505D" w:rsidP="00A5505D">
            <w:pPr>
              <w:pStyle w:val="Normal11"/>
            </w:pPr>
            <w:r>
              <w:t>I forbindelse med en sikkerhedsstillelse kan der være angivet en sikkerhedsstiller, hvis denne er forskellig fra kunden.</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numPr>
          <w:numberingChange w:id="2892" w:author="Skat" w:date="2010-07-08T14:54:00Z" w:original="%1:6:0:.%2:23:0:"/>
        </w:numPr>
      </w:pPr>
      <w:bookmarkStart w:id="2893" w:name="_Toc266364121"/>
      <w:bookmarkStart w:id="2894" w:name="_Toc265233918"/>
      <w:r>
        <w:t>Skattecenter</w:t>
      </w:r>
      <w:bookmarkEnd w:id="2893"/>
      <w:bookmarkEnd w:id="2894"/>
    </w:p>
    <w:p w:rsidR="00A5505D" w:rsidRDefault="00A5505D" w:rsidP="00A5505D">
      <w:pPr>
        <w:pStyle w:val="Normal11"/>
      </w:pPr>
      <w:r>
        <w:t>Repræsenterer et skattecenter som en specialisering af myndighed. Myndighedsnummeret nedarves fra myndighed (17xx).</w:t>
      </w:r>
    </w:p>
    <w:p w:rsidR="00A5505D" w:rsidRDefault="00A5505D" w:rsidP="00A5505D">
      <w:pPr>
        <w:pStyle w:val="Normal11"/>
      </w:pPr>
    </w:p>
    <w:p w:rsidR="00A5505D" w:rsidRDefault="00A5505D" w:rsidP="00A5505D">
      <w:pPr>
        <w:pStyle w:val="Normal11"/>
      </w:pPr>
      <w:r>
        <w:t>Liste af skattecenter.</w:t>
      </w:r>
    </w:p>
    <w:p w:rsidR="00A5505D" w:rsidRDefault="00A5505D" w:rsidP="00A5505D">
      <w:pPr>
        <w:pStyle w:val="Normal11"/>
      </w:pPr>
    </w:p>
    <w:p w:rsidR="00A5505D" w:rsidRDefault="00A5505D" w:rsidP="00A5505D">
      <w:pPr>
        <w:pStyle w:val="Normal11"/>
      </w:pPr>
      <w:r>
        <w:t>Skattecenterkode  Skattecenter        SAP/HR Kode</w:t>
      </w:r>
    </w:p>
    <w:p w:rsidR="00A5505D" w:rsidRDefault="00A5505D" w:rsidP="00A5505D">
      <w:pPr>
        <w:pStyle w:val="Normal11"/>
      </w:pPr>
    </w:p>
    <w:p w:rsidR="00A5505D" w:rsidRDefault="00A5505D" w:rsidP="00A5505D">
      <w:pPr>
        <w:pStyle w:val="Normal11"/>
      </w:pPr>
      <w:r>
        <w:t>8082                        Ballerup              4320</w:t>
      </w:r>
    </w:p>
    <w:p w:rsidR="00A5505D" w:rsidRDefault="00A5505D" w:rsidP="00A5505D">
      <w:pPr>
        <w:pStyle w:val="Normal11"/>
      </w:pPr>
      <w:r>
        <w:t>8087                        Rønne                4330</w:t>
      </w:r>
    </w:p>
    <w:p w:rsidR="00A5505D" w:rsidRDefault="00A5505D" w:rsidP="00A5505D">
      <w:pPr>
        <w:pStyle w:val="Normal11"/>
      </w:pPr>
      <w:r>
        <w:t>8085                        Fredensborg       4340</w:t>
      </w:r>
    </w:p>
    <w:p w:rsidR="00A5505D" w:rsidRDefault="00A5505D" w:rsidP="00A5505D">
      <w:pPr>
        <w:pStyle w:val="Normal11"/>
      </w:pPr>
      <w:r>
        <w:t>8084                        Frederikssund     4350</w:t>
      </w:r>
    </w:p>
    <w:p w:rsidR="00A5505D" w:rsidRDefault="00A5505D" w:rsidP="00A5505D">
      <w:pPr>
        <w:pStyle w:val="Normal11"/>
      </w:pPr>
      <w:r>
        <w:t>8081                        Høje Tåstrup      4360</w:t>
      </w:r>
    </w:p>
    <w:p w:rsidR="00A5505D" w:rsidRDefault="00A5505D" w:rsidP="00A5505D">
      <w:pPr>
        <w:pStyle w:val="Normal11"/>
      </w:pPr>
      <w:r>
        <w:t>8083                        Nærum               4370</w:t>
      </w:r>
    </w:p>
    <w:p w:rsidR="00A5505D" w:rsidRDefault="00A5505D" w:rsidP="00A5505D">
      <w:pPr>
        <w:pStyle w:val="Normal11"/>
      </w:pPr>
      <w:r>
        <w:t>8079                        København        4380</w:t>
      </w:r>
    </w:p>
    <w:p w:rsidR="00A5505D" w:rsidRDefault="00A5505D" w:rsidP="00A5505D">
      <w:pPr>
        <w:pStyle w:val="Normal11"/>
      </w:pPr>
      <w:r>
        <w:t>8069                        Holbæk              6320</w:t>
      </w:r>
    </w:p>
    <w:p w:rsidR="00A5505D" w:rsidRDefault="00A5505D" w:rsidP="00A5505D">
      <w:pPr>
        <w:pStyle w:val="Normal11"/>
      </w:pPr>
      <w:r>
        <w:t>8062                        Korsør                 6330</w:t>
      </w:r>
    </w:p>
    <w:p w:rsidR="00A5505D" w:rsidRDefault="00A5505D" w:rsidP="00A5505D">
      <w:pPr>
        <w:pStyle w:val="Normal11"/>
      </w:pPr>
      <w:r>
        <w:t>8066                        Køge                   6340</w:t>
      </w:r>
    </w:p>
    <w:p w:rsidR="00A5505D" w:rsidRDefault="00A5505D" w:rsidP="00A5505D">
      <w:pPr>
        <w:pStyle w:val="Normal11"/>
      </w:pPr>
      <w:r>
        <w:t>8060                        Maribo                 6350</w:t>
      </w:r>
    </w:p>
    <w:p w:rsidR="00A5505D" w:rsidRDefault="00A5505D" w:rsidP="00A5505D">
      <w:pPr>
        <w:pStyle w:val="Normal11"/>
      </w:pPr>
      <w:r>
        <w:t>8061                        Næstved             6360</w:t>
      </w:r>
    </w:p>
    <w:p w:rsidR="00A5505D" w:rsidRDefault="00A5505D" w:rsidP="00A5505D">
      <w:pPr>
        <w:pStyle w:val="Normal11"/>
      </w:pPr>
      <w:r>
        <w:t>8068                        Roskilde              6370</w:t>
      </w:r>
    </w:p>
    <w:p w:rsidR="00A5505D" w:rsidRDefault="00A5505D" w:rsidP="00A5505D">
      <w:pPr>
        <w:pStyle w:val="Normal11"/>
      </w:pPr>
      <w:r>
        <w:t>8052                        Billund                 9220</w:t>
      </w:r>
    </w:p>
    <w:p w:rsidR="00A5505D" w:rsidRDefault="00A5505D" w:rsidP="00A5505D">
      <w:pPr>
        <w:pStyle w:val="Normal11"/>
      </w:pPr>
      <w:r>
        <w:t>8053                        Esbjerg               9230</w:t>
      </w:r>
    </w:p>
    <w:p w:rsidR="00A5505D" w:rsidRDefault="00A5505D" w:rsidP="00A5505D">
      <w:pPr>
        <w:pStyle w:val="Normal11"/>
      </w:pPr>
      <w:r>
        <w:t>8054                        Haderslev           9240</w:t>
      </w:r>
    </w:p>
    <w:p w:rsidR="00A5505D" w:rsidRDefault="00A5505D" w:rsidP="00A5505D">
      <w:pPr>
        <w:pStyle w:val="Normal11"/>
      </w:pPr>
      <w:r>
        <w:t>8056                        Middelfart            9250</w:t>
      </w:r>
    </w:p>
    <w:p w:rsidR="00A5505D" w:rsidRDefault="00A5505D" w:rsidP="00A5505D">
      <w:pPr>
        <w:pStyle w:val="Normal11"/>
      </w:pPr>
      <w:r>
        <w:t>8057                        Odense               9260</w:t>
      </w:r>
    </w:p>
    <w:p w:rsidR="00A5505D" w:rsidRDefault="00A5505D" w:rsidP="00A5505D">
      <w:pPr>
        <w:pStyle w:val="Normal11"/>
      </w:pPr>
      <w:r>
        <w:t>8058                        Svendborg          9270</w:t>
      </w:r>
    </w:p>
    <w:p w:rsidR="00A5505D" w:rsidRDefault="00A5505D" w:rsidP="00A5505D">
      <w:pPr>
        <w:pStyle w:val="Normal11"/>
      </w:pPr>
      <w:r>
        <w:t>8055                        Tønder                9280</w:t>
      </w:r>
    </w:p>
    <w:p w:rsidR="00A5505D" w:rsidRDefault="00A5505D" w:rsidP="00A5505D">
      <w:pPr>
        <w:pStyle w:val="Normal11"/>
      </w:pPr>
      <w:r>
        <w:t>8030                        Hjørring               9720</w:t>
      </w:r>
    </w:p>
    <w:p w:rsidR="00A5505D" w:rsidRDefault="00A5505D" w:rsidP="00A5505D">
      <w:pPr>
        <w:pStyle w:val="Normal11"/>
      </w:pPr>
      <w:r>
        <w:t>8034                        Skive                  9730</w:t>
      </w:r>
    </w:p>
    <w:p w:rsidR="00A5505D" w:rsidRDefault="00A5505D" w:rsidP="00A5505D">
      <w:pPr>
        <w:pStyle w:val="Normal11"/>
      </w:pPr>
      <w:r>
        <w:t>8033                        Thisted               9740</w:t>
      </w:r>
    </w:p>
    <w:p w:rsidR="00A5505D" w:rsidRDefault="00A5505D" w:rsidP="00A5505D">
      <w:pPr>
        <w:pStyle w:val="Normal11"/>
      </w:pPr>
      <w:r>
        <w:t>8031                        Aalborg               9750</w:t>
      </w:r>
    </w:p>
    <w:p w:rsidR="00A5505D" w:rsidRDefault="00A5505D" w:rsidP="00A5505D">
      <w:pPr>
        <w:pStyle w:val="Normal11"/>
      </w:pPr>
      <w:r>
        <w:t>8040                        Grenå                 9820</w:t>
      </w:r>
    </w:p>
    <w:p w:rsidR="00A5505D" w:rsidRDefault="00A5505D" w:rsidP="00A5505D">
      <w:pPr>
        <w:pStyle w:val="Normal11"/>
      </w:pPr>
      <w:r>
        <w:t>8048                        Herning               9830</w:t>
      </w:r>
    </w:p>
    <w:p w:rsidR="00A5505D" w:rsidRDefault="00A5505D" w:rsidP="00A5505D">
      <w:pPr>
        <w:pStyle w:val="Normal11"/>
      </w:pPr>
      <w:r>
        <w:t>8050                        Horsens              9840</w:t>
      </w:r>
    </w:p>
    <w:p w:rsidR="00A5505D" w:rsidRDefault="00A5505D" w:rsidP="00A5505D">
      <w:pPr>
        <w:pStyle w:val="Normal11"/>
      </w:pPr>
      <w:r>
        <w:t>8039                        Randers              9850</w:t>
      </w:r>
    </w:p>
    <w:p w:rsidR="00A5505D" w:rsidRDefault="00A5505D" w:rsidP="00A5505D">
      <w:pPr>
        <w:pStyle w:val="Normal11"/>
      </w:pPr>
      <w:r>
        <w:t>8035                        Struer                  9860</w:t>
      </w:r>
    </w:p>
    <w:p w:rsidR="00A5505D" w:rsidRDefault="00A5505D" w:rsidP="00A5505D">
      <w:pPr>
        <w:pStyle w:val="Normal11"/>
      </w:pPr>
      <w:r>
        <w:t>8047                        Aarhus                9870</w:t>
      </w:r>
    </w:p>
    <w:p w:rsidR="00A5505D" w:rsidRDefault="00A5505D" w:rsidP="00A5505D">
      <w:pPr>
        <w:pStyle w:val="Normal11"/>
      </w:pPr>
    </w:p>
    <w:p w:rsidR="00A5505D" w:rsidRDefault="00A5505D" w:rsidP="00A5505D">
      <w:pPr>
        <w:pStyle w:val="Normal11"/>
      </w:pPr>
    </w:p>
    <w:p w:rsidR="00A5505D" w:rsidRDefault="00A5505D" w:rsidP="00A5505D">
      <w:pPr>
        <w:pStyle w:val="Normal11"/>
      </w:pPr>
    </w:p>
    <w:p w:rsidR="00A5505D" w:rsidRDefault="00A5505D" w:rsidP="00A5505D">
      <w:pPr>
        <w:pStyle w:val="Normal11"/>
      </w:pPr>
    </w:p>
    <w:p w:rsidR="00A5505D" w:rsidRDefault="00A5505D" w:rsidP="00A5505D">
      <w:pPr>
        <w:pStyle w:val="Normal11"/>
      </w:pPr>
    </w:p>
    <w:p w:rsidR="00A5505D" w:rsidRDefault="00A5505D" w:rsidP="00A5505D">
      <w:pPr>
        <w:pStyle w:val="Normal11"/>
      </w:pPr>
    </w:p>
    <w:p w:rsidR="00A5505D" w:rsidRDefault="00A5505D" w:rsidP="00A5505D">
      <w:pPr>
        <w:pStyle w:val="Normal11"/>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SapKode</w:t>
            </w:r>
          </w:p>
        </w:tc>
        <w:tc>
          <w:tcPr>
            <w:tcW w:w="1797" w:type="dxa"/>
          </w:tcPr>
          <w:p w:rsidR="00A5505D" w:rsidRDefault="00A5505D" w:rsidP="00A5505D">
            <w:pPr>
              <w:pStyle w:val="Normal11"/>
            </w:pPr>
            <w:r>
              <w:t>TalHel</w:t>
            </w:r>
            <w:r w:rsidR="00F061A6">
              <w:fldChar w:fldCharType="begin"/>
            </w:r>
            <w:r>
              <w:instrText xml:space="preserve"> XE "</w:instrText>
            </w:r>
            <w:r w:rsidRPr="00DD00FD">
              <w:instrText>TalHel</w:instrText>
            </w:r>
            <w:r>
              <w:instrText xml:space="preserve">" </w:instrText>
            </w:r>
            <w:r w:rsidR="00F061A6">
              <w:fldChar w:fldCharType="end"/>
            </w:r>
          </w:p>
        </w:tc>
        <w:tc>
          <w:tcPr>
            <w:tcW w:w="5573" w:type="dxa"/>
          </w:tcPr>
          <w:p w:rsidR="00A5505D" w:rsidRDefault="00A5505D" w:rsidP="00A5505D">
            <w:pPr>
              <w:pStyle w:val="Normal11"/>
            </w:pPr>
            <w:r>
              <w:t>Skattecentrets SAP HR-kode</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Pr="00A5505D" w:rsidRDefault="00A5505D" w:rsidP="00A5505D">
            <w:pPr>
              <w:pStyle w:val="Normal11"/>
            </w:pPr>
            <w:r>
              <w:t>0 til 999.999.999.999.999.999</w:t>
            </w:r>
          </w:p>
        </w:tc>
      </w:tr>
      <w:tr w:rsidR="00A5505D" w:rsidTr="00A5505D">
        <w:tc>
          <w:tcPr>
            <w:tcW w:w="2625" w:type="dxa"/>
          </w:tcPr>
          <w:p w:rsidR="00A5505D" w:rsidRDefault="00A5505D" w:rsidP="00A5505D">
            <w:pPr>
              <w:pStyle w:val="Normal11"/>
            </w:pPr>
            <w:r>
              <w:t>Kode</w:t>
            </w:r>
          </w:p>
        </w:tc>
        <w:tc>
          <w:tcPr>
            <w:tcW w:w="1797" w:type="dxa"/>
          </w:tcPr>
          <w:p w:rsidR="00A5505D" w:rsidRDefault="00A5505D" w:rsidP="00A5505D">
            <w:pPr>
              <w:pStyle w:val="Normal11"/>
            </w:pPr>
            <w:r>
              <w:t>KodeFireCifreStartEt</w:t>
            </w:r>
            <w:r w:rsidR="00F061A6">
              <w:fldChar w:fldCharType="begin"/>
            </w:r>
            <w:r>
              <w:instrText xml:space="preserve"> XE "</w:instrText>
            </w:r>
            <w:r w:rsidRPr="00005BDD">
              <w:instrText>KodeFireCifreStartEt</w:instrText>
            </w:r>
            <w:r>
              <w:instrText xml:space="preserve">" </w:instrText>
            </w:r>
            <w:r w:rsidR="00F061A6">
              <w:fldChar w:fldCharType="end"/>
            </w:r>
          </w:p>
        </w:tc>
        <w:tc>
          <w:tcPr>
            <w:tcW w:w="5573" w:type="dxa"/>
          </w:tcPr>
          <w:p w:rsidR="00A5505D" w:rsidRDefault="00A5505D" w:rsidP="00A5505D">
            <w:pPr>
              <w:pStyle w:val="Normal11"/>
            </w:pPr>
            <w:r>
              <w:t>SKATs interne unikke identifikation af et skattecenter (80xx).</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Pr="00A5505D" w:rsidRDefault="00A5505D" w:rsidP="00A5505D">
            <w:pPr>
              <w:pStyle w:val="Normal11"/>
            </w:pPr>
            <w:r>
              <w:t>Kode som kan antage talværdierne 0001-9999.</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tilknyttet</w:t>
            </w:r>
          </w:p>
        </w:tc>
        <w:tc>
          <w:tcPr>
            <w:tcW w:w="2398" w:type="dxa"/>
          </w:tcPr>
          <w:p w:rsidR="00A5505D" w:rsidRDefault="00A5505D" w:rsidP="00A5505D">
            <w:pPr>
              <w:pStyle w:val="Normal11"/>
            </w:pPr>
            <w:r>
              <w:t>Kunde()</w:t>
            </w:r>
          </w:p>
          <w:p w:rsidR="00A5505D" w:rsidRDefault="00A5505D" w:rsidP="00A5505D">
            <w:pPr>
              <w:pStyle w:val="Normal11"/>
            </w:pPr>
            <w:r>
              <w:t>Skattecenter()</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numPr>
          <w:numberingChange w:id="2895" w:author="Skat" w:date="2010-07-08T14:54:00Z" w:original="%1:6:0:.%2:24:0:"/>
        </w:numPr>
      </w:pPr>
      <w:bookmarkStart w:id="2896" w:name="_Toc266364122"/>
      <w:bookmarkStart w:id="2897" w:name="_Toc265233919"/>
      <w:r>
        <w:t>UdenlandskPerson</w:t>
      </w:r>
      <w:bookmarkEnd w:id="2896"/>
      <w:bookmarkEnd w:id="2897"/>
    </w:p>
    <w:p w:rsidR="00A5505D" w:rsidRDefault="00A5505D" w:rsidP="00A5505D">
      <w:pPr>
        <w:pStyle w:val="Normal11"/>
      </w:pPr>
      <w:r>
        <w:t>Klasse som indeholder udenlandske personer.</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Nummer</w:t>
            </w:r>
          </w:p>
        </w:tc>
        <w:tc>
          <w:tcPr>
            <w:tcW w:w="1797" w:type="dxa"/>
          </w:tcPr>
          <w:p w:rsidR="00A5505D" w:rsidRDefault="00A5505D" w:rsidP="00A5505D">
            <w:pPr>
              <w:pStyle w:val="Normal11"/>
            </w:pPr>
            <w:r>
              <w:t>UdenlandskPersonNummer</w:t>
            </w:r>
            <w:r w:rsidR="00F061A6">
              <w:fldChar w:fldCharType="begin"/>
            </w:r>
            <w:r>
              <w:instrText xml:space="preserve"> XE "</w:instrText>
            </w:r>
            <w:r w:rsidRPr="001470CB">
              <w:instrText>UdenlandskPersonNummer</w:instrText>
            </w:r>
            <w:r>
              <w:instrText xml:space="preserve">" </w:instrText>
            </w:r>
            <w:r w:rsidR="00F061A6">
              <w:fldChar w:fldCharType="end"/>
            </w:r>
          </w:p>
        </w:tc>
        <w:tc>
          <w:tcPr>
            <w:tcW w:w="5573" w:type="dxa"/>
          </w:tcPr>
          <w:p w:rsidR="00A5505D" w:rsidRDefault="00A5505D" w:rsidP="00A5505D">
            <w:pPr>
              <w:pStyle w:val="Normal11"/>
            </w:pPr>
            <w:r>
              <w:t>Nummer der entydigt identificerer de for SKATs relevante udenlandske personer, der ikke er registreret ved et dansk CPR-nummer.</w:t>
            </w:r>
          </w:p>
        </w:tc>
      </w:tr>
      <w:tr w:rsidR="00A5505D" w:rsidTr="00A5505D">
        <w:tc>
          <w:tcPr>
            <w:tcW w:w="2625" w:type="dxa"/>
          </w:tcPr>
          <w:p w:rsidR="00A5505D" w:rsidRDefault="00A5505D" w:rsidP="00A5505D">
            <w:pPr>
              <w:pStyle w:val="Normal11"/>
            </w:pPr>
            <w:r>
              <w:t>FødselDato</w:t>
            </w:r>
          </w:p>
        </w:tc>
        <w:tc>
          <w:tcPr>
            <w:tcW w:w="1797" w:type="dxa"/>
          </w:tcPr>
          <w:p w:rsidR="00A5505D" w:rsidRDefault="00A5505D" w:rsidP="00A5505D">
            <w:pPr>
              <w:pStyle w:val="Normal11"/>
            </w:pPr>
            <w:r>
              <w:t>Dato</w:t>
            </w:r>
            <w:r w:rsidR="00F061A6">
              <w:fldChar w:fldCharType="begin"/>
            </w:r>
            <w:r>
              <w:instrText xml:space="preserve"> XE "</w:instrText>
            </w:r>
            <w:r w:rsidRPr="00E9438B">
              <w:instrText>Dato</w:instrText>
            </w:r>
            <w:r>
              <w:instrText xml:space="preserve">" </w:instrText>
            </w:r>
            <w:r w:rsidR="00F061A6">
              <w:fldChar w:fldCharType="end"/>
            </w:r>
          </w:p>
        </w:tc>
        <w:tc>
          <w:tcPr>
            <w:tcW w:w="5573" w:type="dxa"/>
          </w:tcPr>
          <w:p w:rsidR="00A5505D" w:rsidRDefault="00A5505D" w:rsidP="00A5505D">
            <w:pPr>
              <w:pStyle w:val="Normal11"/>
            </w:pPr>
            <w:r>
              <w:t>Alle gyldige datoer i den danske kalender.</w:t>
            </w:r>
          </w:p>
        </w:tc>
      </w:tr>
      <w:tr w:rsidR="00A5505D" w:rsidTr="00A5505D">
        <w:tc>
          <w:tcPr>
            <w:tcW w:w="2625" w:type="dxa"/>
          </w:tcPr>
          <w:p w:rsidR="00A5505D" w:rsidRDefault="00A5505D" w:rsidP="00A5505D">
            <w:pPr>
              <w:pStyle w:val="Normal11"/>
            </w:pPr>
            <w:r>
              <w:t>Årsag</w:t>
            </w:r>
          </w:p>
        </w:tc>
        <w:tc>
          <w:tcPr>
            <w:tcW w:w="1797" w:type="dxa"/>
          </w:tcPr>
          <w:p w:rsidR="00A5505D" w:rsidRDefault="00A5505D" w:rsidP="00A5505D">
            <w:pPr>
              <w:pStyle w:val="Normal11"/>
            </w:pPr>
            <w:r>
              <w:t>TekstLang</w:t>
            </w:r>
            <w:r w:rsidR="00F061A6">
              <w:fldChar w:fldCharType="begin"/>
            </w:r>
            <w:r>
              <w:instrText xml:space="preserve"> XE "</w:instrText>
            </w:r>
            <w:r w:rsidRPr="004A7C29">
              <w:instrText>TekstLang</w:instrText>
            </w:r>
            <w:r>
              <w:instrText xml:space="preserve">" </w:instrText>
            </w:r>
            <w:r w:rsidR="00F061A6">
              <w:fldChar w:fldCharType="end"/>
            </w:r>
          </w:p>
        </w:tc>
        <w:tc>
          <w:tcPr>
            <w:tcW w:w="5573" w:type="dxa"/>
          </w:tcPr>
          <w:p w:rsidR="00A5505D" w:rsidRDefault="00A5505D" w:rsidP="00A5505D">
            <w:pPr>
              <w:pStyle w:val="Normal11"/>
            </w:pPr>
            <w:r>
              <w:t>Årsagen til at en Kunde er blevet oprettet eller afsluttet</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p>
        </w:tc>
        <w:tc>
          <w:tcPr>
            <w:tcW w:w="2398" w:type="dxa"/>
          </w:tcPr>
          <w:p w:rsidR="00A5505D" w:rsidRDefault="00A5505D" w:rsidP="00A5505D">
            <w:pPr>
              <w:pStyle w:val="Normal11"/>
            </w:pPr>
            <w:r>
              <w:t>UdenlandskPerson(0..*)</w:t>
            </w:r>
          </w:p>
          <w:p w:rsidR="00A5505D" w:rsidRDefault="00A5505D" w:rsidP="00A5505D">
            <w:pPr>
              <w:pStyle w:val="Normal11"/>
            </w:pPr>
            <w:r>
              <w:t>AlternativAdresse(0..1)</w:t>
            </w:r>
          </w:p>
        </w:tc>
        <w:tc>
          <w:tcPr>
            <w:tcW w:w="5879" w:type="dxa"/>
          </w:tcPr>
          <w:p w:rsidR="00A5505D" w:rsidRDefault="00A5505D" w:rsidP="00A5505D">
            <w:pPr>
              <w:pStyle w:val="Normal11"/>
            </w:pPr>
          </w:p>
        </w:tc>
      </w:tr>
    </w:tbl>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p>
        </w:tc>
        <w:tc>
          <w:tcPr>
            <w:tcW w:w="2398" w:type="dxa"/>
          </w:tcPr>
          <w:p w:rsidR="00A5505D" w:rsidRDefault="00A5505D" w:rsidP="00A5505D">
            <w:pPr>
              <w:pStyle w:val="Normal11"/>
            </w:pPr>
            <w:r>
              <w:t>UdenlandskPerson arver fra/er en specialisering af Kunde</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numPr>
          <w:numberingChange w:id="2898" w:author="Skat" w:date="2010-07-08T14:54:00Z" w:original="%1:6:0:.%2:25:0:"/>
        </w:numPr>
      </w:pPr>
      <w:bookmarkStart w:id="2899" w:name="_Toc266364123"/>
      <w:bookmarkStart w:id="2900" w:name="_Toc265233920"/>
      <w:r>
        <w:t>UdenlandskVirksomhed</w:t>
      </w:r>
      <w:bookmarkEnd w:id="2899"/>
      <w:bookmarkEnd w:id="2900"/>
    </w:p>
    <w:p w:rsidR="00A5505D" w:rsidRDefault="00A5505D" w:rsidP="00A5505D">
      <w:pPr>
        <w:pStyle w:val="Normal11"/>
      </w:pPr>
      <w:r>
        <w:t>En klasse som håndterer udenlandske virksomheder</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Nummer</w:t>
            </w:r>
          </w:p>
        </w:tc>
        <w:tc>
          <w:tcPr>
            <w:tcW w:w="1797" w:type="dxa"/>
          </w:tcPr>
          <w:p w:rsidR="00A5505D" w:rsidRDefault="00A5505D" w:rsidP="00A5505D">
            <w:pPr>
              <w:pStyle w:val="Normal11"/>
            </w:pPr>
            <w:r>
              <w:t>UdenlandskVirksomhedNummer</w:t>
            </w:r>
            <w:r w:rsidR="00F061A6">
              <w:fldChar w:fldCharType="begin"/>
            </w:r>
            <w:r>
              <w:instrText xml:space="preserve"> XE "</w:instrText>
            </w:r>
            <w:r w:rsidRPr="00662CF5">
              <w:instrText>UdenlandskVirksomhedNummer</w:instrText>
            </w:r>
            <w:r>
              <w:instrText xml:space="preserve">" </w:instrText>
            </w:r>
            <w:r w:rsidR="00F061A6">
              <w:fldChar w:fldCharType="end"/>
            </w:r>
          </w:p>
        </w:tc>
        <w:tc>
          <w:tcPr>
            <w:tcW w:w="5573" w:type="dxa"/>
          </w:tcPr>
          <w:p w:rsidR="00A5505D" w:rsidRDefault="00A5505D" w:rsidP="00A5505D">
            <w:pPr>
              <w:pStyle w:val="Normal11"/>
            </w:pPr>
            <w:r>
              <w:t>Nummer der entydigt identificerer de for SKAT relevante udenlandske virksomeder, der ikke er registreret ved et dansk CVR/SE-nummer.</w:t>
            </w:r>
          </w:p>
          <w:p w:rsidR="00A5505D" w:rsidRDefault="00A5505D" w:rsidP="00A5505D">
            <w:pPr>
              <w:pStyle w:val="Normal11"/>
            </w:pPr>
          </w:p>
          <w:p w:rsidR="00A5505D" w:rsidRDefault="00A5505D" w:rsidP="00A5505D">
            <w:pPr>
              <w:pStyle w:val="Normal11"/>
            </w:pPr>
            <w:r>
              <w:t>Svarer lige nu til identifikation fundet i Erhvervssystemet.</w:t>
            </w:r>
          </w:p>
        </w:tc>
      </w:tr>
      <w:tr w:rsidR="00A5505D" w:rsidTr="00A5505D">
        <w:tc>
          <w:tcPr>
            <w:tcW w:w="2625" w:type="dxa"/>
          </w:tcPr>
          <w:p w:rsidR="00A5505D" w:rsidRDefault="00A5505D" w:rsidP="00A5505D">
            <w:pPr>
              <w:pStyle w:val="Normal11"/>
            </w:pPr>
            <w:r>
              <w:t>Årsag</w:t>
            </w:r>
          </w:p>
        </w:tc>
        <w:tc>
          <w:tcPr>
            <w:tcW w:w="1797" w:type="dxa"/>
          </w:tcPr>
          <w:p w:rsidR="00A5505D" w:rsidRDefault="00A5505D" w:rsidP="00A5505D">
            <w:pPr>
              <w:pStyle w:val="Normal11"/>
            </w:pPr>
            <w:r>
              <w:t>TekstLang</w:t>
            </w:r>
            <w:r w:rsidR="00F061A6">
              <w:fldChar w:fldCharType="begin"/>
            </w:r>
            <w:r>
              <w:instrText xml:space="preserve"> XE "</w:instrText>
            </w:r>
            <w:r w:rsidRPr="00321061">
              <w:instrText>TekstLang</w:instrText>
            </w:r>
            <w:r>
              <w:instrText xml:space="preserve">" </w:instrText>
            </w:r>
            <w:r w:rsidR="00F061A6">
              <w:fldChar w:fldCharType="end"/>
            </w:r>
          </w:p>
        </w:tc>
        <w:tc>
          <w:tcPr>
            <w:tcW w:w="5573" w:type="dxa"/>
          </w:tcPr>
          <w:p w:rsidR="00A5505D" w:rsidRDefault="00A5505D" w:rsidP="00A5505D">
            <w:pPr>
              <w:pStyle w:val="Normal11"/>
            </w:pPr>
            <w:r>
              <w:t>Årsagen til at en Kunde er blevet oprettet eller afsluttet.</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registeret på</w:t>
            </w:r>
          </w:p>
        </w:tc>
        <w:tc>
          <w:tcPr>
            <w:tcW w:w="2398" w:type="dxa"/>
          </w:tcPr>
          <w:p w:rsidR="00A5505D" w:rsidRDefault="00A5505D" w:rsidP="00A5505D">
            <w:pPr>
              <w:pStyle w:val="Normal11"/>
            </w:pPr>
            <w:r>
              <w:t>UdenlandskVirksomhed()</w:t>
            </w:r>
          </w:p>
          <w:p w:rsidR="00A5505D" w:rsidRDefault="00A5505D" w:rsidP="00A5505D">
            <w:pPr>
              <w:pStyle w:val="Normal11"/>
            </w:pPr>
            <w:r>
              <w:t>AlternativAdresse()</w:t>
            </w:r>
          </w:p>
        </w:tc>
        <w:tc>
          <w:tcPr>
            <w:tcW w:w="5879" w:type="dxa"/>
          </w:tcPr>
          <w:p w:rsidR="00A5505D" w:rsidRDefault="00A5505D" w:rsidP="00A5505D">
            <w:pPr>
              <w:pStyle w:val="Normal11"/>
            </w:pPr>
          </w:p>
        </w:tc>
      </w:tr>
    </w:tbl>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p>
        </w:tc>
        <w:tc>
          <w:tcPr>
            <w:tcW w:w="2398" w:type="dxa"/>
          </w:tcPr>
          <w:p w:rsidR="00A5505D" w:rsidRDefault="00A5505D" w:rsidP="00A5505D">
            <w:pPr>
              <w:pStyle w:val="Normal11"/>
            </w:pPr>
            <w:r>
              <w:t>UdenlandskVirksomhed arver fra/er en specialisering af Kunde</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numPr>
          <w:numberingChange w:id="2901" w:author="Skat" w:date="2010-07-08T14:54:00Z" w:original="%1:6:0:.%2:26:0:"/>
        </w:numPr>
      </w:pPr>
      <w:bookmarkStart w:id="2902" w:name="_Toc266364124"/>
      <w:bookmarkStart w:id="2903" w:name="_Toc265233921"/>
      <w:r>
        <w:t>Virksomhed</w:t>
      </w:r>
      <w:bookmarkEnd w:id="2902"/>
      <w:bookmarkEnd w:id="2903"/>
    </w:p>
    <w:p w:rsidR="00A5505D" w:rsidRDefault="00A5505D" w:rsidP="00A5505D">
      <w:pPr>
        <w:pStyle w:val="Normal11"/>
      </w:pPr>
      <w:r>
        <w:t>VIGTIGT!</w:t>
      </w:r>
    </w:p>
    <w:p w:rsidR="00A5505D" w:rsidRDefault="00A5505D" w:rsidP="00A5505D">
      <w:pPr>
        <w:pStyle w:val="Normal11"/>
      </w:pPr>
      <w:r>
        <w:t>- SKAT definerer JuridiskEnhed, som et fælles begreb for alle de enheder, som (potentielt set) skal afregne told, skatter og afgifter: Alle typer af Virksomhed (identificeret ved SE-nummer), Person (identificeret ved CVR), UdenlandskVirksomhed og UdenlandskPerson.</w:t>
      </w:r>
    </w:p>
    <w:p w:rsidR="00A5505D" w:rsidRDefault="00A5505D" w:rsidP="00A5505D">
      <w:pPr>
        <w:pStyle w:val="Normal11"/>
      </w:pPr>
      <w:r>
        <w:t>- CVR definerer juridisk enhed, som en virksomhed, identificeret ved CVR-nummer.</w:t>
      </w:r>
    </w:p>
    <w:p w:rsidR="00A5505D" w:rsidRDefault="00A5505D" w:rsidP="00A5505D">
      <w:pPr>
        <w:pStyle w:val="Normal11"/>
      </w:pPr>
      <w:r>
        <w:t>DISSE TO DEFINITIONER MÅ IKKE FORVEKSLES.</w:t>
      </w:r>
    </w:p>
    <w:p w:rsidR="00A5505D" w:rsidRDefault="00A5505D" w:rsidP="00A5505D">
      <w:pPr>
        <w:pStyle w:val="Normal11"/>
      </w:pPr>
    </w:p>
    <w:p w:rsidR="00A5505D" w:rsidRDefault="00A5505D" w:rsidP="00A5505D">
      <w:pPr>
        <w:pStyle w:val="Normal11"/>
      </w:pPr>
      <w:r>
        <w:t xml:space="preserve">Begrebet, Virksomhed, indeholder identifikationsoplysninger om virksomheder, samt en virksomheds start- og eventuel ophørsdato. En virksomhed er identificeret med et CVR-nummer eller SE-nummer. Der findes 3 typer af ’virksomheder’, som ALLE er specialiseringer af SKAT-begrebet, JuridiskEnhed. </w:t>
      </w:r>
    </w:p>
    <w:p w:rsidR="00A5505D" w:rsidRDefault="00A5505D" w:rsidP="00A5505D">
      <w:pPr>
        <w:pStyle w:val="Normal11"/>
      </w:pPr>
    </w:p>
    <w:p w:rsidR="00A5505D" w:rsidRDefault="00A5505D" w:rsidP="00A5505D">
      <w:pPr>
        <w:pStyle w:val="Normal11"/>
      </w:pPr>
      <w:r>
        <w:t>01. Juridisk enhed (CVR-definition), som er identificeret med et CVR-nummer</w:t>
      </w:r>
    </w:p>
    <w:p w:rsidR="00A5505D" w:rsidRDefault="00A5505D" w:rsidP="00A5505D">
      <w:pPr>
        <w:pStyle w:val="Normal11"/>
      </w:pPr>
      <w:r>
        <w:t>02. Administrativ enhed, som er identificeret med et SE-nummer (tilknyttet en juridisk enhed)</w:t>
      </w:r>
    </w:p>
    <w:p w:rsidR="00A5505D" w:rsidRDefault="00A5505D" w:rsidP="00A5505D">
      <w:pPr>
        <w:pStyle w:val="Normal11"/>
      </w:pPr>
      <w:r>
        <w:t>03. Ikke CVR-enhed, som er identificeret med et SE-nummer (ikke tilknyttet en juridisk enhed)</w:t>
      </w:r>
    </w:p>
    <w:p w:rsidR="00A5505D" w:rsidRDefault="00A5505D" w:rsidP="00A5505D">
      <w:pPr>
        <w:pStyle w:val="Normal11"/>
      </w:pPr>
    </w:p>
    <w:p w:rsidR="00A5505D" w:rsidRDefault="00A5505D" w:rsidP="00A5505D">
      <w:pPr>
        <w:pStyle w:val="Normal11"/>
      </w:pPr>
      <w:r>
        <w:t>Eksempel:</w:t>
      </w:r>
    </w:p>
    <w:p w:rsidR="00A5505D" w:rsidRDefault="00A5505D" w:rsidP="00A5505D">
      <w:pPr>
        <w:pStyle w:val="Normal11"/>
      </w:pPr>
      <w:r>
        <w:t>CVRNummer</w:t>
      </w:r>
      <w:r>
        <w:tab/>
        <w:t>SENummer</w:t>
      </w:r>
      <w:r>
        <w:tab/>
        <w:t>Virksomhedstype</w:t>
      </w:r>
    </w:p>
    <w:p w:rsidR="00A5505D" w:rsidRDefault="00A5505D" w:rsidP="00A5505D">
      <w:pPr>
        <w:pStyle w:val="Normal11"/>
      </w:pPr>
      <w:r>
        <w:t>11 11 11 11</w:t>
      </w:r>
      <w:r>
        <w:tab/>
        <w:t>11 11 11 11</w:t>
      </w:r>
      <w:r>
        <w:tab/>
        <w:t>01</w:t>
      </w:r>
    </w:p>
    <w:p w:rsidR="00A5505D" w:rsidRDefault="00A5505D" w:rsidP="00A5505D">
      <w:pPr>
        <w:pStyle w:val="Normal11"/>
      </w:pPr>
      <w:r>
        <w:t>11 11 11 11</w:t>
      </w:r>
      <w:r>
        <w:tab/>
        <w:t>22 22 22 22</w:t>
      </w:r>
      <w:r>
        <w:tab/>
        <w:t>02</w:t>
      </w:r>
    </w:p>
    <w:p w:rsidR="00A5505D" w:rsidRDefault="00A5505D" w:rsidP="00A5505D">
      <w:pPr>
        <w:pStyle w:val="Normal11"/>
      </w:pPr>
      <w:r>
        <w:t>11 11 11 11</w:t>
      </w:r>
      <w:r>
        <w:tab/>
        <w:t>33 33 33 33</w:t>
      </w:r>
      <w:r>
        <w:tab/>
        <w:t>02</w:t>
      </w:r>
    </w:p>
    <w:p w:rsidR="00A5505D" w:rsidRDefault="00A5505D" w:rsidP="00A5505D">
      <w:pPr>
        <w:pStyle w:val="Normal11"/>
      </w:pPr>
      <w:r>
        <w:t>’null’</w:t>
      </w:r>
      <w:r>
        <w:tab/>
      </w:r>
      <w:r>
        <w:tab/>
        <w:t>44 44 44 44</w:t>
      </w:r>
      <w:r>
        <w:tab/>
        <w:t>03</w:t>
      </w:r>
    </w:p>
    <w:p w:rsidR="00A5505D" w:rsidRDefault="00A5505D" w:rsidP="00A5505D">
      <w:pPr>
        <w:pStyle w:val="Normal11"/>
      </w:pPr>
    </w:p>
    <w:p w:rsidR="00A5505D" w:rsidRDefault="00A5505D" w:rsidP="00A5505D">
      <w:pPr>
        <w:pStyle w:val="Normal11"/>
      </w:pPr>
      <w:r>
        <w:t>01. En virksomhed, som er en juridisk enhed (CVRs definition), er optaget i CVR-registret og tildeles kun ét CVR-nummer. Et CVR-nummer svarer til CPR-nummer for en fysisk person. Ved CVRs definition af juridisk enhed forstås:</w:t>
      </w:r>
    </w:p>
    <w:p w:rsidR="00A5505D" w:rsidRDefault="00A5505D" w:rsidP="00A5505D">
      <w:pPr>
        <w:pStyle w:val="Normal11"/>
      </w:pPr>
      <w:r>
        <w:t xml:space="preserve">- En fysisk person i dennes egenskab af arbejdsgiver eller selvstændigt erhvervsdrivende. </w:t>
      </w:r>
    </w:p>
    <w:p w:rsidR="00A5505D" w:rsidRDefault="00A5505D" w:rsidP="00A5505D">
      <w:pPr>
        <w:pStyle w:val="Normal11"/>
      </w:pPr>
      <w:r>
        <w:t xml:space="preserve">- En juridisk person (eksempelvis A/S, ApS) eller en filial af en udenlandsk juridisk person. </w:t>
      </w:r>
    </w:p>
    <w:p w:rsidR="00A5505D" w:rsidRDefault="00A5505D" w:rsidP="00A5505D">
      <w:pPr>
        <w:pStyle w:val="Normal11"/>
      </w:pPr>
      <w:r>
        <w:t xml:space="preserve">- En statslig administrativ enhed. </w:t>
      </w:r>
    </w:p>
    <w:p w:rsidR="00A5505D" w:rsidRDefault="00A5505D" w:rsidP="00A5505D">
      <w:pPr>
        <w:pStyle w:val="Normal11"/>
      </w:pPr>
      <w:r>
        <w:t xml:space="preserve">- En region. </w:t>
      </w:r>
    </w:p>
    <w:p w:rsidR="00A5505D" w:rsidRDefault="00A5505D" w:rsidP="00A5505D">
      <w:pPr>
        <w:pStyle w:val="Normal11"/>
      </w:pPr>
      <w:r>
        <w:t xml:space="preserve">- En kommune. </w:t>
      </w:r>
    </w:p>
    <w:p w:rsidR="00A5505D" w:rsidRDefault="00A5505D" w:rsidP="00A5505D">
      <w:pPr>
        <w:pStyle w:val="Normal11"/>
      </w:pPr>
      <w:r>
        <w:t>- Et kommunalt fællesskab.</w:t>
      </w:r>
    </w:p>
    <w:p w:rsidR="00A5505D" w:rsidRDefault="00A5505D" w:rsidP="00A5505D">
      <w:pPr>
        <w:pStyle w:val="Normal11"/>
      </w:pPr>
    </w:p>
    <w:p w:rsidR="00A5505D" w:rsidRDefault="00A5505D" w:rsidP="00A5505D">
      <w:pPr>
        <w:pStyle w:val="Normal11"/>
      </w:pPr>
      <w:r>
        <w:t>02. En juridisk enhed (CVRs definition) kan efter eget ønske være opdelt i en eller flere enheder, som afregner told, skatter og afgifter. En sådan enhed kaldes en administrativ enhed og tildeles et SE-nummer. Et administrativt SE-nummer er entydigt relateret til ét CVR-nummer. En administrativ enhed ophører, når den juridiske enhed ophører, og kan ikke starte før den juridiske enhed. En administrativ enhed kan ophøre tidligere end den juridiske enhed.</w:t>
      </w:r>
    </w:p>
    <w:p w:rsidR="00A5505D" w:rsidRDefault="00A5505D" w:rsidP="00A5505D">
      <w:pPr>
        <w:pStyle w:val="Normal11"/>
      </w:pPr>
    </w:p>
    <w:p w:rsidR="00A5505D" w:rsidRDefault="00A5505D" w:rsidP="00A5505D">
      <w:pPr>
        <w:pStyle w:val="Normal11"/>
      </w:pPr>
      <w:r>
        <w:t>03. En enhed, som er registreringspligtig i henhold til told- skatte- eller afgiftslovgivningen og, som hverken er en juridisk eller administrativ enhed, identificeres med et SE-nummer. En sådan enhed benævnes en "Ikke CVR-enhed".</w:t>
      </w:r>
    </w:p>
    <w:p w:rsidR="00A5505D" w:rsidRDefault="00A5505D" w:rsidP="00A5505D">
      <w:pPr>
        <w:pStyle w:val="Normal11"/>
      </w:pPr>
    </w:p>
    <w:p w:rsidR="00A5505D" w:rsidRDefault="00A5505D" w:rsidP="00A5505D">
      <w:pPr>
        <w:pStyle w:val="Normal11"/>
      </w:pPr>
      <w:r>
        <w:t>Identifikationsnumret er et nummer på 8 karakterer uanset om det er et CVR-nummer, et administrativt SE-nummer eller SE-nummer for en ikke CVR-enhed.</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SENummer</w:t>
            </w:r>
          </w:p>
        </w:tc>
        <w:tc>
          <w:tcPr>
            <w:tcW w:w="1797" w:type="dxa"/>
          </w:tcPr>
          <w:p w:rsidR="00A5505D" w:rsidRDefault="00A5505D" w:rsidP="00A5505D">
            <w:pPr>
              <w:pStyle w:val="Normal11"/>
            </w:pPr>
            <w:r>
              <w:t>SENummer</w:t>
            </w:r>
            <w:r w:rsidR="00F061A6">
              <w:fldChar w:fldCharType="begin"/>
            </w:r>
            <w:r>
              <w:instrText xml:space="preserve"> XE "</w:instrText>
            </w:r>
            <w:r w:rsidRPr="00E51A2B">
              <w:instrText>SENummer</w:instrText>
            </w:r>
            <w:r>
              <w:instrText xml:space="preserve">" </w:instrText>
            </w:r>
            <w:r w:rsidR="00F061A6">
              <w:fldChar w:fldCharType="end"/>
            </w:r>
          </w:p>
        </w:tc>
        <w:tc>
          <w:tcPr>
            <w:tcW w:w="5573" w:type="dxa"/>
          </w:tcPr>
          <w:p w:rsidR="00A5505D" w:rsidRDefault="00A5505D" w:rsidP="00A5505D">
            <w:pPr>
              <w:pStyle w:val="Normal11"/>
            </w:pPr>
            <w:r>
              <w:t>8-cifret nummer,  der entydigt identificerer en registreret virksomhed i SKAT.</w:t>
            </w:r>
          </w:p>
        </w:tc>
      </w:tr>
      <w:tr w:rsidR="00A5505D" w:rsidTr="00A5505D">
        <w:tc>
          <w:tcPr>
            <w:tcW w:w="2625" w:type="dxa"/>
          </w:tcPr>
          <w:p w:rsidR="00A5505D" w:rsidRDefault="00A5505D" w:rsidP="00A5505D">
            <w:pPr>
              <w:pStyle w:val="Normal11"/>
            </w:pPr>
            <w:r>
              <w:t>CVRNummer</w:t>
            </w:r>
          </w:p>
        </w:tc>
        <w:tc>
          <w:tcPr>
            <w:tcW w:w="1797" w:type="dxa"/>
          </w:tcPr>
          <w:p w:rsidR="00A5505D" w:rsidRDefault="00A5505D" w:rsidP="00A5505D">
            <w:pPr>
              <w:pStyle w:val="Normal11"/>
            </w:pPr>
            <w:r>
              <w:t>CVRNummer</w:t>
            </w:r>
            <w:r w:rsidR="00F061A6">
              <w:fldChar w:fldCharType="begin"/>
            </w:r>
            <w:r>
              <w:instrText xml:space="preserve"> XE "</w:instrText>
            </w:r>
            <w:r w:rsidRPr="00B30E18">
              <w:instrText>CVRNummer</w:instrText>
            </w:r>
            <w:r>
              <w:instrText xml:space="preserve">" </w:instrText>
            </w:r>
            <w:r w:rsidR="00F061A6">
              <w:fldChar w:fldCharType="end"/>
            </w:r>
          </w:p>
        </w:tc>
        <w:tc>
          <w:tcPr>
            <w:tcW w:w="5573" w:type="dxa"/>
          </w:tcPr>
          <w:p w:rsidR="00A5505D" w:rsidRDefault="00A5505D" w:rsidP="00A5505D">
            <w:pPr>
              <w:pStyle w:val="Normal11"/>
            </w:pPr>
            <w:r>
              <w:t>Det nummer der tildeles juridiske enheder i et Centralt Virksomheds Register (CVR).</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Pr="00A5505D" w:rsidRDefault="00A5505D" w:rsidP="00A5505D">
            <w:pPr>
              <w:pStyle w:val="Normal11"/>
            </w:pPr>
            <w:r>
              <w:t>De første 7 cifre i CVR_nummeret er et løbenummer, som vælges som det første ledige nummer i rækken. Ud fra de 7 cifre udregnes det 8. ciffer _ kontrolcifferet.</w:t>
            </w:r>
          </w:p>
        </w:tc>
      </w:tr>
      <w:tr w:rsidR="00A5505D" w:rsidTr="00A5505D">
        <w:tc>
          <w:tcPr>
            <w:tcW w:w="2625" w:type="dxa"/>
          </w:tcPr>
          <w:p w:rsidR="00A5505D" w:rsidRDefault="00A5505D" w:rsidP="00A5505D">
            <w:pPr>
              <w:pStyle w:val="Normal11"/>
            </w:pPr>
            <w:r>
              <w:t>StartDato</w:t>
            </w:r>
          </w:p>
        </w:tc>
        <w:tc>
          <w:tcPr>
            <w:tcW w:w="1797" w:type="dxa"/>
          </w:tcPr>
          <w:p w:rsidR="00A5505D" w:rsidRDefault="00A5505D" w:rsidP="00A5505D">
            <w:pPr>
              <w:pStyle w:val="Normal11"/>
            </w:pPr>
            <w:r>
              <w:t>Dato</w:t>
            </w:r>
            <w:r w:rsidR="00F061A6">
              <w:fldChar w:fldCharType="begin"/>
            </w:r>
            <w:r>
              <w:instrText xml:space="preserve"> XE "</w:instrText>
            </w:r>
            <w:r w:rsidRPr="003F02F7">
              <w:instrText>Dato</w:instrText>
            </w:r>
            <w:r>
              <w:instrText xml:space="preserve">" </w:instrText>
            </w:r>
            <w:r w:rsidR="00F061A6">
              <w:fldChar w:fldCharType="end"/>
            </w:r>
          </w:p>
        </w:tc>
        <w:tc>
          <w:tcPr>
            <w:tcW w:w="5573" w:type="dxa"/>
          </w:tcPr>
          <w:p w:rsidR="00A5505D" w:rsidRDefault="00A5505D" w:rsidP="00A5505D">
            <w:pPr>
              <w:pStyle w:val="Normal11"/>
            </w:pPr>
            <w:r>
              <w:t>Angiver startdato for virksomheden</w:t>
            </w:r>
          </w:p>
        </w:tc>
      </w:tr>
      <w:tr w:rsidR="00A5505D" w:rsidTr="00A5505D">
        <w:tc>
          <w:tcPr>
            <w:tcW w:w="2625" w:type="dxa"/>
          </w:tcPr>
          <w:p w:rsidR="00A5505D" w:rsidRDefault="00A5505D" w:rsidP="00A5505D">
            <w:pPr>
              <w:pStyle w:val="Normal11"/>
            </w:pPr>
            <w:r>
              <w:t>OphørDato</w:t>
            </w:r>
          </w:p>
        </w:tc>
        <w:tc>
          <w:tcPr>
            <w:tcW w:w="1797" w:type="dxa"/>
          </w:tcPr>
          <w:p w:rsidR="00A5505D" w:rsidRDefault="00A5505D" w:rsidP="00A5505D">
            <w:pPr>
              <w:pStyle w:val="Normal11"/>
            </w:pPr>
            <w:r>
              <w:t>Dato</w:t>
            </w:r>
            <w:r w:rsidR="00F061A6">
              <w:fldChar w:fldCharType="begin"/>
            </w:r>
            <w:r>
              <w:instrText xml:space="preserve"> XE "</w:instrText>
            </w:r>
            <w:r w:rsidRPr="002A08BD">
              <w:instrText>Dato</w:instrText>
            </w:r>
            <w:r>
              <w:instrText xml:space="preserve">" </w:instrText>
            </w:r>
            <w:r w:rsidR="00F061A6">
              <w:fldChar w:fldCharType="end"/>
            </w:r>
          </w:p>
        </w:tc>
        <w:tc>
          <w:tcPr>
            <w:tcW w:w="5573" w:type="dxa"/>
          </w:tcPr>
          <w:p w:rsidR="00A5505D" w:rsidRDefault="00A5505D" w:rsidP="00A5505D">
            <w:pPr>
              <w:pStyle w:val="Normal11"/>
            </w:pPr>
            <w:r>
              <w:t>Angiver slutdato for virksomheden</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Virksomhed(1)</w:t>
            </w:r>
          </w:p>
          <w:p w:rsidR="00A5505D" w:rsidRDefault="00A5505D" w:rsidP="00A5505D">
            <w:pPr>
              <w:pStyle w:val="Normal11"/>
            </w:pPr>
            <w:r>
              <w:t>Adresse(1..*)</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p>
        </w:tc>
        <w:tc>
          <w:tcPr>
            <w:tcW w:w="2398" w:type="dxa"/>
          </w:tcPr>
          <w:p w:rsidR="00A5505D" w:rsidRDefault="00A5505D" w:rsidP="00A5505D">
            <w:pPr>
              <w:pStyle w:val="Normal11"/>
            </w:pPr>
            <w:r>
              <w:t>Virksomhed(1)</w:t>
            </w:r>
          </w:p>
          <w:p w:rsidR="00A5505D" w:rsidRDefault="00A5505D" w:rsidP="00A5505D">
            <w:pPr>
              <w:pStyle w:val="Normal11"/>
            </w:pPr>
            <w:r>
              <w:t>VirksomhedStatusForhold(0..*)</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kan eje</w:t>
            </w:r>
          </w:p>
        </w:tc>
        <w:tc>
          <w:tcPr>
            <w:tcW w:w="2398" w:type="dxa"/>
          </w:tcPr>
          <w:p w:rsidR="00A5505D" w:rsidRDefault="00A5505D" w:rsidP="00A5505D">
            <w:pPr>
              <w:pStyle w:val="Normal11"/>
            </w:pPr>
            <w:r>
              <w:t>Virksomhed(1)</w:t>
            </w:r>
          </w:p>
          <w:p w:rsidR="00A5505D" w:rsidRDefault="00A5505D" w:rsidP="00A5505D">
            <w:pPr>
              <w:pStyle w:val="Normal11"/>
            </w:pPr>
            <w:r>
              <w:t>ProduktionEnhed(0..*)</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Kan være tilknyttet</w:t>
            </w:r>
          </w:p>
        </w:tc>
        <w:tc>
          <w:tcPr>
            <w:tcW w:w="2398" w:type="dxa"/>
          </w:tcPr>
          <w:p w:rsidR="00A5505D" w:rsidRDefault="00A5505D" w:rsidP="00A5505D">
            <w:pPr>
              <w:pStyle w:val="Normal11"/>
            </w:pPr>
            <w:r>
              <w:t>Virksomhed(0..*)</w:t>
            </w:r>
          </w:p>
          <w:p w:rsidR="00A5505D" w:rsidRDefault="00A5505D" w:rsidP="00A5505D">
            <w:pPr>
              <w:pStyle w:val="Normal11"/>
            </w:pPr>
            <w:r>
              <w:t>OrganisatoriskEnhed(0..*)</w:t>
            </w:r>
          </w:p>
        </w:tc>
        <w:tc>
          <w:tcPr>
            <w:tcW w:w="5879" w:type="dxa"/>
          </w:tcPr>
          <w:p w:rsidR="00A5505D" w:rsidRDefault="00A5505D" w:rsidP="00A5505D">
            <w:pPr>
              <w:pStyle w:val="Normal11"/>
            </w:pPr>
            <w:r>
              <w:t>En virksomhed kan være tilknyttet en eller flere organisatoriske enheder</w:t>
            </w:r>
          </w:p>
        </w:tc>
      </w:tr>
      <w:tr w:rsidR="00A5505D" w:rsidTr="00A5505D">
        <w:tc>
          <w:tcPr>
            <w:tcW w:w="1667" w:type="dxa"/>
          </w:tcPr>
          <w:p w:rsidR="00A5505D" w:rsidRDefault="00A5505D" w:rsidP="00A5505D">
            <w:pPr>
              <w:pStyle w:val="Normal11"/>
            </w:pPr>
            <w:r>
              <w:t>tilknyttet</w:t>
            </w:r>
          </w:p>
        </w:tc>
        <w:tc>
          <w:tcPr>
            <w:tcW w:w="2398" w:type="dxa"/>
          </w:tcPr>
          <w:p w:rsidR="00A5505D" w:rsidRDefault="00A5505D" w:rsidP="00A5505D">
            <w:pPr>
              <w:pStyle w:val="Normal11"/>
            </w:pPr>
            <w:r>
              <w:t>Person(0..*)</w:t>
            </w:r>
          </w:p>
          <w:p w:rsidR="00A5505D" w:rsidRDefault="00A5505D" w:rsidP="00A5505D">
            <w:pPr>
              <w:pStyle w:val="Normal11"/>
            </w:pPr>
            <w:r>
              <w:t>Virksomhed(0..*)</w:t>
            </w:r>
          </w:p>
        </w:tc>
        <w:tc>
          <w:tcPr>
            <w:tcW w:w="5879" w:type="dxa"/>
          </w:tcPr>
          <w:p w:rsidR="00A5505D" w:rsidRDefault="00A5505D" w:rsidP="00A5505D">
            <w:pPr>
              <w:pStyle w:val="Normal11"/>
            </w:pPr>
            <w:r>
              <w:t>Denne relation er kun interessant for Inddrivelsesmyndigheden. En person kan være tilknyttet en virksomhed i de tilfælde, hvor virksomheden drives som selvstændig erhvervsdrivende. I disse tilfælde vil personen hæfte personligt for virksomhedens fordringer, og derfor kan man inddrive dem direkte hos personen.</w:t>
            </w:r>
          </w:p>
        </w:tc>
      </w:tr>
    </w:tbl>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p>
        </w:tc>
        <w:tc>
          <w:tcPr>
            <w:tcW w:w="2398" w:type="dxa"/>
          </w:tcPr>
          <w:p w:rsidR="00A5505D" w:rsidRDefault="00A5505D" w:rsidP="00A5505D">
            <w:pPr>
              <w:pStyle w:val="Normal11"/>
            </w:pPr>
            <w:r>
              <w:t>Virksomhed arver fra/er en specialisering af Kunde</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numPr>
          <w:numberingChange w:id="2904" w:author="Skat" w:date="2010-07-08T14:54:00Z" w:original="%1:6:0:.%2:27:0:"/>
        </w:numPr>
      </w:pPr>
      <w:bookmarkStart w:id="2905" w:name="_Toc266364125"/>
      <w:bookmarkStart w:id="2906" w:name="_Toc265233922"/>
      <w:r>
        <w:t>VirksomhedStatusForhold</w:t>
      </w:r>
      <w:bookmarkEnd w:id="2905"/>
      <w:bookmarkEnd w:id="2906"/>
    </w:p>
    <w:p w:rsidR="00A5505D" w:rsidRDefault="00A5505D" w:rsidP="00A5505D">
      <w:pPr>
        <w:pStyle w:val="Normal11"/>
      </w:pPr>
      <w:r>
        <w:t>Angiver status for en given virksomhed på et givet tidspunkt. Status kan f. eks være konkurs, likvidation, betalingsstandsning osv.</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GyldigFra</w:t>
            </w:r>
          </w:p>
        </w:tc>
        <w:tc>
          <w:tcPr>
            <w:tcW w:w="1797" w:type="dxa"/>
          </w:tcPr>
          <w:p w:rsidR="00A5505D" w:rsidRDefault="00A5505D" w:rsidP="00A5505D">
            <w:pPr>
              <w:pStyle w:val="Normal11"/>
            </w:pPr>
            <w:r>
              <w:t>Dato</w:t>
            </w:r>
            <w:r w:rsidR="00F061A6">
              <w:fldChar w:fldCharType="begin"/>
            </w:r>
            <w:r>
              <w:instrText xml:space="preserve"> XE "</w:instrText>
            </w:r>
            <w:r w:rsidRPr="009E0DD0">
              <w:instrText>Dato</w:instrText>
            </w:r>
            <w:r>
              <w:instrText xml:space="preserve">" </w:instrText>
            </w:r>
            <w:r w:rsidR="00F061A6">
              <w:fldChar w:fldCharType="end"/>
            </w:r>
          </w:p>
        </w:tc>
        <w:tc>
          <w:tcPr>
            <w:tcW w:w="5573" w:type="dxa"/>
          </w:tcPr>
          <w:p w:rsidR="00A5505D" w:rsidRDefault="00A5505D" w:rsidP="00A5505D">
            <w:pPr>
              <w:pStyle w:val="Normal11"/>
            </w:pPr>
            <w:r>
              <w:t>Angiver den første dag en virksomhedsstatustype er gyldig.</w:t>
            </w:r>
          </w:p>
          <w:p w:rsidR="00A5505D" w:rsidRDefault="00A5505D" w:rsidP="00A5505D">
            <w:pPr>
              <w:pStyle w:val="Normal11"/>
            </w:pPr>
          </w:p>
        </w:tc>
      </w:tr>
      <w:tr w:rsidR="00A5505D" w:rsidTr="00A5505D">
        <w:tc>
          <w:tcPr>
            <w:tcW w:w="2625" w:type="dxa"/>
          </w:tcPr>
          <w:p w:rsidR="00A5505D" w:rsidRDefault="00A5505D" w:rsidP="00A5505D">
            <w:pPr>
              <w:pStyle w:val="Normal11"/>
            </w:pPr>
            <w:r>
              <w:t>GyldigTil</w:t>
            </w:r>
          </w:p>
        </w:tc>
        <w:tc>
          <w:tcPr>
            <w:tcW w:w="1797" w:type="dxa"/>
          </w:tcPr>
          <w:p w:rsidR="00A5505D" w:rsidRDefault="00A5505D" w:rsidP="00A5505D">
            <w:pPr>
              <w:pStyle w:val="Normal11"/>
            </w:pPr>
            <w:r>
              <w:t>Dato</w:t>
            </w:r>
            <w:r w:rsidR="00F061A6">
              <w:fldChar w:fldCharType="begin"/>
            </w:r>
            <w:r>
              <w:instrText xml:space="preserve"> XE "</w:instrText>
            </w:r>
            <w:r w:rsidRPr="007F2839">
              <w:instrText>Dato</w:instrText>
            </w:r>
            <w:r>
              <w:instrText xml:space="preserve">" </w:instrText>
            </w:r>
            <w:r w:rsidR="00F061A6">
              <w:fldChar w:fldCharType="end"/>
            </w:r>
          </w:p>
        </w:tc>
        <w:tc>
          <w:tcPr>
            <w:tcW w:w="5573" w:type="dxa"/>
          </w:tcPr>
          <w:p w:rsidR="00A5505D" w:rsidRDefault="00A5505D" w:rsidP="00A5505D">
            <w:pPr>
              <w:pStyle w:val="Normal11"/>
            </w:pPr>
            <w:r>
              <w:t>Angiver den sidste dag en virksomhedsstatustype er gyldig.</w:t>
            </w:r>
          </w:p>
          <w:p w:rsidR="00A5505D" w:rsidRDefault="00A5505D" w:rsidP="00A5505D">
            <w:pPr>
              <w:pStyle w:val="Normal11"/>
            </w:pP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p>
        </w:tc>
        <w:tc>
          <w:tcPr>
            <w:tcW w:w="2398" w:type="dxa"/>
          </w:tcPr>
          <w:p w:rsidR="00A5505D" w:rsidRDefault="00A5505D" w:rsidP="00A5505D">
            <w:pPr>
              <w:pStyle w:val="Normal11"/>
            </w:pPr>
            <w:r>
              <w:t>VirksomhedStatusForhold(0..*)</w:t>
            </w:r>
          </w:p>
          <w:p w:rsidR="00A5505D" w:rsidRDefault="00A5505D" w:rsidP="00A5505D">
            <w:pPr>
              <w:pStyle w:val="Normal11"/>
            </w:pPr>
            <w:r>
              <w:t>VirksomhedStatusType(1)</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p>
        </w:tc>
        <w:tc>
          <w:tcPr>
            <w:tcW w:w="2398" w:type="dxa"/>
          </w:tcPr>
          <w:p w:rsidR="00A5505D" w:rsidRDefault="00A5505D" w:rsidP="00A5505D">
            <w:pPr>
              <w:pStyle w:val="Normal11"/>
            </w:pPr>
            <w:r>
              <w:t>Virksomhed(1)</w:t>
            </w:r>
          </w:p>
          <w:p w:rsidR="00A5505D" w:rsidRDefault="00A5505D" w:rsidP="00A5505D">
            <w:pPr>
              <w:pStyle w:val="Normal11"/>
            </w:pPr>
            <w:r>
              <w:t>VirksomhedStatusForhold(0..*)</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numPr>
          <w:numberingChange w:id="2907" w:author="Skat" w:date="2010-07-08T14:54:00Z" w:original="%1:6:0:.%2:28:0:"/>
        </w:numPr>
      </w:pPr>
      <w:bookmarkStart w:id="2908" w:name="_Toc266364126"/>
      <w:bookmarkStart w:id="2909" w:name="_Toc265233923"/>
      <w:r>
        <w:t>VirksomhedStatusType</w:t>
      </w:r>
      <w:bookmarkEnd w:id="2908"/>
      <w:bookmarkEnd w:id="2909"/>
    </w:p>
    <w:p w:rsidR="00A5505D" w:rsidRDefault="00A5505D" w:rsidP="00A5505D">
      <w:pPr>
        <w:pStyle w:val="Normal11"/>
      </w:pPr>
      <w:r>
        <w:t>Grunddatatype som angiver de mulige typer af virksomhedsstatus, eksempelvis betalingsstandsning, konkurs, likvidation, skifteretsopløsning.</w:t>
      </w: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Kode</w:t>
            </w:r>
          </w:p>
        </w:tc>
        <w:tc>
          <w:tcPr>
            <w:tcW w:w="1797" w:type="dxa"/>
          </w:tcPr>
          <w:p w:rsidR="00A5505D" w:rsidRDefault="00A5505D" w:rsidP="00A5505D">
            <w:pPr>
              <w:pStyle w:val="Normal11"/>
            </w:pPr>
            <w:r>
              <w:t>KodeToCifreStartEt</w:t>
            </w:r>
            <w:r w:rsidR="00F061A6">
              <w:fldChar w:fldCharType="begin"/>
            </w:r>
            <w:r>
              <w:instrText xml:space="preserve"> XE "</w:instrText>
            </w:r>
            <w:r w:rsidRPr="00050499">
              <w:instrText>KodeToCifreStartEt</w:instrText>
            </w:r>
            <w:r>
              <w:instrText xml:space="preserve">" </w:instrText>
            </w:r>
            <w:r w:rsidR="00F061A6">
              <w:fldChar w:fldCharType="end"/>
            </w:r>
          </w:p>
        </w:tc>
        <w:tc>
          <w:tcPr>
            <w:tcW w:w="5573" w:type="dxa"/>
          </w:tcPr>
          <w:p w:rsidR="00A5505D" w:rsidRDefault="00A5505D" w:rsidP="00A5505D">
            <w:pPr>
              <w:pStyle w:val="Normal11"/>
            </w:pPr>
            <w:r>
              <w:t>Angiver koden for virksomhedsstatustypen</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Koden for virksomhedsstatustypen kan antage:</w:t>
            </w:r>
          </w:p>
          <w:p w:rsidR="00A5505D" w:rsidRDefault="00A5505D" w:rsidP="00A5505D">
            <w:pPr>
              <w:pStyle w:val="Normal11"/>
            </w:pPr>
          </w:p>
          <w:p w:rsidR="00A5505D" w:rsidRDefault="00A5505D" w:rsidP="00A5505D">
            <w:pPr>
              <w:pStyle w:val="Normal11"/>
            </w:pPr>
            <w:r>
              <w:t>01</w:t>
            </w:r>
          </w:p>
          <w:p w:rsidR="00A5505D" w:rsidRDefault="00A5505D" w:rsidP="00A5505D">
            <w:pPr>
              <w:pStyle w:val="Normal11"/>
            </w:pPr>
            <w:r>
              <w:t>02</w:t>
            </w:r>
          </w:p>
          <w:p w:rsidR="00A5505D" w:rsidRDefault="00A5505D" w:rsidP="00A5505D">
            <w:pPr>
              <w:pStyle w:val="Normal11"/>
            </w:pPr>
            <w:r>
              <w:t>03</w:t>
            </w:r>
          </w:p>
          <w:p w:rsidR="00A5505D" w:rsidRDefault="00A5505D" w:rsidP="00A5505D">
            <w:pPr>
              <w:pStyle w:val="Normal11"/>
            </w:pPr>
            <w:r>
              <w:t>04</w:t>
            </w:r>
          </w:p>
          <w:p w:rsidR="00A5505D" w:rsidRDefault="00A5505D" w:rsidP="00A5505D">
            <w:pPr>
              <w:pStyle w:val="Normal11"/>
            </w:pPr>
            <w:r>
              <w:t>05</w:t>
            </w:r>
          </w:p>
          <w:p w:rsidR="00A5505D" w:rsidRDefault="00A5505D" w:rsidP="00A5505D">
            <w:pPr>
              <w:pStyle w:val="Normal11"/>
            </w:pPr>
            <w:r>
              <w:t>06</w:t>
            </w:r>
          </w:p>
          <w:p w:rsidR="00A5505D" w:rsidRDefault="00A5505D" w:rsidP="00A5505D">
            <w:pPr>
              <w:pStyle w:val="Normal11"/>
            </w:pPr>
            <w:r>
              <w:t>07</w:t>
            </w:r>
          </w:p>
          <w:p w:rsidR="00A5505D" w:rsidRDefault="00A5505D" w:rsidP="00A5505D">
            <w:pPr>
              <w:pStyle w:val="Normal11"/>
            </w:pPr>
            <w:r>
              <w:t>08</w:t>
            </w:r>
          </w:p>
          <w:p w:rsidR="00A5505D" w:rsidRDefault="00A5505D" w:rsidP="00A5505D">
            <w:pPr>
              <w:pStyle w:val="Normal11"/>
            </w:pPr>
            <w:r>
              <w:t>09</w:t>
            </w:r>
          </w:p>
          <w:p w:rsidR="00A5505D" w:rsidRDefault="00A5505D" w:rsidP="00A5505D">
            <w:pPr>
              <w:pStyle w:val="Normal11"/>
            </w:pPr>
            <w:r>
              <w:t>10</w:t>
            </w:r>
          </w:p>
          <w:p w:rsidR="00A5505D" w:rsidRDefault="00A5505D" w:rsidP="00A5505D">
            <w:pPr>
              <w:pStyle w:val="Normal11"/>
            </w:pPr>
            <w:r>
              <w:t>11</w:t>
            </w:r>
          </w:p>
          <w:p w:rsidR="00A5505D" w:rsidRDefault="00A5505D" w:rsidP="00A5505D">
            <w:pPr>
              <w:pStyle w:val="Normal11"/>
            </w:pPr>
            <w:r>
              <w:t>12</w:t>
            </w:r>
          </w:p>
          <w:p w:rsidR="00A5505D" w:rsidRPr="00A5505D" w:rsidRDefault="00A5505D" w:rsidP="00A5505D">
            <w:pPr>
              <w:pStyle w:val="Normal11"/>
            </w:pPr>
            <w:r>
              <w:t>13</w:t>
            </w:r>
          </w:p>
        </w:tc>
      </w:tr>
      <w:tr w:rsidR="00A5505D" w:rsidTr="00A5505D">
        <w:tc>
          <w:tcPr>
            <w:tcW w:w="2625" w:type="dxa"/>
          </w:tcPr>
          <w:p w:rsidR="00A5505D" w:rsidRDefault="00A5505D" w:rsidP="00A5505D">
            <w:pPr>
              <w:pStyle w:val="Normal11"/>
            </w:pPr>
            <w:r>
              <w:t>Tekst</w:t>
            </w:r>
          </w:p>
        </w:tc>
        <w:tc>
          <w:tcPr>
            <w:tcW w:w="1797" w:type="dxa"/>
          </w:tcPr>
          <w:p w:rsidR="00A5505D" w:rsidRDefault="00A5505D" w:rsidP="00A5505D">
            <w:pPr>
              <w:pStyle w:val="Normal11"/>
            </w:pPr>
            <w:r>
              <w:t>TekstKort</w:t>
            </w:r>
            <w:r w:rsidR="00F061A6">
              <w:fldChar w:fldCharType="begin"/>
            </w:r>
            <w:r>
              <w:instrText xml:space="preserve"> XE "</w:instrText>
            </w:r>
            <w:r w:rsidRPr="0036201A">
              <w:instrText>TekstKort</w:instrText>
            </w:r>
            <w:r>
              <w:instrText xml:space="preserve">" </w:instrText>
            </w:r>
            <w:r w:rsidR="00F061A6">
              <w:fldChar w:fldCharType="end"/>
            </w:r>
          </w:p>
        </w:tc>
        <w:tc>
          <w:tcPr>
            <w:tcW w:w="5573" w:type="dxa"/>
          </w:tcPr>
          <w:p w:rsidR="00A5505D" w:rsidRDefault="00A5505D" w:rsidP="00A5505D">
            <w:pPr>
              <w:pStyle w:val="Normal11"/>
            </w:pPr>
            <w:r>
              <w:t>Angiver navnet på virksomhedstatustypen</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Teksten for virksomhedsstatustypen kan antage:</w:t>
            </w:r>
          </w:p>
          <w:p w:rsidR="00A5505D" w:rsidRDefault="00A5505D" w:rsidP="00A5505D">
            <w:pPr>
              <w:pStyle w:val="Normal11"/>
            </w:pPr>
          </w:p>
          <w:p w:rsidR="00A5505D" w:rsidRDefault="00A5505D" w:rsidP="00A5505D">
            <w:pPr>
              <w:pStyle w:val="Normal11"/>
            </w:pPr>
            <w:r>
              <w:t>I likvidation</w:t>
            </w:r>
          </w:p>
          <w:p w:rsidR="00A5505D" w:rsidRDefault="00A5505D" w:rsidP="00A5505D">
            <w:pPr>
              <w:pStyle w:val="Normal11"/>
            </w:pPr>
            <w:r>
              <w:t>Under konkurs</w:t>
            </w:r>
          </w:p>
          <w:p w:rsidR="00A5505D" w:rsidRDefault="00A5505D" w:rsidP="00A5505D">
            <w:pPr>
              <w:pStyle w:val="Normal11"/>
            </w:pPr>
            <w:r>
              <w:t>Konkurs efter likvidation</w:t>
            </w:r>
          </w:p>
          <w:p w:rsidR="00A5505D" w:rsidRDefault="00A5505D" w:rsidP="00A5505D">
            <w:pPr>
              <w:pStyle w:val="Normal11"/>
            </w:pPr>
            <w:r>
              <w:t>Under tvangsopløsning</w:t>
            </w:r>
          </w:p>
          <w:p w:rsidR="00A5505D" w:rsidRDefault="00A5505D" w:rsidP="00A5505D">
            <w:pPr>
              <w:pStyle w:val="Normal11"/>
            </w:pPr>
            <w:r>
              <w:t>Tvangsakkord</w:t>
            </w:r>
          </w:p>
          <w:p w:rsidR="00A5505D" w:rsidRDefault="00A5505D" w:rsidP="00A5505D">
            <w:pPr>
              <w:pStyle w:val="Normal11"/>
            </w:pPr>
            <w:r>
              <w:t>Frivillig akkord</w:t>
            </w:r>
          </w:p>
          <w:p w:rsidR="00A5505D" w:rsidRDefault="00A5505D" w:rsidP="00A5505D">
            <w:pPr>
              <w:pStyle w:val="Normal11"/>
            </w:pPr>
            <w:r>
              <w:t>Stiftelse nægtet</w:t>
            </w:r>
          </w:p>
          <w:p w:rsidR="00A5505D" w:rsidRDefault="00A5505D" w:rsidP="00A5505D">
            <w:pPr>
              <w:pStyle w:val="Normal11"/>
            </w:pPr>
            <w:r>
              <w:t>Omdannelse nægtet</w:t>
            </w:r>
          </w:p>
          <w:p w:rsidR="00A5505D" w:rsidRDefault="00A5505D" w:rsidP="00A5505D">
            <w:pPr>
              <w:pStyle w:val="Normal11"/>
            </w:pPr>
            <w:r>
              <w:t>Registrering nægtet</w:t>
            </w:r>
          </w:p>
          <w:p w:rsidR="00A5505D" w:rsidRDefault="00A5505D" w:rsidP="00A5505D">
            <w:pPr>
              <w:pStyle w:val="Normal11"/>
            </w:pPr>
            <w:r>
              <w:t>I betalingsstandsning</w:t>
            </w:r>
          </w:p>
          <w:p w:rsidR="00A5505D" w:rsidRDefault="00A5505D" w:rsidP="00A5505D">
            <w:pPr>
              <w:pStyle w:val="Normal11"/>
            </w:pPr>
            <w:r>
              <w:t>Brugeligt pant</w:t>
            </w:r>
          </w:p>
          <w:p w:rsidR="00A5505D" w:rsidRDefault="00A5505D" w:rsidP="00A5505D">
            <w:pPr>
              <w:pStyle w:val="Normal11"/>
            </w:pPr>
            <w:r>
              <w:t>Gældssanering</w:t>
            </w:r>
          </w:p>
          <w:p w:rsidR="00A5505D" w:rsidRPr="00A5505D" w:rsidRDefault="00A5505D" w:rsidP="00A5505D">
            <w:pPr>
              <w:pStyle w:val="Normal11"/>
            </w:pPr>
            <w:r>
              <w:t>Opløst</w:t>
            </w:r>
          </w:p>
        </w:tc>
      </w:tr>
      <w:tr w:rsidR="00A5505D" w:rsidTr="00A5505D">
        <w:tc>
          <w:tcPr>
            <w:tcW w:w="2625" w:type="dxa"/>
          </w:tcPr>
          <w:p w:rsidR="00A5505D" w:rsidRDefault="00A5505D" w:rsidP="00A5505D">
            <w:pPr>
              <w:pStyle w:val="Normal11"/>
            </w:pPr>
            <w:r>
              <w:t>HjælpeTekst</w:t>
            </w:r>
          </w:p>
        </w:tc>
        <w:tc>
          <w:tcPr>
            <w:tcW w:w="1797" w:type="dxa"/>
          </w:tcPr>
          <w:p w:rsidR="00A5505D" w:rsidRDefault="00A5505D" w:rsidP="00A5505D">
            <w:pPr>
              <w:pStyle w:val="Normal11"/>
            </w:pPr>
            <w:r>
              <w:t>TekstLang</w:t>
            </w:r>
            <w:r w:rsidR="00F061A6">
              <w:fldChar w:fldCharType="begin"/>
            </w:r>
            <w:r>
              <w:instrText xml:space="preserve"> XE "</w:instrText>
            </w:r>
            <w:r w:rsidRPr="00136A43">
              <w:instrText>TekstLang</w:instrText>
            </w:r>
            <w:r>
              <w:instrText xml:space="preserve">" </w:instrText>
            </w:r>
            <w:r w:rsidR="00F061A6">
              <w:fldChar w:fldCharType="end"/>
            </w:r>
          </w:p>
        </w:tc>
        <w:tc>
          <w:tcPr>
            <w:tcW w:w="5573" w:type="dxa"/>
          </w:tcPr>
          <w:p w:rsidR="00A5505D" w:rsidRDefault="00A5505D" w:rsidP="00A5505D">
            <w:pPr>
              <w:pStyle w:val="Normal11"/>
            </w:pPr>
            <w:r>
              <w:t xml:space="preserve">Formålet med hjælpeteksten er at give brugeren en supplerende og/eller forklarende bemærkning til en konkret forekomst af et grunddataværdisæt. Hjælpeteksten anvendes som hjælp til brugeren, hvor denne eksempelvis bliver i tvivl om indholdet af en konkret forekomst af et grunddataværdisæt. </w:t>
            </w:r>
          </w:p>
          <w:p w:rsidR="00A5505D" w:rsidRDefault="00A5505D" w:rsidP="00A5505D">
            <w:pPr>
              <w:pStyle w:val="Normal11"/>
            </w:pPr>
            <w:r>
              <w:t>Hjælpeteksten kan, når det er relevant, indeholder reference til lovgivningens paragraffer og faglige vejledninger, hvor brugeren kan finde yderligere hjælp.</w:t>
            </w:r>
          </w:p>
          <w:p w:rsidR="00A5505D" w:rsidRDefault="00A5505D" w:rsidP="00A5505D">
            <w:pPr>
              <w:pStyle w:val="Normal11"/>
            </w:pPr>
          </w:p>
        </w:tc>
      </w:tr>
      <w:tr w:rsidR="00A5505D" w:rsidTr="00A5505D">
        <w:tc>
          <w:tcPr>
            <w:tcW w:w="2625" w:type="dxa"/>
          </w:tcPr>
          <w:p w:rsidR="00A5505D" w:rsidRDefault="00A5505D" w:rsidP="00A5505D">
            <w:pPr>
              <w:pStyle w:val="Normal11"/>
            </w:pPr>
            <w:r>
              <w:t>GyldigFra</w:t>
            </w:r>
          </w:p>
        </w:tc>
        <w:tc>
          <w:tcPr>
            <w:tcW w:w="1797" w:type="dxa"/>
          </w:tcPr>
          <w:p w:rsidR="00A5505D" w:rsidRDefault="00A5505D" w:rsidP="00A5505D">
            <w:pPr>
              <w:pStyle w:val="Normal11"/>
            </w:pPr>
            <w:r>
              <w:t>Dato</w:t>
            </w:r>
            <w:r w:rsidR="00F061A6">
              <w:fldChar w:fldCharType="begin"/>
            </w:r>
            <w:r>
              <w:instrText xml:space="preserve"> XE "</w:instrText>
            </w:r>
            <w:r w:rsidRPr="004F1E5D">
              <w:instrText>Dato</w:instrText>
            </w:r>
            <w:r>
              <w:instrText xml:space="preserve">" </w:instrText>
            </w:r>
            <w:r w:rsidR="00F061A6">
              <w:fldChar w:fldCharType="end"/>
            </w:r>
          </w:p>
        </w:tc>
        <w:tc>
          <w:tcPr>
            <w:tcW w:w="5573" w:type="dxa"/>
          </w:tcPr>
          <w:p w:rsidR="00A5505D" w:rsidRDefault="00A5505D" w:rsidP="00A5505D">
            <w:pPr>
              <w:pStyle w:val="Normal11"/>
            </w:pPr>
            <w:r>
              <w:t>Angiver den første dag en virksomhedsstatustype er gyldig.</w:t>
            </w:r>
          </w:p>
          <w:p w:rsidR="00A5505D" w:rsidRDefault="00A5505D" w:rsidP="00A5505D">
            <w:pPr>
              <w:pStyle w:val="Normal11"/>
            </w:pPr>
          </w:p>
        </w:tc>
      </w:tr>
      <w:tr w:rsidR="00A5505D" w:rsidTr="00A5505D">
        <w:tc>
          <w:tcPr>
            <w:tcW w:w="2625" w:type="dxa"/>
          </w:tcPr>
          <w:p w:rsidR="00A5505D" w:rsidRDefault="00A5505D" w:rsidP="00A5505D">
            <w:pPr>
              <w:pStyle w:val="Normal11"/>
            </w:pPr>
            <w:r>
              <w:t>GyldigTil</w:t>
            </w:r>
          </w:p>
        </w:tc>
        <w:tc>
          <w:tcPr>
            <w:tcW w:w="1797" w:type="dxa"/>
          </w:tcPr>
          <w:p w:rsidR="00A5505D" w:rsidRDefault="00A5505D" w:rsidP="00A5505D">
            <w:pPr>
              <w:pStyle w:val="Normal11"/>
            </w:pPr>
            <w:r>
              <w:t>Dato</w:t>
            </w:r>
            <w:r w:rsidR="00F061A6">
              <w:fldChar w:fldCharType="begin"/>
            </w:r>
            <w:r>
              <w:instrText xml:space="preserve"> XE "</w:instrText>
            </w:r>
            <w:r w:rsidRPr="001D6663">
              <w:instrText>Dato</w:instrText>
            </w:r>
            <w:r>
              <w:instrText xml:space="preserve">" </w:instrText>
            </w:r>
            <w:r w:rsidR="00F061A6">
              <w:fldChar w:fldCharType="end"/>
            </w:r>
          </w:p>
        </w:tc>
        <w:tc>
          <w:tcPr>
            <w:tcW w:w="5573" w:type="dxa"/>
          </w:tcPr>
          <w:p w:rsidR="00A5505D" w:rsidRDefault="00A5505D" w:rsidP="00A5505D">
            <w:pPr>
              <w:pStyle w:val="Normal11"/>
            </w:pPr>
            <w:r>
              <w:t>Angiver den sidste dag en virksomhedsstatustype er gyldig.</w:t>
            </w:r>
          </w:p>
          <w:p w:rsidR="00A5505D" w:rsidRDefault="00A5505D" w:rsidP="00A5505D">
            <w:pPr>
              <w:pStyle w:val="Normal11"/>
            </w:pP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p>
        </w:tc>
        <w:tc>
          <w:tcPr>
            <w:tcW w:w="2398" w:type="dxa"/>
          </w:tcPr>
          <w:p w:rsidR="00A5505D" w:rsidRDefault="00A5505D" w:rsidP="00A5505D">
            <w:pPr>
              <w:pStyle w:val="Normal11"/>
            </w:pPr>
            <w:r>
              <w:t>VirksomhedStatusForhold(0..*)</w:t>
            </w:r>
          </w:p>
          <w:p w:rsidR="00A5505D" w:rsidRDefault="00A5505D" w:rsidP="00A5505D">
            <w:pPr>
              <w:pStyle w:val="Normal11"/>
            </w:pPr>
            <w:r>
              <w:t>VirksomhedStatusType(1)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1"/>
      </w:pPr>
      <w:bookmarkStart w:id="2910" w:name="_Toc266364127"/>
      <w:bookmarkStart w:id="2911" w:name="_Toc265233924"/>
      <w:r>
        <w:t>DMO Sag</w:t>
      </w:r>
      <w:bookmarkEnd w:id="2910"/>
      <w:bookmarkEnd w:id="2911"/>
    </w:p>
    <w:p w:rsidR="00A5505D" w:rsidRDefault="00A5505D" w:rsidP="00A5505D">
      <w:pPr>
        <w:pStyle w:val="Normal11"/>
      </w:pPr>
      <w:r>
        <w:t>Dette diagram dækker SKATs brede opfattelse af Sag og Dokument med udgangspunkt i ESDH-systemet.</w:t>
      </w: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A5505D" w:rsidTr="00A5505D">
        <w:tc>
          <w:tcPr>
            <w:tcW w:w="10855" w:type="dxa"/>
            <w:shd w:val="clear" w:color="auto" w:fill="auto"/>
          </w:tcPr>
          <w:p w:rsidR="00A5505D" w:rsidRDefault="00162F95" w:rsidP="00A5505D">
            <w:pPr>
              <w:pStyle w:val="Normal11"/>
            </w:pPr>
            <w:del w:id="2912" w:author="Skat" w:date="2010-07-08T14:54:00Z">
              <w:r>
                <w:rPr>
                  <w:noProof/>
                </w:rPr>
                <w:drawing>
                  <wp:anchor distT="0" distB="0" distL="114300" distR="114300" simplePos="0" relativeHeight="251679744" behindDoc="1" locked="0" layoutInCell="1" allowOverlap="1">
                    <wp:simplePos x="0" y="0"/>
                    <wp:positionH relativeFrom="column">
                      <wp:posOffset>-3810</wp:posOffset>
                    </wp:positionH>
                    <wp:positionV relativeFrom="paragraph">
                      <wp:posOffset>-314325</wp:posOffset>
                    </wp:positionV>
                    <wp:extent cx="6805295" cy="4140835"/>
                    <wp:effectExtent l="0" t="0" r="0" b="0"/>
                    <wp:wrapTight wrapText="bothSides">
                      <wp:wrapPolygon edited="0">
                        <wp:start x="4293" y="994"/>
                        <wp:lineTo x="1753" y="994"/>
                        <wp:lineTo x="1753" y="2385"/>
                        <wp:lineTo x="4293" y="2584"/>
                        <wp:lineTo x="4293" y="4174"/>
                        <wp:lineTo x="3507" y="5167"/>
                        <wp:lineTo x="3507" y="7353"/>
                        <wp:lineTo x="3749" y="7353"/>
                        <wp:lineTo x="2721" y="7751"/>
                        <wp:lineTo x="2358" y="8347"/>
                        <wp:lineTo x="2600" y="8943"/>
                        <wp:lineTo x="484" y="9639"/>
                        <wp:lineTo x="60" y="9838"/>
                        <wp:lineTo x="60" y="14508"/>
                        <wp:lineTo x="2660" y="15303"/>
                        <wp:lineTo x="5019" y="15303"/>
                        <wp:lineTo x="5139" y="20470"/>
                        <wp:lineTo x="10521" y="20470"/>
                        <wp:lineTo x="17777" y="20470"/>
                        <wp:lineTo x="17898" y="13813"/>
                        <wp:lineTo x="18502" y="13514"/>
                        <wp:lineTo x="18381" y="12123"/>
                        <wp:lineTo x="19772" y="11030"/>
                        <wp:lineTo x="19832" y="10831"/>
                        <wp:lineTo x="18684" y="10533"/>
                        <wp:lineTo x="18805" y="8943"/>
                        <wp:lineTo x="20618" y="7453"/>
                        <wp:lineTo x="20739" y="5167"/>
                        <wp:lineTo x="20377" y="4770"/>
                        <wp:lineTo x="18865" y="4174"/>
                        <wp:lineTo x="19470" y="2584"/>
                        <wp:lineTo x="17353" y="994"/>
                        <wp:lineTo x="4293" y="994"/>
                      </wp:wrapPolygon>
                    </wp:wrapTight>
                    <wp:docPr id="15" name="Billed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805295" cy="4140835"/>
                            </a:xfrm>
                            <a:prstGeom prst="rect">
                              <a:avLst/>
                            </a:prstGeom>
                          </pic:spPr>
                        </pic:pic>
                      </a:graphicData>
                    </a:graphic>
                  </wp:anchor>
                </w:drawing>
              </w:r>
            </w:del>
            <w:ins w:id="2913" w:author="Skat" w:date="2010-07-08T14:54:00Z">
              <w:r w:rsidR="00A5505D">
                <w:rPr>
                  <w:noProof/>
                </w:rPr>
                <w:drawing>
                  <wp:anchor distT="0" distB="0" distL="114300" distR="114300" simplePos="0" relativeHeight="251664384" behindDoc="1" locked="0" layoutInCell="1" allowOverlap="1">
                    <wp:simplePos x="0" y="0"/>
                    <wp:positionH relativeFrom="column">
                      <wp:posOffset>3810</wp:posOffset>
                    </wp:positionH>
                    <wp:positionV relativeFrom="paragraph">
                      <wp:posOffset>-314325</wp:posOffset>
                    </wp:positionV>
                    <wp:extent cx="6800850" cy="4143375"/>
                    <wp:effectExtent l="0" t="0" r="0" b="0"/>
                    <wp:wrapTight wrapText="bothSides">
                      <wp:wrapPolygon edited="0">
                        <wp:start x="4296" y="993"/>
                        <wp:lineTo x="1755" y="993"/>
                        <wp:lineTo x="1755" y="2383"/>
                        <wp:lineTo x="4296" y="2582"/>
                        <wp:lineTo x="4296" y="4171"/>
                        <wp:lineTo x="3509" y="5164"/>
                        <wp:lineTo x="3388" y="7250"/>
                        <wp:lineTo x="3570" y="7349"/>
                        <wp:lineTo x="3630" y="7349"/>
                        <wp:lineTo x="2420" y="8441"/>
                        <wp:lineTo x="2602" y="8938"/>
                        <wp:lineTo x="484" y="9633"/>
                        <wp:lineTo x="61" y="9832"/>
                        <wp:lineTo x="61" y="14599"/>
                        <wp:lineTo x="2360" y="15294"/>
                        <wp:lineTo x="5022" y="15294"/>
                        <wp:lineTo x="5022" y="17677"/>
                        <wp:lineTo x="6534" y="18472"/>
                        <wp:lineTo x="5143" y="18571"/>
                        <wp:lineTo x="5143" y="20557"/>
                        <wp:lineTo x="10528" y="20557"/>
                        <wp:lineTo x="17788" y="20557"/>
                        <wp:lineTo x="17909" y="13903"/>
                        <wp:lineTo x="17607" y="13705"/>
                        <wp:lineTo x="18514" y="13506"/>
                        <wp:lineTo x="18393" y="12116"/>
                        <wp:lineTo x="19785" y="11023"/>
                        <wp:lineTo x="19845" y="10825"/>
                        <wp:lineTo x="18696" y="10527"/>
                        <wp:lineTo x="18756" y="9037"/>
                        <wp:lineTo x="18998" y="8938"/>
                        <wp:lineTo x="20632" y="7548"/>
                        <wp:lineTo x="20753" y="5164"/>
                        <wp:lineTo x="20390" y="4767"/>
                        <wp:lineTo x="18877" y="4171"/>
                        <wp:lineTo x="19482" y="2582"/>
                        <wp:lineTo x="17365" y="993"/>
                        <wp:lineTo x="4296" y="993"/>
                      </wp:wrapPolygon>
                    </wp:wrapTight>
                    <wp:docPr id="7" name="Billed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800850" cy="4143375"/>
                            </a:xfrm>
                            <a:prstGeom prst="rect">
                              <a:avLst/>
                            </a:prstGeom>
                          </pic:spPr>
                        </pic:pic>
                      </a:graphicData>
                    </a:graphic>
                  </wp:anchor>
                </w:drawing>
              </w:r>
            </w:ins>
          </w:p>
        </w:tc>
      </w:tr>
    </w:tbl>
    <w:p w:rsidR="00A5505D" w:rsidRDefault="00A5505D" w:rsidP="00A5505D">
      <w:pPr>
        <w:pStyle w:val="Normal11"/>
      </w:pPr>
    </w:p>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914" w:name="_Toc266364128"/>
      <w:bookmarkStart w:id="2915" w:name="_Toc265233925"/>
      <w:r>
        <w:t>Dokument</w:t>
      </w:r>
      <w:bookmarkEnd w:id="2914"/>
      <w:bookmarkEnd w:id="2915"/>
    </w:p>
    <w:p w:rsidR="00A5505D" w:rsidRDefault="00A5505D" w:rsidP="00A5505D">
      <w:pPr>
        <w:pStyle w:val="Normal11"/>
      </w:pPr>
      <w:r>
        <w:t>Dokument omfatter dels metadata om et "dokument", der skal knyttes til en Sag, dels selve dokumentet.</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Nummer</w:t>
            </w:r>
          </w:p>
        </w:tc>
        <w:tc>
          <w:tcPr>
            <w:tcW w:w="1797" w:type="dxa"/>
          </w:tcPr>
          <w:p w:rsidR="00A5505D" w:rsidRDefault="00A5505D" w:rsidP="00A5505D">
            <w:pPr>
              <w:pStyle w:val="Normal11"/>
            </w:pPr>
            <w:r>
              <w:t>ID</w:t>
            </w:r>
            <w:r w:rsidR="00F061A6">
              <w:fldChar w:fldCharType="begin"/>
            </w:r>
            <w:r>
              <w:instrText xml:space="preserve"> XE "</w:instrText>
            </w:r>
            <w:r w:rsidRPr="0079459C">
              <w:instrText>ID</w:instrText>
            </w:r>
            <w:r>
              <w:instrText xml:space="preserve">" </w:instrText>
            </w:r>
            <w:r w:rsidR="00F061A6">
              <w:fldChar w:fldCharType="end"/>
            </w:r>
          </w:p>
        </w:tc>
        <w:tc>
          <w:tcPr>
            <w:tcW w:w="5573" w:type="dxa"/>
          </w:tcPr>
          <w:p w:rsidR="00A5505D" w:rsidRDefault="00A5505D" w:rsidP="00A5505D">
            <w:pPr>
              <w:pStyle w:val="Normal11"/>
            </w:pPr>
            <w:r>
              <w:t>Vilkårligt unikt identifikationsnummer</w:t>
            </w:r>
          </w:p>
        </w:tc>
      </w:tr>
      <w:tr w:rsidR="00A5505D" w:rsidTr="00A5505D">
        <w:tc>
          <w:tcPr>
            <w:tcW w:w="2625" w:type="dxa"/>
          </w:tcPr>
          <w:p w:rsidR="00A5505D" w:rsidRDefault="00A5505D" w:rsidP="00A5505D">
            <w:pPr>
              <w:pStyle w:val="Normal11"/>
            </w:pPr>
            <w:r>
              <w:t>Titel</w:t>
            </w:r>
          </w:p>
        </w:tc>
        <w:tc>
          <w:tcPr>
            <w:tcW w:w="1797" w:type="dxa"/>
          </w:tcPr>
          <w:p w:rsidR="00A5505D" w:rsidRDefault="00A5505D" w:rsidP="00A5505D">
            <w:pPr>
              <w:pStyle w:val="Normal11"/>
            </w:pPr>
            <w:r>
              <w:t>Tekst240</w:t>
            </w:r>
            <w:r w:rsidR="00F061A6">
              <w:fldChar w:fldCharType="begin"/>
            </w:r>
            <w:r>
              <w:instrText xml:space="preserve"> XE "</w:instrText>
            </w:r>
            <w:r w:rsidRPr="005D6799">
              <w:instrText>Tekst240</w:instrText>
            </w:r>
            <w:r>
              <w:instrText xml:space="preserve">" </w:instrText>
            </w:r>
            <w:r w:rsidR="00F061A6">
              <w:fldChar w:fldCharType="end"/>
            </w:r>
          </w:p>
        </w:tc>
        <w:tc>
          <w:tcPr>
            <w:tcW w:w="5573" w:type="dxa"/>
          </w:tcPr>
          <w:p w:rsidR="00A5505D" w:rsidRDefault="00A5505D" w:rsidP="00A5505D">
            <w:pPr>
              <w:pStyle w:val="Normal11"/>
            </w:pPr>
            <w:r>
              <w:t>Den titel der angiver dokumentets indhold</w:t>
            </w:r>
          </w:p>
        </w:tc>
      </w:tr>
      <w:tr w:rsidR="00A5505D" w:rsidTr="00A5505D">
        <w:tc>
          <w:tcPr>
            <w:tcW w:w="2625" w:type="dxa"/>
          </w:tcPr>
          <w:p w:rsidR="00A5505D" w:rsidRDefault="00A5505D" w:rsidP="00A5505D">
            <w:pPr>
              <w:pStyle w:val="Normal11"/>
            </w:pPr>
            <w:r>
              <w:t>ProfilNavn</w:t>
            </w:r>
          </w:p>
        </w:tc>
        <w:tc>
          <w:tcPr>
            <w:tcW w:w="1797" w:type="dxa"/>
          </w:tcPr>
          <w:p w:rsidR="00A5505D" w:rsidRDefault="00A5505D" w:rsidP="00A5505D">
            <w:pPr>
              <w:pStyle w:val="Normal11"/>
            </w:pPr>
            <w:r>
              <w:t>Navn</w:t>
            </w:r>
            <w:r w:rsidR="00F061A6">
              <w:fldChar w:fldCharType="begin"/>
            </w:r>
            <w:r>
              <w:instrText xml:space="preserve"> XE "</w:instrText>
            </w:r>
            <w:r w:rsidRPr="00B8554D">
              <w:instrText>Navn</w:instrText>
            </w:r>
            <w:r>
              <w:instrText xml:space="preserve">" </w:instrText>
            </w:r>
            <w:r w:rsidR="00F061A6">
              <w:fldChar w:fldCharType="end"/>
            </w:r>
          </w:p>
        </w:tc>
        <w:tc>
          <w:tcPr>
            <w:tcW w:w="5573" w:type="dxa"/>
          </w:tcPr>
          <w:p w:rsidR="00A5505D" w:rsidRDefault="00A5505D" w:rsidP="00A5505D">
            <w:pPr>
              <w:pStyle w:val="Normal11"/>
            </w:pPr>
            <w: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A5505D" w:rsidTr="00A5505D">
        <w:tc>
          <w:tcPr>
            <w:tcW w:w="2625" w:type="dxa"/>
          </w:tcPr>
          <w:p w:rsidR="00A5505D" w:rsidRDefault="00A5505D" w:rsidP="00A5505D">
            <w:pPr>
              <w:pStyle w:val="Normal11"/>
            </w:pPr>
            <w:r>
              <w:t>Type</w:t>
            </w:r>
          </w:p>
        </w:tc>
        <w:tc>
          <w:tcPr>
            <w:tcW w:w="1797" w:type="dxa"/>
          </w:tcPr>
          <w:p w:rsidR="00A5505D" w:rsidRDefault="00A5505D" w:rsidP="00A5505D">
            <w:pPr>
              <w:pStyle w:val="Normal11"/>
            </w:pPr>
            <w:r>
              <w:t>Tekst8</w:t>
            </w:r>
            <w:r w:rsidR="00F061A6">
              <w:fldChar w:fldCharType="begin"/>
            </w:r>
            <w:r>
              <w:instrText xml:space="preserve"> XE "</w:instrText>
            </w:r>
            <w:r w:rsidRPr="00367B78">
              <w:instrText>Tekst8</w:instrText>
            </w:r>
            <w:r>
              <w:instrText xml:space="preserve">" </w:instrText>
            </w:r>
            <w:r w:rsidR="00F061A6">
              <w:fldChar w:fldCharType="end"/>
            </w:r>
          </w:p>
        </w:tc>
        <w:tc>
          <w:tcPr>
            <w:tcW w:w="5573" w:type="dxa"/>
          </w:tcPr>
          <w:p w:rsidR="00A5505D" w:rsidRDefault="00A5505D" w:rsidP="00A5505D">
            <w:pPr>
              <w:pStyle w:val="Normal11"/>
            </w:pPr>
            <w:r>
              <w:t>Indgående, udgående, andet, notat</w:t>
            </w:r>
          </w:p>
        </w:tc>
      </w:tr>
      <w:tr w:rsidR="00A5505D" w:rsidTr="00A5505D">
        <w:tc>
          <w:tcPr>
            <w:tcW w:w="2625" w:type="dxa"/>
          </w:tcPr>
          <w:p w:rsidR="00A5505D" w:rsidRDefault="00A5505D" w:rsidP="00A5505D">
            <w:pPr>
              <w:pStyle w:val="Normal11"/>
            </w:pPr>
            <w:r>
              <w:t>Kategori</w:t>
            </w:r>
          </w:p>
        </w:tc>
        <w:tc>
          <w:tcPr>
            <w:tcW w:w="1797" w:type="dxa"/>
          </w:tcPr>
          <w:p w:rsidR="00A5505D" w:rsidRDefault="00A5505D" w:rsidP="00A5505D">
            <w:pPr>
              <w:pStyle w:val="Normal11"/>
            </w:pPr>
            <w:r>
              <w:t>Tekst30</w:t>
            </w:r>
            <w:r w:rsidR="00F061A6">
              <w:fldChar w:fldCharType="begin"/>
            </w:r>
            <w:r>
              <w:instrText xml:space="preserve"> XE "</w:instrText>
            </w:r>
            <w:r w:rsidRPr="00E6176F">
              <w:instrText>Tekst30</w:instrText>
            </w:r>
            <w:r>
              <w:instrText xml:space="preserve">" </w:instrText>
            </w:r>
            <w:r w:rsidR="00F061A6">
              <w:fldChar w:fldCharType="end"/>
            </w:r>
          </w:p>
        </w:tc>
        <w:tc>
          <w:tcPr>
            <w:tcW w:w="5573" w:type="dxa"/>
          </w:tcPr>
          <w:p w:rsidR="00A5505D" w:rsidRDefault="00A5505D" w:rsidP="00A5505D">
            <w:pPr>
              <w:pStyle w:val="Normal11"/>
            </w:pPr>
            <w:r>
              <w:t>Forbehold dok på virk-mapper - ikke relevant her</w:t>
            </w:r>
          </w:p>
        </w:tc>
      </w:tr>
      <w:tr w:rsidR="00A5505D" w:rsidTr="00A5505D">
        <w:tc>
          <w:tcPr>
            <w:tcW w:w="2625" w:type="dxa"/>
          </w:tcPr>
          <w:p w:rsidR="00A5505D" w:rsidRDefault="00A5505D" w:rsidP="00A5505D">
            <w:pPr>
              <w:pStyle w:val="Normal11"/>
            </w:pPr>
            <w:r>
              <w:t>AktuelNote</w:t>
            </w:r>
          </w:p>
        </w:tc>
        <w:tc>
          <w:tcPr>
            <w:tcW w:w="1797" w:type="dxa"/>
          </w:tcPr>
          <w:p w:rsidR="00A5505D" w:rsidRDefault="00A5505D" w:rsidP="00A5505D">
            <w:pPr>
              <w:pStyle w:val="Normal11"/>
            </w:pPr>
            <w:r>
              <w:t>TekstKort</w:t>
            </w:r>
            <w:r w:rsidR="00F061A6">
              <w:fldChar w:fldCharType="begin"/>
            </w:r>
            <w:r>
              <w:instrText xml:space="preserve"> XE "</w:instrText>
            </w:r>
            <w:r w:rsidRPr="009D5EA1">
              <w:instrText>TekstKort</w:instrText>
            </w:r>
            <w:r>
              <w:instrText xml:space="preserve">" </w:instrText>
            </w:r>
            <w:r w:rsidR="00F061A6">
              <w:fldChar w:fldCharType="end"/>
            </w:r>
          </w:p>
        </w:tc>
        <w:tc>
          <w:tcPr>
            <w:tcW w:w="5573" w:type="dxa"/>
          </w:tcPr>
          <w:p w:rsidR="00A5505D" w:rsidRDefault="00A5505D" w:rsidP="00A5505D">
            <w:pPr>
              <w:pStyle w:val="Normal11"/>
            </w:pPr>
            <w:r>
              <w:t>Mulighed for at knytte en "gul lap" til dokumentet</w:t>
            </w:r>
          </w:p>
        </w:tc>
      </w:tr>
      <w:tr w:rsidR="00A5505D" w:rsidTr="00A5505D">
        <w:tc>
          <w:tcPr>
            <w:tcW w:w="2625" w:type="dxa"/>
          </w:tcPr>
          <w:p w:rsidR="00A5505D" w:rsidRDefault="00A5505D" w:rsidP="00A5505D">
            <w:pPr>
              <w:pStyle w:val="Normal11"/>
            </w:pPr>
            <w:r>
              <w:t>Gruppe</w:t>
            </w:r>
          </w:p>
        </w:tc>
        <w:tc>
          <w:tcPr>
            <w:tcW w:w="1797" w:type="dxa"/>
          </w:tcPr>
          <w:p w:rsidR="00A5505D" w:rsidRDefault="00A5505D" w:rsidP="00A5505D">
            <w:pPr>
              <w:pStyle w:val="Normal11"/>
            </w:pPr>
            <w:r>
              <w:t>Tekst8</w:t>
            </w:r>
            <w:r w:rsidR="00F061A6">
              <w:fldChar w:fldCharType="begin"/>
            </w:r>
            <w:r>
              <w:instrText xml:space="preserve"> XE "</w:instrText>
            </w:r>
            <w:r w:rsidRPr="00214F3F">
              <w:instrText>Tekst8</w:instrText>
            </w:r>
            <w:r>
              <w:instrText xml:space="preserve">" </w:instrText>
            </w:r>
            <w:r w:rsidR="00F061A6">
              <w:fldChar w:fldCharType="end"/>
            </w:r>
          </w:p>
        </w:tc>
        <w:tc>
          <w:tcPr>
            <w:tcW w:w="5573" w:type="dxa"/>
          </w:tcPr>
          <w:p w:rsidR="00A5505D" w:rsidRDefault="00A5505D" w:rsidP="00A5505D">
            <w:pPr>
              <w:pStyle w:val="Normal11"/>
            </w:pPr>
            <w:r>
              <w:t>Starter / afbryder / afslutter sagstidmåling (se nedenfor)</w:t>
            </w:r>
          </w:p>
        </w:tc>
      </w:tr>
      <w:tr w:rsidR="00A5505D" w:rsidTr="00A5505D">
        <w:tc>
          <w:tcPr>
            <w:tcW w:w="2625" w:type="dxa"/>
          </w:tcPr>
          <w:p w:rsidR="00A5505D" w:rsidRDefault="00A5505D" w:rsidP="00A5505D">
            <w:pPr>
              <w:pStyle w:val="Normal11"/>
            </w:pPr>
            <w:r>
              <w:t>Indblik</w:t>
            </w:r>
          </w:p>
        </w:tc>
        <w:tc>
          <w:tcPr>
            <w:tcW w:w="1797" w:type="dxa"/>
          </w:tcPr>
          <w:p w:rsidR="00A5505D" w:rsidRDefault="00A5505D" w:rsidP="00A5505D">
            <w:pPr>
              <w:pStyle w:val="Normal11"/>
            </w:pPr>
            <w:r>
              <w:t>Tekst32</w:t>
            </w:r>
            <w:r w:rsidR="00F061A6">
              <w:fldChar w:fldCharType="begin"/>
            </w:r>
            <w:r>
              <w:instrText xml:space="preserve"> XE "</w:instrText>
            </w:r>
            <w:r w:rsidRPr="00C5046A">
              <w:instrText>Tekst32</w:instrText>
            </w:r>
            <w:r>
              <w:instrText xml:space="preserve">" </w:instrText>
            </w:r>
            <w:r w:rsidR="00F061A6">
              <w:fldChar w:fldCharType="end"/>
            </w:r>
          </w:p>
        </w:tc>
        <w:tc>
          <w:tcPr>
            <w:tcW w:w="5573" w:type="dxa"/>
          </w:tcPr>
          <w:p w:rsidR="00A5505D" w:rsidRDefault="00A5505D" w:rsidP="00A5505D">
            <w:pPr>
              <w:pStyle w:val="Normal11"/>
            </w:pPr>
            <w:r>
              <w:t>Arver automatisk sagens indblik, men kan ændres manuelt</w:t>
            </w:r>
          </w:p>
        </w:tc>
      </w:tr>
      <w:tr w:rsidR="00A5505D" w:rsidTr="00A5505D">
        <w:tc>
          <w:tcPr>
            <w:tcW w:w="2625" w:type="dxa"/>
          </w:tcPr>
          <w:p w:rsidR="00A5505D" w:rsidRDefault="00A5505D" w:rsidP="00A5505D">
            <w:pPr>
              <w:pStyle w:val="Normal11"/>
            </w:pPr>
            <w:r>
              <w:t>Tilstand</w:t>
            </w:r>
          </w:p>
        </w:tc>
        <w:tc>
          <w:tcPr>
            <w:tcW w:w="1797" w:type="dxa"/>
          </w:tcPr>
          <w:p w:rsidR="00A5505D" w:rsidRDefault="00A5505D" w:rsidP="00A5505D">
            <w:pPr>
              <w:pStyle w:val="Normal11"/>
            </w:pPr>
            <w:r>
              <w:t>Tekst8</w:t>
            </w:r>
            <w:r w:rsidR="00F061A6">
              <w:fldChar w:fldCharType="begin"/>
            </w:r>
            <w:r>
              <w:instrText xml:space="preserve"> XE "</w:instrText>
            </w:r>
            <w:r w:rsidRPr="007D3F58">
              <w:instrText>Tekst8</w:instrText>
            </w:r>
            <w:r>
              <w:instrText xml:space="preserve">" </w:instrText>
            </w:r>
            <w:r w:rsidR="00F061A6">
              <w:fldChar w:fldCharType="end"/>
            </w:r>
          </w:p>
        </w:tc>
        <w:tc>
          <w:tcPr>
            <w:tcW w:w="5573" w:type="dxa"/>
          </w:tcPr>
          <w:p w:rsidR="00A5505D" w:rsidRDefault="00A5505D" w:rsidP="00A5505D">
            <w:pPr>
              <w:pStyle w:val="Normal11"/>
            </w:pPr>
            <w:r>
              <w:t>Angiver hvilken tilstand dokumentet har.</w:t>
            </w:r>
          </w:p>
        </w:tc>
      </w:tr>
      <w:tr w:rsidR="00A5505D" w:rsidTr="00A5505D">
        <w:tc>
          <w:tcPr>
            <w:tcW w:w="2625" w:type="dxa"/>
          </w:tcPr>
          <w:p w:rsidR="00A5505D" w:rsidRDefault="00A5505D" w:rsidP="00A5505D">
            <w:pPr>
              <w:pStyle w:val="Normal11"/>
            </w:pPr>
            <w:r>
              <w:t>Bemærkning</w:t>
            </w:r>
          </w:p>
        </w:tc>
        <w:tc>
          <w:tcPr>
            <w:tcW w:w="1797" w:type="dxa"/>
          </w:tcPr>
          <w:p w:rsidR="00A5505D" w:rsidRDefault="00A5505D" w:rsidP="00A5505D">
            <w:pPr>
              <w:pStyle w:val="Normal11"/>
            </w:pPr>
            <w:r>
              <w:t>Tekst2000</w:t>
            </w:r>
            <w:r w:rsidR="00F061A6">
              <w:fldChar w:fldCharType="begin"/>
            </w:r>
            <w:r>
              <w:instrText xml:space="preserve"> XE "</w:instrText>
            </w:r>
            <w:r w:rsidRPr="00F411A9">
              <w:instrText>Tekst2000</w:instrText>
            </w:r>
            <w:r>
              <w:instrText xml:space="preserve">" </w:instrText>
            </w:r>
            <w:r w:rsidR="00F061A6">
              <w:fldChar w:fldCharType="end"/>
            </w:r>
          </w:p>
        </w:tc>
        <w:tc>
          <w:tcPr>
            <w:tcW w:w="5573" w:type="dxa"/>
          </w:tcPr>
          <w:p w:rsidR="00A5505D" w:rsidRDefault="00A5505D" w:rsidP="00A5505D">
            <w:pPr>
              <w:pStyle w:val="Normal11"/>
            </w:pPr>
            <w:r>
              <w:t>tekstfelt til notering af hvad som helst</w:t>
            </w:r>
          </w:p>
        </w:tc>
      </w:tr>
      <w:tr w:rsidR="00A5505D" w:rsidTr="00A5505D">
        <w:tc>
          <w:tcPr>
            <w:tcW w:w="2625" w:type="dxa"/>
          </w:tcPr>
          <w:p w:rsidR="00A5505D" w:rsidRDefault="00A5505D" w:rsidP="00A5505D">
            <w:pPr>
              <w:pStyle w:val="Normal11"/>
            </w:pPr>
            <w:r>
              <w:t>ArkiveringForm</w:t>
            </w:r>
          </w:p>
        </w:tc>
        <w:tc>
          <w:tcPr>
            <w:tcW w:w="1797" w:type="dxa"/>
          </w:tcPr>
          <w:p w:rsidR="00A5505D" w:rsidRDefault="00A5505D" w:rsidP="00A5505D">
            <w:pPr>
              <w:pStyle w:val="Normal11"/>
            </w:pPr>
            <w:r>
              <w:t>Kode</w:t>
            </w:r>
            <w:r w:rsidR="00F061A6">
              <w:fldChar w:fldCharType="begin"/>
            </w:r>
            <w:r>
              <w:instrText xml:space="preserve"> XE "</w:instrText>
            </w:r>
            <w:r w:rsidRPr="00774BCE">
              <w:instrText>Kode</w:instrText>
            </w:r>
            <w:r>
              <w:instrText xml:space="preserve">" </w:instrText>
            </w:r>
            <w:r w:rsidR="00F061A6">
              <w:fldChar w:fldCharType="end"/>
            </w:r>
          </w:p>
        </w:tc>
        <w:tc>
          <w:tcPr>
            <w:tcW w:w="5573" w:type="dxa"/>
          </w:tcPr>
          <w:p w:rsidR="00A5505D" w:rsidRDefault="00A5505D" w:rsidP="00A5505D">
            <w:pPr>
              <w:pStyle w:val="Normal11"/>
            </w:pPr>
            <w:r>
              <w:t>angiver dokumentets beskaffenhed. Elektronisk, delvist elektronisk, papir</w:t>
            </w:r>
          </w:p>
        </w:tc>
      </w:tr>
      <w:tr w:rsidR="00A5505D" w:rsidTr="00A5505D">
        <w:tc>
          <w:tcPr>
            <w:tcW w:w="2625" w:type="dxa"/>
          </w:tcPr>
          <w:p w:rsidR="00A5505D" w:rsidRDefault="00A5505D" w:rsidP="00A5505D">
            <w:pPr>
              <w:pStyle w:val="Normal11"/>
            </w:pPr>
            <w:r>
              <w:t>UUID</w:t>
            </w:r>
          </w:p>
        </w:tc>
        <w:tc>
          <w:tcPr>
            <w:tcW w:w="1797" w:type="dxa"/>
          </w:tcPr>
          <w:p w:rsidR="00A5505D" w:rsidRDefault="00A5505D" w:rsidP="00A5505D">
            <w:pPr>
              <w:pStyle w:val="Normal11"/>
            </w:pPr>
            <w:r>
              <w:t>UUID</w:t>
            </w:r>
            <w:r w:rsidR="00F061A6">
              <w:fldChar w:fldCharType="begin"/>
            </w:r>
            <w:r>
              <w:instrText xml:space="preserve"> XE "</w:instrText>
            </w:r>
            <w:r w:rsidRPr="00562906">
              <w:instrText>UUID</w:instrText>
            </w:r>
            <w:r>
              <w:instrText xml:space="preserve">" </w:instrText>
            </w:r>
            <w:r w:rsidR="00F061A6">
              <w:fldChar w:fldCharType="end"/>
            </w:r>
          </w:p>
        </w:tc>
        <w:tc>
          <w:tcPr>
            <w:tcW w:w="5573" w:type="dxa"/>
          </w:tcPr>
          <w:p w:rsidR="00A5505D" w:rsidRDefault="00A5505D" w:rsidP="00A5505D">
            <w:pPr>
              <w:pStyle w:val="Normal11"/>
            </w:pPr>
            <w:r>
              <w:t>Unik ekstern dokumentidentifikator - forskelligt fra DokumentID</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Pr="00A5505D" w:rsidRDefault="00A5505D" w:rsidP="00A5505D">
            <w:pPr>
              <w:pStyle w:val="Normal11"/>
            </w:pPr>
            <w:r>
              <w:t>(0-9a-f){32}</w:t>
            </w:r>
          </w:p>
        </w:tc>
      </w:tr>
      <w:tr w:rsidR="00A5505D" w:rsidTr="00A5505D">
        <w:tc>
          <w:tcPr>
            <w:tcW w:w="2625" w:type="dxa"/>
          </w:tcPr>
          <w:p w:rsidR="00A5505D" w:rsidRDefault="00A5505D" w:rsidP="00A5505D">
            <w:pPr>
              <w:pStyle w:val="Normal11"/>
            </w:pPr>
            <w:r>
              <w:t>OprettetDato</w:t>
            </w:r>
          </w:p>
        </w:tc>
        <w:tc>
          <w:tcPr>
            <w:tcW w:w="1797" w:type="dxa"/>
          </w:tcPr>
          <w:p w:rsidR="00A5505D" w:rsidRDefault="00A5505D" w:rsidP="00A5505D">
            <w:pPr>
              <w:pStyle w:val="Normal11"/>
            </w:pPr>
            <w:r>
              <w:t>Dato</w:t>
            </w:r>
            <w:r w:rsidR="00F061A6">
              <w:fldChar w:fldCharType="begin"/>
            </w:r>
            <w:r>
              <w:instrText xml:space="preserve"> XE "</w:instrText>
            </w:r>
            <w:r w:rsidRPr="007B7900">
              <w:instrText>Dato</w:instrText>
            </w:r>
            <w:r>
              <w:instrText xml:space="preserve">" </w:instrText>
            </w:r>
            <w:r w:rsidR="00F061A6">
              <w:fldChar w:fldCharType="end"/>
            </w:r>
          </w:p>
        </w:tc>
        <w:tc>
          <w:tcPr>
            <w:tcW w:w="5573" w:type="dxa"/>
          </w:tcPr>
          <w:p w:rsidR="00A5505D" w:rsidRDefault="00A5505D" w:rsidP="00A5505D">
            <w:pPr>
              <w:pStyle w:val="Normal11"/>
            </w:pPr>
            <w:r>
              <w:t>Dato for dokumentets oprettelse i Captia-basen.</w:t>
            </w:r>
          </w:p>
        </w:tc>
      </w:tr>
      <w:tr w:rsidR="00A5505D" w:rsidTr="00A5505D">
        <w:tc>
          <w:tcPr>
            <w:tcW w:w="2625" w:type="dxa"/>
          </w:tcPr>
          <w:p w:rsidR="00A5505D" w:rsidRDefault="00A5505D" w:rsidP="00A5505D">
            <w:pPr>
              <w:pStyle w:val="Normal11"/>
            </w:pPr>
            <w:r>
              <w:t>SvarfristDato</w:t>
            </w:r>
          </w:p>
        </w:tc>
        <w:tc>
          <w:tcPr>
            <w:tcW w:w="1797" w:type="dxa"/>
          </w:tcPr>
          <w:p w:rsidR="00A5505D" w:rsidRDefault="00A5505D" w:rsidP="00A5505D">
            <w:pPr>
              <w:pStyle w:val="Normal11"/>
            </w:pPr>
            <w:r>
              <w:t>Dato</w:t>
            </w:r>
            <w:r w:rsidR="00F061A6">
              <w:fldChar w:fldCharType="begin"/>
            </w:r>
            <w:r>
              <w:instrText xml:space="preserve"> XE "</w:instrText>
            </w:r>
            <w:r w:rsidRPr="00AA5938">
              <w:instrText>Dato</w:instrText>
            </w:r>
            <w:r>
              <w:instrText xml:space="preserve">" </w:instrText>
            </w:r>
            <w:r w:rsidR="00F061A6">
              <w:fldChar w:fldCharType="end"/>
            </w:r>
          </w:p>
        </w:tc>
        <w:tc>
          <w:tcPr>
            <w:tcW w:w="5573" w:type="dxa"/>
          </w:tcPr>
          <w:p w:rsidR="00A5505D" w:rsidRDefault="00A5505D" w:rsidP="00A5505D">
            <w:pPr>
              <w:pStyle w:val="Normal11"/>
            </w:pPr>
            <w:r>
              <w:t>Mulighed for indsættelse af svarfrist.</w:t>
            </w:r>
          </w:p>
        </w:tc>
      </w:tr>
      <w:tr w:rsidR="00A5505D" w:rsidTr="00A5505D">
        <w:tc>
          <w:tcPr>
            <w:tcW w:w="2625" w:type="dxa"/>
          </w:tcPr>
          <w:p w:rsidR="00A5505D" w:rsidRDefault="00A5505D" w:rsidP="00A5505D">
            <w:pPr>
              <w:pStyle w:val="Normal11"/>
            </w:pPr>
            <w:r>
              <w:t>BrevDato</w:t>
            </w:r>
          </w:p>
        </w:tc>
        <w:tc>
          <w:tcPr>
            <w:tcW w:w="1797" w:type="dxa"/>
          </w:tcPr>
          <w:p w:rsidR="00A5505D" w:rsidRDefault="00A5505D" w:rsidP="00A5505D">
            <w:pPr>
              <w:pStyle w:val="Normal11"/>
            </w:pPr>
            <w:r>
              <w:t>Dato</w:t>
            </w:r>
            <w:r w:rsidR="00F061A6">
              <w:fldChar w:fldCharType="begin"/>
            </w:r>
            <w:r>
              <w:instrText xml:space="preserve"> XE "</w:instrText>
            </w:r>
            <w:r w:rsidRPr="001B6E57">
              <w:instrText>Dato</w:instrText>
            </w:r>
            <w:r>
              <w:instrText xml:space="preserve">" </w:instrText>
            </w:r>
            <w:r w:rsidR="00F061A6">
              <w:fldChar w:fldCharType="end"/>
            </w:r>
          </w:p>
        </w:tc>
        <w:tc>
          <w:tcPr>
            <w:tcW w:w="5573" w:type="dxa"/>
          </w:tcPr>
          <w:p w:rsidR="00A5505D" w:rsidRDefault="00A5505D" w:rsidP="00A5505D">
            <w:pPr>
              <w:pStyle w:val="Normal11"/>
            </w:pPr>
            <w:r>
              <w:t>Dato for brevets oprettelsesdato</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kan have</w:t>
            </w:r>
          </w:p>
        </w:tc>
        <w:tc>
          <w:tcPr>
            <w:tcW w:w="2398" w:type="dxa"/>
          </w:tcPr>
          <w:p w:rsidR="00A5505D" w:rsidRDefault="00A5505D" w:rsidP="00A5505D">
            <w:pPr>
              <w:pStyle w:val="Normal11"/>
            </w:pPr>
            <w:r>
              <w:t>Dokument(1)</w:t>
            </w:r>
          </w:p>
          <w:p w:rsidR="00A5505D" w:rsidRDefault="00A5505D" w:rsidP="00A5505D">
            <w:pPr>
              <w:pStyle w:val="Normal11"/>
            </w:pPr>
            <w:r>
              <w:t>DokumentErindring(0..*)</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kan have en</w:t>
            </w:r>
          </w:p>
        </w:tc>
        <w:tc>
          <w:tcPr>
            <w:tcW w:w="2398" w:type="dxa"/>
          </w:tcPr>
          <w:p w:rsidR="00A5505D" w:rsidRDefault="00A5505D" w:rsidP="00A5505D">
            <w:pPr>
              <w:pStyle w:val="Normal11"/>
            </w:pPr>
            <w:r>
              <w:t>Dokument(1)</w:t>
            </w:r>
          </w:p>
          <w:p w:rsidR="00A5505D" w:rsidRDefault="00A5505D" w:rsidP="00A5505D">
            <w:pPr>
              <w:pStyle w:val="Normal11"/>
            </w:pPr>
            <w:r>
              <w:t>Part(0..*)</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beskriver</w:t>
            </w:r>
          </w:p>
        </w:tc>
        <w:tc>
          <w:tcPr>
            <w:tcW w:w="2398" w:type="dxa"/>
          </w:tcPr>
          <w:p w:rsidR="00A5505D" w:rsidRDefault="00A5505D" w:rsidP="00A5505D">
            <w:pPr>
              <w:pStyle w:val="Normal11"/>
            </w:pPr>
            <w:r>
              <w:t>Dokument(1)</w:t>
            </w:r>
          </w:p>
          <w:p w:rsidR="00A5505D" w:rsidRDefault="00A5505D" w:rsidP="00A5505D">
            <w:pPr>
              <w:pStyle w:val="Normal11"/>
            </w:pPr>
            <w:r>
              <w:t>DokumentFil(1)</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kan have</w:t>
            </w:r>
          </w:p>
        </w:tc>
        <w:tc>
          <w:tcPr>
            <w:tcW w:w="2398" w:type="dxa"/>
          </w:tcPr>
          <w:p w:rsidR="00A5505D" w:rsidRDefault="00A5505D" w:rsidP="00A5505D">
            <w:pPr>
              <w:pStyle w:val="Normal11"/>
            </w:pPr>
            <w:r>
              <w:t>Dokument(1)</w:t>
            </w:r>
          </w:p>
          <w:p w:rsidR="00A5505D" w:rsidRDefault="00A5505D" w:rsidP="00A5505D">
            <w:pPr>
              <w:pStyle w:val="Normal11"/>
            </w:pPr>
            <w:r>
              <w:t>DokumentFriDato(0..*)</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kan have</w:t>
            </w:r>
          </w:p>
        </w:tc>
        <w:tc>
          <w:tcPr>
            <w:tcW w:w="2398" w:type="dxa"/>
          </w:tcPr>
          <w:p w:rsidR="00A5505D" w:rsidRDefault="00A5505D" w:rsidP="00A5505D">
            <w:pPr>
              <w:pStyle w:val="Normal11"/>
            </w:pPr>
            <w:r>
              <w:t>Dokument(1)</w:t>
            </w:r>
          </w:p>
          <w:p w:rsidR="00A5505D" w:rsidRDefault="00A5505D" w:rsidP="00A5505D">
            <w:pPr>
              <w:pStyle w:val="Normal11"/>
            </w:pPr>
            <w:r>
              <w:t>DokumentFriOplysning(0..*)</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kan være</w:t>
            </w:r>
          </w:p>
        </w:tc>
        <w:tc>
          <w:tcPr>
            <w:tcW w:w="2398" w:type="dxa"/>
          </w:tcPr>
          <w:p w:rsidR="00A5505D" w:rsidRDefault="00A5505D" w:rsidP="00A5505D">
            <w:pPr>
              <w:pStyle w:val="Normal11"/>
            </w:pPr>
            <w:r>
              <w:t>Dokument(1)</w:t>
            </w:r>
          </w:p>
          <w:p w:rsidR="00A5505D" w:rsidRDefault="00A5505D" w:rsidP="00A5505D">
            <w:pPr>
              <w:pStyle w:val="Normal11"/>
            </w:pPr>
            <w:r>
              <w:t>SagAkt(0..*)</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indgår i</w:t>
            </w:r>
          </w:p>
        </w:tc>
        <w:tc>
          <w:tcPr>
            <w:tcW w:w="2398" w:type="dxa"/>
          </w:tcPr>
          <w:p w:rsidR="00A5505D" w:rsidRDefault="00A5505D" w:rsidP="00A5505D">
            <w:pPr>
              <w:pStyle w:val="Normal11"/>
            </w:pPr>
            <w:r>
              <w:t>Dokument(0..*)</w:t>
            </w:r>
          </w:p>
          <w:p w:rsidR="00A5505D" w:rsidRDefault="00A5505D" w:rsidP="00A5505D">
            <w:pPr>
              <w:pStyle w:val="Normal11"/>
            </w:pPr>
            <w:r>
              <w:t>Sag(0..*)</w:t>
            </w:r>
          </w:p>
          <w:p w:rsidR="00A5505D" w:rsidRDefault="00A5505D" w:rsidP="00A5505D">
            <w:pPr>
              <w:pStyle w:val="Normal11"/>
            </w:pPr>
            <w:r>
              <w:t xml:space="preserve"> via DokumentRolle</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har version</w:t>
            </w:r>
          </w:p>
        </w:tc>
        <w:tc>
          <w:tcPr>
            <w:tcW w:w="2398" w:type="dxa"/>
          </w:tcPr>
          <w:p w:rsidR="00A5505D" w:rsidRDefault="00A5505D" w:rsidP="00A5505D">
            <w:pPr>
              <w:pStyle w:val="Normal11"/>
            </w:pPr>
            <w:r>
              <w:t>Dokument(1..*)</w:t>
            </w:r>
          </w:p>
          <w:p w:rsidR="00A5505D" w:rsidRDefault="00A5505D" w:rsidP="00A5505D">
            <w:pPr>
              <w:pStyle w:val="Normal11"/>
            </w:pPr>
            <w:r>
              <w:t>Dokument(1..*)</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har version</w:t>
            </w:r>
          </w:p>
        </w:tc>
        <w:tc>
          <w:tcPr>
            <w:tcW w:w="2398" w:type="dxa"/>
          </w:tcPr>
          <w:p w:rsidR="00A5505D" w:rsidRDefault="00A5505D" w:rsidP="00A5505D">
            <w:pPr>
              <w:pStyle w:val="Normal11"/>
            </w:pPr>
            <w:r>
              <w:t>Dokument(1..*)</w:t>
            </w:r>
          </w:p>
          <w:p w:rsidR="00A5505D" w:rsidRDefault="00A5505D" w:rsidP="00A5505D">
            <w:pPr>
              <w:pStyle w:val="Normal11"/>
            </w:pPr>
            <w:r>
              <w:t>Dokument(1..*)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916" w:name="_Toc266364129"/>
      <w:bookmarkStart w:id="2917" w:name="_Toc265233926"/>
      <w:r>
        <w:t>DokumentErindring</w:t>
      </w:r>
      <w:bookmarkEnd w:id="2916"/>
      <w:bookmarkEnd w:id="2917"/>
    </w:p>
    <w:p w:rsidR="00A5505D" w:rsidRDefault="00A5505D" w:rsidP="00A5505D">
      <w:pPr>
        <w:pStyle w:val="Normal11"/>
      </w:pPr>
      <w:r>
        <w:t>Information om en erindring på et dokument. Eksempel: Ønsker en sagsbehandler at modtage en erindring om en tidsfrist, så skal vedkommende tilknytte en erindring på dokumentet med en beskrivelse og dato.</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Dato</w:t>
            </w:r>
          </w:p>
        </w:tc>
        <w:tc>
          <w:tcPr>
            <w:tcW w:w="1797" w:type="dxa"/>
          </w:tcPr>
          <w:p w:rsidR="00A5505D" w:rsidRDefault="00A5505D" w:rsidP="00A5505D">
            <w:pPr>
              <w:pStyle w:val="Normal11"/>
            </w:pPr>
            <w:r>
              <w:t>Dato</w:t>
            </w:r>
            <w:r w:rsidR="00F061A6">
              <w:fldChar w:fldCharType="begin"/>
            </w:r>
            <w:r>
              <w:instrText xml:space="preserve"> XE "</w:instrText>
            </w:r>
            <w:r w:rsidRPr="00E43D1B">
              <w:instrText>Dato</w:instrText>
            </w:r>
            <w:r>
              <w:instrText xml:space="preserve">" </w:instrText>
            </w:r>
            <w:r w:rsidR="00F061A6">
              <w:fldChar w:fldCharType="end"/>
            </w:r>
          </w:p>
        </w:tc>
        <w:tc>
          <w:tcPr>
            <w:tcW w:w="5573" w:type="dxa"/>
          </w:tcPr>
          <w:p w:rsidR="00A5505D" w:rsidRDefault="00A5505D" w:rsidP="00A5505D">
            <w:pPr>
              <w:pStyle w:val="Normal11"/>
            </w:pPr>
            <w:r>
              <w:t>Dato for erindring på et dokument.</w:t>
            </w:r>
          </w:p>
        </w:tc>
      </w:tr>
      <w:tr w:rsidR="00A5505D" w:rsidTr="00A5505D">
        <w:tc>
          <w:tcPr>
            <w:tcW w:w="2625" w:type="dxa"/>
          </w:tcPr>
          <w:p w:rsidR="00A5505D" w:rsidRDefault="00A5505D" w:rsidP="00A5505D">
            <w:pPr>
              <w:pStyle w:val="Normal11"/>
            </w:pPr>
            <w:r>
              <w:t>Beskrivelse</w:t>
            </w:r>
          </w:p>
        </w:tc>
        <w:tc>
          <w:tcPr>
            <w:tcW w:w="1797" w:type="dxa"/>
          </w:tcPr>
          <w:p w:rsidR="00A5505D" w:rsidRDefault="00A5505D" w:rsidP="00A5505D">
            <w:pPr>
              <w:pStyle w:val="Normal11"/>
            </w:pPr>
            <w:r>
              <w:t>Tekst255</w:t>
            </w:r>
            <w:r w:rsidR="00F061A6">
              <w:fldChar w:fldCharType="begin"/>
            </w:r>
            <w:r>
              <w:instrText xml:space="preserve"> XE "</w:instrText>
            </w:r>
            <w:r w:rsidRPr="00955E3B">
              <w:instrText>Tekst255</w:instrText>
            </w:r>
            <w:r>
              <w:instrText xml:space="preserve">" </w:instrText>
            </w:r>
            <w:r w:rsidR="00F061A6">
              <w:fldChar w:fldCharType="end"/>
            </w:r>
          </w:p>
        </w:tc>
        <w:tc>
          <w:tcPr>
            <w:tcW w:w="5573" w:type="dxa"/>
          </w:tcPr>
          <w:p w:rsidR="00A5505D" w:rsidRDefault="00A5505D" w:rsidP="00A5505D">
            <w:pPr>
              <w:pStyle w:val="Normal11"/>
            </w:pPr>
            <w:r>
              <w:t>Beskrivelse af erindring på et dokument..</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kan have</w:t>
            </w:r>
          </w:p>
        </w:tc>
        <w:tc>
          <w:tcPr>
            <w:tcW w:w="2398" w:type="dxa"/>
          </w:tcPr>
          <w:p w:rsidR="00A5505D" w:rsidRDefault="00A5505D" w:rsidP="00A5505D">
            <w:pPr>
              <w:pStyle w:val="Normal11"/>
            </w:pPr>
            <w:r>
              <w:t>Dokument(1)</w:t>
            </w:r>
          </w:p>
          <w:p w:rsidR="00A5505D" w:rsidRDefault="00A5505D" w:rsidP="00A5505D">
            <w:pPr>
              <w:pStyle w:val="Normal11"/>
            </w:pPr>
            <w:r>
              <w:t>DokumentErindring(0..*)</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918" w:name="_Toc266364130"/>
      <w:bookmarkStart w:id="2919" w:name="_Toc265233927"/>
      <w:r>
        <w:t>DokumentFil</w:t>
      </w:r>
      <w:bookmarkEnd w:id="2918"/>
      <w:bookmarkEnd w:id="2919"/>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Indhold</w:t>
            </w:r>
          </w:p>
        </w:tc>
        <w:tc>
          <w:tcPr>
            <w:tcW w:w="1797" w:type="dxa"/>
          </w:tcPr>
          <w:p w:rsidR="00A5505D" w:rsidRDefault="00A5505D" w:rsidP="00A5505D">
            <w:pPr>
              <w:pStyle w:val="Normal11"/>
            </w:pPr>
            <w:r>
              <w:t>Fil</w:t>
            </w:r>
            <w:r w:rsidR="00F061A6">
              <w:fldChar w:fldCharType="begin"/>
            </w:r>
            <w:r>
              <w:instrText xml:space="preserve"> XE "</w:instrText>
            </w:r>
            <w:r w:rsidRPr="0006647F">
              <w:instrText>Fil</w:instrText>
            </w:r>
            <w:r>
              <w:instrText xml:space="preserve">" </w:instrText>
            </w:r>
            <w:r w:rsidR="00F061A6">
              <w:fldChar w:fldCharType="end"/>
            </w:r>
          </w:p>
        </w:tc>
        <w:tc>
          <w:tcPr>
            <w:tcW w:w="5573" w:type="dxa"/>
          </w:tcPr>
          <w:p w:rsidR="00A5505D" w:rsidRDefault="00A5505D" w:rsidP="00A5505D">
            <w:pPr>
              <w:pStyle w:val="Normal11"/>
            </w:pPr>
            <w:r>
              <w:t>En elektronisk fil. Kan være modtaget elektronisk eller indskannet fra papirdokument.</w:t>
            </w:r>
          </w:p>
        </w:tc>
      </w:tr>
      <w:tr w:rsidR="00A5505D" w:rsidTr="00A5505D">
        <w:tc>
          <w:tcPr>
            <w:tcW w:w="2625" w:type="dxa"/>
          </w:tcPr>
          <w:p w:rsidR="00A5505D" w:rsidRDefault="00A5505D" w:rsidP="00A5505D">
            <w:pPr>
              <w:pStyle w:val="Normal11"/>
            </w:pPr>
            <w:r>
              <w:t>Type</w:t>
            </w:r>
          </w:p>
        </w:tc>
        <w:tc>
          <w:tcPr>
            <w:tcW w:w="1797" w:type="dxa"/>
          </w:tcPr>
          <w:p w:rsidR="00A5505D" w:rsidRDefault="00A5505D" w:rsidP="00A5505D">
            <w:pPr>
              <w:pStyle w:val="Normal11"/>
            </w:pPr>
            <w:r>
              <w:t>Tekst80</w:t>
            </w:r>
            <w:r w:rsidR="00F061A6">
              <w:fldChar w:fldCharType="begin"/>
            </w:r>
            <w:r>
              <w:instrText xml:space="preserve"> XE "</w:instrText>
            </w:r>
            <w:r w:rsidRPr="00C4290D">
              <w:instrText>Tekst80</w:instrText>
            </w:r>
            <w:r>
              <w:instrText xml:space="preserve">" </w:instrText>
            </w:r>
            <w:r w:rsidR="00F061A6">
              <w:fldChar w:fldCharType="end"/>
            </w:r>
          </w:p>
        </w:tc>
        <w:tc>
          <w:tcPr>
            <w:tcW w:w="5573" w:type="dxa"/>
          </w:tcPr>
          <w:p w:rsidR="00A5505D" w:rsidRDefault="00A5505D" w:rsidP="00A5505D">
            <w:pPr>
              <w:pStyle w:val="Normal11"/>
            </w:pPr>
            <w:r>
              <w:t>Et givent dokuments filtype, fx doc, pdf, txt mv.</w:t>
            </w:r>
          </w:p>
        </w:tc>
      </w:tr>
      <w:tr w:rsidR="00A5505D" w:rsidTr="00A5505D">
        <w:tc>
          <w:tcPr>
            <w:tcW w:w="2625" w:type="dxa"/>
          </w:tcPr>
          <w:p w:rsidR="00A5505D" w:rsidRDefault="00A5505D" w:rsidP="00A5505D">
            <w:pPr>
              <w:pStyle w:val="Normal11"/>
            </w:pPr>
            <w:r>
              <w:t>Størrelse</w:t>
            </w:r>
          </w:p>
        </w:tc>
        <w:tc>
          <w:tcPr>
            <w:tcW w:w="1797" w:type="dxa"/>
          </w:tcPr>
          <w:p w:rsidR="00A5505D" w:rsidRDefault="00A5505D" w:rsidP="00A5505D">
            <w:pPr>
              <w:pStyle w:val="Normal11"/>
            </w:pPr>
            <w:r>
              <w:t>TalHel</w:t>
            </w:r>
            <w:r w:rsidR="00F061A6">
              <w:fldChar w:fldCharType="begin"/>
            </w:r>
            <w:r>
              <w:instrText xml:space="preserve"> XE "</w:instrText>
            </w:r>
            <w:r w:rsidRPr="000821CA">
              <w:instrText>TalHel</w:instrText>
            </w:r>
            <w:r>
              <w:instrText xml:space="preserve">" </w:instrText>
            </w:r>
            <w:r w:rsidR="00F061A6">
              <w:fldChar w:fldCharType="end"/>
            </w:r>
          </w:p>
        </w:tc>
        <w:tc>
          <w:tcPr>
            <w:tcW w:w="5573" w:type="dxa"/>
          </w:tcPr>
          <w:p w:rsidR="00A5505D" w:rsidRDefault="00A5505D" w:rsidP="00A5505D">
            <w:pPr>
              <w:pStyle w:val="Normal11"/>
            </w:pPr>
            <w:r>
              <w:t>Angiver størrelse på en dokumentfil.</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Pr="00A5505D" w:rsidRDefault="00A5505D" w:rsidP="00A5505D">
            <w:pPr>
              <w:pStyle w:val="Normal11"/>
            </w:pPr>
            <w:r>
              <w:t>0 til 999.999.999.999.999.999</w:t>
            </w:r>
          </w:p>
        </w:tc>
      </w:tr>
      <w:tr w:rsidR="00A5505D" w:rsidTr="00A5505D">
        <w:tc>
          <w:tcPr>
            <w:tcW w:w="2625" w:type="dxa"/>
          </w:tcPr>
          <w:p w:rsidR="00A5505D" w:rsidRDefault="00A5505D" w:rsidP="00A5505D">
            <w:pPr>
              <w:pStyle w:val="Normal11"/>
            </w:pPr>
            <w:r>
              <w:t>Encoding</w:t>
            </w:r>
          </w:p>
        </w:tc>
        <w:tc>
          <w:tcPr>
            <w:tcW w:w="1797" w:type="dxa"/>
          </w:tcPr>
          <w:p w:rsidR="00A5505D" w:rsidRDefault="00A5505D" w:rsidP="00A5505D">
            <w:pPr>
              <w:pStyle w:val="Normal11"/>
            </w:pPr>
            <w:r>
              <w:t>Tekst25</w:t>
            </w:r>
            <w:r w:rsidR="00F061A6">
              <w:fldChar w:fldCharType="begin"/>
            </w:r>
            <w:r>
              <w:instrText xml:space="preserve"> XE "</w:instrText>
            </w:r>
            <w:r w:rsidRPr="00F15AA8">
              <w:instrText>Tekst25</w:instrText>
            </w:r>
            <w:r>
              <w:instrText xml:space="preserve">" </w:instrText>
            </w:r>
            <w:r w:rsidR="00F061A6">
              <w:fldChar w:fldCharType="end"/>
            </w:r>
          </w:p>
        </w:tc>
        <w:tc>
          <w:tcPr>
            <w:tcW w:w="5573" w:type="dxa"/>
          </w:tcPr>
          <w:p w:rsidR="00A5505D" w:rsidRDefault="00A5505D" w:rsidP="00A5505D">
            <w:pPr>
              <w:pStyle w:val="Normal11"/>
            </w:pPr>
            <w:r>
              <w:t>Angiver hvilken encoding type dokumentfilen foreligger i, fx UTF8 eller UTF16.</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beskriver</w:t>
            </w:r>
          </w:p>
        </w:tc>
        <w:tc>
          <w:tcPr>
            <w:tcW w:w="2398" w:type="dxa"/>
          </w:tcPr>
          <w:p w:rsidR="00A5505D" w:rsidRDefault="00A5505D" w:rsidP="00A5505D">
            <w:pPr>
              <w:pStyle w:val="Normal11"/>
            </w:pPr>
            <w:r>
              <w:t>Dokument(1)</w:t>
            </w:r>
          </w:p>
          <w:p w:rsidR="00A5505D" w:rsidRDefault="00A5505D" w:rsidP="00A5505D">
            <w:pPr>
              <w:pStyle w:val="Normal11"/>
            </w:pPr>
            <w:r>
              <w:t>DokumentFil(1)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920" w:name="_Toc266364131"/>
      <w:bookmarkStart w:id="2921" w:name="_Toc265233928"/>
      <w:r>
        <w:t>DokumentFriDato</w:t>
      </w:r>
      <w:bookmarkEnd w:id="2920"/>
      <w:bookmarkEnd w:id="2921"/>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Ledetekst</w:t>
            </w:r>
          </w:p>
        </w:tc>
        <w:tc>
          <w:tcPr>
            <w:tcW w:w="1797" w:type="dxa"/>
          </w:tcPr>
          <w:p w:rsidR="00A5505D" w:rsidRDefault="00A5505D" w:rsidP="00A5505D">
            <w:pPr>
              <w:pStyle w:val="Normal11"/>
            </w:pPr>
            <w:r>
              <w:t>Tekst11</w:t>
            </w:r>
            <w:r w:rsidR="00F061A6">
              <w:fldChar w:fldCharType="begin"/>
            </w:r>
            <w:r>
              <w:instrText xml:space="preserve"> XE "</w:instrText>
            </w:r>
            <w:r w:rsidRPr="00BC1398">
              <w:instrText>Tekst11</w:instrText>
            </w:r>
            <w:r>
              <w:instrText xml:space="preserve">" </w:instrText>
            </w:r>
            <w:r w:rsidR="00F061A6">
              <w:fldChar w:fldCharType="end"/>
            </w:r>
          </w:p>
        </w:tc>
        <w:tc>
          <w:tcPr>
            <w:tcW w:w="5573" w:type="dxa"/>
          </w:tcPr>
          <w:p w:rsidR="00A5505D" w:rsidRDefault="00A5505D" w:rsidP="00A5505D">
            <w:pPr>
              <w:pStyle w:val="Normal11"/>
            </w:pPr>
            <w:r>
              <w:t>Navnet på et frit datofelt der knytter sig til dokumentet - skal være kendt i Captia</w:t>
            </w:r>
          </w:p>
        </w:tc>
      </w:tr>
      <w:tr w:rsidR="00A5505D" w:rsidTr="00A5505D">
        <w:tc>
          <w:tcPr>
            <w:tcW w:w="2625" w:type="dxa"/>
          </w:tcPr>
          <w:p w:rsidR="00A5505D" w:rsidRDefault="00A5505D" w:rsidP="00A5505D">
            <w:pPr>
              <w:pStyle w:val="Normal11"/>
            </w:pPr>
            <w:r>
              <w:t>Dato</w:t>
            </w:r>
          </w:p>
        </w:tc>
        <w:tc>
          <w:tcPr>
            <w:tcW w:w="1797" w:type="dxa"/>
          </w:tcPr>
          <w:p w:rsidR="00A5505D" w:rsidRDefault="00A5505D" w:rsidP="00A5505D">
            <w:pPr>
              <w:pStyle w:val="Normal11"/>
            </w:pPr>
            <w:r>
              <w:t>Dato</w:t>
            </w:r>
            <w:r w:rsidR="00F061A6">
              <w:fldChar w:fldCharType="begin"/>
            </w:r>
            <w:r>
              <w:instrText xml:space="preserve"> XE "</w:instrText>
            </w:r>
            <w:r w:rsidRPr="00F765EE">
              <w:instrText>Dato</w:instrText>
            </w:r>
            <w:r>
              <w:instrText xml:space="preserve">" </w:instrText>
            </w:r>
            <w:r w:rsidR="00F061A6">
              <w:fldChar w:fldCharType="end"/>
            </w:r>
          </w:p>
        </w:tc>
        <w:tc>
          <w:tcPr>
            <w:tcW w:w="5573" w:type="dxa"/>
          </w:tcPr>
          <w:p w:rsidR="00A5505D" w:rsidRDefault="00A5505D" w:rsidP="00A5505D">
            <w:pPr>
              <w:pStyle w:val="Normal11"/>
            </w:pPr>
            <w:r>
              <w:t>Værdien for et frit datofelt knyttet til dokumentet</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kan have</w:t>
            </w:r>
          </w:p>
        </w:tc>
        <w:tc>
          <w:tcPr>
            <w:tcW w:w="2398" w:type="dxa"/>
          </w:tcPr>
          <w:p w:rsidR="00A5505D" w:rsidRDefault="00A5505D" w:rsidP="00A5505D">
            <w:pPr>
              <w:pStyle w:val="Normal11"/>
            </w:pPr>
            <w:r>
              <w:t>Dokument(1)</w:t>
            </w:r>
          </w:p>
          <w:p w:rsidR="00A5505D" w:rsidRDefault="00A5505D" w:rsidP="00A5505D">
            <w:pPr>
              <w:pStyle w:val="Normal11"/>
            </w:pPr>
            <w:r>
              <w:t>DokumentFriDato(0..*)</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922" w:name="_Toc266364132"/>
      <w:bookmarkStart w:id="2923" w:name="_Toc265233929"/>
      <w:r>
        <w:t>DokumentFriOplysning</w:t>
      </w:r>
      <w:bookmarkEnd w:id="2922"/>
      <w:bookmarkEnd w:id="2923"/>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Ledetekst</w:t>
            </w:r>
          </w:p>
        </w:tc>
        <w:tc>
          <w:tcPr>
            <w:tcW w:w="1797" w:type="dxa"/>
          </w:tcPr>
          <w:p w:rsidR="00A5505D" w:rsidRDefault="00A5505D" w:rsidP="00A5505D">
            <w:pPr>
              <w:pStyle w:val="Normal11"/>
            </w:pPr>
            <w:r>
              <w:t>Tekst11</w:t>
            </w:r>
            <w:r w:rsidR="00F061A6">
              <w:fldChar w:fldCharType="begin"/>
            </w:r>
            <w:r>
              <w:instrText xml:space="preserve"> XE "</w:instrText>
            </w:r>
            <w:r w:rsidRPr="00030160">
              <w:instrText>Tekst11</w:instrText>
            </w:r>
            <w:r>
              <w:instrText xml:space="preserve">" </w:instrText>
            </w:r>
            <w:r w:rsidR="00F061A6">
              <w:fldChar w:fldCharType="end"/>
            </w:r>
          </w:p>
        </w:tc>
        <w:tc>
          <w:tcPr>
            <w:tcW w:w="5573" w:type="dxa"/>
          </w:tcPr>
          <w:p w:rsidR="00A5505D" w:rsidRDefault="00A5505D" w:rsidP="00A5505D">
            <w:pPr>
              <w:pStyle w:val="Normal11"/>
            </w:pPr>
            <w:r>
              <w:t>Navnet på et frit oplysningsfelt der knytter sig til dokumentet - skal være kendt i Captia</w:t>
            </w:r>
          </w:p>
        </w:tc>
      </w:tr>
      <w:tr w:rsidR="00A5505D" w:rsidTr="00A5505D">
        <w:tc>
          <w:tcPr>
            <w:tcW w:w="2625" w:type="dxa"/>
          </w:tcPr>
          <w:p w:rsidR="00A5505D" w:rsidRDefault="00A5505D" w:rsidP="00A5505D">
            <w:pPr>
              <w:pStyle w:val="Normal11"/>
            </w:pPr>
            <w:r>
              <w:t>Indhold</w:t>
            </w:r>
          </w:p>
        </w:tc>
        <w:tc>
          <w:tcPr>
            <w:tcW w:w="1797" w:type="dxa"/>
          </w:tcPr>
          <w:p w:rsidR="00A5505D" w:rsidRDefault="00A5505D" w:rsidP="00A5505D">
            <w:pPr>
              <w:pStyle w:val="Normal11"/>
            </w:pPr>
            <w:r>
              <w:t>Tekst255</w:t>
            </w:r>
            <w:r w:rsidR="00F061A6">
              <w:fldChar w:fldCharType="begin"/>
            </w:r>
            <w:r>
              <w:instrText xml:space="preserve"> XE "</w:instrText>
            </w:r>
            <w:r w:rsidRPr="00C73A99">
              <w:instrText>Tekst255</w:instrText>
            </w:r>
            <w:r>
              <w:instrText xml:space="preserve">" </w:instrText>
            </w:r>
            <w:r w:rsidR="00F061A6">
              <w:fldChar w:fldCharType="end"/>
            </w:r>
          </w:p>
        </w:tc>
        <w:tc>
          <w:tcPr>
            <w:tcW w:w="5573" w:type="dxa"/>
          </w:tcPr>
          <w:p w:rsidR="00A5505D" w:rsidRDefault="00A5505D" w:rsidP="00A5505D">
            <w:pPr>
              <w:pStyle w:val="Normal11"/>
            </w:pPr>
            <w:r>
              <w:t>Værdien for et frit oplysningsfelt knyttet til dokumentet</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kan have</w:t>
            </w:r>
          </w:p>
        </w:tc>
        <w:tc>
          <w:tcPr>
            <w:tcW w:w="2398" w:type="dxa"/>
          </w:tcPr>
          <w:p w:rsidR="00A5505D" w:rsidRDefault="00A5505D" w:rsidP="00A5505D">
            <w:pPr>
              <w:pStyle w:val="Normal11"/>
            </w:pPr>
            <w:r>
              <w:t>Dokument(1)</w:t>
            </w:r>
          </w:p>
          <w:p w:rsidR="00A5505D" w:rsidRDefault="00A5505D" w:rsidP="00A5505D">
            <w:pPr>
              <w:pStyle w:val="Normal11"/>
            </w:pPr>
            <w:r>
              <w:t>DokumentFriOplysning(0..*)</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924" w:name="_Toc266364133"/>
      <w:bookmarkStart w:id="2925" w:name="_Toc265233930"/>
      <w:r>
        <w:t>DokumentRolle</w:t>
      </w:r>
      <w:bookmarkEnd w:id="2924"/>
      <w:bookmarkEnd w:id="2925"/>
    </w:p>
    <w:p w:rsidR="00A5505D" w:rsidRDefault="00A5505D" w:rsidP="00A5505D">
      <w:pPr>
        <w:pStyle w:val="Normal11"/>
      </w:pPr>
      <w:r>
        <w:t>DokumentRolle er dokumentets rolle i en given sag.</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Betegnelse</w:t>
            </w:r>
          </w:p>
        </w:tc>
        <w:tc>
          <w:tcPr>
            <w:tcW w:w="1797" w:type="dxa"/>
          </w:tcPr>
          <w:p w:rsidR="00A5505D" w:rsidRDefault="00A5505D" w:rsidP="00A5505D">
            <w:pPr>
              <w:pStyle w:val="Normal11"/>
            </w:pPr>
            <w:r>
              <w:t>Tekst11</w:t>
            </w:r>
            <w:r w:rsidR="00F061A6">
              <w:fldChar w:fldCharType="begin"/>
            </w:r>
            <w:r>
              <w:instrText xml:space="preserve"> XE "</w:instrText>
            </w:r>
            <w:r w:rsidRPr="008A00B8">
              <w:instrText>Tekst11</w:instrText>
            </w:r>
            <w:r>
              <w:instrText xml:space="preserve">" </w:instrText>
            </w:r>
            <w:r w:rsidR="00F061A6">
              <w:fldChar w:fldCharType="end"/>
            </w:r>
          </w:p>
        </w:tc>
        <w:tc>
          <w:tcPr>
            <w:tcW w:w="5573" w:type="dxa"/>
          </w:tcPr>
          <w:p w:rsidR="00A5505D" w:rsidRDefault="00A5505D" w:rsidP="00A5505D">
            <w:pPr>
              <w:pStyle w:val="Normal11"/>
            </w:pPr>
            <w:r>
              <w:t>Betegnelse af dokumentets rolle i en given sag.</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926" w:name="_Toc266364134"/>
      <w:bookmarkStart w:id="2927" w:name="_Toc265233931"/>
      <w:r>
        <w:t>Ejendom</w:t>
      </w:r>
      <w:bookmarkEnd w:id="2926"/>
      <w:bookmarkEnd w:id="2927"/>
    </w:p>
    <w:p w:rsidR="00A5505D" w:rsidRDefault="00A5505D" w:rsidP="00A5505D">
      <w:pPr>
        <w:pStyle w:val="Normal11"/>
      </w:pPr>
      <w:r>
        <w:t>I lovgivningen defineret som vurderingsejendom (Vurderingsloven). Kan bestå af samlet fast ejendom, umatrikuleret ejendom, ejerlejlighed, bygning på lejet grund, bygning på søterritoriet, fraskilt andel i fælleslod mv.</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Nummer</w:t>
            </w:r>
          </w:p>
        </w:tc>
        <w:tc>
          <w:tcPr>
            <w:tcW w:w="1797" w:type="dxa"/>
          </w:tcPr>
          <w:p w:rsidR="00A5505D" w:rsidRDefault="00A5505D" w:rsidP="00A5505D">
            <w:pPr>
              <w:pStyle w:val="Normal11"/>
            </w:pPr>
            <w:r>
              <w:t>EjendomNummer</w:t>
            </w:r>
            <w:r w:rsidR="00F061A6">
              <w:fldChar w:fldCharType="begin"/>
            </w:r>
            <w:r>
              <w:instrText xml:space="preserve"> XE "</w:instrText>
            </w:r>
            <w:r w:rsidRPr="00996B13">
              <w:instrText>EjendomNummer</w:instrText>
            </w:r>
            <w:r>
              <w:instrText xml:space="preserve">" </w:instrText>
            </w:r>
            <w:r w:rsidR="00F061A6">
              <w:fldChar w:fldCharType="end"/>
            </w:r>
          </w:p>
        </w:tc>
        <w:tc>
          <w:tcPr>
            <w:tcW w:w="5573" w:type="dxa"/>
          </w:tcPr>
          <w:p w:rsidR="00A5505D" w:rsidRDefault="00A5505D" w:rsidP="00A5505D">
            <w:pPr>
              <w:pStyle w:val="Normal11"/>
            </w:pPr>
            <w:r>
              <w:t>6-cifret identifikation af en ejendom i BBR-registreret</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928" w:name="_Toc266364135"/>
      <w:bookmarkStart w:id="2929" w:name="_Toc265233932"/>
      <w:r>
        <w:t>Ejerlav</w:t>
      </w:r>
      <w:bookmarkEnd w:id="2928"/>
      <w:bookmarkEnd w:id="2929"/>
    </w:p>
    <w:p w:rsidR="00A5505D" w:rsidRDefault="00A5505D" w:rsidP="00A5505D">
      <w:pPr>
        <w:pStyle w:val="Normal11"/>
      </w:pPr>
      <w:r>
        <w:t>Ejerlav er en betegnelse for en del af en ejendoms eller et jordstykkes matrikelnummer.</w:t>
      </w:r>
    </w:p>
    <w:p w:rsidR="00A5505D" w:rsidRDefault="00A5505D" w:rsidP="00A5505D">
      <w:pPr>
        <w:pStyle w:val="Normal11"/>
      </w:pPr>
    </w:p>
    <w:p w:rsidR="00A5505D" w:rsidRDefault="00A5505D" w:rsidP="00A5505D">
      <w:pPr>
        <w:pStyle w:val="Normal11"/>
      </w:pPr>
      <w:r>
        <w:t>Et typisk matrikelnummer kunne være 5 b Tindbæk By, Skjern. Her er Tindbæk By, Skjern navnet på det ejerlav, som ejendommen tilhører. Ejerlavsbetegnelsen består af to led. Dels navnet på den landsby (område), som ejendommen tilhører, her Tindbæk. Dels navnet på det sogn, som ejendommen tilhører, her Skjern Sogn.</w:t>
      </w:r>
    </w:p>
    <w:p w:rsidR="00A5505D" w:rsidRDefault="00A5505D" w:rsidP="00A5505D">
      <w:pPr>
        <w:pStyle w:val="Normal11"/>
      </w:pPr>
    </w:p>
    <w:p w:rsidR="00A5505D" w:rsidRDefault="00A5505D" w:rsidP="00A5505D">
      <w:pPr>
        <w:pStyle w:val="Normal11"/>
      </w:pPr>
      <w:r>
        <w:t>Kilde: Wikipedia</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Navn</w:t>
            </w:r>
          </w:p>
        </w:tc>
        <w:tc>
          <w:tcPr>
            <w:tcW w:w="1797" w:type="dxa"/>
          </w:tcPr>
          <w:p w:rsidR="00A5505D" w:rsidRDefault="00A5505D" w:rsidP="00A5505D">
            <w:pPr>
              <w:pStyle w:val="Normal11"/>
            </w:pPr>
            <w:r>
              <w:t>Tekst45</w:t>
            </w:r>
            <w:r w:rsidR="00F061A6">
              <w:fldChar w:fldCharType="begin"/>
            </w:r>
            <w:r>
              <w:instrText xml:space="preserve"> XE "</w:instrText>
            </w:r>
            <w:r w:rsidRPr="00C57FB3">
              <w:instrText>Tekst45</w:instrText>
            </w:r>
            <w:r>
              <w:instrText xml:space="preserve">" </w:instrText>
            </w:r>
            <w:r w:rsidR="00F061A6">
              <w:fldChar w:fldCharType="end"/>
            </w:r>
          </w:p>
        </w:tc>
        <w:tc>
          <w:tcPr>
            <w:tcW w:w="5573" w:type="dxa"/>
          </w:tcPr>
          <w:p w:rsidR="00A5505D" w:rsidRDefault="00A5505D" w:rsidP="00A5505D">
            <w:pPr>
              <w:pStyle w:val="Normal11"/>
            </w:pPr>
            <w:r>
              <w:t>EjerlavNavn er dels navnet på den landsby (område), som ejendommen tilhører, dels navnet på det sogn, som ejendommen tilhører. Kaldes også ejerlavsbetegnelse.</w:t>
            </w:r>
          </w:p>
        </w:tc>
      </w:tr>
      <w:tr w:rsidR="00A5505D" w:rsidTr="00A5505D">
        <w:tc>
          <w:tcPr>
            <w:tcW w:w="2625" w:type="dxa"/>
          </w:tcPr>
          <w:p w:rsidR="00A5505D" w:rsidRDefault="00A5505D" w:rsidP="00A5505D">
            <w:pPr>
              <w:pStyle w:val="Normal11"/>
            </w:pPr>
            <w:r>
              <w:t>Kode</w:t>
            </w:r>
          </w:p>
        </w:tc>
        <w:tc>
          <w:tcPr>
            <w:tcW w:w="1797" w:type="dxa"/>
          </w:tcPr>
          <w:p w:rsidR="00A5505D" w:rsidRDefault="00A5505D" w:rsidP="00A5505D">
            <w:pPr>
              <w:pStyle w:val="Normal11"/>
            </w:pPr>
            <w:r>
              <w:t>Kode</w:t>
            </w:r>
            <w:r w:rsidR="00F061A6">
              <w:fldChar w:fldCharType="begin"/>
            </w:r>
            <w:r>
              <w:instrText xml:space="preserve"> XE "</w:instrText>
            </w:r>
            <w:r w:rsidRPr="00805ED2">
              <w:instrText>Kode</w:instrText>
            </w:r>
            <w:r>
              <w:instrText xml:space="preserve">" </w:instrText>
            </w:r>
            <w:r w:rsidR="00F061A6">
              <w:fldChar w:fldCharType="end"/>
            </w:r>
          </w:p>
        </w:tc>
        <w:tc>
          <w:tcPr>
            <w:tcW w:w="5573" w:type="dxa"/>
          </w:tcPr>
          <w:p w:rsidR="00A5505D" w:rsidRDefault="00A5505D" w:rsidP="00A5505D">
            <w:pPr>
              <w:pStyle w:val="Normal11"/>
            </w:pPr>
            <w:r>
              <w:t>Unik kode for ejerlav i Danmark.</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består af</w:t>
            </w:r>
          </w:p>
        </w:tc>
        <w:tc>
          <w:tcPr>
            <w:tcW w:w="2398" w:type="dxa"/>
          </w:tcPr>
          <w:p w:rsidR="00A5505D" w:rsidRDefault="00A5505D" w:rsidP="00A5505D">
            <w:pPr>
              <w:pStyle w:val="Normal11"/>
            </w:pPr>
            <w:r>
              <w:t>Ejerlav(1)</w:t>
            </w:r>
          </w:p>
          <w:p w:rsidR="00A5505D" w:rsidRDefault="00A5505D" w:rsidP="00A5505D">
            <w:pPr>
              <w:pStyle w:val="Normal11"/>
            </w:pPr>
            <w:r>
              <w:t>Matrikel(1..*)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930" w:name="_Toc266364136"/>
      <w:bookmarkStart w:id="2931" w:name="_Toc265233933"/>
      <w:r>
        <w:t>Indbetaling</w:t>
      </w:r>
      <w:bookmarkEnd w:id="2930"/>
      <w:bookmarkEnd w:id="2931"/>
    </w:p>
    <w:p w:rsidR="00A5505D" w:rsidRDefault="00A5505D" w:rsidP="00A5505D">
      <w:pPr>
        <w:pStyle w:val="Normal11"/>
      </w:pPr>
      <w:r>
        <w:t>En indbetaling til dækning af diverse fordringer. Det er den samlede indbetaling, som vedrører en specifik konto.</w:t>
      </w: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ID</w:t>
            </w:r>
          </w:p>
        </w:tc>
        <w:tc>
          <w:tcPr>
            <w:tcW w:w="1797" w:type="dxa"/>
          </w:tcPr>
          <w:p w:rsidR="00A5505D" w:rsidRDefault="00A5505D" w:rsidP="00A5505D">
            <w:pPr>
              <w:pStyle w:val="Normal11"/>
            </w:pPr>
            <w:r>
              <w:t>Tekst32</w:t>
            </w:r>
            <w:r w:rsidR="00F061A6">
              <w:fldChar w:fldCharType="begin"/>
            </w:r>
            <w:r>
              <w:instrText xml:space="preserve"> XE "</w:instrText>
            </w:r>
            <w:r w:rsidRPr="00FD6838">
              <w:instrText>Tekst32</w:instrText>
            </w:r>
            <w:r>
              <w:instrText xml:space="preserve">" </w:instrText>
            </w:r>
            <w:r w:rsidR="00F061A6">
              <w:fldChar w:fldCharType="end"/>
            </w:r>
          </w:p>
        </w:tc>
        <w:tc>
          <w:tcPr>
            <w:tcW w:w="5573" w:type="dxa"/>
          </w:tcPr>
          <w:p w:rsidR="00A5505D" w:rsidRDefault="00A5505D" w:rsidP="00A5505D">
            <w:pPr>
              <w:pStyle w:val="Normal11"/>
            </w:pPr>
            <w:r>
              <w:t>Den unikke identifikation af den enkelte indbetaling, som skal anvendes til at kunne spore indbetalingen fx ifm med 2 identiske betalinger foretaget samme dag.</w:t>
            </w:r>
          </w:p>
          <w:p w:rsidR="00A5505D" w:rsidRDefault="00A5505D" w:rsidP="00A5505D">
            <w:pPr>
              <w:pStyle w:val="Normal11"/>
            </w:pPr>
          </w:p>
        </w:tc>
      </w:tr>
      <w:tr w:rsidR="00A5505D" w:rsidTr="00A5505D">
        <w:tc>
          <w:tcPr>
            <w:tcW w:w="2625" w:type="dxa"/>
          </w:tcPr>
          <w:p w:rsidR="00A5505D" w:rsidRDefault="00A5505D" w:rsidP="00A5505D">
            <w:pPr>
              <w:pStyle w:val="Normal11"/>
            </w:pPr>
            <w:r>
              <w:t>Dato</w:t>
            </w:r>
          </w:p>
        </w:tc>
        <w:tc>
          <w:tcPr>
            <w:tcW w:w="1797" w:type="dxa"/>
          </w:tcPr>
          <w:p w:rsidR="00A5505D" w:rsidRDefault="00A5505D" w:rsidP="00A5505D">
            <w:pPr>
              <w:pStyle w:val="Normal11"/>
            </w:pPr>
            <w:r>
              <w:t>Dato</w:t>
            </w:r>
            <w:r w:rsidR="00F061A6">
              <w:fldChar w:fldCharType="begin"/>
            </w:r>
            <w:r>
              <w:instrText xml:space="preserve"> XE "</w:instrText>
            </w:r>
            <w:r w:rsidRPr="00936A6C">
              <w:instrText>Dato</w:instrText>
            </w:r>
            <w:r>
              <w:instrText xml:space="preserve">" </w:instrText>
            </w:r>
            <w:r w:rsidR="00F061A6">
              <w:fldChar w:fldCharType="end"/>
            </w:r>
          </w:p>
        </w:tc>
        <w:tc>
          <w:tcPr>
            <w:tcW w:w="5573" w:type="dxa"/>
          </w:tcPr>
          <w:p w:rsidR="00A5505D" w:rsidRDefault="00A5505D" w:rsidP="00A5505D">
            <w:pPr>
              <w:pStyle w:val="Normal11"/>
            </w:pPr>
            <w:r>
              <w:t>"Dato" er det forretningsmæssige begreb, dvs datoen for, hvornår fordringen tilgår kontoen og bliver rentebærende, dvs. den dato hvor renten skal beregnes.</w:t>
            </w:r>
          </w:p>
        </w:tc>
      </w:tr>
      <w:tr w:rsidR="00A5505D" w:rsidTr="00A5505D">
        <w:tc>
          <w:tcPr>
            <w:tcW w:w="2625" w:type="dxa"/>
          </w:tcPr>
          <w:p w:rsidR="00A5505D" w:rsidRDefault="00A5505D" w:rsidP="00A5505D">
            <w:pPr>
              <w:pStyle w:val="Normal11"/>
            </w:pPr>
            <w:r>
              <w:t>Beløb</w:t>
            </w:r>
          </w:p>
        </w:tc>
        <w:tc>
          <w:tcPr>
            <w:tcW w:w="1797" w:type="dxa"/>
          </w:tcPr>
          <w:p w:rsidR="00A5505D" w:rsidRDefault="00A5505D" w:rsidP="00A5505D">
            <w:pPr>
              <w:pStyle w:val="Normal11"/>
            </w:pPr>
            <w:r>
              <w:t>Beløb</w:t>
            </w:r>
            <w:r w:rsidR="00F061A6">
              <w:fldChar w:fldCharType="begin"/>
            </w:r>
            <w:r>
              <w:instrText xml:space="preserve"> XE "</w:instrText>
            </w:r>
            <w:r w:rsidRPr="00EF4FCE">
              <w:instrText>Beløb</w:instrText>
            </w:r>
            <w:r>
              <w:instrText xml:space="preserve">" </w:instrText>
            </w:r>
            <w:r w:rsidR="00F061A6">
              <w:fldChar w:fldCharType="end"/>
            </w:r>
          </w:p>
        </w:tc>
        <w:tc>
          <w:tcPr>
            <w:tcW w:w="5573" w:type="dxa"/>
          </w:tcPr>
          <w:p w:rsidR="00A5505D" w:rsidRDefault="00A5505D" w:rsidP="00A5505D">
            <w:pPr>
              <w:pStyle w:val="Normal11"/>
            </w:pPr>
            <w:r>
              <w:t>Det indbetalte beløb.</w:t>
            </w:r>
          </w:p>
        </w:tc>
      </w:tr>
      <w:tr w:rsidR="00A5505D" w:rsidTr="00A5505D">
        <w:tc>
          <w:tcPr>
            <w:tcW w:w="2625" w:type="dxa"/>
          </w:tcPr>
          <w:p w:rsidR="00A5505D" w:rsidRDefault="00A5505D" w:rsidP="00A5505D">
            <w:pPr>
              <w:pStyle w:val="Normal11"/>
            </w:pPr>
            <w:r>
              <w:t>Kilde</w:t>
            </w:r>
          </w:p>
        </w:tc>
        <w:tc>
          <w:tcPr>
            <w:tcW w:w="1797" w:type="dxa"/>
          </w:tcPr>
          <w:p w:rsidR="00A5505D" w:rsidRDefault="00A5505D" w:rsidP="00A5505D">
            <w:pPr>
              <w:pStyle w:val="Normal11"/>
            </w:pPr>
            <w:r>
              <w:t>IndsatsType</w:t>
            </w:r>
            <w:r w:rsidR="00F061A6">
              <w:fldChar w:fldCharType="begin"/>
            </w:r>
            <w:r>
              <w:instrText xml:space="preserve"> XE "</w:instrText>
            </w:r>
            <w:r w:rsidRPr="009712BF">
              <w:instrText>IndsatsType</w:instrText>
            </w:r>
            <w:r>
              <w:instrText xml:space="preserve">" </w:instrText>
            </w:r>
            <w:r w:rsidR="00F061A6">
              <w:fldChar w:fldCharType="end"/>
            </w:r>
          </w:p>
        </w:tc>
        <w:tc>
          <w:tcPr>
            <w:tcW w:w="5573" w:type="dxa"/>
          </w:tcPr>
          <w:p w:rsidR="00A5505D" w:rsidRDefault="00A5505D" w:rsidP="00A5505D">
            <w:pPr>
              <w:pStyle w:val="Normal11"/>
            </w:pPr>
            <w:r>
              <w:t>Reference til den specifikke indsats der indbetales i forbindelse med. Eksempelvis kan det være et beløb indbetalt i forbindelse med lønindeholdelse, dvs. et lønindeholdt beløb der skal dække fordringerne under indsatsen Lønindeholdelse.</w:t>
            </w:r>
          </w:p>
          <w:p w:rsidR="00A5505D" w:rsidRDefault="00A5505D" w:rsidP="00A5505D">
            <w:pPr>
              <w:pStyle w:val="Normal11"/>
            </w:pPr>
            <w:r>
              <w:t>Hvis der kommer en betaling ind uden henvisning til indsatsen, skal den bruges til at dække kundens fordringer i henhold til dækningsrækkefølgen.</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Fx:</w:t>
            </w:r>
          </w:p>
          <w:p w:rsidR="00A5505D" w:rsidRDefault="00A5505D" w:rsidP="00A5505D">
            <w:pPr>
              <w:pStyle w:val="Normal11"/>
            </w:pPr>
            <w:r>
              <w:t>Lønindeholdelse</w:t>
            </w:r>
          </w:p>
          <w:p w:rsidR="00A5505D" w:rsidRPr="00A5505D" w:rsidRDefault="00A5505D" w:rsidP="00A5505D">
            <w:pPr>
              <w:pStyle w:val="Normal11"/>
            </w:pPr>
            <w:r>
              <w:t>Betalingsordning</w:t>
            </w:r>
          </w:p>
        </w:tc>
      </w:tr>
      <w:tr w:rsidR="00A5505D" w:rsidTr="00A5505D">
        <w:tc>
          <w:tcPr>
            <w:tcW w:w="2625" w:type="dxa"/>
          </w:tcPr>
          <w:p w:rsidR="00A5505D" w:rsidRDefault="00A5505D" w:rsidP="00A5505D">
            <w:pPr>
              <w:pStyle w:val="Normal11"/>
            </w:pPr>
            <w:r>
              <w:t>BogføringDato</w:t>
            </w:r>
          </w:p>
        </w:tc>
        <w:tc>
          <w:tcPr>
            <w:tcW w:w="1797" w:type="dxa"/>
          </w:tcPr>
          <w:p w:rsidR="00A5505D" w:rsidRDefault="00A5505D" w:rsidP="00A5505D">
            <w:pPr>
              <w:pStyle w:val="Normal11"/>
            </w:pPr>
            <w:r>
              <w:t>Dato</w:t>
            </w:r>
            <w:r w:rsidR="00F061A6">
              <w:fldChar w:fldCharType="begin"/>
            </w:r>
            <w:r>
              <w:instrText xml:space="preserve"> XE "</w:instrText>
            </w:r>
            <w:r w:rsidRPr="003C4BA5">
              <w:instrText>Dato</w:instrText>
            </w:r>
            <w:r>
              <w:instrText xml:space="preserve">" </w:instrText>
            </w:r>
            <w:r w:rsidR="00F061A6">
              <w:fldChar w:fldCharType="end"/>
            </w:r>
          </w:p>
        </w:tc>
        <w:tc>
          <w:tcPr>
            <w:tcW w:w="5573" w:type="dxa"/>
          </w:tcPr>
          <w:p w:rsidR="00A5505D" w:rsidRDefault="00A5505D" w:rsidP="00A5505D">
            <w:pPr>
              <w:pStyle w:val="Normal11"/>
            </w:pPr>
            <w:r>
              <w:t xml:space="preserve">"Bogføringsdato" er den regbskabsmæssige dato dvs. dato for bogføring. </w:t>
            </w:r>
          </w:p>
          <w:p w:rsidR="00A5505D" w:rsidRDefault="00A5505D" w:rsidP="00A5505D">
            <w:pPr>
              <w:pStyle w:val="Normal11"/>
            </w:pPr>
            <w:r>
              <w:t>"Bogføringsdato" er også dato for SKATs faktiske modtagelse af indbetalingen. Anvendes især til at forklare hændelser (fx. rykkere), som krydser indbetalinger fra kunden.</w:t>
            </w:r>
          </w:p>
        </w:tc>
      </w:tr>
      <w:tr w:rsidR="00A5505D" w:rsidTr="00A5505D">
        <w:tc>
          <w:tcPr>
            <w:tcW w:w="2625" w:type="dxa"/>
          </w:tcPr>
          <w:p w:rsidR="00A5505D" w:rsidRDefault="00A5505D" w:rsidP="00A5505D">
            <w:pPr>
              <w:pStyle w:val="Normal11"/>
            </w:pPr>
            <w:r>
              <w:t>Reference</w:t>
            </w:r>
          </w:p>
        </w:tc>
        <w:tc>
          <w:tcPr>
            <w:tcW w:w="1797" w:type="dxa"/>
          </w:tcPr>
          <w:p w:rsidR="00A5505D" w:rsidRDefault="00A5505D" w:rsidP="00A5505D">
            <w:pPr>
              <w:pStyle w:val="Normal11"/>
            </w:pPr>
            <w:r>
              <w:t>TekstKort</w:t>
            </w:r>
            <w:r w:rsidR="00F061A6">
              <w:fldChar w:fldCharType="begin"/>
            </w:r>
            <w:r>
              <w:instrText xml:space="preserve"> XE "</w:instrText>
            </w:r>
            <w:r w:rsidRPr="00142074">
              <w:instrText>TekstKort</w:instrText>
            </w:r>
            <w:r>
              <w:instrText xml:space="preserve">" </w:instrText>
            </w:r>
            <w:r w:rsidR="00F061A6">
              <w:fldChar w:fldCharType="end"/>
            </w:r>
          </w:p>
        </w:tc>
        <w:tc>
          <w:tcPr>
            <w:tcW w:w="5573" w:type="dxa"/>
          </w:tcPr>
          <w:p w:rsidR="00A5505D" w:rsidRDefault="00A5505D" w:rsidP="00A5505D">
            <w:pPr>
              <w:pStyle w:val="Normal11"/>
            </w:pPr>
            <w:r>
              <w:t xml:space="preserve">Henvisning til det som betalingen vedrører. Her kan sagsbehandleren/bogholderen indsætte supplerende oplysninger (tekst) som er med til at identificere indbetalingen f.eks.: </w:t>
            </w:r>
          </w:p>
          <w:p w:rsidR="00A5505D" w:rsidRDefault="00A5505D" w:rsidP="00A5505D">
            <w:pPr>
              <w:pStyle w:val="Normal11"/>
            </w:pPr>
            <w:r>
              <w:t>- et checknummer eller navn og adresse på en indbetaling, hvor banken ikke kan oplyse andet</w:t>
            </w:r>
          </w:p>
          <w:p w:rsidR="00A5505D" w:rsidRDefault="00A5505D" w:rsidP="00A5505D">
            <w:pPr>
              <w:pStyle w:val="Normal11"/>
            </w:pPr>
            <w:r>
              <w:t>- ifm kortartkode 01 kan betaler have givet en information, som er relevant for den videre sagsbehandling</w:t>
            </w:r>
          </w:p>
          <w:p w:rsidR="00A5505D" w:rsidRDefault="00A5505D" w:rsidP="00A5505D">
            <w:pPr>
              <w:pStyle w:val="Normal11"/>
            </w:pPr>
            <w:r>
              <w:t>- et OCR-nummer eller henvisning til alt muligt andet.</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932" w:name="_Toc266364137"/>
      <w:bookmarkStart w:id="2933" w:name="_Toc265233934"/>
      <w:r>
        <w:t>Matrikel</w:t>
      </w:r>
      <w:bookmarkEnd w:id="2932"/>
      <w:bookmarkEnd w:id="2933"/>
    </w:p>
    <w:p w:rsidR="00A5505D" w:rsidRDefault="00A5505D" w:rsidP="00A5505D">
      <w:pPr>
        <w:pStyle w:val="Normal11"/>
      </w:pPr>
      <w:r>
        <w:t>En matrikel er en registrering af en fast ejendom i Danmark. Dette sker i "Matriklen", som består af matrikelregistret, matrikelkortet og matrikelarkivet.</w:t>
      </w:r>
    </w:p>
    <w:p w:rsidR="00A5505D" w:rsidRDefault="00A5505D" w:rsidP="00A5505D">
      <w:pPr>
        <w:pStyle w:val="Normal11"/>
      </w:pPr>
    </w:p>
    <w:p w:rsidR="00A5505D" w:rsidRDefault="00A5505D" w:rsidP="00A5505D">
      <w:pPr>
        <w:pStyle w:val="Normal11"/>
      </w:pPr>
      <w:r>
        <w:t>En matrikel indeholder oplysninger om areal, herunder evt. vej- eller vandløbsareal noteringsforhold (f.eks om landbrugsejendomme, samlede faste ejendomme eller fredskov)</w:t>
      </w:r>
    </w:p>
    <w:p w:rsidR="00A5505D" w:rsidRDefault="00A5505D" w:rsidP="00A5505D">
      <w:pPr>
        <w:pStyle w:val="Normal11"/>
      </w:pPr>
    </w:p>
    <w:p w:rsidR="00A5505D" w:rsidRDefault="00A5505D" w:rsidP="00A5505D">
      <w:pPr>
        <w:pStyle w:val="Normal11"/>
      </w:pPr>
      <w:r>
        <w:t>I matrikelregistret identificeres en matrikel ved et matrikelnummer (max fire cifre + max tre bogstaver). I SKAT indeholder MatrikelNummer ligeledes både tal og bogstav.</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Nummer</w:t>
            </w:r>
          </w:p>
        </w:tc>
        <w:tc>
          <w:tcPr>
            <w:tcW w:w="1797" w:type="dxa"/>
          </w:tcPr>
          <w:p w:rsidR="00A5505D" w:rsidRDefault="00A5505D" w:rsidP="00A5505D">
            <w:pPr>
              <w:pStyle w:val="Normal11"/>
            </w:pPr>
            <w:r>
              <w:t>Kode</w:t>
            </w:r>
            <w:r w:rsidR="00F061A6">
              <w:fldChar w:fldCharType="begin"/>
            </w:r>
            <w:r>
              <w:instrText xml:space="preserve"> XE "</w:instrText>
            </w:r>
            <w:r w:rsidRPr="00681B68">
              <w:instrText>Kode</w:instrText>
            </w:r>
            <w:r>
              <w:instrText xml:space="preserve">" </w:instrText>
            </w:r>
            <w:r w:rsidR="00F061A6">
              <w:fldChar w:fldCharType="end"/>
            </w:r>
          </w:p>
        </w:tc>
        <w:tc>
          <w:tcPr>
            <w:tcW w:w="5573" w:type="dxa"/>
          </w:tcPr>
          <w:p w:rsidR="00A5505D" w:rsidRDefault="00A5505D" w:rsidP="00A5505D">
            <w:pPr>
              <w:pStyle w:val="Normal11"/>
            </w:pPr>
            <w:r>
              <w:t>MatrikelNummer svarer til matrikelregistrets matrikelnummer.</w:t>
            </w:r>
          </w:p>
          <w:p w:rsidR="00A5505D" w:rsidRDefault="00A5505D" w:rsidP="00A5505D">
            <w:pPr>
              <w:pStyle w:val="Normal11"/>
            </w:pPr>
          </w:p>
          <w:p w:rsidR="00A5505D" w:rsidRDefault="00A5505D" w:rsidP="00A5505D">
            <w:pPr>
              <w:pStyle w:val="Normal11"/>
            </w:pPr>
            <w:r>
              <w:t>I matrikelregistret identificeres en matrikel ved et matrikelnummer (max fire cifre + max tre bogstaver). I SKAT indeholder MatrikelNummer ligeledes både tal og bogstav.</w:t>
            </w:r>
          </w:p>
          <w:p w:rsidR="00A5505D" w:rsidRDefault="00A5505D" w:rsidP="00A5505D">
            <w:pPr>
              <w:pStyle w:val="Normal11"/>
            </w:pPr>
          </w:p>
          <w:p w:rsidR="00A5505D" w:rsidRDefault="00A5505D" w:rsidP="00A5505D">
            <w:pPr>
              <w:pStyle w:val="Normal11"/>
            </w:pPr>
            <w:r>
              <w:t>Værdier:</w:t>
            </w:r>
          </w:p>
          <w:p w:rsidR="00A5505D" w:rsidRDefault="00A5505D" w:rsidP="00A5505D">
            <w:pPr>
              <w:pStyle w:val="Normal11"/>
            </w:pPr>
            <w:r>
              <w:t>0001-6999 jfr. approbation</w:t>
            </w:r>
          </w:p>
          <w:p w:rsidR="00A5505D" w:rsidRDefault="00A5505D" w:rsidP="00A5505D">
            <w:pPr>
              <w:pStyle w:val="Normal11"/>
            </w:pPr>
            <w:r>
              <w:t>7000-9999 specielle arealer</w:t>
            </w:r>
          </w:p>
        </w:tc>
      </w:tr>
      <w:tr w:rsidR="00A5505D" w:rsidTr="00A5505D">
        <w:tc>
          <w:tcPr>
            <w:tcW w:w="2625" w:type="dxa"/>
          </w:tcPr>
          <w:p w:rsidR="00A5505D" w:rsidRDefault="00A5505D" w:rsidP="00A5505D">
            <w:pPr>
              <w:pStyle w:val="Normal11"/>
            </w:pPr>
            <w:r>
              <w:t>Areal</w:t>
            </w:r>
          </w:p>
        </w:tc>
        <w:tc>
          <w:tcPr>
            <w:tcW w:w="1797" w:type="dxa"/>
          </w:tcPr>
          <w:p w:rsidR="00A5505D" w:rsidRDefault="00A5505D" w:rsidP="00A5505D">
            <w:pPr>
              <w:pStyle w:val="Normal11"/>
            </w:pPr>
            <w:r>
              <w:t>Areal</w:t>
            </w:r>
            <w:r w:rsidR="00F061A6">
              <w:fldChar w:fldCharType="begin"/>
            </w:r>
            <w:r>
              <w:instrText xml:space="preserve"> XE "</w:instrText>
            </w:r>
            <w:r w:rsidRPr="00D4727F">
              <w:instrText>Areal</w:instrText>
            </w:r>
            <w:r>
              <w:instrText xml:space="preserve">" </w:instrText>
            </w:r>
            <w:r w:rsidR="00F061A6">
              <w:fldChar w:fldCharType="end"/>
            </w:r>
          </w:p>
        </w:tc>
        <w:tc>
          <w:tcPr>
            <w:tcW w:w="5573" w:type="dxa"/>
          </w:tcPr>
          <w:p w:rsidR="00A5505D" w:rsidRDefault="00A5505D" w:rsidP="00A5505D">
            <w:pPr>
              <w:pStyle w:val="Normal11"/>
            </w:pPr>
            <w:r>
              <w:t>Samlet areal på en matrikel.</w:t>
            </w:r>
          </w:p>
        </w:tc>
      </w:tr>
      <w:tr w:rsidR="00A5505D" w:rsidTr="00A5505D">
        <w:tc>
          <w:tcPr>
            <w:tcW w:w="2625" w:type="dxa"/>
          </w:tcPr>
          <w:p w:rsidR="00A5505D" w:rsidRDefault="00A5505D" w:rsidP="00A5505D">
            <w:pPr>
              <w:pStyle w:val="Normal11"/>
            </w:pPr>
            <w:r>
              <w:t>Vejareal</w:t>
            </w:r>
          </w:p>
        </w:tc>
        <w:tc>
          <w:tcPr>
            <w:tcW w:w="1797" w:type="dxa"/>
          </w:tcPr>
          <w:p w:rsidR="00A5505D" w:rsidRDefault="00A5505D" w:rsidP="00A5505D">
            <w:pPr>
              <w:pStyle w:val="Normal11"/>
            </w:pPr>
            <w:r>
              <w:t>Areal</w:t>
            </w:r>
            <w:r w:rsidR="00F061A6">
              <w:fldChar w:fldCharType="begin"/>
            </w:r>
            <w:r>
              <w:instrText xml:space="preserve"> XE "</w:instrText>
            </w:r>
            <w:r w:rsidRPr="00EB6561">
              <w:instrText>Areal</w:instrText>
            </w:r>
            <w:r>
              <w:instrText xml:space="preserve">" </w:instrText>
            </w:r>
            <w:r w:rsidR="00F061A6">
              <w:fldChar w:fldCharType="end"/>
            </w:r>
          </w:p>
        </w:tc>
        <w:tc>
          <w:tcPr>
            <w:tcW w:w="5573" w:type="dxa"/>
          </w:tcPr>
          <w:p w:rsidR="00A5505D" w:rsidRDefault="00A5505D" w:rsidP="00A5505D">
            <w:pPr>
              <w:pStyle w:val="Normal11"/>
            </w:pPr>
            <w:r>
              <w:t>Matriklens vejareal.</w:t>
            </w:r>
          </w:p>
        </w:tc>
      </w:tr>
      <w:tr w:rsidR="00A5505D" w:rsidTr="00A5505D">
        <w:tc>
          <w:tcPr>
            <w:tcW w:w="2625" w:type="dxa"/>
          </w:tcPr>
          <w:p w:rsidR="00A5505D" w:rsidRDefault="00A5505D" w:rsidP="00A5505D">
            <w:pPr>
              <w:pStyle w:val="Normal11"/>
            </w:pPr>
            <w:r>
              <w:t>ApprobationDato</w:t>
            </w:r>
          </w:p>
        </w:tc>
        <w:tc>
          <w:tcPr>
            <w:tcW w:w="1797" w:type="dxa"/>
          </w:tcPr>
          <w:p w:rsidR="00A5505D" w:rsidRDefault="00A5505D" w:rsidP="00A5505D">
            <w:pPr>
              <w:pStyle w:val="Normal11"/>
            </w:pPr>
            <w:r>
              <w:t>Dato</w:t>
            </w:r>
            <w:r w:rsidR="00F061A6">
              <w:fldChar w:fldCharType="begin"/>
            </w:r>
            <w:r>
              <w:instrText xml:space="preserve"> XE "</w:instrText>
            </w:r>
            <w:r w:rsidRPr="00EA1EDA">
              <w:instrText>Dato</w:instrText>
            </w:r>
            <w:r>
              <w:instrText xml:space="preserve">" </w:instrText>
            </w:r>
            <w:r w:rsidR="00F061A6">
              <w:fldChar w:fldCharType="end"/>
            </w:r>
          </w:p>
        </w:tc>
        <w:tc>
          <w:tcPr>
            <w:tcW w:w="5573" w:type="dxa"/>
          </w:tcPr>
          <w:p w:rsidR="00A5505D" w:rsidRDefault="00A5505D" w:rsidP="00A5505D">
            <w:pPr>
              <w:pStyle w:val="Normal11"/>
            </w:pPr>
            <w:r>
              <w:t>Gyldighedsdato på en matrikel. Datoen ændres, hvis der sker ændringer på matriklen.</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består af</w:t>
            </w:r>
          </w:p>
        </w:tc>
        <w:tc>
          <w:tcPr>
            <w:tcW w:w="2398" w:type="dxa"/>
          </w:tcPr>
          <w:p w:rsidR="00A5505D" w:rsidRDefault="00A5505D" w:rsidP="00A5505D">
            <w:pPr>
              <w:pStyle w:val="Normal11"/>
            </w:pPr>
            <w:r>
              <w:t>Ejerlav(1)</w:t>
            </w:r>
          </w:p>
          <w:p w:rsidR="00A5505D" w:rsidRDefault="00A5505D" w:rsidP="00A5505D">
            <w:pPr>
              <w:pStyle w:val="Normal11"/>
            </w:pPr>
            <w:r>
              <w:t>Matrikel(1..*)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934" w:name="_Toc266364138"/>
      <w:bookmarkStart w:id="2935" w:name="_Toc265233935"/>
      <w:r>
        <w:t>Medarbejder</w:t>
      </w:r>
      <w:bookmarkEnd w:id="2934"/>
      <w:bookmarkEnd w:id="2935"/>
    </w:p>
    <w:p w:rsidR="00A5505D" w:rsidRDefault="00A5505D" w:rsidP="00A5505D">
      <w:pPr>
        <w:pStyle w:val="Normal11"/>
      </w:pPr>
      <w:r>
        <w:t>Medarbejder hos SKAT/RIM.</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Rolle</w:t>
            </w:r>
          </w:p>
        </w:tc>
        <w:tc>
          <w:tcPr>
            <w:tcW w:w="1797" w:type="dxa"/>
          </w:tcPr>
          <w:p w:rsidR="00A5505D" w:rsidRDefault="00A5505D" w:rsidP="00A5505D">
            <w:pPr>
              <w:pStyle w:val="Normal11"/>
            </w:pPr>
            <w:r>
              <w:t>Type</w:t>
            </w:r>
            <w:r w:rsidR="00F061A6">
              <w:fldChar w:fldCharType="begin"/>
            </w:r>
            <w:r>
              <w:instrText xml:space="preserve"> XE "</w:instrText>
            </w:r>
            <w:r w:rsidRPr="00AF22F1">
              <w:instrText>Type</w:instrText>
            </w:r>
            <w:r>
              <w:instrText xml:space="preserve">" </w:instrText>
            </w:r>
            <w:r w:rsidR="00F061A6">
              <w:fldChar w:fldCharType="end"/>
            </w:r>
          </w:p>
        </w:tc>
        <w:tc>
          <w:tcPr>
            <w:tcW w:w="5573" w:type="dxa"/>
          </w:tcPr>
          <w:p w:rsidR="00A5505D" w:rsidRDefault="00A5505D" w:rsidP="00A5505D">
            <w:pPr>
              <w:pStyle w:val="Normal11"/>
            </w:pPr>
            <w:r>
              <w:t xml:space="preserve">Rollen/r for en medarbejder. </w:t>
            </w:r>
          </w:p>
          <w:p w:rsidR="00A5505D" w:rsidRDefault="00A5505D" w:rsidP="00A5505D">
            <w:pPr>
              <w:pStyle w:val="Normal11"/>
            </w:pPr>
            <w:r>
              <w:t>Dette kan bruges til at styre, hvilken type der har komptence til at løse hvilke sager.</w:t>
            </w:r>
          </w:p>
          <w:p w:rsidR="00A5505D" w:rsidRDefault="00A5505D" w:rsidP="00A5505D">
            <w:pPr>
              <w:pStyle w:val="Normal11"/>
            </w:pPr>
          </w:p>
          <w:p w:rsidR="00A5505D" w:rsidRDefault="00A5505D" w:rsidP="00A5505D">
            <w:pPr>
              <w:pStyle w:val="Normal11"/>
            </w:pPr>
            <w:r>
              <w:t>Hver ressource kan være mere end en type.</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Eksempler:</w:t>
            </w:r>
          </w:p>
          <w:p w:rsidR="00A5505D" w:rsidRDefault="00A5505D" w:rsidP="00A5505D">
            <w:pPr>
              <w:pStyle w:val="Normal11"/>
            </w:pPr>
            <w:r>
              <w:t>- Administrativ medarbejder</w:t>
            </w:r>
          </w:p>
          <w:p w:rsidR="00A5505D" w:rsidRDefault="00A5505D" w:rsidP="00A5505D">
            <w:pPr>
              <w:pStyle w:val="Normal11"/>
            </w:pPr>
            <w:r>
              <w:t>- Bobehandler</w:t>
            </w:r>
          </w:p>
          <w:p w:rsidR="00A5505D" w:rsidRDefault="00A5505D" w:rsidP="00A5505D">
            <w:pPr>
              <w:pStyle w:val="Normal11"/>
            </w:pPr>
            <w:r>
              <w:t>- Foged</w:t>
            </w:r>
          </w:p>
          <w:p w:rsidR="00A5505D" w:rsidRDefault="00A5505D" w:rsidP="00A5505D">
            <w:pPr>
              <w:pStyle w:val="Normal11"/>
            </w:pPr>
            <w:r>
              <w:t>- Inddrivelsesmedarbejder</w:t>
            </w:r>
          </w:p>
          <w:p w:rsidR="00A5505D" w:rsidRDefault="00A5505D" w:rsidP="00A5505D">
            <w:pPr>
              <w:pStyle w:val="Normal11"/>
            </w:pPr>
            <w:r>
              <w:t xml:space="preserve">- Mødeafholder </w:t>
            </w:r>
          </w:p>
          <w:p w:rsidR="00A5505D" w:rsidRDefault="00A5505D" w:rsidP="00A5505D">
            <w:pPr>
              <w:pStyle w:val="Normal11"/>
            </w:pPr>
            <w:r>
              <w:t>- Servicebesøger</w:t>
            </w:r>
          </w:p>
          <w:p w:rsidR="00A5505D" w:rsidRDefault="00A5505D" w:rsidP="00A5505D">
            <w:pPr>
              <w:pStyle w:val="Normal11"/>
            </w:pPr>
            <w:r>
              <w:t xml:space="preserve">- Telefonmedarbejder </w:t>
            </w:r>
          </w:p>
          <w:p w:rsidR="00A5505D" w:rsidRDefault="00A5505D" w:rsidP="00A5505D">
            <w:pPr>
              <w:pStyle w:val="Normal11"/>
            </w:pPr>
            <w:r>
              <w:t>- Vidne</w:t>
            </w:r>
          </w:p>
          <w:p w:rsidR="00A5505D" w:rsidRDefault="00A5505D" w:rsidP="00A5505D">
            <w:pPr>
              <w:pStyle w:val="Normal11"/>
            </w:pPr>
            <w:r>
              <w:t>...</w:t>
            </w:r>
          </w:p>
          <w:p w:rsidR="00A5505D" w:rsidRPr="00A5505D" w:rsidRDefault="00A5505D" w:rsidP="00A5505D">
            <w:pPr>
              <w:pStyle w:val="Normal11"/>
            </w:pPr>
          </w:p>
        </w:tc>
      </w:tr>
      <w:tr w:rsidR="00A5505D" w:rsidTr="00A5505D">
        <w:tc>
          <w:tcPr>
            <w:tcW w:w="2625" w:type="dxa"/>
          </w:tcPr>
          <w:p w:rsidR="00A5505D" w:rsidRDefault="00A5505D" w:rsidP="00A5505D">
            <w:pPr>
              <w:pStyle w:val="Normal11"/>
            </w:pPr>
            <w:r>
              <w:t>Kompetence</w:t>
            </w:r>
          </w:p>
        </w:tc>
        <w:tc>
          <w:tcPr>
            <w:tcW w:w="1797" w:type="dxa"/>
          </w:tcPr>
          <w:p w:rsidR="00A5505D" w:rsidRDefault="00A5505D" w:rsidP="00A5505D">
            <w:pPr>
              <w:pStyle w:val="Normal11"/>
            </w:pPr>
            <w:r>
              <w:t>Type</w:t>
            </w:r>
            <w:r w:rsidR="00F061A6">
              <w:fldChar w:fldCharType="begin"/>
            </w:r>
            <w:r>
              <w:instrText xml:space="preserve"> XE "</w:instrText>
            </w:r>
            <w:r w:rsidRPr="00782D45">
              <w:instrText>Type</w:instrText>
            </w:r>
            <w:r>
              <w:instrText xml:space="preserve">" </w:instrText>
            </w:r>
            <w:r w:rsidR="00F061A6">
              <w:fldChar w:fldCharType="end"/>
            </w:r>
          </w:p>
        </w:tc>
        <w:tc>
          <w:tcPr>
            <w:tcW w:w="5573" w:type="dxa"/>
          </w:tcPr>
          <w:p w:rsidR="00A5505D" w:rsidRDefault="00A5505D" w:rsidP="00A5505D">
            <w:pPr>
              <w:pStyle w:val="Normal11"/>
            </w:pPr>
            <w:r>
              <w:t>De kompetencer (og herunder autorisationer) en medarbejder er tildelt. Det kan f.eks. være, at en medarbejder gerne må behandle en bestemt slags fordringer over et bestemt beløb. Eller det kan være, at en medarbejder gerne må godkende andres opgaveløsning.</w:t>
            </w:r>
          </w:p>
          <w:p w:rsidR="00A5505D" w:rsidRDefault="00A5505D" w:rsidP="00A5505D">
            <w:pPr>
              <w:pStyle w:val="Normal11"/>
            </w:pPr>
            <w:r>
              <w:t>Dette skal i fremtiden være en struktureret liste af kompetencer, som man kan vælge fra, evt. suppleret med regelsæt omkring beløb mm.</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Eksempler:</w:t>
            </w:r>
          </w:p>
          <w:p w:rsidR="00A5505D" w:rsidRDefault="00A5505D" w:rsidP="00A5505D">
            <w:pPr>
              <w:pStyle w:val="Normal11"/>
            </w:pPr>
            <w:r>
              <w:t>- Må udføre remonstration i forbindelse med klage</w:t>
            </w:r>
          </w:p>
          <w:p w:rsidR="00A5505D" w:rsidRPr="00A5505D" w:rsidRDefault="00A5505D" w:rsidP="00A5505D">
            <w:pPr>
              <w:pStyle w:val="Normal11"/>
            </w:pPr>
            <w:r>
              <w:t>- Må godkende eftergivelse af fordringer over xx kr.</w:t>
            </w:r>
          </w:p>
        </w:tc>
      </w:tr>
      <w:tr w:rsidR="00A5505D" w:rsidTr="00A5505D">
        <w:tc>
          <w:tcPr>
            <w:tcW w:w="2625" w:type="dxa"/>
          </w:tcPr>
          <w:p w:rsidR="00A5505D" w:rsidRDefault="00A5505D" w:rsidP="00A5505D">
            <w:pPr>
              <w:pStyle w:val="Normal11"/>
            </w:pPr>
            <w:r>
              <w:t>KompetenceNiveau</w:t>
            </w:r>
          </w:p>
        </w:tc>
        <w:tc>
          <w:tcPr>
            <w:tcW w:w="1797" w:type="dxa"/>
          </w:tcPr>
          <w:p w:rsidR="00A5505D" w:rsidRDefault="00A5505D" w:rsidP="00A5505D">
            <w:pPr>
              <w:pStyle w:val="Normal11"/>
            </w:pPr>
            <w:r>
              <w:t>Type</w:t>
            </w:r>
            <w:r w:rsidR="00F061A6">
              <w:fldChar w:fldCharType="begin"/>
            </w:r>
            <w:r>
              <w:instrText xml:space="preserve"> XE "</w:instrText>
            </w:r>
            <w:r w:rsidRPr="00071C3E">
              <w:instrText>Type</w:instrText>
            </w:r>
            <w:r>
              <w:instrText xml:space="preserve">" </w:instrText>
            </w:r>
            <w:r w:rsidR="00F061A6">
              <w:fldChar w:fldCharType="end"/>
            </w:r>
          </w:p>
        </w:tc>
        <w:tc>
          <w:tcPr>
            <w:tcW w:w="5573" w:type="dxa"/>
          </w:tcPr>
          <w:p w:rsidR="00A5505D" w:rsidRDefault="00A5505D" w:rsidP="00A5505D">
            <w:pPr>
              <w:pStyle w:val="Normal11"/>
            </w:pPr>
            <w:r>
              <w:t>Niveauet for medarbejderens kompetencer i form af en skala fra fx 1-5.</w:t>
            </w:r>
          </w:p>
        </w:tc>
      </w:tr>
      <w:tr w:rsidR="00A5505D" w:rsidTr="00A5505D">
        <w:tc>
          <w:tcPr>
            <w:tcW w:w="2625" w:type="dxa"/>
          </w:tcPr>
          <w:p w:rsidR="00A5505D" w:rsidRDefault="00A5505D" w:rsidP="00A5505D">
            <w:pPr>
              <w:pStyle w:val="Normal11"/>
            </w:pPr>
            <w:r>
              <w:t>SprogKompetence</w:t>
            </w:r>
          </w:p>
        </w:tc>
        <w:tc>
          <w:tcPr>
            <w:tcW w:w="1797" w:type="dxa"/>
          </w:tcPr>
          <w:p w:rsidR="00A5505D" w:rsidRDefault="00A5505D" w:rsidP="00A5505D">
            <w:pPr>
              <w:pStyle w:val="Normal11"/>
            </w:pPr>
            <w:r>
              <w:t>Sprog</w:t>
            </w:r>
            <w:r w:rsidR="00F061A6">
              <w:fldChar w:fldCharType="begin"/>
            </w:r>
            <w:r>
              <w:instrText xml:space="preserve"> XE "</w:instrText>
            </w:r>
            <w:r w:rsidRPr="00423D69">
              <w:instrText>Sprog</w:instrText>
            </w:r>
            <w:r>
              <w:instrText xml:space="preserve">" </w:instrText>
            </w:r>
            <w:r w:rsidR="00F061A6">
              <w:fldChar w:fldCharType="end"/>
            </w:r>
          </w:p>
        </w:tc>
        <w:tc>
          <w:tcPr>
            <w:tcW w:w="5573" w:type="dxa"/>
          </w:tcPr>
          <w:p w:rsidR="00A5505D" w:rsidRDefault="00A5505D" w:rsidP="00A5505D">
            <w:pPr>
              <w:pStyle w:val="Normal11"/>
            </w:pPr>
            <w:r>
              <w:t>De sprog en medarbejder kan læse og skrive.</w:t>
            </w:r>
          </w:p>
          <w:p w:rsidR="00A5505D" w:rsidRDefault="00A5505D" w:rsidP="00A5505D">
            <w:pPr>
              <w:pStyle w:val="Normal11"/>
            </w:pPr>
            <w:r>
              <w:t>I fremtiden kan det blive suppleret med niveauet for sprogkompetencen.</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Default="00A5505D" w:rsidP="00A5505D">
            <w:pPr>
              <w:pStyle w:val="Normal11"/>
            </w:pPr>
            <w:r>
              <w:t>Eksempler:</w:t>
            </w:r>
          </w:p>
          <w:p w:rsidR="00A5505D" w:rsidRDefault="00A5505D" w:rsidP="00A5505D">
            <w:pPr>
              <w:pStyle w:val="Normal11"/>
            </w:pPr>
            <w:r>
              <w:t xml:space="preserve">- Dansk </w:t>
            </w:r>
          </w:p>
          <w:p w:rsidR="00A5505D" w:rsidRDefault="00A5505D" w:rsidP="00A5505D">
            <w:pPr>
              <w:pStyle w:val="Normal11"/>
            </w:pPr>
            <w:r>
              <w:t>- Svensk</w:t>
            </w:r>
          </w:p>
          <w:p w:rsidR="00A5505D" w:rsidRDefault="00A5505D" w:rsidP="00A5505D">
            <w:pPr>
              <w:pStyle w:val="Normal11"/>
            </w:pPr>
            <w:r>
              <w:t>- Norsk</w:t>
            </w:r>
          </w:p>
          <w:p w:rsidR="00A5505D" w:rsidRDefault="00A5505D" w:rsidP="00A5505D">
            <w:pPr>
              <w:pStyle w:val="Normal11"/>
            </w:pPr>
            <w:r>
              <w:t xml:space="preserve">- English </w:t>
            </w:r>
          </w:p>
          <w:p w:rsidR="00A5505D" w:rsidRPr="00A5505D" w:rsidRDefault="00A5505D" w:rsidP="00A5505D">
            <w:pPr>
              <w:pStyle w:val="Normal11"/>
            </w:pPr>
            <w:r>
              <w:t>- German</w:t>
            </w:r>
          </w:p>
        </w:tc>
      </w:tr>
      <w:tr w:rsidR="00A5505D" w:rsidTr="00A5505D">
        <w:tc>
          <w:tcPr>
            <w:tcW w:w="2625" w:type="dxa"/>
          </w:tcPr>
          <w:p w:rsidR="00A5505D" w:rsidRDefault="00A5505D" w:rsidP="00A5505D">
            <w:pPr>
              <w:pStyle w:val="Normal11"/>
            </w:pPr>
            <w:r>
              <w:t>PointSystem</w:t>
            </w:r>
          </w:p>
        </w:tc>
        <w:tc>
          <w:tcPr>
            <w:tcW w:w="1797" w:type="dxa"/>
          </w:tcPr>
          <w:p w:rsidR="00A5505D" w:rsidRDefault="00A5505D" w:rsidP="00A5505D">
            <w:pPr>
              <w:pStyle w:val="Normal11"/>
            </w:pPr>
            <w:r>
              <w:t>JaNej</w:t>
            </w:r>
            <w:r w:rsidR="00F061A6">
              <w:fldChar w:fldCharType="begin"/>
            </w:r>
            <w:r>
              <w:instrText xml:space="preserve"> XE "</w:instrText>
            </w:r>
            <w:r w:rsidRPr="005B2CDA">
              <w:instrText>JaNej</w:instrText>
            </w:r>
            <w:r>
              <w:instrText xml:space="preserve">" </w:instrText>
            </w:r>
            <w:r w:rsidR="00F061A6">
              <w:fldChar w:fldCharType="end"/>
            </w:r>
          </w:p>
        </w:tc>
        <w:tc>
          <w:tcPr>
            <w:tcW w:w="5573" w:type="dxa"/>
          </w:tcPr>
          <w:p w:rsidR="00A5505D" w:rsidRDefault="00A5505D" w:rsidP="00A5505D">
            <w:pPr>
              <w:pStyle w:val="Normal11"/>
            </w:pPr>
            <w:r>
              <w:t>Angivelse af, om medarbejderen er tilmeldt pointsystemet.</w:t>
            </w:r>
          </w:p>
        </w:tc>
      </w:tr>
      <w:tr w:rsidR="00A5505D" w:rsidTr="00A5505D">
        <w:tc>
          <w:tcPr>
            <w:tcW w:w="2625" w:type="dxa"/>
          </w:tcPr>
          <w:p w:rsidR="00A5505D" w:rsidRDefault="00A5505D" w:rsidP="00A5505D">
            <w:pPr>
              <w:pStyle w:val="Normal11"/>
            </w:pPr>
            <w:r>
              <w:t>PointSum</w:t>
            </w:r>
          </w:p>
        </w:tc>
        <w:tc>
          <w:tcPr>
            <w:tcW w:w="1797" w:type="dxa"/>
          </w:tcPr>
          <w:p w:rsidR="00A5505D" w:rsidRDefault="00A5505D" w:rsidP="00A5505D">
            <w:pPr>
              <w:pStyle w:val="Normal11"/>
            </w:pPr>
            <w:r>
              <w:t>TalHel</w:t>
            </w:r>
            <w:r w:rsidR="00F061A6">
              <w:fldChar w:fldCharType="begin"/>
            </w:r>
            <w:r>
              <w:instrText xml:space="preserve"> XE "</w:instrText>
            </w:r>
            <w:r w:rsidRPr="00DA5E19">
              <w:instrText>TalHel</w:instrText>
            </w:r>
            <w:r>
              <w:instrText xml:space="preserve">" </w:instrText>
            </w:r>
            <w:r w:rsidR="00F061A6">
              <w:fldChar w:fldCharType="end"/>
            </w:r>
          </w:p>
        </w:tc>
        <w:tc>
          <w:tcPr>
            <w:tcW w:w="5573" w:type="dxa"/>
          </w:tcPr>
          <w:p w:rsidR="00A5505D" w:rsidRDefault="00A5505D" w:rsidP="00A5505D">
            <w:pPr>
              <w:pStyle w:val="Normal11"/>
            </w:pPr>
            <w:r>
              <w:t>Medarbejderens samlede pointsum. Denne kan veksles til fx førstevalg til ferie.</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Pr="00A5505D" w:rsidRDefault="00A5505D" w:rsidP="00A5505D">
            <w:pPr>
              <w:pStyle w:val="Normal11"/>
            </w:pPr>
            <w:r>
              <w:t>0 til 999.999.999.999.999.999</w:t>
            </w:r>
          </w:p>
        </w:tc>
      </w:tr>
      <w:tr w:rsidR="00A5505D" w:rsidTr="00A5505D">
        <w:tc>
          <w:tcPr>
            <w:tcW w:w="2625" w:type="dxa"/>
          </w:tcPr>
          <w:p w:rsidR="00A5505D" w:rsidRDefault="00A5505D" w:rsidP="00A5505D">
            <w:pPr>
              <w:pStyle w:val="Normal11"/>
            </w:pPr>
            <w:r>
              <w:t>BrugtPointÅrsag</w:t>
            </w:r>
          </w:p>
        </w:tc>
        <w:tc>
          <w:tcPr>
            <w:tcW w:w="1797" w:type="dxa"/>
          </w:tcPr>
          <w:p w:rsidR="00A5505D" w:rsidRDefault="00A5505D" w:rsidP="00A5505D">
            <w:pPr>
              <w:pStyle w:val="Normal11"/>
            </w:pPr>
            <w:r>
              <w:t>TekstKort</w:t>
            </w:r>
            <w:r w:rsidR="00F061A6">
              <w:fldChar w:fldCharType="begin"/>
            </w:r>
            <w:r>
              <w:instrText xml:space="preserve"> XE "</w:instrText>
            </w:r>
            <w:r w:rsidRPr="001C4186">
              <w:instrText>TekstKort</w:instrText>
            </w:r>
            <w:r>
              <w:instrText xml:space="preserve">" </w:instrText>
            </w:r>
            <w:r w:rsidR="00F061A6">
              <w:fldChar w:fldCharType="end"/>
            </w:r>
          </w:p>
        </w:tc>
        <w:tc>
          <w:tcPr>
            <w:tcW w:w="5573" w:type="dxa"/>
          </w:tcPr>
          <w:p w:rsidR="00A5505D" w:rsidRDefault="00A5505D" w:rsidP="00A5505D">
            <w:pPr>
              <w:pStyle w:val="Normal11"/>
            </w:pPr>
            <w:r>
              <w:t>Når en medarbejder anvender opsparede point, noteres årsagen til forbruget, fx "anvendt til påskeferie"</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p>
        </w:tc>
        <w:tc>
          <w:tcPr>
            <w:tcW w:w="2398" w:type="dxa"/>
          </w:tcPr>
          <w:p w:rsidR="00A5505D" w:rsidRDefault="00A5505D" w:rsidP="00A5505D">
            <w:pPr>
              <w:pStyle w:val="Normal11"/>
            </w:pPr>
            <w:r>
              <w:t>Medarbejder arver fra/er en specialisering af Ressource</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936" w:name="_Toc266364139"/>
      <w:bookmarkStart w:id="2937" w:name="_Toc265233936"/>
      <w:r>
        <w:t>OrganisatoriskEnhed</w:t>
      </w:r>
      <w:bookmarkEnd w:id="2936"/>
      <w:bookmarkEnd w:id="2937"/>
    </w:p>
    <w:p w:rsidR="00A5505D" w:rsidRDefault="00A5505D" w:rsidP="00A5505D">
      <w:pPr>
        <w:pStyle w:val="Normal11"/>
      </w:pPr>
      <w:r>
        <w:t>En organisatorisk enhed i SKAT dækker over skattecentre, faglige søjler og enheder.</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Navn</w:t>
            </w:r>
          </w:p>
        </w:tc>
        <w:tc>
          <w:tcPr>
            <w:tcW w:w="1797" w:type="dxa"/>
          </w:tcPr>
          <w:p w:rsidR="00A5505D" w:rsidRDefault="00A5505D" w:rsidP="00A5505D">
            <w:pPr>
              <w:pStyle w:val="Normal11"/>
            </w:pPr>
            <w:r>
              <w:t>Type</w:t>
            </w:r>
            <w:r w:rsidR="00F061A6">
              <w:fldChar w:fldCharType="begin"/>
            </w:r>
            <w:r>
              <w:instrText xml:space="preserve"> XE "</w:instrText>
            </w:r>
            <w:r w:rsidRPr="0034433D">
              <w:instrText>Type</w:instrText>
            </w:r>
            <w:r>
              <w:instrText xml:space="preserve">" </w:instrText>
            </w:r>
            <w:r w:rsidR="00F061A6">
              <w:fldChar w:fldCharType="end"/>
            </w:r>
          </w:p>
        </w:tc>
        <w:tc>
          <w:tcPr>
            <w:tcW w:w="5573" w:type="dxa"/>
          </w:tcPr>
          <w:p w:rsidR="00A5505D" w:rsidRDefault="00A5505D" w:rsidP="00A5505D">
            <w:pPr>
              <w:pStyle w:val="Normal11"/>
            </w:pPr>
            <w:r>
              <w:t>Navnet på den organisatoriske enhed, f.eks. skattecentrets navn.</w:t>
            </w:r>
          </w:p>
          <w:p w:rsidR="00A5505D" w:rsidRDefault="00A5505D" w:rsidP="00A5505D">
            <w:pPr>
              <w:pStyle w:val="Normal11"/>
            </w:pPr>
            <w:r>
              <w:t>Eksempel: Hvis typen af organisation er Kundecenter, så vil navnet være Roskilde, så det er Kundecenter Roskilde.</w:t>
            </w:r>
          </w:p>
          <w:p w:rsidR="00A5505D" w:rsidRDefault="00A5505D" w:rsidP="00A5505D">
            <w:pPr>
              <w:pStyle w:val="Normal11"/>
            </w:pPr>
          </w:p>
          <w:p w:rsidR="00A5505D" w:rsidRDefault="00A5505D" w:rsidP="00A5505D">
            <w:pPr>
              <w:pStyle w:val="Normal11"/>
            </w:pP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 Inddrivelsescentret</w:t>
            </w:r>
          </w:p>
          <w:p w:rsidR="00A5505D" w:rsidRDefault="00A5505D" w:rsidP="00A5505D">
            <w:pPr>
              <w:pStyle w:val="Normal11"/>
            </w:pPr>
            <w:r>
              <w:t>- IT-service</w:t>
            </w:r>
          </w:p>
          <w:p w:rsidR="00A5505D" w:rsidRDefault="00A5505D" w:rsidP="00A5505D">
            <w:pPr>
              <w:pStyle w:val="Normal11"/>
            </w:pPr>
            <w:r>
              <w:t>- Projektenhed</w:t>
            </w:r>
          </w:p>
          <w:p w:rsidR="00A5505D" w:rsidRDefault="00A5505D" w:rsidP="00A5505D">
            <w:pPr>
              <w:pStyle w:val="Normal11"/>
            </w:pPr>
            <w:r>
              <w:t>- SC Holbæk</w:t>
            </w:r>
          </w:p>
          <w:p w:rsidR="00A5505D" w:rsidRDefault="00A5505D" w:rsidP="00A5505D">
            <w:pPr>
              <w:pStyle w:val="Normal11"/>
            </w:pPr>
            <w:r>
              <w:t>- ...</w:t>
            </w:r>
          </w:p>
          <w:p w:rsidR="00A5505D" w:rsidRPr="00A5505D" w:rsidRDefault="00A5505D" w:rsidP="00A5505D">
            <w:pPr>
              <w:pStyle w:val="Normal11"/>
            </w:pPr>
          </w:p>
        </w:tc>
      </w:tr>
      <w:tr w:rsidR="00A5505D" w:rsidTr="00A5505D">
        <w:tc>
          <w:tcPr>
            <w:tcW w:w="2625" w:type="dxa"/>
          </w:tcPr>
          <w:p w:rsidR="00A5505D" w:rsidRDefault="00A5505D" w:rsidP="00A5505D">
            <w:pPr>
              <w:pStyle w:val="Normal11"/>
            </w:pPr>
            <w:r>
              <w:t>Nummer</w:t>
            </w:r>
          </w:p>
        </w:tc>
        <w:tc>
          <w:tcPr>
            <w:tcW w:w="1797" w:type="dxa"/>
          </w:tcPr>
          <w:p w:rsidR="00A5505D" w:rsidRDefault="00A5505D" w:rsidP="00A5505D">
            <w:pPr>
              <w:pStyle w:val="Normal11"/>
            </w:pPr>
            <w:r>
              <w:t>OrganisatoriskEnhedNummer</w:t>
            </w:r>
            <w:r w:rsidR="00F061A6">
              <w:fldChar w:fldCharType="begin"/>
            </w:r>
            <w:r>
              <w:instrText xml:space="preserve"> XE "</w:instrText>
            </w:r>
            <w:r w:rsidRPr="00A22059">
              <w:instrText>OrganisatoriskEnhedNummer</w:instrText>
            </w:r>
            <w:r>
              <w:instrText xml:space="preserve">" </w:instrText>
            </w:r>
            <w:r w:rsidR="00F061A6">
              <w:fldChar w:fldCharType="end"/>
            </w:r>
          </w:p>
        </w:tc>
        <w:tc>
          <w:tcPr>
            <w:tcW w:w="5573" w:type="dxa"/>
          </w:tcPr>
          <w:p w:rsidR="00A5505D" w:rsidRDefault="00A5505D" w:rsidP="00A5505D">
            <w:pPr>
              <w:pStyle w:val="Normal11"/>
            </w:pPr>
            <w:r>
              <w:t>Dette er nummeret på den organisatoriske enhed, f.eks. nummeret på Skattecenteret.</w:t>
            </w:r>
          </w:p>
        </w:tc>
      </w:tr>
      <w:tr w:rsidR="00A5505D" w:rsidTr="00A5505D">
        <w:tc>
          <w:tcPr>
            <w:tcW w:w="2625" w:type="dxa"/>
          </w:tcPr>
          <w:p w:rsidR="00A5505D" w:rsidRDefault="00A5505D" w:rsidP="00A5505D">
            <w:pPr>
              <w:pStyle w:val="Normal11"/>
            </w:pPr>
            <w:r>
              <w:t>ÅbningTid</w:t>
            </w:r>
          </w:p>
        </w:tc>
        <w:tc>
          <w:tcPr>
            <w:tcW w:w="1797" w:type="dxa"/>
          </w:tcPr>
          <w:p w:rsidR="00A5505D" w:rsidRDefault="00A5505D" w:rsidP="00A5505D">
            <w:pPr>
              <w:pStyle w:val="Normal11"/>
            </w:pPr>
            <w:r>
              <w:t>ÅbningTid</w:t>
            </w:r>
            <w:r w:rsidR="00F061A6">
              <w:fldChar w:fldCharType="begin"/>
            </w:r>
            <w:r>
              <w:instrText xml:space="preserve"> XE "</w:instrText>
            </w:r>
            <w:r w:rsidRPr="000133DC">
              <w:instrText>ÅbningTid</w:instrText>
            </w:r>
            <w:r>
              <w:instrText xml:space="preserve">" </w:instrText>
            </w:r>
            <w:r w:rsidR="00F061A6">
              <w:fldChar w:fldCharType="end"/>
            </w:r>
          </w:p>
        </w:tc>
        <w:tc>
          <w:tcPr>
            <w:tcW w:w="5573" w:type="dxa"/>
          </w:tcPr>
          <w:p w:rsidR="00A5505D" w:rsidRDefault="00A5505D" w:rsidP="00A5505D">
            <w:pPr>
              <w:pStyle w:val="Normal11"/>
            </w:pPr>
            <w:r>
              <w:t>RestanceInddrivelsesmyndighed: Det skal være muligt i forbindelse med ressoucestyring at kunne inddrage den organisatoriske enheds åbningstid.</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OrganisatoriskEnhed(1)</w:t>
            </w:r>
          </w:p>
          <w:p w:rsidR="00A5505D" w:rsidRDefault="00A5505D" w:rsidP="00A5505D">
            <w:pPr>
              <w:pStyle w:val="Normal11"/>
            </w:pPr>
            <w:r>
              <w:t>Ressource(1..*)</w:t>
            </w:r>
          </w:p>
        </w:tc>
        <w:tc>
          <w:tcPr>
            <w:tcW w:w="5879" w:type="dxa"/>
          </w:tcPr>
          <w:p w:rsidR="00A5505D" w:rsidRDefault="00A5505D" w:rsidP="00A5505D">
            <w:pPr>
              <w:pStyle w:val="Normal11"/>
            </w:pPr>
            <w:r>
              <w:t>En organisatorisk enhed vil have ressourcer tilknyttet, ligesom en ressource altid vil være tilknyttet en organisatorisk enhed.</w:t>
            </w:r>
          </w:p>
        </w:tc>
      </w:tr>
      <w:tr w:rsidR="00A5505D" w:rsidTr="00A5505D">
        <w:tc>
          <w:tcPr>
            <w:tcW w:w="1667" w:type="dxa"/>
          </w:tcPr>
          <w:p w:rsidR="00A5505D" w:rsidRDefault="00A5505D" w:rsidP="00A5505D">
            <w:pPr>
              <w:pStyle w:val="Normal11"/>
            </w:pPr>
            <w:r>
              <w:t>har en</w:t>
            </w:r>
          </w:p>
        </w:tc>
        <w:tc>
          <w:tcPr>
            <w:tcW w:w="2398" w:type="dxa"/>
          </w:tcPr>
          <w:p w:rsidR="00A5505D" w:rsidRDefault="00A5505D" w:rsidP="00A5505D">
            <w:pPr>
              <w:pStyle w:val="Normal11"/>
            </w:pPr>
            <w:r>
              <w:t>OrganisatoriskEnhed(0..*)</w:t>
            </w:r>
          </w:p>
          <w:p w:rsidR="00A5505D" w:rsidRDefault="00A5505D" w:rsidP="00A5505D">
            <w:pPr>
              <w:pStyle w:val="Normal11"/>
            </w:pPr>
            <w:r>
              <w:t>OrganisatoriskEnhedType(0..1)</w:t>
            </w:r>
          </w:p>
        </w:tc>
        <w:tc>
          <w:tcPr>
            <w:tcW w:w="5879" w:type="dxa"/>
          </w:tcPr>
          <w:p w:rsidR="00A5505D" w:rsidRDefault="00A5505D" w:rsidP="00A5505D">
            <w:pPr>
              <w:pStyle w:val="Normal11"/>
            </w:pPr>
            <w:r>
              <w:t>En organisatorisk enhed kan være af en bestemt type.</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938" w:name="_Toc266364140"/>
      <w:bookmarkStart w:id="2939" w:name="_Toc265233937"/>
      <w:r>
        <w:t>OrganisatoriskEnhedType</w:t>
      </w:r>
      <w:bookmarkEnd w:id="2938"/>
      <w:bookmarkEnd w:id="2939"/>
    </w:p>
    <w:p w:rsidR="00A5505D" w:rsidRDefault="00A5505D" w:rsidP="00A5505D">
      <w:pPr>
        <w:pStyle w:val="Normal11"/>
      </w:pPr>
      <w:r>
        <w:t>Indeholder information om en organisationstype. SKATs organisatoriske enheder (typer) vil fx være Hovedcenter,  Inddrivelsescentret, Intern Revision, IT service, Kundecenter mm.</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Navn</w:t>
            </w:r>
          </w:p>
        </w:tc>
        <w:tc>
          <w:tcPr>
            <w:tcW w:w="1797" w:type="dxa"/>
          </w:tcPr>
          <w:p w:rsidR="00A5505D" w:rsidRDefault="00A5505D" w:rsidP="00A5505D">
            <w:pPr>
              <w:pStyle w:val="Normal11"/>
            </w:pPr>
            <w:r>
              <w:t>Type</w:t>
            </w:r>
            <w:r w:rsidR="00F061A6">
              <w:fldChar w:fldCharType="begin"/>
            </w:r>
            <w:r>
              <w:instrText xml:space="preserve"> XE "</w:instrText>
            </w:r>
            <w:r w:rsidRPr="00916905">
              <w:instrText>Type</w:instrText>
            </w:r>
            <w:r>
              <w:instrText xml:space="preserve">" </w:instrText>
            </w:r>
            <w:r w:rsidR="00F061A6">
              <w:fldChar w:fldCharType="end"/>
            </w:r>
          </w:p>
        </w:tc>
        <w:tc>
          <w:tcPr>
            <w:tcW w:w="5573" w:type="dxa"/>
          </w:tcPr>
          <w:p w:rsidR="00A5505D" w:rsidRDefault="00A5505D" w:rsidP="00A5505D">
            <w:pPr>
              <w:pStyle w:val="Normal11"/>
            </w:pPr>
            <w:r>
              <w:t>Navnet på typen af organisatorisk enhed.</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Tilladte værdier er:</w:t>
            </w:r>
          </w:p>
          <w:p w:rsidR="00A5505D" w:rsidRDefault="00A5505D" w:rsidP="00A5505D">
            <w:pPr>
              <w:pStyle w:val="Normal11"/>
            </w:pPr>
          </w:p>
          <w:p w:rsidR="00A5505D" w:rsidRDefault="00A5505D" w:rsidP="00A5505D">
            <w:pPr>
              <w:pStyle w:val="Normal11"/>
            </w:pPr>
            <w:r>
              <w:t>- Ankecenter</w:t>
            </w:r>
          </w:p>
          <w:p w:rsidR="00A5505D" w:rsidRDefault="00A5505D" w:rsidP="00A5505D">
            <w:pPr>
              <w:pStyle w:val="Normal11"/>
            </w:pPr>
            <w:r>
              <w:t>- Betalingscentret</w:t>
            </w:r>
          </w:p>
          <w:p w:rsidR="00A5505D" w:rsidRDefault="00A5505D" w:rsidP="00A5505D">
            <w:pPr>
              <w:pStyle w:val="Normal11"/>
            </w:pPr>
            <w:r>
              <w:t>- Center for Store Selskaber</w:t>
            </w:r>
          </w:p>
          <w:p w:rsidR="00A5505D" w:rsidRDefault="00A5505D" w:rsidP="00A5505D">
            <w:pPr>
              <w:pStyle w:val="Normal11"/>
            </w:pPr>
            <w:r>
              <w:t>- Hovedcenter</w:t>
            </w:r>
          </w:p>
          <w:p w:rsidR="00A5505D" w:rsidRDefault="00A5505D" w:rsidP="00A5505D">
            <w:pPr>
              <w:pStyle w:val="Normal11"/>
            </w:pPr>
            <w:r>
              <w:t>- Inddrivelsescentret</w:t>
            </w:r>
          </w:p>
          <w:p w:rsidR="00A5505D" w:rsidRDefault="00A5505D" w:rsidP="00A5505D">
            <w:pPr>
              <w:pStyle w:val="Normal11"/>
            </w:pPr>
            <w:r>
              <w:t>- Intern Revision</w:t>
            </w:r>
          </w:p>
          <w:p w:rsidR="00A5505D" w:rsidRDefault="00A5505D" w:rsidP="00A5505D">
            <w:pPr>
              <w:pStyle w:val="Normal11"/>
            </w:pPr>
            <w:r>
              <w:t>- IT-drift- og forvaltningscenter</w:t>
            </w:r>
          </w:p>
          <w:p w:rsidR="00A5505D" w:rsidRDefault="00A5505D" w:rsidP="00A5505D">
            <w:pPr>
              <w:pStyle w:val="Normal11"/>
            </w:pPr>
            <w:r>
              <w:t>- Kundecenter</w:t>
            </w:r>
          </w:p>
          <w:p w:rsidR="00A5505D" w:rsidRDefault="00A5505D" w:rsidP="00A5505D">
            <w:pPr>
              <w:pStyle w:val="Normal11"/>
            </w:pPr>
            <w:r>
              <w:t>- Midt- og Sydsjælland</w:t>
            </w:r>
          </w:p>
          <w:p w:rsidR="00A5505D" w:rsidRDefault="00A5505D" w:rsidP="00A5505D">
            <w:pPr>
              <w:pStyle w:val="Normal11"/>
            </w:pPr>
            <w:r>
              <w:t>- Midtjylland</w:t>
            </w:r>
          </w:p>
          <w:p w:rsidR="00A5505D" w:rsidRDefault="00A5505D" w:rsidP="00A5505D">
            <w:pPr>
              <w:pStyle w:val="Normal11"/>
            </w:pPr>
            <w:r>
              <w:t>- Nordjylland</w:t>
            </w:r>
          </w:p>
          <w:p w:rsidR="00A5505D" w:rsidRDefault="00A5505D" w:rsidP="00A5505D">
            <w:pPr>
              <w:pStyle w:val="Normal11"/>
            </w:pPr>
            <w:r>
              <w:t>- Nordsjælland-København</w:t>
            </w:r>
          </w:p>
          <w:p w:rsidR="00A5505D" w:rsidRDefault="00A5505D" w:rsidP="00A5505D">
            <w:pPr>
              <w:pStyle w:val="Normal11"/>
            </w:pPr>
            <w:r>
              <w:t>- Retssikkerhedschefen</w:t>
            </w:r>
          </w:p>
          <w:p w:rsidR="00A5505D" w:rsidRDefault="00A5505D" w:rsidP="00A5505D">
            <w:pPr>
              <w:pStyle w:val="Normal11"/>
            </w:pPr>
            <w:r>
              <w:t>- Spillemyndigheden</w:t>
            </w:r>
          </w:p>
          <w:p w:rsidR="00A5505D" w:rsidRPr="00A5505D" w:rsidRDefault="00A5505D" w:rsidP="00A5505D">
            <w:pPr>
              <w:pStyle w:val="Normal11"/>
            </w:pPr>
            <w:r>
              <w:t>- Sydjylland-Fyn</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har en</w:t>
            </w:r>
          </w:p>
        </w:tc>
        <w:tc>
          <w:tcPr>
            <w:tcW w:w="2398" w:type="dxa"/>
          </w:tcPr>
          <w:p w:rsidR="00A5505D" w:rsidRDefault="00A5505D" w:rsidP="00A5505D">
            <w:pPr>
              <w:pStyle w:val="Normal11"/>
            </w:pPr>
            <w:r>
              <w:t>OrganisatoriskEnhed(0..*)</w:t>
            </w:r>
          </w:p>
          <w:p w:rsidR="00A5505D" w:rsidRDefault="00A5505D" w:rsidP="00A5505D">
            <w:pPr>
              <w:pStyle w:val="Normal11"/>
            </w:pPr>
            <w:r>
              <w:t>OrganisatoriskEnhedType(0..1)</w:t>
            </w:r>
          </w:p>
        </w:tc>
        <w:tc>
          <w:tcPr>
            <w:tcW w:w="5879" w:type="dxa"/>
          </w:tcPr>
          <w:p w:rsidR="00A5505D" w:rsidRDefault="00A5505D" w:rsidP="00A5505D">
            <w:pPr>
              <w:pStyle w:val="Normal11"/>
            </w:pPr>
            <w:r>
              <w:t>En organisatorisk enhed kan være af en bestemt type.</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940" w:name="_Toc266364141"/>
      <w:bookmarkStart w:id="2941" w:name="_Toc265233938"/>
      <w:r>
        <w:t>Part</w:t>
      </w:r>
      <w:bookmarkEnd w:id="2940"/>
      <w:bookmarkEnd w:id="2941"/>
    </w:p>
    <w:p w:rsidR="00A5505D" w:rsidRDefault="00A5505D" w:rsidP="00A5505D">
      <w:pPr>
        <w:pStyle w:val="Normal11"/>
      </w:pPr>
      <w:r>
        <w:t>Part beskriver i SKAT en sammenhørighed.</w:t>
      </w:r>
    </w:p>
    <w:p w:rsidR="00A5505D" w:rsidRDefault="00A5505D" w:rsidP="00A5505D">
      <w:pPr>
        <w:pStyle w:val="Normal11"/>
      </w:pPr>
    </w:p>
    <w:p w:rsidR="00A5505D" w:rsidRDefault="00A5505D" w:rsidP="00A5505D">
      <w:pPr>
        <w:pStyle w:val="Normal11"/>
      </w:pPr>
      <w:r>
        <w:t>F.eks noget er part i en sag.</w:t>
      </w:r>
    </w:p>
    <w:p w:rsidR="00A5505D" w:rsidRDefault="00A5505D" w:rsidP="00A5505D">
      <w:pPr>
        <w:pStyle w:val="Normal11"/>
      </w:pPr>
    </w:p>
    <w:p w:rsidR="00A5505D" w:rsidRDefault="00A5505D" w:rsidP="00A5505D">
      <w:pPr>
        <w:pStyle w:val="Normal11"/>
      </w:pPr>
      <w:r>
        <w:t>En part kan f.eks. være en juridisk enhed (vi kunde), en myndighed eller en genstand (ting) f.eks. en ejendom eller et køretøj.</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AlternativID</w:t>
            </w:r>
          </w:p>
        </w:tc>
        <w:tc>
          <w:tcPr>
            <w:tcW w:w="1797" w:type="dxa"/>
          </w:tcPr>
          <w:p w:rsidR="00A5505D" w:rsidRDefault="00A5505D" w:rsidP="00A5505D">
            <w:pPr>
              <w:pStyle w:val="Normal11"/>
            </w:pPr>
            <w:r>
              <w:t>Tekst30</w:t>
            </w:r>
            <w:r w:rsidR="00F061A6">
              <w:fldChar w:fldCharType="begin"/>
            </w:r>
            <w:r>
              <w:instrText xml:space="preserve"> XE "</w:instrText>
            </w:r>
            <w:r w:rsidRPr="005C5CD1">
              <w:instrText>Tekst30</w:instrText>
            </w:r>
            <w:r>
              <w:instrText xml:space="preserve">" </w:instrText>
            </w:r>
            <w:r w:rsidR="00F061A6">
              <w:fldChar w:fldCharType="end"/>
            </w:r>
          </w:p>
        </w:tc>
        <w:tc>
          <w:tcPr>
            <w:tcW w:w="5573" w:type="dxa"/>
          </w:tcPr>
          <w:p w:rsidR="00A5505D" w:rsidRDefault="00A5505D" w:rsidP="00A5505D">
            <w:pPr>
              <w:pStyle w:val="Normal11"/>
            </w:pPr>
            <w:r>
              <w:t>Alternativ identifikation af en part, som ikke kan identificeres ved CVR-nummer, SE-nummer eller CPR-nummer. Det gælder fx udenlandske virksomheder.</w:t>
            </w:r>
          </w:p>
        </w:tc>
      </w:tr>
      <w:tr w:rsidR="00A5505D" w:rsidTr="00A5505D">
        <w:tc>
          <w:tcPr>
            <w:tcW w:w="2625" w:type="dxa"/>
          </w:tcPr>
          <w:p w:rsidR="00A5505D" w:rsidRDefault="00A5505D" w:rsidP="00A5505D">
            <w:pPr>
              <w:pStyle w:val="Normal11"/>
            </w:pPr>
            <w:r>
              <w:t>AlternativIDType</w:t>
            </w:r>
          </w:p>
        </w:tc>
        <w:tc>
          <w:tcPr>
            <w:tcW w:w="1797" w:type="dxa"/>
          </w:tcPr>
          <w:p w:rsidR="00A5505D" w:rsidRDefault="00A5505D" w:rsidP="00A5505D">
            <w:pPr>
              <w:pStyle w:val="Normal11"/>
            </w:pPr>
            <w:r>
              <w:t>Tekst11</w:t>
            </w:r>
            <w:r w:rsidR="00F061A6">
              <w:fldChar w:fldCharType="begin"/>
            </w:r>
            <w:r>
              <w:instrText xml:space="preserve"> XE "</w:instrText>
            </w:r>
            <w:r w:rsidRPr="00EC7761">
              <w:instrText>Tekst11</w:instrText>
            </w:r>
            <w:r>
              <w:instrText xml:space="preserve">" </w:instrText>
            </w:r>
            <w:r w:rsidR="00F061A6">
              <w:fldChar w:fldCharType="end"/>
            </w:r>
          </w:p>
        </w:tc>
        <w:tc>
          <w:tcPr>
            <w:tcW w:w="5573" w:type="dxa"/>
          </w:tcPr>
          <w:p w:rsidR="00A5505D" w:rsidRDefault="00A5505D" w:rsidP="00A5505D">
            <w:pPr>
              <w:pStyle w:val="Normal11"/>
            </w:pPr>
            <w:r>
              <w:t>I tilfælde hvor en part ikke skal identificeres ved et alternativt id, skal man angive hvilke type det alternative id er. Captia skal kende disse typer på forhånd.</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kan have en</w:t>
            </w:r>
          </w:p>
        </w:tc>
        <w:tc>
          <w:tcPr>
            <w:tcW w:w="2398" w:type="dxa"/>
          </w:tcPr>
          <w:p w:rsidR="00A5505D" w:rsidRDefault="00A5505D" w:rsidP="00A5505D">
            <w:pPr>
              <w:pStyle w:val="Normal11"/>
            </w:pPr>
            <w:r>
              <w:t>Dokument(1)</w:t>
            </w:r>
          </w:p>
          <w:p w:rsidR="00A5505D" w:rsidRDefault="00A5505D" w:rsidP="00A5505D">
            <w:pPr>
              <w:pStyle w:val="Normal11"/>
            </w:pPr>
            <w:r>
              <w:t>Part(0..*)</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kan være</w:t>
            </w:r>
          </w:p>
        </w:tc>
        <w:tc>
          <w:tcPr>
            <w:tcW w:w="2398" w:type="dxa"/>
          </w:tcPr>
          <w:p w:rsidR="00A5505D" w:rsidRDefault="00A5505D" w:rsidP="00A5505D">
            <w:pPr>
              <w:pStyle w:val="Normal11"/>
            </w:pPr>
            <w:r>
              <w:t>Ressource(1)</w:t>
            </w:r>
          </w:p>
          <w:p w:rsidR="00A5505D" w:rsidRDefault="00A5505D" w:rsidP="00A5505D">
            <w:pPr>
              <w:pStyle w:val="Normal11"/>
            </w:pPr>
            <w:r>
              <w:t>Part(0..*)</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kan være</w:t>
            </w:r>
          </w:p>
        </w:tc>
        <w:tc>
          <w:tcPr>
            <w:tcW w:w="2398" w:type="dxa"/>
          </w:tcPr>
          <w:p w:rsidR="00A5505D" w:rsidRDefault="00A5505D" w:rsidP="00A5505D">
            <w:pPr>
              <w:pStyle w:val="Normal11"/>
            </w:pPr>
            <w:r>
              <w:t>Person(1)</w:t>
            </w:r>
          </w:p>
          <w:p w:rsidR="00A5505D" w:rsidRDefault="00A5505D" w:rsidP="00A5505D">
            <w:pPr>
              <w:pStyle w:val="Normal11"/>
            </w:pPr>
            <w:r>
              <w:t>Part(0..*)</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kan være</w:t>
            </w:r>
          </w:p>
        </w:tc>
        <w:tc>
          <w:tcPr>
            <w:tcW w:w="2398" w:type="dxa"/>
          </w:tcPr>
          <w:p w:rsidR="00A5505D" w:rsidRDefault="00A5505D" w:rsidP="00A5505D">
            <w:pPr>
              <w:pStyle w:val="Normal11"/>
            </w:pPr>
            <w:r>
              <w:t>Virksomhed(1)</w:t>
            </w:r>
          </w:p>
          <w:p w:rsidR="00A5505D" w:rsidRDefault="00A5505D" w:rsidP="00A5505D">
            <w:pPr>
              <w:pStyle w:val="Normal11"/>
            </w:pPr>
            <w:r>
              <w:t>Part(0..*)</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Sag(1..*)</w:t>
            </w:r>
          </w:p>
          <w:p w:rsidR="00A5505D" w:rsidRDefault="00A5505D" w:rsidP="00A5505D">
            <w:pPr>
              <w:pStyle w:val="Normal11"/>
            </w:pPr>
            <w:r>
              <w:t>Part(0..*)</w:t>
            </w:r>
          </w:p>
          <w:p w:rsidR="00A5505D" w:rsidRDefault="00A5505D" w:rsidP="00A5505D">
            <w:pPr>
              <w:pStyle w:val="Normal11"/>
            </w:pPr>
            <w:r>
              <w:t xml:space="preserve"> via PartRolle</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942" w:name="_Toc266364142"/>
      <w:bookmarkStart w:id="2943" w:name="_Toc265233939"/>
      <w:r>
        <w:t>PartRolle</w:t>
      </w:r>
      <w:bookmarkEnd w:id="2942"/>
      <w:bookmarkEnd w:id="2943"/>
    </w:p>
    <w:p w:rsidR="00A5505D" w:rsidRDefault="00A5505D" w:rsidP="00A5505D">
      <w:pPr>
        <w:pStyle w:val="Normal11"/>
      </w:pPr>
      <w:r>
        <w:t>En Part kan være forskellige roller i forhold til forskellige sager.</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Betegnelse</w:t>
            </w:r>
          </w:p>
        </w:tc>
        <w:tc>
          <w:tcPr>
            <w:tcW w:w="1797" w:type="dxa"/>
          </w:tcPr>
          <w:p w:rsidR="00A5505D" w:rsidRDefault="00A5505D" w:rsidP="00A5505D">
            <w:pPr>
              <w:pStyle w:val="Normal11"/>
            </w:pPr>
            <w:r>
              <w:t>Tekst11</w:t>
            </w:r>
            <w:r w:rsidR="00F061A6">
              <w:fldChar w:fldCharType="begin"/>
            </w:r>
            <w:r>
              <w:instrText xml:space="preserve"> XE "</w:instrText>
            </w:r>
            <w:r w:rsidRPr="0071440F">
              <w:instrText>Tekst11</w:instrText>
            </w:r>
            <w:r>
              <w:instrText xml:space="preserve">" </w:instrText>
            </w:r>
            <w:r w:rsidR="00F061A6">
              <w:fldChar w:fldCharType="end"/>
            </w:r>
          </w:p>
        </w:tc>
        <w:tc>
          <w:tcPr>
            <w:tcW w:w="5573" w:type="dxa"/>
          </w:tcPr>
          <w:p w:rsidR="00A5505D" w:rsidRDefault="00A5505D" w:rsidP="00A5505D">
            <w:pPr>
              <w:pStyle w:val="Normal11"/>
            </w:pPr>
            <w:r>
              <w:t>Partens rolle i forhold til sagen.</w:t>
            </w:r>
          </w:p>
          <w:p w:rsidR="00A5505D" w:rsidRDefault="00A5505D" w:rsidP="00A5505D">
            <w:pPr>
              <w:pStyle w:val="Normal11"/>
            </w:pPr>
          </w:p>
          <w:p w:rsidR="00A5505D" w:rsidRDefault="00A5505D" w:rsidP="00A5505D">
            <w:pPr>
              <w:pStyle w:val="Normal11"/>
            </w:pPr>
            <w:r>
              <w:t>Roller =&gt; Definition</w:t>
            </w:r>
          </w:p>
          <w:p w:rsidR="00A5505D" w:rsidRDefault="00A5505D" w:rsidP="00A5505D">
            <w:pPr>
              <w:pStyle w:val="Normal11"/>
            </w:pPr>
            <w:r>
              <w:t>Sagspart =&gt;Sagens part. Den borger, virksomhed mv., som sagen drejer sig om -</w:t>
            </w:r>
          </w:p>
          <w:p w:rsidR="00A5505D" w:rsidRDefault="00A5505D" w:rsidP="00A5505D">
            <w:pPr>
              <w:pStyle w:val="Normal11"/>
            </w:pPr>
            <w:r>
              <w:t>altså den sagens afgørelse, vejledning mv. er rettet mod.</w:t>
            </w:r>
          </w:p>
          <w:p w:rsidR="00A5505D" w:rsidRDefault="00A5505D" w:rsidP="00A5505D">
            <w:pPr>
              <w:pStyle w:val="Normal11"/>
            </w:pPr>
          </w:p>
          <w:p w:rsidR="00A5505D" w:rsidRDefault="00A5505D" w:rsidP="00A5505D">
            <w:pPr>
              <w:pStyle w:val="Normal11"/>
            </w:pPr>
            <w:r>
              <w:t>Partsrepr =&gt; Partens repræsentant, typisk advokat eller revisor.</w:t>
            </w:r>
          </w:p>
          <w:p w:rsidR="00A5505D" w:rsidRDefault="00A5505D" w:rsidP="00A5505D">
            <w:pPr>
              <w:pStyle w:val="Normal11"/>
            </w:pPr>
            <w:r>
              <w:t>Ligningsråd Ligningsrådet</w:t>
            </w:r>
          </w:p>
          <w:p w:rsidR="00A5505D" w:rsidRDefault="00A5505D" w:rsidP="00A5505D">
            <w:pPr>
              <w:pStyle w:val="Normal11"/>
            </w:pPr>
          </w:p>
          <w:p w:rsidR="00A5505D" w:rsidRDefault="00A5505D" w:rsidP="00A5505D">
            <w:pPr>
              <w:pStyle w:val="Normal11"/>
            </w:pPr>
            <w:r>
              <w:t>Øvr. myndig =&gt; Øvrige myndigheder, f.eks. Skatteministeriets departement, andre</w:t>
            </w:r>
          </w:p>
          <w:p w:rsidR="00A5505D" w:rsidRDefault="00A5505D" w:rsidP="00A5505D">
            <w:pPr>
              <w:pStyle w:val="Normal11"/>
            </w:pPr>
            <w:r>
              <w:t>ministerier og styrelser, politi og anklagemyndighed, domstolene.</w:t>
            </w:r>
          </w:p>
          <w:p w:rsidR="00A5505D" w:rsidRDefault="00A5505D" w:rsidP="00A5505D">
            <w:pPr>
              <w:pStyle w:val="Normal11"/>
            </w:pPr>
          </w:p>
          <w:p w:rsidR="00A5505D" w:rsidRDefault="00A5505D" w:rsidP="00A5505D">
            <w:pPr>
              <w:pStyle w:val="Normal11"/>
            </w:pPr>
            <w:r>
              <w:t>Andre ekst. =&gt; Andre eksterne. Personer, selskaber og virksomheder, der ikke er</w:t>
            </w:r>
          </w:p>
          <w:p w:rsidR="00A5505D" w:rsidRDefault="00A5505D" w:rsidP="00A5505D">
            <w:pPr>
              <w:pStyle w:val="Normal11"/>
            </w:pPr>
            <w:r>
              <w:t>sagspart eller partsrepræsentant. F.eks. brancheorganisationer eller</w:t>
            </w:r>
          </w:p>
          <w:p w:rsidR="00A5505D" w:rsidRDefault="00A5505D" w:rsidP="00A5505D">
            <w:pPr>
              <w:pStyle w:val="Normal11"/>
            </w:pPr>
            <w:r>
              <w:t>andre, der skal høres/orienteres i en sag eller Kammeradvokaten.</w:t>
            </w:r>
          </w:p>
          <w:p w:rsidR="00A5505D" w:rsidRDefault="00A5505D" w:rsidP="00A5505D">
            <w:pPr>
              <w:pStyle w:val="Normal11"/>
            </w:pPr>
          </w:p>
          <w:p w:rsidR="00A5505D" w:rsidRDefault="00A5505D" w:rsidP="00A5505D">
            <w:pPr>
              <w:pStyle w:val="Normal11"/>
            </w:pPr>
            <w:r>
              <w:t>Egen myndighed =&gt; Egen myndighed, dvs. når der korresponderes internt i myndigheden. Hvis et kontor i Hovedcenteret f.eks. hører andre afdelinger, eller et andet skattecenter.Der skal også sættes part på egne notater mv.i LISY-kodesager med sagstidsmåling, selvom notatet ikke har en modtager eller afsender. Egen organisatoriske enhed sættes på som part med rollen "Egen myndighed"</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 Sagspart</w:t>
            </w:r>
          </w:p>
          <w:p w:rsidR="00A5505D" w:rsidRDefault="00A5505D" w:rsidP="00A5505D">
            <w:pPr>
              <w:pStyle w:val="Normal11"/>
            </w:pPr>
            <w:r>
              <w:t>- Partsrepr</w:t>
            </w:r>
          </w:p>
          <w:p w:rsidR="00A5505D" w:rsidRDefault="00A5505D" w:rsidP="00A5505D">
            <w:pPr>
              <w:pStyle w:val="Normal11"/>
            </w:pPr>
            <w:r>
              <w:t>- Ligningsråd</w:t>
            </w:r>
          </w:p>
          <w:p w:rsidR="00A5505D" w:rsidRDefault="00A5505D" w:rsidP="00A5505D">
            <w:pPr>
              <w:pStyle w:val="Normal11"/>
            </w:pPr>
            <w:r>
              <w:t>- Øvr. myndig</w:t>
            </w:r>
          </w:p>
          <w:p w:rsidR="00A5505D" w:rsidRPr="00A5505D" w:rsidRDefault="00A5505D" w:rsidP="00A5505D">
            <w:pPr>
              <w:pStyle w:val="Normal11"/>
            </w:pPr>
            <w:r>
              <w:t>- Egen myndighed</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944" w:name="_Toc266364143"/>
      <w:bookmarkStart w:id="2945" w:name="_Toc265233940"/>
      <w:r>
        <w:t>Person</w:t>
      </w:r>
      <w:bookmarkEnd w:id="2944"/>
      <w:bookmarkEnd w:id="2945"/>
    </w:p>
    <w:p w:rsidR="00A5505D" w:rsidRDefault="00A5505D" w:rsidP="00A5505D">
      <w:pPr>
        <w:pStyle w:val="Normal11"/>
      </w:pPr>
      <w:r>
        <w:t>Privat person identificeret ved et personnummer (CPR-nummer).</w:t>
      </w: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CPRNummer</w:t>
            </w:r>
          </w:p>
        </w:tc>
        <w:tc>
          <w:tcPr>
            <w:tcW w:w="1797" w:type="dxa"/>
          </w:tcPr>
          <w:p w:rsidR="00A5505D" w:rsidRDefault="00A5505D" w:rsidP="00A5505D">
            <w:pPr>
              <w:pStyle w:val="Normal11"/>
            </w:pPr>
            <w:r>
              <w:t>CPRNummer</w:t>
            </w:r>
            <w:r w:rsidR="00F061A6">
              <w:fldChar w:fldCharType="begin"/>
            </w:r>
            <w:r>
              <w:instrText xml:space="preserve"> XE "</w:instrText>
            </w:r>
            <w:r w:rsidRPr="001F0663">
              <w:instrText>CPRNummer</w:instrText>
            </w:r>
            <w:r>
              <w:instrText xml:space="preserve">" </w:instrText>
            </w:r>
            <w:r w:rsidR="00F061A6">
              <w:fldChar w:fldCharType="end"/>
            </w:r>
          </w:p>
        </w:tc>
        <w:tc>
          <w:tcPr>
            <w:tcW w:w="5573" w:type="dxa"/>
          </w:tcPr>
          <w:p w:rsidR="00A5505D" w:rsidRDefault="00A5505D" w:rsidP="00A5505D">
            <w:pPr>
              <w:pStyle w:val="Normal11"/>
            </w:pPr>
            <w:r>
              <w:t>CPR-nummer er et 10 cifret personnummer der entydigt identificerer en dansk person.</w:t>
            </w:r>
          </w:p>
        </w:tc>
      </w:tr>
      <w:tr w:rsidR="00A5505D" w:rsidTr="00A5505D">
        <w:tc>
          <w:tcPr>
            <w:tcW w:w="2625" w:type="dxa"/>
          </w:tcPr>
          <w:p w:rsidR="00A5505D" w:rsidRDefault="00A5505D" w:rsidP="00A5505D">
            <w:pPr>
              <w:pStyle w:val="Normal11"/>
            </w:pPr>
            <w:r>
              <w:t>NavnAdresseBeskyttelseMarkering</w:t>
            </w:r>
          </w:p>
        </w:tc>
        <w:tc>
          <w:tcPr>
            <w:tcW w:w="1797" w:type="dxa"/>
          </w:tcPr>
          <w:p w:rsidR="00A5505D" w:rsidRDefault="00A5505D" w:rsidP="00A5505D">
            <w:pPr>
              <w:pStyle w:val="Normal11"/>
            </w:pPr>
            <w:r>
              <w:t>Markering</w:t>
            </w:r>
            <w:r w:rsidR="00F061A6">
              <w:fldChar w:fldCharType="begin"/>
            </w:r>
            <w:r>
              <w:instrText xml:space="preserve"> XE "</w:instrText>
            </w:r>
            <w:r w:rsidRPr="00112B21">
              <w:instrText>Markering</w:instrText>
            </w:r>
            <w:r>
              <w:instrText xml:space="preserve">" </w:instrText>
            </w:r>
            <w:r w:rsidR="00F061A6">
              <w:fldChar w:fldCharType="end"/>
            </w:r>
          </w:p>
        </w:tc>
        <w:tc>
          <w:tcPr>
            <w:tcW w:w="5573" w:type="dxa"/>
          </w:tcPr>
          <w:p w:rsidR="00A5505D" w:rsidRDefault="00A5505D" w:rsidP="00A5505D">
            <w:pPr>
              <w:pStyle w:val="Normal11"/>
            </w:pPr>
            <w:r>
              <w:t>Angiver om en persons navn og adresse er beskyttet for offentligheden.</w:t>
            </w:r>
          </w:p>
          <w:p w:rsidR="00A5505D" w:rsidRDefault="00A5505D" w:rsidP="00A5505D">
            <w:pPr>
              <w:pStyle w:val="Normal11"/>
            </w:pPr>
          </w:p>
          <w:p w:rsidR="00A5505D" w:rsidRDefault="00A5505D" w:rsidP="00A5505D">
            <w:pPr>
              <w:pStyle w:val="Normal11"/>
            </w:pPr>
            <w:r>
              <w:t xml:space="preserve">Markeringen bliver sat af Folkeregistret, dvs. i Det Centrale Personregister (CPR). </w:t>
            </w:r>
          </w:p>
          <w:p w:rsidR="00A5505D" w:rsidRDefault="00A5505D" w:rsidP="00A5505D">
            <w:pPr>
              <w:pStyle w:val="Normal11"/>
            </w:pPr>
            <w:r>
              <w:t>Det er således kun myndigheder med lovmæssigt grundlag, som har adgang til disse data (fx i forbindelse med sagsbehandling).</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B = Beskyttet</w:t>
            </w:r>
          </w:p>
          <w:p w:rsidR="00A5505D" w:rsidRPr="00A5505D" w:rsidRDefault="00A5505D" w:rsidP="00A5505D">
            <w:pPr>
              <w:pStyle w:val="Normal11"/>
            </w:pPr>
            <w:r>
              <w:t>Blank = Ubeskyttet</w:t>
            </w:r>
          </w:p>
        </w:tc>
      </w:tr>
      <w:tr w:rsidR="00A5505D" w:rsidTr="00A5505D">
        <w:tc>
          <w:tcPr>
            <w:tcW w:w="2625" w:type="dxa"/>
          </w:tcPr>
          <w:p w:rsidR="00A5505D" w:rsidRDefault="00A5505D" w:rsidP="00A5505D">
            <w:pPr>
              <w:pStyle w:val="Normal11"/>
            </w:pPr>
            <w:r>
              <w:t>FødselDato</w:t>
            </w:r>
          </w:p>
        </w:tc>
        <w:tc>
          <w:tcPr>
            <w:tcW w:w="1797" w:type="dxa"/>
          </w:tcPr>
          <w:p w:rsidR="00A5505D" w:rsidRDefault="00A5505D" w:rsidP="00A5505D">
            <w:pPr>
              <w:pStyle w:val="Normal11"/>
            </w:pPr>
            <w:r>
              <w:t>Dato</w:t>
            </w:r>
            <w:r w:rsidR="00F061A6">
              <w:fldChar w:fldCharType="begin"/>
            </w:r>
            <w:r>
              <w:instrText xml:space="preserve"> XE "</w:instrText>
            </w:r>
            <w:r w:rsidRPr="00A3478E">
              <w:instrText>Dato</w:instrText>
            </w:r>
            <w:r>
              <w:instrText xml:space="preserve">" </w:instrText>
            </w:r>
            <w:r w:rsidR="00F061A6">
              <w:fldChar w:fldCharType="end"/>
            </w:r>
          </w:p>
        </w:tc>
        <w:tc>
          <w:tcPr>
            <w:tcW w:w="5573" w:type="dxa"/>
          </w:tcPr>
          <w:p w:rsidR="00A5505D" w:rsidRDefault="00A5505D" w:rsidP="00A5505D">
            <w:pPr>
              <w:pStyle w:val="Normal11"/>
            </w:pPr>
            <w:r>
              <w:t>Personens fødselsdato</w:t>
            </w:r>
          </w:p>
        </w:tc>
      </w:tr>
      <w:tr w:rsidR="00A5505D" w:rsidTr="00A5505D">
        <w:tc>
          <w:tcPr>
            <w:tcW w:w="2625" w:type="dxa"/>
          </w:tcPr>
          <w:p w:rsidR="00A5505D" w:rsidRDefault="00A5505D" w:rsidP="00A5505D">
            <w:pPr>
              <w:pStyle w:val="Normal11"/>
            </w:pPr>
            <w:r>
              <w:t>FødeSted</w:t>
            </w:r>
          </w:p>
        </w:tc>
        <w:tc>
          <w:tcPr>
            <w:tcW w:w="1797" w:type="dxa"/>
          </w:tcPr>
          <w:p w:rsidR="00A5505D" w:rsidRDefault="00A5505D" w:rsidP="00A5505D">
            <w:pPr>
              <w:pStyle w:val="Normal11"/>
            </w:pPr>
            <w:r>
              <w:t>FødeSted</w:t>
            </w:r>
            <w:r w:rsidR="00F061A6">
              <w:fldChar w:fldCharType="begin"/>
            </w:r>
            <w:r>
              <w:instrText xml:space="preserve"> XE "</w:instrText>
            </w:r>
            <w:r w:rsidRPr="00D55CB0">
              <w:instrText>FødeSted</w:instrText>
            </w:r>
            <w:r>
              <w:instrText xml:space="preserve">" </w:instrText>
            </w:r>
            <w:r w:rsidR="00F061A6">
              <w:fldChar w:fldCharType="end"/>
            </w:r>
          </w:p>
        </w:tc>
        <w:tc>
          <w:tcPr>
            <w:tcW w:w="5573" w:type="dxa"/>
          </w:tcPr>
          <w:p w:rsidR="00A5505D" w:rsidRDefault="00A5505D" w:rsidP="00A5505D">
            <w:pPr>
              <w:pStyle w:val="Normal11"/>
            </w:pPr>
            <w:r>
              <w:t>Stammer fra CPS og udenlandsk pension.</w:t>
            </w:r>
          </w:p>
        </w:tc>
      </w:tr>
      <w:tr w:rsidR="00A5505D" w:rsidTr="00A5505D">
        <w:tc>
          <w:tcPr>
            <w:tcW w:w="2625" w:type="dxa"/>
          </w:tcPr>
          <w:p w:rsidR="00A5505D" w:rsidRDefault="00A5505D" w:rsidP="00A5505D">
            <w:pPr>
              <w:pStyle w:val="Normal11"/>
            </w:pPr>
            <w:r>
              <w:t>FødeLandKode</w:t>
            </w:r>
          </w:p>
        </w:tc>
        <w:tc>
          <w:tcPr>
            <w:tcW w:w="1797" w:type="dxa"/>
          </w:tcPr>
          <w:p w:rsidR="00A5505D" w:rsidRDefault="00A5505D" w:rsidP="00A5505D">
            <w:pPr>
              <w:pStyle w:val="Normal11"/>
            </w:pPr>
            <w:r>
              <w:t>AdresseLandKode</w:t>
            </w:r>
            <w:r w:rsidR="00F061A6">
              <w:fldChar w:fldCharType="begin"/>
            </w:r>
            <w:r>
              <w:instrText xml:space="preserve"> XE "</w:instrText>
            </w:r>
            <w:r w:rsidRPr="00016F76">
              <w:instrText>AdresseLandKode</w:instrText>
            </w:r>
            <w:r>
              <w:instrText xml:space="preserve">" </w:instrText>
            </w:r>
            <w:r w:rsidR="00F061A6">
              <w:fldChar w:fldCharType="end"/>
            </w:r>
          </w:p>
        </w:tc>
        <w:tc>
          <w:tcPr>
            <w:tcW w:w="5573" w:type="dxa"/>
          </w:tcPr>
          <w:p w:rsidR="00A5505D" w:rsidRDefault="00A5505D" w:rsidP="00A5505D">
            <w:pPr>
              <w:pStyle w:val="Normal11"/>
            </w:pPr>
            <w:r>
              <w:t>Stammer fra CPS og udenlandsk pension.</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Default="00A5505D" w:rsidP="00A5505D">
            <w:pPr>
              <w:pStyle w:val="Normal11"/>
            </w:pPr>
            <w:r>
              <w:t>Feltet skal altid være udfyldt.</w:t>
            </w:r>
          </w:p>
          <w:p w:rsidR="00A5505D" w:rsidRDefault="00A5505D" w:rsidP="00A5505D">
            <w:pPr>
              <w:pStyle w:val="Normal11"/>
            </w:pPr>
          </w:p>
          <w:p w:rsidR="00A5505D" w:rsidRDefault="00A5505D" w:rsidP="00A5505D">
            <w:pPr>
              <w:pStyle w:val="Normal11"/>
            </w:pPr>
            <w:r>
              <w:t>ISO-standard, som hentes/valideres i Erhvervssystemets værdisæt for Lande, = elementet Land_nvn_kort.</w:t>
            </w:r>
          </w:p>
          <w:p w:rsidR="00A5505D" w:rsidRDefault="00A5505D" w:rsidP="00A5505D">
            <w:pPr>
              <w:pStyle w:val="Normal11"/>
            </w:pPr>
          </w:p>
          <w:p w:rsidR="00A5505D" w:rsidRPr="00A5505D" w:rsidRDefault="00A5505D" w:rsidP="00A5505D">
            <w:pPr>
              <w:pStyle w:val="Normal11"/>
            </w:pPr>
            <w:r>
              <w:t>Undtagelse er dog Grækenland, som er dispenseret fra ordningen og må bruge "EL".</w:t>
            </w:r>
          </w:p>
        </w:tc>
      </w:tr>
      <w:tr w:rsidR="00A5505D" w:rsidTr="00A5505D">
        <w:tc>
          <w:tcPr>
            <w:tcW w:w="2625" w:type="dxa"/>
          </w:tcPr>
          <w:p w:rsidR="00A5505D" w:rsidRDefault="00A5505D" w:rsidP="00A5505D">
            <w:pPr>
              <w:pStyle w:val="Normal11"/>
            </w:pPr>
            <w:r>
              <w:t>GyldigFra</w:t>
            </w:r>
          </w:p>
        </w:tc>
        <w:tc>
          <w:tcPr>
            <w:tcW w:w="1797" w:type="dxa"/>
          </w:tcPr>
          <w:p w:rsidR="00A5505D" w:rsidRDefault="00A5505D" w:rsidP="00A5505D">
            <w:pPr>
              <w:pStyle w:val="Normal11"/>
            </w:pPr>
            <w:r>
              <w:t>Dato</w:t>
            </w:r>
            <w:r w:rsidR="00F061A6">
              <w:fldChar w:fldCharType="begin"/>
            </w:r>
            <w:r>
              <w:instrText xml:space="preserve"> XE "</w:instrText>
            </w:r>
            <w:r w:rsidRPr="002F732A">
              <w:instrText>Dato</w:instrText>
            </w:r>
            <w:r>
              <w:instrText xml:space="preserve">" </w:instrText>
            </w:r>
            <w:r w:rsidR="00F061A6">
              <w:fldChar w:fldCharType="end"/>
            </w:r>
          </w:p>
        </w:tc>
        <w:tc>
          <w:tcPr>
            <w:tcW w:w="5573" w:type="dxa"/>
          </w:tcPr>
          <w:p w:rsidR="00A5505D" w:rsidRDefault="00A5505D" w:rsidP="00A5505D">
            <w:pPr>
              <w:pStyle w:val="Normal11"/>
            </w:pPr>
            <w:r>
              <w:t>Gyldighed startdato for en Person. Person kan skifte CPRNummer, NavnAdresseBeskyttelseMarkering og FødselDato.</w:t>
            </w:r>
          </w:p>
          <w:p w:rsidR="00A5505D" w:rsidRDefault="00A5505D" w:rsidP="00A5505D">
            <w:pPr>
              <w:pStyle w:val="Normal11"/>
            </w:pPr>
          </w:p>
          <w:p w:rsidR="00A5505D" w:rsidRDefault="00A5505D" w:rsidP="00A5505D">
            <w:pPr>
              <w:pStyle w:val="Normal11"/>
            </w:pPr>
            <w:r>
              <w:t>- CPR-skifte kan ske ved kønskifteoperationer eller fejlvurdering af køn og FødselDato,</w:t>
            </w:r>
          </w:p>
          <w:p w:rsidR="00A5505D" w:rsidRDefault="00A5505D" w:rsidP="00A5505D">
            <w:pPr>
              <w:pStyle w:val="Normal11"/>
            </w:pPr>
            <w:r>
              <w:t>eller fordi en udenlandsk person har fået et midlertidigt CPRNummer.</w:t>
            </w:r>
          </w:p>
          <w:p w:rsidR="00A5505D" w:rsidRDefault="00A5505D" w:rsidP="00A5505D">
            <w:pPr>
              <w:pStyle w:val="Normal11"/>
            </w:pPr>
          </w:p>
          <w:p w:rsidR="00A5505D" w:rsidRDefault="00A5505D" w:rsidP="00A5505D">
            <w:pPr>
              <w:pStyle w:val="Normal11"/>
            </w:pPr>
            <w:r>
              <w:t>- NavnAdresseBeskyttelseMarkering kan ændre sig ved at en Person anmoder Folkeregistret om navn- &amp; adressebeskyttelse.</w:t>
            </w:r>
          </w:p>
          <w:p w:rsidR="00A5505D" w:rsidRDefault="00A5505D" w:rsidP="00A5505D">
            <w:pPr>
              <w:pStyle w:val="Normal11"/>
            </w:pPr>
          </w:p>
          <w:p w:rsidR="00A5505D" w:rsidRDefault="00A5505D" w:rsidP="00A5505D">
            <w:pPr>
              <w:pStyle w:val="Normal11"/>
            </w:pPr>
            <w:r>
              <w:t>- FødselDato kan ændre sig ved at man har fejlvurderet en alder.</w:t>
            </w:r>
          </w:p>
        </w:tc>
      </w:tr>
      <w:tr w:rsidR="00A5505D" w:rsidTr="00A5505D">
        <w:tc>
          <w:tcPr>
            <w:tcW w:w="2625" w:type="dxa"/>
          </w:tcPr>
          <w:p w:rsidR="00A5505D" w:rsidRDefault="00A5505D" w:rsidP="00A5505D">
            <w:pPr>
              <w:pStyle w:val="Normal11"/>
            </w:pPr>
            <w:r>
              <w:t>GyldigTil</w:t>
            </w:r>
          </w:p>
        </w:tc>
        <w:tc>
          <w:tcPr>
            <w:tcW w:w="1797" w:type="dxa"/>
          </w:tcPr>
          <w:p w:rsidR="00A5505D" w:rsidRDefault="00A5505D" w:rsidP="00A5505D">
            <w:pPr>
              <w:pStyle w:val="Normal11"/>
            </w:pPr>
            <w:r>
              <w:t>Dato</w:t>
            </w:r>
            <w:r w:rsidR="00F061A6">
              <w:fldChar w:fldCharType="begin"/>
            </w:r>
            <w:r>
              <w:instrText xml:space="preserve"> XE "</w:instrText>
            </w:r>
            <w:r w:rsidRPr="00CD2EB1">
              <w:instrText>Dato</w:instrText>
            </w:r>
            <w:r>
              <w:instrText xml:space="preserve">" </w:instrText>
            </w:r>
            <w:r w:rsidR="00F061A6">
              <w:fldChar w:fldCharType="end"/>
            </w:r>
          </w:p>
        </w:tc>
        <w:tc>
          <w:tcPr>
            <w:tcW w:w="5573" w:type="dxa"/>
          </w:tcPr>
          <w:p w:rsidR="00A5505D" w:rsidRDefault="00A5505D" w:rsidP="00A5505D">
            <w:pPr>
              <w:pStyle w:val="Normal11"/>
            </w:pPr>
            <w:r>
              <w:t>Gyldighed slutdato for en Person. Person kan skifte CPRNummer, NavnAdresseBeskyttelseMarkering og FødselDato.</w:t>
            </w:r>
          </w:p>
          <w:p w:rsidR="00A5505D" w:rsidRDefault="00A5505D" w:rsidP="00A5505D">
            <w:pPr>
              <w:pStyle w:val="Normal11"/>
            </w:pPr>
          </w:p>
          <w:p w:rsidR="00A5505D" w:rsidRDefault="00A5505D" w:rsidP="00A5505D">
            <w:pPr>
              <w:pStyle w:val="Normal11"/>
            </w:pPr>
            <w:r>
              <w:t>- CPR-skifte kan ske ved kønskifteoperationer eller fejlvurdering af køn og FødselDato,</w:t>
            </w:r>
          </w:p>
          <w:p w:rsidR="00A5505D" w:rsidRDefault="00A5505D" w:rsidP="00A5505D">
            <w:pPr>
              <w:pStyle w:val="Normal11"/>
            </w:pPr>
            <w:r>
              <w:t>eller fordi en udenlandsk person har fået et midlertidigt CPRNummer.</w:t>
            </w:r>
          </w:p>
          <w:p w:rsidR="00A5505D" w:rsidRDefault="00A5505D" w:rsidP="00A5505D">
            <w:pPr>
              <w:pStyle w:val="Normal11"/>
            </w:pPr>
          </w:p>
          <w:p w:rsidR="00A5505D" w:rsidRDefault="00A5505D" w:rsidP="00A5505D">
            <w:pPr>
              <w:pStyle w:val="Normal11"/>
            </w:pPr>
            <w:r>
              <w:t>- NavnAdresseBeskyttelseMarkering kan ændre sig ved at en Person anmoder Folkeregistret om navn- &amp; adressebeskyttelse.</w:t>
            </w:r>
          </w:p>
          <w:p w:rsidR="00A5505D" w:rsidRDefault="00A5505D" w:rsidP="00A5505D">
            <w:pPr>
              <w:pStyle w:val="Normal11"/>
            </w:pPr>
          </w:p>
          <w:p w:rsidR="00A5505D" w:rsidRDefault="00A5505D" w:rsidP="00A5505D">
            <w:pPr>
              <w:pStyle w:val="Normal11"/>
            </w:pPr>
            <w:r>
              <w:t>- FødselDato kan ændre sig ved at man har fejlvurderet en alder.</w:t>
            </w:r>
          </w:p>
        </w:tc>
      </w:tr>
      <w:tr w:rsidR="00A5505D" w:rsidTr="00A5505D">
        <w:tc>
          <w:tcPr>
            <w:tcW w:w="2625" w:type="dxa"/>
          </w:tcPr>
          <w:p w:rsidR="00A5505D" w:rsidRDefault="00A5505D" w:rsidP="00A5505D">
            <w:pPr>
              <w:pStyle w:val="Normal11"/>
            </w:pPr>
            <w:r>
              <w:t>Køn</w:t>
            </w:r>
          </w:p>
        </w:tc>
        <w:tc>
          <w:tcPr>
            <w:tcW w:w="1797" w:type="dxa"/>
          </w:tcPr>
          <w:p w:rsidR="00A5505D" w:rsidRDefault="00A5505D" w:rsidP="00A5505D">
            <w:pPr>
              <w:pStyle w:val="Normal11"/>
            </w:pPr>
            <w:r>
              <w:t>Køn</w:t>
            </w:r>
            <w:r w:rsidR="00F061A6">
              <w:fldChar w:fldCharType="begin"/>
            </w:r>
            <w:r>
              <w:instrText xml:space="preserve"> XE "</w:instrText>
            </w:r>
            <w:r w:rsidRPr="00FA7A18">
              <w:instrText>Køn</w:instrText>
            </w:r>
            <w:r>
              <w:instrText xml:space="preserve">" </w:instrText>
            </w:r>
            <w:r w:rsidR="00F061A6">
              <w:fldChar w:fldCharType="end"/>
            </w:r>
          </w:p>
        </w:tc>
        <w:tc>
          <w:tcPr>
            <w:tcW w:w="5573" w:type="dxa"/>
          </w:tcPr>
          <w:p w:rsidR="00A5505D" w:rsidRDefault="00A5505D" w:rsidP="00A5505D">
            <w:pPr>
              <w:pStyle w:val="Normal11"/>
            </w:pPr>
            <w:r>
              <w:t>kategorisering af individer ud fra deres forplantningsorganer</w:t>
            </w:r>
          </w:p>
          <w:p w:rsidR="00A5505D" w:rsidRDefault="00A5505D" w:rsidP="00A5505D">
            <w:pPr>
              <w:pStyle w:val="Normal11"/>
            </w:pP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kan være</w:t>
            </w:r>
          </w:p>
        </w:tc>
        <w:tc>
          <w:tcPr>
            <w:tcW w:w="2398" w:type="dxa"/>
          </w:tcPr>
          <w:p w:rsidR="00A5505D" w:rsidRDefault="00A5505D" w:rsidP="00A5505D">
            <w:pPr>
              <w:pStyle w:val="Normal11"/>
            </w:pPr>
            <w:r>
              <w:t>Person(1)</w:t>
            </w:r>
          </w:p>
          <w:p w:rsidR="00A5505D" w:rsidRDefault="00A5505D" w:rsidP="00A5505D">
            <w:pPr>
              <w:pStyle w:val="Normal11"/>
            </w:pPr>
            <w:r>
              <w:t>Part(0..*)</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946" w:name="_Toc266364144"/>
      <w:bookmarkStart w:id="2947" w:name="_Toc265233941"/>
      <w:r>
        <w:t>ProcesKonto</w:t>
      </w:r>
      <w:bookmarkEnd w:id="2946"/>
      <w:bookmarkEnd w:id="2947"/>
    </w:p>
    <w:p w:rsidR="00A5505D" w:rsidRDefault="00A5505D" w:rsidP="00A5505D">
      <w:pPr>
        <w:pStyle w:val="Normal11"/>
      </w:pPr>
      <w:r>
        <w:t>Procesrelaterede oplysninger knyttet til en sag</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Kode</w:t>
            </w:r>
          </w:p>
        </w:tc>
        <w:tc>
          <w:tcPr>
            <w:tcW w:w="1797" w:type="dxa"/>
          </w:tcPr>
          <w:p w:rsidR="00A5505D" w:rsidRDefault="00A5505D" w:rsidP="00A5505D">
            <w:pPr>
              <w:pStyle w:val="Normal11"/>
            </w:pPr>
            <w:r>
              <w:t>ProcesKontoKode</w:t>
            </w:r>
            <w:r w:rsidR="00F061A6">
              <w:fldChar w:fldCharType="begin"/>
            </w:r>
            <w:r>
              <w:instrText xml:space="preserve"> XE "</w:instrText>
            </w:r>
            <w:r w:rsidRPr="008F60CF">
              <w:instrText>ProcesKontoKode</w:instrText>
            </w:r>
            <w:r>
              <w:instrText xml:space="preserve">" </w:instrText>
            </w:r>
            <w:r w:rsidR="00F061A6">
              <w:fldChar w:fldCharType="end"/>
            </w:r>
          </w:p>
        </w:tc>
        <w:tc>
          <w:tcPr>
            <w:tcW w:w="5573" w:type="dxa"/>
          </w:tcPr>
          <w:p w:rsidR="00A5505D" w:rsidRDefault="00A5505D" w:rsidP="00A5505D">
            <w:pPr>
              <w:pStyle w:val="Normal11"/>
            </w:pPr>
            <w:r>
              <w:t>LISY-kode som bruges ved oprettelse/opdatering af en sag i CAPTIA</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948" w:name="_Toc266364145"/>
      <w:bookmarkStart w:id="2949" w:name="_Toc265233942"/>
      <w:r>
        <w:t>Ressource</w:t>
      </w:r>
      <w:bookmarkEnd w:id="2948"/>
      <w:bookmarkEnd w:id="2949"/>
    </w:p>
    <w:p w:rsidR="00A5505D" w:rsidRDefault="00A5505D" w:rsidP="00A5505D">
      <w:pPr>
        <w:pStyle w:val="Normal11"/>
      </w:pPr>
      <w:r>
        <w:t xml:space="preserve">En ressource i en organisatorisk enhed i SKAT/RIM. </w:t>
      </w: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Nummer</w:t>
            </w:r>
          </w:p>
        </w:tc>
        <w:tc>
          <w:tcPr>
            <w:tcW w:w="1797" w:type="dxa"/>
          </w:tcPr>
          <w:p w:rsidR="00A5505D" w:rsidRDefault="00A5505D" w:rsidP="00A5505D">
            <w:pPr>
              <w:pStyle w:val="Normal11"/>
            </w:pPr>
            <w:r>
              <w:t>Tekst11</w:t>
            </w:r>
            <w:r w:rsidR="00F061A6">
              <w:fldChar w:fldCharType="begin"/>
            </w:r>
            <w:r>
              <w:instrText xml:space="preserve"> XE "</w:instrText>
            </w:r>
            <w:r w:rsidRPr="00EB6F42">
              <w:instrText>Tekst11</w:instrText>
            </w:r>
            <w:r>
              <w:instrText xml:space="preserve">" </w:instrText>
            </w:r>
            <w:r w:rsidR="00F061A6">
              <w:fldChar w:fldCharType="end"/>
            </w:r>
          </w:p>
        </w:tc>
        <w:tc>
          <w:tcPr>
            <w:tcW w:w="5573" w:type="dxa"/>
          </w:tcPr>
          <w:p w:rsidR="00A5505D" w:rsidRDefault="00A5505D" w:rsidP="00A5505D">
            <w:pPr>
              <w:pStyle w:val="Normal11"/>
            </w:pPr>
            <w:r>
              <w:t xml:space="preserve">Nummeret på ressourcen, der unikt identificerer ressourcen. </w:t>
            </w:r>
          </w:p>
          <w:p w:rsidR="00A5505D" w:rsidRDefault="00A5505D" w:rsidP="00A5505D">
            <w:pPr>
              <w:pStyle w:val="Normal11"/>
            </w:pPr>
            <w:r>
              <w:t>Det er fx medarbejdernummer (medarbejder ID) eller køretøjets nummer.</w:t>
            </w:r>
          </w:p>
        </w:tc>
      </w:tr>
      <w:tr w:rsidR="00A5505D" w:rsidTr="00A5505D">
        <w:tc>
          <w:tcPr>
            <w:tcW w:w="2625" w:type="dxa"/>
          </w:tcPr>
          <w:p w:rsidR="00A5505D" w:rsidRDefault="00A5505D" w:rsidP="00A5505D">
            <w:pPr>
              <w:pStyle w:val="Normal11"/>
            </w:pPr>
            <w:r>
              <w:t>Type</w:t>
            </w:r>
          </w:p>
        </w:tc>
        <w:tc>
          <w:tcPr>
            <w:tcW w:w="1797" w:type="dxa"/>
          </w:tcPr>
          <w:p w:rsidR="00A5505D" w:rsidRDefault="00A5505D" w:rsidP="00A5505D">
            <w:pPr>
              <w:pStyle w:val="Normal11"/>
            </w:pPr>
            <w:r>
              <w:t>Type</w:t>
            </w:r>
            <w:r w:rsidR="00F061A6">
              <w:fldChar w:fldCharType="begin"/>
            </w:r>
            <w:r>
              <w:instrText xml:space="preserve"> XE "</w:instrText>
            </w:r>
            <w:r w:rsidRPr="00890439">
              <w:instrText>Type</w:instrText>
            </w:r>
            <w:r>
              <w:instrText xml:space="preserve">" </w:instrText>
            </w:r>
            <w:r w:rsidR="00F061A6">
              <w:fldChar w:fldCharType="end"/>
            </w:r>
          </w:p>
        </w:tc>
        <w:tc>
          <w:tcPr>
            <w:tcW w:w="5573" w:type="dxa"/>
          </w:tcPr>
          <w:p w:rsidR="00A5505D" w:rsidRDefault="00A5505D" w:rsidP="00A5505D">
            <w:pPr>
              <w:pStyle w:val="Normal11"/>
            </w:pPr>
            <w:r>
              <w:t>Ressourcetypen. Svarer til specialiseringerne under klassen Ressource</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 Medarbejder</w:t>
            </w:r>
          </w:p>
          <w:p w:rsidR="00A5505D" w:rsidRDefault="00A5505D" w:rsidP="00A5505D">
            <w:pPr>
              <w:pStyle w:val="Normal11"/>
            </w:pPr>
            <w:r>
              <w:t>- Køretøj</w:t>
            </w:r>
          </w:p>
          <w:p w:rsidR="00A5505D" w:rsidRDefault="00A5505D" w:rsidP="00A5505D">
            <w:pPr>
              <w:pStyle w:val="Normal11"/>
            </w:pPr>
            <w:r>
              <w:t>- Lokale</w:t>
            </w:r>
          </w:p>
          <w:p w:rsidR="00A5505D" w:rsidRDefault="00A5505D" w:rsidP="00A5505D">
            <w:pPr>
              <w:pStyle w:val="Normal11"/>
            </w:pPr>
            <w:r>
              <w:t>- Samarbejdspart</w:t>
            </w:r>
          </w:p>
          <w:p w:rsidR="00A5505D" w:rsidRPr="00A5505D" w:rsidRDefault="00A5505D" w:rsidP="00A5505D">
            <w:pPr>
              <w:pStyle w:val="Normal11"/>
            </w:pPr>
            <w:r>
              <w:t>- Udstyr</w:t>
            </w:r>
          </w:p>
        </w:tc>
      </w:tr>
      <w:tr w:rsidR="00A5505D" w:rsidTr="00A5505D">
        <w:tc>
          <w:tcPr>
            <w:tcW w:w="2625" w:type="dxa"/>
          </w:tcPr>
          <w:p w:rsidR="00A5505D" w:rsidRDefault="00A5505D" w:rsidP="00A5505D">
            <w:pPr>
              <w:pStyle w:val="Normal11"/>
            </w:pPr>
            <w:r>
              <w:t>Navn</w:t>
            </w:r>
          </w:p>
        </w:tc>
        <w:tc>
          <w:tcPr>
            <w:tcW w:w="1797" w:type="dxa"/>
          </w:tcPr>
          <w:p w:rsidR="00A5505D" w:rsidRDefault="00A5505D" w:rsidP="00A5505D">
            <w:pPr>
              <w:pStyle w:val="Normal11"/>
            </w:pPr>
            <w:r>
              <w:t>Navn</w:t>
            </w:r>
            <w:r w:rsidR="00F061A6">
              <w:fldChar w:fldCharType="begin"/>
            </w:r>
            <w:r>
              <w:instrText xml:space="preserve"> XE "</w:instrText>
            </w:r>
            <w:r w:rsidRPr="00593A18">
              <w:instrText>Navn</w:instrText>
            </w:r>
            <w:r>
              <w:instrText xml:space="preserve">" </w:instrText>
            </w:r>
            <w:r w:rsidR="00F061A6">
              <w:fldChar w:fldCharType="end"/>
            </w:r>
          </w:p>
        </w:tc>
        <w:tc>
          <w:tcPr>
            <w:tcW w:w="5573" w:type="dxa"/>
          </w:tcPr>
          <w:p w:rsidR="00A5505D" w:rsidRDefault="00A5505D" w:rsidP="00A5505D">
            <w:pPr>
              <w:pStyle w:val="Normal11"/>
            </w:pPr>
            <w:r>
              <w:t>Navnet på ressourcen ved den pågældende organisatoriske enhed, fx navnet på køretøjet, lokalet, medarbejderen mm.</w:t>
            </w:r>
          </w:p>
        </w:tc>
      </w:tr>
      <w:tr w:rsidR="00A5505D" w:rsidTr="00A5505D">
        <w:tc>
          <w:tcPr>
            <w:tcW w:w="2625" w:type="dxa"/>
          </w:tcPr>
          <w:p w:rsidR="00A5505D" w:rsidRDefault="00A5505D" w:rsidP="00A5505D">
            <w:pPr>
              <w:pStyle w:val="Normal11"/>
            </w:pPr>
            <w:r>
              <w:t>Placering</w:t>
            </w:r>
          </w:p>
        </w:tc>
        <w:tc>
          <w:tcPr>
            <w:tcW w:w="1797" w:type="dxa"/>
          </w:tcPr>
          <w:p w:rsidR="00A5505D" w:rsidRDefault="00A5505D" w:rsidP="00A5505D">
            <w:pPr>
              <w:pStyle w:val="Normal11"/>
            </w:pPr>
            <w:r>
              <w:t>Placering</w:t>
            </w:r>
            <w:r w:rsidR="00F061A6">
              <w:fldChar w:fldCharType="begin"/>
            </w:r>
            <w:r>
              <w:instrText xml:space="preserve"> XE "</w:instrText>
            </w:r>
            <w:r w:rsidRPr="00DB7852">
              <w:instrText>Placering</w:instrText>
            </w:r>
            <w:r>
              <w:instrText xml:space="preserve">" </w:instrText>
            </w:r>
            <w:r w:rsidR="00F061A6">
              <w:fldChar w:fldCharType="end"/>
            </w:r>
          </w:p>
        </w:tc>
        <w:tc>
          <w:tcPr>
            <w:tcW w:w="5573" w:type="dxa"/>
          </w:tcPr>
          <w:p w:rsidR="00A5505D" w:rsidRDefault="00A5505D" w:rsidP="00A5505D">
            <w:pPr>
              <w:pStyle w:val="Normal11"/>
            </w:pPr>
            <w:r>
              <w:t>Placering for ressource, fx lokalenummer for en medarbejder, parkeringsplads for et RIM køretøj.</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kan være</w:t>
            </w:r>
          </w:p>
        </w:tc>
        <w:tc>
          <w:tcPr>
            <w:tcW w:w="2398" w:type="dxa"/>
          </w:tcPr>
          <w:p w:rsidR="00A5505D" w:rsidRDefault="00A5505D" w:rsidP="00A5505D">
            <w:pPr>
              <w:pStyle w:val="Normal11"/>
            </w:pPr>
            <w:r>
              <w:t>Ressource(1)</w:t>
            </w:r>
          </w:p>
          <w:p w:rsidR="00A5505D" w:rsidRDefault="00A5505D" w:rsidP="00A5505D">
            <w:pPr>
              <w:pStyle w:val="Normal11"/>
            </w:pPr>
            <w:r>
              <w:t>Part(0..*)</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behandler</w:t>
            </w:r>
          </w:p>
        </w:tc>
        <w:tc>
          <w:tcPr>
            <w:tcW w:w="2398" w:type="dxa"/>
          </w:tcPr>
          <w:p w:rsidR="00A5505D" w:rsidRDefault="00A5505D" w:rsidP="00A5505D">
            <w:pPr>
              <w:pStyle w:val="Normal11"/>
            </w:pPr>
            <w:r>
              <w:t>Ressource(1)</w:t>
            </w:r>
          </w:p>
          <w:p w:rsidR="00A5505D" w:rsidRDefault="00A5505D" w:rsidP="00A5505D">
            <w:pPr>
              <w:pStyle w:val="Normal11"/>
            </w:pPr>
            <w:r>
              <w:t>Sag(0..*)</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OrganisatoriskEnhed(1)</w:t>
            </w:r>
          </w:p>
          <w:p w:rsidR="00A5505D" w:rsidRDefault="00A5505D" w:rsidP="00A5505D">
            <w:pPr>
              <w:pStyle w:val="Normal11"/>
            </w:pPr>
            <w:r>
              <w:t>Ressource(1..*)</w:t>
            </w:r>
          </w:p>
        </w:tc>
        <w:tc>
          <w:tcPr>
            <w:tcW w:w="5879" w:type="dxa"/>
          </w:tcPr>
          <w:p w:rsidR="00A5505D" w:rsidRDefault="00A5505D" w:rsidP="00A5505D">
            <w:pPr>
              <w:pStyle w:val="Normal11"/>
            </w:pPr>
            <w:r>
              <w:t>En organisatorisk enhed vil have ressourcer tilknyttet, ligesom en ressource altid vil være tilknyttet en organisatorisk enhed.</w:t>
            </w:r>
          </w:p>
        </w:tc>
      </w:tr>
    </w:tbl>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p>
        </w:tc>
        <w:tc>
          <w:tcPr>
            <w:tcW w:w="2398" w:type="dxa"/>
          </w:tcPr>
          <w:p w:rsidR="00A5505D" w:rsidRDefault="00A5505D" w:rsidP="00A5505D">
            <w:pPr>
              <w:pStyle w:val="Normal11"/>
            </w:pPr>
            <w:r>
              <w:t>Medarbejder arver fra/er en specialisering af Ressource</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950" w:name="_Toc266364146"/>
      <w:bookmarkStart w:id="2951" w:name="_Toc265233943"/>
      <w:r>
        <w:t>Sag</w:t>
      </w:r>
      <w:bookmarkEnd w:id="2950"/>
      <w:bookmarkEnd w:id="2951"/>
    </w:p>
    <w:p w:rsidR="00A5505D" w:rsidRDefault="00A5505D" w:rsidP="00A5505D">
      <w:pPr>
        <w:pStyle w:val="Normal11"/>
      </w:pPr>
      <w:r>
        <w:t>Sag dækker over to typer, begge dokumentsamlinger:</w:t>
      </w:r>
    </w:p>
    <w:p w:rsidR="00A5505D" w:rsidRDefault="00A5505D" w:rsidP="00A5505D">
      <w:pPr>
        <w:pStyle w:val="Normal11"/>
      </w:pPr>
    </w:p>
    <w:p w:rsidR="00A5505D" w:rsidRDefault="00A5505D" w:rsidP="00A5505D">
      <w:pPr>
        <w:pStyle w:val="Normal11"/>
      </w:pPr>
      <w:r>
        <w:t>- Enkeltsag: Dette er samlingen af dokumenter, der vedrørende en konkret sag, der har et afsluttet forløb og som fører til en afgørelse. Et eksempel er bindende svar, hvor ansøgeren får et svar baseret på anmodningen, hvorefter sagen lukkes.</w:t>
      </w:r>
    </w:p>
    <w:p w:rsidR="00A5505D" w:rsidRDefault="00A5505D" w:rsidP="00A5505D">
      <w:pPr>
        <w:pStyle w:val="Normal11"/>
      </w:pPr>
    </w:p>
    <w:p w:rsidR="00A5505D" w:rsidRDefault="00A5505D" w:rsidP="00A5505D">
      <w:pPr>
        <w:pStyle w:val="Normal11"/>
      </w:pPr>
      <w:r>
        <w:t>- Dossiersag: Dette er samlingen af dokumenter, der vedrører en borger, en virksomhed eller et "objekt" (f.eks. en ejendom eller et køretøj ), men hvor der som udgangspunkt ikke nødvendigvis er tale om en sag og hvor man ikke tidsmæssigt/opgavemæssigt kan afgrænse "sagen" (udover at virksomheden ophører med at eksisterende eller ejendommen bliver revet ned osv.).</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Nummer</w:t>
            </w:r>
          </w:p>
        </w:tc>
        <w:tc>
          <w:tcPr>
            <w:tcW w:w="1797" w:type="dxa"/>
          </w:tcPr>
          <w:p w:rsidR="00A5505D" w:rsidRDefault="00A5505D" w:rsidP="00A5505D">
            <w:pPr>
              <w:pStyle w:val="Normal11"/>
            </w:pPr>
            <w:r>
              <w:t>SagJournalNummer</w:t>
            </w:r>
            <w:r w:rsidR="00F061A6">
              <w:fldChar w:fldCharType="begin"/>
            </w:r>
            <w:r>
              <w:instrText xml:space="preserve"> XE "</w:instrText>
            </w:r>
            <w:r w:rsidRPr="00D90062">
              <w:instrText>SagJournalNummer</w:instrText>
            </w:r>
            <w:r>
              <w:instrText xml:space="preserve">" </w:instrText>
            </w:r>
            <w:r w:rsidR="00F061A6">
              <w:fldChar w:fldCharType="end"/>
            </w:r>
          </w:p>
        </w:tc>
        <w:tc>
          <w:tcPr>
            <w:tcW w:w="5573" w:type="dxa"/>
          </w:tcPr>
          <w:p w:rsidR="00A5505D" w:rsidRDefault="00A5505D" w:rsidP="00A5505D">
            <w:pPr>
              <w:pStyle w:val="Normal11"/>
            </w:pPr>
            <w:r>
              <w:t>år-6cifre fortløbende 06-001122</w:t>
            </w:r>
          </w:p>
        </w:tc>
      </w:tr>
      <w:tr w:rsidR="00A5505D" w:rsidTr="00A5505D">
        <w:tc>
          <w:tcPr>
            <w:tcW w:w="2625" w:type="dxa"/>
          </w:tcPr>
          <w:p w:rsidR="00A5505D" w:rsidRDefault="00A5505D" w:rsidP="00A5505D">
            <w:pPr>
              <w:pStyle w:val="Normal11"/>
            </w:pPr>
            <w:r>
              <w:t>Titel</w:t>
            </w:r>
          </w:p>
        </w:tc>
        <w:tc>
          <w:tcPr>
            <w:tcW w:w="1797" w:type="dxa"/>
          </w:tcPr>
          <w:p w:rsidR="00A5505D" w:rsidRDefault="00A5505D" w:rsidP="00A5505D">
            <w:pPr>
              <w:pStyle w:val="Normal11"/>
            </w:pPr>
            <w:r>
              <w:t>Tekst240</w:t>
            </w:r>
            <w:r w:rsidR="00F061A6">
              <w:fldChar w:fldCharType="begin"/>
            </w:r>
            <w:r>
              <w:instrText xml:space="preserve"> XE "</w:instrText>
            </w:r>
            <w:r w:rsidRPr="00FF5128">
              <w:instrText>Tekst240</w:instrText>
            </w:r>
            <w:r>
              <w:instrText xml:space="preserve">" </w:instrText>
            </w:r>
            <w:r w:rsidR="00F061A6">
              <w:fldChar w:fldCharType="end"/>
            </w:r>
          </w:p>
        </w:tc>
        <w:tc>
          <w:tcPr>
            <w:tcW w:w="5573" w:type="dxa"/>
          </w:tcPr>
          <w:p w:rsidR="00A5505D" w:rsidRDefault="00A5505D" w:rsidP="00A5505D">
            <w:pPr>
              <w:pStyle w:val="Normal11"/>
            </w:pPr>
            <w:r>
              <w:t>En kort angivelse af titlen for sagen.</w:t>
            </w:r>
          </w:p>
        </w:tc>
      </w:tr>
      <w:tr w:rsidR="00A5505D" w:rsidTr="00A5505D">
        <w:tc>
          <w:tcPr>
            <w:tcW w:w="2625" w:type="dxa"/>
          </w:tcPr>
          <w:p w:rsidR="00A5505D" w:rsidRDefault="00A5505D" w:rsidP="00A5505D">
            <w:pPr>
              <w:pStyle w:val="Normal11"/>
            </w:pPr>
            <w:r>
              <w:t>ProfilNavn</w:t>
            </w:r>
          </w:p>
        </w:tc>
        <w:tc>
          <w:tcPr>
            <w:tcW w:w="1797" w:type="dxa"/>
          </w:tcPr>
          <w:p w:rsidR="00A5505D" w:rsidRDefault="00A5505D" w:rsidP="00A5505D">
            <w:pPr>
              <w:pStyle w:val="Normal11"/>
            </w:pPr>
            <w:r>
              <w:t>Navn</w:t>
            </w:r>
            <w:r w:rsidR="00F061A6">
              <w:fldChar w:fldCharType="begin"/>
            </w:r>
            <w:r>
              <w:instrText xml:space="preserve"> XE "</w:instrText>
            </w:r>
            <w:r w:rsidRPr="00E021E8">
              <w:instrText>Navn</w:instrText>
            </w:r>
            <w:r>
              <w:instrText xml:space="preserve">" </w:instrText>
            </w:r>
            <w:r w:rsidR="00F061A6">
              <w:fldChar w:fldCharType="end"/>
            </w:r>
          </w:p>
        </w:tc>
        <w:tc>
          <w:tcPr>
            <w:tcW w:w="5573" w:type="dxa"/>
          </w:tcPr>
          <w:p w:rsidR="00A5505D" w:rsidRDefault="00A5505D" w:rsidP="00A5505D">
            <w:pPr>
              <w:pStyle w:val="Normal11"/>
            </w:pPr>
            <w:r>
              <w:t xml:space="preserve">Enhver sag i CAPTIA er beskrevet ved fire egenskaber: Myndighed, Gruppe, Indblik og Organisatoriskenhed. </w:t>
            </w:r>
          </w:p>
          <w:p w:rsidR="00A5505D" w:rsidRDefault="00A5505D" w:rsidP="00A5505D">
            <w:pPr>
              <w:pStyle w:val="Normal11"/>
            </w:pPr>
            <w:r>
              <w:t>For at gøre det simplere, kan kalderen nøjes med at referere til et på forhånd aftalt SagProfilNavn, der udpeger værdier for disse fire egenskaber. Herefter sørger servicen selv for at sætte de fire egenskaber tilsvarende før sagen bliver oprettet i CAPTIA.</w:t>
            </w:r>
          </w:p>
        </w:tc>
      </w:tr>
      <w:tr w:rsidR="00A5505D" w:rsidTr="00A5505D">
        <w:tc>
          <w:tcPr>
            <w:tcW w:w="2625" w:type="dxa"/>
          </w:tcPr>
          <w:p w:rsidR="00A5505D" w:rsidRDefault="00A5505D" w:rsidP="00A5505D">
            <w:pPr>
              <w:pStyle w:val="Normal11"/>
            </w:pPr>
            <w:r>
              <w:t>Gruppe</w:t>
            </w:r>
          </w:p>
        </w:tc>
        <w:tc>
          <w:tcPr>
            <w:tcW w:w="1797" w:type="dxa"/>
          </w:tcPr>
          <w:p w:rsidR="00A5505D" w:rsidRDefault="00A5505D" w:rsidP="00A5505D">
            <w:pPr>
              <w:pStyle w:val="Normal11"/>
            </w:pPr>
            <w:r>
              <w:t>Tekst13</w:t>
            </w:r>
            <w:r w:rsidR="00F061A6">
              <w:fldChar w:fldCharType="begin"/>
            </w:r>
            <w:r>
              <w:instrText xml:space="preserve"> XE "</w:instrText>
            </w:r>
            <w:r w:rsidRPr="009A03A3">
              <w:instrText>Tekst13</w:instrText>
            </w:r>
            <w:r>
              <w:instrText xml:space="preserve">" </w:instrText>
            </w:r>
            <w:r w:rsidR="00F061A6">
              <w:fldChar w:fldCharType="end"/>
            </w:r>
          </w:p>
        </w:tc>
        <w:tc>
          <w:tcPr>
            <w:tcW w:w="5573" w:type="dxa"/>
          </w:tcPr>
          <w:p w:rsidR="00A5505D" w:rsidRDefault="00A5505D" w:rsidP="00A5505D">
            <w:pPr>
              <w:pStyle w:val="Normal11"/>
            </w:pPr>
            <w:r>
              <w:t xml:space="preserve">numerisk journalplan - angiver sagsindhold - </w:t>
            </w:r>
          </w:p>
          <w:p w:rsidR="00A5505D" w:rsidRDefault="00A5505D" w:rsidP="00A5505D">
            <w:pPr>
              <w:pStyle w:val="Normal11"/>
            </w:pPr>
            <w:r>
              <w:t>feks 0958 (Bindende Svar)</w:t>
            </w:r>
          </w:p>
        </w:tc>
      </w:tr>
      <w:tr w:rsidR="00A5505D" w:rsidTr="00A5505D">
        <w:tc>
          <w:tcPr>
            <w:tcW w:w="2625" w:type="dxa"/>
          </w:tcPr>
          <w:p w:rsidR="00A5505D" w:rsidRDefault="00A5505D" w:rsidP="00A5505D">
            <w:pPr>
              <w:pStyle w:val="Normal11"/>
            </w:pPr>
            <w:r>
              <w:t>Emneord</w:t>
            </w:r>
          </w:p>
        </w:tc>
        <w:tc>
          <w:tcPr>
            <w:tcW w:w="1797" w:type="dxa"/>
          </w:tcPr>
          <w:p w:rsidR="00A5505D" w:rsidRDefault="00A5505D" w:rsidP="00A5505D">
            <w:pPr>
              <w:pStyle w:val="Normal11"/>
            </w:pPr>
            <w:r>
              <w:t>Tekst32</w:t>
            </w:r>
            <w:r w:rsidR="00F061A6">
              <w:fldChar w:fldCharType="begin"/>
            </w:r>
            <w:r>
              <w:instrText xml:space="preserve"> XE "</w:instrText>
            </w:r>
            <w:r w:rsidRPr="002A3922">
              <w:instrText>Tekst32</w:instrText>
            </w:r>
            <w:r>
              <w:instrText xml:space="preserve">" </w:instrText>
            </w:r>
            <w:r w:rsidR="00F061A6">
              <w:fldChar w:fldCharType="end"/>
            </w:r>
          </w:p>
        </w:tc>
        <w:tc>
          <w:tcPr>
            <w:tcW w:w="5573" w:type="dxa"/>
          </w:tcPr>
          <w:p w:rsidR="00A5505D" w:rsidRDefault="00A5505D" w:rsidP="00A5505D">
            <w:pPr>
              <w:pStyle w:val="Normal11"/>
            </w:pPr>
            <w:r>
              <w:t>Supplerende ord til nærmere angivelse af sagens</w:t>
            </w:r>
          </w:p>
          <w:p w:rsidR="00A5505D" w:rsidRDefault="00A5505D" w:rsidP="00A5505D">
            <w:pPr>
              <w:pStyle w:val="Normal11"/>
            </w:pPr>
            <w:r>
              <w:t xml:space="preserve"> indhold, feks UDLANDET, BEFORDRING. </w:t>
            </w:r>
          </w:p>
          <w:p w:rsidR="00A5505D" w:rsidRDefault="00A5505D" w:rsidP="00A5505D">
            <w:pPr>
              <w:pStyle w:val="Normal11"/>
            </w:pPr>
            <w:r>
              <w:t>Der kan kun anvendes emneord, der er oprettet i Captia i forvejen.</w:t>
            </w:r>
          </w:p>
        </w:tc>
      </w:tr>
      <w:tr w:rsidR="00A5505D" w:rsidTr="00A5505D">
        <w:tc>
          <w:tcPr>
            <w:tcW w:w="2625" w:type="dxa"/>
          </w:tcPr>
          <w:p w:rsidR="00A5505D" w:rsidRDefault="00A5505D" w:rsidP="00A5505D">
            <w:pPr>
              <w:pStyle w:val="Normal11"/>
            </w:pPr>
            <w:r>
              <w:t>Status</w:t>
            </w:r>
          </w:p>
        </w:tc>
        <w:tc>
          <w:tcPr>
            <w:tcW w:w="1797" w:type="dxa"/>
          </w:tcPr>
          <w:p w:rsidR="00A5505D" w:rsidRDefault="00A5505D" w:rsidP="00A5505D">
            <w:pPr>
              <w:pStyle w:val="Normal11"/>
            </w:pPr>
            <w:r>
              <w:t>SagStatus</w:t>
            </w:r>
            <w:r w:rsidR="00F061A6">
              <w:fldChar w:fldCharType="begin"/>
            </w:r>
            <w:r>
              <w:instrText xml:space="preserve"> XE "</w:instrText>
            </w:r>
            <w:r w:rsidRPr="00ED7A74">
              <w:instrText>SagStatus</w:instrText>
            </w:r>
            <w:r>
              <w:instrText xml:space="preserve">" </w:instrText>
            </w:r>
            <w:r w:rsidR="00F061A6">
              <w:fldChar w:fldCharType="end"/>
            </w:r>
          </w:p>
        </w:tc>
        <w:tc>
          <w:tcPr>
            <w:tcW w:w="5573" w:type="dxa"/>
          </w:tcPr>
          <w:p w:rsidR="00A5505D" w:rsidRDefault="00A5505D" w:rsidP="00A5505D">
            <w:pPr>
              <w:pStyle w:val="Normal11"/>
            </w:pPr>
            <w:r>
              <w:t xml:space="preserve">har parten fåret Medhold, Delvis medhold, </w:t>
            </w:r>
          </w:p>
          <w:p w:rsidR="00A5505D" w:rsidRDefault="00A5505D" w:rsidP="00A5505D">
            <w:pPr>
              <w:pStyle w:val="Normal11"/>
            </w:pPr>
            <w:r>
              <w:t>Afslag, Andet</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Default="00A5505D" w:rsidP="00A5505D">
            <w:pPr>
              <w:pStyle w:val="Normal11"/>
            </w:pPr>
            <w:r>
              <w:t xml:space="preserve">Oprettet sag </w:t>
            </w:r>
          </w:p>
          <w:p w:rsidR="00A5505D" w:rsidRDefault="00A5505D" w:rsidP="00A5505D">
            <w:pPr>
              <w:pStyle w:val="Normal11"/>
            </w:pPr>
            <w:r>
              <w:t>Tildelt sag</w:t>
            </w:r>
          </w:p>
          <w:p w:rsidR="00A5505D" w:rsidRDefault="00A5505D" w:rsidP="00A5505D">
            <w:pPr>
              <w:pStyle w:val="Normal11"/>
            </w:pPr>
            <w:r>
              <w:t>Aktiv sag</w:t>
            </w:r>
          </w:p>
          <w:p w:rsidR="00A5505D" w:rsidRPr="00A5505D" w:rsidRDefault="00A5505D" w:rsidP="00A5505D">
            <w:pPr>
              <w:pStyle w:val="Normal11"/>
            </w:pPr>
            <w:r>
              <w:t>Lukket sag</w:t>
            </w:r>
          </w:p>
        </w:tc>
      </w:tr>
      <w:tr w:rsidR="00A5505D" w:rsidTr="00A5505D">
        <w:tc>
          <w:tcPr>
            <w:tcW w:w="2625" w:type="dxa"/>
          </w:tcPr>
          <w:p w:rsidR="00A5505D" w:rsidRDefault="00A5505D" w:rsidP="00A5505D">
            <w:pPr>
              <w:pStyle w:val="Normal11"/>
            </w:pPr>
            <w:r>
              <w:t>Indblik</w:t>
            </w:r>
          </w:p>
        </w:tc>
        <w:tc>
          <w:tcPr>
            <w:tcW w:w="1797" w:type="dxa"/>
          </w:tcPr>
          <w:p w:rsidR="00A5505D" w:rsidRDefault="00A5505D" w:rsidP="00A5505D">
            <w:pPr>
              <w:pStyle w:val="Normal11"/>
            </w:pPr>
            <w:r>
              <w:t>Tekst32</w:t>
            </w:r>
            <w:r w:rsidR="00F061A6">
              <w:fldChar w:fldCharType="begin"/>
            </w:r>
            <w:r>
              <w:instrText xml:space="preserve"> XE "</w:instrText>
            </w:r>
            <w:r w:rsidRPr="000E7709">
              <w:instrText>Tekst32</w:instrText>
            </w:r>
            <w:r>
              <w:instrText xml:space="preserve">" </w:instrText>
            </w:r>
            <w:r w:rsidR="00F061A6">
              <w:fldChar w:fldCharType="end"/>
            </w:r>
          </w:p>
        </w:tc>
        <w:tc>
          <w:tcPr>
            <w:tcW w:w="5573" w:type="dxa"/>
          </w:tcPr>
          <w:p w:rsidR="00A5505D" w:rsidRDefault="00A5505D" w:rsidP="00A5505D">
            <w:pPr>
              <w:pStyle w:val="Normal11"/>
            </w:pPr>
            <w:r>
              <w:t>rettighed/sikkerhedsstyring - dels et fagligt snit der afhænger af sagsgruppen, dels et organisatorisk feks</w:t>
            </w:r>
          </w:p>
          <w:p w:rsidR="00A5505D" w:rsidRDefault="00A5505D" w:rsidP="00A5505D">
            <w:pPr>
              <w:pStyle w:val="Normal11"/>
            </w:pPr>
            <w:r>
              <w:t>3_motor &amp; 90 betyder, at alle i myndighed 90 (SKAT) kan se sagen, hvis de har 3_motor i BRAS - kan ændres manuelt</w:t>
            </w:r>
          </w:p>
        </w:tc>
      </w:tr>
      <w:tr w:rsidR="00A5505D" w:rsidTr="00A5505D">
        <w:tc>
          <w:tcPr>
            <w:tcW w:w="2625" w:type="dxa"/>
          </w:tcPr>
          <w:p w:rsidR="00A5505D" w:rsidRDefault="00A5505D" w:rsidP="00A5505D">
            <w:pPr>
              <w:pStyle w:val="Normal11"/>
            </w:pPr>
            <w:r>
              <w:t>Bemærkning</w:t>
            </w:r>
          </w:p>
        </w:tc>
        <w:tc>
          <w:tcPr>
            <w:tcW w:w="1797" w:type="dxa"/>
          </w:tcPr>
          <w:p w:rsidR="00A5505D" w:rsidRDefault="00A5505D" w:rsidP="00A5505D">
            <w:pPr>
              <w:pStyle w:val="Normal11"/>
            </w:pPr>
            <w:r>
              <w:t>Tekst2000</w:t>
            </w:r>
            <w:r w:rsidR="00F061A6">
              <w:fldChar w:fldCharType="begin"/>
            </w:r>
            <w:r>
              <w:instrText xml:space="preserve"> XE "</w:instrText>
            </w:r>
            <w:r w:rsidRPr="009A6C32">
              <w:instrText>Tekst2000</w:instrText>
            </w:r>
            <w:r>
              <w:instrText xml:space="preserve">" </w:instrText>
            </w:r>
            <w:r w:rsidR="00F061A6">
              <w:fldChar w:fldCharType="end"/>
            </w:r>
          </w:p>
        </w:tc>
        <w:tc>
          <w:tcPr>
            <w:tcW w:w="5573" w:type="dxa"/>
          </w:tcPr>
          <w:p w:rsidR="00A5505D" w:rsidRDefault="00A5505D" w:rsidP="00A5505D">
            <w:pPr>
              <w:pStyle w:val="Normal11"/>
            </w:pPr>
            <w:r>
              <w:t xml:space="preserve">Fritekstfelt til notering af eventuelle bemærkninger o. lign. </w:t>
            </w:r>
          </w:p>
        </w:tc>
      </w:tr>
      <w:tr w:rsidR="00A5505D" w:rsidTr="00A5505D">
        <w:tc>
          <w:tcPr>
            <w:tcW w:w="2625" w:type="dxa"/>
          </w:tcPr>
          <w:p w:rsidR="00A5505D" w:rsidRDefault="00A5505D" w:rsidP="00A5505D">
            <w:pPr>
              <w:pStyle w:val="Normal11"/>
            </w:pPr>
            <w:r>
              <w:t>Myndighed</w:t>
            </w:r>
          </w:p>
        </w:tc>
        <w:tc>
          <w:tcPr>
            <w:tcW w:w="1797" w:type="dxa"/>
          </w:tcPr>
          <w:p w:rsidR="00A5505D" w:rsidRDefault="00A5505D" w:rsidP="00A5505D">
            <w:pPr>
              <w:pStyle w:val="Normal11"/>
            </w:pPr>
            <w:r>
              <w:t>Tekst11</w:t>
            </w:r>
            <w:r w:rsidR="00F061A6">
              <w:fldChar w:fldCharType="begin"/>
            </w:r>
            <w:r>
              <w:instrText xml:space="preserve"> XE "</w:instrText>
            </w:r>
            <w:r w:rsidRPr="00697BCF">
              <w:instrText>Tekst11</w:instrText>
            </w:r>
            <w:r>
              <w:instrText xml:space="preserve">" </w:instrText>
            </w:r>
            <w:r w:rsidR="00F061A6">
              <w:fldChar w:fldCharType="end"/>
            </w:r>
          </w:p>
        </w:tc>
        <w:tc>
          <w:tcPr>
            <w:tcW w:w="5573" w:type="dxa"/>
          </w:tcPr>
          <w:p w:rsidR="00A5505D" w:rsidRDefault="00A5505D" w:rsidP="00A5505D">
            <w:pPr>
              <w:pStyle w:val="Normal11"/>
            </w:pPr>
            <w:r>
              <w:t>Dette afspejler ESDHs håndtering af Myndigheder.</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- 70</w:t>
            </w:r>
          </w:p>
          <w:p w:rsidR="00A5505D" w:rsidRDefault="00A5505D" w:rsidP="00A5505D">
            <w:pPr>
              <w:pStyle w:val="Normal11"/>
            </w:pPr>
            <w:r>
              <w:t>- 80</w:t>
            </w:r>
          </w:p>
          <w:p w:rsidR="00A5505D" w:rsidRPr="00A5505D" w:rsidRDefault="00A5505D" w:rsidP="00A5505D">
            <w:pPr>
              <w:pStyle w:val="Normal11"/>
            </w:pPr>
            <w:r>
              <w:t>- 90</w:t>
            </w:r>
          </w:p>
        </w:tc>
      </w:tr>
      <w:tr w:rsidR="00A5505D" w:rsidTr="00A5505D">
        <w:tc>
          <w:tcPr>
            <w:tcW w:w="2625" w:type="dxa"/>
          </w:tcPr>
          <w:p w:rsidR="00A5505D" w:rsidRDefault="00A5505D" w:rsidP="00A5505D">
            <w:pPr>
              <w:pStyle w:val="Normal11"/>
            </w:pPr>
            <w:r>
              <w:t>UUID</w:t>
            </w:r>
          </w:p>
        </w:tc>
        <w:tc>
          <w:tcPr>
            <w:tcW w:w="1797" w:type="dxa"/>
          </w:tcPr>
          <w:p w:rsidR="00A5505D" w:rsidRDefault="00A5505D" w:rsidP="00A5505D">
            <w:pPr>
              <w:pStyle w:val="Normal11"/>
            </w:pPr>
            <w:r>
              <w:t>UUID</w:t>
            </w:r>
            <w:r w:rsidR="00F061A6">
              <w:fldChar w:fldCharType="begin"/>
            </w:r>
            <w:r>
              <w:instrText xml:space="preserve"> XE "</w:instrText>
            </w:r>
            <w:r w:rsidRPr="00B2758B">
              <w:instrText>UUID</w:instrText>
            </w:r>
            <w:r>
              <w:instrText xml:space="preserve">" </w:instrText>
            </w:r>
            <w:r w:rsidR="00F061A6">
              <w:fldChar w:fldCharType="end"/>
            </w:r>
          </w:p>
        </w:tc>
        <w:tc>
          <w:tcPr>
            <w:tcW w:w="5573" w:type="dxa"/>
          </w:tcPr>
          <w:p w:rsidR="00A5505D" w:rsidRDefault="00A5505D" w:rsidP="00A5505D">
            <w:pPr>
              <w:pStyle w:val="Normal11"/>
            </w:pPr>
            <w:r>
              <w:t>Unik ekstern sagsidentifikator - forskelligt fra SagNummer</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Pr="00A5505D" w:rsidRDefault="00A5505D" w:rsidP="00A5505D">
            <w:pPr>
              <w:pStyle w:val="Normal11"/>
            </w:pPr>
            <w:r>
              <w:t>(0-9a-f){32}</w:t>
            </w:r>
          </w:p>
        </w:tc>
      </w:tr>
      <w:tr w:rsidR="00A5505D" w:rsidTr="00A5505D">
        <w:tc>
          <w:tcPr>
            <w:tcW w:w="2625" w:type="dxa"/>
          </w:tcPr>
          <w:p w:rsidR="00A5505D" w:rsidRDefault="00A5505D" w:rsidP="00A5505D">
            <w:pPr>
              <w:pStyle w:val="Normal11"/>
            </w:pPr>
            <w:r>
              <w:t>OprettetDato</w:t>
            </w:r>
          </w:p>
        </w:tc>
        <w:tc>
          <w:tcPr>
            <w:tcW w:w="1797" w:type="dxa"/>
          </w:tcPr>
          <w:p w:rsidR="00A5505D" w:rsidRDefault="00A5505D" w:rsidP="00A5505D">
            <w:pPr>
              <w:pStyle w:val="Normal11"/>
            </w:pPr>
            <w:r>
              <w:t>Dato</w:t>
            </w:r>
            <w:r w:rsidR="00F061A6">
              <w:fldChar w:fldCharType="begin"/>
            </w:r>
            <w:r>
              <w:instrText xml:space="preserve"> XE "</w:instrText>
            </w:r>
            <w:r w:rsidRPr="00736F8F">
              <w:instrText>Dato</w:instrText>
            </w:r>
            <w:r>
              <w:instrText xml:space="preserve">" </w:instrText>
            </w:r>
            <w:r w:rsidR="00F061A6">
              <w:fldChar w:fldCharType="end"/>
            </w:r>
          </w:p>
        </w:tc>
        <w:tc>
          <w:tcPr>
            <w:tcW w:w="5573" w:type="dxa"/>
          </w:tcPr>
          <w:p w:rsidR="00A5505D" w:rsidRDefault="00A5505D" w:rsidP="00A5505D">
            <w:pPr>
              <w:pStyle w:val="Normal11"/>
            </w:pPr>
            <w:r>
              <w:t>dato for sagens oprettelse i Captia-basen</w:t>
            </w:r>
          </w:p>
        </w:tc>
      </w:tr>
      <w:tr w:rsidR="00A5505D" w:rsidTr="00A5505D">
        <w:tc>
          <w:tcPr>
            <w:tcW w:w="2625" w:type="dxa"/>
          </w:tcPr>
          <w:p w:rsidR="00A5505D" w:rsidRDefault="00A5505D" w:rsidP="00A5505D">
            <w:pPr>
              <w:pStyle w:val="Normal11"/>
            </w:pPr>
            <w:r>
              <w:t>PlanlagtAfslutningDato</w:t>
            </w:r>
          </w:p>
        </w:tc>
        <w:tc>
          <w:tcPr>
            <w:tcW w:w="1797" w:type="dxa"/>
          </w:tcPr>
          <w:p w:rsidR="00A5505D" w:rsidRDefault="00A5505D" w:rsidP="00A5505D">
            <w:pPr>
              <w:pStyle w:val="Normal11"/>
            </w:pPr>
            <w:r>
              <w:t>Dato</w:t>
            </w:r>
            <w:r w:rsidR="00F061A6">
              <w:fldChar w:fldCharType="begin"/>
            </w:r>
            <w:r>
              <w:instrText xml:space="preserve"> XE "</w:instrText>
            </w:r>
            <w:r w:rsidRPr="005606B7">
              <w:instrText>Dato</w:instrText>
            </w:r>
            <w:r>
              <w:instrText xml:space="preserve">" </w:instrText>
            </w:r>
            <w:r w:rsidR="00F061A6">
              <w:fldChar w:fldCharType="end"/>
            </w:r>
          </w:p>
        </w:tc>
        <w:tc>
          <w:tcPr>
            <w:tcW w:w="5573" w:type="dxa"/>
          </w:tcPr>
          <w:p w:rsidR="00A5505D" w:rsidRDefault="00A5505D" w:rsidP="00A5505D">
            <w:pPr>
              <w:pStyle w:val="Normal11"/>
            </w:pPr>
            <w:r>
              <w:t>dato for påtænkt afslutning af sagen</w:t>
            </w:r>
          </w:p>
        </w:tc>
      </w:tr>
      <w:tr w:rsidR="00A5505D" w:rsidTr="00A5505D">
        <w:tc>
          <w:tcPr>
            <w:tcW w:w="2625" w:type="dxa"/>
          </w:tcPr>
          <w:p w:rsidR="00A5505D" w:rsidRDefault="00A5505D" w:rsidP="00A5505D">
            <w:pPr>
              <w:pStyle w:val="Normal11"/>
            </w:pPr>
            <w:r>
              <w:t>AfsluttetDato</w:t>
            </w:r>
          </w:p>
        </w:tc>
        <w:tc>
          <w:tcPr>
            <w:tcW w:w="1797" w:type="dxa"/>
          </w:tcPr>
          <w:p w:rsidR="00A5505D" w:rsidRDefault="00A5505D" w:rsidP="00A5505D">
            <w:pPr>
              <w:pStyle w:val="Normal11"/>
            </w:pPr>
            <w:r>
              <w:t>Dato</w:t>
            </w:r>
            <w:r w:rsidR="00F061A6">
              <w:fldChar w:fldCharType="begin"/>
            </w:r>
            <w:r>
              <w:instrText xml:space="preserve"> XE "</w:instrText>
            </w:r>
            <w:r w:rsidRPr="00825051">
              <w:instrText>Dato</w:instrText>
            </w:r>
            <w:r>
              <w:instrText xml:space="preserve">" </w:instrText>
            </w:r>
            <w:r w:rsidR="00F061A6">
              <w:fldChar w:fldCharType="end"/>
            </w:r>
          </w:p>
        </w:tc>
        <w:tc>
          <w:tcPr>
            <w:tcW w:w="5573" w:type="dxa"/>
          </w:tcPr>
          <w:p w:rsidR="00A5505D" w:rsidRDefault="00A5505D" w:rsidP="00A5505D">
            <w:pPr>
              <w:pStyle w:val="Normal11"/>
            </w:pPr>
            <w:r>
              <w:t>dato for sagens afslutning</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kan have</w:t>
            </w:r>
          </w:p>
        </w:tc>
        <w:tc>
          <w:tcPr>
            <w:tcW w:w="2398" w:type="dxa"/>
          </w:tcPr>
          <w:p w:rsidR="00A5505D" w:rsidRDefault="00A5505D" w:rsidP="00A5505D">
            <w:pPr>
              <w:pStyle w:val="Normal11"/>
            </w:pPr>
            <w:r>
              <w:t>Sag(1)</w:t>
            </w:r>
          </w:p>
          <w:p w:rsidR="00A5505D" w:rsidRDefault="00A5505D" w:rsidP="00A5505D">
            <w:pPr>
              <w:pStyle w:val="Normal11"/>
            </w:pPr>
            <w:r>
              <w:t>SagErindring(0..*)</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kan have</w:t>
            </w:r>
          </w:p>
        </w:tc>
        <w:tc>
          <w:tcPr>
            <w:tcW w:w="2398" w:type="dxa"/>
          </w:tcPr>
          <w:p w:rsidR="00A5505D" w:rsidRDefault="00A5505D" w:rsidP="00A5505D">
            <w:pPr>
              <w:pStyle w:val="Normal11"/>
            </w:pPr>
            <w:r>
              <w:t>Sag(1)</w:t>
            </w:r>
          </w:p>
          <w:p w:rsidR="00A5505D" w:rsidRDefault="00A5505D" w:rsidP="00A5505D">
            <w:pPr>
              <w:pStyle w:val="Normal11"/>
            </w:pPr>
            <w:r>
              <w:t>SagFriDato(0..*)</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kan have</w:t>
            </w:r>
          </w:p>
        </w:tc>
        <w:tc>
          <w:tcPr>
            <w:tcW w:w="2398" w:type="dxa"/>
          </w:tcPr>
          <w:p w:rsidR="00A5505D" w:rsidRDefault="00A5505D" w:rsidP="00A5505D">
            <w:pPr>
              <w:pStyle w:val="Normal11"/>
            </w:pPr>
            <w:r>
              <w:t>Sag(0..*)</w:t>
            </w:r>
          </w:p>
          <w:p w:rsidR="00A5505D" w:rsidRDefault="00A5505D" w:rsidP="00A5505D">
            <w:pPr>
              <w:pStyle w:val="Normal11"/>
            </w:pPr>
            <w:r>
              <w:t>SagFriOplysning(0..*)</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Sag(1..*)</w:t>
            </w:r>
          </w:p>
          <w:p w:rsidR="00A5505D" w:rsidRDefault="00A5505D" w:rsidP="00A5505D">
            <w:pPr>
              <w:pStyle w:val="Normal11"/>
            </w:pPr>
            <w:r>
              <w:t>Part(0..*)</w:t>
            </w:r>
          </w:p>
          <w:p w:rsidR="00A5505D" w:rsidRDefault="00A5505D" w:rsidP="00A5505D">
            <w:pPr>
              <w:pStyle w:val="Normal11"/>
            </w:pPr>
            <w:r>
              <w:t xml:space="preserve"> via PartRolle</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har relation til</w:t>
            </w:r>
          </w:p>
        </w:tc>
        <w:tc>
          <w:tcPr>
            <w:tcW w:w="2398" w:type="dxa"/>
          </w:tcPr>
          <w:p w:rsidR="00A5505D" w:rsidRDefault="00A5505D" w:rsidP="00A5505D">
            <w:pPr>
              <w:pStyle w:val="Normal11"/>
            </w:pPr>
            <w:r>
              <w:t>Sag(1)</w:t>
            </w:r>
          </w:p>
          <w:p w:rsidR="00A5505D" w:rsidRDefault="00A5505D" w:rsidP="00A5505D">
            <w:pPr>
              <w:pStyle w:val="Normal11"/>
            </w:pPr>
            <w:r>
              <w:t>Sag(0..*)</w:t>
            </w:r>
          </w:p>
          <w:p w:rsidR="00A5505D" w:rsidRDefault="00A5505D" w:rsidP="00A5505D">
            <w:pPr>
              <w:pStyle w:val="Normal11"/>
            </w:pPr>
            <w:r>
              <w:t xml:space="preserve"> via SagForhold</w:t>
            </w:r>
          </w:p>
        </w:tc>
        <w:tc>
          <w:tcPr>
            <w:tcW w:w="5879" w:type="dxa"/>
          </w:tcPr>
          <w:p w:rsidR="00A5505D" w:rsidRDefault="00A5505D" w:rsidP="00A5505D">
            <w:pPr>
              <w:pStyle w:val="Normal11"/>
            </w:pPr>
            <w:r>
              <w:t>En sag kan have en relation til en anden sag.</w:t>
            </w:r>
          </w:p>
          <w:p w:rsidR="00A5505D" w:rsidRDefault="00A5505D" w:rsidP="00A5505D">
            <w:pPr>
              <w:pStyle w:val="Normal11"/>
            </w:pPr>
          </w:p>
          <w:p w:rsidR="00A5505D" w:rsidRDefault="00A5505D" w:rsidP="00A5505D">
            <w:pPr>
              <w:pStyle w:val="Normal11"/>
            </w:pPr>
            <w:r>
              <w:t>Denne relation kan eksempelvis være en "oversag" eller en "primærsag".</w:t>
            </w:r>
          </w:p>
        </w:tc>
      </w:tr>
      <w:tr w:rsidR="00A5505D" w:rsidTr="00A5505D">
        <w:tc>
          <w:tcPr>
            <w:tcW w:w="1667" w:type="dxa"/>
          </w:tcPr>
          <w:p w:rsidR="00A5505D" w:rsidRDefault="00A5505D" w:rsidP="00A5505D">
            <w:pPr>
              <w:pStyle w:val="Normal11"/>
            </w:pPr>
            <w:r>
              <w:t>indgår i</w:t>
            </w:r>
          </w:p>
        </w:tc>
        <w:tc>
          <w:tcPr>
            <w:tcW w:w="2398" w:type="dxa"/>
          </w:tcPr>
          <w:p w:rsidR="00A5505D" w:rsidRDefault="00A5505D" w:rsidP="00A5505D">
            <w:pPr>
              <w:pStyle w:val="Normal11"/>
            </w:pPr>
            <w:r>
              <w:t>SagAkt(1..*)</w:t>
            </w:r>
          </w:p>
          <w:p w:rsidR="00A5505D" w:rsidRDefault="00A5505D" w:rsidP="00A5505D">
            <w:pPr>
              <w:pStyle w:val="Normal11"/>
            </w:pPr>
            <w:r>
              <w:t>Sag(1)</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behandler</w:t>
            </w:r>
          </w:p>
        </w:tc>
        <w:tc>
          <w:tcPr>
            <w:tcW w:w="2398" w:type="dxa"/>
          </w:tcPr>
          <w:p w:rsidR="00A5505D" w:rsidRDefault="00A5505D" w:rsidP="00A5505D">
            <w:pPr>
              <w:pStyle w:val="Normal11"/>
            </w:pPr>
            <w:r>
              <w:t>Ressource(1)</w:t>
            </w:r>
          </w:p>
          <w:p w:rsidR="00A5505D" w:rsidRDefault="00A5505D" w:rsidP="00A5505D">
            <w:pPr>
              <w:pStyle w:val="Normal11"/>
            </w:pPr>
            <w:r>
              <w:t>Sag(0..*)</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indgår i</w:t>
            </w:r>
          </w:p>
        </w:tc>
        <w:tc>
          <w:tcPr>
            <w:tcW w:w="2398" w:type="dxa"/>
          </w:tcPr>
          <w:p w:rsidR="00A5505D" w:rsidRDefault="00A5505D" w:rsidP="00A5505D">
            <w:pPr>
              <w:pStyle w:val="Normal11"/>
            </w:pPr>
            <w:r>
              <w:t>Dokument(0..*)</w:t>
            </w:r>
          </w:p>
          <w:p w:rsidR="00A5505D" w:rsidRDefault="00A5505D" w:rsidP="00A5505D">
            <w:pPr>
              <w:pStyle w:val="Normal11"/>
            </w:pPr>
            <w:r>
              <w:t>Sag(0..*)</w:t>
            </w:r>
          </w:p>
          <w:p w:rsidR="00A5505D" w:rsidRDefault="00A5505D" w:rsidP="00A5505D">
            <w:pPr>
              <w:pStyle w:val="Normal11"/>
            </w:pPr>
            <w:r>
              <w:t xml:space="preserve"> via DokumentRolle</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952" w:name="_Toc266364147"/>
      <w:bookmarkStart w:id="2953" w:name="_Toc265233944"/>
      <w:r>
        <w:t>SagAkt</w:t>
      </w:r>
      <w:bookmarkEnd w:id="2952"/>
      <w:bookmarkEnd w:id="2953"/>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Nummer</w:t>
            </w:r>
          </w:p>
        </w:tc>
        <w:tc>
          <w:tcPr>
            <w:tcW w:w="1797" w:type="dxa"/>
          </w:tcPr>
          <w:p w:rsidR="00A5505D" w:rsidRDefault="00A5505D" w:rsidP="00A5505D">
            <w:pPr>
              <w:pStyle w:val="Normal11"/>
            </w:pPr>
            <w:r>
              <w:t>TalHel22</w:t>
            </w:r>
            <w:r w:rsidR="00F061A6">
              <w:fldChar w:fldCharType="begin"/>
            </w:r>
            <w:r>
              <w:instrText xml:space="preserve"> XE "</w:instrText>
            </w:r>
            <w:r w:rsidRPr="00EE757E">
              <w:instrText>TalHel22</w:instrText>
            </w:r>
            <w:r>
              <w:instrText xml:space="preserve">" </w:instrText>
            </w:r>
            <w:r w:rsidR="00F061A6">
              <w:fldChar w:fldCharType="end"/>
            </w:r>
          </w:p>
        </w:tc>
        <w:tc>
          <w:tcPr>
            <w:tcW w:w="5573" w:type="dxa"/>
          </w:tcPr>
          <w:p w:rsidR="00A5505D" w:rsidRDefault="00A5505D" w:rsidP="00A5505D">
            <w:pPr>
              <w:pStyle w:val="Normal11"/>
            </w:pPr>
            <w:r>
              <w:t>Et nummer som angiver hvilket sagsakt et dokument er og hvilken kronologisk orden det indgår i.</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indgår i</w:t>
            </w:r>
          </w:p>
        </w:tc>
        <w:tc>
          <w:tcPr>
            <w:tcW w:w="2398" w:type="dxa"/>
          </w:tcPr>
          <w:p w:rsidR="00A5505D" w:rsidRDefault="00A5505D" w:rsidP="00A5505D">
            <w:pPr>
              <w:pStyle w:val="Normal11"/>
            </w:pPr>
            <w:r>
              <w:t>SagAkt(1..*)</w:t>
            </w:r>
          </w:p>
          <w:p w:rsidR="00A5505D" w:rsidRDefault="00A5505D" w:rsidP="00A5505D">
            <w:pPr>
              <w:pStyle w:val="Normal11"/>
            </w:pPr>
            <w:r>
              <w:t>Sag(1)</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kan være</w:t>
            </w:r>
          </w:p>
        </w:tc>
        <w:tc>
          <w:tcPr>
            <w:tcW w:w="2398" w:type="dxa"/>
          </w:tcPr>
          <w:p w:rsidR="00A5505D" w:rsidRDefault="00A5505D" w:rsidP="00A5505D">
            <w:pPr>
              <w:pStyle w:val="Normal11"/>
            </w:pPr>
            <w:r>
              <w:t>Dokument(1)</w:t>
            </w:r>
          </w:p>
          <w:p w:rsidR="00A5505D" w:rsidRDefault="00A5505D" w:rsidP="00A5505D">
            <w:pPr>
              <w:pStyle w:val="Normal11"/>
            </w:pPr>
            <w:r>
              <w:t>SagAkt(0..*)</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954" w:name="_Toc266364148"/>
      <w:bookmarkStart w:id="2955" w:name="_Toc265233945"/>
      <w:r>
        <w:t>SagErindring</w:t>
      </w:r>
      <w:bookmarkEnd w:id="2954"/>
      <w:bookmarkEnd w:id="2955"/>
    </w:p>
    <w:p w:rsidR="00A5505D" w:rsidRDefault="00A5505D" w:rsidP="00A5505D">
      <w:pPr>
        <w:pStyle w:val="Normal11"/>
      </w:pPr>
      <w:r>
        <w:t>Information om en erindring på en sag. Eksempel: Ønsker en sagsbehandler at modtage en erindring om en tidsfrist, så skal vedkommende tilknytte en erindring på sagen med en beskrivelse og dato.</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Dato</w:t>
            </w:r>
          </w:p>
        </w:tc>
        <w:tc>
          <w:tcPr>
            <w:tcW w:w="1797" w:type="dxa"/>
          </w:tcPr>
          <w:p w:rsidR="00A5505D" w:rsidRDefault="00A5505D" w:rsidP="00A5505D">
            <w:pPr>
              <w:pStyle w:val="Normal11"/>
            </w:pPr>
            <w:r>
              <w:t>Dato</w:t>
            </w:r>
            <w:r w:rsidR="00F061A6">
              <w:fldChar w:fldCharType="begin"/>
            </w:r>
            <w:r>
              <w:instrText xml:space="preserve"> XE "</w:instrText>
            </w:r>
            <w:r w:rsidRPr="00A57BF0">
              <w:instrText>Dato</w:instrText>
            </w:r>
            <w:r>
              <w:instrText xml:space="preserve">" </w:instrText>
            </w:r>
            <w:r w:rsidR="00F061A6">
              <w:fldChar w:fldCharType="end"/>
            </w:r>
          </w:p>
        </w:tc>
        <w:tc>
          <w:tcPr>
            <w:tcW w:w="5573" w:type="dxa"/>
          </w:tcPr>
          <w:p w:rsidR="00A5505D" w:rsidRDefault="00A5505D" w:rsidP="00A5505D">
            <w:pPr>
              <w:pStyle w:val="Normal11"/>
            </w:pPr>
            <w:r>
              <w:t>Erindrer sagen i Captia og Outlook Today</w:t>
            </w:r>
          </w:p>
        </w:tc>
      </w:tr>
      <w:tr w:rsidR="00A5505D" w:rsidTr="00A5505D">
        <w:tc>
          <w:tcPr>
            <w:tcW w:w="2625" w:type="dxa"/>
          </w:tcPr>
          <w:p w:rsidR="00A5505D" w:rsidRDefault="00A5505D" w:rsidP="00A5505D">
            <w:pPr>
              <w:pStyle w:val="Normal11"/>
            </w:pPr>
            <w:r>
              <w:t>Beskrivelse</w:t>
            </w:r>
          </w:p>
        </w:tc>
        <w:tc>
          <w:tcPr>
            <w:tcW w:w="1797" w:type="dxa"/>
          </w:tcPr>
          <w:p w:rsidR="00A5505D" w:rsidRDefault="00A5505D" w:rsidP="00A5505D">
            <w:pPr>
              <w:pStyle w:val="Normal11"/>
            </w:pPr>
            <w:r>
              <w:t>Tekst255</w:t>
            </w:r>
            <w:r w:rsidR="00F061A6">
              <w:fldChar w:fldCharType="begin"/>
            </w:r>
            <w:r>
              <w:instrText xml:space="preserve"> XE "</w:instrText>
            </w:r>
            <w:r w:rsidRPr="00A67776">
              <w:instrText>Tekst255</w:instrText>
            </w:r>
            <w:r>
              <w:instrText xml:space="preserve">" </w:instrText>
            </w:r>
            <w:r w:rsidR="00F061A6">
              <w:fldChar w:fldCharType="end"/>
            </w:r>
          </w:p>
        </w:tc>
        <w:tc>
          <w:tcPr>
            <w:tcW w:w="5573" w:type="dxa"/>
          </w:tcPr>
          <w:p w:rsidR="00A5505D" w:rsidRDefault="00A5505D" w:rsidP="00A5505D">
            <w:pPr>
              <w:pStyle w:val="Normal11"/>
            </w:pPr>
            <w:r>
              <w:t>Beskrivelse af en erindring på en sag.</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kan have</w:t>
            </w:r>
          </w:p>
        </w:tc>
        <w:tc>
          <w:tcPr>
            <w:tcW w:w="2398" w:type="dxa"/>
          </w:tcPr>
          <w:p w:rsidR="00A5505D" w:rsidRDefault="00A5505D" w:rsidP="00A5505D">
            <w:pPr>
              <w:pStyle w:val="Normal11"/>
            </w:pPr>
            <w:r>
              <w:t>Sag(1)</w:t>
            </w:r>
          </w:p>
          <w:p w:rsidR="00A5505D" w:rsidRDefault="00A5505D" w:rsidP="00A5505D">
            <w:pPr>
              <w:pStyle w:val="Normal11"/>
            </w:pPr>
            <w:r>
              <w:t>SagErindring(0..*)</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956" w:name="_Toc266364149"/>
      <w:bookmarkStart w:id="2957" w:name="_Toc265233946"/>
      <w:r>
        <w:t>SagForhold</w:t>
      </w:r>
      <w:bookmarkEnd w:id="2956"/>
      <w:bookmarkEnd w:id="2957"/>
    </w:p>
    <w:p w:rsidR="00A5505D" w:rsidRDefault="00A5505D" w:rsidP="00A5505D">
      <w:pPr>
        <w:pStyle w:val="Normal11"/>
      </w:pPr>
      <w:r>
        <w:t>Beskriver en enkelt sags forhold til en anden sag.</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Beskrivelse</w:t>
            </w:r>
          </w:p>
        </w:tc>
        <w:tc>
          <w:tcPr>
            <w:tcW w:w="1797" w:type="dxa"/>
          </w:tcPr>
          <w:p w:rsidR="00A5505D" w:rsidRDefault="00A5505D" w:rsidP="00A5505D">
            <w:pPr>
              <w:pStyle w:val="Normal11"/>
            </w:pPr>
            <w:r>
              <w:t>Tekst11</w:t>
            </w:r>
            <w:r w:rsidR="00F061A6">
              <w:fldChar w:fldCharType="begin"/>
            </w:r>
            <w:r>
              <w:instrText xml:space="preserve"> XE "</w:instrText>
            </w:r>
            <w:r w:rsidRPr="00440C25">
              <w:instrText>Tekst11</w:instrText>
            </w:r>
            <w:r>
              <w:instrText xml:space="preserve">" </w:instrText>
            </w:r>
            <w:r w:rsidR="00F061A6">
              <w:fldChar w:fldCharType="end"/>
            </w:r>
          </w:p>
        </w:tc>
        <w:tc>
          <w:tcPr>
            <w:tcW w:w="5573" w:type="dxa"/>
          </w:tcPr>
          <w:p w:rsidR="00A5505D" w:rsidRDefault="00A5505D" w:rsidP="00A5505D">
            <w:pPr>
              <w:pStyle w:val="Normal11"/>
            </w:pPr>
            <w:r>
              <w:t>Beskriver en enkelt sags forhold til en anden sag.</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Oversag</w:t>
            </w:r>
          </w:p>
          <w:p w:rsidR="00A5505D" w:rsidRPr="00A5505D" w:rsidRDefault="00A5505D" w:rsidP="00A5505D">
            <w:pPr>
              <w:pStyle w:val="Normal11"/>
            </w:pPr>
            <w:r>
              <w:t>Primærsag</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958" w:name="_Toc266364150"/>
      <w:bookmarkStart w:id="2959" w:name="_Toc265233947"/>
      <w:r>
        <w:t>SagFriDato</w:t>
      </w:r>
      <w:bookmarkEnd w:id="2958"/>
      <w:bookmarkEnd w:id="2959"/>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Ledetekst</w:t>
            </w:r>
          </w:p>
        </w:tc>
        <w:tc>
          <w:tcPr>
            <w:tcW w:w="1797" w:type="dxa"/>
          </w:tcPr>
          <w:p w:rsidR="00A5505D" w:rsidRDefault="00A5505D" w:rsidP="00A5505D">
            <w:pPr>
              <w:pStyle w:val="Normal11"/>
            </w:pPr>
            <w:r>
              <w:t>Tekst11</w:t>
            </w:r>
            <w:r w:rsidR="00F061A6">
              <w:fldChar w:fldCharType="begin"/>
            </w:r>
            <w:r>
              <w:instrText xml:space="preserve"> XE "</w:instrText>
            </w:r>
            <w:r w:rsidRPr="00CF611B">
              <w:instrText>Tekst11</w:instrText>
            </w:r>
            <w:r>
              <w:instrText xml:space="preserve">" </w:instrText>
            </w:r>
            <w:r w:rsidR="00F061A6">
              <w:fldChar w:fldCharType="end"/>
            </w:r>
          </w:p>
        </w:tc>
        <w:tc>
          <w:tcPr>
            <w:tcW w:w="5573" w:type="dxa"/>
          </w:tcPr>
          <w:p w:rsidR="00A5505D" w:rsidRDefault="00A5505D" w:rsidP="00A5505D">
            <w:pPr>
              <w:pStyle w:val="Normal11"/>
            </w:pPr>
            <w:r>
              <w:t>Navnet på et frit datofelt der knytter sig til sagen - skal være kendt i Captia</w:t>
            </w:r>
          </w:p>
        </w:tc>
      </w:tr>
      <w:tr w:rsidR="00A5505D" w:rsidTr="00A5505D">
        <w:tc>
          <w:tcPr>
            <w:tcW w:w="2625" w:type="dxa"/>
          </w:tcPr>
          <w:p w:rsidR="00A5505D" w:rsidRDefault="00A5505D" w:rsidP="00A5505D">
            <w:pPr>
              <w:pStyle w:val="Normal11"/>
            </w:pPr>
            <w:r>
              <w:t>Dato</w:t>
            </w:r>
          </w:p>
        </w:tc>
        <w:tc>
          <w:tcPr>
            <w:tcW w:w="1797" w:type="dxa"/>
          </w:tcPr>
          <w:p w:rsidR="00A5505D" w:rsidRDefault="00A5505D" w:rsidP="00A5505D">
            <w:pPr>
              <w:pStyle w:val="Normal11"/>
            </w:pPr>
            <w:r>
              <w:t>Dato</w:t>
            </w:r>
            <w:r w:rsidR="00F061A6">
              <w:fldChar w:fldCharType="begin"/>
            </w:r>
            <w:r>
              <w:instrText xml:space="preserve"> XE "</w:instrText>
            </w:r>
            <w:r w:rsidRPr="00AC23FE">
              <w:instrText>Dato</w:instrText>
            </w:r>
            <w:r>
              <w:instrText xml:space="preserve">" </w:instrText>
            </w:r>
            <w:r w:rsidR="00F061A6">
              <w:fldChar w:fldCharType="end"/>
            </w:r>
          </w:p>
        </w:tc>
        <w:tc>
          <w:tcPr>
            <w:tcW w:w="5573" w:type="dxa"/>
          </w:tcPr>
          <w:p w:rsidR="00A5505D" w:rsidRDefault="00A5505D" w:rsidP="00A5505D">
            <w:pPr>
              <w:pStyle w:val="Normal11"/>
            </w:pPr>
            <w:r>
              <w:t>Værdien for et frit datofelt knyttet til sagen</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kan have</w:t>
            </w:r>
          </w:p>
        </w:tc>
        <w:tc>
          <w:tcPr>
            <w:tcW w:w="2398" w:type="dxa"/>
          </w:tcPr>
          <w:p w:rsidR="00A5505D" w:rsidRDefault="00A5505D" w:rsidP="00A5505D">
            <w:pPr>
              <w:pStyle w:val="Normal11"/>
            </w:pPr>
            <w:r>
              <w:t>Sag(1)</w:t>
            </w:r>
          </w:p>
          <w:p w:rsidR="00A5505D" w:rsidRDefault="00A5505D" w:rsidP="00A5505D">
            <w:pPr>
              <w:pStyle w:val="Normal11"/>
            </w:pPr>
            <w:r>
              <w:t>SagFriDato(0..*)</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960" w:name="_Toc266364151"/>
      <w:bookmarkStart w:id="2961" w:name="_Toc265233948"/>
      <w:r>
        <w:t>SagFriOplysning</w:t>
      </w:r>
      <w:bookmarkEnd w:id="2960"/>
      <w:bookmarkEnd w:id="2961"/>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Ledetekst</w:t>
            </w:r>
          </w:p>
        </w:tc>
        <w:tc>
          <w:tcPr>
            <w:tcW w:w="1797" w:type="dxa"/>
          </w:tcPr>
          <w:p w:rsidR="00A5505D" w:rsidRDefault="00A5505D" w:rsidP="00A5505D">
            <w:pPr>
              <w:pStyle w:val="Normal11"/>
            </w:pPr>
            <w:r>
              <w:t>Tekst11</w:t>
            </w:r>
            <w:r w:rsidR="00F061A6">
              <w:fldChar w:fldCharType="begin"/>
            </w:r>
            <w:r>
              <w:instrText xml:space="preserve"> XE "</w:instrText>
            </w:r>
            <w:r w:rsidRPr="002518CB">
              <w:instrText>Tekst11</w:instrText>
            </w:r>
            <w:r>
              <w:instrText xml:space="preserve">" </w:instrText>
            </w:r>
            <w:r w:rsidR="00F061A6">
              <w:fldChar w:fldCharType="end"/>
            </w:r>
          </w:p>
        </w:tc>
        <w:tc>
          <w:tcPr>
            <w:tcW w:w="5573" w:type="dxa"/>
          </w:tcPr>
          <w:p w:rsidR="00A5505D" w:rsidRDefault="00A5505D" w:rsidP="00A5505D">
            <w:pPr>
              <w:pStyle w:val="Normal11"/>
            </w:pPr>
            <w:r>
              <w:t>Navnet på et frit oplysningsfelt der knytter sig til sagen - skal være kendt i Captia</w:t>
            </w:r>
          </w:p>
        </w:tc>
      </w:tr>
      <w:tr w:rsidR="00A5505D" w:rsidTr="00A5505D">
        <w:tc>
          <w:tcPr>
            <w:tcW w:w="2625" w:type="dxa"/>
          </w:tcPr>
          <w:p w:rsidR="00A5505D" w:rsidRDefault="00A5505D" w:rsidP="00A5505D">
            <w:pPr>
              <w:pStyle w:val="Normal11"/>
            </w:pPr>
            <w:r>
              <w:t>Indhold</w:t>
            </w:r>
          </w:p>
        </w:tc>
        <w:tc>
          <w:tcPr>
            <w:tcW w:w="1797" w:type="dxa"/>
          </w:tcPr>
          <w:p w:rsidR="00A5505D" w:rsidRDefault="00A5505D" w:rsidP="00A5505D">
            <w:pPr>
              <w:pStyle w:val="Normal11"/>
            </w:pPr>
            <w:r>
              <w:t>Tekst255</w:t>
            </w:r>
            <w:r w:rsidR="00F061A6">
              <w:fldChar w:fldCharType="begin"/>
            </w:r>
            <w:r>
              <w:instrText xml:space="preserve"> XE "</w:instrText>
            </w:r>
            <w:r w:rsidRPr="00BE7BB4">
              <w:instrText>Tekst255</w:instrText>
            </w:r>
            <w:r>
              <w:instrText xml:space="preserve">" </w:instrText>
            </w:r>
            <w:r w:rsidR="00F061A6">
              <w:fldChar w:fldCharType="end"/>
            </w:r>
          </w:p>
        </w:tc>
        <w:tc>
          <w:tcPr>
            <w:tcW w:w="5573" w:type="dxa"/>
          </w:tcPr>
          <w:p w:rsidR="00A5505D" w:rsidRDefault="00A5505D" w:rsidP="00A5505D">
            <w:pPr>
              <w:pStyle w:val="Normal11"/>
            </w:pPr>
            <w:r>
              <w:t>Værdien for et frit oplysningsfelt knyttet til sagen</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kan have</w:t>
            </w:r>
          </w:p>
        </w:tc>
        <w:tc>
          <w:tcPr>
            <w:tcW w:w="2398" w:type="dxa"/>
          </w:tcPr>
          <w:p w:rsidR="00A5505D" w:rsidRDefault="00A5505D" w:rsidP="00A5505D">
            <w:pPr>
              <w:pStyle w:val="Normal11"/>
            </w:pPr>
            <w:r>
              <w:t>Sag(0..*)</w:t>
            </w:r>
          </w:p>
          <w:p w:rsidR="00A5505D" w:rsidRDefault="00A5505D" w:rsidP="00A5505D">
            <w:pPr>
              <w:pStyle w:val="Normal11"/>
            </w:pPr>
            <w:r>
              <w:t>SagFriOplysning(0..*)</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962" w:name="_Toc266364152"/>
      <w:bookmarkStart w:id="2963" w:name="_Toc265233949"/>
      <w:r>
        <w:t>Virksomhed</w:t>
      </w:r>
      <w:bookmarkEnd w:id="2962"/>
      <w:bookmarkEnd w:id="2963"/>
    </w:p>
    <w:p w:rsidR="00A5505D" w:rsidRDefault="00A5505D" w:rsidP="00A5505D">
      <w:pPr>
        <w:pStyle w:val="Normal11"/>
      </w:pPr>
      <w:r>
        <w:t>VIGTIGT!</w:t>
      </w:r>
    </w:p>
    <w:p w:rsidR="00A5505D" w:rsidRDefault="00A5505D" w:rsidP="00A5505D">
      <w:pPr>
        <w:pStyle w:val="Normal11"/>
      </w:pPr>
      <w:r>
        <w:t>- SKAT definerer JuridiskEnhed, som et fælles begreb for alle de enheder, som (potentielt set) skal afregne told, skatter og afgifter: Alle typer af Virksomhed (identificeret ved SE-nummer), Person (identificeret ved CVR), UdenlandskVirksomhed og UdenlandskPerson.</w:t>
      </w:r>
    </w:p>
    <w:p w:rsidR="00A5505D" w:rsidRDefault="00A5505D" w:rsidP="00A5505D">
      <w:pPr>
        <w:pStyle w:val="Normal11"/>
      </w:pPr>
      <w:r>
        <w:t>- CVR definerer juridisk enhed, som en virksomhed, identificeret ved CVR-nummer.</w:t>
      </w:r>
    </w:p>
    <w:p w:rsidR="00A5505D" w:rsidRDefault="00A5505D" w:rsidP="00A5505D">
      <w:pPr>
        <w:pStyle w:val="Normal11"/>
      </w:pPr>
      <w:r>
        <w:t>DISSE TO DEFINITIONER MÅ IKKE FORVEKSLES.</w:t>
      </w:r>
    </w:p>
    <w:p w:rsidR="00A5505D" w:rsidRDefault="00A5505D" w:rsidP="00A5505D">
      <w:pPr>
        <w:pStyle w:val="Normal11"/>
      </w:pPr>
    </w:p>
    <w:p w:rsidR="00A5505D" w:rsidRDefault="00A5505D" w:rsidP="00A5505D">
      <w:pPr>
        <w:pStyle w:val="Normal11"/>
      </w:pPr>
      <w:r>
        <w:t xml:space="preserve">Begrebet, Virksomhed, indeholder identifikationsoplysninger om virksomheder, samt en virksomheds start- og eventuel ophørsdato. En virksomhed er identificeret med et CVR-nummer eller SE-nummer. Der findes 3 typer af ’virksomheder’, som ALLE er specialiseringer af SKAT-begrebet, JuridiskEnhed. </w:t>
      </w:r>
    </w:p>
    <w:p w:rsidR="00A5505D" w:rsidRDefault="00A5505D" w:rsidP="00A5505D">
      <w:pPr>
        <w:pStyle w:val="Normal11"/>
      </w:pPr>
    </w:p>
    <w:p w:rsidR="00A5505D" w:rsidRDefault="00A5505D" w:rsidP="00A5505D">
      <w:pPr>
        <w:pStyle w:val="Normal11"/>
      </w:pPr>
      <w:r>
        <w:t>01. Juridisk enhed (CVR-definition), som er identificeret med et CVR-nummer</w:t>
      </w:r>
    </w:p>
    <w:p w:rsidR="00A5505D" w:rsidRDefault="00A5505D" w:rsidP="00A5505D">
      <w:pPr>
        <w:pStyle w:val="Normal11"/>
      </w:pPr>
      <w:r>
        <w:t>02. Administrativ enhed, som er identificeret med et SE-nummer (tilknyttet en juridisk enhed)</w:t>
      </w:r>
    </w:p>
    <w:p w:rsidR="00A5505D" w:rsidRDefault="00A5505D" w:rsidP="00A5505D">
      <w:pPr>
        <w:pStyle w:val="Normal11"/>
      </w:pPr>
      <w:r>
        <w:t>03. Ikke CVR-enhed, som er identificeret med et SE-nummer (ikke tilknyttet en juridisk enhed)</w:t>
      </w:r>
    </w:p>
    <w:p w:rsidR="00A5505D" w:rsidRDefault="00A5505D" w:rsidP="00A5505D">
      <w:pPr>
        <w:pStyle w:val="Normal11"/>
      </w:pPr>
    </w:p>
    <w:p w:rsidR="00A5505D" w:rsidRDefault="00A5505D" w:rsidP="00A5505D">
      <w:pPr>
        <w:pStyle w:val="Normal11"/>
      </w:pPr>
      <w:r>
        <w:t>Eksempel:</w:t>
      </w:r>
    </w:p>
    <w:p w:rsidR="00A5505D" w:rsidRDefault="00A5505D" w:rsidP="00A5505D">
      <w:pPr>
        <w:pStyle w:val="Normal11"/>
      </w:pPr>
      <w:r>
        <w:t>CVRNummer</w:t>
      </w:r>
      <w:r>
        <w:tab/>
        <w:t>SENummer</w:t>
      </w:r>
      <w:r>
        <w:tab/>
        <w:t>Virksomhedstype</w:t>
      </w:r>
    </w:p>
    <w:p w:rsidR="00A5505D" w:rsidRDefault="00A5505D" w:rsidP="00A5505D">
      <w:pPr>
        <w:pStyle w:val="Normal11"/>
      </w:pPr>
      <w:r>
        <w:t>11 11 11 11</w:t>
      </w:r>
      <w:r>
        <w:tab/>
        <w:t>11 11 11 11</w:t>
      </w:r>
      <w:r>
        <w:tab/>
        <w:t>01</w:t>
      </w:r>
    </w:p>
    <w:p w:rsidR="00A5505D" w:rsidRDefault="00A5505D" w:rsidP="00A5505D">
      <w:pPr>
        <w:pStyle w:val="Normal11"/>
      </w:pPr>
      <w:r>
        <w:t>11 11 11 11</w:t>
      </w:r>
      <w:r>
        <w:tab/>
        <w:t>22 22 22 22</w:t>
      </w:r>
      <w:r>
        <w:tab/>
        <w:t>02</w:t>
      </w:r>
    </w:p>
    <w:p w:rsidR="00A5505D" w:rsidRDefault="00A5505D" w:rsidP="00A5505D">
      <w:pPr>
        <w:pStyle w:val="Normal11"/>
      </w:pPr>
      <w:r>
        <w:t>11 11 11 11</w:t>
      </w:r>
      <w:r>
        <w:tab/>
        <w:t>33 33 33 33</w:t>
      </w:r>
      <w:r>
        <w:tab/>
        <w:t>02</w:t>
      </w:r>
    </w:p>
    <w:p w:rsidR="00A5505D" w:rsidRDefault="00A5505D" w:rsidP="00A5505D">
      <w:pPr>
        <w:pStyle w:val="Normal11"/>
      </w:pPr>
      <w:r>
        <w:t>’null’</w:t>
      </w:r>
      <w:r>
        <w:tab/>
      </w:r>
      <w:r>
        <w:tab/>
        <w:t>44 44 44 44</w:t>
      </w:r>
      <w:r>
        <w:tab/>
        <w:t>03</w:t>
      </w:r>
    </w:p>
    <w:p w:rsidR="00A5505D" w:rsidRDefault="00A5505D" w:rsidP="00A5505D">
      <w:pPr>
        <w:pStyle w:val="Normal11"/>
      </w:pPr>
    </w:p>
    <w:p w:rsidR="00A5505D" w:rsidRDefault="00A5505D" w:rsidP="00A5505D">
      <w:pPr>
        <w:pStyle w:val="Normal11"/>
      </w:pPr>
      <w:r>
        <w:t>01. En virksomhed, som er en juridisk enhed (CVRs definition), er optaget i CVR-registret og tildeles kun ét CVR-nummer. Et CVR-nummer svarer til CPR-nummer for en fysisk person. Ved CVRs definition af juridisk enhed forstås:</w:t>
      </w:r>
    </w:p>
    <w:p w:rsidR="00A5505D" w:rsidRDefault="00A5505D" w:rsidP="00A5505D">
      <w:pPr>
        <w:pStyle w:val="Normal11"/>
      </w:pPr>
      <w:r>
        <w:t xml:space="preserve">- En fysisk person i dennes egenskab af arbejdsgiver eller selvstændigt erhvervsdrivende. </w:t>
      </w:r>
    </w:p>
    <w:p w:rsidR="00A5505D" w:rsidRDefault="00A5505D" w:rsidP="00A5505D">
      <w:pPr>
        <w:pStyle w:val="Normal11"/>
      </w:pPr>
      <w:r>
        <w:t xml:space="preserve">- En juridisk person (eksempelvis A/S, ApS) eller en filial af en udenlandsk juridisk person. </w:t>
      </w:r>
    </w:p>
    <w:p w:rsidR="00A5505D" w:rsidRDefault="00A5505D" w:rsidP="00A5505D">
      <w:pPr>
        <w:pStyle w:val="Normal11"/>
      </w:pPr>
      <w:r>
        <w:t xml:space="preserve">- En statslig administrativ enhed. </w:t>
      </w:r>
    </w:p>
    <w:p w:rsidR="00A5505D" w:rsidRDefault="00A5505D" w:rsidP="00A5505D">
      <w:pPr>
        <w:pStyle w:val="Normal11"/>
      </w:pPr>
      <w:r>
        <w:t xml:space="preserve">- En region. </w:t>
      </w:r>
    </w:p>
    <w:p w:rsidR="00A5505D" w:rsidRDefault="00A5505D" w:rsidP="00A5505D">
      <w:pPr>
        <w:pStyle w:val="Normal11"/>
      </w:pPr>
      <w:r>
        <w:t xml:space="preserve">- En kommune. </w:t>
      </w:r>
    </w:p>
    <w:p w:rsidR="00A5505D" w:rsidRDefault="00A5505D" w:rsidP="00A5505D">
      <w:pPr>
        <w:pStyle w:val="Normal11"/>
      </w:pPr>
      <w:r>
        <w:t>- Et kommunalt fællesskab.</w:t>
      </w:r>
    </w:p>
    <w:p w:rsidR="00A5505D" w:rsidRDefault="00A5505D" w:rsidP="00A5505D">
      <w:pPr>
        <w:pStyle w:val="Normal11"/>
      </w:pPr>
    </w:p>
    <w:p w:rsidR="00A5505D" w:rsidRDefault="00A5505D" w:rsidP="00A5505D">
      <w:pPr>
        <w:pStyle w:val="Normal11"/>
      </w:pPr>
      <w:r>
        <w:t>02. En juridisk enhed (CVRs definition) kan efter eget ønske være opdelt i en eller flere enheder, som afregner told, skatter og afgifter. En sådan enhed kaldes en administrativ enhed og tildeles et SE-nummer. Et administrativt SE-nummer er entydigt relateret til ét CVR-nummer. En administrativ enhed ophører, når den juridiske enhed ophører, og kan ikke starte før den juridiske enhed. En administrativ enhed kan ophøre tidligere end den juridiske enhed.</w:t>
      </w:r>
    </w:p>
    <w:p w:rsidR="00A5505D" w:rsidRDefault="00A5505D" w:rsidP="00A5505D">
      <w:pPr>
        <w:pStyle w:val="Normal11"/>
      </w:pPr>
    </w:p>
    <w:p w:rsidR="00A5505D" w:rsidRDefault="00A5505D" w:rsidP="00A5505D">
      <w:pPr>
        <w:pStyle w:val="Normal11"/>
      </w:pPr>
      <w:r>
        <w:t>03. En enhed, som er registreringspligtig i henhold til told- skatte- eller afgiftslovgivningen og, som hverken er en juridisk eller administrativ enhed, identificeres med et SE-nummer. En sådan enhed benævnes en "Ikke CVR-enhed".</w:t>
      </w:r>
    </w:p>
    <w:p w:rsidR="00A5505D" w:rsidRDefault="00A5505D" w:rsidP="00A5505D">
      <w:pPr>
        <w:pStyle w:val="Normal11"/>
      </w:pPr>
    </w:p>
    <w:p w:rsidR="00A5505D" w:rsidRDefault="00A5505D" w:rsidP="00A5505D">
      <w:pPr>
        <w:pStyle w:val="Normal11"/>
      </w:pPr>
      <w:r>
        <w:t>Identifikationsnumret er et nummer på 8 karakterer uanset om det er et CVR-nummer, et administrativt SE-nummer eller SE-nummer for en ikke CVR-enhed.</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SENummer</w:t>
            </w:r>
          </w:p>
        </w:tc>
        <w:tc>
          <w:tcPr>
            <w:tcW w:w="1797" w:type="dxa"/>
          </w:tcPr>
          <w:p w:rsidR="00A5505D" w:rsidRDefault="00A5505D" w:rsidP="00A5505D">
            <w:pPr>
              <w:pStyle w:val="Normal11"/>
            </w:pPr>
            <w:r>
              <w:t>SENummer</w:t>
            </w:r>
            <w:r w:rsidR="00F061A6">
              <w:fldChar w:fldCharType="begin"/>
            </w:r>
            <w:r>
              <w:instrText xml:space="preserve"> XE "</w:instrText>
            </w:r>
            <w:r w:rsidRPr="00A84F1D">
              <w:instrText>SENummer</w:instrText>
            </w:r>
            <w:r>
              <w:instrText xml:space="preserve">" </w:instrText>
            </w:r>
            <w:r w:rsidR="00F061A6">
              <w:fldChar w:fldCharType="end"/>
            </w:r>
          </w:p>
        </w:tc>
        <w:tc>
          <w:tcPr>
            <w:tcW w:w="5573" w:type="dxa"/>
          </w:tcPr>
          <w:p w:rsidR="00A5505D" w:rsidRDefault="00A5505D" w:rsidP="00A5505D">
            <w:pPr>
              <w:pStyle w:val="Normal11"/>
            </w:pPr>
            <w:r>
              <w:t>8-cifret nummer,  der entydigt identificerer en registreret virksomhed i SKAT.</w:t>
            </w:r>
          </w:p>
        </w:tc>
      </w:tr>
      <w:tr w:rsidR="00A5505D" w:rsidTr="00A5505D">
        <w:tc>
          <w:tcPr>
            <w:tcW w:w="2625" w:type="dxa"/>
          </w:tcPr>
          <w:p w:rsidR="00A5505D" w:rsidRDefault="00A5505D" w:rsidP="00A5505D">
            <w:pPr>
              <w:pStyle w:val="Normal11"/>
            </w:pPr>
            <w:r>
              <w:t>CVRNummer</w:t>
            </w:r>
          </w:p>
        </w:tc>
        <w:tc>
          <w:tcPr>
            <w:tcW w:w="1797" w:type="dxa"/>
          </w:tcPr>
          <w:p w:rsidR="00A5505D" w:rsidRDefault="00A5505D" w:rsidP="00A5505D">
            <w:pPr>
              <w:pStyle w:val="Normal11"/>
            </w:pPr>
            <w:r>
              <w:t>CVRNummer</w:t>
            </w:r>
            <w:r w:rsidR="00F061A6">
              <w:fldChar w:fldCharType="begin"/>
            </w:r>
            <w:r>
              <w:instrText xml:space="preserve"> XE "</w:instrText>
            </w:r>
            <w:r w:rsidRPr="007C192B">
              <w:instrText>CVRNummer</w:instrText>
            </w:r>
            <w:r>
              <w:instrText xml:space="preserve">" </w:instrText>
            </w:r>
            <w:r w:rsidR="00F061A6">
              <w:fldChar w:fldCharType="end"/>
            </w:r>
          </w:p>
        </w:tc>
        <w:tc>
          <w:tcPr>
            <w:tcW w:w="5573" w:type="dxa"/>
          </w:tcPr>
          <w:p w:rsidR="00A5505D" w:rsidRDefault="00A5505D" w:rsidP="00A5505D">
            <w:pPr>
              <w:pStyle w:val="Normal11"/>
            </w:pPr>
            <w:r>
              <w:t>Det nummer der tildeles juridiske enheder i et Centralt Virksomheds Register (CVR).</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Pr="00A5505D" w:rsidRDefault="00A5505D" w:rsidP="00A5505D">
            <w:pPr>
              <w:pStyle w:val="Normal11"/>
            </w:pPr>
            <w:r>
              <w:t>De første 7 cifre i CVR_nummeret er et løbenummer, som vælges som det første ledige nummer i rækken. Ud fra de 7 cifre udregnes det 8. ciffer _ kontrolcifferet.</w:t>
            </w:r>
          </w:p>
        </w:tc>
      </w:tr>
      <w:tr w:rsidR="00A5505D" w:rsidTr="00A5505D">
        <w:tc>
          <w:tcPr>
            <w:tcW w:w="2625" w:type="dxa"/>
          </w:tcPr>
          <w:p w:rsidR="00A5505D" w:rsidRDefault="00A5505D" w:rsidP="00A5505D">
            <w:pPr>
              <w:pStyle w:val="Normal11"/>
            </w:pPr>
            <w:r>
              <w:t>StartDato</w:t>
            </w:r>
          </w:p>
        </w:tc>
        <w:tc>
          <w:tcPr>
            <w:tcW w:w="1797" w:type="dxa"/>
          </w:tcPr>
          <w:p w:rsidR="00A5505D" w:rsidRDefault="00A5505D" w:rsidP="00A5505D">
            <w:pPr>
              <w:pStyle w:val="Normal11"/>
            </w:pPr>
            <w:r>
              <w:t>Dato</w:t>
            </w:r>
            <w:r w:rsidR="00F061A6">
              <w:fldChar w:fldCharType="begin"/>
            </w:r>
            <w:r>
              <w:instrText xml:space="preserve"> XE "</w:instrText>
            </w:r>
            <w:r w:rsidRPr="00DD6A52">
              <w:instrText>Dato</w:instrText>
            </w:r>
            <w:r>
              <w:instrText xml:space="preserve">" </w:instrText>
            </w:r>
            <w:r w:rsidR="00F061A6">
              <w:fldChar w:fldCharType="end"/>
            </w:r>
          </w:p>
        </w:tc>
        <w:tc>
          <w:tcPr>
            <w:tcW w:w="5573" w:type="dxa"/>
          </w:tcPr>
          <w:p w:rsidR="00A5505D" w:rsidRDefault="00A5505D" w:rsidP="00A5505D">
            <w:pPr>
              <w:pStyle w:val="Normal11"/>
            </w:pPr>
            <w:r>
              <w:t>Angiver startdato for virksomheden</w:t>
            </w:r>
          </w:p>
        </w:tc>
      </w:tr>
      <w:tr w:rsidR="00A5505D" w:rsidTr="00A5505D">
        <w:tc>
          <w:tcPr>
            <w:tcW w:w="2625" w:type="dxa"/>
          </w:tcPr>
          <w:p w:rsidR="00A5505D" w:rsidRDefault="00A5505D" w:rsidP="00A5505D">
            <w:pPr>
              <w:pStyle w:val="Normal11"/>
            </w:pPr>
            <w:r>
              <w:t>OphørDato</w:t>
            </w:r>
          </w:p>
        </w:tc>
        <w:tc>
          <w:tcPr>
            <w:tcW w:w="1797" w:type="dxa"/>
          </w:tcPr>
          <w:p w:rsidR="00A5505D" w:rsidRDefault="00A5505D" w:rsidP="00A5505D">
            <w:pPr>
              <w:pStyle w:val="Normal11"/>
            </w:pPr>
            <w:r>
              <w:t>Dato</w:t>
            </w:r>
            <w:r w:rsidR="00F061A6">
              <w:fldChar w:fldCharType="begin"/>
            </w:r>
            <w:r>
              <w:instrText xml:space="preserve"> XE "</w:instrText>
            </w:r>
            <w:r w:rsidRPr="002174C2">
              <w:instrText>Dato</w:instrText>
            </w:r>
            <w:r>
              <w:instrText xml:space="preserve">" </w:instrText>
            </w:r>
            <w:r w:rsidR="00F061A6">
              <w:fldChar w:fldCharType="end"/>
            </w:r>
          </w:p>
        </w:tc>
        <w:tc>
          <w:tcPr>
            <w:tcW w:w="5573" w:type="dxa"/>
          </w:tcPr>
          <w:p w:rsidR="00A5505D" w:rsidRDefault="00A5505D" w:rsidP="00A5505D">
            <w:pPr>
              <w:pStyle w:val="Normal11"/>
            </w:pPr>
            <w:r>
              <w:t>Angiver slutdato for virksomheden</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kan være</w:t>
            </w:r>
          </w:p>
        </w:tc>
        <w:tc>
          <w:tcPr>
            <w:tcW w:w="2398" w:type="dxa"/>
          </w:tcPr>
          <w:p w:rsidR="00A5505D" w:rsidRDefault="00A5505D" w:rsidP="00A5505D">
            <w:pPr>
              <w:pStyle w:val="Normal11"/>
            </w:pPr>
            <w:r>
              <w:t>Virksomhed(1)</w:t>
            </w:r>
          </w:p>
          <w:p w:rsidR="00A5505D" w:rsidRDefault="00A5505D" w:rsidP="00A5505D">
            <w:pPr>
              <w:pStyle w:val="Normal11"/>
            </w:pPr>
            <w:r>
              <w:t>Part(0..*)</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1"/>
      </w:pPr>
      <w:bookmarkStart w:id="2964" w:name="_Toc266364153"/>
      <w:bookmarkStart w:id="2965" w:name="_Toc265233950"/>
      <w:r>
        <w:t>DMO Udbetaling</w:t>
      </w:r>
      <w:bookmarkEnd w:id="2964"/>
      <w:bookmarkEnd w:id="2965"/>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A5505D" w:rsidTr="00A5505D">
        <w:tc>
          <w:tcPr>
            <w:tcW w:w="10855" w:type="dxa"/>
            <w:shd w:val="clear" w:color="auto" w:fill="auto"/>
          </w:tcPr>
          <w:p w:rsidR="00A5505D" w:rsidRDefault="00162F95" w:rsidP="00A5505D">
            <w:pPr>
              <w:pStyle w:val="Normal11"/>
            </w:pPr>
            <w:del w:id="2966" w:author="Skat" w:date="2010-07-08T14:54:00Z">
              <w:r>
                <w:rPr>
                  <w:noProof/>
                </w:rPr>
                <w:drawing>
                  <wp:anchor distT="0" distB="0" distL="114300" distR="114300" simplePos="0" relativeHeight="251681792" behindDoc="1" locked="0" layoutInCell="1" allowOverlap="1">
                    <wp:simplePos x="0" y="0"/>
                    <wp:positionH relativeFrom="column">
                      <wp:posOffset>-4354</wp:posOffset>
                    </wp:positionH>
                    <wp:positionV relativeFrom="paragraph">
                      <wp:posOffset>-315232</wp:posOffset>
                    </wp:positionV>
                    <wp:extent cx="6805748" cy="5342708"/>
                    <wp:effectExtent l="0" t="0" r="0" b="0"/>
                    <wp:wrapTight wrapText="bothSides">
                      <wp:wrapPolygon edited="0">
                        <wp:start x="17110" y="1001"/>
                        <wp:lineTo x="967" y="1155"/>
                        <wp:lineTo x="1088" y="4698"/>
                        <wp:lineTo x="121" y="5083"/>
                        <wp:lineTo x="0" y="10474"/>
                        <wp:lineTo x="363" y="10859"/>
                        <wp:lineTo x="907" y="10859"/>
                        <wp:lineTo x="907" y="11167"/>
                        <wp:lineTo x="1149" y="12092"/>
                        <wp:lineTo x="1149" y="13863"/>
                        <wp:lineTo x="3265" y="14556"/>
                        <wp:lineTo x="2902" y="14864"/>
                        <wp:lineTo x="2902" y="20487"/>
                        <wp:lineTo x="5804" y="20487"/>
                        <wp:lineTo x="9130" y="20487"/>
                        <wp:lineTo x="13543" y="19947"/>
                        <wp:lineTo x="13543" y="19485"/>
                        <wp:lineTo x="14329" y="18330"/>
                        <wp:lineTo x="14450" y="14864"/>
                        <wp:lineTo x="10399" y="14556"/>
                        <wp:lineTo x="15659" y="13940"/>
                        <wp:lineTo x="16143" y="13555"/>
                        <wp:lineTo x="15841" y="13324"/>
                        <wp:lineTo x="18924" y="12092"/>
                        <wp:lineTo x="17352" y="10859"/>
                        <wp:lineTo x="17352" y="9627"/>
                        <wp:lineTo x="19831" y="9627"/>
                        <wp:lineTo x="20678" y="9319"/>
                        <wp:lineTo x="20617" y="7163"/>
                        <wp:lineTo x="20859" y="6700"/>
                        <wp:lineTo x="20436" y="6546"/>
                        <wp:lineTo x="17352" y="5930"/>
                        <wp:lineTo x="18743" y="5930"/>
                        <wp:lineTo x="20617" y="5237"/>
                        <wp:lineTo x="20557" y="4698"/>
                        <wp:lineTo x="20859" y="3697"/>
                        <wp:lineTo x="20315" y="3543"/>
                        <wp:lineTo x="17171" y="3466"/>
                        <wp:lineTo x="19468" y="2465"/>
                        <wp:lineTo x="19468" y="2233"/>
                        <wp:lineTo x="19710" y="1617"/>
                        <wp:lineTo x="19710" y="1078"/>
                        <wp:lineTo x="19468" y="1001"/>
                        <wp:lineTo x="17110" y="1001"/>
                      </wp:wrapPolygon>
                    </wp:wrapTight>
                    <wp:docPr id="16" name="Billed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805748" cy="5342708"/>
                            </a:xfrm>
                            <a:prstGeom prst="rect">
                              <a:avLst/>
                            </a:prstGeom>
                          </pic:spPr>
                        </pic:pic>
                      </a:graphicData>
                    </a:graphic>
                  </wp:anchor>
                </w:drawing>
              </w:r>
            </w:del>
            <w:ins w:id="2967" w:author="Skat" w:date="2010-07-08T14:54:00Z">
              <w:r w:rsidR="00A5505D">
                <w:rPr>
                  <w:noProof/>
                </w:rPr>
                <w:drawing>
                  <wp:anchor distT="0" distB="0" distL="114300" distR="114300" simplePos="0" relativeHeight="251665408" behindDoc="1" locked="0" layoutInCell="1" allowOverlap="1">
                    <wp:simplePos x="0" y="0"/>
                    <wp:positionH relativeFrom="column">
                      <wp:posOffset>3810</wp:posOffset>
                    </wp:positionH>
                    <wp:positionV relativeFrom="paragraph">
                      <wp:posOffset>-311150</wp:posOffset>
                    </wp:positionV>
                    <wp:extent cx="6800850" cy="5334000"/>
                    <wp:effectExtent l="0" t="0" r="0" b="0"/>
                    <wp:wrapTight wrapText="bothSides">
                      <wp:wrapPolygon edited="0">
                        <wp:start x="17123" y="1003"/>
                        <wp:lineTo x="968" y="1157"/>
                        <wp:lineTo x="1089" y="4706"/>
                        <wp:lineTo x="121" y="5091"/>
                        <wp:lineTo x="0" y="10491"/>
                        <wp:lineTo x="363" y="10877"/>
                        <wp:lineTo x="908" y="10877"/>
                        <wp:lineTo x="908" y="11186"/>
                        <wp:lineTo x="1150" y="12111"/>
                        <wp:lineTo x="1150" y="13886"/>
                        <wp:lineTo x="3267" y="14580"/>
                        <wp:lineTo x="2904" y="14889"/>
                        <wp:lineTo x="2904" y="20520"/>
                        <wp:lineTo x="5808" y="20520"/>
                        <wp:lineTo x="9136" y="20520"/>
                        <wp:lineTo x="13553" y="19980"/>
                        <wp:lineTo x="13553" y="19517"/>
                        <wp:lineTo x="14339" y="18360"/>
                        <wp:lineTo x="14461" y="14889"/>
                        <wp:lineTo x="10407" y="14580"/>
                        <wp:lineTo x="15671" y="13963"/>
                        <wp:lineTo x="16155" y="13577"/>
                        <wp:lineTo x="15852" y="13346"/>
                        <wp:lineTo x="18938" y="12111"/>
                        <wp:lineTo x="17365" y="10877"/>
                        <wp:lineTo x="17365" y="9643"/>
                        <wp:lineTo x="19845" y="9643"/>
                        <wp:lineTo x="20692" y="9334"/>
                        <wp:lineTo x="20632" y="7174"/>
                        <wp:lineTo x="20874" y="6711"/>
                        <wp:lineTo x="20450" y="6557"/>
                        <wp:lineTo x="17365" y="5940"/>
                        <wp:lineTo x="18756" y="5940"/>
                        <wp:lineTo x="20632" y="5246"/>
                        <wp:lineTo x="20571" y="4706"/>
                        <wp:lineTo x="20874" y="3703"/>
                        <wp:lineTo x="20329" y="3549"/>
                        <wp:lineTo x="17183" y="3471"/>
                        <wp:lineTo x="19482" y="2469"/>
                        <wp:lineTo x="19482" y="2237"/>
                        <wp:lineTo x="19724" y="1620"/>
                        <wp:lineTo x="19724" y="1080"/>
                        <wp:lineTo x="19482" y="1003"/>
                        <wp:lineTo x="17123" y="1003"/>
                      </wp:wrapPolygon>
                    </wp:wrapTight>
                    <wp:docPr id="8" name="Billed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800850" cy="5334000"/>
                            </a:xfrm>
                            <a:prstGeom prst="rect">
                              <a:avLst/>
                            </a:prstGeom>
                          </pic:spPr>
                        </pic:pic>
                      </a:graphicData>
                    </a:graphic>
                  </wp:anchor>
                </w:drawing>
              </w:r>
            </w:ins>
          </w:p>
        </w:tc>
      </w:tr>
    </w:tbl>
    <w:p w:rsidR="00A5505D" w:rsidRDefault="00A5505D" w:rsidP="00A5505D">
      <w:pPr>
        <w:pStyle w:val="Normal11"/>
      </w:pPr>
    </w:p>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968" w:name="_Toc266364154"/>
      <w:bookmarkStart w:id="2969" w:name="_Toc265233951"/>
      <w:r>
        <w:t>Bank</w:t>
      </w:r>
      <w:bookmarkEnd w:id="2968"/>
      <w:bookmarkEnd w:id="2969"/>
    </w:p>
    <w:p w:rsidR="00A5505D" w:rsidRDefault="00A5505D" w:rsidP="00A5505D">
      <w:pPr>
        <w:pStyle w:val="Normal11"/>
      </w:pPr>
      <w:r>
        <w:t>Bank eller andet pengeinstitut. Oprettet til udenlandske udbetalinger.</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Navn</w:t>
            </w:r>
          </w:p>
        </w:tc>
        <w:tc>
          <w:tcPr>
            <w:tcW w:w="1797" w:type="dxa"/>
          </w:tcPr>
          <w:p w:rsidR="00A5505D" w:rsidRDefault="00A5505D" w:rsidP="00A5505D">
            <w:pPr>
              <w:pStyle w:val="Normal11"/>
            </w:pPr>
            <w:r>
              <w:t>Navn</w:t>
            </w:r>
            <w:r w:rsidR="00F061A6">
              <w:fldChar w:fldCharType="begin"/>
            </w:r>
            <w:r>
              <w:instrText xml:space="preserve"> XE "</w:instrText>
            </w:r>
            <w:r w:rsidRPr="000F1F9C">
              <w:instrText>Navn</w:instrText>
            </w:r>
            <w:r>
              <w:instrText xml:space="preserve">" </w:instrText>
            </w:r>
            <w:r w:rsidR="00F061A6">
              <w:fldChar w:fldCharType="end"/>
            </w:r>
          </w:p>
        </w:tc>
        <w:tc>
          <w:tcPr>
            <w:tcW w:w="5573" w:type="dxa"/>
          </w:tcPr>
          <w:p w:rsidR="00A5505D" w:rsidRDefault="00A5505D" w:rsidP="00A5505D">
            <w:pPr>
              <w:pStyle w:val="Normal11"/>
            </w:pPr>
          </w:p>
        </w:tc>
      </w:tr>
      <w:tr w:rsidR="00A5505D" w:rsidTr="00A5505D">
        <w:tc>
          <w:tcPr>
            <w:tcW w:w="2625" w:type="dxa"/>
          </w:tcPr>
          <w:p w:rsidR="00A5505D" w:rsidRDefault="00A5505D" w:rsidP="00A5505D">
            <w:pPr>
              <w:pStyle w:val="Normal11"/>
            </w:pPr>
            <w:r>
              <w:t>BICKode</w:t>
            </w:r>
          </w:p>
        </w:tc>
        <w:tc>
          <w:tcPr>
            <w:tcW w:w="1797" w:type="dxa"/>
          </w:tcPr>
          <w:p w:rsidR="00A5505D" w:rsidRDefault="00A5505D" w:rsidP="00A5505D">
            <w:pPr>
              <w:pStyle w:val="Normal11"/>
            </w:pPr>
            <w:r>
              <w:t>BICNummer</w:t>
            </w:r>
            <w:r w:rsidR="00F061A6">
              <w:fldChar w:fldCharType="begin"/>
            </w:r>
            <w:r>
              <w:instrText xml:space="preserve"> XE "</w:instrText>
            </w:r>
            <w:r w:rsidRPr="004D5B68">
              <w:instrText>BICNummer</w:instrText>
            </w:r>
            <w:r>
              <w:instrText xml:space="preserve">" </w:instrText>
            </w:r>
            <w:r w:rsidR="00F061A6">
              <w:fldChar w:fldCharType="end"/>
            </w:r>
          </w:p>
        </w:tc>
        <w:tc>
          <w:tcPr>
            <w:tcW w:w="5573" w:type="dxa"/>
          </w:tcPr>
          <w:p w:rsidR="00A5505D" w:rsidRDefault="00A5505D" w:rsidP="00A5505D">
            <w:pPr>
              <w:pStyle w:val="Normal11"/>
            </w:pPr>
            <w:r>
              <w:t>BIC (Bank Identifier Code) alias SWIFT-kode.</w:t>
            </w:r>
          </w:p>
        </w:tc>
      </w:tr>
      <w:tr w:rsidR="00162F95" w:rsidTr="00162F95">
        <w:trPr>
          <w:del w:id="2970" w:author="Skat" w:date="2010-07-08T14:54:00Z"/>
        </w:trPr>
        <w:tc>
          <w:tcPr>
            <w:tcW w:w="2625" w:type="dxa"/>
          </w:tcPr>
          <w:p w:rsidR="00162F95" w:rsidRDefault="00162F95" w:rsidP="00162F95">
            <w:pPr>
              <w:pStyle w:val="Normal11"/>
              <w:rPr>
                <w:del w:id="2971" w:author="Skat" w:date="2010-07-08T14:54:00Z"/>
              </w:rPr>
            </w:pPr>
            <w:del w:id="2972" w:author="Skat" w:date="2010-07-08T14:54:00Z">
              <w:r>
                <w:delText>IBANNummer</w:delText>
              </w:r>
            </w:del>
          </w:p>
        </w:tc>
        <w:tc>
          <w:tcPr>
            <w:tcW w:w="1797" w:type="dxa"/>
          </w:tcPr>
          <w:p w:rsidR="00162F95" w:rsidRDefault="00162F95" w:rsidP="00162F95">
            <w:pPr>
              <w:pStyle w:val="Normal11"/>
              <w:rPr>
                <w:del w:id="2973" w:author="Skat" w:date="2010-07-08T14:54:00Z"/>
              </w:rPr>
            </w:pPr>
            <w:del w:id="2974" w:author="Skat" w:date="2010-07-08T14:54:00Z">
              <w:r>
                <w:delText>IBANNummer</w:delText>
              </w:r>
              <w:r w:rsidR="00377F89">
                <w:fldChar w:fldCharType="begin"/>
              </w:r>
              <w:r>
                <w:delInstrText xml:space="preserve"> XE "</w:delInstrText>
              </w:r>
              <w:r w:rsidRPr="00AB67E9">
                <w:delInstrText>IBANNummer</w:delInstrText>
              </w:r>
              <w:r>
                <w:delInstrText xml:space="preserve">" </w:delInstrText>
              </w:r>
              <w:r w:rsidR="00377F89">
                <w:fldChar w:fldCharType="end"/>
              </w:r>
            </w:del>
          </w:p>
        </w:tc>
        <w:tc>
          <w:tcPr>
            <w:tcW w:w="5573" w:type="dxa"/>
          </w:tcPr>
          <w:p w:rsidR="00162F95" w:rsidRDefault="00162F95" w:rsidP="00162F95">
            <w:pPr>
              <w:pStyle w:val="Normal11"/>
              <w:rPr>
                <w:del w:id="2975" w:author="Skat" w:date="2010-07-08T14:54:00Z"/>
              </w:rPr>
            </w:pPr>
            <w:del w:id="2976" w:author="Skat" w:date="2010-07-08T14:54:00Z">
              <w:r>
                <w:delText>IBAN (International Bank Account Number) er en international standard til at identificere et kontonummer.</w:delText>
              </w:r>
            </w:del>
          </w:p>
          <w:p w:rsidR="00162F95" w:rsidRDefault="00162F95" w:rsidP="00162F95">
            <w:pPr>
              <w:pStyle w:val="Normal11"/>
              <w:rPr>
                <w:del w:id="2977" w:author="Skat" w:date="2010-07-08T14:54:00Z"/>
              </w:rPr>
            </w:pPr>
            <w:del w:id="2978" w:author="Skat" w:date="2010-07-08T14:54:00Z">
              <w:r>
                <w:delText>Det er en måde, hvorpå man kan identificere en kont i et pengeinstitut i EU eller i et af de andre vestlige lande.</w:delText>
              </w:r>
            </w:del>
          </w:p>
        </w:tc>
      </w:tr>
      <w:tr w:rsidR="00A5505D" w:rsidTr="00A5505D">
        <w:tc>
          <w:tcPr>
            <w:tcW w:w="2625" w:type="dxa"/>
          </w:tcPr>
          <w:p w:rsidR="00A5505D" w:rsidRDefault="00A5505D" w:rsidP="00A5505D">
            <w:pPr>
              <w:pStyle w:val="Normal11"/>
            </w:pPr>
            <w:r>
              <w:t>GyldigFra</w:t>
            </w:r>
          </w:p>
        </w:tc>
        <w:tc>
          <w:tcPr>
            <w:tcW w:w="1797" w:type="dxa"/>
          </w:tcPr>
          <w:p w:rsidR="00A5505D" w:rsidRDefault="00A5505D" w:rsidP="00A5505D">
            <w:pPr>
              <w:pStyle w:val="Normal11"/>
            </w:pPr>
            <w:r>
              <w:t>Dato</w:t>
            </w:r>
            <w:r w:rsidR="00F061A6">
              <w:fldChar w:fldCharType="begin"/>
            </w:r>
            <w:r>
              <w:instrText xml:space="preserve"> XE "</w:instrText>
            </w:r>
            <w:r w:rsidRPr="00F1701B">
              <w:instrText>Dato</w:instrText>
            </w:r>
            <w:r>
              <w:instrText xml:space="preserve">" </w:instrText>
            </w:r>
            <w:r w:rsidR="00F061A6">
              <w:fldChar w:fldCharType="end"/>
            </w:r>
          </w:p>
        </w:tc>
        <w:tc>
          <w:tcPr>
            <w:tcW w:w="5573" w:type="dxa"/>
          </w:tcPr>
          <w:p w:rsidR="00A5505D" w:rsidRDefault="00A5505D" w:rsidP="00A5505D">
            <w:pPr>
              <w:pStyle w:val="Normal11"/>
            </w:pPr>
            <w:r>
              <w:t>Dato for hvornår kontooplysning er gyldig fra.</w:t>
            </w:r>
          </w:p>
        </w:tc>
      </w:tr>
      <w:tr w:rsidR="00A5505D" w:rsidTr="00A5505D">
        <w:tc>
          <w:tcPr>
            <w:tcW w:w="2625" w:type="dxa"/>
          </w:tcPr>
          <w:p w:rsidR="00A5505D" w:rsidRDefault="00A5505D" w:rsidP="00A5505D">
            <w:pPr>
              <w:pStyle w:val="Normal11"/>
            </w:pPr>
            <w:r>
              <w:t>GyldigTil</w:t>
            </w:r>
          </w:p>
        </w:tc>
        <w:tc>
          <w:tcPr>
            <w:tcW w:w="1797" w:type="dxa"/>
          </w:tcPr>
          <w:p w:rsidR="00A5505D" w:rsidRDefault="00A5505D" w:rsidP="00A5505D">
            <w:pPr>
              <w:pStyle w:val="Normal11"/>
            </w:pPr>
            <w:r>
              <w:t>Dato</w:t>
            </w:r>
            <w:r w:rsidR="00F061A6">
              <w:fldChar w:fldCharType="begin"/>
            </w:r>
            <w:r>
              <w:instrText xml:space="preserve"> XE "</w:instrText>
            </w:r>
            <w:r w:rsidRPr="004E5D74">
              <w:instrText>Dato</w:instrText>
            </w:r>
            <w:r>
              <w:instrText xml:space="preserve">" </w:instrText>
            </w:r>
            <w:r w:rsidR="00F061A6">
              <w:fldChar w:fldCharType="end"/>
            </w:r>
          </w:p>
        </w:tc>
        <w:tc>
          <w:tcPr>
            <w:tcW w:w="5573" w:type="dxa"/>
          </w:tcPr>
          <w:p w:rsidR="00A5505D" w:rsidRDefault="00A5505D" w:rsidP="00A5505D">
            <w:pPr>
              <w:pStyle w:val="Normal11"/>
            </w:pPr>
            <w:r>
              <w:t>Dato for hvornår kontooplysning er gyldig til.</w:t>
            </w:r>
          </w:p>
        </w:tc>
      </w:tr>
      <w:tr w:rsidR="00A5505D" w:rsidTr="00A5505D">
        <w:trPr>
          <w:ins w:id="2979" w:author="Skat" w:date="2010-07-08T14:54:00Z"/>
        </w:trPr>
        <w:tc>
          <w:tcPr>
            <w:tcW w:w="2625" w:type="dxa"/>
          </w:tcPr>
          <w:p w:rsidR="00A5505D" w:rsidRDefault="00A5505D" w:rsidP="00A5505D">
            <w:pPr>
              <w:pStyle w:val="Normal11"/>
              <w:rPr>
                <w:ins w:id="2980" w:author="Skat" w:date="2010-07-08T14:54:00Z"/>
              </w:rPr>
            </w:pPr>
            <w:ins w:id="2981" w:author="Skat" w:date="2010-07-08T14:54:00Z">
              <w:r>
                <w:t>Registeringsnummer</w:t>
              </w:r>
            </w:ins>
          </w:p>
        </w:tc>
        <w:tc>
          <w:tcPr>
            <w:tcW w:w="1797" w:type="dxa"/>
          </w:tcPr>
          <w:p w:rsidR="00A5505D" w:rsidRDefault="00A5505D" w:rsidP="00A5505D">
            <w:pPr>
              <w:pStyle w:val="Normal11"/>
              <w:rPr>
                <w:ins w:id="2982" w:author="Skat" w:date="2010-07-08T14:54:00Z"/>
              </w:rPr>
            </w:pPr>
            <w:ins w:id="2983" w:author="Skat" w:date="2010-07-08T14:54:00Z">
              <w:r>
                <w:t>BankRegistreringNummer</w:t>
              </w:r>
              <w:r w:rsidR="00F061A6">
                <w:fldChar w:fldCharType="begin"/>
              </w:r>
              <w:r>
                <w:instrText xml:space="preserve"> XE "</w:instrText>
              </w:r>
              <w:r w:rsidRPr="00E92B7B">
                <w:instrText>BankRegistreringNummer</w:instrText>
              </w:r>
              <w:r>
                <w:instrText xml:space="preserve">" </w:instrText>
              </w:r>
              <w:r w:rsidR="00F061A6">
                <w:fldChar w:fldCharType="end"/>
              </w:r>
            </w:ins>
          </w:p>
        </w:tc>
        <w:tc>
          <w:tcPr>
            <w:tcW w:w="5573" w:type="dxa"/>
          </w:tcPr>
          <w:p w:rsidR="00A5505D" w:rsidRDefault="00A5505D" w:rsidP="00A5505D">
            <w:pPr>
              <w:pStyle w:val="Normal11"/>
              <w:rPr>
                <w:ins w:id="2984" w:author="Skat" w:date="2010-07-08T14:54:00Z"/>
              </w:rPr>
            </w:pPr>
            <w:ins w:id="2985" w:author="Skat" w:date="2010-07-08T14:54:00Z">
              <w:r>
                <w:t>Bankens registeringsnummer (kun danske)</w:t>
              </w:r>
            </w:ins>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via</w:t>
            </w:r>
          </w:p>
        </w:tc>
        <w:tc>
          <w:tcPr>
            <w:tcW w:w="2398" w:type="dxa"/>
          </w:tcPr>
          <w:p w:rsidR="00A5505D" w:rsidRDefault="00A5505D" w:rsidP="00A5505D">
            <w:pPr>
              <w:pStyle w:val="Normal11"/>
            </w:pPr>
            <w:r>
              <w:t>BankKontoUdbetaling(0..*)</w:t>
            </w:r>
          </w:p>
          <w:p w:rsidR="00A5505D" w:rsidRDefault="00A5505D" w:rsidP="00A5505D">
            <w:pPr>
              <w:pStyle w:val="Normal11"/>
            </w:pPr>
            <w:r>
              <w:t>Bank(1)</w:t>
            </w:r>
          </w:p>
        </w:tc>
        <w:tc>
          <w:tcPr>
            <w:tcW w:w="5879" w:type="dxa"/>
          </w:tcPr>
          <w:p w:rsidR="00A5505D" w:rsidRDefault="00A5505D" w:rsidP="00A5505D">
            <w:pPr>
              <w:pStyle w:val="Normal11"/>
            </w:pPr>
          </w:p>
        </w:tc>
      </w:tr>
      <w:tr w:rsidR="00162F95" w:rsidTr="00162F95">
        <w:trPr>
          <w:del w:id="2986" w:author="Skat" w:date="2010-07-08T14:54:00Z"/>
        </w:trPr>
        <w:tc>
          <w:tcPr>
            <w:tcW w:w="1667" w:type="dxa"/>
          </w:tcPr>
          <w:p w:rsidR="00162F95" w:rsidRDefault="00162F95" w:rsidP="00162F95">
            <w:pPr>
              <w:pStyle w:val="Normal11"/>
              <w:rPr>
                <w:del w:id="2987" w:author="Skat" w:date="2010-07-08T14:54:00Z"/>
              </w:rPr>
            </w:pPr>
            <w:del w:id="2988" w:author="Skat" w:date="2010-07-08T14:54:00Z">
              <w:r>
                <w:delText>udbetalt via</w:delText>
              </w:r>
            </w:del>
          </w:p>
        </w:tc>
        <w:tc>
          <w:tcPr>
            <w:tcW w:w="2398" w:type="dxa"/>
          </w:tcPr>
          <w:p w:rsidR="00162F95" w:rsidRDefault="00162F95" w:rsidP="00162F95">
            <w:pPr>
              <w:pStyle w:val="Normal11"/>
              <w:rPr>
                <w:del w:id="2989" w:author="Skat" w:date="2010-07-08T14:54:00Z"/>
              </w:rPr>
            </w:pPr>
            <w:del w:id="2990" w:author="Skat" w:date="2010-07-08T14:54:00Z">
              <w:r>
                <w:delText>NemKontoUdbetaling()</w:delText>
              </w:r>
            </w:del>
          </w:p>
          <w:p w:rsidR="00162F95" w:rsidRDefault="00162F95" w:rsidP="00162F95">
            <w:pPr>
              <w:pStyle w:val="Normal11"/>
              <w:rPr>
                <w:del w:id="2991" w:author="Skat" w:date="2010-07-08T14:54:00Z"/>
              </w:rPr>
            </w:pPr>
            <w:del w:id="2992" w:author="Skat" w:date="2010-07-08T14:54:00Z">
              <w:r>
                <w:delText>Bank()</w:delText>
              </w:r>
            </w:del>
          </w:p>
        </w:tc>
        <w:tc>
          <w:tcPr>
            <w:tcW w:w="5879" w:type="dxa"/>
          </w:tcPr>
          <w:p w:rsidR="00162F95" w:rsidRDefault="00162F95" w:rsidP="00162F95">
            <w:pPr>
              <w:pStyle w:val="Normal11"/>
              <w:rPr>
                <w:del w:id="2993" w:author="Skat" w:date="2010-07-08T14:54:00Z"/>
              </w:rPr>
            </w:pPr>
            <w:del w:id="2994" w:author="Skat" w:date="2010-07-08T14:54:00Z">
              <w:r>
                <w:delText>En komplet NemKonto-udbetaling til en specifik dansk eller udenlandsk bankkonto.</w:delText>
              </w:r>
            </w:del>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995" w:name="_Toc266364155"/>
      <w:bookmarkStart w:id="2996" w:name="_Toc265233952"/>
      <w:r>
        <w:t>BankKontoUdbetaling</w:t>
      </w:r>
      <w:bookmarkEnd w:id="2995"/>
      <w:bookmarkEnd w:id="2996"/>
    </w:p>
    <w:p w:rsidR="00A5505D" w:rsidRDefault="00A5505D" w:rsidP="00A5505D">
      <w:pPr>
        <w:pStyle w:val="Normal11"/>
      </w:pPr>
      <w:r>
        <w:t>Som hovedregel håndterer Nemkonto alle udbetalinger fra det offentlige. Men der er tilfælde hvor udbetaling sker direkte til en anden konto, som ikke er en NemKonto.</w:t>
      </w:r>
    </w:p>
    <w:p w:rsidR="00A5505D" w:rsidRDefault="00A5505D" w:rsidP="00A5505D">
      <w:pPr>
        <w:pStyle w:val="Normal11"/>
      </w:pPr>
    </w:p>
    <w:p w:rsidR="00A5505D" w:rsidRDefault="00A5505D" w:rsidP="00A5505D">
      <w:pPr>
        <w:pStyle w:val="Normal11"/>
      </w:pPr>
      <w:r>
        <w:t>Eksempel 1 - der er krav om, at overskydende betalinger vedrørende FERV skal udbetales til en bestemt bankkonto.</w:t>
      </w:r>
    </w:p>
    <w:p w:rsidR="00A5505D" w:rsidRDefault="00A5505D" w:rsidP="00A5505D">
      <w:pPr>
        <w:pStyle w:val="Normal11"/>
      </w:pPr>
    </w:p>
    <w:p w:rsidR="00A5505D" w:rsidRDefault="00A5505D" w:rsidP="00A5505D">
      <w:pPr>
        <w:pStyle w:val="Normal11"/>
      </w:pPr>
      <w:r>
        <w:t>Eksempel 2 - en udenlandsk person skal have et beløb udbetalt til sin udenlandske bankkonto (personen har ingen NemKonto)</w:t>
      </w:r>
    </w:p>
    <w:p w:rsidR="00A5505D" w:rsidRDefault="00A5505D" w:rsidP="00A5505D">
      <w:pPr>
        <w:pStyle w:val="Normal11"/>
      </w:pPr>
    </w:p>
    <w:p w:rsidR="00A5505D" w:rsidRDefault="00A5505D" w:rsidP="00A5505D">
      <w:pPr>
        <w:pStyle w:val="Normal11"/>
      </w:pPr>
      <w:r>
        <w:t>Det er hensigten, at der, inden en udbetaling foretages, tjekkes hos Inddrivelsesmyndigheden, om modtageren af beløbet (beløbsmodtageren) er kunde, dvs. om der er fordringer (restancer og opkrævninger) som kan dækkes i følge reglerne.</w:t>
      </w:r>
    </w:p>
    <w:p w:rsidR="00A5505D" w:rsidRDefault="00A5505D" w:rsidP="00A5505D">
      <w:pPr>
        <w:pStyle w:val="Normal11"/>
      </w:pPr>
    </w:p>
    <w:p w:rsidR="00A5505D" w:rsidRDefault="00A5505D" w:rsidP="00A5505D">
      <w:pPr>
        <w:pStyle w:val="Normal11"/>
      </w:pPr>
      <w:r>
        <w:t>Et overskydent beløb efter tjekket udbetales til kunden via kontoen hos Inddrivelsesmyndigheden.</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Type</w:t>
            </w:r>
          </w:p>
        </w:tc>
        <w:tc>
          <w:tcPr>
            <w:tcW w:w="1797" w:type="dxa"/>
          </w:tcPr>
          <w:p w:rsidR="00A5505D" w:rsidRDefault="00A5505D" w:rsidP="00A5505D">
            <w:pPr>
              <w:pStyle w:val="Normal11"/>
            </w:pPr>
            <w:r>
              <w:t>UdbetalingType</w:t>
            </w:r>
            <w:r w:rsidR="00F061A6">
              <w:fldChar w:fldCharType="begin"/>
            </w:r>
            <w:r>
              <w:instrText xml:space="preserve"> XE "</w:instrText>
            </w:r>
            <w:r w:rsidRPr="002A0DD7">
              <w:instrText>UdbetalingType</w:instrText>
            </w:r>
            <w:r>
              <w:instrText xml:space="preserve">" </w:instrText>
            </w:r>
            <w:r w:rsidR="00F061A6">
              <w:fldChar w:fldCharType="end"/>
            </w:r>
          </w:p>
        </w:tc>
        <w:tc>
          <w:tcPr>
            <w:tcW w:w="5573" w:type="dxa"/>
          </w:tcPr>
          <w:p w:rsidR="00A5505D" w:rsidRDefault="00A5505D" w:rsidP="00A5505D">
            <w:pPr>
              <w:pStyle w:val="Normal11"/>
            </w:pPr>
            <w:r>
              <w:t>Typen af udbetaling som foretages til en dansk eller udenlandsk bankkonto (udenom NemKonto).</w:t>
            </w:r>
          </w:p>
          <w:p w:rsidR="00A5505D" w:rsidRDefault="00A5505D" w:rsidP="00A5505D">
            <w:pPr>
              <w:pStyle w:val="Normal11"/>
            </w:pPr>
          </w:p>
          <w:p w:rsidR="00A5505D" w:rsidRDefault="00A5505D" w:rsidP="00A5505D">
            <w:pPr>
              <w:pStyle w:val="Normal11"/>
            </w:pPr>
            <w:r>
              <w:t>Tilladt værdi:</w:t>
            </w:r>
          </w:p>
          <w:p w:rsidR="00A5505D" w:rsidRDefault="00A5505D" w:rsidP="00A5505D">
            <w:pPr>
              <w:pStyle w:val="Normal11"/>
            </w:pPr>
            <w:r>
              <w:t>For opkrævningsmyndigheden er der tale om: kreditsaldo fra opkrævningskontoen.</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Pr="00A5505D" w:rsidRDefault="00A5505D" w:rsidP="00A5505D">
            <w:pPr>
              <w:pStyle w:val="Normal11"/>
            </w:pPr>
            <w:r>
              <w:t>Kreditsaldo fra EKKO</w:t>
            </w:r>
          </w:p>
        </w:tc>
      </w:tr>
      <w:tr w:rsidR="00A5505D" w:rsidTr="00A5505D">
        <w:tc>
          <w:tcPr>
            <w:tcW w:w="2625" w:type="dxa"/>
          </w:tcPr>
          <w:p w:rsidR="00A5505D" w:rsidRDefault="00A5505D" w:rsidP="00A5505D">
            <w:pPr>
              <w:pStyle w:val="Normal11"/>
            </w:pPr>
            <w:r>
              <w:t>Specifikation</w:t>
            </w:r>
          </w:p>
        </w:tc>
        <w:tc>
          <w:tcPr>
            <w:tcW w:w="1797" w:type="dxa"/>
          </w:tcPr>
          <w:p w:rsidR="00A5505D" w:rsidRDefault="00A5505D" w:rsidP="00A5505D">
            <w:pPr>
              <w:pStyle w:val="Normal11"/>
            </w:pPr>
            <w:r>
              <w:t>XML</w:t>
            </w:r>
            <w:r w:rsidR="00F061A6">
              <w:fldChar w:fldCharType="begin"/>
            </w:r>
            <w:r>
              <w:instrText xml:space="preserve"> XE "</w:instrText>
            </w:r>
            <w:r w:rsidRPr="00ED221F">
              <w:instrText>XML</w:instrText>
            </w:r>
            <w:r>
              <w:instrText xml:space="preserve">" </w:instrText>
            </w:r>
            <w:r w:rsidR="00F061A6">
              <w:fldChar w:fldCharType="end"/>
            </w:r>
          </w:p>
        </w:tc>
        <w:tc>
          <w:tcPr>
            <w:tcW w:w="5573" w:type="dxa"/>
          </w:tcPr>
          <w:p w:rsidR="00A5505D" w:rsidRDefault="00A5505D" w:rsidP="00A5505D">
            <w:pPr>
              <w:pStyle w:val="Normal11"/>
            </w:pPr>
            <w:r>
              <w:t>Specifikation som sendes sammen med udbetalingen (fx banknotits)</w:t>
            </w:r>
          </w:p>
        </w:tc>
      </w:tr>
      <w:tr w:rsidR="00A5505D" w:rsidTr="00A5505D">
        <w:tc>
          <w:tcPr>
            <w:tcW w:w="2625" w:type="dxa"/>
          </w:tcPr>
          <w:p w:rsidR="00A5505D" w:rsidRDefault="00A5505D" w:rsidP="00A5505D">
            <w:pPr>
              <w:pStyle w:val="Normal11"/>
            </w:pPr>
            <w:r>
              <w:t>UdbetalendeMyndighed</w:t>
            </w:r>
          </w:p>
        </w:tc>
        <w:tc>
          <w:tcPr>
            <w:tcW w:w="1797" w:type="dxa"/>
          </w:tcPr>
          <w:p w:rsidR="00A5505D" w:rsidRDefault="00A5505D" w:rsidP="00A5505D">
            <w:pPr>
              <w:pStyle w:val="Normal11"/>
            </w:pPr>
            <w:r>
              <w:t>VirksomhedNavn</w:t>
            </w:r>
            <w:r w:rsidR="00F061A6">
              <w:fldChar w:fldCharType="begin"/>
            </w:r>
            <w:r>
              <w:instrText xml:space="preserve"> XE "</w:instrText>
            </w:r>
            <w:r w:rsidRPr="00B24A7E">
              <w:instrText>VirksomhedNavn</w:instrText>
            </w:r>
            <w:r>
              <w:instrText xml:space="preserve">" </w:instrText>
            </w:r>
            <w:r w:rsidR="00F061A6">
              <w:fldChar w:fldCharType="end"/>
            </w:r>
          </w:p>
        </w:tc>
        <w:tc>
          <w:tcPr>
            <w:tcW w:w="5573" w:type="dxa"/>
          </w:tcPr>
          <w:p w:rsidR="00A5505D" w:rsidRDefault="00A5505D" w:rsidP="00A5505D">
            <w:pPr>
              <w:pStyle w:val="Normal11"/>
            </w:pPr>
            <w:r>
              <w:t>Den myndighed, som har udbetalt til en beløbsmodtager, kaldes også den udbetalende myndighed (den samme som den modtagende myndighed).</w:t>
            </w:r>
          </w:p>
        </w:tc>
      </w:tr>
      <w:tr w:rsidR="00A5505D" w:rsidTr="00A5505D">
        <w:tc>
          <w:tcPr>
            <w:tcW w:w="2625" w:type="dxa"/>
          </w:tcPr>
          <w:p w:rsidR="00A5505D" w:rsidRDefault="00A5505D" w:rsidP="00A5505D">
            <w:pPr>
              <w:pStyle w:val="Normal11"/>
            </w:pPr>
            <w:r>
              <w:t>KontoNummer</w:t>
            </w:r>
          </w:p>
        </w:tc>
        <w:tc>
          <w:tcPr>
            <w:tcW w:w="1797" w:type="dxa"/>
          </w:tcPr>
          <w:p w:rsidR="00A5505D" w:rsidRDefault="00A5505D" w:rsidP="00A5505D">
            <w:pPr>
              <w:pStyle w:val="Normal11"/>
            </w:pPr>
            <w:r>
              <w:t>KontoNummer</w:t>
            </w:r>
            <w:r w:rsidR="00F061A6">
              <w:fldChar w:fldCharType="begin"/>
            </w:r>
            <w:r>
              <w:instrText xml:space="preserve"> XE "</w:instrText>
            </w:r>
            <w:r w:rsidRPr="00DA16E7">
              <w:instrText>KontoNummer</w:instrText>
            </w:r>
            <w:r>
              <w:instrText xml:space="preserve">" </w:instrText>
            </w:r>
            <w:r w:rsidR="00F061A6">
              <w:fldChar w:fldCharType="end"/>
            </w:r>
          </w:p>
        </w:tc>
        <w:tc>
          <w:tcPr>
            <w:tcW w:w="5573" w:type="dxa"/>
          </w:tcPr>
          <w:p w:rsidR="00A5505D" w:rsidRDefault="00A5505D" w:rsidP="00A5505D">
            <w:pPr>
              <w:pStyle w:val="Normal11"/>
            </w:pPr>
            <w:r>
              <w:t>er kontonummeret til et givent pengeinstitut (som hovedregel 16-cifre)</w:t>
            </w:r>
          </w:p>
        </w:tc>
      </w:tr>
      <w:tr w:rsidR="00A5505D" w:rsidTr="00A5505D">
        <w:tc>
          <w:tcPr>
            <w:tcW w:w="2625" w:type="dxa"/>
          </w:tcPr>
          <w:p w:rsidR="00A5505D" w:rsidRDefault="00A5505D" w:rsidP="00A5505D">
            <w:pPr>
              <w:pStyle w:val="Normal11"/>
            </w:pPr>
            <w:r>
              <w:t>BankRegistreringNummer</w:t>
            </w:r>
          </w:p>
        </w:tc>
        <w:tc>
          <w:tcPr>
            <w:tcW w:w="1797" w:type="dxa"/>
          </w:tcPr>
          <w:p w:rsidR="00A5505D" w:rsidRDefault="00A5505D" w:rsidP="00A5505D">
            <w:pPr>
              <w:pStyle w:val="Normal11"/>
            </w:pPr>
            <w:r>
              <w:t>BankRegistreringNummer</w:t>
            </w:r>
            <w:r w:rsidR="00F061A6">
              <w:fldChar w:fldCharType="begin"/>
            </w:r>
            <w:r>
              <w:instrText xml:space="preserve"> XE "</w:instrText>
            </w:r>
            <w:r w:rsidRPr="005E1057">
              <w:instrText>BankRegistreringNummer</w:instrText>
            </w:r>
            <w:r>
              <w:instrText xml:space="preserve">" </w:instrText>
            </w:r>
            <w:r w:rsidR="00F061A6">
              <w:fldChar w:fldCharType="end"/>
            </w:r>
          </w:p>
        </w:tc>
        <w:tc>
          <w:tcPr>
            <w:tcW w:w="5573" w:type="dxa"/>
          </w:tcPr>
          <w:p w:rsidR="00A5505D" w:rsidRDefault="00A5505D" w:rsidP="00A5505D">
            <w:pPr>
              <w:pStyle w:val="Normal11"/>
            </w:pPr>
            <w:r>
              <w:t>er bankens (pengeinstituttets) registreringsnummer, som skal angives sammen med kontonummeret. (4-cifre).</w:t>
            </w:r>
          </w:p>
          <w:p w:rsidR="00A5505D" w:rsidRDefault="00A5505D" w:rsidP="00A5505D">
            <w:pPr>
              <w:pStyle w:val="Normal11"/>
            </w:pPr>
          </w:p>
        </w:tc>
      </w:tr>
      <w:tr w:rsidR="00A5505D" w:rsidTr="00A5505D">
        <w:tc>
          <w:tcPr>
            <w:tcW w:w="2625" w:type="dxa"/>
          </w:tcPr>
          <w:p w:rsidR="00A5505D" w:rsidRDefault="00A5505D" w:rsidP="00A5505D">
            <w:pPr>
              <w:pStyle w:val="Normal11"/>
            </w:pPr>
            <w:r>
              <w:t>ValutaKode</w:t>
            </w:r>
          </w:p>
        </w:tc>
        <w:tc>
          <w:tcPr>
            <w:tcW w:w="1797" w:type="dxa"/>
          </w:tcPr>
          <w:p w:rsidR="00A5505D" w:rsidRDefault="00A5505D" w:rsidP="00A5505D">
            <w:pPr>
              <w:pStyle w:val="Normal11"/>
            </w:pPr>
            <w:r>
              <w:t>Valuta</w:t>
            </w:r>
            <w:r w:rsidR="00F061A6">
              <w:fldChar w:fldCharType="begin"/>
            </w:r>
            <w:r>
              <w:instrText xml:space="preserve"> XE "</w:instrText>
            </w:r>
            <w:r w:rsidRPr="008E39D0">
              <w:instrText>Valuta</w:instrText>
            </w:r>
            <w:r>
              <w:instrText xml:space="preserve">" </w:instrText>
            </w:r>
            <w:r w:rsidR="00F061A6">
              <w:fldChar w:fldCharType="end"/>
            </w:r>
          </w:p>
        </w:tc>
        <w:tc>
          <w:tcPr>
            <w:tcW w:w="5573" w:type="dxa"/>
          </w:tcPr>
          <w:p w:rsidR="00A5505D" w:rsidRDefault="00A5505D" w:rsidP="00A5505D">
            <w:pPr>
              <w:pStyle w:val="Normal11"/>
            </w:pPr>
            <w:r>
              <w:t>Er den valutaenhed (ISO-kode), som kunden har krav på/ønske om at få udbetalt sit tilgodehavende i - f.eks. US dollars eller Euro.</w:t>
            </w:r>
          </w:p>
        </w:tc>
      </w:tr>
      <w:tr w:rsidR="00A5505D" w:rsidTr="00A5505D">
        <w:tc>
          <w:tcPr>
            <w:tcW w:w="2625" w:type="dxa"/>
          </w:tcPr>
          <w:p w:rsidR="00A5505D" w:rsidRDefault="00A5505D" w:rsidP="00A5505D">
            <w:pPr>
              <w:pStyle w:val="Normal11"/>
            </w:pPr>
            <w:r>
              <w:t>OverførselType</w:t>
            </w:r>
          </w:p>
        </w:tc>
        <w:tc>
          <w:tcPr>
            <w:tcW w:w="1797" w:type="dxa"/>
          </w:tcPr>
          <w:p w:rsidR="00A5505D" w:rsidRDefault="00A5505D" w:rsidP="00A5505D">
            <w:pPr>
              <w:pStyle w:val="Normal11"/>
            </w:pPr>
            <w:r>
              <w:t>Type</w:t>
            </w:r>
            <w:r w:rsidR="00F061A6">
              <w:fldChar w:fldCharType="begin"/>
            </w:r>
            <w:r>
              <w:instrText xml:space="preserve"> XE "</w:instrText>
            </w:r>
            <w:r w:rsidRPr="00CD7A03">
              <w:instrText>Type</w:instrText>
            </w:r>
            <w:r>
              <w:instrText xml:space="preserve">" </w:instrText>
            </w:r>
            <w:r w:rsidR="00F061A6">
              <w:fldChar w:fldCharType="end"/>
            </w:r>
          </w:p>
        </w:tc>
        <w:tc>
          <w:tcPr>
            <w:tcW w:w="5573" w:type="dxa"/>
          </w:tcPr>
          <w:p w:rsidR="00A5505D" w:rsidRDefault="00A5505D" w:rsidP="00A5505D">
            <w:pPr>
              <w:pStyle w:val="Normal11"/>
            </w:pPr>
            <w:r>
              <w:t>Hvorledes kunden ønsker udbetalingen foretaget. Der er følgende muligheder: Expres, Check eller Standard.</w:t>
            </w:r>
          </w:p>
        </w:tc>
      </w:tr>
      <w:tr w:rsidR="00A5505D" w:rsidTr="00A5505D">
        <w:tc>
          <w:tcPr>
            <w:tcW w:w="2625" w:type="dxa"/>
          </w:tcPr>
          <w:p w:rsidR="00A5505D" w:rsidRDefault="00A5505D" w:rsidP="00A5505D">
            <w:pPr>
              <w:pStyle w:val="Normal11"/>
            </w:pPr>
            <w:r>
              <w:t>OmkostningFordeling</w:t>
            </w:r>
          </w:p>
        </w:tc>
        <w:tc>
          <w:tcPr>
            <w:tcW w:w="1797" w:type="dxa"/>
          </w:tcPr>
          <w:p w:rsidR="00A5505D" w:rsidRDefault="00A5505D" w:rsidP="00A5505D">
            <w:pPr>
              <w:pStyle w:val="Normal11"/>
            </w:pPr>
            <w:r>
              <w:t>TekstKort</w:t>
            </w:r>
            <w:r w:rsidR="00F061A6">
              <w:fldChar w:fldCharType="begin"/>
            </w:r>
            <w:r>
              <w:instrText xml:space="preserve"> XE "</w:instrText>
            </w:r>
            <w:r w:rsidRPr="004F31B8">
              <w:instrText>TekstKort</w:instrText>
            </w:r>
            <w:r>
              <w:instrText xml:space="preserve">" </w:instrText>
            </w:r>
            <w:r w:rsidR="00F061A6">
              <w:fldChar w:fldCharType="end"/>
            </w:r>
          </w:p>
        </w:tc>
        <w:tc>
          <w:tcPr>
            <w:tcW w:w="5573" w:type="dxa"/>
          </w:tcPr>
          <w:p w:rsidR="00A5505D" w:rsidRDefault="00A5505D" w:rsidP="00A5505D">
            <w:pPr>
              <w:pStyle w:val="Normal11"/>
            </w:pPr>
            <w:r>
              <w:t xml:space="preserve">Oplysning om, hvem der skal bære omkostningerne ifbm. udbetalingen. </w:t>
            </w:r>
          </w:p>
          <w:p w:rsidR="00A5505D" w:rsidRDefault="00A5505D" w:rsidP="00A5505D">
            <w:pPr>
              <w:pStyle w:val="Normal11"/>
            </w:pPr>
            <w:r>
              <w:t xml:space="preserve">Mulige værdier: </w:t>
            </w:r>
          </w:p>
          <w:p w:rsidR="00A5505D" w:rsidRDefault="00A5505D" w:rsidP="00A5505D">
            <w:pPr>
              <w:pStyle w:val="Normal11"/>
            </w:pPr>
            <w:r>
              <w:t xml:space="preserve">Afsender betaler omkostninger </w:t>
            </w:r>
          </w:p>
          <w:p w:rsidR="00A5505D" w:rsidRDefault="00A5505D" w:rsidP="00A5505D">
            <w:pPr>
              <w:pStyle w:val="Normal11"/>
            </w:pPr>
            <w:r>
              <w:t xml:space="preserve">Modtager betaler omkostninger </w:t>
            </w:r>
          </w:p>
          <w:p w:rsidR="00A5505D" w:rsidRDefault="00A5505D" w:rsidP="00A5505D">
            <w:pPr>
              <w:pStyle w:val="Normal11"/>
            </w:pPr>
            <w:r>
              <w:t>Afsender og modtager deler omkostninger</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Afsender</w:t>
            </w:r>
          </w:p>
          <w:p w:rsidR="00A5505D" w:rsidRDefault="00A5505D" w:rsidP="00A5505D">
            <w:pPr>
              <w:pStyle w:val="Normal11"/>
            </w:pPr>
            <w:r>
              <w:t>Modtager</w:t>
            </w:r>
          </w:p>
          <w:p w:rsidR="00A5505D" w:rsidRPr="00A5505D" w:rsidRDefault="00A5505D" w:rsidP="00A5505D">
            <w:pPr>
              <w:pStyle w:val="Normal11"/>
            </w:pPr>
            <w:r>
              <w:t>Delt</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via</w:t>
            </w:r>
          </w:p>
        </w:tc>
        <w:tc>
          <w:tcPr>
            <w:tcW w:w="2398" w:type="dxa"/>
          </w:tcPr>
          <w:p w:rsidR="00A5505D" w:rsidRDefault="00A5505D" w:rsidP="00A5505D">
            <w:pPr>
              <w:pStyle w:val="Normal11"/>
            </w:pPr>
            <w:r>
              <w:t>BankKontoUdbetaling(0..*)</w:t>
            </w:r>
          </w:p>
          <w:p w:rsidR="00A5505D" w:rsidRDefault="00A5505D" w:rsidP="00A5505D">
            <w:pPr>
              <w:pStyle w:val="Normal11"/>
            </w:pPr>
            <w:r>
              <w:t>Bank(1)</w:t>
            </w:r>
          </w:p>
        </w:tc>
        <w:tc>
          <w:tcPr>
            <w:tcW w:w="5879" w:type="dxa"/>
          </w:tcPr>
          <w:p w:rsidR="00A5505D" w:rsidRDefault="00A5505D" w:rsidP="00A5505D">
            <w:pPr>
              <w:pStyle w:val="Normal11"/>
            </w:pPr>
          </w:p>
        </w:tc>
      </w:tr>
    </w:tbl>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p>
        </w:tc>
        <w:tc>
          <w:tcPr>
            <w:tcW w:w="2398" w:type="dxa"/>
          </w:tcPr>
          <w:p w:rsidR="00A5505D" w:rsidRDefault="00A5505D" w:rsidP="00A5505D">
            <w:pPr>
              <w:pStyle w:val="Normal11"/>
            </w:pPr>
            <w:r>
              <w:t>BankKontoUdbetaling arver fra/er en specialisering af OpkrævningUdbetaling</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997" w:name="_Toc266364156"/>
      <w:bookmarkStart w:id="2998" w:name="_Toc265233953"/>
      <w:r>
        <w:t>Godkendelse</w:t>
      </w:r>
      <w:bookmarkEnd w:id="2997"/>
      <w:bookmarkEnd w:id="2998"/>
    </w:p>
    <w:p w:rsidR="00A5505D" w:rsidRDefault="00A5505D" w:rsidP="00A5505D">
      <w:pPr>
        <w:pStyle w:val="Normal11"/>
      </w:pPr>
      <w:r>
        <w:t>Det kan strategisk vælges, at man gerne vil have en godkendelse inden en bestemt aktivitet gennemføres. Det kunne eksempelvis være godkendelse af en indsats, fx. Afskrivning, eller godkendelse af en indbetalings dækning af kundens fordringer.</w:t>
      </w:r>
    </w:p>
    <w:p w:rsidR="00A5505D" w:rsidRDefault="00A5505D" w:rsidP="00A5505D">
      <w:pPr>
        <w:pStyle w:val="Normal11"/>
      </w:pPr>
    </w:p>
    <w:p w:rsidR="00A5505D" w:rsidRDefault="00A5505D" w:rsidP="00A5505D">
      <w:pPr>
        <w:pStyle w:val="Normal11"/>
      </w:pPr>
      <w:r>
        <w:t>En indsats kan derfor blive sendt til godkendelse hos Godkendelsesenheden (Organisatorisk enhed i SKAT) eller en ressource (medarbejder) med rollen Godkender.</w:t>
      </w:r>
    </w:p>
    <w:p w:rsidR="00A5505D" w:rsidRDefault="00A5505D" w:rsidP="00A5505D">
      <w:pPr>
        <w:pStyle w:val="Normal11"/>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Resultat</w:t>
            </w:r>
          </w:p>
        </w:tc>
        <w:tc>
          <w:tcPr>
            <w:tcW w:w="1797" w:type="dxa"/>
          </w:tcPr>
          <w:p w:rsidR="00A5505D" w:rsidRDefault="00A5505D" w:rsidP="00A5505D">
            <w:pPr>
              <w:pStyle w:val="Normal11"/>
            </w:pPr>
            <w:r>
              <w:t>JaNej</w:t>
            </w:r>
            <w:r w:rsidR="00F061A6">
              <w:fldChar w:fldCharType="begin"/>
            </w:r>
            <w:r>
              <w:instrText xml:space="preserve"> XE "</w:instrText>
            </w:r>
            <w:r w:rsidRPr="003348C0">
              <w:instrText>JaNej</w:instrText>
            </w:r>
            <w:r>
              <w:instrText xml:space="preserve">" </w:instrText>
            </w:r>
            <w:r w:rsidR="00F061A6">
              <w:fldChar w:fldCharType="end"/>
            </w:r>
          </w:p>
        </w:tc>
        <w:tc>
          <w:tcPr>
            <w:tcW w:w="5573" w:type="dxa"/>
          </w:tcPr>
          <w:p w:rsidR="00A5505D" w:rsidRDefault="00A5505D" w:rsidP="00A5505D">
            <w:pPr>
              <w:pStyle w:val="Normal11"/>
            </w:pPr>
            <w:r>
              <w:t xml:space="preserve">Resultatet af godkendelsen i form af ja eller nej. </w:t>
            </w:r>
          </w:p>
          <w:p w:rsidR="00A5505D" w:rsidRDefault="00A5505D" w:rsidP="00A5505D">
            <w:pPr>
              <w:pStyle w:val="Normal11"/>
            </w:pPr>
            <w:r>
              <w:t>Ja = Godkendt</w:t>
            </w:r>
          </w:p>
          <w:p w:rsidR="00A5505D" w:rsidRDefault="00A5505D" w:rsidP="00A5505D">
            <w:pPr>
              <w:pStyle w:val="Normal11"/>
            </w:pPr>
            <w:r>
              <w:t>Nej = Ikke godkendt (afvist)</w:t>
            </w:r>
          </w:p>
        </w:tc>
      </w:tr>
      <w:tr w:rsidR="00A5505D" w:rsidTr="00A5505D">
        <w:tc>
          <w:tcPr>
            <w:tcW w:w="2625" w:type="dxa"/>
          </w:tcPr>
          <w:p w:rsidR="00A5505D" w:rsidRDefault="00A5505D" w:rsidP="00A5505D">
            <w:pPr>
              <w:pStyle w:val="Normal11"/>
            </w:pPr>
            <w:r>
              <w:t>Dato</w:t>
            </w:r>
          </w:p>
        </w:tc>
        <w:tc>
          <w:tcPr>
            <w:tcW w:w="1797" w:type="dxa"/>
          </w:tcPr>
          <w:p w:rsidR="00A5505D" w:rsidRDefault="00A5505D" w:rsidP="00A5505D">
            <w:pPr>
              <w:pStyle w:val="Normal11"/>
            </w:pPr>
            <w:r>
              <w:t>Dato</w:t>
            </w:r>
            <w:r w:rsidR="00F061A6">
              <w:fldChar w:fldCharType="begin"/>
            </w:r>
            <w:r>
              <w:instrText xml:space="preserve"> XE "</w:instrText>
            </w:r>
            <w:r w:rsidRPr="00C211A0">
              <w:instrText>Dato</w:instrText>
            </w:r>
            <w:r>
              <w:instrText xml:space="preserve">" </w:instrText>
            </w:r>
            <w:r w:rsidR="00F061A6">
              <w:fldChar w:fldCharType="end"/>
            </w:r>
          </w:p>
        </w:tc>
        <w:tc>
          <w:tcPr>
            <w:tcW w:w="5573" w:type="dxa"/>
          </w:tcPr>
          <w:p w:rsidR="00A5505D" w:rsidRDefault="00A5505D" w:rsidP="00A5505D">
            <w:pPr>
              <w:pStyle w:val="Normal11"/>
            </w:pPr>
            <w:r>
              <w:t>Dato for godkendelse.</w:t>
            </w:r>
          </w:p>
        </w:tc>
      </w:tr>
      <w:tr w:rsidR="00A5505D" w:rsidTr="00A5505D">
        <w:tc>
          <w:tcPr>
            <w:tcW w:w="2625" w:type="dxa"/>
          </w:tcPr>
          <w:p w:rsidR="00A5505D" w:rsidRDefault="00A5505D" w:rsidP="00A5505D">
            <w:pPr>
              <w:pStyle w:val="Normal11"/>
            </w:pPr>
            <w:r>
              <w:t>Årsag</w:t>
            </w:r>
          </w:p>
        </w:tc>
        <w:tc>
          <w:tcPr>
            <w:tcW w:w="1797" w:type="dxa"/>
          </w:tcPr>
          <w:p w:rsidR="00A5505D" w:rsidRDefault="00A5505D" w:rsidP="00A5505D">
            <w:pPr>
              <w:pStyle w:val="Normal11"/>
            </w:pPr>
            <w:r>
              <w:t>ÅrsagFastTekst1</w:t>
            </w:r>
            <w:r w:rsidR="00F061A6">
              <w:fldChar w:fldCharType="begin"/>
            </w:r>
            <w:r>
              <w:instrText xml:space="preserve"> XE "</w:instrText>
            </w:r>
            <w:r w:rsidRPr="005C01FB">
              <w:instrText>ÅrsagFastTekst1</w:instrText>
            </w:r>
            <w:r>
              <w:instrText xml:space="preserve">" </w:instrText>
            </w:r>
            <w:r w:rsidR="00F061A6">
              <w:fldChar w:fldCharType="end"/>
            </w:r>
          </w:p>
        </w:tc>
        <w:tc>
          <w:tcPr>
            <w:tcW w:w="5573" w:type="dxa"/>
          </w:tcPr>
          <w:p w:rsidR="00A5505D" w:rsidRDefault="00A5505D" w:rsidP="00A5505D">
            <w:pPr>
              <w:pStyle w:val="Normal11"/>
            </w:pPr>
            <w:r>
              <w:t>Årsag for godkendelsen/afvisningen, dvs. hvorfor en given aktivitet er godkendt eller hvorfor den ikke er godkendt, dvs. afvist.</w:t>
            </w:r>
          </w:p>
        </w:tc>
      </w:tr>
      <w:tr w:rsidR="00A5505D" w:rsidTr="00A5505D">
        <w:tc>
          <w:tcPr>
            <w:tcW w:w="2625" w:type="dxa"/>
          </w:tcPr>
          <w:p w:rsidR="00A5505D" w:rsidRDefault="00A5505D" w:rsidP="00A5505D">
            <w:pPr>
              <w:pStyle w:val="Normal11"/>
            </w:pPr>
            <w:r>
              <w:t>Regelsæt</w:t>
            </w:r>
          </w:p>
        </w:tc>
        <w:tc>
          <w:tcPr>
            <w:tcW w:w="1797" w:type="dxa"/>
          </w:tcPr>
          <w:p w:rsidR="00A5505D" w:rsidRDefault="00A5505D" w:rsidP="00A5505D">
            <w:pPr>
              <w:pStyle w:val="Normal11"/>
            </w:pPr>
            <w:r>
              <w:t>RegelSæt</w:t>
            </w:r>
            <w:r w:rsidR="00F061A6">
              <w:fldChar w:fldCharType="begin"/>
            </w:r>
            <w:r>
              <w:instrText xml:space="preserve"> XE "</w:instrText>
            </w:r>
            <w:r w:rsidRPr="0021401A">
              <w:instrText>RegelSæt</w:instrText>
            </w:r>
            <w:r>
              <w:instrText xml:space="preserve">" </w:instrText>
            </w:r>
            <w:r w:rsidR="00F061A6">
              <w:fldChar w:fldCharType="end"/>
            </w:r>
          </w:p>
        </w:tc>
        <w:tc>
          <w:tcPr>
            <w:tcW w:w="5573" w:type="dxa"/>
          </w:tcPr>
          <w:p w:rsidR="00A5505D" w:rsidRDefault="00A5505D" w:rsidP="00A5505D">
            <w:pPr>
              <w:pStyle w:val="Normal11"/>
            </w:pPr>
            <w:r>
              <w:t xml:space="preserve">Regelsættet for hvad der kræver godkendelse, fx indsatser, negative angivelser eller en indbetalings dækning af fordring(er). </w:t>
            </w:r>
          </w:p>
          <w:p w:rsidR="00A5505D" w:rsidRDefault="00A5505D" w:rsidP="00A5505D">
            <w:pPr>
              <w:pStyle w:val="Normal11"/>
            </w:pPr>
          </w:p>
        </w:tc>
      </w:tr>
      <w:tr w:rsidR="00A5505D" w:rsidTr="00A5505D">
        <w:tc>
          <w:tcPr>
            <w:tcW w:w="2625" w:type="dxa"/>
          </w:tcPr>
          <w:p w:rsidR="00A5505D" w:rsidRDefault="00A5505D" w:rsidP="00A5505D">
            <w:pPr>
              <w:pStyle w:val="Normal11"/>
            </w:pPr>
            <w:r>
              <w:t>ID</w:t>
            </w:r>
          </w:p>
        </w:tc>
        <w:tc>
          <w:tcPr>
            <w:tcW w:w="1797" w:type="dxa"/>
          </w:tcPr>
          <w:p w:rsidR="00A5505D" w:rsidRDefault="00A5505D" w:rsidP="00A5505D">
            <w:pPr>
              <w:pStyle w:val="Normal11"/>
            </w:pPr>
            <w:r>
              <w:t>ID</w:t>
            </w:r>
            <w:r w:rsidR="00F061A6">
              <w:fldChar w:fldCharType="begin"/>
            </w:r>
            <w:r>
              <w:instrText xml:space="preserve"> XE "</w:instrText>
            </w:r>
            <w:r w:rsidRPr="000D79D1">
              <w:instrText>ID</w:instrText>
            </w:r>
            <w:r>
              <w:instrText xml:space="preserve">" </w:instrText>
            </w:r>
            <w:r w:rsidR="00F061A6">
              <w:fldChar w:fldCharType="end"/>
            </w:r>
          </w:p>
        </w:tc>
        <w:tc>
          <w:tcPr>
            <w:tcW w:w="5573" w:type="dxa"/>
          </w:tcPr>
          <w:p w:rsidR="00A5505D" w:rsidRDefault="00A5505D" w:rsidP="00A5505D">
            <w:pPr>
              <w:pStyle w:val="Normal11"/>
            </w:pPr>
            <w:r>
              <w:t>Kan anvendes til unik identifikation af en godkendelse - ikke relevant alle sammenhænge.</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godkendelse af</w:t>
            </w:r>
          </w:p>
        </w:tc>
        <w:tc>
          <w:tcPr>
            <w:tcW w:w="2398" w:type="dxa"/>
          </w:tcPr>
          <w:p w:rsidR="00A5505D" w:rsidRDefault="00A5505D" w:rsidP="00A5505D">
            <w:pPr>
              <w:pStyle w:val="Normal11"/>
            </w:pPr>
            <w:r>
              <w:t>Godkendelse(0..1)</w:t>
            </w:r>
          </w:p>
          <w:p w:rsidR="00A5505D" w:rsidRDefault="00A5505D" w:rsidP="00A5505D">
            <w:pPr>
              <w:pStyle w:val="Normal11"/>
            </w:pPr>
            <w:r>
              <w:t>OpkrævningUdbetaling(0..*)</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2999" w:name="_Toc266364157"/>
      <w:bookmarkStart w:id="3000" w:name="_Toc265233954"/>
      <w:r>
        <w:t>NemKontoUdbetaling</w:t>
      </w:r>
      <w:bookmarkEnd w:id="2999"/>
      <w:bookmarkEnd w:id="3000"/>
    </w:p>
    <w:p w:rsidR="00A5505D" w:rsidRDefault="00A5505D" w:rsidP="00A5505D">
      <w:pPr>
        <w:pStyle w:val="Normal11"/>
      </w:pPr>
      <w:r>
        <w:t xml:space="preserve">Specificerer en kundeudbetaling som går via NemKonto. </w:t>
      </w:r>
    </w:p>
    <w:p w:rsidR="00A5505D" w:rsidRDefault="00A5505D" w:rsidP="00A5505D">
      <w:pPr>
        <w:pStyle w:val="Normal11"/>
      </w:pPr>
    </w:p>
    <w:p w:rsidR="00A5505D" w:rsidRDefault="00A5505D" w:rsidP="00A5505D">
      <w:pPr>
        <w:pStyle w:val="Normal11"/>
      </w:pPr>
      <w:r>
        <w:t xml:space="preserve">Selvom NemKonto understøtter udsendelse af checks, bruges denne funktionalitet ikke. Det sker i stedet via SKB vha. servicen CheckUdbetalingListeSend.  </w:t>
      </w:r>
    </w:p>
    <w:p w:rsidR="00A5505D" w:rsidRDefault="00A5505D" w:rsidP="00A5505D">
      <w:pPr>
        <w:pStyle w:val="Normal11"/>
      </w:pPr>
    </w:p>
    <w:p w:rsidR="00A5505D" w:rsidRDefault="00A5505D" w:rsidP="00A5505D">
      <w:pPr>
        <w:pStyle w:val="Normal11"/>
      </w:pPr>
      <w:r>
        <w:t xml:space="preserve">Nemkonto håndterer udbetalinger fra det offentlige. Alle i Danmark skal have en NemKonto, både virksomheder, borgere og foreninger. </w:t>
      </w:r>
    </w:p>
    <w:p w:rsidR="00A5505D" w:rsidRDefault="00A5505D" w:rsidP="00A5505D">
      <w:pPr>
        <w:pStyle w:val="Normal11"/>
      </w:pPr>
    </w:p>
    <w:p w:rsidR="00A5505D" w:rsidRDefault="00A5505D" w:rsidP="00A5505D">
      <w:pPr>
        <w:pStyle w:val="Normal11"/>
      </w:pPr>
      <w:r>
        <w:t>En NemKonto er en helt almindelig bankkonto, som en kunde (virksomhed eller kunde) har angivet, at det offentlige skal bruge til at udbetale penge til.</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Beløb</w:t>
            </w:r>
          </w:p>
        </w:tc>
        <w:tc>
          <w:tcPr>
            <w:tcW w:w="1797" w:type="dxa"/>
          </w:tcPr>
          <w:p w:rsidR="00A5505D" w:rsidRDefault="00A5505D" w:rsidP="00A5505D">
            <w:pPr>
              <w:pStyle w:val="Normal11"/>
            </w:pPr>
            <w:r>
              <w:t>Beløb</w:t>
            </w:r>
            <w:r w:rsidR="00F061A6">
              <w:fldChar w:fldCharType="begin"/>
            </w:r>
            <w:r>
              <w:instrText xml:space="preserve"> XE "</w:instrText>
            </w:r>
            <w:r w:rsidRPr="00E674EA">
              <w:instrText>Beløb</w:instrText>
            </w:r>
            <w:r>
              <w:instrText xml:space="preserve">" </w:instrText>
            </w:r>
            <w:r w:rsidR="00F061A6">
              <w:fldChar w:fldCharType="end"/>
            </w:r>
          </w:p>
        </w:tc>
        <w:tc>
          <w:tcPr>
            <w:tcW w:w="5573" w:type="dxa"/>
          </w:tcPr>
          <w:p w:rsidR="00A5505D" w:rsidRDefault="00A5505D" w:rsidP="00A5505D">
            <w:pPr>
              <w:pStyle w:val="Normal11"/>
            </w:pPr>
            <w:r>
              <w:t xml:space="preserve">BEMÆRK: NemKonto skal have beløbet i milli-kroner, dvs. 75,50 kr i dette element bliver til 75500 i NemKonto-formatet. Der skal altså ske en konvertering.  </w:t>
            </w:r>
          </w:p>
          <w:p w:rsidR="00A5505D" w:rsidRDefault="00A5505D" w:rsidP="00A5505D">
            <w:pPr>
              <w:pStyle w:val="Normal11"/>
            </w:pPr>
            <w:r>
              <w:t>Indeholder det beløb der skal udbetales til kunden.</w:t>
            </w:r>
          </w:p>
        </w:tc>
      </w:tr>
      <w:tr w:rsidR="00A5505D" w:rsidTr="00A5505D">
        <w:tc>
          <w:tcPr>
            <w:tcW w:w="2625" w:type="dxa"/>
          </w:tcPr>
          <w:p w:rsidR="00A5505D" w:rsidRDefault="00A5505D" w:rsidP="00A5505D">
            <w:pPr>
              <w:pStyle w:val="Normal11"/>
            </w:pPr>
            <w:r>
              <w:t>BankdagDato</w:t>
            </w:r>
          </w:p>
        </w:tc>
        <w:tc>
          <w:tcPr>
            <w:tcW w:w="1797" w:type="dxa"/>
          </w:tcPr>
          <w:p w:rsidR="00A5505D" w:rsidRDefault="00A5505D" w:rsidP="00A5505D">
            <w:pPr>
              <w:pStyle w:val="Normal11"/>
            </w:pPr>
            <w:r>
              <w:t>Dato</w:t>
            </w:r>
            <w:r w:rsidR="00F061A6">
              <w:fldChar w:fldCharType="begin"/>
            </w:r>
            <w:r>
              <w:instrText xml:space="preserve"> XE "</w:instrText>
            </w:r>
            <w:r w:rsidRPr="00270A28">
              <w:instrText>Dato</w:instrText>
            </w:r>
            <w:r>
              <w:instrText xml:space="preserve">" </w:instrText>
            </w:r>
            <w:r w:rsidR="00F061A6">
              <w:fldChar w:fldCharType="end"/>
            </w:r>
          </w:p>
        </w:tc>
        <w:tc>
          <w:tcPr>
            <w:tcW w:w="5573" w:type="dxa"/>
          </w:tcPr>
          <w:p w:rsidR="00A5505D" w:rsidRDefault="00A5505D" w:rsidP="00A5505D">
            <w:pPr>
              <w:pStyle w:val="Normal11"/>
            </w:pPr>
            <w:r>
              <w:t>Kan være ned til minus 5 bankdage i forhold til dags dato i forbindelse med genfremsendelse eller forsinkelse.</w:t>
            </w:r>
          </w:p>
        </w:tc>
      </w:tr>
      <w:tr w:rsidR="00A5505D" w:rsidTr="00A5505D">
        <w:tc>
          <w:tcPr>
            <w:tcW w:w="2625" w:type="dxa"/>
          </w:tcPr>
          <w:p w:rsidR="00A5505D" w:rsidRDefault="00A5505D" w:rsidP="00A5505D">
            <w:pPr>
              <w:pStyle w:val="Normal11"/>
            </w:pPr>
            <w:r>
              <w:t>Debiteringstekst</w:t>
            </w:r>
          </w:p>
        </w:tc>
        <w:tc>
          <w:tcPr>
            <w:tcW w:w="1797" w:type="dxa"/>
          </w:tcPr>
          <w:p w:rsidR="00A5505D" w:rsidRDefault="00A5505D" w:rsidP="00A5505D">
            <w:pPr>
              <w:pStyle w:val="Normal11"/>
            </w:pPr>
            <w:r>
              <w:t>NemKontoTekst</w:t>
            </w:r>
            <w:r w:rsidR="00F061A6">
              <w:fldChar w:fldCharType="begin"/>
            </w:r>
            <w:r>
              <w:instrText xml:space="preserve"> XE "</w:instrText>
            </w:r>
            <w:r w:rsidRPr="00002D4F">
              <w:instrText>NemKontoTekst</w:instrText>
            </w:r>
            <w:r>
              <w:instrText xml:space="preserve">" </w:instrText>
            </w:r>
            <w:r w:rsidR="00F061A6">
              <w:fldChar w:fldCharType="end"/>
            </w:r>
          </w:p>
        </w:tc>
        <w:tc>
          <w:tcPr>
            <w:tcW w:w="5573" w:type="dxa"/>
          </w:tcPr>
          <w:p w:rsidR="00A5505D" w:rsidRDefault="00A5505D" w:rsidP="00A5505D">
            <w:pPr>
              <w:pStyle w:val="Normal11"/>
            </w:pPr>
            <w:r>
              <w:t>Tekst på egen konto dvs. på SKB-kontoen hvorfra der udbetales.</w:t>
            </w:r>
          </w:p>
        </w:tc>
      </w:tr>
      <w:tr w:rsidR="00A5505D" w:rsidTr="00A5505D">
        <w:tc>
          <w:tcPr>
            <w:tcW w:w="2625" w:type="dxa"/>
          </w:tcPr>
          <w:p w:rsidR="00A5505D" w:rsidRDefault="00A5505D" w:rsidP="00A5505D">
            <w:pPr>
              <w:pStyle w:val="Normal11"/>
            </w:pPr>
            <w:r>
              <w:t>KundeNummer</w:t>
            </w:r>
          </w:p>
        </w:tc>
        <w:tc>
          <w:tcPr>
            <w:tcW w:w="1797" w:type="dxa"/>
          </w:tcPr>
          <w:p w:rsidR="00A5505D" w:rsidRDefault="00A5505D" w:rsidP="00A5505D">
            <w:pPr>
              <w:pStyle w:val="Normal11"/>
            </w:pPr>
            <w:r>
              <w:t>CPRNummer</w:t>
            </w:r>
            <w:r w:rsidR="00F061A6">
              <w:fldChar w:fldCharType="begin"/>
            </w:r>
            <w:r>
              <w:instrText xml:space="preserve"> XE "</w:instrText>
            </w:r>
            <w:r w:rsidRPr="00374D86">
              <w:instrText>CPRNummer</w:instrText>
            </w:r>
            <w:r>
              <w:instrText xml:space="preserve">" </w:instrText>
            </w:r>
            <w:r w:rsidR="00F061A6">
              <w:fldChar w:fldCharType="end"/>
            </w:r>
          </w:p>
        </w:tc>
        <w:tc>
          <w:tcPr>
            <w:tcW w:w="5573" w:type="dxa"/>
          </w:tcPr>
          <w:p w:rsidR="00A5505D" w:rsidRDefault="00A5505D" w:rsidP="00A5505D">
            <w:pPr>
              <w:pStyle w:val="Normal11"/>
            </w:pPr>
            <w:r>
              <w:t>Kundenummer i NemKonto-format, som er 10 cifre for alle.  Dette kundenummer kan være CPR/CVR/SE/ProdEnhedNr. Hvis det ikke er CPR præfixes med to nuller.</w:t>
            </w:r>
          </w:p>
        </w:tc>
      </w:tr>
      <w:tr w:rsidR="00A5505D" w:rsidTr="00A5505D">
        <w:tc>
          <w:tcPr>
            <w:tcW w:w="2625" w:type="dxa"/>
          </w:tcPr>
          <w:p w:rsidR="00A5505D" w:rsidRDefault="00A5505D" w:rsidP="00A5505D">
            <w:pPr>
              <w:pStyle w:val="Normal11"/>
            </w:pPr>
            <w:r>
              <w:t>ID</w:t>
            </w:r>
          </w:p>
        </w:tc>
        <w:tc>
          <w:tcPr>
            <w:tcW w:w="1797" w:type="dxa"/>
          </w:tcPr>
          <w:p w:rsidR="00A5505D" w:rsidRDefault="00A5505D" w:rsidP="00A5505D">
            <w:pPr>
              <w:pStyle w:val="Normal11"/>
            </w:pPr>
            <w:r>
              <w:t>NemKontoTekst</w:t>
            </w:r>
            <w:r w:rsidR="00F061A6">
              <w:fldChar w:fldCharType="begin"/>
            </w:r>
            <w:r>
              <w:instrText xml:space="preserve"> XE "</w:instrText>
            </w:r>
            <w:r w:rsidRPr="00B967F1">
              <w:instrText>NemKontoTekst</w:instrText>
            </w:r>
            <w:r>
              <w:instrText xml:space="preserve">" </w:instrText>
            </w:r>
            <w:r w:rsidR="00F061A6">
              <w:fldChar w:fldCharType="end"/>
            </w:r>
          </w:p>
        </w:tc>
        <w:tc>
          <w:tcPr>
            <w:tcW w:w="5573" w:type="dxa"/>
          </w:tcPr>
          <w:p w:rsidR="00A5505D" w:rsidRDefault="00A5505D" w:rsidP="00A5505D">
            <w:pPr>
              <w:pStyle w:val="Normal11"/>
            </w:pPr>
            <w:r>
              <w:t>Unikt ID for en udbetaling. Skal gøre det muligt at identificere betalingen i det asynkrone retursvar.</w:t>
            </w:r>
          </w:p>
        </w:tc>
      </w:tr>
      <w:tr w:rsidR="00A5505D" w:rsidTr="00A5505D">
        <w:tc>
          <w:tcPr>
            <w:tcW w:w="2625" w:type="dxa"/>
          </w:tcPr>
          <w:p w:rsidR="00A5505D" w:rsidRDefault="00A5505D" w:rsidP="00A5505D">
            <w:pPr>
              <w:pStyle w:val="Normal11"/>
            </w:pPr>
            <w:r>
              <w:t>ModtagerPosteringTekst</w:t>
            </w:r>
          </w:p>
        </w:tc>
        <w:tc>
          <w:tcPr>
            <w:tcW w:w="1797" w:type="dxa"/>
          </w:tcPr>
          <w:p w:rsidR="00A5505D" w:rsidRDefault="00A5505D" w:rsidP="00A5505D">
            <w:pPr>
              <w:pStyle w:val="Normal11"/>
            </w:pPr>
            <w:r>
              <w:t>NemKontoTekst</w:t>
            </w:r>
            <w:r w:rsidR="00F061A6">
              <w:fldChar w:fldCharType="begin"/>
            </w:r>
            <w:r>
              <w:instrText xml:space="preserve"> XE "</w:instrText>
            </w:r>
            <w:r w:rsidRPr="00A73C19">
              <w:instrText>NemKontoTekst</w:instrText>
            </w:r>
            <w:r>
              <w:instrText xml:space="preserve">" </w:instrText>
            </w:r>
            <w:r w:rsidR="00F061A6">
              <w:fldChar w:fldCharType="end"/>
            </w:r>
          </w:p>
        </w:tc>
        <w:tc>
          <w:tcPr>
            <w:tcW w:w="5573" w:type="dxa"/>
          </w:tcPr>
          <w:p w:rsidR="00A5505D" w:rsidRDefault="00A5505D" w:rsidP="00A5505D">
            <w:pPr>
              <w:pStyle w:val="Normal11"/>
            </w:pPr>
            <w:r>
              <w:t>Tekst på modtagers bankkontoudtog.</w:t>
            </w:r>
          </w:p>
        </w:tc>
      </w:tr>
      <w:tr w:rsidR="00A5505D" w:rsidTr="00A5505D">
        <w:tc>
          <w:tcPr>
            <w:tcW w:w="2625" w:type="dxa"/>
          </w:tcPr>
          <w:p w:rsidR="00A5505D" w:rsidRDefault="00A5505D" w:rsidP="00A5505D">
            <w:pPr>
              <w:pStyle w:val="Normal11"/>
            </w:pPr>
            <w:r>
              <w:t>ValutaKode</w:t>
            </w:r>
          </w:p>
        </w:tc>
        <w:tc>
          <w:tcPr>
            <w:tcW w:w="1797" w:type="dxa"/>
          </w:tcPr>
          <w:p w:rsidR="00A5505D" w:rsidRDefault="00A5505D" w:rsidP="00A5505D">
            <w:pPr>
              <w:pStyle w:val="Normal11"/>
            </w:pPr>
            <w:r>
              <w:t>ValutaKode</w:t>
            </w:r>
            <w:r w:rsidR="00F061A6">
              <w:fldChar w:fldCharType="begin"/>
            </w:r>
            <w:r>
              <w:instrText xml:space="preserve"> XE "</w:instrText>
            </w:r>
            <w:r w:rsidRPr="00AC0CB8">
              <w:instrText>ValutaKode</w:instrText>
            </w:r>
            <w:r>
              <w:instrText xml:space="preserve">" </w:instrText>
            </w:r>
            <w:r w:rsidR="00F061A6">
              <w:fldChar w:fldCharType="end"/>
            </w:r>
          </w:p>
        </w:tc>
        <w:tc>
          <w:tcPr>
            <w:tcW w:w="5573" w:type="dxa"/>
          </w:tcPr>
          <w:p w:rsidR="00A5505D" w:rsidRDefault="00A5505D" w:rsidP="00A5505D">
            <w:pPr>
              <w:pStyle w:val="Normal11"/>
            </w:pPr>
            <w:r>
              <w:t>Angiver hvilken valuta der udbetales i.</w:t>
            </w:r>
          </w:p>
        </w:tc>
      </w:tr>
      <w:tr w:rsidR="00A5505D" w:rsidTr="00A5505D">
        <w:tc>
          <w:tcPr>
            <w:tcW w:w="2625" w:type="dxa"/>
          </w:tcPr>
          <w:p w:rsidR="00A5505D" w:rsidRDefault="00A5505D" w:rsidP="00A5505D">
            <w:pPr>
              <w:pStyle w:val="Normal11"/>
            </w:pPr>
            <w:r>
              <w:t>BankKonto</w:t>
            </w:r>
          </w:p>
        </w:tc>
        <w:tc>
          <w:tcPr>
            <w:tcW w:w="1797" w:type="dxa"/>
          </w:tcPr>
          <w:p w:rsidR="00A5505D" w:rsidRDefault="00A5505D" w:rsidP="00A5505D">
            <w:pPr>
              <w:pStyle w:val="Normal11"/>
            </w:pPr>
            <w:r>
              <w:t>Tekst30</w:t>
            </w:r>
            <w:r w:rsidR="00F061A6">
              <w:fldChar w:fldCharType="begin"/>
            </w:r>
            <w:r>
              <w:instrText xml:space="preserve"> XE "</w:instrText>
            </w:r>
            <w:r w:rsidRPr="00EF26B6">
              <w:instrText>Tekst30</w:instrText>
            </w:r>
            <w:r>
              <w:instrText xml:space="preserve">" </w:instrText>
            </w:r>
            <w:r w:rsidR="00F061A6">
              <w:fldChar w:fldCharType="end"/>
            </w:r>
          </w:p>
        </w:tc>
        <w:tc>
          <w:tcPr>
            <w:tcW w:w="5573" w:type="dxa"/>
          </w:tcPr>
          <w:p w:rsidR="00A5505D" w:rsidRDefault="00A5505D" w:rsidP="00A5505D">
            <w:pPr>
              <w:pStyle w:val="Normal11"/>
            </w:pPr>
            <w:r>
              <w:t>Komplet kontoidentifikation - såkaldt BBAN.</w:t>
            </w:r>
            <w:ins w:id="3001" w:author="Skat" w:date="2010-07-08T14:54:00Z">
              <w:r>
                <w:t xml:space="preserve"> Beregnet felt:</w:t>
              </w:r>
            </w:ins>
            <w:r>
              <w:t xml:space="preserve"> For danske bankkonti sammensat af </w:t>
            </w:r>
            <w:del w:id="3002" w:author="Skat" w:date="2010-07-08T14:54:00Z">
              <w:r w:rsidR="00162F95">
                <w:delText>BankKontoUdbetalingBankRegistreringNummer</w:delText>
              </w:r>
            </w:del>
            <w:ins w:id="3003" w:author="Skat" w:date="2010-07-08T14:54:00Z">
              <w:r>
                <w:t>BankKontoRegistreringsnummer</w:t>
              </w:r>
            </w:ins>
            <w:r>
              <w:t xml:space="preserve"> og </w:t>
            </w:r>
            <w:del w:id="3004" w:author="Skat" w:date="2010-07-08T14:54:00Z">
              <w:r w:rsidR="00162F95">
                <w:delText>BankKontoUdbetalingKontoNummer</w:delText>
              </w:r>
            </w:del>
            <w:ins w:id="3005" w:author="Skat" w:date="2010-07-08T14:54:00Z">
              <w:r>
                <w:t>BankKontoNummer</w:t>
              </w:r>
            </w:ins>
            <w:r>
              <w:t xml:space="preserve">. For udenlandske bankkonti: Kun </w:t>
            </w:r>
            <w:del w:id="3006" w:author="Skat" w:date="2010-07-08T14:54:00Z">
              <w:r w:rsidR="00162F95">
                <w:delText xml:space="preserve">BankKontoUdbetalingKontoNummer </w:delText>
              </w:r>
            </w:del>
            <w:ins w:id="3007" w:author="Skat" w:date="2010-07-08T14:54:00Z">
              <w:r>
                <w:t xml:space="preserve">BankKontoNummer </w:t>
              </w:r>
            </w:ins>
          </w:p>
        </w:tc>
      </w:tr>
      <w:tr w:rsidR="00A5505D" w:rsidTr="00A5505D">
        <w:tc>
          <w:tcPr>
            <w:tcW w:w="2625" w:type="dxa"/>
          </w:tcPr>
          <w:p w:rsidR="00A5505D" w:rsidRDefault="00162F95" w:rsidP="00A5505D">
            <w:pPr>
              <w:pStyle w:val="Normal11"/>
            </w:pPr>
            <w:del w:id="3008" w:author="Skat" w:date="2010-07-08T14:54:00Z">
              <w:r>
                <w:delText>FilialID</w:delText>
              </w:r>
            </w:del>
            <w:ins w:id="3009" w:author="Skat" w:date="2010-07-08T14:54:00Z">
              <w:r w:rsidR="00A5505D">
                <w:t>BankFilialID</w:t>
              </w:r>
            </w:ins>
          </w:p>
        </w:tc>
        <w:tc>
          <w:tcPr>
            <w:tcW w:w="1797" w:type="dxa"/>
          </w:tcPr>
          <w:p w:rsidR="00A5505D" w:rsidRDefault="00A5505D" w:rsidP="00A5505D">
            <w:pPr>
              <w:pStyle w:val="Normal11"/>
            </w:pPr>
            <w:r>
              <w:t>Kode</w:t>
            </w:r>
            <w:r w:rsidR="00F061A6">
              <w:fldChar w:fldCharType="begin"/>
            </w:r>
            <w:r>
              <w:instrText xml:space="preserve"> XE "</w:instrText>
            </w:r>
            <w:r w:rsidRPr="0096200E">
              <w:instrText>Kode</w:instrText>
            </w:r>
            <w:r>
              <w:instrText xml:space="preserve">" </w:instrText>
            </w:r>
            <w:r w:rsidR="00F061A6">
              <w:fldChar w:fldCharType="end"/>
            </w:r>
          </w:p>
        </w:tc>
        <w:tc>
          <w:tcPr>
            <w:tcW w:w="5573" w:type="dxa"/>
          </w:tcPr>
          <w:p w:rsidR="00A5505D" w:rsidRDefault="00A5505D" w:rsidP="00A5505D">
            <w:pPr>
              <w:pStyle w:val="Normal11"/>
            </w:pPr>
            <w:r>
              <w:t xml:space="preserve">Filial-identifikation som i SWIFT kaldes Clearing System Member ID. Anvendes hvis BICKode kun er hovedbanken og ikke filialen. </w:t>
            </w:r>
          </w:p>
        </w:tc>
      </w:tr>
      <w:tr w:rsidR="00A5505D" w:rsidTr="00A5505D">
        <w:tc>
          <w:tcPr>
            <w:tcW w:w="2625" w:type="dxa"/>
          </w:tcPr>
          <w:p w:rsidR="00A5505D" w:rsidRDefault="00162F95" w:rsidP="00A5505D">
            <w:pPr>
              <w:pStyle w:val="Normal11"/>
            </w:pPr>
            <w:del w:id="3010" w:author="Skat" w:date="2010-07-08T14:54:00Z">
              <w:r>
                <w:delText>FilialKode</w:delText>
              </w:r>
            </w:del>
            <w:ins w:id="3011" w:author="Skat" w:date="2010-07-08T14:54:00Z">
              <w:r w:rsidR="00A5505D">
                <w:t>BankFilialKode</w:t>
              </w:r>
            </w:ins>
          </w:p>
        </w:tc>
        <w:tc>
          <w:tcPr>
            <w:tcW w:w="1797" w:type="dxa"/>
          </w:tcPr>
          <w:p w:rsidR="00A5505D" w:rsidRDefault="00A5505D" w:rsidP="00A5505D">
            <w:pPr>
              <w:pStyle w:val="Normal11"/>
            </w:pPr>
            <w:r>
              <w:t>Tekst70</w:t>
            </w:r>
            <w:r w:rsidR="00F061A6">
              <w:fldChar w:fldCharType="begin"/>
            </w:r>
            <w:r>
              <w:instrText xml:space="preserve"> XE "</w:instrText>
            </w:r>
            <w:r w:rsidRPr="00F951ED">
              <w:instrText>Tekst70</w:instrText>
            </w:r>
            <w:r>
              <w:instrText xml:space="preserve">" </w:instrText>
            </w:r>
            <w:r w:rsidR="00F061A6">
              <w:fldChar w:fldCharType="end"/>
            </w:r>
          </w:p>
        </w:tc>
        <w:tc>
          <w:tcPr>
            <w:tcW w:w="5573" w:type="dxa"/>
          </w:tcPr>
          <w:p w:rsidR="00A5505D" w:rsidRDefault="00A5505D" w:rsidP="00A5505D">
            <w:pPr>
              <w:pStyle w:val="Normal11"/>
            </w:pPr>
            <w:r>
              <w:t>En kode af variabel længde afhængig af nationale regler. Den er defineret som en string med forskelligt indhold afhængigt af typen (ClearingSystemMemberIdentificationChoice) i schemaet SWIFT_Common.xsd.</w:t>
            </w:r>
          </w:p>
        </w:tc>
      </w:tr>
      <w:tr w:rsidR="00A5505D" w:rsidTr="00A5505D">
        <w:tc>
          <w:tcPr>
            <w:tcW w:w="2625" w:type="dxa"/>
          </w:tcPr>
          <w:p w:rsidR="00A5505D" w:rsidRDefault="00A5505D" w:rsidP="00A5505D">
            <w:pPr>
              <w:pStyle w:val="Normal11"/>
            </w:pPr>
            <w:r>
              <w:t>OCRLinje</w:t>
            </w:r>
          </w:p>
        </w:tc>
        <w:tc>
          <w:tcPr>
            <w:tcW w:w="1797" w:type="dxa"/>
          </w:tcPr>
          <w:p w:rsidR="00A5505D" w:rsidRDefault="00A5505D" w:rsidP="00A5505D">
            <w:pPr>
              <w:pStyle w:val="Normal11"/>
            </w:pPr>
            <w:r>
              <w:t>NemKontoTekst</w:t>
            </w:r>
            <w:r w:rsidR="00F061A6">
              <w:fldChar w:fldCharType="begin"/>
            </w:r>
            <w:r>
              <w:instrText xml:space="preserve"> XE "</w:instrText>
            </w:r>
            <w:r w:rsidRPr="008522D3">
              <w:instrText>NemKontoTekst</w:instrText>
            </w:r>
            <w:r>
              <w:instrText xml:space="preserve">" </w:instrText>
            </w:r>
            <w:r w:rsidR="00F061A6">
              <w:fldChar w:fldCharType="end"/>
            </w:r>
          </w:p>
        </w:tc>
        <w:tc>
          <w:tcPr>
            <w:tcW w:w="5573" w:type="dxa"/>
          </w:tcPr>
          <w:p w:rsidR="00A5505D" w:rsidRDefault="00A5505D" w:rsidP="00A5505D">
            <w:pPr>
              <w:pStyle w:val="Normal11"/>
            </w:pPr>
            <w:r>
              <w:t>Beregnet felt ud fra OCR-oplysninger. Sammensat af  OCRKortartkode, plustegn, OCRBetalingsidentifikation</w:t>
            </w:r>
          </w:p>
        </w:tc>
      </w:tr>
      <w:tr w:rsidR="00A5505D" w:rsidTr="00A5505D">
        <w:tc>
          <w:tcPr>
            <w:tcW w:w="2625" w:type="dxa"/>
          </w:tcPr>
          <w:p w:rsidR="00A5505D" w:rsidRDefault="00A5505D" w:rsidP="00A5505D">
            <w:pPr>
              <w:pStyle w:val="Normal11"/>
            </w:pPr>
            <w:r>
              <w:t>YdelseKode</w:t>
            </w:r>
          </w:p>
        </w:tc>
        <w:tc>
          <w:tcPr>
            <w:tcW w:w="1797" w:type="dxa"/>
          </w:tcPr>
          <w:p w:rsidR="00A5505D" w:rsidRDefault="00A5505D" w:rsidP="00A5505D">
            <w:pPr>
              <w:pStyle w:val="Normal11"/>
            </w:pPr>
            <w:r>
              <w:t>Kode</w:t>
            </w:r>
            <w:r w:rsidR="00F061A6">
              <w:fldChar w:fldCharType="begin"/>
            </w:r>
            <w:r>
              <w:instrText xml:space="preserve"> XE "</w:instrText>
            </w:r>
            <w:r w:rsidRPr="00264CBD">
              <w:instrText>Kode</w:instrText>
            </w:r>
            <w:r>
              <w:instrText xml:space="preserve">" </w:instrText>
            </w:r>
            <w:r w:rsidR="00F061A6">
              <w:fldChar w:fldCharType="end"/>
            </w:r>
          </w:p>
        </w:tc>
        <w:tc>
          <w:tcPr>
            <w:tcW w:w="5573" w:type="dxa"/>
          </w:tcPr>
          <w:p w:rsidR="00A5505D" w:rsidRDefault="00A5505D" w:rsidP="00A5505D">
            <w:pPr>
              <w:pStyle w:val="Normal11"/>
            </w:pPr>
            <w:r>
              <w:t>Kode (6-cifret) for hvad udbetalingen dækker over. Fx betyder koden NKSOST overskydende skat. Se mere på http://www.nemkonto.dk/wo/1025703.asp</w:t>
            </w:r>
          </w:p>
        </w:tc>
      </w:tr>
      <w:tr w:rsidR="00A5505D" w:rsidTr="00A5505D">
        <w:tc>
          <w:tcPr>
            <w:tcW w:w="2625" w:type="dxa"/>
          </w:tcPr>
          <w:p w:rsidR="00A5505D" w:rsidRDefault="00A5505D" w:rsidP="00A5505D">
            <w:pPr>
              <w:pStyle w:val="Normal11"/>
            </w:pPr>
            <w:r>
              <w:t>KompletMarkering</w:t>
            </w:r>
          </w:p>
        </w:tc>
        <w:tc>
          <w:tcPr>
            <w:tcW w:w="1797" w:type="dxa"/>
          </w:tcPr>
          <w:p w:rsidR="00A5505D" w:rsidRDefault="00A5505D" w:rsidP="00A5505D">
            <w:pPr>
              <w:pStyle w:val="Normal11"/>
            </w:pPr>
            <w:r>
              <w:t>JaNej</w:t>
            </w:r>
            <w:r w:rsidR="00F061A6">
              <w:fldChar w:fldCharType="begin"/>
            </w:r>
            <w:r>
              <w:instrText xml:space="preserve"> XE "</w:instrText>
            </w:r>
            <w:r w:rsidRPr="0023618F">
              <w:instrText>JaNej</w:instrText>
            </w:r>
            <w:r>
              <w:instrText xml:space="preserve">" </w:instrText>
            </w:r>
            <w:r w:rsidR="00F061A6">
              <w:fldChar w:fldCharType="end"/>
            </w:r>
          </w:p>
        </w:tc>
        <w:tc>
          <w:tcPr>
            <w:tcW w:w="5573" w:type="dxa"/>
          </w:tcPr>
          <w:p w:rsidR="00A5505D" w:rsidRDefault="00A5505D" w:rsidP="00A5505D">
            <w:pPr>
              <w:pStyle w:val="Normal11"/>
            </w:pPr>
            <w:r>
              <w:t>Sættes false hvis det er en NKS-komplet betaling (dvs. med alle detaljer om udbetaling), true hvis ikke-komplet (kun SE/CVR/CPR/P-nr er leveret). Ikke-komplet er typiske.</w:t>
            </w:r>
          </w:p>
        </w:tc>
      </w:tr>
      <w:tr w:rsidR="00A5505D" w:rsidTr="00A5505D">
        <w:tc>
          <w:tcPr>
            <w:tcW w:w="2625" w:type="dxa"/>
          </w:tcPr>
          <w:p w:rsidR="00A5505D" w:rsidRDefault="00A5505D" w:rsidP="00A5505D">
            <w:pPr>
              <w:pStyle w:val="Normal11"/>
            </w:pPr>
            <w:r>
              <w:t>FakturaNummer</w:t>
            </w:r>
          </w:p>
        </w:tc>
        <w:tc>
          <w:tcPr>
            <w:tcW w:w="1797" w:type="dxa"/>
          </w:tcPr>
          <w:p w:rsidR="00A5505D" w:rsidRDefault="00A5505D" w:rsidP="00A5505D">
            <w:pPr>
              <w:pStyle w:val="Normal11"/>
            </w:pPr>
            <w:r>
              <w:t>NemKontoTekst</w:t>
            </w:r>
            <w:r w:rsidR="00F061A6">
              <w:fldChar w:fldCharType="begin"/>
            </w:r>
            <w:r>
              <w:instrText xml:space="preserve"> XE "</w:instrText>
            </w:r>
            <w:r w:rsidRPr="00410218">
              <w:instrText>NemKontoTekst</w:instrText>
            </w:r>
            <w:r>
              <w:instrText xml:space="preserve">" </w:instrText>
            </w:r>
            <w:r w:rsidR="00F061A6">
              <w:fldChar w:fldCharType="end"/>
            </w:r>
          </w:p>
        </w:tc>
        <w:tc>
          <w:tcPr>
            <w:tcW w:w="5573" w:type="dxa"/>
          </w:tcPr>
          <w:p w:rsidR="00A5505D" w:rsidRDefault="00A5505D" w:rsidP="00A5505D">
            <w:pPr>
              <w:pStyle w:val="Normal11"/>
            </w:pPr>
            <w:r>
              <w:t>Fakturanummer for det udbetalingen vedrører.</w:t>
            </w:r>
          </w:p>
        </w:tc>
      </w:tr>
      <w:tr w:rsidR="00A5505D" w:rsidTr="00A5505D">
        <w:tc>
          <w:tcPr>
            <w:tcW w:w="2625" w:type="dxa"/>
          </w:tcPr>
          <w:p w:rsidR="00A5505D" w:rsidRDefault="00A5505D" w:rsidP="00A5505D">
            <w:pPr>
              <w:pStyle w:val="Normal11"/>
            </w:pPr>
            <w:r>
              <w:t>AdviseringTekst</w:t>
            </w:r>
          </w:p>
        </w:tc>
        <w:tc>
          <w:tcPr>
            <w:tcW w:w="1797" w:type="dxa"/>
          </w:tcPr>
          <w:p w:rsidR="00A5505D" w:rsidRDefault="00A5505D" w:rsidP="00A5505D">
            <w:pPr>
              <w:pStyle w:val="Normal11"/>
            </w:pPr>
            <w:r>
              <w:t>Tekst300</w:t>
            </w:r>
            <w:r w:rsidR="00F061A6">
              <w:fldChar w:fldCharType="begin"/>
            </w:r>
            <w:r>
              <w:instrText xml:space="preserve"> XE "</w:instrText>
            </w:r>
            <w:r w:rsidRPr="008534DB">
              <w:instrText>Tekst300</w:instrText>
            </w:r>
            <w:r>
              <w:instrText xml:space="preserve">" </w:instrText>
            </w:r>
            <w:r w:rsidR="00F061A6">
              <w:fldChar w:fldCharType="end"/>
            </w:r>
          </w:p>
        </w:tc>
        <w:tc>
          <w:tcPr>
            <w:tcW w:w="5573" w:type="dxa"/>
          </w:tcPr>
          <w:p w:rsidR="00A5505D" w:rsidRDefault="00A5505D" w:rsidP="00A5505D">
            <w:pPr>
              <w:pStyle w:val="Normal11"/>
            </w:pPr>
            <w:r>
              <w:t>Tekst til advisering (SWIFT tillader max 140 tegn)</w:t>
            </w:r>
          </w:p>
        </w:tc>
      </w:tr>
      <w:tr w:rsidR="00A5505D" w:rsidTr="00A5505D">
        <w:tc>
          <w:tcPr>
            <w:tcW w:w="2625" w:type="dxa"/>
          </w:tcPr>
          <w:p w:rsidR="00A5505D" w:rsidRDefault="00A5505D" w:rsidP="00A5505D">
            <w:pPr>
              <w:pStyle w:val="Normal11"/>
            </w:pPr>
            <w:r>
              <w:t>OmkostningFordeling</w:t>
            </w:r>
          </w:p>
        </w:tc>
        <w:tc>
          <w:tcPr>
            <w:tcW w:w="1797" w:type="dxa"/>
          </w:tcPr>
          <w:p w:rsidR="00A5505D" w:rsidRDefault="00A5505D" w:rsidP="00A5505D">
            <w:pPr>
              <w:pStyle w:val="Normal11"/>
            </w:pPr>
            <w:r>
              <w:t>Kode</w:t>
            </w:r>
            <w:r w:rsidR="00F061A6">
              <w:fldChar w:fldCharType="begin"/>
            </w:r>
            <w:r>
              <w:instrText xml:space="preserve"> XE "</w:instrText>
            </w:r>
            <w:r w:rsidRPr="0092638A">
              <w:instrText>Kode</w:instrText>
            </w:r>
            <w:r>
              <w:instrText xml:space="preserve">" </w:instrText>
            </w:r>
            <w:r w:rsidR="00F061A6">
              <w:fldChar w:fldCharType="end"/>
            </w:r>
          </w:p>
        </w:tc>
        <w:tc>
          <w:tcPr>
            <w:tcW w:w="5573" w:type="dxa"/>
          </w:tcPr>
          <w:p w:rsidR="00A5505D" w:rsidRDefault="00A5505D" w:rsidP="00A5505D">
            <w:pPr>
              <w:pStyle w:val="Normal11"/>
            </w:pPr>
            <w:r>
              <w:t xml:space="preserve">Omkostningsfordeling for komplette udenlandske betalinger. Koder: "SHA" for delte omkostninger, "BEN" modtager betaler, "OUR" afsender betaler. </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SHA</w:t>
            </w:r>
          </w:p>
          <w:p w:rsidR="00A5505D" w:rsidRDefault="00A5505D" w:rsidP="00A5505D">
            <w:pPr>
              <w:pStyle w:val="Normal11"/>
            </w:pPr>
            <w:r>
              <w:t>BEN</w:t>
            </w:r>
          </w:p>
          <w:p w:rsidR="00A5505D" w:rsidRDefault="00A5505D" w:rsidP="00A5505D">
            <w:pPr>
              <w:pStyle w:val="Normal11"/>
            </w:pPr>
            <w:r>
              <w:t>OUR.</w:t>
            </w:r>
          </w:p>
          <w:p w:rsidR="00A5505D" w:rsidRPr="00A5505D" w:rsidRDefault="00A5505D" w:rsidP="00A5505D">
            <w:pPr>
              <w:pStyle w:val="Normal11"/>
            </w:pPr>
          </w:p>
        </w:tc>
      </w:tr>
    </w:tbl>
    <w:p w:rsidR="00162F95" w:rsidRDefault="00162F95" w:rsidP="00162F95">
      <w:pPr>
        <w:pStyle w:val="Normal11"/>
        <w:rPr>
          <w:del w:id="3012" w:author="Skat" w:date="2010-07-08T14:54:00Z"/>
        </w:rPr>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rPr>
          <w:del w:id="3013" w:author="Skat" w:date="2010-07-08T14:54:00Z"/>
        </w:rPr>
      </w:pPr>
    </w:p>
    <w:p w:rsidR="00162F95" w:rsidRDefault="00162F95" w:rsidP="00162F95">
      <w:pPr>
        <w:pStyle w:val="Normal11"/>
        <w:rPr>
          <w:del w:id="3014" w:author="Skat" w:date="2010-07-08T14: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Change w:id="3015" w:author="Skat" w:date="2010-07-08T14:54:00Z">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PrChange>
      </w:tblPr>
      <w:tblGrid>
        <w:gridCol w:w="2625"/>
        <w:gridCol w:w="1797"/>
        <w:gridCol w:w="5573"/>
        <w:tblGridChange w:id="3016">
          <w:tblGrid>
            <w:gridCol w:w="2625"/>
            <w:gridCol w:w="1797"/>
            <w:gridCol w:w="5573"/>
          </w:tblGrid>
        </w:tblGridChange>
      </w:tblGrid>
      <w:tr w:rsidR="00A5505D" w:rsidTr="00A5505D">
        <w:trPr>
          <w:trPrChange w:id="3017" w:author="Skat" w:date="2010-07-08T14:54:00Z">
            <w:trPr>
              <w:tblHeader/>
            </w:trPr>
          </w:trPrChange>
        </w:trPr>
        <w:tc>
          <w:tcPr>
            <w:tcW w:w="2625" w:type="dxa"/>
            <w:shd w:val="pct20" w:color="auto" w:fill="0000FF"/>
            <w:tcPrChange w:id="3018" w:author="Skat" w:date="2010-07-08T14:54:00Z">
              <w:tcPr>
                <w:tcW w:w="1667" w:type="dxa"/>
                <w:shd w:val="pct20" w:color="auto" w:fill="0000FF"/>
              </w:tcPr>
            </w:tcPrChange>
          </w:tcPr>
          <w:p w:rsidR="00A5505D" w:rsidRDefault="00162F95" w:rsidP="00A5505D">
            <w:pPr>
              <w:pStyle w:val="Normal11"/>
              <w:rPr>
                <w:rPrChange w:id="3019" w:author="Skat" w:date="2010-07-08T14:54:00Z">
                  <w:rPr>
                    <w:color w:val="FFFFFF"/>
                  </w:rPr>
                </w:rPrChange>
              </w:rPr>
            </w:pPr>
            <w:del w:id="3020" w:author="Skat" w:date="2010-07-08T14:54:00Z">
              <w:r>
                <w:rPr>
                  <w:color w:val="FFFFFF"/>
                </w:rPr>
                <w:delText>Relationsnavn</w:delText>
              </w:r>
            </w:del>
            <w:ins w:id="3021" w:author="Skat" w:date="2010-07-08T14:54:00Z">
              <w:r w:rsidR="00A5505D">
                <w:t>DebiteringReference</w:t>
              </w:r>
            </w:ins>
          </w:p>
        </w:tc>
        <w:tc>
          <w:tcPr>
            <w:tcW w:w="1797" w:type="dxa"/>
            <w:shd w:val="pct20" w:color="auto" w:fill="0000FF"/>
            <w:tcPrChange w:id="3022" w:author="Skat" w:date="2010-07-08T14:54:00Z">
              <w:tcPr>
                <w:tcW w:w="2398" w:type="dxa"/>
                <w:shd w:val="pct20" w:color="auto" w:fill="0000FF"/>
              </w:tcPr>
            </w:tcPrChange>
          </w:tcPr>
          <w:p w:rsidR="00A5505D" w:rsidRDefault="00162F95" w:rsidP="00A5505D">
            <w:pPr>
              <w:pStyle w:val="Normal11"/>
              <w:rPr>
                <w:rPrChange w:id="3023" w:author="Skat" w:date="2010-07-08T14:54:00Z">
                  <w:rPr>
                    <w:color w:val="FFFFFF"/>
                  </w:rPr>
                </w:rPrChange>
              </w:rPr>
            </w:pPr>
            <w:del w:id="3024" w:author="Skat" w:date="2010-07-08T14:54:00Z">
              <w:r>
                <w:rPr>
                  <w:color w:val="FFFFFF"/>
                </w:rPr>
                <w:delText>Relationsbegreber</w:delText>
              </w:r>
            </w:del>
            <w:ins w:id="3025" w:author="Skat" w:date="2010-07-08T14:54:00Z">
              <w:r w:rsidR="00A5505D">
                <w:t>TalHel</w:t>
              </w:r>
              <w:r w:rsidR="00F061A6">
                <w:fldChar w:fldCharType="begin"/>
              </w:r>
              <w:r w:rsidR="00A5505D">
                <w:instrText xml:space="preserve"> XE "</w:instrText>
              </w:r>
              <w:r w:rsidR="00A5505D" w:rsidRPr="004A410A">
                <w:instrText>TalHel</w:instrText>
              </w:r>
              <w:r w:rsidR="00A5505D">
                <w:instrText xml:space="preserve">" </w:instrText>
              </w:r>
              <w:r w:rsidR="00F061A6">
                <w:fldChar w:fldCharType="end"/>
              </w:r>
            </w:ins>
          </w:p>
        </w:tc>
        <w:tc>
          <w:tcPr>
            <w:tcW w:w="5573" w:type="dxa"/>
            <w:shd w:val="pct20" w:color="auto" w:fill="0000FF"/>
            <w:tcPrChange w:id="3026" w:author="Skat" w:date="2010-07-08T14:54:00Z">
              <w:tcPr>
                <w:tcW w:w="5879" w:type="dxa"/>
                <w:shd w:val="pct20" w:color="auto" w:fill="0000FF"/>
              </w:tcPr>
            </w:tcPrChange>
          </w:tcPr>
          <w:p w:rsidR="00A5505D" w:rsidRDefault="00162F95" w:rsidP="00A5505D">
            <w:pPr>
              <w:pStyle w:val="Normal11"/>
              <w:rPr>
                <w:ins w:id="3027" w:author="Skat" w:date="2010-07-08T14:54:00Z"/>
              </w:rPr>
            </w:pPr>
            <w:del w:id="3028" w:author="Skat" w:date="2010-07-08T14:54:00Z">
              <w:r>
                <w:rPr>
                  <w:color w:val="FFFFFF"/>
                </w:rPr>
                <w:delText>Beskrivelse</w:delText>
              </w:r>
            </w:del>
            <w:ins w:id="3029" w:author="Skat" w:date="2010-07-08T14:54:00Z">
              <w:r w:rsidR="00A5505D">
                <w:t>Betalings-id som er debitors betalingsreference. Ifølge specifikationen svarer det til DEB-feltet i Edifact.</w:t>
              </w:r>
            </w:ins>
          </w:p>
          <w:p w:rsidR="00A5505D" w:rsidRDefault="00A5505D" w:rsidP="00A5505D">
            <w:pPr>
              <w:pStyle w:val="Normal11"/>
              <w:rPr>
                <w:ins w:id="3030" w:author="Skat" w:date="2010-07-08T14:54:00Z"/>
              </w:rPr>
            </w:pPr>
          </w:p>
          <w:p w:rsidR="00A5505D" w:rsidRDefault="00A5505D" w:rsidP="00A5505D">
            <w:pPr>
              <w:pStyle w:val="Normal11"/>
              <w:rPr>
                <w:ins w:id="3031" w:author="Skat" w:date="2010-07-08T14:54:00Z"/>
                <w:u w:val="single"/>
              </w:rPr>
            </w:pPr>
            <w:ins w:id="3032" w:author="Skat" w:date="2010-07-08T14:54:00Z">
              <w:r>
                <w:rPr>
                  <w:u w:val="single"/>
                </w:rPr>
                <w:t>Tilladte værdier fra Data Domain:</w:t>
              </w:r>
            </w:ins>
          </w:p>
          <w:p w:rsidR="00A5505D" w:rsidRPr="00A5505D" w:rsidRDefault="00A5505D" w:rsidP="00A5505D">
            <w:pPr>
              <w:pStyle w:val="Normal11"/>
              <w:rPr>
                <w:rPrChange w:id="3033" w:author="Skat" w:date="2010-07-08T14:54:00Z">
                  <w:rPr>
                    <w:color w:val="FFFFFF"/>
                  </w:rPr>
                </w:rPrChange>
              </w:rPr>
            </w:pPr>
            <w:ins w:id="3034" w:author="Skat" w:date="2010-07-08T14:54:00Z">
              <w:r>
                <w:t>0 til 999.999.999.999.999.999</w:t>
              </w:r>
            </w:ins>
          </w:p>
        </w:tc>
      </w:tr>
      <w:tr w:rsidR="00A5505D" w:rsidTr="00A5505D">
        <w:tc>
          <w:tcPr>
            <w:tcW w:w="2625" w:type="dxa"/>
            <w:tcPrChange w:id="3035" w:author="Skat" w:date="2010-07-08T14:54:00Z">
              <w:tcPr>
                <w:tcW w:w="1667" w:type="dxa"/>
              </w:tcPr>
            </w:tcPrChange>
          </w:tcPr>
          <w:p w:rsidR="00A5505D" w:rsidRDefault="00162F95" w:rsidP="00A5505D">
            <w:pPr>
              <w:pStyle w:val="Normal11"/>
            </w:pPr>
            <w:del w:id="3036" w:author="Skat" w:date="2010-07-08T14:54:00Z">
              <w:r>
                <w:delText>udbetalt via</w:delText>
              </w:r>
            </w:del>
            <w:ins w:id="3037" w:author="Skat" w:date="2010-07-08T14:54:00Z">
              <w:r w:rsidR="00A5505D">
                <w:t>GiroFINummer</w:t>
              </w:r>
            </w:ins>
          </w:p>
        </w:tc>
        <w:tc>
          <w:tcPr>
            <w:tcW w:w="1797" w:type="dxa"/>
            <w:tcPrChange w:id="3038" w:author="Skat" w:date="2010-07-08T14:54:00Z">
              <w:tcPr>
                <w:tcW w:w="2398" w:type="dxa"/>
              </w:tcPr>
            </w:tcPrChange>
          </w:tcPr>
          <w:p w:rsidR="00162F95" w:rsidRDefault="00162F95" w:rsidP="00162F95">
            <w:pPr>
              <w:pStyle w:val="Normal11"/>
              <w:rPr>
                <w:del w:id="3039" w:author="Skat" w:date="2010-07-08T14:54:00Z"/>
              </w:rPr>
            </w:pPr>
            <w:del w:id="3040" w:author="Skat" w:date="2010-07-08T14:54:00Z">
              <w:r>
                <w:delText>NemKontoUdbetaling()</w:delText>
              </w:r>
            </w:del>
          </w:p>
          <w:p w:rsidR="00A5505D" w:rsidRDefault="00162F95" w:rsidP="00A5505D">
            <w:pPr>
              <w:pStyle w:val="Normal11"/>
            </w:pPr>
            <w:del w:id="3041" w:author="Skat" w:date="2010-07-08T14:54:00Z">
              <w:r>
                <w:delText>Bank()</w:delText>
              </w:r>
            </w:del>
            <w:ins w:id="3042" w:author="Skat" w:date="2010-07-08T14:54:00Z">
              <w:r w:rsidR="00A5505D">
                <w:t>NemKontoTekst</w:t>
              </w:r>
              <w:r w:rsidR="00F061A6">
                <w:fldChar w:fldCharType="begin"/>
              </w:r>
              <w:r w:rsidR="00A5505D">
                <w:instrText xml:space="preserve"> XE "</w:instrText>
              </w:r>
              <w:r w:rsidR="00A5505D" w:rsidRPr="00BA2FA2">
                <w:instrText>NemKontoTekst</w:instrText>
              </w:r>
              <w:r w:rsidR="00A5505D">
                <w:instrText xml:space="preserve">" </w:instrText>
              </w:r>
              <w:r w:rsidR="00F061A6">
                <w:fldChar w:fldCharType="end"/>
              </w:r>
            </w:ins>
          </w:p>
        </w:tc>
        <w:tc>
          <w:tcPr>
            <w:tcW w:w="5573" w:type="dxa"/>
            <w:tcPrChange w:id="3043" w:author="Skat" w:date="2010-07-08T14:54:00Z">
              <w:tcPr>
                <w:tcW w:w="5879" w:type="dxa"/>
              </w:tcPr>
            </w:tcPrChange>
          </w:tcPr>
          <w:p w:rsidR="00A5505D" w:rsidRDefault="00162F95" w:rsidP="00A5505D">
            <w:pPr>
              <w:pStyle w:val="Normal11"/>
            </w:pPr>
            <w:del w:id="3044" w:author="Skat" w:date="2010-07-08T14:54:00Z">
              <w:r>
                <w:delText>En komplet NemKonto-udbetaling til en specifik dansk eller udenlandsk bankkonto.</w:delText>
              </w:r>
            </w:del>
            <w:ins w:id="3045" w:author="Skat" w:date="2010-07-08T14:54:00Z">
              <w:r w:rsidR="00A5505D">
                <w:t>FI-kreditnummer eller girokontonummer</w:t>
              </w:r>
            </w:ins>
          </w:p>
        </w:tc>
      </w:tr>
    </w:tbl>
    <w:p w:rsidR="00A5505D" w:rsidRDefault="00A5505D" w:rsidP="00A5505D">
      <w:pPr>
        <w:pStyle w:val="Normal11"/>
        <w:rPr>
          <w:ins w:id="3046" w:author="Skat" w:date="2010-07-08T14:54:00Z"/>
        </w:rPr>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rPr>
          <w:ins w:id="3047" w:author="Skat" w:date="2010-07-08T14:54:00Z"/>
        </w:rPr>
      </w:pPr>
    </w:p>
    <w:p w:rsidR="00A5505D" w:rsidRDefault="00A5505D" w:rsidP="00A5505D">
      <w:pPr>
        <w:pStyle w:val="Normal11"/>
        <w:rPr>
          <w:ins w:id="3048" w:author="Skat" w:date="2010-07-08T14:54:00Z"/>
        </w:rPr>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p>
        </w:tc>
        <w:tc>
          <w:tcPr>
            <w:tcW w:w="2398" w:type="dxa"/>
          </w:tcPr>
          <w:p w:rsidR="00A5505D" w:rsidRDefault="00A5505D" w:rsidP="00A5505D">
            <w:pPr>
              <w:pStyle w:val="Normal11"/>
            </w:pPr>
            <w:r>
              <w:t>NemKontoUdbetaling arver fra/er en specialisering af OpkrævningUdbetaling</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3049" w:name="_Toc266364158"/>
      <w:bookmarkStart w:id="3050" w:name="_Toc265233955"/>
      <w:r>
        <w:t>Note</w:t>
      </w:r>
      <w:bookmarkEnd w:id="3049"/>
      <w:bookmarkEnd w:id="3050"/>
    </w:p>
    <w:p w:rsidR="00A5505D" w:rsidRDefault="00A5505D" w:rsidP="00A5505D">
      <w:pPr>
        <w:pStyle w:val="Normal11"/>
      </w:pPr>
      <w:r>
        <w:t>En note kan indeholde en ustrukturereret tekst. Note anvendes som "huskeseddel" med intern information til medarbejderen. Der er tale om uvigtige oplysninger, som opfylder et krav om funktionalitet, men ikke har nogen forretningsmæssig betydning.</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Tekst</w:t>
            </w:r>
          </w:p>
        </w:tc>
        <w:tc>
          <w:tcPr>
            <w:tcW w:w="1797" w:type="dxa"/>
          </w:tcPr>
          <w:p w:rsidR="00A5505D" w:rsidRDefault="00A5505D" w:rsidP="00A5505D">
            <w:pPr>
              <w:pStyle w:val="Normal11"/>
            </w:pPr>
            <w:r>
              <w:t>TekstLang</w:t>
            </w:r>
            <w:r w:rsidR="00F061A6">
              <w:fldChar w:fldCharType="begin"/>
            </w:r>
            <w:r>
              <w:instrText xml:space="preserve"> XE "</w:instrText>
            </w:r>
            <w:r w:rsidRPr="003114E4">
              <w:instrText>TekstLang</w:instrText>
            </w:r>
            <w:r>
              <w:instrText xml:space="preserve">" </w:instrText>
            </w:r>
            <w:r w:rsidR="00F061A6">
              <w:fldChar w:fldCharType="end"/>
            </w:r>
          </w:p>
        </w:tc>
        <w:tc>
          <w:tcPr>
            <w:tcW w:w="5573" w:type="dxa"/>
          </w:tcPr>
          <w:p w:rsidR="00A5505D" w:rsidRDefault="00A5505D" w:rsidP="00A5505D">
            <w:pPr>
              <w:pStyle w:val="Normal11"/>
            </w:pPr>
            <w:r>
              <w:t>Fritekstfelt</w:t>
            </w:r>
          </w:p>
        </w:tc>
      </w:tr>
      <w:tr w:rsidR="00A5505D" w:rsidTr="00A5505D">
        <w:tc>
          <w:tcPr>
            <w:tcW w:w="2625" w:type="dxa"/>
          </w:tcPr>
          <w:p w:rsidR="00A5505D" w:rsidRDefault="00A5505D" w:rsidP="00A5505D">
            <w:pPr>
              <w:pStyle w:val="Normal11"/>
            </w:pPr>
            <w:r>
              <w:t>Dato</w:t>
            </w:r>
          </w:p>
        </w:tc>
        <w:tc>
          <w:tcPr>
            <w:tcW w:w="1797" w:type="dxa"/>
          </w:tcPr>
          <w:p w:rsidR="00A5505D" w:rsidRDefault="00A5505D" w:rsidP="00A5505D">
            <w:pPr>
              <w:pStyle w:val="Normal11"/>
            </w:pPr>
            <w:r>
              <w:t>DatoTid</w:t>
            </w:r>
            <w:r w:rsidR="00F061A6">
              <w:fldChar w:fldCharType="begin"/>
            </w:r>
            <w:r>
              <w:instrText xml:space="preserve"> XE "</w:instrText>
            </w:r>
            <w:r w:rsidRPr="003223B5">
              <w:instrText>DatoTid</w:instrText>
            </w:r>
            <w:r>
              <w:instrText xml:space="preserve">" </w:instrText>
            </w:r>
            <w:r w:rsidR="00F061A6">
              <w:fldChar w:fldCharType="end"/>
            </w:r>
          </w:p>
        </w:tc>
        <w:tc>
          <w:tcPr>
            <w:tcW w:w="5573" w:type="dxa"/>
          </w:tcPr>
          <w:p w:rsidR="00A5505D" w:rsidRDefault="00A5505D" w:rsidP="00A5505D">
            <w:pPr>
              <w:pStyle w:val="Normal11"/>
            </w:pPr>
            <w:r>
              <w:t>Dato og tidspunkt for notens oprettelse</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kan tilknyttes</w:t>
            </w:r>
          </w:p>
        </w:tc>
        <w:tc>
          <w:tcPr>
            <w:tcW w:w="2398" w:type="dxa"/>
          </w:tcPr>
          <w:p w:rsidR="00A5505D" w:rsidRDefault="00A5505D" w:rsidP="00A5505D">
            <w:pPr>
              <w:pStyle w:val="Normal11"/>
            </w:pPr>
            <w:r>
              <w:t>Note(1)</w:t>
            </w:r>
          </w:p>
          <w:p w:rsidR="00A5505D" w:rsidRDefault="00A5505D" w:rsidP="00A5505D">
            <w:pPr>
              <w:pStyle w:val="Normal11"/>
            </w:pPr>
            <w:r>
              <w:t>OpkrævningUdbetaling(1)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3051" w:name="_Toc266364159"/>
      <w:bookmarkStart w:id="3052" w:name="_Toc265233956"/>
      <w:r>
        <w:t>OpkrævningFordring</w:t>
      </w:r>
      <w:bookmarkEnd w:id="3051"/>
      <w:bookmarkEnd w:id="3052"/>
    </w:p>
    <w:p w:rsidR="00A5505D" w:rsidRDefault="00A5505D" w:rsidP="00A5505D">
      <w:pPr>
        <w:pStyle w:val="Normal11"/>
      </w:pPr>
      <w:r>
        <w:t xml:space="preserve">En fordring i relation til Opkrævningsloven (her kaldet opkrævningsfordring) er et krav på betaling af en pengeydelse - beløbet kan være positivt og nega-tivt, ligesom en fordring kan være på 0 kr. Kravet bliver til på baggrund af en angivelse fx en momsangivelse eller en månedsangivelse for motor. </w:t>
      </w:r>
    </w:p>
    <w:p w:rsidR="00A5505D" w:rsidRDefault="00A5505D" w:rsidP="00A5505D">
      <w:pPr>
        <w:pStyle w:val="Normal11"/>
      </w:pPr>
    </w:p>
    <w:p w:rsidR="00A5505D" w:rsidRDefault="00A5505D" w:rsidP="00A5505D">
      <w:pPr>
        <w:pStyle w:val="Normal11"/>
      </w:pPr>
      <w:r>
        <w:t>Derudover kan en opkrævningsfordring være et rentekrav eller et rykkergebyr mv.</w:t>
      </w:r>
    </w:p>
    <w:p w:rsidR="00A5505D" w:rsidRDefault="00A5505D" w:rsidP="00A5505D">
      <w:pPr>
        <w:pStyle w:val="Normal11"/>
      </w:pPr>
    </w:p>
    <w:p w:rsidR="00A5505D" w:rsidRDefault="00A5505D" w:rsidP="00A5505D">
      <w:pPr>
        <w:pStyle w:val="Normal11"/>
      </w:pPr>
      <w:r>
        <w:t>- En opkrævningsfordring gælder specifikt for en given periode</w:t>
      </w:r>
    </w:p>
    <w:p w:rsidR="00A5505D" w:rsidRDefault="00A5505D" w:rsidP="00A5505D">
      <w:pPr>
        <w:pStyle w:val="Normal11"/>
      </w:pPr>
      <w:r>
        <w:t xml:space="preserve">- En opkrævningsfordring ophører, når beløbet betales </w:t>
      </w:r>
    </w:p>
    <w:p w:rsidR="00A5505D" w:rsidRDefault="00A5505D" w:rsidP="00A5505D">
      <w:pPr>
        <w:pStyle w:val="Normal11"/>
      </w:pPr>
      <w:r>
        <w:t xml:space="preserve">- En opkrævningsfordring kan almindeligvis betales med frigørende virkning både af kunden og af tredjemand som fx en fordringsde-bitor i en transportsituation. </w:t>
      </w:r>
    </w:p>
    <w:p w:rsidR="00A5505D" w:rsidRDefault="00A5505D" w:rsidP="00A5505D">
      <w:pPr>
        <w:pStyle w:val="Normal11"/>
      </w:pPr>
      <w:r>
        <w:t>- En opkrævningsfordring kan ophøre i kraft af en modregning, afskrivning og forældelse. Herefter arkiveres opkrævningsfordringen og arkive-ringsdato udfyldes automatisk.</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ID</w:t>
            </w:r>
          </w:p>
        </w:tc>
        <w:tc>
          <w:tcPr>
            <w:tcW w:w="1797" w:type="dxa"/>
          </w:tcPr>
          <w:p w:rsidR="00A5505D" w:rsidRDefault="00A5505D" w:rsidP="00A5505D">
            <w:pPr>
              <w:pStyle w:val="Normal11"/>
            </w:pPr>
            <w:r>
              <w:t>ID</w:t>
            </w:r>
            <w:r w:rsidR="00F061A6">
              <w:fldChar w:fldCharType="begin"/>
            </w:r>
            <w:r>
              <w:instrText xml:space="preserve"> XE "</w:instrText>
            </w:r>
            <w:r w:rsidRPr="003C5255">
              <w:instrText>ID</w:instrText>
            </w:r>
            <w:r>
              <w:instrText xml:space="preserve">" </w:instrText>
            </w:r>
            <w:r w:rsidR="00F061A6">
              <w:fldChar w:fldCharType="end"/>
            </w:r>
          </w:p>
        </w:tc>
        <w:tc>
          <w:tcPr>
            <w:tcW w:w="5573" w:type="dxa"/>
          </w:tcPr>
          <w:p w:rsidR="00A5505D" w:rsidRDefault="00A5505D" w:rsidP="00A5505D">
            <w:pPr>
              <w:pStyle w:val="Normal11"/>
            </w:pPr>
            <w:r>
              <w:t>ID er den unikke identifikation på den enkelte opkrævningsfordring i DMO.</w:t>
            </w:r>
          </w:p>
          <w:p w:rsidR="00A5505D" w:rsidRDefault="00A5505D" w:rsidP="00A5505D">
            <w:pPr>
              <w:pStyle w:val="Normal11"/>
            </w:pPr>
          </w:p>
          <w:p w:rsidR="00A5505D" w:rsidRDefault="00A5505D" w:rsidP="00A5505D">
            <w:pPr>
              <w:pStyle w:val="Normal11"/>
            </w:pPr>
            <w:r>
              <w:t>Identifikationen (ID) skal bl.a. anvendes i tilfælde af tilbagekaldelse, korrektion eller bortfald fra fordringshavers side.</w:t>
            </w:r>
          </w:p>
          <w:p w:rsidR="00A5505D" w:rsidRDefault="00A5505D" w:rsidP="00A5505D">
            <w:pPr>
              <w:pStyle w:val="Normal11"/>
            </w:pPr>
          </w:p>
          <w:p w:rsidR="00A5505D" w:rsidRDefault="00A5505D" w:rsidP="00A5505D">
            <w:pPr>
              <w:pStyle w:val="Normal11"/>
            </w:pPr>
          </w:p>
        </w:tc>
      </w:tr>
      <w:tr w:rsidR="00A5505D" w:rsidTr="00A5505D">
        <w:tc>
          <w:tcPr>
            <w:tcW w:w="2625" w:type="dxa"/>
          </w:tcPr>
          <w:p w:rsidR="00A5505D" w:rsidRDefault="00A5505D" w:rsidP="00A5505D">
            <w:pPr>
              <w:pStyle w:val="Normal11"/>
            </w:pPr>
            <w:r>
              <w:t>Beløb</w:t>
            </w:r>
          </w:p>
        </w:tc>
        <w:tc>
          <w:tcPr>
            <w:tcW w:w="1797" w:type="dxa"/>
          </w:tcPr>
          <w:p w:rsidR="00A5505D" w:rsidRDefault="00A5505D" w:rsidP="00A5505D">
            <w:pPr>
              <w:pStyle w:val="Normal11"/>
            </w:pPr>
            <w:r>
              <w:t>BeløbPositivNegativ15Decimaler2</w:t>
            </w:r>
            <w:r w:rsidR="00F061A6">
              <w:fldChar w:fldCharType="begin"/>
            </w:r>
            <w:r>
              <w:instrText xml:space="preserve"> XE "</w:instrText>
            </w:r>
            <w:r w:rsidRPr="00AE16E7">
              <w:instrText>BeløbPositivNegativ15Decimaler2</w:instrText>
            </w:r>
            <w:r>
              <w:instrText xml:space="preserve">" </w:instrText>
            </w:r>
            <w:r w:rsidR="00F061A6">
              <w:fldChar w:fldCharType="end"/>
            </w:r>
          </w:p>
        </w:tc>
        <w:tc>
          <w:tcPr>
            <w:tcW w:w="5573" w:type="dxa"/>
          </w:tcPr>
          <w:p w:rsidR="00A5505D" w:rsidRDefault="00A5505D" w:rsidP="00A5505D">
            <w:pPr>
              <w:pStyle w:val="Normal11"/>
            </w:pPr>
            <w:r>
              <w:t>Beløb er det beløb, der skal opkræves for en fordring - beløbet kan være positivt eller negativt, ligesom beløbet kan være på 0 kr.</w:t>
            </w:r>
          </w:p>
          <w:p w:rsidR="00A5505D" w:rsidRDefault="00A5505D" w:rsidP="00A5505D">
            <w:pPr>
              <w:pStyle w:val="Normal11"/>
            </w:pPr>
            <w:r>
              <w:t>Påløbne renter og påhæftede gebyrer bliver oprettet som deres egne fordringer med reference til den oprindelige fordring.</w:t>
            </w:r>
          </w:p>
          <w:p w:rsidR="00A5505D" w:rsidRDefault="00A5505D" w:rsidP="00A5505D">
            <w:pPr>
              <w:pStyle w:val="Normal11"/>
            </w:pPr>
            <w:r>
              <w:t>Når fordringen er fuldt betalt, vil beløbet være 0,00 kr.</w:t>
            </w:r>
          </w:p>
        </w:tc>
      </w:tr>
      <w:tr w:rsidR="00A5505D" w:rsidTr="00A5505D">
        <w:tc>
          <w:tcPr>
            <w:tcW w:w="2625" w:type="dxa"/>
          </w:tcPr>
          <w:p w:rsidR="00A5505D" w:rsidRDefault="00A5505D" w:rsidP="00A5505D">
            <w:pPr>
              <w:pStyle w:val="Normal11"/>
            </w:pPr>
            <w:r>
              <w:t>OprindeligtBeløb</w:t>
            </w:r>
          </w:p>
        </w:tc>
        <w:tc>
          <w:tcPr>
            <w:tcW w:w="1797" w:type="dxa"/>
          </w:tcPr>
          <w:p w:rsidR="00A5505D" w:rsidRDefault="00A5505D" w:rsidP="00A5505D">
            <w:pPr>
              <w:pStyle w:val="Normal11"/>
            </w:pPr>
            <w:r>
              <w:t>BeløbPositivNegativ15Decimaler2</w:t>
            </w:r>
            <w:r w:rsidR="00F061A6">
              <w:fldChar w:fldCharType="begin"/>
            </w:r>
            <w:r>
              <w:instrText xml:space="preserve"> XE "</w:instrText>
            </w:r>
            <w:r w:rsidRPr="00B01E1B">
              <w:instrText>BeløbPositivNegativ15Decimaler2</w:instrText>
            </w:r>
            <w:r>
              <w:instrText xml:space="preserve">" </w:instrText>
            </w:r>
            <w:r w:rsidR="00F061A6">
              <w:fldChar w:fldCharType="end"/>
            </w:r>
          </w:p>
        </w:tc>
        <w:tc>
          <w:tcPr>
            <w:tcW w:w="5573" w:type="dxa"/>
          </w:tcPr>
          <w:p w:rsidR="00A5505D" w:rsidRDefault="00A5505D" w:rsidP="00A5505D">
            <w:pPr>
              <w:pStyle w:val="Normal11"/>
            </w:pPr>
            <w:r>
              <w:t>OprindeligBeløb angiver en fordrings oprindelige beløb, dvs. det beløb, som fordringen er oprettet med</w:t>
            </w:r>
          </w:p>
        </w:tc>
      </w:tr>
      <w:tr w:rsidR="00A5505D" w:rsidTr="00A5505D">
        <w:tc>
          <w:tcPr>
            <w:tcW w:w="2625" w:type="dxa"/>
          </w:tcPr>
          <w:p w:rsidR="00A5505D" w:rsidRDefault="00A5505D" w:rsidP="00A5505D">
            <w:pPr>
              <w:pStyle w:val="Normal11"/>
            </w:pPr>
            <w:r>
              <w:t>PeriodeFraDato</w:t>
            </w:r>
          </w:p>
        </w:tc>
        <w:tc>
          <w:tcPr>
            <w:tcW w:w="1797" w:type="dxa"/>
          </w:tcPr>
          <w:p w:rsidR="00A5505D" w:rsidRDefault="00A5505D" w:rsidP="00A5505D">
            <w:pPr>
              <w:pStyle w:val="Normal11"/>
            </w:pPr>
            <w:r>
              <w:t>Dato</w:t>
            </w:r>
            <w:r w:rsidR="00F061A6">
              <w:fldChar w:fldCharType="begin"/>
            </w:r>
            <w:r>
              <w:instrText xml:space="preserve"> XE "</w:instrText>
            </w:r>
            <w:r w:rsidRPr="007C6B01">
              <w:instrText>Dato</w:instrText>
            </w:r>
            <w:r>
              <w:instrText xml:space="preserve">" </w:instrText>
            </w:r>
            <w:r w:rsidR="00F061A6">
              <w:fldChar w:fldCharType="end"/>
            </w:r>
          </w:p>
        </w:tc>
        <w:tc>
          <w:tcPr>
            <w:tcW w:w="5573" w:type="dxa"/>
          </w:tcPr>
          <w:p w:rsidR="00A5505D" w:rsidRDefault="00A5505D" w:rsidP="00A5505D">
            <w:pPr>
              <w:pStyle w:val="Normal11"/>
            </w:pPr>
            <w:r>
              <w:t>PeriodeFra er startdatoen for perioden, som en fordring vedrører. (Periode vil typisk være en angivelsesperiode)</w:t>
            </w:r>
          </w:p>
          <w:p w:rsidR="00A5505D" w:rsidRDefault="00A5505D" w:rsidP="00A5505D">
            <w:pPr>
              <w:pStyle w:val="Normal11"/>
            </w:pPr>
            <w:r>
              <w:t>For fordringer vedr. motor (DMR) vil PeriodeFra være det samme som afgiftsdækningsperioden.</w:t>
            </w:r>
          </w:p>
          <w:p w:rsidR="00A5505D" w:rsidRDefault="00A5505D" w:rsidP="00A5505D">
            <w:pPr>
              <w:pStyle w:val="Normal11"/>
            </w:pPr>
          </w:p>
        </w:tc>
      </w:tr>
      <w:tr w:rsidR="00A5505D" w:rsidTr="00A5505D">
        <w:tc>
          <w:tcPr>
            <w:tcW w:w="2625" w:type="dxa"/>
          </w:tcPr>
          <w:p w:rsidR="00A5505D" w:rsidRDefault="00A5505D" w:rsidP="00A5505D">
            <w:pPr>
              <w:pStyle w:val="Normal11"/>
            </w:pPr>
            <w:r>
              <w:t>PeriodeTilDato</w:t>
            </w:r>
          </w:p>
        </w:tc>
        <w:tc>
          <w:tcPr>
            <w:tcW w:w="1797" w:type="dxa"/>
          </w:tcPr>
          <w:p w:rsidR="00A5505D" w:rsidRDefault="00A5505D" w:rsidP="00A5505D">
            <w:pPr>
              <w:pStyle w:val="Normal11"/>
            </w:pPr>
            <w:r>
              <w:t>Dato</w:t>
            </w:r>
            <w:r w:rsidR="00F061A6">
              <w:fldChar w:fldCharType="begin"/>
            </w:r>
            <w:r>
              <w:instrText xml:space="preserve"> XE "</w:instrText>
            </w:r>
            <w:r w:rsidRPr="00FF22EF">
              <w:instrText>Dato</w:instrText>
            </w:r>
            <w:r>
              <w:instrText xml:space="preserve">" </w:instrText>
            </w:r>
            <w:r w:rsidR="00F061A6">
              <w:fldChar w:fldCharType="end"/>
            </w:r>
          </w:p>
        </w:tc>
        <w:tc>
          <w:tcPr>
            <w:tcW w:w="5573" w:type="dxa"/>
          </w:tcPr>
          <w:p w:rsidR="00A5505D" w:rsidRDefault="00A5505D" w:rsidP="00A5505D">
            <w:pPr>
              <w:pStyle w:val="Normal11"/>
            </w:pPr>
            <w:r>
              <w:t>PeriodeFra er slutdatoen for perioden, som en fordring vedrører. (Periode vil typisk være en angivelsesperiode).</w:t>
            </w:r>
          </w:p>
          <w:p w:rsidR="00A5505D" w:rsidRDefault="00A5505D" w:rsidP="00A5505D">
            <w:pPr>
              <w:pStyle w:val="Normal11"/>
            </w:pPr>
            <w:r>
              <w:t>For fordringer vedr. motor (DMR) vil PeriodeFra være det samme som afgiftsdækningsperioden.</w:t>
            </w:r>
          </w:p>
          <w:p w:rsidR="00A5505D" w:rsidRDefault="00A5505D" w:rsidP="00A5505D">
            <w:pPr>
              <w:pStyle w:val="Normal11"/>
            </w:pPr>
          </w:p>
        </w:tc>
      </w:tr>
      <w:tr w:rsidR="00A5505D" w:rsidTr="00A5505D">
        <w:tc>
          <w:tcPr>
            <w:tcW w:w="2625" w:type="dxa"/>
          </w:tcPr>
          <w:p w:rsidR="00A5505D" w:rsidRDefault="00A5505D" w:rsidP="00A5505D">
            <w:pPr>
              <w:pStyle w:val="Normal11"/>
            </w:pPr>
            <w:r>
              <w:t>ModtagelseDato</w:t>
            </w:r>
          </w:p>
        </w:tc>
        <w:tc>
          <w:tcPr>
            <w:tcW w:w="1797" w:type="dxa"/>
          </w:tcPr>
          <w:p w:rsidR="00A5505D" w:rsidRDefault="00A5505D" w:rsidP="00A5505D">
            <w:pPr>
              <w:pStyle w:val="Normal11"/>
            </w:pPr>
            <w:r>
              <w:t>Dato</w:t>
            </w:r>
            <w:r w:rsidR="00F061A6">
              <w:fldChar w:fldCharType="begin"/>
            </w:r>
            <w:r>
              <w:instrText xml:space="preserve"> XE "</w:instrText>
            </w:r>
            <w:r w:rsidRPr="005866E6">
              <w:instrText>Dato</w:instrText>
            </w:r>
            <w:r>
              <w:instrText xml:space="preserve">" </w:instrText>
            </w:r>
            <w:r w:rsidR="00F061A6">
              <w:fldChar w:fldCharType="end"/>
            </w:r>
          </w:p>
        </w:tc>
        <w:tc>
          <w:tcPr>
            <w:tcW w:w="5573" w:type="dxa"/>
          </w:tcPr>
          <w:p w:rsidR="00A5505D" w:rsidRDefault="00A5505D" w:rsidP="00A5505D">
            <w:pPr>
              <w:pStyle w:val="Normal11"/>
            </w:pPr>
            <w:r>
              <w:t>Modtagelsesdato er datoen for, hvornår en fordring er modtaget hos Fordringshaver.</w:t>
            </w:r>
          </w:p>
        </w:tc>
      </w:tr>
      <w:tr w:rsidR="00A5505D" w:rsidTr="00A5505D">
        <w:tc>
          <w:tcPr>
            <w:tcW w:w="2625" w:type="dxa"/>
          </w:tcPr>
          <w:p w:rsidR="00A5505D" w:rsidRDefault="00A5505D" w:rsidP="00A5505D">
            <w:pPr>
              <w:pStyle w:val="Normal11"/>
            </w:pPr>
            <w:r>
              <w:t>BogføringDato</w:t>
            </w:r>
          </w:p>
        </w:tc>
        <w:tc>
          <w:tcPr>
            <w:tcW w:w="1797" w:type="dxa"/>
          </w:tcPr>
          <w:p w:rsidR="00A5505D" w:rsidRDefault="00A5505D" w:rsidP="00A5505D">
            <w:pPr>
              <w:pStyle w:val="Normal11"/>
            </w:pPr>
            <w:r>
              <w:t>Dato</w:t>
            </w:r>
            <w:r w:rsidR="00F061A6">
              <w:fldChar w:fldCharType="begin"/>
            </w:r>
            <w:r>
              <w:instrText xml:space="preserve"> XE "</w:instrText>
            </w:r>
            <w:r w:rsidRPr="00CA2087">
              <w:instrText>Dato</w:instrText>
            </w:r>
            <w:r>
              <w:instrText xml:space="preserve">" </w:instrText>
            </w:r>
            <w:r w:rsidR="00F061A6">
              <w:fldChar w:fldCharType="end"/>
            </w:r>
          </w:p>
        </w:tc>
        <w:tc>
          <w:tcPr>
            <w:tcW w:w="5573" w:type="dxa"/>
          </w:tcPr>
          <w:p w:rsidR="00A5505D" w:rsidRDefault="00A5505D" w:rsidP="00A5505D">
            <w:pPr>
              <w:pStyle w:val="Normal11"/>
            </w:pPr>
            <w:r>
              <w:t>Dato til identifikation af opkrævningsfordringens regnskabsperiode.</w:t>
            </w:r>
          </w:p>
        </w:tc>
      </w:tr>
      <w:tr w:rsidR="00A5505D" w:rsidTr="00A5505D">
        <w:tc>
          <w:tcPr>
            <w:tcW w:w="2625" w:type="dxa"/>
          </w:tcPr>
          <w:p w:rsidR="00A5505D" w:rsidRDefault="00A5505D" w:rsidP="00A5505D">
            <w:pPr>
              <w:pStyle w:val="Normal11"/>
            </w:pPr>
            <w:r>
              <w:t>SidsteRettidigBetalingDato</w:t>
            </w:r>
          </w:p>
        </w:tc>
        <w:tc>
          <w:tcPr>
            <w:tcW w:w="1797" w:type="dxa"/>
          </w:tcPr>
          <w:p w:rsidR="00A5505D" w:rsidRDefault="00A5505D" w:rsidP="00A5505D">
            <w:pPr>
              <w:pStyle w:val="Normal11"/>
            </w:pPr>
            <w:r>
              <w:t>Dato</w:t>
            </w:r>
            <w:r w:rsidR="00F061A6">
              <w:fldChar w:fldCharType="begin"/>
            </w:r>
            <w:r>
              <w:instrText xml:space="preserve"> XE "</w:instrText>
            </w:r>
            <w:r w:rsidRPr="0042026F">
              <w:instrText>Dato</w:instrText>
            </w:r>
            <w:r>
              <w:instrText xml:space="preserve">" </w:instrText>
            </w:r>
            <w:r w:rsidR="00F061A6">
              <w:fldChar w:fldCharType="end"/>
            </w:r>
          </w:p>
        </w:tc>
        <w:tc>
          <w:tcPr>
            <w:tcW w:w="5573" w:type="dxa"/>
          </w:tcPr>
          <w:p w:rsidR="00A5505D" w:rsidRDefault="00A5505D" w:rsidP="00A5505D">
            <w:pPr>
              <w:pStyle w:val="Normal11"/>
            </w:pPr>
            <w:r>
              <w:t>Sidste rettidige betalingsdato er den sidste frist for, hvornår en fordring skal være betalt.</w:t>
            </w:r>
          </w:p>
          <w:p w:rsidR="00A5505D" w:rsidRDefault="00A5505D" w:rsidP="00A5505D">
            <w:pPr>
              <w:pStyle w:val="Normal11"/>
            </w:pPr>
          </w:p>
          <w:p w:rsidR="00A5505D" w:rsidRDefault="00A5505D" w:rsidP="00A5505D">
            <w:pPr>
              <w:pStyle w:val="Normal11"/>
            </w:pPr>
            <w:r>
              <w:t>Sidste rettidig betalingsdato - også kaldet SRB - er den rentebærende dato, dvs. den dato, hvorfra der evt. skal beregnes rente.</w:t>
            </w:r>
          </w:p>
          <w:p w:rsidR="00A5505D" w:rsidRDefault="00A5505D" w:rsidP="00A5505D">
            <w:pPr>
              <w:pStyle w:val="Normal11"/>
            </w:pPr>
          </w:p>
          <w:p w:rsidR="00A5505D" w:rsidRDefault="00A5505D" w:rsidP="00A5505D">
            <w:pPr>
              <w:pStyle w:val="Normal11"/>
            </w:pPr>
            <w:r>
              <w:t>SidsteRettidigBetalingDato er ikke altid lig med ForfaldDato.</w:t>
            </w:r>
          </w:p>
        </w:tc>
      </w:tr>
      <w:tr w:rsidR="00A5505D" w:rsidTr="00A5505D">
        <w:tc>
          <w:tcPr>
            <w:tcW w:w="2625" w:type="dxa"/>
          </w:tcPr>
          <w:p w:rsidR="00A5505D" w:rsidRDefault="00A5505D" w:rsidP="00A5505D">
            <w:pPr>
              <w:pStyle w:val="Normal11"/>
            </w:pPr>
            <w:r>
              <w:t>FrigivelseDato</w:t>
            </w:r>
          </w:p>
        </w:tc>
        <w:tc>
          <w:tcPr>
            <w:tcW w:w="1797" w:type="dxa"/>
          </w:tcPr>
          <w:p w:rsidR="00A5505D" w:rsidRDefault="00A5505D" w:rsidP="00A5505D">
            <w:pPr>
              <w:pStyle w:val="Normal11"/>
            </w:pPr>
            <w:r>
              <w:t>Dato</w:t>
            </w:r>
            <w:r w:rsidR="00F061A6">
              <w:fldChar w:fldCharType="begin"/>
            </w:r>
            <w:r>
              <w:instrText xml:space="preserve"> XE "</w:instrText>
            </w:r>
            <w:r w:rsidRPr="00456EE7">
              <w:instrText>Dato</w:instrText>
            </w:r>
            <w:r>
              <w:instrText xml:space="preserve">" </w:instrText>
            </w:r>
            <w:r w:rsidR="00F061A6">
              <w:fldChar w:fldCharType="end"/>
            </w:r>
          </w:p>
        </w:tc>
        <w:tc>
          <w:tcPr>
            <w:tcW w:w="5573" w:type="dxa"/>
          </w:tcPr>
          <w:p w:rsidR="00A5505D" w:rsidRDefault="00A5505D" w:rsidP="00A5505D">
            <w:pPr>
              <w:pStyle w:val="Normal11"/>
            </w:pPr>
            <w:r>
              <w:t xml:space="preserve">FrigivelseDato er datoen for, hvornår en negativ fordring skal eller er frigivet til at indgå i kontoens saldo. </w:t>
            </w:r>
          </w:p>
          <w:p w:rsidR="00A5505D" w:rsidRDefault="00A5505D" w:rsidP="00A5505D">
            <w:pPr>
              <w:pStyle w:val="Normal11"/>
            </w:pPr>
            <w:r>
              <w:t>Frigivelsesdatoen vil være lig med rentedato, da renten først skal beregnes, når beløbet er frigivet.</w:t>
            </w:r>
          </w:p>
        </w:tc>
      </w:tr>
      <w:tr w:rsidR="00A5505D" w:rsidTr="00A5505D">
        <w:tc>
          <w:tcPr>
            <w:tcW w:w="2625" w:type="dxa"/>
          </w:tcPr>
          <w:p w:rsidR="00A5505D" w:rsidRDefault="00A5505D" w:rsidP="00A5505D">
            <w:pPr>
              <w:pStyle w:val="Normal11"/>
            </w:pPr>
            <w:r>
              <w:t>ForfaldDato</w:t>
            </w:r>
          </w:p>
        </w:tc>
        <w:tc>
          <w:tcPr>
            <w:tcW w:w="1797" w:type="dxa"/>
          </w:tcPr>
          <w:p w:rsidR="00A5505D" w:rsidRDefault="00A5505D" w:rsidP="00A5505D">
            <w:pPr>
              <w:pStyle w:val="Normal11"/>
            </w:pPr>
            <w:r>
              <w:t>Dato</w:t>
            </w:r>
            <w:r w:rsidR="00F061A6">
              <w:fldChar w:fldCharType="begin"/>
            </w:r>
            <w:r>
              <w:instrText xml:space="preserve"> XE "</w:instrText>
            </w:r>
            <w:r w:rsidRPr="00F10BC4">
              <w:instrText>Dato</w:instrText>
            </w:r>
            <w:r>
              <w:instrText xml:space="preserve">" </w:instrText>
            </w:r>
            <w:r w:rsidR="00F061A6">
              <w:fldChar w:fldCharType="end"/>
            </w:r>
          </w:p>
        </w:tc>
        <w:tc>
          <w:tcPr>
            <w:tcW w:w="5573" w:type="dxa"/>
          </w:tcPr>
          <w:p w:rsidR="00A5505D" w:rsidRDefault="00A5505D" w:rsidP="00A5505D">
            <w:pPr>
              <w:pStyle w:val="Normal11"/>
            </w:pPr>
            <w:r>
              <w:t>Forfaldsdato er tidspunktet, hvor en fordring forfalder til betaling.</w:t>
            </w:r>
          </w:p>
          <w:p w:rsidR="00A5505D" w:rsidRDefault="00A5505D" w:rsidP="00A5505D">
            <w:pPr>
              <w:pStyle w:val="Normal11"/>
            </w:pPr>
            <w:r>
              <w:t>En forfaldsdato er ikke altid lig med sidste rettidig betalingsdato. Eksempelvis kan forfaldsdatoen være den 1. i en kalendermåned, mens sidste rettidig betalingsdato kan være den 10. i forfaldsmåneden.</w:t>
            </w:r>
          </w:p>
          <w:p w:rsidR="00A5505D" w:rsidRDefault="00A5505D" w:rsidP="00A5505D">
            <w:pPr>
              <w:pStyle w:val="Normal11"/>
            </w:pPr>
          </w:p>
          <w:p w:rsidR="00A5505D" w:rsidRDefault="00A5505D" w:rsidP="00A5505D">
            <w:pPr>
              <w:pStyle w:val="Normal11"/>
            </w:pPr>
            <w:r>
              <w:t>Forfaldsdato vil være den dato, hvor en fordring kan indgå i kontoens saldo, hvis kunden (virksomhed eller borger) betaler fordringen (f.eks. skatten/afgiften) før SRB.</w:t>
            </w:r>
          </w:p>
        </w:tc>
      </w:tr>
      <w:tr w:rsidR="00A5505D" w:rsidTr="00A5505D">
        <w:tc>
          <w:tcPr>
            <w:tcW w:w="2625" w:type="dxa"/>
          </w:tcPr>
          <w:p w:rsidR="00A5505D" w:rsidRDefault="00A5505D" w:rsidP="00A5505D">
            <w:pPr>
              <w:pStyle w:val="Normal11"/>
            </w:pPr>
            <w:r>
              <w:t>RenteDato</w:t>
            </w:r>
          </w:p>
        </w:tc>
        <w:tc>
          <w:tcPr>
            <w:tcW w:w="1797" w:type="dxa"/>
          </w:tcPr>
          <w:p w:rsidR="00A5505D" w:rsidRDefault="00A5505D" w:rsidP="00A5505D">
            <w:pPr>
              <w:pStyle w:val="Normal11"/>
            </w:pPr>
            <w:r>
              <w:t>Dato</w:t>
            </w:r>
            <w:r w:rsidR="00F061A6">
              <w:fldChar w:fldCharType="begin"/>
            </w:r>
            <w:r>
              <w:instrText xml:space="preserve"> XE "</w:instrText>
            </w:r>
            <w:r w:rsidRPr="008E1D72">
              <w:instrText>Dato</w:instrText>
            </w:r>
            <w:r>
              <w:instrText xml:space="preserve">" </w:instrText>
            </w:r>
            <w:r w:rsidR="00F061A6">
              <w:fldChar w:fldCharType="end"/>
            </w:r>
          </w:p>
        </w:tc>
        <w:tc>
          <w:tcPr>
            <w:tcW w:w="5573" w:type="dxa"/>
          </w:tcPr>
          <w:p w:rsidR="00A5505D" w:rsidRDefault="00A5505D" w:rsidP="00A5505D">
            <w:pPr>
              <w:pStyle w:val="Normal11"/>
            </w:pPr>
            <w:r>
              <w:t xml:space="preserve">RenteDato er datoen for Fordringshavers sidste renteberegningsdato. Dvs. den dato for hvornår der sidst er beregnet renter på en given fordring. </w:t>
            </w:r>
          </w:p>
          <w:p w:rsidR="00A5505D" w:rsidRDefault="00A5505D" w:rsidP="00A5505D">
            <w:pPr>
              <w:pStyle w:val="Normal11"/>
            </w:pPr>
            <w:r>
              <w:t>Første gang der skal ske en renteberegning, er ud fra SidsteRettidigBetalingDato (SRB), som er den rentebærende dato. Efterfølgende sker en evt. renteberegning af saldoen fra den dato, hvor der sidst er sket rentetilskrivning.</w:t>
            </w:r>
          </w:p>
        </w:tc>
      </w:tr>
      <w:tr w:rsidR="00A5505D" w:rsidTr="00A5505D">
        <w:tc>
          <w:tcPr>
            <w:tcW w:w="2625" w:type="dxa"/>
          </w:tcPr>
          <w:p w:rsidR="00A5505D" w:rsidRDefault="00A5505D" w:rsidP="00A5505D">
            <w:pPr>
              <w:pStyle w:val="Normal11"/>
            </w:pPr>
            <w:r>
              <w:t>StiftelseDato</w:t>
            </w:r>
          </w:p>
        </w:tc>
        <w:tc>
          <w:tcPr>
            <w:tcW w:w="1797" w:type="dxa"/>
          </w:tcPr>
          <w:p w:rsidR="00A5505D" w:rsidRDefault="00A5505D" w:rsidP="00A5505D">
            <w:pPr>
              <w:pStyle w:val="Normal11"/>
            </w:pPr>
            <w:r>
              <w:t>Dato</w:t>
            </w:r>
            <w:r w:rsidR="00F061A6">
              <w:fldChar w:fldCharType="begin"/>
            </w:r>
            <w:r>
              <w:instrText xml:space="preserve"> XE "</w:instrText>
            </w:r>
            <w:r w:rsidRPr="00EB0B16">
              <w:instrText>Dato</w:instrText>
            </w:r>
            <w:r>
              <w:instrText xml:space="preserve">" </w:instrText>
            </w:r>
            <w:r w:rsidR="00F061A6">
              <w:fldChar w:fldCharType="end"/>
            </w:r>
          </w:p>
        </w:tc>
        <w:tc>
          <w:tcPr>
            <w:tcW w:w="5573" w:type="dxa"/>
          </w:tcPr>
          <w:p w:rsidR="00A5505D" w:rsidRDefault="00A5505D" w:rsidP="00A5505D">
            <w:pPr>
              <w:pStyle w:val="Normal11"/>
            </w:pPr>
            <w:r>
              <w:t>Stiftelsestidspunktet er det tidspunkt, hvor en fordring er stiftet. Tidspunktet kan være forskelligt fra forfaldstidspunkt, periode og sidste rettidige betalingsdato.</w:t>
            </w:r>
          </w:p>
          <w:p w:rsidR="00A5505D" w:rsidRDefault="00A5505D" w:rsidP="00A5505D">
            <w:pPr>
              <w:pStyle w:val="Normal11"/>
            </w:pPr>
          </w:p>
          <w:p w:rsidR="00A5505D" w:rsidRDefault="00A5505D" w:rsidP="00A5505D">
            <w:pPr>
              <w:pStyle w:val="Normal11"/>
            </w:pPr>
            <w:r>
              <w:t>Eksempelvis har man for fordringstypen "restskat" stiftelsestidspunktet 31/12 2006, perioden vil være hele året 2006 og forfaldsdatoen vil være 1/9, 1/10 og 1/11 2007 og endeligt vil sidste rettidige betalingsdato være 20/9, 20/10 og 20/11 2007.</w:t>
            </w:r>
          </w:p>
        </w:tc>
      </w:tr>
      <w:tr w:rsidR="00A5505D" w:rsidTr="00A5505D">
        <w:tc>
          <w:tcPr>
            <w:tcW w:w="2625" w:type="dxa"/>
          </w:tcPr>
          <w:p w:rsidR="00A5505D" w:rsidRDefault="00A5505D" w:rsidP="00A5505D">
            <w:pPr>
              <w:pStyle w:val="Normal11"/>
            </w:pPr>
            <w:r>
              <w:t>ForældelseDato</w:t>
            </w:r>
          </w:p>
        </w:tc>
        <w:tc>
          <w:tcPr>
            <w:tcW w:w="1797" w:type="dxa"/>
          </w:tcPr>
          <w:p w:rsidR="00A5505D" w:rsidRDefault="00A5505D" w:rsidP="00A5505D">
            <w:pPr>
              <w:pStyle w:val="Normal11"/>
            </w:pPr>
            <w:r>
              <w:t>Dato</w:t>
            </w:r>
            <w:r w:rsidR="00F061A6">
              <w:fldChar w:fldCharType="begin"/>
            </w:r>
            <w:r>
              <w:instrText xml:space="preserve"> XE "</w:instrText>
            </w:r>
            <w:r w:rsidRPr="00D96145">
              <w:instrText>Dato</w:instrText>
            </w:r>
            <w:r>
              <w:instrText xml:space="preserve">" </w:instrText>
            </w:r>
            <w:r w:rsidR="00F061A6">
              <w:fldChar w:fldCharType="end"/>
            </w:r>
          </w:p>
        </w:tc>
        <w:tc>
          <w:tcPr>
            <w:tcW w:w="5573" w:type="dxa"/>
          </w:tcPr>
          <w:p w:rsidR="00A5505D" w:rsidRDefault="00A5505D" w:rsidP="00A5505D">
            <w:pPr>
              <w:pStyle w:val="Normal11"/>
            </w:pPr>
            <w:r>
              <w:t xml:space="preserve">Forældelsesdatoen er datoen for, hvornår en fordring er forældet og ikke længere kan inddrives eller opkræves. </w:t>
            </w:r>
          </w:p>
          <w:p w:rsidR="00A5505D" w:rsidRDefault="00A5505D" w:rsidP="00A5505D">
            <w:pPr>
              <w:pStyle w:val="Normal11"/>
            </w:pPr>
            <w:r>
              <w:t>Når forældelsesdatoen er overskredet, er det udtryk for en "afskreven fordring".</w:t>
            </w:r>
          </w:p>
        </w:tc>
      </w:tr>
      <w:tr w:rsidR="00A5505D" w:rsidTr="00A5505D">
        <w:tc>
          <w:tcPr>
            <w:tcW w:w="2625" w:type="dxa"/>
          </w:tcPr>
          <w:p w:rsidR="00A5505D" w:rsidRDefault="00A5505D" w:rsidP="00A5505D">
            <w:pPr>
              <w:pStyle w:val="Normal11"/>
            </w:pPr>
            <w:r>
              <w:t>ArkiveringDato</w:t>
            </w:r>
          </w:p>
        </w:tc>
        <w:tc>
          <w:tcPr>
            <w:tcW w:w="1797" w:type="dxa"/>
          </w:tcPr>
          <w:p w:rsidR="00A5505D" w:rsidRDefault="00A5505D" w:rsidP="00A5505D">
            <w:pPr>
              <w:pStyle w:val="Normal11"/>
            </w:pPr>
            <w:r>
              <w:t>Dato</w:t>
            </w:r>
            <w:r w:rsidR="00F061A6">
              <w:fldChar w:fldCharType="begin"/>
            </w:r>
            <w:r>
              <w:instrText xml:space="preserve"> XE "</w:instrText>
            </w:r>
            <w:r w:rsidRPr="009D53DB">
              <w:instrText>Dato</w:instrText>
            </w:r>
            <w:r>
              <w:instrText xml:space="preserve">" </w:instrText>
            </w:r>
            <w:r w:rsidR="00F061A6">
              <w:fldChar w:fldCharType="end"/>
            </w:r>
          </w:p>
        </w:tc>
        <w:tc>
          <w:tcPr>
            <w:tcW w:w="5573" w:type="dxa"/>
          </w:tcPr>
          <w:p w:rsidR="00A5505D" w:rsidRDefault="00A5505D" w:rsidP="00A5505D">
            <w:pPr>
              <w:pStyle w:val="Normal11"/>
            </w:pPr>
            <w:r>
              <w:t>Arkiveringsdato er datoen for hvornår der skal ske arkivering af en fordring på kontoen. Følgende skal være opfyldt:</w:t>
            </w:r>
          </w:p>
          <w:p w:rsidR="00A5505D" w:rsidRDefault="00A5505D" w:rsidP="00A5505D">
            <w:pPr>
              <w:pStyle w:val="Normal11"/>
            </w:pPr>
          </w:p>
          <w:p w:rsidR="00A5505D" w:rsidRDefault="00A5505D" w:rsidP="00A5505D">
            <w:pPr>
              <w:pStyle w:val="Normal11"/>
            </w:pPr>
            <w:r>
              <w:t>1) dækkede eller afskrevne fordringer er ældre end 5 år</w:t>
            </w:r>
          </w:p>
          <w:p w:rsidR="00A5505D" w:rsidRDefault="00A5505D" w:rsidP="00A5505D">
            <w:pPr>
              <w:pStyle w:val="Normal11"/>
            </w:pPr>
            <w:r>
              <w:t>2) der har ikke været bevægelser til kontoen inden for de seneste 3 år.</w:t>
            </w:r>
          </w:p>
        </w:tc>
      </w:tr>
      <w:tr w:rsidR="00A5505D" w:rsidTr="00A5505D">
        <w:tc>
          <w:tcPr>
            <w:tcW w:w="2625" w:type="dxa"/>
          </w:tcPr>
          <w:p w:rsidR="00A5505D" w:rsidRDefault="00A5505D" w:rsidP="00A5505D">
            <w:pPr>
              <w:pStyle w:val="Normal11"/>
            </w:pPr>
            <w:r>
              <w:t>KorrektionDato</w:t>
            </w:r>
          </w:p>
        </w:tc>
        <w:tc>
          <w:tcPr>
            <w:tcW w:w="1797" w:type="dxa"/>
          </w:tcPr>
          <w:p w:rsidR="00A5505D" w:rsidRDefault="00A5505D" w:rsidP="00A5505D">
            <w:pPr>
              <w:pStyle w:val="Normal11"/>
            </w:pPr>
            <w:r>
              <w:t>Dato</w:t>
            </w:r>
            <w:r w:rsidR="00F061A6">
              <w:fldChar w:fldCharType="begin"/>
            </w:r>
            <w:r>
              <w:instrText xml:space="preserve"> XE "</w:instrText>
            </w:r>
            <w:r w:rsidRPr="00F8621A">
              <w:instrText>Dato</w:instrText>
            </w:r>
            <w:r>
              <w:instrText xml:space="preserve">" </w:instrText>
            </w:r>
            <w:r w:rsidR="00F061A6">
              <w:fldChar w:fldCharType="end"/>
            </w:r>
          </w:p>
        </w:tc>
        <w:tc>
          <w:tcPr>
            <w:tcW w:w="5573" w:type="dxa"/>
          </w:tcPr>
          <w:p w:rsidR="00A5505D" w:rsidRDefault="00A5505D" w:rsidP="00A5505D">
            <w:pPr>
              <w:pStyle w:val="Normal11"/>
            </w:pPr>
            <w:r>
              <w:t>Korrektionsdato er den faktiske dato for, hvornår en fordring er korrigeret.</w:t>
            </w:r>
          </w:p>
          <w:p w:rsidR="00A5505D" w:rsidRDefault="00A5505D" w:rsidP="00A5505D">
            <w:pPr>
              <w:pStyle w:val="Normal11"/>
            </w:pPr>
            <w:r>
              <w:t xml:space="preserve">Når fordringshaver oversender en korrektion (op- eller nedskrivning) til en fordring, skal korrektionsdatoen medsendes. </w:t>
            </w:r>
          </w:p>
          <w:p w:rsidR="00A5505D" w:rsidRDefault="00A5505D" w:rsidP="00A5505D">
            <w:pPr>
              <w:pStyle w:val="Normal11"/>
            </w:pPr>
            <w:r>
              <w:t>Korrektionsdatoen fungerer som ny rentevirkningsdato, dvs. ifølge renteberegningsreglen for fordringstypen skal renten tilbagerulles og genberegnes fra korrektionsdatoen.</w:t>
            </w:r>
          </w:p>
        </w:tc>
      </w:tr>
      <w:tr w:rsidR="00A5505D" w:rsidTr="00A5505D">
        <w:tc>
          <w:tcPr>
            <w:tcW w:w="2625" w:type="dxa"/>
          </w:tcPr>
          <w:p w:rsidR="00A5505D" w:rsidRDefault="00A5505D" w:rsidP="00A5505D">
            <w:pPr>
              <w:pStyle w:val="Normal11"/>
            </w:pPr>
            <w:r>
              <w:t>OverdragelseDato</w:t>
            </w:r>
          </w:p>
        </w:tc>
        <w:tc>
          <w:tcPr>
            <w:tcW w:w="1797" w:type="dxa"/>
          </w:tcPr>
          <w:p w:rsidR="00A5505D" w:rsidRDefault="00A5505D" w:rsidP="00A5505D">
            <w:pPr>
              <w:pStyle w:val="Normal11"/>
            </w:pPr>
            <w:r>
              <w:t>Dato</w:t>
            </w:r>
            <w:r w:rsidR="00F061A6">
              <w:fldChar w:fldCharType="begin"/>
            </w:r>
            <w:r>
              <w:instrText xml:space="preserve"> XE "</w:instrText>
            </w:r>
            <w:r w:rsidRPr="00FA1352">
              <w:instrText>Dato</w:instrText>
            </w:r>
            <w:r>
              <w:instrText xml:space="preserve">" </w:instrText>
            </w:r>
            <w:r w:rsidR="00F061A6">
              <w:fldChar w:fldCharType="end"/>
            </w:r>
          </w:p>
        </w:tc>
        <w:tc>
          <w:tcPr>
            <w:tcW w:w="5573" w:type="dxa"/>
          </w:tcPr>
          <w:p w:rsidR="00A5505D" w:rsidRDefault="00A5505D" w:rsidP="00A5505D">
            <w:pPr>
              <w:pStyle w:val="Normal11"/>
            </w:pPr>
            <w:r>
              <w:t>Overdragelsesdato er datoen for hvornår fordringen er overdraget til inddrivelse.</w:t>
            </w:r>
          </w:p>
        </w:tc>
      </w:tr>
      <w:tr w:rsidR="00A5505D" w:rsidTr="00A5505D">
        <w:tc>
          <w:tcPr>
            <w:tcW w:w="2625" w:type="dxa"/>
          </w:tcPr>
          <w:p w:rsidR="00A5505D" w:rsidRDefault="00A5505D" w:rsidP="00A5505D">
            <w:pPr>
              <w:pStyle w:val="Normal11"/>
            </w:pPr>
            <w:r>
              <w:t>TilbagekaldelseDato</w:t>
            </w:r>
          </w:p>
        </w:tc>
        <w:tc>
          <w:tcPr>
            <w:tcW w:w="1797" w:type="dxa"/>
          </w:tcPr>
          <w:p w:rsidR="00A5505D" w:rsidRDefault="00A5505D" w:rsidP="00A5505D">
            <w:pPr>
              <w:pStyle w:val="Normal11"/>
            </w:pPr>
            <w:r>
              <w:t>Dato</w:t>
            </w:r>
            <w:r w:rsidR="00F061A6">
              <w:fldChar w:fldCharType="begin"/>
            </w:r>
            <w:r>
              <w:instrText xml:space="preserve"> XE "</w:instrText>
            </w:r>
            <w:r w:rsidRPr="00591A8E">
              <w:instrText>Dato</w:instrText>
            </w:r>
            <w:r>
              <w:instrText xml:space="preserve">" </w:instrText>
            </w:r>
            <w:r w:rsidR="00F061A6">
              <w:fldChar w:fldCharType="end"/>
            </w:r>
          </w:p>
        </w:tc>
        <w:tc>
          <w:tcPr>
            <w:tcW w:w="5573" w:type="dxa"/>
          </w:tcPr>
          <w:p w:rsidR="00A5505D" w:rsidRDefault="00A5505D" w:rsidP="00A5505D">
            <w:pPr>
              <w:pStyle w:val="Normal11"/>
            </w:pPr>
            <w:r>
              <w:t>Tilbagekaldelsesdato er datoen for, hvornår opkrævningsfordring er tilbagekaldt.</w:t>
            </w:r>
          </w:p>
        </w:tc>
      </w:tr>
      <w:tr w:rsidR="00A5505D" w:rsidTr="00A5505D">
        <w:tc>
          <w:tcPr>
            <w:tcW w:w="2625" w:type="dxa"/>
          </w:tcPr>
          <w:p w:rsidR="00A5505D" w:rsidRDefault="00A5505D" w:rsidP="00A5505D">
            <w:pPr>
              <w:pStyle w:val="Normal11"/>
            </w:pPr>
            <w:r>
              <w:t>KlarTilGodkendelseDato</w:t>
            </w:r>
          </w:p>
        </w:tc>
        <w:tc>
          <w:tcPr>
            <w:tcW w:w="1797" w:type="dxa"/>
          </w:tcPr>
          <w:p w:rsidR="00A5505D" w:rsidRDefault="00A5505D" w:rsidP="00A5505D">
            <w:pPr>
              <w:pStyle w:val="Normal11"/>
            </w:pPr>
            <w:r>
              <w:t>Dato</w:t>
            </w:r>
            <w:r w:rsidR="00F061A6">
              <w:fldChar w:fldCharType="begin"/>
            </w:r>
            <w:r>
              <w:instrText xml:space="preserve"> XE "</w:instrText>
            </w:r>
            <w:r w:rsidRPr="00165E93">
              <w:instrText>Dato</w:instrText>
            </w:r>
            <w:r>
              <w:instrText xml:space="preserve">" </w:instrText>
            </w:r>
            <w:r w:rsidR="00F061A6">
              <w:fldChar w:fldCharType="end"/>
            </w:r>
          </w:p>
        </w:tc>
        <w:tc>
          <w:tcPr>
            <w:tcW w:w="5573" w:type="dxa"/>
          </w:tcPr>
          <w:p w:rsidR="00A5505D" w:rsidRDefault="00A5505D" w:rsidP="00A5505D">
            <w:pPr>
              <w:pStyle w:val="Normal11"/>
            </w:pPr>
            <w:r>
              <w:t>Dato for hvornår opkrævningsfordringen er sendt til godkendelse.</w:t>
            </w:r>
          </w:p>
        </w:tc>
      </w:tr>
      <w:tr w:rsidR="00A5505D" w:rsidTr="00A5505D">
        <w:tc>
          <w:tcPr>
            <w:tcW w:w="2625" w:type="dxa"/>
          </w:tcPr>
          <w:p w:rsidR="00A5505D" w:rsidRDefault="00A5505D" w:rsidP="00A5505D">
            <w:pPr>
              <w:pStyle w:val="Normal11"/>
            </w:pPr>
            <w:r>
              <w:t>RykkerNiveau</w:t>
            </w:r>
          </w:p>
        </w:tc>
        <w:tc>
          <w:tcPr>
            <w:tcW w:w="1797" w:type="dxa"/>
          </w:tcPr>
          <w:p w:rsidR="00A5505D" w:rsidRDefault="00A5505D" w:rsidP="00A5505D">
            <w:pPr>
              <w:pStyle w:val="Normal11"/>
            </w:pPr>
            <w:r>
              <w:t>Kode</w:t>
            </w:r>
            <w:r w:rsidR="00F061A6">
              <w:fldChar w:fldCharType="begin"/>
            </w:r>
            <w:r>
              <w:instrText xml:space="preserve"> XE "</w:instrText>
            </w:r>
            <w:r w:rsidRPr="000656AE">
              <w:instrText>Kode</w:instrText>
            </w:r>
            <w:r>
              <w:instrText xml:space="preserve">" </w:instrText>
            </w:r>
            <w:r w:rsidR="00F061A6">
              <w:fldChar w:fldCharType="end"/>
            </w:r>
          </w:p>
        </w:tc>
        <w:tc>
          <w:tcPr>
            <w:tcW w:w="5573" w:type="dxa"/>
          </w:tcPr>
          <w:p w:rsidR="00A5505D" w:rsidRDefault="00A5505D" w:rsidP="00A5505D">
            <w:pPr>
              <w:pStyle w:val="Normal11"/>
            </w:pPr>
            <w:r>
              <w:t xml:space="preserve">RykkerNiveau bestemmer hvilken handling, der skal foretages ved næste rykkerkørsel. Der er tale om flere rykkerniveauer pt. værdierne 1 og 2. </w:t>
            </w:r>
          </w:p>
          <w:p w:rsidR="00A5505D" w:rsidRDefault="00A5505D" w:rsidP="00A5505D">
            <w:pPr>
              <w:pStyle w:val="Normal11"/>
            </w:pPr>
            <w:r>
              <w:t>Rykkerniveau anvendes bl.a. til styring af overdragelse til inddrivelsesmyndigheden.</w:t>
            </w:r>
          </w:p>
        </w:tc>
      </w:tr>
      <w:tr w:rsidR="00A5505D" w:rsidTr="00A5505D">
        <w:tc>
          <w:tcPr>
            <w:tcW w:w="2625" w:type="dxa"/>
          </w:tcPr>
          <w:p w:rsidR="00A5505D" w:rsidRDefault="00A5505D" w:rsidP="00A5505D">
            <w:pPr>
              <w:pStyle w:val="Normal11"/>
            </w:pPr>
            <w:r>
              <w:t>OverdragelseStatus</w:t>
            </w:r>
          </w:p>
        </w:tc>
        <w:tc>
          <w:tcPr>
            <w:tcW w:w="1797" w:type="dxa"/>
          </w:tcPr>
          <w:p w:rsidR="00A5505D" w:rsidRDefault="00A5505D" w:rsidP="00A5505D">
            <w:pPr>
              <w:pStyle w:val="Normal11"/>
            </w:pPr>
            <w:r>
              <w:t>TekstKort</w:t>
            </w:r>
            <w:r w:rsidR="00F061A6">
              <w:fldChar w:fldCharType="begin"/>
            </w:r>
            <w:r>
              <w:instrText xml:space="preserve"> XE "</w:instrText>
            </w:r>
            <w:r w:rsidRPr="0069315B">
              <w:instrText>TekstKort</w:instrText>
            </w:r>
            <w:r>
              <w:instrText xml:space="preserve">" </w:instrText>
            </w:r>
            <w:r w:rsidR="00F061A6">
              <w:fldChar w:fldCharType="end"/>
            </w:r>
          </w:p>
        </w:tc>
        <w:tc>
          <w:tcPr>
            <w:tcW w:w="5573" w:type="dxa"/>
          </w:tcPr>
          <w:p w:rsidR="00A5505D" w:rsidRDefault="00A5505D" w:rsidP="00A5505D">
            <w:pPr>
              <w:pStyle w:val="Normal11"/>
            </w:pPr>
            <w:r>
              <w:t>Angiver hvilken status, den pågældende opkrævningsfordring til inddrivelse har, fx "Frigivet til inddrivelse" eller "Fordring er fuldt betalt af kunden".</w:t>
            </w:r>
          </w:p>
          <w:p w:rsidR="00A5505D" w:rsidRDefault="00A5505D" w:rsidP="00A5505D">
            <w:pPr>
              <w:pStyle w:val="Normal11"/>
            </w:pP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 xml:space="preserve">Frigivet til inddrivelse </w:t>
            </w:r>
          </w:p>
          <w:p w:rsidR="00A5505D" w:rsidRDefault="00A5505D" w:rsidP="00A5505D">
            <w:pPr>
              <w:pStyle w:val="Normal11"/>
            </w:pPr>
            <w:r>
              <w:t xml:space="preserve">Overdraget til inddrivelse </w:t>
            </w:r>
          </w:p>
          <w:p w:rsidR="00A5505D" w:rsidRDefault="00A5505D" w:rsidP="00A5505D">
            <w:pPr>
              <w:pStyle w:val="Normal11"/>
            </w:pPr>
            <w:r>
              <w:t xml:space="preserve">Fordring betalt via inddrivelse </w:t>
            </w:r>
          </w:p>
          <w:p w:rsidR="00A5505D" w:rsidRDefault="00A5505D" w:rsidP="00A5505D">
            <w:pPr>
              <w:pStyle w:val="Normal11"/>
            </w:pPr>
            <w:r>
              <w:t xml:space="preserve">Fordring delvist betalt via inddrivelse </w:t>
            </w:r>
          </w:p>
          <w:p w:rsidR="00A5505D" w:rsidRDefault="00A5505D" w:rsidP="00A5505D">
            <w:pPr>
              <w:pStyle w:val="Normal11"/>
            </w:pPr>
            <w:r>
              <w:t xml:space="preserve">Overdragelse er tilbagekaldt </w:t>
            </w:r>
          </w:p>
          <w:p w:rsidR="00A5505D" w:rsidRDefault="00A5505D" w:rsidP="00A5505D">
            <w:pPr>
              <w:pStyle w:val="Normal11"/>
            </w:pPr>
            <w:r>
              <w:t xml:space="preserve">Overdragelse til inddrivelse mislykkedes </w:t>
            </w:r>
          </w:p>
          <w:p w:rsidR="00A5505D" w:rsidRDefault="00A5505D" w:rsidP="00A5505D">
            <w:pPr>
              <w:pStyle w:val="Normal11"/>
            </w:pPr>
            <w:r>
              <w:t xml:space="preserve">Fordring er fuldt betalt af kunden </w:t>
            </w:r>
          </w:p>
          <w:p w:rsidR="00A5505D" w:rsidRDefault="00A5505D" w:rsidP="00A5505D">
            <w:pPr>
              <w:pStyle w:val="Normal11"/>
            </w:pPr>
            <w:r>
              <w:t xml:space="preserve">Fordring er delvist betalt af kunde </w:t>
            </w:r>
          </w:p>
          <w:p w:rsidR="00A5505D" w:rsidRDefault="00A5505D" w:rsidP="00A5505D">
            <w:pPr>
              <w:pStyle w:val="Normal11"/>
            </w:pPr>
            <w:r>
              <w:t xml:space="preserve">Fordring er dækket </w:t>
            </w:r>
          </w:p>
          <w:p w:rsidR="00A5505D" w:rsidRPr="00A5505D" w:rsidRDefault="00A5505D" w:rsidP="00A5505D">
            <w:pPr>
              <w:pStyle w:val="Normal11"/>
            </w:pPr>
            <w:r>
              <w:t>Fordring er delvist dækket</w:t>
            </w:r>
          </w:p>
        </w:tc>
      </w:tr>
      <w:tr w:rsidR="00A5505D" w:rsidTr="00A5505D">
        <w:tc>
          <w:tcPr>
            <w:tcW w:w="2625" w:type="dxa"/>
          </w:tcPr>
          <w:p w:rsidR="00A5505D" w:rsidRDefault="00A5505D" w:rsidP="00A5505D">
            <w:pPr>
              <w:pStyle w:val="Normal11"/>
            </w:pPr>
            <w:r>
              <w:t>ErOpkrævetMarkering</w:t>
            </w:r>
          </w:p>
        </w:tc>
        <w:tc>
          <w:tcPr>
            <w:tcW w:w="1797" w:type="dxa"/>
          </w:tcPr>
          <w:p w:rsidR="00A5505D" w:rsidRDefault="00A5505D" w:rsidP="00A5505D">
            <w:pPr>
              <w:pStyle w:val="Normal11"/>
            </w:pPr>
            <w:r>
              <w:t>JaNej</w:t>
            </w:r>
            <w:r w:rsidR="00F061A6">
              <w:fldChar w:fldCharType="begin"/>
            </w:r>
            <w:r>
              <w:instrText xml:space="preserve"> XE "</w:instrText>
            </w:r>
            <w:r w:rsidRPr="000470A2">
              <w:instrText>JaNej</w:instrText>
            </w:r>
            <w:r>
              <w:instrText xml:space="preserve">" </w:instrText>
            </w:r>
            <w:r w:rsidR="00F061A6">
              <w:fldChar w:fldCharType="end"/>
            </w:r>
          </w:p>
        </w:tc>
        <w:tc>
          <w:tcPr>
            <w:tcW w:w="5573" w:type="dxa"/>
          </w:tcPr>
          <w:p w:rsidR="00A5505D" w:rsidRDefault="00A5505D" w:rsidP="00A5505D">
            <w:pPr>
              <w:pStyle w:val="Normal11"/>
            </w:pPr>
            <w:r>
              <w:t>Markering af hvorvidt en opkrævningsfordring er opkrævet (værdien Ja) eller ej af afsendersystem. SKATs opkrævningssystem, DMO, skal kunne se, hvorvidt der skal dannes opkrævninger til kunden eller ej.</w:t>
            </w:r>
          </w:p>
        </w:tc>
      </w:tr>
      <w:tr w:rsidR="00A5505D" w:rsidTr="00A5505D">
        <w:tc>
          <w:tcPr>
            <w:tcW w:w="2625" w:type="dxa"/>
          </w:tcPr>
          <w:p w:rsidR="00A5505D" w:rsidRDefault="00A5505D" w:rsidP="00A5505D">
            <w:pPr>
              <w:pStyle w:val="Normal11"/>
            </w:pPr>
            <w:r>
              <w:t>Kommentar</w:t>
            </w:r>
          </w:p>
        </w:tc>
        <w:tc>
          <w:tcPr>
            <w:tcW w:w="1797" w:type="dxa"/>
          </w:tcPr>
          <w:p w:rsidR="00A5505D" w:rsidRDefault="00A5505D" w:rsidP="00A5505D">
            <w:pPr>
              <w:pStyle w:val="Normal11"/>
            </w:pPr>
            <w:r>
              <w:t>TekstLang</w:t>
            </w:r>
            <w:r w:rsidR="00F061A6">
              <w:fldChar w:fldCharType="begin"/>
            </w:r>
            <w:r>
              <w:instrText xml:space="preserve"> XE "</w:instrText>
            </w:r>
            <w:r w:rsidRPr="008C5FA8">
              <w:instrText>TekstLang</w:instrText>
            </w:r>
            <w:r>
              <w:instrText xml:space="preserve">" </w:instrText>
            </w:r>
            <w:r w:rsidR="00F061A6">
              <w:fldChar w:fldCharType="end"/>
            </w:r>
          </w:p>
        </w:tc>
        <w:tc>
          <w:tcPr>
            <w:tcW w:w="5573" w:type="dxa"/>
          </w:tcPr>
          <w:p w:rsidR="00A5505D" w:rsidRDefault="00A5505D" w:rsidP="00A5505D">
            <w:pPr>
              <w:pStyle w:val="Normal11"/>
            </w:pPr>
            <w:r>
              <w:t>Kan anvendes supplerende fri oplysning vedrørende den konkrete fordring.</w:t>
            </w:r>
          </w:p>
        </w:tc>
      </w:tr>
      <w:tr w:rsidR="00A5505D" w:rsidTr="00A5505D">
        <w:tc>
          <w:tcPr>
            <w:tcW w:w="2625" w:type="dxa"/>
          </w:tcPr>
          <w:p w:rsidR="00A5505D" w:rsidRDefault="00A5505D" w:rsidP="00A5505D">
            <w:pPr>
              <w:pStyle w:val="Normal11"/>
            </w:pPr>
            <w:r>
              <w:t>Art</w:t>
            </w:r>
          </w:p>
        </w:tc>
        <w:tc>
          <w:tcPr>
            <w:tcW w:w="1797" w:type="dxa"/>
          </w:tcPr>
          <w:p w:rsidR="00A5505D" w:rsidRDefault="00A5505D" w:rsidP="00A5505D">
            <w:pPr>
              <w:pStyle w:val="Normal11"/>
            </w:pPr>
            <w:r>
              <w:t>FordringArt</w:t>
            </w:r>
            <w:r w:rsidR="00F061A6">
              <w:fldChar w:fldCharType="begin"/>
            </w:r>
            <w:r>
              <w:instrText xml:space="preserve"> XE "</w:instrText>
            </w:r>
            <w:r w:rsidRPr="00122697">
              <w:instrText>FordringArt</w:instrText>
            </w:r>
            <w:r>
              <w:instrText xml:space="preserve">" </w:instrText>
            </w:r>
            <w:r w:rsidR="00F061A6">
              <w:fldChar w:fldCharType="end"/>
            </w:r>
          </w:p>
        </w:tc>
        <w:tc>
          <w:tcPr>
            <w:tcW w:w="5573" w:type="dxa"/>
          </w:tcPr>
          <w:p w:rsidR="00A5505D" w:rsidRDefault="00A5505D" w:rsidP="00A5505D">
            <w:pPr>
              <w:pStyle w:val="Normal11"/>
            </w:pPr>
            <w:r>
              <w:t>En fordrings overordnede art/kategori:</w:t>
            </w:r>
          </w:p>
          <w:p w:rsidR="00A5505D" w:rsidRDefault="00A5505D" w:rsidP="00A5505D">
            <w:pPr>
              <w:pStyle w:val="Normal11"/>
            </w:pPr>
          </w:p>
          <w:p w:rsidR="00A5505D" w:rsidRDefault="00A5505D" w:rsidP="00A5505D">
            <w:pPr>
              <w:pStyle w:val="Normal11"/>
            </w:pPr>
            <w:r>
              <w:t>- Ordinær opkrævningsfordring</w:t>
            </w:r>
          </w:p>
          <w:p w:rsidR="00A5505D" w:rsidRDefault="00A5505D" w:rsidP="00A5505D">
            <w:pPr>
              <w:pStyle w:val="Normal11"/>
            </w:pPr>
            <w:r>
              <w:t>- Efterangivet opkrævningsfordring (Efterangivelse)</w:t>
            </w:r>
          </w:p>
          <w:p w:rsidR="00A5505D" w:rsidRDefault="00A5505D" w:rsidP="00A5505D">
            <w:pPr>
              <w:pStyle w:val="Normal11"/>
            </w:pPr>
            <w:r>
              <w:t>- Foreløbig Fastsættelse (FF)</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Default="00A5505D" w:rsidP="00A5505D">
            <w:pPr>
              <w:pStyle w:val="Normal11"/>
            </w:pPr>
            <w:r>
              <w:t>Ordinær</w:t>
            </w:r>
          </w:p>
          <w:p w:rsidR="00A5505D" w:rsidRDefault="00A5505D" w:rsidP="00A5505D">
            <w:pPr>
              <w:pStyle w:val="Normal11"/>
            </w:pPr>
            <w:r>
              <w:t>Foreløbig</w:t>
            </w:r>
          </w:p>
          <w:p w:rsidR="00A5505D" w:rsidRPr="00A5505D" w:rsidRDefault="00A5505D" w:rsidP="00A5505D">
            <w:pPr>
              <w:pStyle w:val="Normal11"/>
            </w:pPr>
            <w:r>
              <w:t>Eftergivelse</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Indestående på</w:t>
            </w:r>
          </w:p>
        </w:tc>
        <w:tc>
          <w:tcPr>
            <w:tcW w:w="2398" w:type="dxa"/>
          </w:tcPr>
          <w:p w:rsidR="00A5505D" w:rsidRDefault="00A5505D" w:rsidP="00A5505D">
            <w:pPr>
              <w:pStyle w:val="Normal11"/>
            </w:pPr>
            <w:r>
              <w:t>OpkrævningFordring(0..*)</w:t>
            </w:r>
          </w:p>
          <w:p w:rsidR="00A5505D" w:rsidRDefault="00A5505D" w:rsidP="00A5505D">
            <w:pPr>
              <w:pStyle w:val="Normal11"/>
            </w:pPr>
            <w:r>
              <w:t>OpkrævningKonto(1..*)</w:t>
            </w:r>
          </w:p>
        </w:tc>
        <w:tc>
          <w:tcPr>
            <w:tcW w:w="5879" w:type="dxa"/>
          </w:tcPr>
          <w:p w:rsidR="00A5505D" w:rsidRDefault="00A5505D" w:rsidP="00A5505D">
            <w:pPr>
              <w:pStyle w:val="Normal11"/>
            </w:pPr>
            <w:r>
              <w:t>Fordringen indgår i saldoen på kontoen, og opgøres derved.</w:t>
            </w:r>
          </w:p>
          <w:p w:rsidR="00A5505D" w:rsidRDefault="00A5505D" w:rsidP="00A5505D">
            <w:pPr>
              <w:pStyle w:val="Normal11"/>
            </w:pPr>
            <w:r>
              <w:t>En fordring kan vises på flere kunders konti i fald, at kunderne alle hæfter for den samme fordring. Det afhænger af fordringens hæftelsesform og kundens hæftelsesprocent samt hæftelsesprioritet.</w:t>
            </w:r>
          </w:p>
          <w:p w:rsidR="00A5505D" w:rsidRDefault="00A5505D" w:rsidP="00A5505D">
            <w:pPr>
              <w:pStyle w:val="Normal11"/>
            </w:pPr>
          </w:p>
        </w:tc>
      </w:tr>
      <w:tr w:rsidR="00A5505D" w:rsidTr="00A5505D">
        <w:tc>
          <w:tcPr>
            <w:tcW w:w="1667" w:type="dxa"/>
          </w:tcPr>
          <w:p w:rsidR="00A5505D" w:rsidRDefault="00A5505D" w:rsidP="00A5505D">
            <w:pPr>
              <w:pStyle w:val="Normal11"/>
            </w:pPr>
            <w:r>
              <w:t>er af typen</w:t>
            </w:r>
          </w:p>
        </w:tc>
        <w:tc>
          <w:tcPr>
            <w:tcW w:w="2398" w:type="dxa"/>
          </w:tcPr>
          <w:p w:rsidR="00A5505D" w:rsidRDefault="00A5505D" w:rsidP="00A5505D">
            <w:pPr>
              <w:pStyle w:val="Normal11"/>
            </w:pPr>
            <w:r>
              <w:t>OpkrævningFordring(0..*)</w:t>
            </w:r>
          </w:p>
          <w:p w:rsidR="00A5505D" w:rsidRDefault="00A5505D" w:rsidP="00A5505D">
            <w:pPr>
              <w:pStyle w:val="Normal11"/>
            </w:pPr>
            <w:r>
              <w:t>OpkrævningFordringType(1)</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har mindst én</w:t>
            </w:r>
          </w:p>
        </w:tc>
        <w:tc>
          <w:tcPr>
            <w:tcW w:w="2398" w:type="dxa"/>
          </w:tcPr>
          <w:p w:rsidR="00A5505D" w:rsidRDefault="00A5505D" w:rsidP="00A5505D">
            <w:pPr>
              <w:pStyle w:val="Normal11"/>
            </w:pPr>
            <w:r>
              <w:t>OpkrævningFordring(0..*)</w:t>
            </w:r>
          </w:p>
          <w:p w:rsidR="00A5505D" w:rsidRDefault="00A5505D" w:rsidP="00A5505D">
            <w:pPr>
              <w:pStyle w:val="Normal11"/>
            </w:pPr>
            <w:r>
              <w:t>OpkrævningFordringHaver(1..*)</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kan have påløbet rente</w:t>
            </w:r>
          </w:p>
        </w:tc>
        <w:tc>
          <w:tcPr>
            <w:tcW w:w="2398" w:type="dxa"/>
          </w:tcPr>
          <w:p w:rsidR="00A5505D" w:rsidRDefault="00A5505D" w:rsidP="00A5505D">
            <w:pPr>
              <w:pStyle w:val="Normal11"/>
            </w:pPr>
            <w:r>
              <w:t>OpkrævningFordring(0..*)</w:t>
            </w:r>
          </w:p>
          <w:p w:rsidR="00A5505D" w:rsidRDefault="00A5505D" w:rsidP="00A5505D">
            <w:pPr>
              <w:pStyle w:val="Normal11"/>
            </w:pPr>
            <w:r>
              <w:t>OpkrævningFordring(1..*)</w:t>
            </w:r>
          </w:p>
        </w:tc>
        <w:tc>
          <w:tcPr>
            <w:tcW w:w="5879" w:type="dxa"/>
          </w:tcPr>
          <w:p w:rsidR="00A5505D" w:rsidRDefault="00A5505D" w:rsidP="00A5505D">
            <w:pPr>
              <w:pStyle w:val="Normal11"/>
            </w:pPr>
            <w:r>
              <w:t>Påløbne renter på fordringens hovedstol bliver deres egen fordring med reference til den fordring, de er opstået på baggrund af.</w:t>
            </w:r>
          </w:p>
        </w:tc>
      </w:tr>
      <w:tr w:rsidR="00A5505D" w:rsidTr="00A5505D">
        <w:tc>
          <w:tcPr>
            <w:tcW w:w="1667" w:type="dxa"/>
          </w:tcPr>
          <w:p w:rsidR="00A5505D" w:rsidRDefault="00A5505D" w:rsidP="00A5505D">
            <w:pPr>
              <w:pStyle w:val="Normal11"/>
            </w:pPr>
          </w:p>
        </w:tc>
        <w:tc>
          <w:tcPr>
            <w:tcW w:w="2398" w:type="dxa"/>
          </w:tcPr>
          <w:p w:rsidR="00A5505D" w:rsidRDefault="00A5505D" w:rsidP="00A5505D">
            <w:pPr>
              <w:pStyle w:val="Normal11"/>
            </w:pPr>
            <w:r>
              <w:t>OpkrævningFordring(0..*)</w:t>
            </w:r>
          </w:p>
          <w:p w:rsidR="00A5505D" w:rsidRDefault="00A5505D" w:rsidP="00A5505D">
            <w:pPr>
              <w:pStyle w:val="Normal11"/>
            </w:pPr>
            <w:r>
              <w:t>Saldo(0..1)</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OpkrævningFordring(0..*)</w:t>
            </w:r>
          </w:p>
          <w:p w:rsidR="00A5505D" w:rsidRDefault="00A5505D" w:rsidP="00A5505D">
            <w:pPr>
              <w:pStyle w:val="Normal11"/>
            </w:pPr>
            <w:r>
              <w:t>ValutaOplysning(1..*)</w:t>
            </w:r>
          </w:p>
        </w:tc>
        <w:tc>
          <w:tcPr>
            <w:tcW w:w="5879" w:type="dxa"/>
          </w:tcPr>
          <w:p w:rsidR="00A5505D" w:rsidRDefault="00A5505D" w:rsidP="00A5505D">
            <w:pPr>
              <w:pStyle w:val="Normal11"/>
            </w:pPr>
            <w:r>
              <w:t>En fordring kan have et beløb</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3053" w:name="_Toc266364160"/>
      <w:bookmarkStart w:id="3054" w:name="_Toc265233957"/>
      <w:r>
        <w:t>OpkrævningFordringHaver</w:t>
      </w:r>
      <w:bookmarkEnd w:id="3053"/>
      <w:bookmarkEnd w:id="3054"/>
    </w:p>
    <w:p w:rsidR="00A5505D" w:rsidRDefault="00A5505D" w:rsidP="00A5505D">
      <w:pPr>
        <w:pStyle w:val="Normal11"/>
      </w:pPr>
      <w:r>
        <w:t>Fordringshaver i SKATs opkrævningssystem, DMO.</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Nummer</w:t>
            </w:r>
          </w:p>
        </w:tc>
        <w:tc>
          <w:tcPr>
            <w:tcW w:w="1797" w:type="dxa"/>
          </w:tcPr>
          <w:p w:rsidR="00A5505D" w:rsidRDefault="00A5505D" w:rsidP="00A5505D">
            <w:pPr>
              <w:pStyle w:val="Normal11"/>
            </w:pPr>
            <w:r>
              <w:t>Kode</w:t>
            </w:r>
            <w:r w:rsidR="00F061A6">
              <w:fldChar w:fldCharType="begin"/>
            </w:r>
            <w:r>
              <w:instrText xml:space="preserve"> XE "</w:instrText>
            </w:r>
            <w:r w:rsidRPr="00420A2A">
              <w:instrText>Kode</w:instrText>
            </w:r>
            <w:r>
              <w:instrText xml:space="preserve">" </w:instrText>
            </w:r>
            <w:r w:rsidR="00F061A6">
              <w:fldChar w:fldCharType="end"/>
            </w:r>
          </w:p>
        </w:tc>
        <w:tc>
          <w:tcPr>
            <w:tcW w:w="5573" w:type="dxa"/>
          </w:tcPr>
          <w:p w:rsidR="00A5505D" w:rsidRDefault="00A5505D" w:rsidP="00A5505D">
            <w:pPr>
              <w:pStyle w:val="Normal11"/>
            </w:pPr>
          </w:p>
        </w:tc>
      </w:tr>
      <w:tr w:rsidR="00A5505D" w:rsidTr="00A5505D">
        <w:tc>
          <w:tcPr>
            <w:tcW w:w="2625" w:type="dxa"/>
          </w:tcPr>
          <w:p w:rsidR="00A5505D" w:rsidRDefault="00A5505D" w:rsidP="00A5505D">
            <w:pPr>
              <w:pStyle w:val="Normal11"/>
            </w:pPr>
            <w:r>
              <w:t>Navn</w:t>
            </w:r>
          </w:p>
        </w:tc>
        <w:tc>
          <w:tcPr>
            <w:tcW w:w="1797" w:type="dxa"/>
          </w:tcPr>
          <w:p w:rsidR="00A5505D" w:rsidRDefault="00A5505D" w:rsidP="00A5505D">
            <w:pPr>
              <w:pStyle w:val="Normal11"/>
            </w:pPr>
            <w:r>
              <w:t>Tekst30</w:t>
            </w:r>
            <w:r w:rsidR="00F061A6">
              <w:fldChar w:fldCharType="begin"/>
            </w:r>
            <w:r>
              <w:instrText xml:space="preserve"> XE "</w:instrText>
            </w:r>
            <w:r w:rsidRPr="00FE2184">
              <w:instrText>Tekst30</w:instrText>
            </w:r>
            <w:r>
              <w:instrText xml:space="preserve">" </w:instrText>
            </w:r>
            <w:r w:rsidR="00F061A6">
              <w:fldChar w:fldCharType="end"/>
            </w:r>
          </w:p>
        </w:tc>
        <w:tc>
          <w:tcPr>
            <w:tcW w:w="5573" w:type="dxa"/>
          </w:tcPr>
          <w:p w:rsidR="00A5505D" w:rsidRDefault="00A5505D" w:rsidP="00A5505D">
            <w:pPr>
              <w:pStyle w:val="Normal11"/>
            </w:pPr>
            <w:r>
              <w:t>Navnet på en fordringshaver i SKATs fælles opkrævningssystem, DMO.</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har mindst én</w:t>
            </w:r>
          </w:p>
        </w:tc>
        <w:tc>
          <w:tcPr>
            <w:tcW w:w="2398" w:type="dxa"/>
          </w:tcPr>
          <w:p w:rsidR="00A5505D" w:rsidRDefault="00A5505D" w:rsidP="00A5505D">
            <w:pPr>
              <w:pStyle w:val="Normal11"/>
            </w:pPr>
            <w:r>
              <w:t>OpkrævningFordring(0..*)</w:t>
            </w:r>
          </w:p>
          <w:p w:rsidR="00A5505D" w:rsidRDefault="00A5505D" w:rsidP="00A5505D">
            <w:pPr>
              <w:pStyle w:val="Normal11"/>
            </w:pPr>
            <w:r>
              <w:t>OpkrævningFordringHaver(1..*)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3055" w:name="_Toc266364161"/>
      <w:bookmarkStart w:id="3056" w:name="_Toc265233958"/>
      <w:r>
        <w:t>OpkrævningFordringType</w:t>
      </w:r>
      <w:bookmarkEnd w:id="3055"/>
      <w:bookmarkEnd w:id="3056"/>
    </w:p>
    <w:p w:rsidR="00A5505D" w:rsidRDefault="00A5505D" w:rsidP="00A5505D">
      <w:pPr>
        <w:pStyle w:val="Normal11"/>
      </w:pPr>
      <w:r>
        <w:t xml:space="preserve">Typen af fordring, som fx kan være moms halvår, moms halvår FF eller gebyr. </w:t>
      </w:r>
    </w:p>
    <w:p w:rsidR="00A5505D" w:rsidRDefault="00A5505D" w:rsidP="00A5505D">
      <w:pPr>
        <w:pStyle w:val="Normal11"/>
      </w:pPr>
    </w:p>
    <w:p w:rsidR="00A5505D" w:rsidRDefault="00A5505D" w:rsidP="00A5505D">
      <w:pPr>
        <w:pStyle w:val="Normal11"/>
      </w:pPr>
      <w:r>
        <w:t>For hver fordringstype er der forskellige regelsæt, som er med til at definere, hvordan en konkret fordring skal behandles.</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Navn</w:t>
            </w:r>
          </w:p>
        </w:tc>
        <w:tc>
          <w:tcPr>
            <w:tcW w:w="1797" w:type="dxa"/>
          </w:tcPr>
          <w:p w:rsidR="00A5505D" w:rsidRDefault="00A5505D" w:rsidP="00A5505D">
            <w:pPr>
              <w:pStyle w:val="Normal11"/>
            </w:pPr>
            <w:r>
              <w:t>Tekst30</w:t>
            </w:r>
            <w:r w:rsidR="00F061A6">
              <w:fldChar w:fldCharType="begin"/>
            </w:r>
            <w:r>
              <w:instrText xml:space="preserve"> XE "</w:instrText>
            </w:r>
            <w:r w:rsidRPr="00776A38">
              <w:instrText>Tekst30</w:instrText>
            </w:r>
            <w:r>
              <w:instrText xml:space="preserve">" </w:instrText>
            </w:r>
            <w:r w:rsidR="00F061A6">
              <w:fldChar w:fldCharType="end"/>
            </w:r>
          </w:p>
        </w:tc>
        <w:tc>
          <w:tcPr>
            <w:tcW w:w="5573" w:type="dxa"/>
          </w:tcPr>
          <w:p w:rsidR="00A5505D" w:rsidRDefault="00A5505D" w:rsidP="00A5505D">
            <w:pPr>
              <w:pStyle w:val="Normal11"/>
            </w:pPr>
            <w:r>
              <w:t>Navn på opkrævningsfordringstypen.</w:t>
            </w:r>
          </w:p>
        </w:tc>
      </w:tr>
      <w:tr w:rsidR="00A5505D" w:rsidTr="00A5505D">
        <w:tc>
          <w:tcPr>
            <w:tcW w:w="2625" w:type="dxa"/>
          </w:tcPr>
          <w:p w:rsidR="00A5505D" w:rsidRDefault="00A5505D" w:rsidP="00A5505D">
            <w:pPr>
              <w:pStyle w:val="Normal11"/>
            </w:pPr>
            <w:r>
              <w:t>OplysningRegel</w:t>
            </w:r>
          </w:p>
        </w:tc>
        <w:tc>
          <w:tcPr>
            <w:tcW w:w="1797" w:type="dxa"/>
          </w:tcPr>
          <w:p w:rsidR="00A5505D" w:rsidRDefault="00A5505D" w:rsidP="00A5505D">
            <w:pPr>
              <w:pStyle w:val="Normal11"/>
            </w:pPr>
            <w:r>
              <w:t>TekstLang</w:t>
            </w:r>
            <w:r w:rsidR="00F061A6">
              <w:fldChar w:fldCharType="begin"/>
            </w:r>
            <w:r>
              <w:instrText xml:space="preserve"> XE "</w:instrText>
            </w:r>
            <w:r w:rsidRPr="00883BBA">
              <w:instrText>TekstLang</w:instrText>
            </w:r>
            <w:r>
              <w:instrText xml:space="preserve">" </w:instrText>
            </w:r>
            <w:r w:rsidR="00F061A6">
              <w:fldChar w:fldCharType="end"/>
            </w:r>
          </w:p>
        </w:tc>
        <w:tc>
          <w:tcPr>
            <w:tcW w:w="5573" w:type="dxa"/>
          </w:tcPr>
          <w:p w:rsidR="00A5505D" w:rsidRDefault="00A5505D" w:rsidP="00A5505D">
            <w:pPr>
              <w:pStyle w:val="Normal11"/>
            </w:pPr>
            <w:r>
              <w:t>Regelsættet for hvilke oplysninger en fordringshaver skal oplyse ved oversendelse af en opkrævningsfordring ("kan- og skal-oplysninger").</w:t>
            </w:r>
          </w:p>
        </w:tc>
      </w:tr>
      <w:tr w:rsidR="00A5505D" w:rsidTr="00A5505D">
        <w:tc>
          <w:tcPr>
            <w:tcW w:w="2625" w:type="dxa"/>
          </w:tcPr>
          <w:p w:rsidR="00A5505D" w:rsidRDefault="00A5505D" w:rsidP="00A5505D">
            <w:pPr>
              <w:pStyle w:val="Normal11"/>
            </w:pPr>
            <w:r>
              <w:t>RenteRegel</w:t>
            </w:r>
          </w:p>
        </w:tc>
        <w:tc>
          <w:tcPr>
            <w:tcW w:w="1797" w:type="dxa"/>
          </w:tcPr>
          <w:p w:rsidR="00A5505D" w:rsidRDefault="00A5505D" w:rsidP="00A5505D">
            <w:pPr>
              <w:pStyle w:val="Normal11"/>
            </w:pPr>
            <w:r>
              <w:t>TekstLang</w:t>
            </w:r>
            <w:r w:rsidR="00F061A6">
              <w:fldChar w:fldCharType="begin"/>
            </w:r>
            <w:r>
              <w:instrText xml:space="preserve"> XE "</w:instrText>
            </w:r>
            <w:r w:rsidRPr="00A3094D">
              <w:instrText>TekstLang</w:instrText>
            </w:r>
            <w:r>
              <w:instrText xml:space="preserve">" </w:instrText>
            </w:r>
            <w:r w:rsidR="00F061A6">
              <w:fldChar w:fldCharType="end"/>
            </w:r>
          </w:p>
        </w:tc>
        <w:tc>
          <w:tcPr>
            <w:tcW w:w="5573" w:type="dxa"/>
          </w:tcPr>
          <w:p w:rsidR="00A5505D" w:rsidRDefault="00A5505D" w:rsidP="00A5505D">
            <w:pPr>
              <w:pStyle w:val="Normal11"/>
            </w:pPr>
            <w:r>
              <w:t>Der er et bestemt sæt af regler for, hvilke og hvor mange renter der må beregnes for den enkelte opkrævningsfordringstype. Se Bilag 1.10</w:t>
            </w:r>
          </w:p>
        </w:tc>
      </w:tr>
      <w:tr w:rsidR="00A5505D" w:rsidTr="00A5505D">
        <w:tc>
          <w:tcPr>
            <w:tcW w:w="2625" w:type="dxa"/>
          </w:tcPr>
          <w:p w:rsidR="00A5505D" w:rsidRDefault="00A5505D" w:rsidP="00A5505D">
            <w:pPr>
              <w:pStyle w:val="Normal11"/>
            </w:pPr>
            <w:r>
              <w:t>RenteSats</w:t>
            </w:r>
          </w:p>
        </w:tc>
        <w:tc>
          <w:tcPr>
            <w:tcW w:w="1797" w:type="dxa"/>
          </w:tcPr>
          <w:p w:rsidR="00A5505D" w:rsidRDefault="00A5505D" w:rsidP="00A5505D">
            <w:pPr>
              <w:pStyle w:val="Normal11"/>
            </w:pPr>
            <w:r>
              <w:t>Procent</w:t>
            </w:r>
            <w:r w:rsidR="00F061A6">
              <w:fldChar w:fldCharType="begin"/>
            </w:r>
            <w:r>
              <w:instrText xml:space="preserve"> XE "</w:instrText>
            </w:r>
            <w:r w:rsidRPr="000055CC">
              <w:instrText>Procent</w:instrText>
            </w:r>
            <w:r>
              <w:instrText xml:space="preserve">" </w:instrText>
            </w:r>
            <w:r w:rsidR="00F061A6">
              <w:fldChar w:fldCharType="end"/>
            </w:r>
          </w:p>
        </w:tc>
        <w:tc>
          <w:tcPr>
            <w:tcW w:w="5573" w:type="dxa"/>
          </w:tcPr>
          <w:p w:rsidR="00A5505D" w:rsidRDefault="00A5505D" w:rsidP="00A5505D">
            <w:pPr>
              <w:pStyle w:val="Normal11"/>
            </w:pPr>
            <w:r>
              <w:t>For de renter, som må beregnes er der bestemte procentuelle rentesatser.</w:t>
            </w:r>
          </w:p>
        </w:tc>
      </w:tr>
      <w:tr w:rsidR="00A5505D" w:rsidTr="00A5505D">
        <w:tc>
          <w:tcPr>
            <w:tcW w:w="2625" w:type="dxa"/>
          </w:tcPr>
          <w:p w:rsidR="00A5505D" w:rsidRDefault="00A5505D" w:rsidP="00A5505D">
            <w:pPr>
              <w:pStyle w:val="Normal11"/>
            </w:pPr>
            <w:r>
              <w:t>GebyrSats</w:t>
            </w:r>
          </w:p>
        </w:tc>
        <w:tc>
          <w:tcPr>
            <w:tcW w:w="1797" w:type="dxa"/>
          </w:tcPr>
          <w:p w:rsidR="00A5505D" w:rsidRDefault="00A5505D" w:rsidP="00A5505D">
            <w:pPr>
              <w:pStyle w:val="Normal11"/>
            </w:pPr>
            <w:r>
              <w:t>Tekst45</w:t>
            </w:r>
            <w:r w:rsidR="00F061A6">
              <w:fldChar w:fldCharType="begin"/>
            </w:r>
            <w:r>
              <w:instrText xml:space="preserve"> XE "</w:instrText>
            </w:r>
            <w:r w:rsidRPr="00961954">
              <w:instrText>Tekst45</w:instrText>
            </w:r>
            <w:r>
              <w:instrText xml:space="preserve">" </w:instrText>
            </w:r>
            <w:r w:rsidR="00F061A6">
              <w:fldChar w:fldCharType="end"/>
            </w:r>
          </w:p>
        </w:tc>
        <w:tc>
          <w:tcPr>
            <w:tcW w:w="5573" w:type="dxa"/>
          </w:tcPr>
          <w:p w:rsidR="00A5505D" w:rsidRDefault="00A5505D" w:rsidP="00A5505D">
            <w:pPr>
              <w:pStyle w:val="Normal11"/>
            </w:pPr>
            <w:r>
              <w:t xml:space="preserve">Satser for gebyrer (bestemte opkrævningsfordringstyper) der tilskrives en opkrævningsfordring (oprettes som sin egen opkrævningsfordring med link til den opkrævningsfordring, den er opstået på grund af). </w:t>
            </w:r>
          </w:p>
          <w:p w:rsidR="00A5505D" w:rsidRDefault="00A5505D" w:rsidP="00A5505D">
            <w:pPr>
              <w:pStyle w:val="Normal11"/>
            </w:pPr>
          </w:p>
          <w:p w:rsidR="00A5505D" w:rsidRDefault="00A5505D" w:rsidP="00A5505D">
            <w:pPr>
              <w:pStyle w:val="Normal11"/>
            </w:pPr>
            <w:r>
              <w:t>Satsen hentes her ved oprettelse af den type opkrævningsfordring.</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Eksempler:</w:t>
            </w:r>
          </w:p>
          <w:p w:rsidR="00A5505D" w:rsidRDefault="00A5505D" w:rsidP="00A5505D">
            <w:pPr>
              <w:pStyle w:val="Normal11"/>
            </w:pPr>
            <w:r>
              <w:t>- FF-gebyr - x-antal kr.</w:t>
            </w:r>
          </w:p>
          <w:p w:rsidR="00A5505D" w:rsidRDefault="00A5505D" w:rsidP="00A5505D">
            <w:pPr>
              <w:pStyle w:val="Normal11"/>
            </w:pPr>
            <w:r>
              <w:t>- Kreditbegrænsningsgebyr - x-antal kr.</w:t>
            </w:r>
          </w:p>
          <w:p w:rsidR="00A5505D" w:rsidRDefault="00A5505D" w:rsidP="00A5505D">
            <w:pPr>
              <w:pStyle w:val="Normal11"/>
            </w:pPr>
            <w:r>
              <w:t>- Rykkergebyr - x-antal kr.</w:t>
            </w:r>
          </w:p>
          <w:p w:rsidR="00A5505D" w:rsidRPr="00A5505D" w:rsidRDefault="00A5505D" w:rsidP="00A5505D">
            <w:pPr>
              <w:pStyle w:val="Normal11"/>
            </w:pPr>
            <w:r>
              <w:t>- Sikkerhedsstillelsesgebyr - x-antal kr</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er af typen</w:t>
            </w:r>
          </w:p>
        </w:tc>
        <w:tc>
          <w:tcPr>
            <w:tcW w:w="2398" w:type="dxa"/>
          </w:tcPr>
          <w:p w:rsidR="00A5505D" w:rsidRDefault="00A5505D" w:rsidP="00A5505D">
            <w:pPr>
              <w:pStyle w:val="Normal11"/>
            </w:pPr>
            <w:r>
              <w:t>OpkrævningFordring(0..*)</w:t>
            </w:r>
          </w:p>
          <w:p w:rsidR="00A5505D" w:rsidRDefault="00A5505D" w:rsidP="00A5505D">
            <w:pPr>
              <w:pStyle w:val="Normal11"/>
            </w:pPr>
            <w:r>
              <w:t>OpkrævningFordringType(1)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3057" w:name="_Toc266364162"/>
      <w:bookmarkStart w:id="3058" w:name="_Toc265233959"/>
      <w:r>
        <w:t>OpkrævningKonto</w:t>
      </w:r>
      <w:bookmarkEnd w:id="3057"/>
      <w:bookmarkEnd w:id="3058"/>
    </w:p>
    <w:p w:rsidR="00A5505D" w:rsidRDefault="00A5505D" w:rsidP="00A5505D">
      <w:pPr>
        <w:pStyle w:val="Normal11"/>
      </w:pPr>
      <w:r>
        <w:t xml:space="preserve">Opkrævningskonto håndterer alle debiteringer, krediteringer samt diverse regler for renter, gebyrer, fordringstyper og inddrivelse mv. </w:t>
      </w:r>
    </w:p>
    <w:p w:rsidR="00A5505D" w:rsidRDefault="00A5505D" w:rsidP="00A5505D">
      <w:pPr>
        <w:pStyle w:val="Normal11"/>
      </w:pPr>
    </w:p>
    <w:p w:rsidR="00A5505D" w:rsidRDefault="00A5505D" w:rsidP="00A5505D">
      <w:pPr>
        <w:pStyle w:val="Normal11"/>
      </w:pPr>
      <w:r>
        <w:t>En Kunde (virksomhed eller borger) har én Opkrævningskonto.</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StartDato</w:t>
            </w:r>
          </w:p>
        </w:tc>
        <w:tc>
          <w:tcPr>
            <w:tcW w:w="1797" w:type="dxa"/>
          </w:tcPr>
          <w:p w:rsidR="00A5505D" w:rsidRDefault="00A5505D" w:rsidP="00A5505D">
            <w:pPr>
              <w:pStyle w:val="Normal11"/>
            </w:pPr>
            <w:r>
              <w:t>Dato</w:t>
            </w:r>
            <w:r w:rsidR="00F061A6">
              <w:fldChar w:fldCharType="begin"/>
            </w:r>
            <w:r>
              <w:instrText xml:space="preserve"> XE "</w:instrText>
            </w:r>
            <w:r w:rsidRPr="00E55CB3">
              <w:instrText>Dato</w:instrText>
            </w:r>
            <w:r>
              <w:instrText xml:space="preserve">" </w:instrText>
            </w:r>
            <w:r w:rsidR="00F061A6">
              <w:fldChar w:fldCharType="end"/>
            </w:r>
          </w:p>
        </w:tc>
        <w:tc>
          <w:tcPr>
            <w:tcW w:w="5573" w:type="dxa"/>
          </w:tcPr>
          <w:p w:rsidR="00A5505D" w:rsidRDefault="00A5505D" w:rsidP="00A5505D">
            <w:pPr>
              <w:pStyle w:val="Normal11"/>
            </w:pPr>
            <w:r>
              <w:t>Dato for hvornår en opkrævningskonto er oprettet i DMO.</w:t>
            </w:r>
          </w:p>
          <w:p w:rsidR="00A5505D" w:rsidRDefault="00A5505D" w:rsidP="00A5505D">
            <w:pPr>
              <w:pStyle w:val="Normal11"/>
            </w:pPr>
          </w:p>
          <w:p w:rsidR="00A5505D" w:rsidRDefault="00A5505D" w:rsidP="00A5505D">
            <w:pPr>
              <w:pStyle w:val="Normal11"/>
            </w:pPr>
            <w:r>
              <w:t>For personer:</w:t>
            </w:r>
          </w:p>
          <w:p w:rsidR="00A5505D" w:rsidRDefault="00A5505D" w:rsidP="00A5505D">
            <w:pPr>
              <w:pStyle w:val="Normal11"/>
            </w:pPr>
            <w:r>
              <w:t>OpkrævningKontoStartDato er den dato, når en Person fylder 15 år eller i øvrigt bliver skattepligtig.</w:t>
            </w:r>
          </w:p>
          <w:p w:rsidR="00A5505D" w:rsidRDefault="00A5505D" w:rsidP="00A5505D">
            <w:pPr>
              <w:pStyle w:val="Normal11"/>
            </w:pPr>
          </w:p>
          <w:p w:rsidR="00A5505D" w:rsidRDefault="00A5505D" w:rsidP="00A5505D">
            <w:pPr>
              <w:pStyle w:val="Normal11"/>
            </w:pPr>
            <w:r>
              <w:t>For virksomheder:</w:t>
            </w:r>
          </w:p>
          <w:p w:rsidR="00A5505D" w:rsidRDefault="00A5505D" w:rsidP="00A5505D">
            <w:pPr>
              <w:pStyle w:val="Normal11"/>
            </w:pPr>
            <w:r>
              <w:t>OpkrævningKontoStartDato er den dato, når en virksomheds er registreringsforhold er oprettet.</w:t>
            </w:r>
          </w:p>
        </w:tc>
      </w:tr>
      <w:tr w:rsidR="00A5505D" w:rsidTr="00A5505D">
        <w:tc>
          <w:tcPr>
            <w:tcW w:w="2625" w:type="dxa"/>
          </w:tcPr>
          <w:p w:rsidR="00A5505D" w:rsidRDefault="00A5505D" w:rsidP="00A5505D">
            <w:pPr>
              <w:pStyle w:val="Normal11"/>
            </w:pPr>
            <w:r>
              <w:t>SlutDato</w:t>
            </w:r>
          </w:p>
        </w:tc>
        <w:tc>
          <w:tcPr>
            <w:tcW w:w="1797" w:type="dxa"/>
          </w:tcPr>
          <w:p w:rsidR="00A5505D" w:rsidRDefault="00A5505D" w:rsidP="00A5505D">
            <w:pPr>
              <w:pStyle w:val="Normal11"/>
            </w:pPr>
            <w:r>
              <w:t>Dato</w:t>
            </w:r>
            <w:r w:rsidR="00F061A6">
              <w:fldChar w:fldCharType="begin"/>
            </w:r>
            <w:r>
              <w:instrText xml:space="preserve"> XE "</w:instrText>
            </w:r>
            <w:r w:rsidRPr="0000235E">
              <w:instrText>Dato</w:instrText>
            </w:r>
            <w:r>
              <w:instrText xml:space="preserve">" </w:instrText>
            </w:r>
            <w:r w:rsidR="00F061A6">
              <w:fldChar w:fldCharType="end"/>
            </w:r>
          </w:p>
        </w:tc>
        <w:tc>
          <w:tcPr>
            <w:tcW w:w="5573" w:type="dxa"/>
          </w:tcPr>
          <w:p w:rsidR="00A5505D" w:rsidRDefault="00A5505D" w:rsidP="00A5505D">
            <w:pPr>
              <w:pStyle w:val="Normal11"/>
            </w:pPr>
            <w:r>
              <w:t xml:space="preserve">Dato for hvornår enten: </w:t>
            </w:r>
          </w:p>
          <w:p w:rsidR="00A5505D" w:rsidRDefault="00A5505D" w:rsidP="00A5505D">
            <w:pPr>
              <w:pStyle w:val="Normal11"/>
            </w:pPr>
          </w:p>
          <w:p w:rsidR="00A5505D" w:rsidRDefault="00A5505D" w:rsidP="00A5505D">
            <w:pPr>
              <w:pStyle w:val="Normal11"/>
            </w:pPr>
            <w:r>
              <w:t>- en person er død</w:t>
            </w:r>
          </w:p>
          <w:p w:rsidR="00A5505D" w:rsidRDefault="00A5505D" w:rsidP="00A5505D">
            <w:pPr>
              <w:pStyle w:val="Normal11"/>
            </w:pPr>
            <w:r>
              <w:t>- en virksomheds registreringsforhold er afsluttet og afmeldt</w:t>
            </w:r>
          </w:p>
        </w:tc>
      </w:tr>
      <w:tr w:rsidR="00A5505D" w:rsidTr="00A5505D">
        <w:tc>
          <w:tcPr>
            <w:tcW w:w="2625" w:type="dxa"/>
          </w:tcPr>
          <w:p w:rsidR="00A5505D" w:rsidRDefault="00A5505D" w:rsidP="00A5505D">
            <w:pPr>
              <w:pStyle w:val="Normal11"/>
            </w:pPr>
            <w:r>
              <w:t>SidsteBevægelseDatoTid</w:t>
            </w:r>
          </w:p>
        </w:tc>
        <w:tc>
          <w:tcPr>
            <w:tcW w:w="1797" w:type="dxa"/>
          </w:tcPr>
          <w:p w:rsidR="00A5505D" w:rsidRDefault="00A5505D" w:rsidP="00A5505D">
            <w:pPr>
              <w:pStyle w:val="Normal11"/>
            </w:pPr>
            <w:r>
              <w:t>DatoTid</w:t>
            </w:r>
            <w:r w:rsidR="00F061A6">
              <w:fldChar w:fldCharType="begin"/>
            </w:r>
            <w:r>
              <w:instrText xml:space="preserve"> XE "</w:instrText>
            </w:r>
            <w:r w:rsidRPr="0061237C">
              <w:instrText>DatoTid</w:instrText>
            </w:r>
            <w:r>
              <w:instrText xml:space="preserve">" </w:instrText>
            </w:r>
            <w:r w:rsidR="00F061A6">
              <w:fldChar w:fldCharType="end"/>
            </w:r>
          </w:p>
        </w:tc>
        <w:tc>
          <w:tcPr>
            <w:tcW w:w="5573" w:type="dxa"/>
          </w:tcPr>
          <w:p w:rsidR="00A5505D" w:rsidRDefault="00A5505D" w:rsidP="00A5505D">
            <w:pPr>
              <w:pStyle w:val="Normal11"/>
            </w:pPr>
            <w:r>
              <w:t>Dato og tidspunkt for opkrævningskontoens seneste bevægelse.</w:t>
            </w:r>
          </w:p>
        </w:tc>
      </w:tr>
      <w:tr w:rsidR="00A5505D" w:rsidTr="00A5505D">
        <w:tc>
          <w:tcPr>
            <w:tcW w:w="2625" w:type="dxa"/>
          </w:tcPr>
          <w:p w:rsidR="00A5505D" w:rsidRDefault="00A5505D" w:rsidP="00A5505D">
            <w:pPr>
              <w:pStyle w:val="Normal11"/>
            </w:pPr>
            <w:r>
              <w:t>UdbetalingGrænseBeløb</w:t>
            </w:r>
          </w:p>
        </w:tc>
        <w:tc>
          <w:tcPr>
            <w:tcW w:w="1797" w:type="dxa"/>
          </w:tcPr>
          <w:p w:rsidR="00A5505D" w:rsidRDefault="00A5505D" w:rsidP="00A5505D">
            <w:pPr>
              <w:pStyle w:val="Normal11"/>
            </w:pPr>
            <w:r>
              <w:t>Beløb</w:t>
            </w:r>
            <w:r w:rsidR="00F061A6">
              <w:fldChar w:fldCharType="begin"/>
            </w:r>
            <w:r>
              <w:instrText xml:space="preserve"> XE "</w:instrText>
            </w:r>
            <w:r w:rsidRPr="001176A0">
              <w:instrText>Beløb</w:instrText>
            </w:r>
            <w:r>
              <w:instrText xml:space="preserve">" </w:instrText>
            </w:r>
            <w:r w:rsidR="00F061A6">
              <w:fldChar w:fldCharType="end"/>
            </w:r>
          </w:p>
        </w:tc>
        <w:tc>
          <w:tcPr>
            <w:tcW w:w="5573" w:type="dxa"/>
          </w:tcPr>
          <w:p w:rsidR="00A5505D" w:rsidRDefault="00A5505D" w:rsidP="00A5505D">
            <w:pPr>
              <w:pStyle w:val="Normal11"/>
            </w:pPr>
            <w:r>
              <w:t xml:space="preserve">Grænsen der er opsat på den enkelte kundes konto for, hvornår der skal ske udbetaling. Udbetalingsgrænsen vil fra starten være sat til 100 kr., men kan til enhver tid, og som ofte ønsket, ændres af kunden. </w:t>
            </w:r>
          </w:p>
          <w:p w:rsidR="00A5505D" w:rsidRDefault="00A5505D" w:rsidP="00A5505D">
            <w:pPr>
              <w:pStyle w:val="Normal11"/>
            </w:pPr>
            <w: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A5505D" w:rsidTr="00A5505D">
        <w:tc>
          <w:tcPr>
            <w:tcW w:w="2625" w:type="dxa"/>
          </w:tcPr>
          <w:p w:rsidR="00A5505D" w:rsidRDefault="00A5505D" w:rsidP="00A5505D">
            <w:pPr>
              <w:pStyle w:val="Normal11"/>
            </w:pPr>
            <w:r>
              <w:t>UdbetalingGrænseBeløbDatoTid</w:t>
            </w:r>
          </w:p>
        </w:tc>
        <w:tc>
          <w:tcPr>
            <w:tcW w:w="1797" w:type="dxa"/>
          </w:tcPr>
          <w:p w:rsidR="00A5505D" w:rsidRDefault="00A5505D" w:rsidP="00A5505D">
            <w:pPr>
              <w:pStyle w:val="Normal11"/>
            </w:pPr>
            <w:r>
              <w:t>DatoTid</w:t>
            </w:r>
            <w:r w:rsidR="00F061A6">
              <w:fldChar w:fldCharType="begin"/>
            </w:r>
            <w:r>
              <w:instrText xml:space="preserve"> XE "</w:instrText>
            </w:r>
            <w:r w:rsidRPr="002E5499">
              <w:instrText>DatoTid</w:instrText>
            </w:r>
            <w:r>
              <w:instrText xml:space="preserve">" </w:instrText>
            </w:r>
            <w:r w:rsidR="00F061A6">
              <w:fldChar w:fldCharType="end"/>
            </w:r>
          </w:p>
        </w:tc>
        <w:tc>
          <w:tcPr>
            <w:tcW w:w="5573" w:type="dxa"/>
          </w:tcPr>
          <w:p w:rsidR="00A5505D" w:rsidRDefault="00A5505D" w:rsidP="00A5505D">
            <w:pPr>
              <w:pStyle w:val="Normal11"/>
            </w:pPr>
            <w:r>
              <w:t>viser dag og tid for, hvornår kontoens udbetalingsgrænse sidst er opdateret.</w:t>
            </w:r>
          </w:p>
        </w:tc>
      </w:tr>
      <w:tr w:rsidR="00A5505D" w:rsidTr="00A5505D">
        <w:tc>
          <w:tcPr>
            <w:tcW w:w="2625" w:type="dxa"/>
          </w:tcPr>
          <w:p w:rsidR="00A5505D" w:rsidRDefault="00A5505D" w:rsidP="00A5505D">
            <w:pPr>
              <w:pStyle w:val="Normal11"/>
            </w:pPr>
            <w:r>
              <w:t>RykkerNiveau</w:t>
            </w:r>
          </w:p>
        </w:tc>
        <w:tc>
          <w:tcPr>
            <w:tcW w:w="1797" w:type="dxa"/>
          </w:tcPr>
          <w:p w:rsidR="00A5505D" w:rsidRDefault="00A5505D" w:rsidP="00A5505D">
            <w:pPr>
              <w:pStyle w:val="Normal11"/>
            </w:pPr>
            <w:r>
              <w:t>Kode</w:t>
            </w:r>
            <w:r w:rsidR="00F061A6">
              <w:fldChar w:fldCharType="begin"/>
            </w:r>
            <w:r>
              <w:instrText xml:space="preserve"> XE "</w:instrText>
            </w:r>
            <w:r w:rsidRPr="001B1CDF">
              <w:instrText>Kode</w:instrText>
            </w:r>
            <w:r>
              <w:instrText xml:space="preserve">" </w:instrText>
            </w:r>
            <w:r w:rsidR="00F061A6">
              <w:fldChar w:fldCharType="end"/>
            </w:r>
          </w:p>
        </w:tc>
        <w:tc>
          <w:tcPr>
            <w:tcW w:w="5573" w:type="dxa"/>
          </w:tcPr>
          <w:p w:rsidR="00A5505D" w:rsidRDefault="00A5505D" w:rsidP="00A5505D">
            <w:pPr>
              <w:pStyle w:val="Normal11"/>
            </w:pPr>
            <w:r>
              <w:t>Bestemmer hvilken handling der skal foretages ved næste rykkerkørsel. Rykkerniveau anvendes bl.a. til styring af overdragelse til Inddrivelse.</w:t>
            </w:r>
          </w:p>
          <w:p w:rsidR="00A5505D" w:rsidRDefault="00A5505D" w:rsidP="00A5505D">
            <w:pPr>
              <w:pStyle w:val="Normal11"/>
            </w:pPr>
          </w:p>
          <w:p w:rsidR="00A5505D" w:rsidRDefault="00A5505D" w:rsidP="00A5505D">
            <w:pPr>
              <w:pStyle w:val="Normal11"/>
            </w:pPr>
            <w:r>
              <w:t>Der er tale om flere rykkerniveauer:</w:t>
            </w:r>
          </w:p>
          <w:p w:rsidR="00A5505D" w:rsidRDefault="00A5505D" w:rsidP="00A5505D">
            <w:pPr>
              <w:pStyle w:val="Normal11"/>
            </w:pPr>
          </w:p>
          <w:p w:rsidR="00A5505D" w:rsidRDefault="00A5505D" w:rsidP="00A5505D">
            <w:pPr>
              <w:pStyle w:val="Normal11"/>
            </w:pPr>
            <w:r>
              <w:t>1 (første rykker)</w:t>
            </w:r>
          </w:p>
          <w:p w:rsidR="00A5505D" w:rsidRDefault="00A5505D" w:rsidP="00A5505D">
            <w:pPr>
              <w:pStyle w:val="Normal11"/>
            </w:pPr>
            <w:r>
              <w:t>2 (anden rykker inden overdragelse til Inddrivelse)</w:t>
            </w:r>
          </w:p>
        </w:tc>
      </w:tr>
      <w:tr w:rsidR="00A5505D" w:rsidTr="00A5505D">
        <w:tc>
          <w:tcPr>
            <w:tcW w:w="2625" w:type="dxa"/>
          </w:tcPr>
          <w:p w:rsidR="00A5505D" w:rsidRDefault="00A5505D" w:rsidP="00A5505D">
            <w:pPr>
              <w:pStyle w:val="Normal11"/>
            </w:pPr>
            <w:r>
              <w:t>Rykkerprocedure</w:t>
            </w:r>
          </w:p>
        </w:tc>
        <w:tc>
          <w:tcPr>
            <w:tcW w:w="1797" w:type="dxa"/>
          </w:tcPr>
          <w:p w:rsidR="00A5505D" w:rsidRDefault="00A5505D" w:rsidP="00A5505D">
            <w:pPr>
              <w:pStyle w:val="Normal11"/>
            </w:pPr>
            <w:r>
              <w:t>Type</w:t>
            </w:r>
            <w:r w:rsidR="00F061A6">
              <w:fldChar w:fldCharType="begin"/>
            </w:r>
            <w:r>
              <w:instrText xml:space="preserve"> XE "</w:instrText>
            </w:r>
            <w:r w:rsidRPr="00557D72">
              <w:instrText>Type</w:instrText>
            </w:r>
            <w:r>
              <w:instrText xml:space="preserve">" </w:instrText>
            </w:r>
            <w:r w:rsidR="00F061A6">
              <w:fldChar w:fldCharType="end"/>
            </w:r>
          </w:p>
        </w:tc>
        <w:tc>
          <w:tcPr>
            <w:tcW w:w="5573" w:type="dxa"/>
          </w:tcPr>
          <w:p w:rsidR="00A5505D" w:rsidRDefault="00A5505D" w:rsidP="00A5505D">
            <w:pPr>
              <w:pStyle w:val="Normal11"/>
            </w:pPr>
            <w:r>
              <w:t>Regelsættet for hvordan der må rykkes for saldoen på kontoen.</w:t>
            </w:r>
          </w:p>
        </w:tc>
      </w:tr>
      <w:tr w:rsidR="00A5505D" w:rsidTr="00A5505D">
        <w:tc>
          <w:tcPr>
            <w:tcW w:w="2625" w:type="dxa"/>
          </w:tcPr>
          <w:p w:rsidR="00A5505D" w:rsidRDefault="00A5505D" w:rsidP="00A5505D">
            <w:pPr>
              <w:pStyle w:val="Normal11"/>
            </w:pPr>
            <w:r>
              <w:t>Renteregel</w:t>
            </w:r>
          </w:p>
        </w:tc>
        <w:tc>
          <w:tcPr>
            <w:tcW w:w="1797" w:type="dxa"/>
          </w:tcPr>
          <w:p w:rsidR="00A5505D" w:rsidRDefault="00A5505D" w:rsidP="00A5505D">
            <w:pPr>
              <w:pStyle w:val="Normal11"/>
            </w:pPr>
            <w:r>
              <w:t>Rentesats</w:t>
            </w:r>
            <w:r w:rsidR="00F061A6">
              <w:fldChar w:fldCharType="begin"/>
            </w:r>
            <w:r>
              <w:instrText xml:space="preserve"> XE "</w:instrText>
            </w:r>
            <w:r w:rsidRPr="00863E5B">
              <w:instrText>Rentesats</w:instrText>
            </w:r>
            <w:r>
              <w:instrText xml:space="preserve">" </w:instrText>
            </w:r>
            <w:r w:rsidR="00F061A6">
              <w:fldChar w:fldCharType="end"/>
            </w:r>
          </w:p>
        </w:tc>
        <w:tc>
          <w:tcPr>
            <w:tcW w:w="5573" w:type="dxa"/>
          </w:tcPr>
          <w:p w:rsidR="00A5505D" w:rsidRDefault="00A5505D" w:rsidP="00A5505D">
            <w:pPr>
              <w:pStyle w:val="Normal11"/>
            </w:pPr>
            <w:r>
              <w:t>Regel for rente på kontoen.</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Default="00A5505D" w:rsidP="00A5505D">
            <w:pPr>
              <w:pStyle w:val="Normal11"/>
            </w:pPr>
            <w:r>
              <w:t>Specifikt for Opkrævningsmyndigheden:</w:t>
            </w:r>
          </w:p>
          <w:p w:rsidR="00A5505D" w:rsidRDefault="00A5505D" w:rsidP="00A5505D">
            <w:pPr>
              <w:pStyle w:val="Normal11"/>
            </w:pPr>
            <w:r>
              <w:t>Der er 4 typer af renter (værdierne vil variere og er blot med som eksempler, disse er fra 2007)</w:t>
            </w:r>
          </w:p>
          <w:p w:rsidR="00A5505D" w:rsidRDefault="00A5505D" w:rsidP="00A5505D">
            <w:pPr>
              <w:pStyle w:val="Normal11"/>
            </w:pPr>
            <w:r>
              <w:t>Indlånsrente: 0,1% mdr</w:t>
            </w:r>
          </w:p>
          <w:p w:rsidR="00A5505D" w:rsidRDefault="00A5505D" w:rsidP="00A5505D">
            <w:pPr>
              <w:pStyle w:val="Normal11"/>
            </w:pPr>
            <w:r>
              <w:t>Udlånsrente: 0,8% mdr.</w:t>
            </w:r>
          </w:p>
          <w:p w:rsidR="00A5505D" w:rsidRDefault="00A5505D" w:rsidP="00A5505D">
            <w:pPr>
              <w:pStyle w:val="Normal11"/>
            </w:pPr>
            <w:r>
              <w:t>Nationalbankens diskonto: 0,1% mdr.</w:t>
            </w:r>
          </w:p>
          <w:p w:rsidR="00A5505D" w:rsidRPr="00A5505D" w:rsidRDefault="00A5505D" w:rsidP="00A5505D">
            <w:pPr>
              <w:pStyle w:val="Normal11"/>
            </w:pPr>
            <w:r>
              <w:t>Rentegodtgørelse: 7,0% p.a. + Nationalbankens diskontosats</w:t>
            </w:r>
          </w:p>
        </w:tc>
      </w:tr>
      <w:tr w:rsidR="00A5505D" w:rsidTr="00A5505D">
        <w:tc>
          <w:tcPr>
            <w:tcW w:w="2625" w:type="dxa"/>
          </w:tcPr>
          <w:p w:rsidR="00A5505D" w:rsidRDefault="00A5505D" w:rsidP="00A5505D">
            <w:pPr>
              <w:pStyle w:val="Normal11"/>
            </w:pPr>
            <w:r>
              <w:t>RenteBeløb</w:t>
            </w:r>
          </w:p>
        </w:tc>
        <w:tc>
          <w:tcPr>
            <w:tcW w:w="1797" w:type="dxa"/>
          </w:tcPr>
          <w:p w:rsidR="00A5505D" w:rsidRDefault="00A5505D" w:rsidP="00A5505D">
            <w:pPr>
              <w:pStyle w:val="Normal11"/>
            </w:pPr>
            <w:r>
              <w:t>Beløb</w:t>
            </w:r>
            <w:r w:rsidR="00F061A6">
              <w:fldChar w:fldCharType="begin"/>
            </w:r>
            <w:r>
              <w:instrText xml:space="preserve"> XE "</w:instrText>
            </w:r>
            <w:r w:rsidRPr="00C341E6">
              <w:instrText>Beløb</w:instrText>
            </w:r>
            <w:r>
              <w:instrText xml:space="preserve">" </w:instrText>
            </w:r>
            <w:r w:rsidR="00F061A6">
              <w:fldChar w:fldCharType="end"/>
            </w:r>
          </w:p>
        </w:tc>
        <w:tc>
          <w:tcPr>
            <w:tcW w:w="5573" w:type="dxa"/>
          </w:tcPr>
          <w:p w:rsidR="00A5505D" w:rsidRDefault="00A5505D" w:rsidP="00A5505D">
            <w:pPr>
              <w:pStyle w:val="Normal11"/>
            </w:pPr>
            <w:r>
              <w:t>Rente for saldoen på kontoen, beregnet med den aktuelle rentesats.</w:t>
            </w:r>
          </w:p>
          <w:p w:rsidR="00A5505D" w:rsidRDefault="00A5505D" w:rsidP="00A5505D">
            <w:pPr>
              <w:pStyle w:val="Normal11"/>
            </w:pPr>
          </w:p>
          <w:p w:rsidR="00A5505D" w:rsidRDefault="00A5505D" w:rsidP="00A5505D">
            <w:pPr>
              <w:pStyle w:val="Normal11"/>
            </w:pPr>
            <w:r>
              <w:t>Debitrenter på fordringer tilskrives ikke her, men tilskrives fordringen og oprettes selv som en fordring knyttet til den oprindelige fordring.</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OpkrævningKonto(1)</w:t>
            </w:r>
          </w:p>
          <w:p w:rsidR="00A5505D" w:rsidRDefault="00A5505D" w:rsidP="00A5505D">
            <w:pPr>
              <w:pStyle w:val="Normal11"/>
            </w:pPr>
            <w:r>
              <w:t>Saldo(1..*)</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kan have angivet</w:t>
            </w:r>
          </w:p>
        </w:tc>
        <w:tc>
          <w:tcPr>
            <w:tcW w:w="2398" w:type="dxa"/>
          </w:tcPr>
          <w:p w:rsidR="00A5505D" w:rsidRDefault="00A5505D" w:rsidP="00A5505D">
            <w:pPr>
              <w:pStyle w:val="Normal11"/>
            </w:pPr>
            <w:r>
              <w:t>OpkrævningUdbetaling(0..*)</w:t>
            </w:r>
          </w:p>
          <w:p w:rsidR="00A5505D" w:rsidRDefault="00A5505D" w:rsidP="00A5505D">
            <w:pPr>
              <w:pStyle w:val="Normal11"/>
            </w:pPr>
            <w:r>
              <w:t>OpkrævningKonto(0..1)</w:t>
            </w:r>
          </w:p>
        </w:tc>
        <w:tc>
          <w:tcPr>
            <w:tcW w:w="5879" w:type="dxa"/>
          </w:tcPr>
          <w:p w:rsidR="00A5505D" w:rsidRDefault="00A5505D" w:rsidP="00A5505D">
            <w:pPr>
              <w:pStyle w:val="Normal11"/>
            </w:pPr>
            <w:r>
              <w:t>en udbetaling kan ske til anden konto end NemKonto. I så fald skal UdbetalingKonto og UdbetalingForm angives.</w:t>
            </w:r>
          </w:p>
        </w:tc>
      </w:tr>
      <w:tr w:rsidR="00A5505D" w:rsidTr="00A5505D">
        <w:tc>
          <w:tcPr>
            <w:tcW w:w="1667" w:type="dxa"/>
          </w:tcPr>
          <w:p w:rsidR="00A5505D" w:rsidRDefault="00A5505D" w:rsidP="00A5505D">
            <w:pPr>
              <w:pStyle w:val="Normal11"/>
            </w:pPr>
            <w:r>
              <w:t>Indestående på</w:t>
            </w:r>
          </w:p>
        </w:tc>
        <w:tc>
          <w:tcPr>
            <w:tcW w:w="2398" w:type="dxa"/>
          </w:tcPr>
          <w:p w:rsidR="00A5505D" w:rsidRDefault="00A5505D" w:rsidP="00A5505D">
            <w:pPr>
              <w:pStyle w:val="Normal11"/>
            </w:pPr>
            <w:r>
              <w:t>OpkrævningFordring(0..*)</w:t>
            </w:r>
          </w:p>
          <w:p w:rsidR="00A5505D" w:rsidRDefault="00A5505D" w:rsidP="00A5505D">
            <w:pPr>
              <w:pStyle w:val="Normal11"/>
            </w:pPr>
            <w:r>
              <w:t>OpkrævningKonto(1..*)</w:t>
            </w:r>
          </w:p>
        </w:tc>
        <w:tc>
          <w:tcPr>
            <w:tcW w:w="5879" w:type="dxa"/>
          </w:tcPr>
          <w:p w:rsidR="00A5505D" w:rsidRDefault="00A5505D" w:rsidP="00A5505D">
            <w:pPr>
              <w:pStyle w:val="Normal11"/>
            </w:pPr>
            <w:r>
              <w:t>Fordringen indgår i saldoen på kontoen, og opgøres derved.</w:t>
            </w:r>
          </w:p>
          <w:p w:rsidR="00A5505D" w:rsidRDefault="00A5505D" w:rsidP="00A5505D">
            <w:pPr>
              <w:pStyle w:val="Normal11"/>
            </w:pPr>
            <w:r>
              <w:t>En fordring kan vises på flere kunders konti i fald, at kunderne alle hæfter for den samme fordring. Det afhænger af fordringens hæftelsesform og kundens hæftelsesprocent samt hæftelsesprioritet.</w:t>
            </w:r>
          </w:p>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3059" w:name="_Toc266364163"/>
      <w:bookmarkStart w:id="3060" w:name="_Toc265233960"/>
      <w:r>
        <w:t>OpkrævningRentegodtgørelse</w:t>
      </w:r>
      <w:bookmarkEnd w:id="3059"/>
      <w:bookmarkEnd w:id="3060"/>
    </w:p>
    <w:p w:rsidR="00A5505D" w:rsidRDefault="00A5505D" w:rsidP="00A5505D">
      <w:pPr>
        <w:pStyle w:val="Normal11"/>
      </w:pPr>
      <w:r>
        <w:t>Der ydes rentegodtgørelse i forbindelse med et uretmæssigt opkrævet beløb eller i forbindelse med en tilbageholdt negativ fordring.</w:t>
      </w:r>
    </w:p>
    <w:p w:rsidR="00A5505D" w:rsidRDefault="00A5505D" w:rsidP="00A5505D">
      <w:pPr>
        <w:pStyle w:val="Normal11"/>
      </w:pPr>
    </w:p>
    <w:p w:rsidR="00A5505D" w:rsidRDefault="00A5505D" w:rsidP="00A5505D">
      <w:pPr>
        <w:pStyle w:val="Normal11"/>
      </w:pPr>
      <w:r>
        <w:t>Rentegodtgørelse er skattepligtig og tilskrives kundens (virksomhed eller borger) konto.</w:t>
      </w:r>
    </w:p>
    <w:p w:rsidR="00A5505D" w:rsidRDefault="00A5505D" w:rsidP="00A5505D">
      <w:pPr>
        <w:pStyle w:val="Normal11"/>
      </w:pPr>
      <w:r>
        <w:t>Det kan fx være, når SKAT ikke har overholdt 21 dages reglen for frigivelse af negative fordringer.</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TilskrivningDato</w:t>
            </w:r>
          </w:p>
        </w:tc>
        <w:tc>
          <w:tcPr>
            <w:tcW w:w="1797" w:type="dxa"/>
          </w:tcPr>
          <w:p w:rsidR="00A5505D" w:rsidRDefault="00A5505D" w:rsidP="00A5505D">
            <w:pPr>
              <w:pStyle w:val="Normal11"/>
            </w:pPr>
            <w:r>
              <w:t>Dato</w:t>
            </w:r>
            <w:r w:rsidR="00F061A6">
              <w:fldChar w:fldCharType="begin"/>
            </w:r>
            <w:r>
              <w:instrText xml:space="preserve"> XE "</w:instrText>
            </w:r>
            <w:r w:rsidRPr="00E1355A">
              <w:instrText>Dato</w:instrText>
            </w:r>
            <w:r>
              <w:instrText xml:space="preserve">" </w:instrText>
            </w:r>
            <w:r w:rsidR="00F061A6">
              <w:fldChar w:fldCharType="end"/>
            </w:r>
          </w:p>
        </w:tc>
        <w:tc>
          <w:tcPr>
            <w:tcW w:w="5573" w:type="dxa"/>
          </w:tcPr>
          <w:p w:rsidR="00A5505D" w:rsidRDefault="00A5505D" w:rsidP="00A5505D">
            <w:pPr>
              <w:pStyle w:val="Normal11"/>
            </w:pPr>
            <w:r>
              <w:t>Dato hvor renten er tilskrevet for den givne periode. Dette er rentedatoen.</w:t>
            </w:r>
          </w:p>
        </w:tc>
      </w:tr>
      <w:tr w:rsidR="00A5505D" w:rsidTr="00A5505D">
        <w:tc>
          <w:tcPr>
            <w:tcW w:w="2625" w:type="dxa"/>
          </w:tcPr>
          <w:p w:rsidR="00A5505D" w:rsidRDefault="00A5505D" w:rsidP="00A5505D">
            <w:pPr>
              <w:pStyle w:val="Normal11"/>
            </w:pPr>
            <w:r>
              <w:t>Årsag</w:t>
            </w:r>
          </w:p>
        </w:tc>
        <w:tc>
          <w:tcPr>
            <w:tcW w:w="1797" w:type="dxa"/>
          </w:tcPr>
          <w:p w:rsidR="00A5505D" w:rsidRDefault="00A5505D" w:rsidP="00A5505D">
            <w:pPr>
              <w:pStyle w:val="Normal11"/>
            </w:pPr>
            <w:r>
              <w:t>Årsag</w:t>
            </w:r>
            <w:r w:rsidR="00F061A6">
              <w:fldChar w:fldCharType="begin"/>
            </w:r>
            <w:r>
              <w:instrText xml:space="preserve"> XE "</w:instrText>
            </w:r>
            <w:r w:rsidRPr="00000707">
              <w:instrText>Årsag</w:instrText>
            </w:r>
            <w:r>
              <w:instrText xml:space="preserve">" </w:instrText>
            </w:r>
            <w:r w:rsidR="00F061A6">
              <w:fldChar w:fldCharType="end"/>
            </w:r>
          </w:p>
        </w:tc>
        <w:tc>
          <w:tcPr>
            <w:tcW w:w="5573" w:type="dxa"/>
          </w:tcPr>
          <w:p w:rsidR="00A5505D" w:rsidRDefault="00A5505D" w:rsidP="00A5505D">
            <w:pPr>
              <w:pStyle w:val="Normal11"/>
            </w:pPr>
            <w:r>
              <w:t>Årsag for tilskrivning af rente, dvs. hvordan er kreditrenten opstået, herunder hvad det er godtgørelse for.</w:t>
            </w:r>
          </w:p>
        </w:tc>
      </w:tr>
      <w:tr w:rsidR="00A5505D" w:rsidTr="00A5505D">
        <w:tc>
          <w:tcPr>
            <w:tcW w:w="2625" w:type="dxa"/>
          </w:tcPr>
          <w:p w:rsidR="00A5505D" w:rsidRDefault="00A5505D" w:rsidP="00A5505D">
            <w:pPr>
              <w:pStyle w:val="Normal11"/>
            </w:pPr>
            <w:r>
              <w:t>Procentsats</w:t>
            </w:r>
          </w:p>
        </w:tc>
        <w:tc>
          <w:tcPr>
            <w:tcW w:w="1797" w:type="dxa"/>
          </w:tcPr>
          <w:p w:rsidR="00A5505D" w:rsidRDefault="00A5505D" w:rsidP="00A5505D">
            <w:pPr>
              <w:pStyle w:val="Normal11"/>
            </w:pPr>
            <w:r>
              <w:t>Rentesats</w:t>
            </w:r>
            <w:r w:rsidR="00F061A6">
              <w:fldChar w:fldCharType="begin"/>
            </w:r>
            <w:r>
              <w:instrText xml:space="preserve"> XE "</w:instrText>
            </w:r>
            <w:r w:rsidRPr="00CF07E3">
              <w:instrText>Rentesats</w:instrText>
            </w:r>
            <w:r>
              <w:instrText xml:space="preserve">" </w:instrText>
            </w:r>
            <w:r w:rsidR="00F061A6">
              <w:fldChar w:fldCharType="end"/>
            </w:r>
          </w:p>
        </w:tc>
        <w:tc>
          <w:tcPr>
            <w:tcW w:w="5573" w:type="dxa"/>
          </w:tcPr>
          <w:p w:rsidR="00A5505D" w:rsidRDefault="00A5505D" w:rsidP="00A5505D">
            <w:pPr>
              <w:pStyle w:val="Normal11"/>
            </w:pPr>
            <w:r>
              <w:t>Rentesatsen for rentegodtgørelse. Kan ses i bilaget "Grunddata".</w:t>
            </w:r>
          </w:p>
          <w:p w:rsidR="00A5505D" w:rsidRDefault="00A5505D" w:rsidP="00A5505D">
            <w:pPr>
              <w:pStyle w:val="Normal11"/>
            </w:pPr>
          </w:p>
          <w:p w:rsidR="00A5505D" w:rsidRDefault="00A5505D" w:rsidP="00A5505D">
            <w:pPr>
              <w:pStyle w:val="Normal11"/>
              <w:rPr>
                <w:u w:val="single"/>
              </w:rPr>
            </w:pPr>
            <w:r>
              <w:rPr>
                <w:u w:val="single"/>
              </w:rPr>
              <w:t>Tilladte værdier fra Data Domain:</w:t>
            </w:r>
          </w:p>
          <w:p w:rsidR="00A5505D" w:rsidRDefault="00A5505D" w:rsidP="00A5505D">
            <w:pPr>
              <w:pStyle w:val="Normal11"/>
            </w:pPr>
            <w:r>
              <w:t>Specifikt for Opkrævningsmyndigheden:</w:t>
            </w:r>
          </w:p>
          <w:p w:rsidR="00A5505D" w:rsidRDefault="00A5505D" w:rsidP="00A5505D">
            <w:pPr>
              <w:pStyle w:val="Normal11"/>
            </w:pPr>
            <w:r>
              <w:t>Der er 4 typer af renter (værdierne vil variere og er blot med som eksempler, disse er fra 2007)</w:t>
            </w:r>
          </w:p>
          <w:p w:rsidR="00A5505D" w:rsidRDefault="00A5505D" w:rsidP="00A5505D">
            <w:pPr>
              <w:pStyle w:val="Normal11"/>
            </w:pPr>
            <w:r>
              <w:t>Indlånsrente: 0,1% mdr</w:t>
            </w:r>
          </w:p>
          <w:p w:rsidR="00A5505D" w:rsidRDefault="00A5505D" w:rsidP="00A5505D">
            <w:pPr>
              <w:pStyle w:val="Normal11"/>
            </w:pPr>
            <w:r>
              <w:t>Udlånsrente: 0,8% mdr.</w:t>
            </w:r>
          </w:p>
          <w:p w:rsidR="00A5505D" w:rsidRDefault="00A5505D" w:rsidP="00A5505D">
            <w:pPr>
              <w:pStyle w:val="Normal11"/>
            </w:pPr>
            <w:r>
              <w:t>Nationalbankens diskonto: 0,1% mdr.</w:t>
            </w:r>
          </w:p>
          <w:p w:rsidR="00A5505D" w:rsidRPr="00A5505D" w:rsidRDefault="00A5505D" w:rsidP="00A5505D">
            <w:pPr>
              <w:pStyle w:val="Normal11"/>
            </w:pPr>
            <w:r>
              <w:t>Rentegodtgørelse: 7,0% p.a. + Nationalbankens diskontosats</w:t>
            </w:r>
          </w:p>
        </w:tc>
      </w:tr>
      <w:tr w:rsidR="00A5505D" w:rsidTr="00A5505D">
        <w:tc>
          <w:tcPr>
            <w:tcW w:w="2625" w:type="dxa"/>
          </w:tcPr>
          <w:p w:rsidR="00A5505D" w:rsidRDefault="00A5505D" w:rsidP="00A5505D">
            <w:pPr>
              <w:pStyle w:val="Normal11"/>
            </w:pPr>
            <w:r>
              <w:t>PeriodeFra</w:t>
            </w:r>
          </w:p>
        </w:tc>
        <w:tc>
          <w:tcPr>
            <w:tcW w:w="1797" w:type="dxa"/>
          </w:tcPr>
          <w:p w:rsidR="00A5505D" w:rsidRDefault="00A5505D" w:rsidP="00A5505D">
            <w:pPr>
              <w:pStyle w:val="Normal11"/>
            </w:pPr>
            <w:r>
              <w:t>Dato</w:t>
            </w:r>
            <w:r w:rsidR="00F061A6">
              <w:fldChar w:fldCharType="begin"/>
            </w:r>
            <w:r>
              <w:instrText xml:space="preserve"> XE "</w:instrText>
            </w:r>
            <w:r w:rsidRPr="00495575">
              <w:instrText>Dato</w:instrText>
            </w:r>
            <w:r>
              <w:instrText xml:space="preserve">" </w:instrText>
            </w:r>
            <w:r w:rsidR="00F061A6">
              <w:fldChar w:fldCharType="end"/>
            </w:r>
          </w:p>
        </w:tc>
        <w:tc>
          <w:tcPr>
            <w:tcW w:w="5573" w:type="dxa"/>
          </w:tcPr>
          <w:p w:rsidR="00A5505D" w:rsidRDefault="00A5505D" w:rsidP="00A5505D">
            <w:pPr>
              <w:pStyle w:val="Normal11"/>
            </w:pPr>
            <w:r>
              <w:t>StartDato for den periode hvor renten er beregnet for og dermed krediteret til kunden.</w:t>
            </w:r>
          </w:p>
        </w:tc>
      </w:tr>
      <w:tr w:rsidR="00A5505D" w:rsidTr="00A5505D">
        <w:tc>
          <w:tcPr>
            <w:tcW w:w="2625" w:type="dxa"/>
          </w:tcPr>
          <w:p w:rsidR="00A5505D" w:rsidRDefault="00A5505D" w:rsidP="00A5505D">
            <w:pPr>
              <w:pStyle w:val="Normal11"/>
            </w:pPr>
            <w:r>
              <w:t>PeriodeTil</w:t>
            </w:r>
          </w:p>
        </w:tc>
        <w:tc>
          <w:tcPr>
            <w:tcW w:w="1797" w:type="dxa"/>
          </w:tcPr>
          <w:p w:rsidR="00A5505D" w:rsidRDefault="00A5505D" w:rsidP="00A5505D">
            <w:pPr>
              <w:pStyle w:val="Normal11"/>
            </w:pPr>
            <w:r>
              <w:t>Dato</w:t>
            </w:r>
            <w:r w:rsidR="00F061A6">
              <w:fldChar w:fldCharType="begin"/>
            </w:r>
            <w:r>
              <w:instrText xml:space="preserve"> XE "</w:instrText>
            </w:r>
            <w:r w:rsidRPr="004C2621">
              <w:instrText>Dato</w:instrText>
            </w:r>
            <w:r>
              <w:instrText xml:space="preserve">" </w:instrText>
            </w:r>
            <w:r w:rsidR="00F061A6">
              <w:fldChar w:fldCharType="end"/>
            </w:r>
          </w:p>
        </w:tc>
        <w:tc>
          <w:tcPr>
            <w:tcW w:w="5573" w:type="dxa"/>
          </w:tcPr>
          <w:p w:rsidR="00A5505D" w:rsidRDefault="00A5505D" w:rsidP="00A5505D">
            <w:pPr>
              <w:pStyle w:val="Normal11"/>
            </w:pPr>
            <w:r>
              <w:t>SlutDato for den periode hvor renten er beregnet for og dermed krediteret til kunden.</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p>
        </w:tc>
        <w:tc>
          <w:tcPr>
            <w:tcW w:w="2398" w:type="dxa"/>
          </w:tcPr>
          <w:p w:rsidR="00A5505D" w:rsidRDefault="00A5505D" w:rsidP="00A5505D">
            <w:pPr>
              <w:pStyle w:val="Normal11"/>
            </w:pPr>
            <w:r>
              <w:t>OpkrævningRentegodtgørelse arver fra/er en specialisering af OpkrævningUdbetaling</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3061" w:name="_Toc266364164"/>
      <w:bookmarkStart w:id="3062" w:name="_Toc265233961"/>
      <w:r>
        <w:t>OpkrævningUdbetaling</w:t>
      </w:r>
      <w:bookmarkEnd w:id="3061"/>
      <w:bookmarkEnd w:id="3062"/>
    </w:p>
    <w:p w:rsidR="00A5505D" w:rsidRDefault="00A5505D" w:rsidP="00A5505D">
      <w:pPr>
        <w:pStyle w:val="Normal11"/>
      </w:pPr>
      <w:r>
        <w:t>Den samlede udbetaling vedr. en kundes (virksomhed eller borger) konto.</w:t>
      </w:r>
    </w:p>
    <w:p w:rsidR="00A5505D" w:rsidRDefault="00A5505D" w:rsidP="00A5505D">
      <w:pPr>
        <w:pStyle w:val="Normal11"/>
      </w:pPr>
      <w:r>
        <w:t>Udbetaling sker, når en kunden har indbetalt for meget, og saldoen er større en den opsatte udbetalingsgrænse.</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Dato</w:t>
            </w:r>
          </w:p>
        </w:tc>
        <w:tc>
          <w:tcPr>
            <w:tcW w:w="1797" w:type="dxa"/>
          </w:tcPr>
          <w:p w:rsidR="00A5505D" w:rsidRDefault="00A5505D" w:rsidP="00A5505D">
            <w:pPr>
              <w:pStyle w:val="Normal11"/>
            </w:pPr>
            <w:r>
              <w:t>Dato</w:t>
            </w:r>
            <w:r w:rsidR="00F061A6">
              <w:fldChar w:fldCharType="begin"/>
            </w:r>
            <w:r>
              <w:instrText xml:space="preserve"> XE "</w:instrText>
            </w:r>
            <w:r w:rsidRPr="00A5339E">
              <w:instrText>Dato</w:instrText>
            </w:r>
            <w:r>
              <w:instrText xml:space="preserve">" </w:instrText>
            </w:r>
            <w:r w:rsidR="00F061A6">
              <w:fldChar w:fldCharType="end"/>
            </w:r>
          </w:p>
        </w:tc>
        <w:tc>
          <w:tcPr>
            <w:tcW w:w="5573" w:type="dxa"/>
          </w:tcPr>
          <w:p w:rsidR="00A5505D" w:rsidRDefault="00A5505D" w:rsidP="00A5505D">
            <w:pPr>
              <w:pStyle w:val="Normal11"/>
            </w:pPr>
            <w:r>
              <w:t>Datoen for udbetaling af beløb.</w:t>
            </w:r>
          </w:p>
        </w:tc>
      </w:tr>
      <w:tr w:rsidR="00A5505D" w:rsidTr="00A5505D">
        <w:tc>
          <w:tcPr>
            <w:tcW w:w="2625" w:type="dxa"/>
          </w:tcPr>
          <w:p w:rsidR="00A5505D" w:rsidRDefault="00A5505D" w:rsidP="00A5505D">
            <w:pPr>
              <w:pStyle w:val="Normal11"/>
            </w:pPr>
            <w:r>
              <w:t>Beløb</w:t>
            </w:r>
          </w:p>
        </w:tc>
        <w:tc>
          <w:tcPr>
            <w:tcW w:w="1797" w:type="dxa"/>
          </w:tcPr>
          <w:p w:rsidR="00A5505D" w:rsidRDefault="00A5505D" w:rsidP="00A5505D">
            <w:pPr>
              <w:pStyle w:val="Normal11"/>
            </w:pPr>
            <w:r>
              <w:t>Beløb</w:t>
            </w:r>
            <w:r w:rsidR="00F061A6">
              <w:fldChar w:fldCharType="begin"/>
            </w:r>
            <w:r>
              <w:instrText xml:space="preserve"> XE "</w:instrText>
            </w:r>
            <w:r w:rsidRPr="00E01F9E">
              <w:instrText>Beløb</w:instrText>
            </w:r>
            <w:r>
              <w:instrText xml:space="preserve">" </w:instrText>
            </w:r>
            <w:r w:rsidR="00F061A6">
              <w:fldChar w:fldCharType="end"/>
            </w:r>
          </w:p>
        </w:tc>
        <w:tc>
          <w:tcPr>
            <w:tcW w:w="5573" w:type="dxa"/>
          </w:tcPr>
          <w:p w:rsidR="00A5505D" w:rsidRDefault="00A5505D" w:rsidP="00A5505D">
            <w:pPr>
              <w:pStyle w:val="Normal11"/>
            </w:pPr>
            <w:r>
              <w:t>Beløbet der skal udbetales.</w:t>
            </w:r>
          </w:p>
        </w:tc>
      </w:tr>
      <w:tr w:rsidR="00A5505D" w:rsidTr="00A5505D">
        <w:tc>
          <w:tcPr>
            <w:tcW w:w="2625" w:type="dxa"/>
          </w:tcPr>
          <w:p w:rsidR="00A5505D" w:rsidRDefault="00A5505D" w:rsidP="00A5505D">
            <w:pPr>
              <w:pStyle w:val="Normal11"/>
            </w:pPr>
            <w:r>
              <w:t>Form</w:t>
            </w:r>
          </w:p>
        </w:tc>
        <w:tc>
          <w:tcPr>
            <w:tcW w:w="1797" w:type="dxa"/>
          </w:tcPr>
          <w:p w:rsidR="00A5505D" w:rsidRDefault="00A5505D" w:rsidP="00A5505D">
            <w:pPr>
              <w:pStyle w:val="Normal11"/>
            </w:pPr>
            <w:r>
              <w:t>BetalingForm</w:t>
            </w:r>
            <w:r w:rsidR="00F061A6">
              <w:fldChar w:fldCharType="begin"/>
            </w:r>
            <w:r>
              <w:instrText xml:space="preserve"> XE "</w:instrText>
            </w:r>
            <w:r w:rsidRPr="000B5EBB">
              <w:instrText>BetalingForm</w:instrText>
            </w:r>
            <w:r>
              <w:instrText xml:space="preserve">" </w:instrText>
            </w:r>
            <w:r w:rsidR="00F061A6">
              <w:fldChar w:fldCharType="end"/>
            </w:r>
          </w:p>
        </w:tc>
        <w:tc>
          <w:tcPr>
            <w:tcW w:w="5573" w:type="dxa"/>
          </w:tcPr>
          <w:p w:rsidR="00A5505D" w:rsidRDefault="00A5505D" w:rsidP="00A5505D">
            <w:pPr>
              <w:pStyle w:val="Normal11"/>
            </w:pPr>
            <w:r>
              <w:t>Som udgangspunkt udbetales alt via Nemkonto.</w:t>
            </w:r>
          </w:p>
          <w:p w:rsidR="00A5505D" w:rsidRDefault="00A5505D" w:rsidP="00A5505D">
            <w:pPr>
              <w:pStyle w:val="Normal11"/>
            </w:pPr>
            <w:r>
              <w:t>Kunder herunder udenlandske virksomheder og borgere, der ikke har en Nemkonto, kan få udbetalt via andre medier, fx. ved check eller bankoverførsel.</w:t>
            </w:r>
          </w:p>
          <w:p w:rsidR="00A5505D" w:rsidRDefault="00A5505D" w:rsidP="00A5505D">
            <w:pPr>
              <w:pStyle w:val="Normal11"/>
            </w:pPr>
          </w:p>
          <w:p w:rsidR="00A5505D" w:rsidRDefault="00A5505D" w:rsidP="00A5505D">
            <w:pPr>
              <w:pStyle w:val="Normal11"/>
              <w:rPr>
                <w:u w:val="single"/>
              </w:rPr>
            </w:pPr>
            <w:r>
              <w:rPr>
                <w:u w:val="single"/>
              </w:rPr>
              <w:t>Tilladte værdier:</w:t>
            </w:r>
          </w:p>
          <w:p w:rsidR="00A5505D" w:rsidRDefault="00A5505D" w:rsidP="00A5505D">
            <w:pPr>
              <w:pStyle w:val="Normal11"/>
            </w:pPr>
            <w:r>
              <w:t>Nemkonto</w:t>
            </w:r>
          </w:p>
          <w:p w:rsidR="00A5505D" w:rsidRDefault="00A5505D" w:rsidP="00A5505D">
            <w:pPr>
              <w:pStyle w:val="Normal11"/>
            </w:pPr>
            <w:r>
              <w:t>Check</w:t>
            </w:r>
          </w:p>
          <w:p w:rsidR="00A5505D" w:rsidRPr="00A5505D" w:rsidRDefault="00A5505D" w:rsidP="00A5505D">
            <w:pPr>
              <w:pStyle w:val="Normal11"/>
            </w:pPr>
            <w:r>
              <w:t>Bankoverførsel (konto til konto)</w:t>
            </w:r>
          </w:p>
        </w:tc>
      </w:tr>
      <w:tr w:rsidR="00A5505D" w:rsidTr="00A5505D">
        <w:tc>
          <w:tcPr>
            <w:tcW w:w="2625" w:type="dxa"/>
          </w:tcPr>
          <w:p w:rsidR="00A5505D" w:rsidRDefault="00A5505D" w:rsidP="00A5505D">
            <w:pPr>
              <w:pStyle w:val="Normal11"/>
            </w:pPr>
            <w:r>
              <w:t>Type</w:t>
            </w:r>
          </w:p>
        </w:tc>
        <w:tc>
          <w:tcPr>
            <w:tcW w:w="1797" w:type="dxa"/>
          </w:tcPr>
          <w:p w:rsidR="00A5505D" w:rsidRDefault="00A5505D" w:rsidP="00A5505D">
            <w:pPr>
              <w:pStyle w:val="Normal11"/>
            </w:pPr>
            <w:r>
              <w:t>Type</w:t>
            </w:r>
            <w:r w:rsidR="00F061A6">
              <w:fldChar w:fldCharType="begin"/>
            </w:r>
            <w:r>
              <w:instrText xml:space="preserve"> XE "</w:instrText>
            </w:r>
            <w:r w:rsidRPr="00D2402C">
              <w:instrText>Type</w:instrText>
            </w:r>
            <w:r>
              <w:instrText xml:space="preserve">" </w:instrText>
            </w:r>
            <w:r w:rsidR="00F061A6">
              <w:fldChar w:fldCharType="end"/>
            </w:r>
          </w:p>
        </w:tc>
        <w:tc>
          <w:tcPr>
            <w:tcW w:w="5573" w:type="dxa"/>
          </w:tcPr>
          <w:p w:rsidR="00A5505D" w:rsidRDefault="00A5505D" w:rsidP="00A5505D">
            <w:pPr>
              <w:pStyle w:val="Normal11"/>
            </w:pPr>
            <w:r>
              <w:t>Her angives hvad udbetalingen sker på baggrund af. Det kan f.eks. være et overskydent beløb fra indbetalingen "Nemkonto udbetaling" eller den oplyste udbetalingstype fra Nemkonto, som oplyses ved udbetalingen (en fast tekst der automatisk indsættes).</w:t>
            </w:r>
          </w:p>
        </w:tc>
      </w:tr>
      <w:tr w:rsidR="00A5505D" w:rsidTr="00A5505D">
        <w:tc>
          <w:tcPr>
            <w:tcW w:w="2625" w:type="dxa"/>
          </w:tcPr>
          <w:p w:rsidR="00A5505D" w:rsidRDefault="00A5505D" w:rsidP="00A5505D">
            <w:pPr>
              <w:pStyle w:val="Normal11"/>
            </w:pPr>
            <w:r>
              <w:t>Modregn</w:t>
            </w:r>
          </w:p>
        </w:tc>
        <w:tc>
          <w:tcPr>
            <w:tcW w:w="1797" w:type="dxa"/>
          </w:tcPr>
          <w:p w:rsidR="00A5505D" w:rsidRDefault="00A5505D" w:rsidP="00A5505D">
            <w:pPr>
              <w:pStyle w:val="Normal11"/>
            </w:pPr>
            <w:r>
              <w:t>JaNej</w:t>
            </w:r>
            <w:r w:rsidR="00F061A6">
              <w:fldChar w:fldCharType="begin"/>
            </w:r>
            <w:r>
              <w:instrText xml:space="preserve"> XE "</w:instrText>
            </w:r>
            <w:r w:rsidRPr="001B1761">
              <w:instrText>JaNej</w:instrText>
            </w:r>
            <w:r>
              <w:instrText xml:space="preserve">" </w:instrText>
            </w:r>
            <w:r w:rsidR="00F061A6">
              <w:fldChar w:fldCharType="end"/>
            </w:r>
          </w:p>
        </w:tc>
        <w:tc>
          <w:tcPr>
            <w:tcW w:w="5573" w:type="dxa"/>
          </w:tcPr>
          <w:p w:rsidR="00A5505D" w:rsidRDefault="00A5505D" w:rsidP="00A5505D">
            <w:pPr>
              <w:pStyle w:val="Normal11"/>
            </w:pPr>
            <w:r>
              <w:t>For udbetalinger skal det angives, om de må modregnes eller ej. Som standard er værdien "Ja".</w:t>
            </w:r>
          </w:p>
          <w:p w:rsidR="00A5505D" w:rsidRDefault="00A5505D" w:rsidP="00A5505D">
            <w:pPr>
              <w:pStyle w:val="Normal11"/>
            </w:pPr>
            <w:r>
              <w:t>Hvis værdien er "Nej", når udbetalingen sendes til udbetaling via Nemkonto, må beløbet ikke blive sendt til modregning efterfølgende.</w:t>
            </w:r>
          </w:p>
        </w:tc>
      </w:tr>
      <w:tr w:rsidR="00A5505D" w:rsidTr="00A5505D">
        <w:tc>
          <w:tcPr>
            <w:tcW w:w="2625" w:type="dxa"/>
          </w:tcPr>
          <w:p w:rsidR="00A5505D" w:rsidRDefault="00A5505D" w:rsidP="00A5505D">
            <w:pPr>
              <w:pStyle w:val="Normal11"/>
            </w:pPr>
            <w:r>
              <w:t>Årsag</w:t>
            </w:r>
          </w:p>
        </w:tc>
        <w:tc>
          <w:tcPr>
            <w:tcW w:w="1797" w:type="dxa"/>
          </w:tcPr>
          <w:p w:rsidR="00A5505D" w:rsidRDefault="00A5505D" w:rsidP="00A5505D">
            <w:pPr>
              <w:pStyle w:val="Normal11"/>
            </w:pPr>
            <w:r>
              <w:t>Årsag</w:t>
            </w:r>
            <w:r w:rsidR="00F061A6">
              <w:fldChar w:fldCharType="begin"/>
            </w:r>
            <w:r>
              <w:instrText xml:space="preserve"> XE "</w:instrText>
            </w:r>
            <w:r w:rsidRPr="0025568C">
              <w:instrText>Årsag</w:instrText>
            </w:r>
            <w:r>
              <w:instrText xml:space="preserve">" </w:instrText>
            </w:r>
            <w:r w:rsidR="00F061A6">
              <w:fldChar w:fldCharType="end"/>
            </w:r>
          </w:p>
        </w:tc>
        <w:tc>
          <w:tcPr>
            <w:tcW w:w="5573" w:type="dxa"/>
          </w:tcPr>
          <w:p w:rsidR="00A5505D" w:rsidRDefault="00A5505D" w:rsidP="00A5505D">
            <w:pPr>
              <w:pStyle w:val="Normal11"/>
            </w:pPr>
            <w:r>
              <w:t>Sagsbehandleren skal have mulighed for at angive årsagen for udbetaling af beløbet (fritekst).</w:t>
            </w:r>
          </w:p>
        </w:tc>
      </w:tr>
      <w:tr w:rsidR="00A5505D" w:rsidTr="00A5505D">
        <w:tc>
          <w:tcPr>
            <w:tcW w:w="2625" w:type="dxa"/>
          </w:tcPr>
          <w:p w:rsidR="00A5505D" w:rsidRDefault="00A5505D" w:rsidP="00A5505D">
            <w:pPr>
              <w:pStyle w:val="Normal11"/>
            </w:pPr>
            <w:r>
              <w:t>Status</w:t>
            </w:r>
          </w:p>
        </w:tc>
        <w:tc>
          <w:tcPr>
            <w:tcW w:w="1797" w:type="dxa"/>
          </w:tcPr>
          <w:p w:rsidR="00A5505D" w:rsidRDefault="00A5505D" w:rsidP="00A5505D">
            <w:pPr>
              <w:pStyle w:val="Normal11"/>
            </w:pPr>
            <w:r>
              <w:t>TekstKort</w:t>
            </w:r>
            <w:r w:rsidR="00F061A6">
              <w:fldChar w:fldCharType="begin"/>
            </w:r>
            <w:r>
              <w:instrText xml:space="preserve"> XE "</w:instrText>
            </w:r>
            <w:r w:rsidRPr="00164140">
              <w:instrText>TekstKort</w:instrText>
            </w:r>
            <w:r>
              <w:instrText xml:space="preserve">" </w:instrText>
            </w:r>
            <w:r w:rsidR="00F061A6">
              <w:fldChar w:fldCharType="end"/>
            </w:r>
          </w:p>
        </w:tc>
        <w:tc>
          <w:tcPr>
            <w:tcW w:w="5573" w:type="dxa"/>
          </w:tcPr>
          <w:p w:rsidR="00A5505D" w:rsidRDefault="00A5505D" w:rsidP="00A5505D">
            <w:pPr>
              <w:pStyle w:val="Normal11"/>
            </w:pPr>
            <w:r>
              <w:t>En status på udbetalingsforløbet fx om en udbetaling: check udstedt, check indløst eller sendt til NemKonto.</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kan have angivet</w:t>
            </w:r>
          </w:p>
        </w:tc>
        <w:tc>
          <w:tcPr>
            <w:tcW w:w="2398" w:type="dxa"/>
          </w:tcPr>
          <w:p w:rsidR="00A5505D" w:rsidRDefault="00A5505D" w:rsidP="00A5505D">
            <w:pPr>
              <w:pStyle w:val="Normal11"/>
            </w:pPr>
            <w:r>
              <w:t>OpkrævningUdbetaling(0..*)</w:t>
            </w:r>
          </w:p>
          <w:p w:rsidR="00A5505D" w:rsidRDefault="00A5505D" w:rsidP="00A5505D">
            <w:pPr>
              <w:pStyle w:val="Normal11"/>
            </w:pPr>
            <w:r>
              <w:t>OpkrævningKonto(0..1)</w:t>
            </w:r>
          </w:p>
        </w:tc>
        <w:tc>
          <w:tcPr>
            <w:tcW w:w="5879" w:type="dxa"/>
          </w:tcPr>
          <w:p w:rsidR="00A5505D" w:rsidRDefault="00A5505D" w:rsidP="00A5505D">
            <w:pPr>
              <w:pStyle w:val="Normal11"/>
            </w:pPr>
            <w:r>
              <w:t>en udbetaling kan ske til anden konto end NemKonto. I så fald skal UdbetalingKonto og UdbetalingForm angives.</w:t>
            </w: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OpkrævningUdbetaling(0..*)</w:t>
            </w:r>
          </w:p>
          <w:p w:rsidR="00A5505D" w:rsidRDefault="00A5505D" w:rsidP="00A5505D">
            <w:pPr>
              <w:pStyle w:val="Normal11"/>
            </w:pPr>
            <w:r>
              <w:t>ValutaOplysning(1)</w:t>
            </w:r>
          </w:p>
        </w:tc>
        <w:tc>
          <w:tcPr>
            <w:tcW w:w="5879" w:type="dxa"/>
          </w:tcPr>
          <w:p w:rsidR="00A5505D" w:rsidRDefault="00A5505D" w:rsidP="00A5505D">
            <w:pPr>
              <w:pStyle w:val="Normal11"/>
            </w:pPr>
            <w:r>
              <w:t>Til en udbetaling kan der høre oplysninger om beløbets valuta</w:t>
            </w:r>
          </w:p>
        </w:tc>
      </w:tr>
      <w:tr w:rsidR="00A5505D" w:rsidTr="00A5505D">
        <w:tc>
          <w:tcPr>
            <w:tcW w:w="1667" w:type="dxa"/>
          </w:tcPr>
          <w:p w:rsidR="00A5505D" w:rsidRDefault="00A5505D" w:rsidP="00A5505D">
            <w:pPr>
              <w:pStyle w:val="Normal11"/>
            </w:pPr>
            <w:r>
              <w:t>kan tilknyttes</w:t>
            </w:r>
          </w:p>
        </w:tc>
        <w:tc>
          <w:tcPr>
            <w:tcW w:w="2398" w:type="dxa"/>
          </w:tcPr>
          <w:p w:rsidR="00A5505D" w:rsidRDefault="00A5505D" w:rsidP="00A5505D">
            <w:pPr>
              <w:pStyle w:val="Normal11"/>
            </w:pPr>
            <w:r>
              <w:t>Note(1)</w:t>
            </w:r>
          </w:p>
          <w:p w:rsidR="00A5505D" w:rsidRDefault="00A5505D" w:rsidP="00A5505D">
            <w:pPr>
              <w:pStyle w:val="Normal11"/>
            </w:pPr>
            <w:r>
              <w:t>OpkrævningUdbetaling(1)</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r>
              <w:t>godkendelse af</w:t>
            </w:r>
          </w:p>
        </w:tc>
        <w:tc>
          <w:tcPr>
            <w:tcW w:w="2398" w:type="dxa"/>
          </w:tcPr>
          <w:p w:rsidR="00A5505D" w:rsidRDefault="00A5505D" w:rsidP="00A5505D">
            <w:pPr>
              <w:pStyle w:val="Normal11"/>
            </w:pPr>
            <w:r>
              <w:t>Godkendelse(0..1)</w:t>
            </w:r>
          </w:p>
          <w:p w:rsidR="00A5505D" w:rsidRDefault="00A5505D" w:rsidP="00A5505D">
            <w:pPr>
              <w:pStyle w:val="Normal11"/>
            </w:pPr>
            <w:r>
              <w:t>OpkrævningUdbetaling(0..*)</w:t>
            </w:r>
          </w:p>
        </w:tc>
        <w:tc>
          <w:tcPr>
            <w:tcW w:w="5879" w:type="dxa"/>
          </w:tcPr>
          <w:p w:rsidR="00A5505D" w:rsidRDefault="00A5505D" w:rsidP="00A5505D">
            <w:pPr>
              <w:pStyle w:val="Normal11"/>
            </w:pPr>
          </w:p>
        </w:tc>
      </w:tr>
    </w:tbl>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Specialisering</w:t>
            </w:r>
          </w:p>
        </w:tc>
        <w:tc>
          <w:tcPr>
            <w:tcW w:w="2398" w:type="dxa"/>
            <w:shd w:val="pct20" w:color="auto" w:fill="0000FF"/>
          </w:tcPr>
          <w:p w:rsidR="00A5505D" w:rsidRPr="00A5505D" w:rsidRDefault="00A5505D" w:rsidP="00A5505D">
            <w:pPr>
              <w:pStyle w:val="Normal11"/>
              <w:rPr>
                <w:color w:val="FFFFFF"/>
              </w:rPr>
            </w:pPr>
            <w:r>
              <w:rPr>
                <w:color w:val="FFFFFF"/>
              </w:rPr>
              <w:t>Sammenhæng</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p>
        </w:tc>
        <w:tc>
          <w:tcPr>
            <w:tcW w:w="2398" w:type="dxa"/>
          </w:tcPr>
          <w:p w:rsidR="00A5505D" w:rsidRDefault="00A5505D" w:rsidP="00A5505D">
            <w:pPr>
              <w:pStyle w:val="Normal11"/>
            </w:pPr>
            <w:r>
              <w:t>BankKontoUdbetaling arver fra/er en specialisering af OpkrævningUdbetaling</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p>
        </w:tc>
        <w:tc>
          <w:tcPr>
            <w:tcW w:w="2398" w:type="dxa"/>
          </w:tcPr>
          <w:p w:rsidR="00A5505D" w:rsidRDefault="00A5505D" w:rsidP="00A5505D">
            <w:pPr>
              <w:pStyle w:val="Normal11"/>
            </w:pPr>
            <w:r>
              <w:t>NemKontoUdbetaling arver fra/er en specialisering af OpkrævningUdbetaling</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p>
        </w:tc>
        <w:tc>
          <w:tcPr>
            <w:tcW w:w="2398" w:type="dxa"/>
          </w:tcPr>
          <w:p w:rsidR="00A5505D" w:rsidRDefault="00A5505D" w:rsidP="00A5505D">
            <w:pPr>
              <w:pStyle w:val="Normal11"/>
            </w:pPr>
            <w:r>
              <w:t>OpkrævningRentegodtgørelse arver fra/er en specialisering af OpkrævningUdbetaling</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3063" w:name="_Toc266364165"/>
      <w:bookmarkStart w:id="3064" w:name="_Toc265233962"/>
      <w:r>
        <w:t>Saldo</w:t>
      </w:r>
      <w:bookmarkEnd w:id="3063"/>
      <w:bookmarkEnd w:id="3064"/>
    </w:p>
    <w:p w:rsidR="00A5505D" w:rsidRDefault="00A5505D" w:rsidP="00A5505D">
      <w:pPr>
        <w:pStyle w:val="Normal11"/>
      </w:pPr>
      <w:r>
        <w:t>Saldo er knyttet til en konto. En saldo viser en sum på kundens (virksomhed eller borger) konto.</w:t>
      </w:r>
    </w:p>
    <w:p w:rsidR="00A5505D" w:rsidRDefault="00A5505D" w:rsidP="00A5505D">
      <w:pPr>
        <w:pStyle w:val="Normal11"/>
      </w:pPr>
      <w:r>
        <w:t>Saldo er det beløb, kontoen til enhver tid er udvisende. Beløbet kan både være positivt (kreditsaldo) eller negativt (debetsaldo).</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Beløb</w:t>
            </w:r>
          </w:p>
        </w:tc>
        <w:tc>
          <w:tcPr>
            <w:tcW w:w="1797" w:type="dxa"/>
          </w:tcPr>
          <w:p w:rsidR="00A5505D" w:rsidRDefault="00A5505D" w:rsidP="00A5505D">
            <w:pPr>
              <w:pStyle w:val="Normal11"/>
            </w:pPr>
            <w:r>
              <w:t>Beløb</w:t>
            </w:r>
            <w:r w:rsidR="00F061A6">
              <w:fldChar w:fldCharType="begin"/>
            </w:r>
            <w:r>
              <w:instrText xml:space="preserve"> XE "</w:instrText>
            </w:r>
            <w:r w:rsidRPr="00D8745F">
              <w:instrText>Beløb</w:instrText>
            </w:r>
            <w:r>
              <w:instrText xml:space="preserve">" </w:instrText>
            </w:r>
            <w:r w:rsidR="00F061A6">
              <w:fldChar w:fldCharType="end"/>
            </w:r>
          </w:p>
        </w:tc>
        <w:tc>
          <w:tcPr>
            <w:tcW w:w="5573" w:type="dxa"/>
          </w:tcPr>
          <w:p w:rsidR="00A5505D" w:rsidRDefault="00A5505D" w:rsidP="00A5505D">
            <w:pPr>
              <w:pStyle w:val="Normal11"/>
            </w:pPr>
            <w:r>
              <w:t>Beløb angivet som decimaltal, fx. 1500,00</w:t>
            </w:r>
          </w:p>
        </w:tc>
      </w:tr>
      <w:tr w:rsidR="00A5505D" w:rsidTr="00A5505D">
        <w:tc>
          <w:tcPr>
            <w:tcW w:w="2625" w:type="dxa"/>
          </w:tcPr>
          <w:p w:rsidR="00A5505D" w:rsidRDefault="00A5505D" w:rsidP="00A5505D">
            <w:pPr>
              <w:pStyle w:val="Normal11"/>
            </w:pPr>
            <w:r>
              <w:t>Type</w:t>
            </w:r>
          </w:p>
        </w:tc>
        <w:tc>
          <w:tcPr>
            <w:tcW w:w="1797" w:type="dxa"/>
          </w:tcPr>
          <w:p w:rsidR="00A5505D" w:rsidRDefault="00A5505D" w:rsidP="00A5505D">
            <w:pPr>
              <w:pStyle w:val="Normal11"/>
            </w:pPr>
            <w:r>
              <w:t>Type</w:t>
            </w:r>
            <w:r w:rsidR="00F061A6">
              <w:fldChar w:fldCharType="begin"/>
            </w:r>
            <w:r>
              <w:instrText xml:space="preserve"> XE "</w:instrText>
            </w:r>
            <w:r w:rsidRPr="00B237BB">
              <w:instrText>Type</w:instrText>
            </w:r>
            <w:r>
              <w:instrText xml:space="preserve">" </w:instrText>
            </w:r>
            <w:r w:rsidR="00F061A6">
              <w:fldChar w:fldCharType="end"/>
            </w:r>
          </w:p>
        </w:tc>
        <w:tc>
          <w:tcPr>
            <w:tcW w:w="5573" w:type="dxa"/>
          </w:tcPr>
          <w:p w:rsidR="00A5505D" w:rsidRDefault="00A5505D" w:rsidP="00A5505D">
            <w:pPr>
              <w:pStyle w:val="Normal11"/>
            </w:pPr>
            <w:r>
              <w:t>Typer er karakteriseret af lister, hvorfra kan vælges vedtagne værdier.</w:t>
            </w:r>
          </w:p>
        </w:tc>
      </w:tr>
      <w:tr w:rsidR="00A5505D" w:rsidTr="00A5505D">
        <w:tc>
          <w:tcPr>
            <w:tcW w:w="2625" w:type="dxa"/>
          </w:tcPr>
          <w:p w:rsidR="00A5505D" w:rsidRDefault="00A5505D" w:rsidP="00A5505D">
            <w:pPr>
              <w:pStyle w:val="Normal11"/>
            </w:pPr>
            <w:r>
              <w:t>GyldigFra</w:t>
            </w:r>
          </w:p>
        </w:tc>
        <w:tc>
          <w:tcPr>
            <w:tcW w:w="1797" w:type="dxa"/>
          </w:tcPr>
          <w:p w:rsidR="00A5505D" w:rsidRDefault="00A5505D" w:rsidP="00A5505D">
            <w:pPr>
              <w:pStyle w:val="Normal11"/>
            </w:pPr>
            <w:r>
              <w:t>DatoTid</w:t>
            </w:r>
            <w:r w:rsidR="00F061A6">
              <w:fldChar w:fldCharType="begin"/>
            </w:r>
            <w:r>
              <w:instrText xml:space="preserve"> XE "</w:instrText>
            </w:r>
            <w:r w:rsidRPr="003D4BE3">
              <w:instrText>DatoTid</w:instrText>
            </w:r>
            <w:r>
              <w:instrText xml:space="preserve">" </w:instrText>
            </w:r>
            <w:r w:rsidR="00F061A6">
              <w:fldChar w:fldCharType="end"/>
            </w:r>
          </w:p>
        </w:tc>
        <w:tc>
          <w:tcPr>
            <w:tcW w:w="5573" w:type="dxa"/>
          </w:tcPr>
          <w:p w:rsidR="00A5505D" w:rsidRDefault="00A5505D" w:rsidP="00A5505D">
            <w:pPr>
              <w:pStyle w:val="Normal11"/>
            </w:pPr>
            <w:r>
              <w:t>En datotid datatype, som samlet betegner en dato og tid, med formatet dd-mm-yyyy hh:mm:ss</w:t>
            </w:r>
          </w:p>
        </w:tc>
      </w:tr>
      <w:tr w:rsidR="00A5505D" w:rsidTr="00A5505D">
        <w:tc>
          <w:tcPr>
            <w:tcW w:w="2625" w:type="dxa"/>
          </w:tcPr>
          <w:p w:rsidR="00A5505D" w:rsidRDefault="00A5505D" w:rsidP="00A5505D">
            <w:pPr>
              <w:pStyle w:val="Normal11"/>
            </w:pPr>
            <w:r>
              <w:t>GyldigTil</w:t>
            </w:r>
          </w:p>
        </w:tc>
        <w:tc>
          <w:tcPr>
            <w:tcW w:w="1797" w:type="dxa"/>
          </w:tcPr>
          <w:p w:rsidR="00A5505D" w:rsidRDefault="00A5505D" w:rsidP="00A5505D">
            <w:pPr>
              <w:pStyle w:val="Normal11"/>
            </w:pPr>
            <w:r>
              <w:t>DatoTid</w:t>
            </w:r>
            <w:r w:rsidR="00F061A6">
              <w:fldChar w:fldCharType="begin"/>
            </w:r>
            <w:r>
              <w:instrText xml:space="preserve"> XE "</w:instrText>
            </w:r>
            <w:r w:rsidRPr="007A04CC">
              <w:instrText>DatoTid</w:instrText>
            </w:r>
            <w:r>
              <w:instrText xml:space="preserve">" </w:instrText>
            </w:r>
            <w:r w:rsidR="00F061A6">
              <w:fldChar w:fldCharType="end"/>
            </w:r>
          </w:p>
        </w:tc>
        <w:tc>
          <w:tcPr>
            <w:tcW w:w="5573" w:type="dxa"/>
          </w:tcPr>
          <w:p w:rsidR="00A5505D" w:rsidRDefault="00A5505D" w:rsidP="00A5505D">
            <w:pPr>
              <w:pStyle w:val="Normal11"/>
            </w:pPr>
            <w:r>
              <w:t>En datotid datatype, som samlet betegner en dato og tid, med formatet dd-mm-yyyy hh:mm:ss</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OpkrævningKonto(1)</w:t>
            </w:r>
          </w:p>
          <w:p w:rsidR="00A5505D" w:rsidRDefault="00A5505D" w:rsidP="00A5505D">
            <w:pPr>
              <w:pStyle w:val="Normal11"/>
            </w:pPr>
            <w:r>
              <w:t>Saldo(1..*)</w:t>
            </w:r>
          </w:p>
        </w:tc>
        <w:tc>
          <w:tcPr>
            <w:tcW w:w="5879" w:type="dxa"/>
          </w:tcPr>
          <w:p w:rsidR="00A5505D" w:rsidRDefault="00A5505D" w:rsidP="00A5505D">
            <w:pPr>
              <w:pStyle w:val="Normal11"/>
            </w:pPr>
          </w:p>
        </w:tc>
      </w:tr>
      <w:tr w:rsidR="00A5505D" w:rsidTr="00A5505D">
        <w:tc>
          <w:tcPr>
            <w:tcW w:w="1667" w:type="dxa"/>
          </w:tcPr>
          <w:p w:rsidR="00A5505D" w:rsidRDefault="00A5505D" w:rsidP="00A5505D">
            <w:pPr>
              <w:pStyle w:val="Normal11"/>
            </w:pPr>
          </w:p>
        </w:tc>
        <w:tc>
          <w:tcPr>
            <w:tcW w:w="2398" w:type="dxa"/>
          </w:tcPr>
          <w:p w:rsidR="00A5505D" w:rsidRDefault="00A5505D" w:rsidP="00A5505D">
            <w:pPr>
              <w:pStyle w:val="Normal11"/>
            </w:pPr>
            <w:r>
              <w:t>OpkrævningFordring(0..*)</w:t>
            </w:r>
          </w:p>
          <w:p w:rsidR="00A5505D" w:rsidRDefault="00A5505D" w:rsidP="00A5505D">
            <w:pPr>
              <w:pStyle w:val="Normal11"/>
            </w:pPr>
            <w:r>
              <w:t>Saldo(0..1)</w:t>
            </w:r>
          </w:p>
        </w:tc>
        <w:tc>
          <w:tcPr>
            <w:tcW w:w="5879" w:type="dxa"/>
          </w:tcPr>
          <w:p w:rsidR="00A5505D" w:rsidRDefault="00A5505D" w:rsidP="00A5505D">
            <w:pPr>
              <w:pStyle w:val="Normal11"/>
            </w:pP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Overskrift2"/>
      </w:pPr>
      <w:bookmarkStart w:id="3065" w:name="_Toc266364166"/>
      <w:bookmarkStart w:id="3066" w:name="_Toc265233963"/>
      <w:r>
        <w:t>ValutaOplysning</w:t>
      </w:r>
      <w:bookmarkEnd w:id="3065"/>
      <w:bookmarkEnd w:id="3066"/>
    </w:p>
    <w:p w:rsidR="00A5505D" w:rsidRDefault="00A5505D" w:rsidP="00A5505D">
      <w:pPr>
        <w:pStyle w:val="Normal11"/>
      </w:pPr>
      <w:r>
        <w:t>Oplysninger om valuta såsom kurs og kursdato. Valutakurser håndteres i SAPIntern system, og her gemmes også historiske valutaoplysninger.</w:t>
      </w:r>
    </w:p>
    <w:p w:rsidR="00A5505D" w:rsidRDefault="00A5505D" w:rsidP="00A5505D">
      <w:pPr>
        <w:pStyle w:val="Normal11"/>
      </w:pPr>
    </w:p>
    <w:p w:rsidR="00A5505D" w:rsidRDefault="00A5505D" w:rsidP="00A5505D">
      <w:pPr>
        <w:pStyle w:val="Normal11"/>
      </w:pPr>
      <w:r>
        <w:t>Valutaoplysninger anvendes i flere situationer, bl.a. til at omberegne beløb fra dansk valuta til udenlandsk valuta og omvendt.</w:t>
      </w:r>
    </w:p>
    <w:p w:rsidR="00A5505D" w:rsidRDefault="00A5505D" w:rsidP="00A5505D">
      <w:pPr>
        <w:pStyle w:val="Normal11"/>
      </w:pPr>
    </w:p>
    <w:p w:rsidR="00A5505D" w:rsidRDefault="00A5505D" w:rsidP="00A5505D">
      <w:pPr>
        <w:pStyle w:val="Normal11"/>
      </w:pPr>
      <w:r>
        <w:t>Valutaoplysninger anvedes, når der modtages fordringer i anden valuta end dansk. Valutaoplysninger anvendes ifm modtagelse af en indbetaling i udenlandsk valuta, som skal omregnes til danske kr., før beløbet kan indgå på kontoen.</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5505D" w:rsidTr="00A5505D">
        <w:trPr>
          <w:tblHeader/>
        </w:trPr>
        <w:tc>
          <w:tcPr>
            <w:tcW w:w="2625" w:type="dxa"/>
            <w:shd w:val="pct20" w:color="auto" w:fill="0000FF"/>
          </w:tcPr>
          <w:p w:rsidR="00A5505D" w:rsidRPr="00A5505D" w:rsidRDefault="00A5505D" w:rsidP="00A5505D">
            <w:pPr>
              <w:pStyle w:val="Normal11"/>
              <w:rPr>
                <w:color w:val="FFFFFF"/>
              </w:rPr>
            </w:pPr>
            <w:r>
              <w:rPr>
                <w:color w:val="FFFFFF"/>
              </w:rPr>
              <w:t>Attribut</w:t>
            </w:r>
          </w:p>
        </w:tc>
        <w:tc>
          <w:tcPr>
            <w:tcW w:w="1797" w:type="dxa"/>
            <w:shd w:val="pct20" w:color="auto" w:fill="0000FF"/>
          </w:tcPr>
          <w:p w:rsidR="00A5505D" w:rsidRPr="00A5505D" w:rsidRDefault="00A5505D" w:rsidP="00A5505D">
            <w:pPr>
              <w:pStyle w:val="Normal11"/>
              <w:rPr>
                <w:color w:val="FFFFFF"/>
              </w:rPr>
            </w:pPr>
            <w:r>
              <w:rPr>
                <w:color w:val="FFFFFF"/>
              </w:rPr>
              <w:t>Domæne</w:t>
            </w:r>
          </w:p>
        </w:tc>
        <w:tc>
          <w:tcPr>
            <w:tcW w:w="5573"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2625" w:type="dxa"/>
          </w:tcPr>
          <w:p w:rsidR="00A5505D" w:rsidRDefault="00A5505D" w:rsidP="00A5505D">
            <w:pPr>
              <w:pStyle w:val="Normal11"/>
            </w:pPr>
            <w:r>
              <w:t>Kurs</w:t>
            </w:r>
          </w:p>
        </w:tc>
        <w:tc>
          <w:tcPr>
            <w:tcW w:w="1797" w:type="dxa"/>
          </w:tcPr>
          <w:p w:rsidR="00A5505D" w:rsidRDefault="00A5505D" w:rsidP="00A5505D">
            <w:pPr>
              <w:pStyle w:val="Normal11"/>
            </w:pPr>
            <w:r>
              <w:t>Beløb</w:t>
            </w:r>
            <w:r w:rsidR="00F061A6">
              <w:fldChar w:fldCharType="begin"/>
            </w:r>
            <w:r>
              <w:instrText xml:space="preserve"> XE "</w:instrText>
            </w:r>
            <w:r w:rsidRPr="003A4DCE">
              <w:instrText>Beløb</w:instrText>
            </w:r>
            <w:r>
              <w:instrText xml:space="preserve">" </w:instrText>
            </w:r>
            <w:r w:rsidR="00F061A6">
              <w:fldChar w:fldCharType="end"/>
            </w:r>
          </w:p>
        </w:tc>
        <w:tc>
          <w:tcPr>
            <w:tcW w:w="5573" w:type="dxa"/>
          </w:tcPr>
          <w:p w:rsidR="00A5505D" w:rsidRDefault="00A5505D" w:rsidP="00A5505D">
            <w:pPr>
              <w:pStyle w:val="Normal11"/>
            </w:pPr>
            <w:r>
              <w:t>Kursen på den pågældende valuta på den angivne kursdato, fx. 830,91.</w:t>
            </w:r>
          </w:p>
        </w:tc>
      </w:tr>
      <w:tr w:rsidR="00A5505D" w:rsidTr="00A5505D">
        <w:tc>
          <w:tcPr>
            <w:tcW w:w="2625" w:type="dxa"/>
          </w:tcPr>
          <w:p w:rsidR="00A5505D" w:rsidRDefault="00A5505D" w:rsidP="00A5505D">
            <w:pPr>
              <w:pStyle w:val="Normal11"/>
            </w:pPr>
            <w:r>
              <w:t>KursDato</w:t>
            </w:r>
          </w:p>
        </w:tc>
        <w:tc>
          <w:tcPr>
            <w:tcW w:w="1797" w:type="dxa"/>
          </w:tcPr>
          <w:p w:rsidR="00A5505D" w:rsidRDefault="00A5505D" w:rsidP="00A5505D">
            <w:pPr>
              <w:pStyle w:val="Normal11"/>
            </w:pPr>
            <w:r>
              <w:t>DatoTid</w:t>
            </w:r>
            <w:r w:rsidR="00F061A6">
              <w:fldChar w:fldCharType="begin"/>
            </w:r>
            <w:r>
              <w:instrText xml:space="preserve"> XE "</w:instrText>
            </w:r>
            <w:r w:rsidRPr="00B11239">
              <w:instrText>DatoTid</w:instrText>
            </w:r>
            <w:r>
              <w:instrText xml:space="preserve">" </w:instrText>
            </w:r>
            <w:r w:rsidR="00F061A6">
              <w:fldChar w:fldCharType="end"/>
            </w:r>
          </w:p>
        </w:tc>
        <w:tc>
          <w:tcPr>
            <w:tcW w:w="5573" w:type="dxa"/>
          </w:tcPr>
          <w:p w:rsidR="00A5505D" w:rsidRDefault="00A5505D" w:rsidP="00A5505D">
            <w:pPr>
              <w:pStyle w:val="Normal11"/>
            </w:pPr>
            <w:r>
              <w:t>Datoen for valutakursen.</w:t>
            </w:r>
          </w:p>
        </w:tc>
      </w:tr>
      <w:tr w:rsidR="00A5505D" w:rsidTr="00A5505D">
        <w:tc>
          <w:tcPr>
            <w:tcW w:w="2625" w:type="dxa"/>
          </w:tcPr>
          <w:p w:rsidR="00A5505D" w:rsidRDefault="00A5505D" w:rsidP="00A5505D">
            <w:pPr>
              <w:pStyle w:val="Normal11"/>
            </w:pPr>
            <w:r>
              <w:t>Kode</w:t>
            </w:r>
          </w:p>
        </w:tc>
        <w:tc>
          <w:tcPr>
            <w:tcW w:w="1797" w:type="dxa"/>
          </w:tcPr>
          <w:p w:rsidR="00A5505D" w:rsidRDefault="00A5505D" w:rsidP="00A5505D">
            <w:pPr>
              <w:pStyle w:val="Normal11"/>
            </w:pPr>
            <w:r>
              <w:t>Valuta</w:t>
            </w:r>
            <w:r w:rsidR="00F061A6">
              <w:fldChar w:fldCharType="begin"/>
            </w:r>
            <w:r>
              <w:instrText xml:space="preserve"> XE "</w:instrText>
            </w:r>
            <w:r w:rsidRPr="0053322A">
              <w:instrText>Valuta</w:instrText>
            </w:r>
            <w:r>
              <w:instrText xml:space="preserve">" </w:instrText>
            </w:r>
            <w:r w:rsidR="00F061A6">
              <w:fldChar w:fldCharType="end"/>
            </w:r>
          </w:p>
        </w:tc>
        <w:tc>
          <w:tcPr>
            <w:tcW w:w="5573" w:type="dxa"/>
          </w:tcPr>
          <w:p w:rsidR="00A5505D" w:rsidRDefault="00A5505D" w:rsidP="00A5505D">
            <w:pPr>
              <w:pStyle w:val="Normal11"/>
            </w:pPr>
            <w:r>
              <w:t>Den trecifrede ISO-kode for den pågældende valuta.</w:t>
            </w:r>
          </w:p>
        </w:tc>
      </w:tr>
    </w:tbl>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5505D" w:rsidTr="00A5505D">
        <w:trPr>
          <w:tblHeader/>
        </w:trPr>
        <w:tc>
          <w:tcPr>
            <w:tcW w:w="1667" w:type="dxa"/>
            <w:shd w:val="pct20" w:color="auto" w:fill="0000FF"/>
          </w:tcPr>
          <w:p w:rsidR="00A5505D" w:rsidRPr="00A5505D" w:rsidRDefault="00A5505D" w:rsidP="00A5505D">
            <w:pPr>
              <w:pStyle w:val="Normal11"/>
              <w:rPr>
                <w:color w:val="FFFFFF"/>
              </w:rPr>
            </w:pPr>
            <w:r>
              <w:rPr>
                <w:color w:val="FFFFFF"/>
              </w:rPr>
              <w:t>Relationsnavn</w:t>
            </w:r>
          </w:p>
        </w:tc>
        <w:tc>
          <w:tcPr>
            <w:tcW w:w="2398" w:type="dxa"/>
            <w:shd w:val="pct20" w:color="auto" w:fill="0000FF"/>
          </w:tcPr>
          <w:p w:rsidR="00A5505D" w:rsidRPr="00A5505D" w:rsidRDefault="00A5505D" w:rsidP="00A5505D">
            <w:pPr>
              <w:pStyle w:val="Normal11"/>
              <w:rPr>
                <w:color w:val="FFFFFF"/>
              </w:rPr>
            </w:pPr>
            <w:r>
              <w:rPr>
                <w:color w:val="FFFFFF"/>
              </w:rPr>
              <w:t>Relationsbegreber</w:t>
            </w:r>
          </w:p>
        </w:tc>
        <w:tc>
          <w:tcPr>
            <w:tcW w:w="5879" w:type="dxa"/>
            <w:shd w:val="pct20" w:color="auto" w:fill="0000FF"/>
          </w:tcPr>
          <w:p w:rsidR="00A5505D" w:rsidRPr="00A5505D" w:rsidRDefault="00A5505D" w:rsidP="00A5505D">
            <w:pPr>
              <w:pStyle w:val="Normal11"/>
              <w:rPr>
                <w:color w:val="FFFFFF"/>
              </w:rPr>
            </w:pPr>
            <w:r>
              <w:rPr>
                <w:color w:val="FFFFFF"/>
              </w:rPr>
              <w:t>Beskrivelse</w:t>
            </w: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OpkrævningFordring(0..*)</w:t>
            </w:r>
          </w:p>
          <w:p w:rsidR="00A5505D" w:rsidRDefault="00A5505D" w:rsidP="00A5505D">
            <w:pPr>
              <w:pStyle w:val="Normal11"/>
            </w:pPr>
            <w:r>
              <w:t>ValutaOplysning(1..*)</w:t>
            </w:r>
          </w:p>
        </w:tc>
        <w:tc>
          <w:tcPr>
            <w:tcW w:w="5879" w:type="dxa"/>
          </w:tcPr>
          <w:p w:rsidR="00A5505D" w:rsidRDefault="00A5505D" w:rsidP="00A5505D">
            <w:pPr>
              <w:pStyle w:val="Normal11"/>
            </w:pPr>
            <w:r>
              <w:t>En fordring kan have et beløb</w:t>
            </w:r>
          </w:p>
        </w:tc>
      </w:tr>
      <w:tr w:rsidR="00A5505D" w:rsidTr="00A5505D">
        <w:tc>
          <w:tcPr>
            <w:tcW w:w="1667" w:type="dxa"/>
          </w:tcPr>
          <w:p w:rsidR="00A5505D" w:rsidRDefault="00A5505D" w:rsidP="00A5505D">
            <w:pPr>
              <w:pStyle w:val="Normal11"/>
            </w:pPr>
            <w:r>
              <w:t>har</w:t>
            </w:r>
          </w:p>
        </w:tc>
        <w:tc>
          <w:tcPr>
            <w:tcW w:w="2398" w:type="dxa"/>
          </w:tcPr>
          <w:p w:rsidR="00A5505D" w:rsidRDefault="00A5505D" w:rsidP="00A5505D">
            <w:pPr>
              <w:pStyle w:val="Normal11"/>
            </w:pPr>
            <w:r>
              <w:t>OpkrævningUdbetaling(0..*)</w:t>
            </w:r>
          </w:p>
          <w:p w:rsidR="00A5505D" w:rsidRDefault="00A5505D" w:rsidP="00A5505D">
            <w:pPr>
              <w:pStyle w:val="Normal11"/>
            </w:pPr>
            <w:r>
              <w:t>ValutaOplysning(1)</w:t>
            </w:r>
          </w:p>
        </w:tc>
        <w:tc>
          <w:tcPr>
            <w:tcW w:w="5879" w:type="dxa"/>
          </w:tcPr>
          <w:p w:rsidR="00A5505D" w:rsidRDefault="00A5505D" w:rsidP="00A5505D">
            <w:pPr>
              <w:pStyle w:val="Normal11"/>
            </w:pPr>
            <w:r>
              <w:t>Til en udbetaling kan der høre oplysninger om beløbets valuta</w:t>
            </w:r>
          </w:p>
        </w:tc>
      </w:tr>
    </w:tbl>
    <w:p w:rsidR="00A5505D" w:rsidRDefault="00A5505D" w:rsidP="00A5505D">
      <w:pPr>
        <w:pStyle w:val="Normal11"/>
      </w:pPr>
    </w:p>
    <w:p w:rsidR="00A5505D" w:rsidRDefault="00A5505D" w:rsidP="00A5505D">
      <w:pPr>
        <w:pStyle w:val="Normal11"/>
        <w:sectPr w:rsidR="00A5505D" w:rsidSect="00A5505D">
          <w:type w:val="continuous"/>
          <w:pgSz w:w="11906" w:h="16838"/>
          <w:pgMar w:top="567" w:right="567" w:bottom="567" w:left="567" w:header="556" w:footer="850" w:gutter="57"/>
          <w:paperSrc w:first="2" w:other="2"/>
          <w:cols w:space="708"/>
          <w:docGrid w:linePitch="360"/>
        </w:sectPr>
      </w:pPr>
    </w:p>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Overskrift1"/>
      </w:pPr>
      <w:bookmarkStart w:id="3067" w:name="_Toc266364167"/>
      <w:bookmarkStart w:id="3068" w:name="_Toc265233964"/>
      <w:r>
        <w:t>Domæner</w:t>
      </w:r>
      <w:bookmarkEnd w:id="3067"/>
      <w:bookmarkEnd w:id="3068"/>
    </w:p>
    <w:p w:rsidR="00A5505D" w:rsidRDefault="00A5505D" w:rsidP="00A5505D">
      <w:pPr>
        <w:pStyle w:val="Overskrift2"/>
        <w:rPr>
          <w:ins w:id="3069" w:author="Skat" w:date="2010-07-08T14:54:00Z"/>
        </w:rPr>
      </w:pPr>
      <w:bookmarkStart w:id="3070" w:name="_Toc266364168"/>
      <w:ins w:id="3071" w:author="Skat" w:date="2010-07-08T14:54:00Z">
        <w:r>
          <w:t>Aar</w:t>
        </w:r>
        <w:bookmarkEnd w:id="3070"/>
      </w:ins>
    </w:p>
    <w:p w:rsidR="00A5505D" w:rsidRDefault="00A5505D" w:rsidP="00A5505D">
      <w:pPr>
        <w:pStyle w:val="Normal11"/>
        <w:rPr>
          <w:ins w:id="3072" w:author="Skat" w:date="2010-07-08T14:54:00Z"/>
        </w:rPr>
      </w:pPr>
      <w:ins w:id="3073" w:author="Skat" w:date="2010-07-08T14:54:00Z">
        <w:r>
          <w:t>Alle gyldige årstal i den danske kalender.</w:t>
        </w:r>
      </w:ins>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ins w:id="3074" w:author="Skat" w:date="2010-07-08T14:54:00Z"/>
        </w:trPr>
        <w:tc>
          <w:tcPr>
            <w:tcW w:w="9921" w:type="dxa"/>
            <w:gridSpan w:val="2"/>
            <w:shd w:val="pct20" w:color="auto" w:fill="0000FF"/>
          </w:tcPr>
          <w:p w:rsidR="00A5505D" w:rsidRPr="00A5505D" w:rsidRDefault="00A5505D" w:rsidP="00A5505D">
            <w:pPr>
              <w:pStyle w:val="Normal11"/>
              <w:rPr>
                <w:ins w:id="3075" w:author="Skat" w:date="2010-07-08T14:54:00Z"/>
                <w:color w:val="FFFFFF"/>
              </w:rPr>
            </w:pPr>
            <w:ins w:id="3076" w:author="Skat" w:date="2010-07-08T14:54:00Z">
              <w:r>
                <w:rPr>
                  <w:color w:val="FFFFFF"/>
                </w:rPr>
                <w:t>Aar</w:t>
              </w:r>
            </w:ins>
          </w:p>
        </w:tc>
      </w:tr>
      <w:tr w:rsidR="00A5505D" w:rsidTr="00A5505D">
        <w:trPr>
          <w:ins w:id="3077" w:author="Skat" w:date="2010-07-08T14:54:00Z"/>
        </w:trPr>
        <w:tc>
          <w:tcPr>
            <w:tcW w:w="1667" w:type="dxa"/>
          </w:tcPr>
          <w:p w:rsidR="00A5505D" w:rsidRPr="00A5505D" w:rsidRDefault="00A5505D" w:rsidP="00A5505D">
            <w:pPr>
              <w:pStyle w:val="Normal11"/>
              <w:rPr>
                <w:ins w:id="3078" w:author="Skat" w:date="2010-07-08T14:54:00Z"/>
                <w:b/>
              </w:rPr>
            </w:pPr>
            <w:ins w:id="3079" w:author="Skat" w:date="2010-07-08T14:54:00Z">
              <w:r>
                <w:rPr>
                  <w:b/>
                </w:rPr>
                <w:t>Data Type</w:t>
              </w:r>
            </w:ins>
          </w:p>
        </w:tc>
        <w:tc>
          <w:tcPr>
            <w:tcW w:w="8254" w:type="dxa"/>
          </w:tcPr>
          <w:p w:rsidR="00A5505D" w:rsidRDefault="00A5505D" w:rsidP="00A5505D">
            <w:pPr>
              <w:pStyle w:val="Normal11"/>
              <w:rPr>
                <w:ins w:id="3080" w:author="Skat" w:date="2010-07-08T14:54:00Z"/>
              </w:rPr>
            </w:pPr>
            <w:ins w:id="3081" w:author="Skat" w:date="2010-07-08T14:54:00Z">
              <w:r>
                <w:t>number</w:t>
              </w:r>
            </w:ins>
          </w:p>
        </w:tc>
      </w:tr>
      <w:tr w:rsidR="00A5505D" w:rsidTr="00A5505D">
        <w:trPr>
          <w:ins w:id="3082" w:author="Skat" w:date="2010-07-08T14:54:00Z"/>
        </w:trPr>
        <w:tc>
          <w:tcPr>
            <w:tcW w:w="1667" w:type="dxa"/>
          </w:tcPr>
          <w:p w:rsidR="00A5505D" w:rsidRPr="00A5505D" w:rsidRDefault="00A5505D" w:rsidP="00A5505D">
            <w:pPr>
              <w:pStyle w:val="Normal11"/>
              <w:rPr>
                <w:ins w:id="3083" w:author="Skat" w:date="2010-07-08T14:54:00Z"/>
                <w:b/>
              </w:rPr>
            </w:pPr>
            <w:ins w:id="3084" w:author="Skat" w:date="2010-07-08T14:54:00Z">
              <w:r>
                <w:rPr>
                  <w:b/>
                </w:rPr>
                <w:t>Data Længde</w:t>
              </w:r>
            </w:ins>
          </w:p>
        </w:tc>
        <w:tc>
          <w:tcPr>
            <w:tcW w:w="8254" w:type="dxa"/>
          </w:tcPr>
          <w:p w:rsidR="00A5505D" w:rsidRDefault="00A5505D" w:rsidP="00A5505D">
            <w:pPr>
              <w:pStyle w:val="Normal11"/>
              <w:rPr>
                <w:ins w:id="3085" w:author="Skat" w:date="2010-07-08T14:54:00Z"/>
              </w:rPr>
            </w:pPr>
            <w:ins w:id="3086" w:author="Skat" w:date="2010-07-08T14:54:00Z">
              <w:r>
                <w:t>4</w:t>
              </w:r>
            </w:ins>
          </w:p>
        </w:tc>
      </w:tr>
      <w:tr w:rsidR="00A5505D" w:rsidTr="00A5505D">
        <w:trPr>
          <w:ins w:id="3087" w:author="Skat" w:date="2010-07-08T14:54:00Z"/>
        </w:trPr>
        <w:tc>
          <w:tcPr>
            <w:tcW w:w="1667" w:type="dxa"/>
          </w:tcPr>
          <w:p w:rsidR="00A5505D" w:rsidRPr="00A5505D" w:rsidRDefault="00A5505D" w:rsidP="00A5505D">
            <w:pPr>
              <w:pStyle w:val="Normal11"/>
              <w:rPr>
                <w:ins w:id="3088" w:author="Skat" w:date="2010-07-08T14:54:00Z"/>
                <w:b/>
              </w:rPr>
            </w:pPr>
            <w:ins w:id="3089" w:author="Skat" w:date="2010-07-08T14:54:00Z">
              <w:r>
                <w:rPr>
                  <w:b/>
                </w:rPr>
                <w:t>Tilladte værdier</w:t>
              </w:r>
            </w:ins>
          </w:p>
        </w:tc>
        <w:tc>
          <w:tcPr>
            <w:tcW w:w="8254" w:type="dxa"/>
          </w:tcPr>
          <w:p w:rsidR="00A5505D" w:rsidRDefault="00A5505D" w:rsidP="00A5505D">
            <w:pPr>
              <w:pStyle w:val="Normal11"/>
              <w:rPr>
                <w:ins w:id="3090" w:author="Skat" w:date="2010-07-08T14:54:00Z"/>
              </w:rPr>
            </w:pPr>
            <w:ins w:id="3091" w:author="Skat" w:date="2010-07-08T14:54:00Z">
              <w:r>
                <w:t>Indeværende år - i januar det foregående år.</w:t>
              </w:r>
            </w:ins>
          </w:p>
        </w:tc>
      </w:tr>
      <w:tr w:rsidR="00A5505D" w:rsidTr="00A5505D">
        <w:trPr>
          <w:ins w:id="3092" w:author="Skat" w:date="2010-07-08T14:54:00Z"/>
        </w:trPr>
        <w:tc>
          <w:tcPr>
            <w:tcW w:w="1667" w:type="dxa"/>
          </w:tcPr>
          <w:p w:rsidR="00A5505D" w:rsidRPr="00A5505D" w:rsidRDefault="00A5505D" w:rsidP="00A5505D">
            <w:pPr>
              <w:pStyle w:val="Normal11"/>
              <w:rPr>
                <w:ins w:id="3093" w:author="Skat" w:date="2010-07-08T14:54:00Z"/>
                <w:b/>
              </w:rPr>
            </w:pPr>
            <w:ins w:id="3094" w:author="Skat" w:date="2010-07-08T14:54:00Z">
              <w:r>
                <w:rPr>
                  <w:b/>
                </w:rPr>
                <w:t>Format</w:t>
              </w:r>
            </w:ins>
          </w:p>
        </w:tc>
        <w:tc>
          <w:tcPr>
            <w:tcW w:w="8254" w:type="dxa"/>
          </w:tcPr>
          <w:p w:rsidR="00A5505D" w:rsidRDefault="00A5505D" w:rsidP="00A5505D">
            <w:pPr>
              <w:pStyle w:val="Normal11"/>
              <w:rPr>
                <w:ins w:id="3095" w:author="Skat" w:date="2010-07-08T14:54:00Z"/>
              </w:rPr>
            </w:pPr>
          </w:p>
        </w:tc>
      </w:tr>
    </w:tbl>
    <w:p w:rsidR="00A5505D" w:rsidRDefault="00F061A6" w:rsidP="00A5505D">
      <w:pPr>
        <w:pStyle w:val="Normal11"/>
        <w:rPr>
          <w:ins w:id="3096" w:author="Skat" w:date="2010-07-08T14:54:00Z"/>
        </w:rPr>
      </w:pPr>
      <w:ins w:id="3097" w:author="Skat" w:date="2010-07-08T14:54:00Z">
        <w:r>
          <w:fldChar w:fldCharType="begin"/>
        </w:r>
        <w:r w:rsidR="00A5505D">
          <w:instrText xml:space="preserve"> XE "</w:instrText>
        </w:r>
        <w:r w:rsidR="00A5505D" w:rsidRPr="000206FB">
          <w:instrText>Aar</w:instrText>
        </w:r>
        <w:r w:rsidR="00A5505D">
          <w:instrText xml:space="preserve">" </w:instrText>
        </w:r>
        <w:r>
          <w:fldChar w:fldCharType="end"/>
        </w:r>
      </w:ins>
    </w:p>
    <w:p w:rsidR="00A5505D" w:rsidRDefault="00A5505D" w:rsidP="00A5505D">
      <w:pPr>
        <w:pStyle w:val="Overskrift2"/>
        <w:numPr>
          <w:numberingChange w:id="3098" w:author="Skat" w:date="2010-07-08T14:54:00Z" w:original="%1:9:0:.%2:1:0:"/>
        </w:numPr>
      </w:pPr>
      <w:bookmarkStart w:id="3099" w:name="_Toc266364169"/>
      <w:bookmarkStart w:id="3100" w:name="_Toc265233965"/>
      <w:r>
        <w:t>AdresseAnvendelseKode</w:t>
      </w:r>
      <w:bookmarkEnd w:id="3099"/>
      <w:bookmarkEnd w:id="3100"/>
    </w:p>
    <w:p w:rsidR="00A5505D" w:rsidRDefault="00A5505D" w:rsidP="00A5505D">
      <w:pPr>
        <w:pStyle w:val="Normal11"/>
      </w:pPr>
      <w:r>
        <w:t>0 = Adressen kan anvendes til direkte adressering</w:t>
      </w:r>
    </w:p>
    <w:p w:rsidR="00A5505D" w:rsidRDefault="00A5505D" w:rsidP="00A5505D">
      <w:pPr>
        <w:pStyle w:val="Normal11"/>
      </w:pPr>
      <w:r>
        <w:t>1 = Adressen kan ikke anvendes til direkte adressering</w:t>
      </w:r>
    </w:p>
    <w:p w:rsidR="00A5505D" w:rsidRDefault="00A5505D" w:rsidP="00A5505D">
      <w:pPr>
        <w:pStyle w:val="Normal11"/>
      </w:pPr>
      <w:r>
        <w:t>8 = Adressen består kun af navn</w:t>
      </w: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AdresseAnvendelseKode</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integer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6A0163">
        <w:instrText>AdresseAnvendelseKode</w:instrText>
      </w:r>
      <w:r w:rsidR="00A5505D">
        <w:instrText xml:space="preserve">" </w:instrText>
      </w:r>
      <w:r>
        <w:fldChar w:fldCharType="end"/>
      </w:r>
    </w:p>
    <w:p w:rsidR="00A5505D" w:rsidRDefault="00A5505D" w:rsidP="00A5505D">
      <w:pPr>
        <w:pStyle w:val="Overskrift2"/>
        <w:numPr>
          <w:numberingChange w:id="3101" w:author="Skat" w:date="2010-07-08T14:54:00Z" w:original="%1:9:0:.%2:2:0:"/>
        </w:numPr>
      </w:pPr>
      <w:bookmarkStart w:id="3102" w:name="_Toc266364170"/>
      <w:bookmarkStart w:id="3103" w:name="_Toc265233966"/>
      <w:r>
        <w:t>AdresseLandKode</w:t>
      </w:r>
      <w:bookmarkEnd w:id="3102"/>
      <w:bookmarkEnd w:id="3103"/>
    </w:p>
    <w:p w:rsidR="00A5505D" w:rsidRDefault="00A5505D" w:rsidP="00A5505D">
      <w:pPr>
        <w:pStyle w:val="Normal11"/>
      </w:pPr>
      <w:r>
        <w:t>Udfyldes med 2-bogstavede ISO-landekode (ISO 3166-1-alpha-2 kode).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AdresseLandKode</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2</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Feltet skal altid være udfyldt.</w:t>
            </w:r>
          </w:p>
          <w:p w:rsidR="00A5505D" w:rsidRDefault="00A5505D" w:rsidP="00A5505D">
            <w:pPr>
              <w:pStyle w:val="Normal11"/>
            </w:pPr>
          </w:p>
          <w:p w:rsidR="00A5505D" w:rsidRDefault="00A5505D" w:rsidP="00A5505D">
            <w:pPr>
              <w:pStyle w:val="Normal11"/>
            </w:pPr>
            <w:r>
              <w:t>ISO-standard, som hentes/valideres i Erhvervssystemets værdisæt for Lande, = elementet Land_nvn_kort.</w:t>
            </w:r>
          </w:p>
          <w:p w:rsidR="00A5505D" w:rsidRDefault="00A5505D" w:rsidP="00A5505D">
            <w:pPr>
              <w:pStyle w:val="Normal11"/>
            </w:pPr>
          </w:p>
          <w:p w:rsidR="00A5505D" w:rsidRDefault="00A5505D" w:rsidP="00A5505D">
            <w:pPr>
              <w:pStyle w:val="Normal11"/>
            </w:pPr>
            <w:r>
              <w:t>Undtagelse er dog Grækenland, som er dispenseret fra ordningen og må bruge "EL".</w:t>
            </w: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5B201F">
        <w:instrText>AdresseLandKode</w:instrText>
      </w:r>
      <w:r w:rsidR="00A5505D">
        <w:instrText xml:space="preserve">" </w:instrText>
      </w:r>
      <w:r>
        <w:fldChar w:fldCharType="end"/>
      </w:r>
    </w:p>
    <w:p w:rsidR="00A5505D" w:rsidRDefault="00A5505D" w:rsidP="00A5505D">
      <w:pPr>
        <w:pStyle w:val="Overskrift2"/>
        <w:numPr>
          <w:numberingChange w:id="3104" w:author="Skat" w:date="2010-07-08T14:54:00Z" w:original="%1:9:0:.%2:3:0:"/>
        </w:numPr>
      </w:pPr>
      <w:bookmarkStart w:id="3105" w:name="_Toc266364171"/>
      <w:bookmarkStart w:id="3106" w:name="_Toc265233967"/>
      <w:r>
        <w:t>AdresseLinie</w:t>
      </w:r>
      <w:bookmarkEnd w:id="3105"/>
      <w:bookmarkEnd w:id="3106"/>
    </w:p>
    <w:p w:rsidR="00A5505D" w:rsidRDefault="00A5505D" w:rsidP="00A5505D">
      <w:pPr>
        <w:pStyle w:val="Normal11"/>
      </w:pPr>
      <w:r>
        <w:t>Angiver linie i adresse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AdresseLinie</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70</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6527A4">
        <w:instrText>AdresseLinie</w:instrText>
      </w:r>
      <w:r w:rsidR="00A5505D">
        <w:instrText xml:space="preserve">" </w:instrText>
      </w:r>
      <w:r>
        <w:fldChar w:fldCharType="end"/>
      </w:r>
    </w:p>
    <w:p w:rsidR="00A5505D" w:rsidRDefault="00A5505D" w:rsidP="00A5505D">
      <w:pPr>
        <w:pStyle w:val="Overskrift2"/>
        <w:numPr>
          <w:numberingChange w:id="3107" w:author="Skat" w:date="2010-07-08T14:54:00Z" w:original="%1:9:0:.%2:4:0:"/>
        </w:numPr>
      </w:pPr>
      <w:bookmarkStart w:id="3108" w:name="_Toc266364172"/>
      <w:bookmarkStart w:id="3109" w:name="_Toc265233968"/>
      <w:r>
        <w:t>AntalÅr</w:t>
      </w:r>
      <w:bookmarkEnd w:id="3108"/>
      <w:bookmarkEnd w:id="3109"/>
    </w:p>
    <w:p w:rsidR="00A5505D" w:rsidRDefault="00A5505D" w:rsidP="00A5505D">
      <w:pPr>
        <w:pStyle w:val="Normal11"/>
      </w:pPr>
      <w:r>
        <w:t>Angiver et antal år og anvendes bl.a. til angivelse af forældelsesfrist målt i år for fordringer til opkrævning/inddrivelse.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AntalÅr</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10</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Tilladte værdier for Forældelsesfrist målt i år for fordringer til opkrævning/inddrivelse:</w:t>
            </w:r>
          </w:p>
          <w:p w:rsidR="00A5505D" w:rsidRDefault="00A5505D" w:rsidP="00A5505D">
            <w:pPr>
              <w:pStyle w:val="Normal11"/>
            </w:pPr>
          </w:p>
          <w:p w:rsidR="00A5505D" w:rsidRDefault="00A5505D" w:rsidP="00A5505D">
            <w:pPr>
              <w:pStyle w:val="Normal11"/>
            </w:pPr>
            <w:r>
              <w:t>1 år</w:t>
            </w:r>
          </w:p>
          <w:p w:rsidR="00A5505D" w:rsidRDefault="00A5505D" w:rsidP="00A5505D">
            <w:pPr>
              <w:pStyle w:val="Normal11"/>
            </w:pPr>
            <w:r>
              <w:t>3 år</w:t>
            </w:r>
          </w:p>
          <w:p w:rsidR="00A5505D" w:rsidRDefault="00A5505D" w:rsidP="00A5505D">
            <w:pPr>
              <w:pStyle w:val="Normal11"/>
            </w:pPr>
            <w:r>
              <w:t>5 år</w:t>
            </w:r>
          </w:p>
          <w:p w:rsidR="00A5505D" w:rsidRDefault="00A5505D" w:rsidP="00A5505D">
            <w:pPr>
              <w:pStyle w:val="Normal11"/>
            </w:pPr>
            <w:r>
              <w:t>10 år</w:t>
            </w:r>
          </w:p>
          <w:p w:rsidR="00A5505D" w:rsidRDefault="00A5505D" w:rsidP="00A5505D">
            <w:pPr>
              <w:pStyle w:val="Normal11"/>
            </w:pPr>
            <w:r>
              <w:t xml:space="preserve">20 år </w:t>
            </w:r>
          </w:p>
          <w:p w:rsidR="00A5505D" w:rsidRDefault="00A5505D" w:rsidP="00A5505D">
            <w:pPr>
              <w:pStyle w:val="Normal11"/>
            </w:pPr>
            <w:r>
              <w:t>30 år</w:t>
            </w: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B8205E">
        <w:instrText>AntalÅr</w:instrText>
      </w:r>
      <w:r w:rsidR="00A5505D">
        <w:instrText xml:space="preserve">" </w:instrText>
      </w:r>
      <w:r>
        <w:fldChar w:fldCharType="end"/>
      </w:r>
    </w:p>
    <w:p w:rsidR="00A5505D" w:rsidRDefault="00A5505D" w:rsidP="00A5505D">
      <w:pPr>
        <w:pStyle w:val="Overskrift2"/>
        <w:numPr>
          <w:numberingChange w:id="3110" w:author="Skat" w:date="2010-07-08T14:54:00Z" w:original="%1:9:0:.%2:5:0:"/>
        </w:numPr>
      </w:pPr>
      <w:bookmarkStart w:id="3111" w:name="_Toc266364173"/>
      <w:bookmarkStart w:id="3112" w:name="_Toc265233969"/>
      <w:r>
        <w:t>Areal</w:t>
      </w:r>
      <w:bookmarkEnd w:id="3111"/>
      <w:bookmarkEnd w:id="3112"/>
    </w:p>
    <w:p w:rsidR="00A5505D" w:rsidRDefault="00A5505D" w:rsidP="00A5505D">
      <w:pPr>
        <w:pStyle w:val="Normal11"/>
      </w:pPr>
      <w:r>
        <w:t>Overflades størrelse målt i kvadratmeter (m2)</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Areal</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integer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12</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2B5F85">
        <w:instrText>Areal</w:instrText>
      </w:r>
      <w:r w:rsidR="00A5505D">
        <w:instrText xml:space="preserve">" </w:instrText>
      </w:r>
      <w:r>
        <w:fldChar w:fldCharType="end"/>
      </w:r>
    </w:p>
    <w:p w:rsidR="00A5505D" w:rsidRDefault="00A5505D" w:rsidP="00A5505D">
      <w:pPr>
        <w:pStyle w:val="Overskrift2"/>
        <w:numPr>
          <w:numberingChange w:id="3113" w:author="Skat" w:date="2010-07-08T14:54:00Z" w:original="%1:9:0:.%2:6:0:"/>
        </w:numPr>
      </w:pPr>
      <w:bookmarkStart w:id="3114" w:name="_Toc266364174"/>
      <w:bookmarkStart w:id="3115" w:name="_Toc265233970"/>
      <w:r>
        <w:t>BICNummer</w:t>
      </w:r>
      <w:bookmarkEnd w:id="3114"/>
      <w:bookmarkEnd w:id="3115"/>
    </w:p>
    <w:p w:rsidR="00A5505D" w:rsidRDefault="00A5505D" w:rsidP="00A5505D">
      <w:pPr>
        <w:pStyle w:val="Normal11"/>
      </w:pPr>
      <w:r>
        <w:t>Bank Identifier Code (BIC) alias SWIFT-kode ifølge ISO 9362. Består af enten 8 eller 11 tegn.</w:t>
      </w:r>
    </w:p>
    <w:p w:rsidR="00A5505D" w:rsidRDefault="00A5505D" w:rsidP="00A5505D">
      <w:pPr>
        <w:pStyle w:val="Normal11"/>
      </w:pPr>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BICNummer</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11</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323A90">
        <w:instrText>BICNummer</w:instrText>
      </w:r>
      <w:r w:rsidR="00A5505D">
        <w:instrText xml:space="preserve">" </w:instrText>
      </w:r>
      <w:r>
        <w:fldChar w:fldCharType="end"/>
      </w:r>
    </w:p>
    <w:p w:rsidR="00A5505D" w:rsidRDefault="00A5505D" w:rsidP="00A5505D">
      <w:pPr>
        <w:pStyle w:val="Overskrift2"/>
        <w:numPr>
          <w:numberingChange w:id="3116" w:author="Skat" w:date="2010-07-08T14:54:00Z" w:original="%1:9:0:.%2:7:0:"/>
        </w:numPr>
      </w:pPr>
      <w:bookmarkStart w:id="3117" w:name="_Toc266364175"/>
      <w:bookmarkStart w:id="3118" w:name="_Toc265233971"/>
      <w:r>
        <w:t>BankRegistreringNummer</w:t>
      </w:r>
      <w:bookmarkEnd w:id="3117"/>
      <w:bookmarkEnd w:id="3118"/>
    </w:p>
    <w:p w:rsidR="00A5505D" w:rsidRDefault="00A5505D" w:rsidP="00A5505D">
      <w:pPr>
        <w:pStyle w:val="Normal11"/>
      </w:pPr>
      <w:r>
        <w:t>identifisere hvilket pengeinstitut indbetalingen vedrører (er "navnet" på banken"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BankRegistreringNummer</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4</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2323F0">
        <w:instrText>BankRegistreringNummer</w:instrText>
      </w:r>
      <w:r w:rsidR="00A5505D">
        <w:instrText xml:space="preserve">" </w:instrText>
      </w:r>
      <w:r>
        <w:fldChar w:fldCharType="end"/>
      </w:r>
    </w:p>
    <w:p w:rsidR="00A5505D" w:rsidRDefault="00A5505D" w:rsidP="00A5505D">
      <w:pPr>
        <w:pStyle w:val="Overskrift2"/>
        <w:numPr>
          <w:numberingChange w:id="3119" w:author="Skat" w:date="2010-07-08T14:54:00Z" w:original="%1:9:0:.%2:8:0:"/>
        </w:numPr>
      </w:pPr>
      <w:bookmarkStart w:id="3120" w:name="_Toc266364176"/>
      <w:bookmarkStart w:id="3121" w:name="_Toc265233972"/>
      <w:r>
        <w:t>Beløb</w:t>
      </w:r>
      <w:bookmarkEnd w:id="3120"/>
      <w:bookmarkEnd w:id="3121"/>
    </w:p>
    <w:p w:rsidR="00A5505D" w:rsidRDefault="00A5505D" w:rsidP="00A5505D">
      <w:pPr>
        <w:pStyle w:val="Normal11"/>
      </w:pPr>
      <w:r>
        <w:t>Beløb angivet som decimaltal, fx. 1500,00</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Beløb</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decimal</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15</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D60489">
        <w:instrText>Beløb</w:instrText>
      </w:r>
      <w:r w:rsidR="00A5505D">
        <w:instrText xml:space="preserve">" </w:instrText>
      </w:r>
      <w:r>
        <w:fldChar w:fldCharType="end"/>
      </w:r>
    </w:p>
    <w:p w:rsidR="00A5505D" w:rsidRDefault="00A5505D" w:rsidP="00A5505D">
      <w:pPr>
        <w:pStyle w:val="Overskrift2"/>
        <w:numPr>
          <w:numberingChange w:id="3122" w:author="Skat" w:date="2010-07-08T14:54:00Z" w:original="%1:9:0:.%2:9:0:"/>
        </w:numPr>
      </w:pPr>
      <w:bookmarkStart w:id="3123" w:name="_Toc266364177"/>
      <w:bookmarkStart w:id="3124" w:name="_Toc265233973"/>
      <w:r>
        <w:t>BeløbPositivNegativ15Decimaler2</w:t>
      </w:r>
      <w:bookmarkEnd w:id="3123"/>
      <w:bookmarkEnd w:id="3124"/>
    </w:p>
    <w:p w:rsidR="00A5505D" w:rsidRDefault="00A5505D" w:rsidP="00A5505D">
      <w:pPr>
        <w:pStyle w:val="Normal11"/>
      </w:pPr>
      <w:r>
        <w:t>Angiver positive og negative beløb på 15 karakterer samt 2 decimaler.</w:t>
      </w:r>
    </w:p>
    <w:p w:rsidR="00A5505D" w:rsidRDefault="00A5505D" w:rsidP="00A5505D">
      <w:pPr>
        <w:pStyle w:val="Normal11"/>
      </w:pPr>
      <w:r>
        <w:t>Værdierne ligger indenfor følgende område: -999.999.999.999.999,99 - 999.999.999.999.999,99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BeløbPositivNegativ15Decimaler2</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decimal</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8538AA">
        <w:instrText>BeløbPositivNegativ15Decimaler2</w:instrText>
      </w:r>
      <w:r w:rsidR="00A5505D">
        <w:instrText xml:space="preserve">" </w:instrText>
      </w:r>
      <w:r>
        <w:fldChar w:fldCharType="end"/>
      </w:r>
    </w:p>
    <w:p w:rsidR="00A5505D" w:rsidRDefault="00A5505D" w:rsidP="00A5505D">
      <w:pPr>
        <w:pStyle w:val="Overskrift2"/>
        <w:numPr>
          <w:numberingChange w:id="3125" w:author="Skat" w:date="2010-07-08T14:54:00Z" w:original="%1:9:0:.%2:10:0:"/>
        </w:numPr>
      </w:pPr>
      <w:bookmarkStart w:id="3126" w:name="_Toc266364178"/>
      <w:bookmarkStart w:id="3127" w:name="_Toc265233974"/>
      <w:r>
        <w:t>BetalingForm</w:t>
      </w:r>
      <w:bookmarkEnd w:id="3126"/>
      <w:bookmarkEnd w:id="3127"/>
    </w:p>
    <w:p w:rsidR="00A5505D" w:rsidRDefault="00A5505D" w:rsidP="00A5505D">
      <w:pPr>
        <w:pStyle w:val="Normal11"/>
      </w:pPr>
      <w:r>
        <w:t>Anvendt form for betaling (ind- og udbetaling).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BetalingForm</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10</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942944">
        <w:instrText>BetalingForm</w:instrText>
      </w:r>
      <w:r w:rsidR="00A5505D">
        <w:instrText xml:space="preserve">" </w:instrText>
      </w:r>
      <w:r>
        <w:fldChar w:fldCharType="end"/>
      </w:r>
    </w:p>
    <w:p w:rsidR="00A5505D" w:rsidRDefault="00A5505D" w:rsidP="00A5505D">
      <w:pPr>
        <w:pStyle w:val="Overskrift2"/>
        <w:numPr>
          <w:numberingChange w:id="3128" w:author="Skat" w:date="2010-07-08T14:54:00Z" w:original="%1:9:0:.%2:11:0:"/>
        </w:numPr>
      </w:pPr>
      <w:bookmarkStart w:id="3129" w:name="_Toc266364179"/>
      <w:bookmarkStart w:id="3130" w:name="_Toc265233975"/>
      <w:r>
        <w:t>Betalingsidentifikation</w:t>
      </w:r>
      <w:bookmarkEnd w:id="3129"/>
      <w:bookmarkEnd w:id="3130"/>
    </w:p>
    <w:p w:rsidR="00A5505D" w:rsidRDefault="00A5505D" w:rsidP="00A5505D">
      <w:pPr>
        <w:pStyle w:val="Normal11"/>
      </w:pPr>
      <w:r>
        <w:t>Identificere hvem indbetaler er og evt. hvad indbetalingen vedrører. Består af 14 cifre + et kontrolciffer.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Betalingsidentifikation</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15</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E31825">
        <w:instrText>Betalingsidentifikation</w:instrText>
      </w:r>
      <w:r w:rsidR="00A5505D">
        <w:instrText xml:space="preserve">" </w:instrText>
      </w:r>
      <w:r>
        <w:fldChar w:fldCharType="end"/>
      </w:r>
    </w:p>
    <w:p w:rsidR="00A5505D" w:rsidRDefault="00A5505D" w:rsidP="00A5505D">
      <w:pPr>
        <w:pStyle w:val="Overskrift2"/>
        <w:numPr>
          <w:numberingChange w:id="3131" w:author="Skat" w:date="2010-07-08T14:54:00Z" w:original="%1:9:0:.%2:12:0:"/>
        </w:numPr>
      </w:pPr>
      <w:bookmarkStart w:id="3132" w:name="_Toc266364180"/>
      <w:bookmarkStart w:id="3133" w:name="_Toc265233976"/>
      <w:r>
        <w:t>CPRNummer</w:t>
      </w:r>
      <w:bookmarkEnd w:id="3132"/>
      <w:bookmarkEnd w:id="3133"/>
    </w:p>
    <w:p w:rsidR="00A5505D" w:rsidRDefault="00A5505D" w:rsidP="00A5505D">
      <w:pPr>
        <w:pStyle w:val="Normal11"/>
      </w:pPr>
      <w:r>
        <w:t>CPR-nummer er et 10 cifret personnummer der entydigt identificerer en dansk person.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CPRNummer</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10</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2A1345">
        <w:instrText>CPRNummer</w:instrText>
      </w:r>
      <w:r w:rsidR="00A5505D">
        <w:instrText xml:space="preserve">" </w:instrText>
      </w:r>
      <w:r>
        <w:fldChar w:fldCharType="end"/>
      </w:r>
    </w:p>
    <w:p w:rsidR="00A5505D" w:rsidRDefault="00A5505D" w:rsidP="00A5505D">
      <w:pPr>
        <w:pStyle w:val="Overskrift2"/>
        <w:numPr>
          <w:numberingChange w:id="3134" w:author="Skat" w:date="2010-07-08T14:54:00Z" w:original="%1:9:0:.%2:13:0:"/>
        </w:numPr>
      </w:pPr>
      <w:bookmarkStart w:id="3135" w:name="_Toc266364181"/>
      <w:bookmarkStart w:id="3136" w:name="_Toc265233977"/>
      <w:r>
        <w:t>CVRNummer</w:t>
      </w:r>
      <w:bookmarkEnd w:id="3135"/>
      <w:bookmarkEnd w:id="3136"/>
    </w:p>
    <w:p w:rsidR="00A5505D" w:rsidRDefault="00A5505D" w:rsidP="00A5505D">
      <w:pPr>
        <w:pStyle w:val="Normal11"/>
      </w:pPr>
      <w:r>
        <w:t>Det nummer der tildeles juridiske enheder i et Centralt Virksomheds Register (CVR).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CVRNummer</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8</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De første 7 cifre i CVR_nummeret er et løbenummer, som vælges som det første ledige nummer i rækken. Ud fra de 7 cifre udregnes det 8. ciffer _ kontrolcifferet.</w:t>
            </w: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2655AD">
        <w:instrText>CVRNummer</w:instrText>
      </w:r>
      <w:r w:rsidR="00A5505D">
        <w:instrText xml:space="preserve">" </w:instrText>
      </w:r>
      <w:r>
        <w:fldChar w:fldCharType="end"/>
      </w:r>
    </w:p>
    <w:p w:rsidR="00A5505D" w:rsidRDefault="00A5505D" w:rsidP="00A5505D">
      <w:pPr>
        <w:pStyle w:val="Overskrift2"/>
        <w:numPr>
          <w:numberingChange w:id="3137" w:author="Skat" w:date="2010-07-08T14:54:00Z" w:original="%1:9:0:.%2:14:0:"/>
        </w:numPr>
      </w:pPr>
      <w:bookmarkStart w:id="3138" w:name="_Toc266364182"/>
      <w:bookmarkStart w:id="3139" w:name="_Toc265233978"/>
      <w:r>
        <w:t>CivilstandKode</w:t>
      </w:r>
      <w:bookmarkEnd w:id="3138"/>
      <w:bookmarkEnd w:id="3139"/>
    </w:p>
    <w:p w:rsidR="00A5505D" w:rsidRDefault="00A5505D" w:rsidP="00A5505D">
      <w:pPr>
        <w:pStyle w:val="Normal11"/>
      </w:pPr>
      <w:r>
        <w:t>Angiver om en person er død eller evt. genoplivet.</w:t>
      </w:r>
    </w:p>
    <w:p w:rsidR="00A5505D" w:rsidRDefault="00A5505D" w:rsidP="00A5505D">
      <w:pPr>
        <w:pStyle w:val="Normal11"/>
      </w:pPr>
    </w:p>
    <w:p w:rsidR="00A5505D" w:rsidRDefault="00A5505D" w:rsidP="00A5505D">
      <w:pPr>
        <w:pStyle w:val="Normal11"/>
      </w:pPr>
      <w:r>
        <w:t>En død person har civilstandskode = D.</w:t>
      </w:r>
    </w:p>
    <w:p w:rsidR="00A5505D" w:rsidRDefault="00A5505D" w:rsidP="00A5505D">
      <w:pPr>
        <w:pStyle w:val="Normal11"/>
      </w:pPr>
      <w:r>
        <w:t>En genoplivet person har tidligere haft civilstandkode = 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CivilstandKode</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10</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U = Ugift</w:t>
            </w:r>
          </w:p>
          <w:p w:rsidR="00A5505D" w:rsidRDefault="00A5505D" w:rsidP="00A5505D">
            <w:pPr>
              <w:pStyle w:val="Normal11"/>
            </w:pPr>
            <w:r>
              <w:t>G = Gift</w:t>
            </w:r>
          </w:p>
          <w:p w:rsidR="00A5505D" w:rsidRDefault="00A5505D" w:rsidP="00A5505D">
            <w:pPr>
              <w:pStyle w:val="Normal11"/>
            </w:pPr>
            <w:r>
              <w:t>F = Fraskilt</w:t>
            </w:r>
          </w:p>
          <w:p w:rsidR="00A5505D" w:rsidRDefault="00A5505D" w:rsidP="00A5505D">
            <w:pPr>
              <w:pStyle w:val="Normal11"/>
            </w:pPr>
            <w:r>
              <w:t>E = Enke/enkemand</w:t>
            </w:r>
          </w:p>
          <w:p w:rsidR="00A5505D" w:rsidRDefault="00A5505D" w:rsidP="00A5505D">
            <w:pPr>
              <w:pStyle w:val="Normal11"/>
            </w:pPr>
            <w:r>
              <w:t>D = Død</w:t>
            </w:r>
          </w:p>
          <w:p w:rsidR="00A5505D" w:rsidRDefault="00A5505D" w:rsidP="00A5505D">
            <w:pPr>
              <w:pStyle w:val="Normal11"/>
            </w:pPr>
            <w:r>
              <w:t>P = Partnerskab</w:t>
            </w:r>
          </w:p>
          <w:p w:rsidR="00A5505D" w:rsidRDefault="00A5505D" w:rsidP="00A5505D">
            <w:pPr>
              <w:pStyle w:val="Normal11"/>
            </w:pPr>
            <w:r>
              <w:t>L = Længstlevende i partnerskab</w:t>
            </w: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FB0FC6">
        <w:instrText>CivilstandKode</w:instrText>
      </w:r>
      <w:r w:rsidR="00A5505D">
        <w:instrText xml:space="preserve">" </w:instrText>
      </w:r>
      <w:r>
        <w:fldChar w:fldCharType="end"/>
      </w:r>
    </w:p>
    <w:p w:rsidR="00A5505D" w:rsidRDefault="00A5505D" w:rsidP="00A5505D">
      <w:pPr>
        <w:pStyle w:val="Overskrift2"/>
        <w:numPr>
          <w:numberingChange w:id="3140" w:author="Skat" w:date="2010-07-08T14:54:00Z" w:original="%1:9:0:.%2:15:0:"/>
        </w:numPr>
      </w:pPr>
      <w:bookmarkStart w:id="3141" w:name="_Toc266364183"/>
      <w:bookmarkStart w:id="3142" w:name="_Toc265233979"/>
      <w:r>
        <w:t>Dato</w:t>
      </w:r>
      <w:bookmarkEnd w:id="3141"/>
      <w:bookmarkEnd w:id="3142"/>
    </w:p>
    <w:p w:rsidR="00A5505D" w:rsidRDefault="00A5505D" w:rsidP="00A5505D">
      <w:pPr>
        <w:pStyle w:val="Normal11"/>
      </w:pPr>
      <w:r>
        <w:t>Alle gyldige datoer i den danske kalender.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Dato</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date</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7A600F">
        <w:instrText>Dato</w:instrText>
      </w:r>
      <w:r w:rsidR="00A5505D">
        <w:instrText xml:space="preserve">" </w:instrText>
      </w:r>
      <w:r>
        <w:fldChar w:fldCharType="end"/>
      </w:r>
    </w:p>
    <w:p w:rsidR="00A5505D" w:rsidRDefault="00A5505D" w:rsidP="00A5505D">
      <w:pPr>
        <w:pStyle w:val="Overskrift2"/>
        <w:numPr>
          <w:numberingChange w:id="3143" w:author="Skat" w:date="2010-07-08T14:54:00Z" w:original="%1:9:0:.%2:16:0:"/>
        </w:numPr>
      </w:pPr>
      <w:bookmarkStart w:id="3144" w:name="_Toc266364184"/>
      <w:bookmarkStart w:id="3145" w:name="_Toc265233980"/>
      <w:r>
        <w:t>DatoTid</w:t>
      </w:r>
      <w:bookmarkEnd w:id="3144"/>
      <w:bookmarkEnd w:id="3145"/>
    </w:p>
    <w:p w:rsidR="00A5505D" w:rsidRDefault="00A5505D" w:rsidP="00A5505D">
      <w:pPr>
        <w:pStyle w:val="Normal11"/>
      </w:pPr>
      <w:r>
        <w:t>En datotid datatype, som samlet betegner en dato og tid, med formatet dd-mm-yyyy hh:mm:ss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DatoTid</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datetime</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DC42A9">
        <w:instrText>DatoTid</w:instrText>
      </w:r>
      <w:r w:rsidR="00A5505D">
        <w:instrText xml:space="preserve">" </w:instrText>
      </w:r>
      <w:r>
        <w:fldChar w:fldCharType="end"/>
      </w:r>
    </w:p>
    <w:p w:rsidR="00A5505D" w:rsidRDefault="00A5505D" w:rsidP="00A5505D">
      <w:pPr>
        <w:pStyle w:val="Overskrift2"/>
        <w:numPr>
          <w:numberingChange w:id="3146" w:author="Skat" w:date="2010-07-08T14:54:00Z" w:original="%1:9:0:.%2:17:0:"/>
        </w:numPr>
      </w:pPr>
      <w:bookmarkStart w:id="3147" w:name="_Toc266364185"/>
      <w:bookmarkStart w:id="3148" w:name="_Toc265233981"/>
      <w:r>
        <w:t>DødKode</w:t>
      </w:r>
      <w:bookmarkEnd w:id="3147"/>
      <w:bookmarkEnd w:id="3148"/>
    </w:p>
    <w:p w:rsidR="00A5505D" w:rsidRDefault="00A5505D" w:rsidP="00A5505D">
      <w:pPr>
        <w:pStyle w:val="Normal11"/>
      </w:pPr>
      <w:r>
        <w:t>Kode for død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DødKode</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552E6E">
        <w:instrText>DødKode</w:instrText>
      </w:r>
      <w:r w:rsidR="00A5505D">
        <w:instrText xml:space="preserve">" </w:instrText>
      </w:r>
      <w:r>
        <w:fldChar w:fldCharType="end"/>
      </w:r>
    </w:p>
    <w:p w:rsidR="00A5505D" w:rsidRDefault="00A5505D" w:rsidP="00A5505D">
      <w:pPr>
        <w:pStyle w:val="Overskrift2"/>
        <w:numPr>
          <w:numberingChange w:id="3149" w:author="Skat" w:date="2010-07-08T14:54:00Z" w:original="%1:9:0:.%2:18:0:"/>
        </w:numPr>
      </w:pPr>
      <w:bookmarkStart w:id="3150" w:name="_Toc266364186"/>
      <w:bookmarkStart w:id="3151" w:name="_Toc265233982"/>
      <w:r>
        <w:t>EANNummer</w:t>
      </w:r>
      <w:bookmarkEnd w:id="3150"/>
      <w:bookmarkEnd w:id="3151"/>
    </w:p>
    <w:p w:rsidR="00A5505D" w:rsidRDefault="00A5505D" w:rsidP="00A5505D">
      <w:pPr>
        <w:pStyle w:val="Normal11"/>
      </w:pPr>
      <w:r>
        <w:t>EAN-nummeret er et 13-cifret nummer, der entydigt identificerer den enkelte offentlige myndighed.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EANNummer</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13</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A5505D" w:rsidRDefault="00A5505D" w:rsidP="00A5505D">
            <w:pPr>
              <w:pStyle w:val="Normal11"/>
            </w:pPr>
          </w:p>
          <w:p w:rsidR="00A5505D" w:rsidRDefault="00A5505D" w:rsidP="00A5505D">
            <w:pPr>
              <w:pStyle w:val="Normal11"/>
            </w:pPr>
            <w:r>
              <w:t>http://www.ean.dk/EAN_sys/adc/EAN_hfor.htm</w:t>
            </w: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5E1E29">
        <w:instrText>EANNummer</w:instrText>
      </w:r>
      <w:r w:rsidR="00A5505D">
        <w:instrText xml:space="preserve">" </w:instrText>
      </w:r>
      <w:r>
        <w:fldChar w:fldCharType="end"/>
      </w:r>
    </w:p>
    <w:p w:rsidR="00A5505D" w:rsidRDefault="00A5505D" w:rsidP="00A5505D">
      <w:pPr>
        <w:pStyle w:val="Overskrift2"/>
        <w:numPr>
          <w:numberingChange w:id="3152" w:author="Skat" w:date="2010-07-08T14:54:00Z" w:original="%1:9:0:.%2:19:0:"/>
        </w:numPr>
      </w:pPr>
      <w:bookmarkStart w:id="3153" w:name="_Toc266364187"/>
      <w:bookmarkStart w:id="3154" w:name="_Toc265233983"/>
      <w:r>
        <w:t>EjendomNummer</w:t>
      </w:r>
      <w:bookmarkEnd w:id="3153"/>
      <w:bookmarkEnd w:id="3154"/>
    </w:p>
    <w:p w:rsidR="00A5505D" w:rsidRDefault="00A5505D" w:rsidP="00A5505D">
      <w:pPr>
        <w:pStyle w:val="Normal11"/>
      </w:pPr>
      <w:r>
        <w:t>Angiver en ejendoms nummer i BBR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EjendomNummer</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number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7</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EE1DBB">
        <w:instrText>EjendomNummer</w:instrText>
      </w:r>
      <w:r w:rsidR="00A5505D">
        <w:instrText xml:space="preserve">" </w:instrText>
      </w:r>
      <w:r>
        <w:fldChar w:fldCharType="end"/>
      </w:r>
    </w:p>
    <w:p w:rsidR="00A5505D" w:rsidRDefault="00A5505D" w:rsidP="00A5505D">
      <w:pPr>
        <w:pStyle w:val="Overskrift2"/>
        <w:numPr>
          <w:numberingChange w:id="3155" w:author="Skat" w:date="2010-07-08T14:54:00Z" w:original="%1:9:0:.%2:20:0:"/>
        </w:numPr>
      </w:pPr>
      <w:bookmarkStart w:id="3156" w:name="_Toc266364188"/>
      <w:bookmarkStart w:id="3157" w:name="_Toc265233984"/>
      <w:r>
        <w:t>EksternID</w:t>
      </w:r>
      <w:bookmarkEnd w:id="3156"/>
      <w:bookmarkEnd w:id="3157"/>
    </w:p>
    <w:p w:rsidR="00A5505D" w:rsidRDefault="00A5505D" w:rsidP="00A5505D">
      <w:pPr>
        <w:pStyle w:val="Normal11"/>
      </w:pPr>
      <w:r>
        <w:t>En unik identifikation for en DIBS indbetaling.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EksternID</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20</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941E18">
        <w:instrText>EksternID</w:instrText>
      </w:r>
      <w:r w:rsidR="00A5505D">
        <w:instrText xml:space="preserve">" </w:instrText>
      </w:r>
      <w:r>
        <w:fldChar w:fldCharType="end"/>
      </w:r>
    </w:p>
    <w:p w:rsidR="00A5505D" w:rsidRDefault="00A5505D" w:rsidP="00A5505D">
      <w:pPr>
        <w:pStyle w:val="Overskrift2"/>
        <w:numPr>
          <w:numberingChange w:id="3158" w:author="Skat" w:date="2010-07-08T14:54:00Z" w:original="%1:9:0:.%2:21:0:"/>
        </w:numPr>
      </w:pPr>
      <w:bookmarkStart w:id="3159" w:name="_Toc266364189"/>
      <w:bookmarkStart w:id="3160" w:name="_Toc265233985"/>
      <w:r>
        <w:t>Etage</w:t>
      </w:r>
      <w:bookmarkEnd w:id="3159"/>
      <w:bookmarkEnd w:id="3160"/>
    </w:p>
    <w:p w:rsidR="00A5505D" w:rsidRDefault="00A5505D" w:rsidP="00A5505D">
      <w:pPr>
        <w:pStyle w:val="Normal11"/>
      </w:pPr>
      <w:r>
        <w:t>Beskriver etage - stuen, 1, 2, 3.</w:t>
      </w:r>
    </w:p>
    <w:p w:rsidR="00A5505D" w:rsidRDefault="00A5505D" w:rsidP="00A5505D">
      <w:pPr>
        <w:pStyle w:val="Normal11"/>
      </w:pPr>
      <w:r>
        <w:t>Oprettet i forbindelse med CPS og udenlandsk pension.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Etage</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5</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3D6389">
        <w:instrText>Etage</w:instrText>
      </w:r>
      <w:r w:rsidR="00A5505D">
        <w:instrText xml:space="preserve">" </w:instrText>
      </w:r>
      <w:r>
        <w:fldChar w:fldCharType="end"/>
      </w:r>
    </w:p>
    <w:p w:rsidR="00A5505D" w:rsidRDefault="00A5505D" w:rsidP="00A5505D">
      <w:pPr>
        <w:pStyle w:val="Overskrift2"/>
        <w:numPr>
          <w:numberingChange w:id="3161" w:author="Skat" w:date="2010-07-08T14:54:00Z" w:original="%1:9:0:.%2:22:0:"/>
        </w:numPr>
      </w:pPr>
      <w:bookmarkStart w:id="3162" w:name="_Toc266364190"/>
      <w:bookmarkStart w:id="3163" w:name="_Toc265233986"/>
      <w:r>
        <w:t>EtageTekst</w:t>
      </w:r>
      <w:bookmarkEnd w:id="3162"/>
      <w:bookmarkEnd w:id="3163"/>
    </w:p>
    <w:p w:rsidR="00A5505D" w:rsidRDefault="00A5505D" w:rsidP="00A5505D">
      <w:pPr>
        <w:pStyle w:val="Normal11"/>
      </w:pPr>
      <w:r>
        <w:t>Angiver etagen tilknyttet husnummer/husbogstav</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EtageTekst</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2</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00 - 99</w:t>
            </w: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8615B3">
        <w:instrText>EtageTekst</w:instrText>
      </w:r>
      <w:r w:rsidR="00A5505D">
        <w:instrText xml:space="preserve">" </w:instrText>
      </w:r>
      <w:r>
        <w:fldChar w:fldCharType="end"/>
      </w:r>
    </w:p>
    <w:p w:rsidR="00A5505D" w:rsidRDefault="00A5505D" w:rsidP="00A5505D">
      <w:pPr>
        <w:pStyle w:val="Overskrift2"/>
        <w:numPr>
          <w:numberingChange w:id="3164" w:author="Skat" w:date="2010-07-08T14:54:00Z" w:original="%1:9:0:.%2:23:0:"/>
        </w:numPr>
      </w:pPr>
      <w:bookmarkStart w:id="3165" w:name="_Toc266364191"/>
      <w:bookmarkStart w:id="3166" w:name="_Toc265233987"/>
      <w:r>
        <w:t>Fil</w:t>
      </w:r>
      <w:bookmarkEnd w:id="3165"/>
      <w:bookmarkEnd w:id="3166"/>
    </w:p>
    <w:p w:rsidR="00A5505D" w:rsidRDefault="00A5505D" w:rsidP="00A5505D">
      <w:pPr>
        <w:pStyle w:val="Normal11"/>
      </w:pPr>
      <w:r>
        <w:t>En elektronisk fil. Kan være modtaget elektronisk eller indskannet fra papirdokument.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Fil</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binary</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A15603">
        <w:instrText>Fil</w:instrText>
      </w:r>
      <w:r w:rsidR="00A5505D">
        <w:instrText xml:space="preserve">" </w:instrText>
      </w:r>
      <w:r>
        <w:fldChar w:fldCharType="end"/>
      </w:r>
    </w:p>
    <w:p w:rsidR="00A5505D" w:rsidRDefault="00A5505D" w:rsidP="00A5505D">
      <w:pPr>
        <w:pStyle w:val="Overskrift2"/>
        <w:numPr>
          <w:numberingChange w:id="3167" w:author="Skat" w:date="2010-07-08T14:54:00Z" w:original="%1:9:0:.%2:24:0:"/>
        </w:numPr>
      </w:pPr>
      <w:bookmarkStart w:id="3168" w:name="_Toc266364192"/>
      <w:bookmarkStart w:id="3169" w:name="_Toc265233988"/>
      <w:r>
        <w:t>Finanskontonummer</w:t>
      </w:r>
      <w:bookmarkEnd w:id="3168"/>
      <w:bookmarkEnd w:id="3169"/>
    </w:p>
    <w:p w:rsidR="00A5505D" w:rsidRDefault="00A5505D" w:rsidP="00A5505D">
      <w:pPr>
        <w:pStyle w:val="Normal11"/>
      </w:pPr>
      <w:r>
        <w:t>Angiver kontonummeret for finanskontoen i henhold til kontoplanen for det pågældende Regnskab/DelRegnskab</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Finanskontonummer</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number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14</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8226EB">
        <w:instrText>Finanskontonummer</w:instrText>
      </w:r>
      <w:r w:rsidR="00A5505D">
        <w:instrText xml:space="preserve">" </w:instrText>
      </w:r>
      <w:r>
        <w:fldChar w:fldCharType="end"/>
      </w:r>
    </w:p>
    <w:p w:rsidR="00A5505D" w:rsidRDefault="00A5505D" w:rsidP="00A5505D">
      <w:pPr>
        <w:pStyle w:val="Overskrift2"/>
        <w:numPr>
          <w:numberingChange w:id="3170" w:author="Skat" w:date="2010-07-08T14:54:00Z" w:original="%1:9:0:.%2:25:0:"/>
        </w:numPr>
      </w:pPr>
      <w:bookmarkStart w:id="3171" w:name="_Toc266364193"/>
      <w:bookmarkStart w:id="3172" w:name="_Toc265233989"/>
      <w:r>
        <w:t>FordringArt</w:t>
      </w:r>
      <w:bookmarkEnd w:id="3171"/>
      <w:bookmarkEnd w:id="3172"/>
    </w:p>
    <w:p w:rsidR="00A5505D" w:rsidRDefault="00A5505D" w:rsidP="00A5505D">
      <w:pPr>
        <w:pStyle w:val="Normal11"/>
      </w:pPr>
      <w:r>
        <w:t>En fordrings overordnede art/kategori:</w:t>
      </w:r>
    </w:p>
    <w:p w:rsidR="00A5505D" w:rsidRDefault="00A5505D" w:rsidP="00A5505D">
      <w:pPr>
        <w:pStyle w:val="Normal11"/>
      </w:pPr>
    </w:p>
    <w:p w:rsidR="00A5505D" w:rsidRDefault="00A5505D" w:rsidP="00A5505D">
      <w:pPr>
        <w:pStyle w:val="Normal11"/>
      </w:pPr>
      <w:r>
        <w:t>- Ordinær opkrævningsfordring</w:t>
      </w:r>
    </w:p>
    <w:p w:rsidR="00A5505D" w:rsidRDefault="00A5505D" w:rsidP="00A5505D">
      <w:pPr>
        <w:pStyle w:val="Normal11"/>
      </w:pPr>
      <w:r>
        <w:t>- Efterangivet opkrævningsfordring (Efterangivelse)</w:t>
      </w:r>
    </w:p>
    <w:p w:rsidR="00A5505D" w:rsidRDefault="00A5505D" w:rsidP="00A5505D">
      <w:pPr>
        <w:pStyle w:val="Normal11"/>
      </w:pPr>
      <w:r>
        <w:t>- Foreløbig Fastsættelse (FF)</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FordringArt</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10</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Ordinær</w:t>
            </w:r>
          </w:p>
          <w:p w:rsidR="00A5505D" w:rsidRDefault="00A5505D" w:rsidP="00A5505D">
            <w:pPr>
              <w:pStyle w:val="Normal11"/>
            </w:pPr>
            <w:r>
              <w:t>Foreløbig</w:t>
            </w:r>
          </w:p>
          <w:p w:rsidR="00A5505D" w:rsidRDefault="00A5505D" w:rsidP="00A5505D">
            <w:pPr>
              <w:pStyle w:val="Normal11"/>
            </w:pPr>
            <w:r>
              <w:t>Eftergivelse</w:t>
            </w: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983BF7">
        <w:instrText>FordringArt</w:instrText>
      </w:r>
      <w:r w:rsidR="00A5505D">
        <w:instrText xml:space="preserve">" </w:instrText>
      </w:r>
      <w:r>
        <w:fldChar w:fldCharType="end"/>
      </w:r>
    </w:p>
    <w:p w:rsidR="00A5505D" w:rsidRDefault="00A5505D" w:rsidP="00A5505D">
      <w:pPr>
        <w:pStyle w:val="Overskrift2"/>
        <w:numPr>
          <w:numberingChange w:id="3173" w:author="Skat" w:date="2010-07-08T14:54:00Z" w:original="%1:9:0:.%2:26:0:"/>
        </w:numPr>
      </w:pPr>
      <w:bookmarkStart w:id="3174" w:name="_Toc266364194"/>
      <w:bookmarkStart w:id="3175" w:name="_Toc265233990"/>
      <w:r>
        <w:t>Frekvens</w:t>
      </w:r>
      <w:bookmarkEnd w:id="3174"/>
      <w:bookmarkEnd w:id="3175"/>
    </w:p>
    <w:p w:rsidR="00A5505D" w:rsidRDefault="00A5505D" w:rsidP="00A5505D">
      <w:pPr>
        <w:pStyle w:val="Normal11"/>
      </w:pPr>
      <w:r>
        <w:t>Frekvens er et mål for, hvor hurtigt regelmæssige gentagelser af et givet fænomen forekommer. Fænomenet kan være betaling, angivelse m.m.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Frekvens</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2</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Dagligt</w:t>
            </w:r>
          </w:p>
          <w:p w:rsidR="00A5505D" w:rsidRDefault="00A5505D" w:rsidP="00A5505D">
            <w:pPr>
              <w:pStyle w:val="Normal11"/>
            </w:pPr>
            <w:r>
              <w:t>Ugentligt</w:t>
            </w:r>
          </w:p>
          <w:p w:rsidR="00A5505D" w:rsidRDefault="00A5505D" w:rsidP="00A5505D">
            <w:pPr>
              <w:pStyle w:val="Normal11"/>
            </w:pPr>
            <w:r>
              <w:t>Hver 14.dag</w:t>
            </w:r>
          </w:p>
          <w:p w:rsidR="00A5505D" w:rsidRDefault="00A5505D" w:rsidP="00A5505D">
            <w:pPr>
              <w:pStyle w:val="Normal11"/>
            </w:pPr>
            <w:r>
              <w:t>Månedligt</w:t>
            </w:r>
          </w:p>
          <w:p w:rsidR="00A5505D" w:rsidRDefault="00A5505D" w:rsidP="00A5505D">
            <w:pPr>
              <w:pStyle w:val="Normal11"/>
            </w:pPr>
            <w:r>
              <w:t>Kvartalsvis</w:t>
            </w:r>
          </w:p>
          <w:p w:rsidR="00A5505D" w:rsidRDefault="00A5505D" w:rsidP="00A5505D">
            <w:pPr>
              <w:pStyle w:val="Normal11"/>
            </w:pPr>
            <w:r>
              <w:t>Halvårligt</w:t>
            </w:r>
          </w:p>
          <w:p w:rsidR="00A5505D" w:rsidRDefault="00A5505D" w:rsidP="00A5505D">
            <w:pPr>
              <w:pStyle w:val="Normal11"/>
            </w:pPr>
            <w:r>
              <w:t>Årligt</w:t>
            </w: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8712AF">
        <w:instrText>Frekvens</w:instrText>
      </w:r>
      <w:r w:rsidR="00A5505D">
        <w:instrText xml:space="preserve">" </w:instrText>
      </w:r>
      <w:r>
        <w:fldChar w:fldCharType="end"/>
      </w:r>
    </w:p>
    <w:p w:rsidR="00A5505D" w:rsidRDefault="00A5505D" w:rsidP="00A5505D">
      <w:pPr>
        <w:pStyle w:val="Overskrift2"/>
        <w:numPr>
          <w:numberingChange w:id="3176" w:author="Skat" w:date="2010-07-08T14:54:00Z" w:original="%1:9:0:.%2:27:0:"/>
        </w:numPr>
      </w:pPr>
      <w:bookmarkStart w:id="3177" w:name="_Toc266364195"/>
      <w:bookmarkStart w:id="3178" w:name="_Toc265233991"/>
      <w:r>
        <w:t>FødeSted</w:t>
      </w:r>
      <w:bookmarkEnd w:id="3177"/>
      <w:bookmarkEnd w:id="3178"/>
    </w:p>
    <w:p w:rsidR="00A5505D" w:rsidRDefault="00A5505D" w:rsidP="00A5505D">
      <w:pPr>
        <w:pStyle w:val="Normal11"/>
      </w:pPr>
      <w:r>
        <w:t>Angiver retmæssig ejers fødested.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FødeSted</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35</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ED0866">
        <w:instrText>FødeSted</w:instrText>
      </w:r>
      <w:r w:rsidR="00A5505D">
        <w:instrText xml:space="preserve">" </w:instrText>
      </w:r>
      <w:r>
        <w:fldChar w:fldCharType="end"/>
      </w:r>
    </w:p>
    <w:p w:rsidR="00A5505D" w:rsidRDefault="00A5505D" w:rsidP="00A5505D">
      <w:pPr>
        <w:pStyle w:val="Overskrift2"/>
        <w:numPr>
          <w:numberingChange w:id="3179" w:author="Skat" w:date="2010-07-08T14:54:00Z" w:original="%1:9:0:.%2:28:0:"/>
        </w:numPr>
      </w:pPr>
      <w:bookmarkStart w:id="3180" w:name="_Toc266364196"/>
      <w:bookmarkStart w:id="3181" w:name="_Toc265233992"/>
      <w:r>
        <w:t>GenoplivetKode</w:t>
      </w:r>
      <w:bookmarkEnd w:id="3180"/>
      <w:bookmarkEnd w:id="3181"/>
    </w:p>
    <w:p w:rsidR="00A5505D" w:rsidRDefault="00A5505D" w:rsidP="00A5505D">
      <w:pPr>
        <w:pStyle w:val="Normal11"/>
      </w:pPr>
      <w:r>
        <w:t>J=Genoplivet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GenoplivetKode</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22765D">
        <w:instrText>GenoplivetKode</w:instrText>
      </w:r>
      <w:r w:rsidR="00A5505D">
        <w:instrText xml:space="preserve">" </w:instrText>
      </w:r>
      <w:r>
        <w:fldChar w:fldCharType="end"/>
      </w:r>
    </w:p>
    <w:p w:rsidR="00A5505D" w:rsidRDefault="00A5505D" w:rsidP="00A5505D">
      <w:pPr>
        <w:pStyle w:val="Overskrift2"/>
        <w:numPr>
          <w:numberingChange w:id="3182" w:author="Skat" w:date="2010-07-08T14:54:00Z" w:original="%1:9:0:.%2:29:0:"/>
        </w:numPr>
      </w:pPr>
      <w:bookmarkStart w:id="3183" w:name="_Toc266364197"/>
      <w:bookmarkStart w:id="3184" w:name="_Toc265233993"/>
      <w:r>
        <w:t>GiftKode</w:t>
      </w:r>
      <w:bookmarkEnd w:id="3183"/>
      <w:bookmarkEnd w:id="3184"/>
    </w:p>
    <w:p w:rsidR="00A5505D" w:rsidRDefault="00A5505D" w:rsidP="00A5505D">
      <w:pPr>
        <w:pStyle w:val="Normal11"/>
      </w:pPr>
      <w:r>
        <w:t>Kode for om en person er gift eller lign.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GiftKode</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U=Ugift</w:t>
            </w:r>
          </w:p>
          <w:p w:rsidR="00A5505D" w:rsidRDefault="00A5505D" w:rsidP="00A5505D">
            <w:pPr>
              <w:pStyle w:val="Normal11"/>
            </w:pPr>
            <w:r>
              <w:t>G=Gift</w:t>
            </w:r>
          </w:p>
          <w:p w:rsidR="00A5505D" w:rsidRDefault="00A5505D" w:rsidP="00A5505D">
            <w:pPr>
              <w:pStyle w:val="Normal11"/>
            </w:pPr>
            <w:r>
              <w:t>F=Fraskilt</w:t>
            </w:r>
          </w:p>
          <w:p w:rsidR="00A5505D" w:rsidRDefault="00A5505D" w:rsidP="00A5505D">
            <w:pPr>
              <w:pStyle w:val="Normal11"/>
            </w:pPr>
            <w:r>
              <w:t>E=Enke eller Enkemand</w:t>
            </w:r>
          </w:p>
          <w:p w:rsidR="00A5505D" w:rsidRDefault="00A5505D" w:rsidP="00A5505D">
            <w:pPr>
              <w:pStyle w:val="Normal11"/>
            </w:pPr>
            <w:r>
              <w:t>P=Partnerskab</w:t>
            </w:r>
          </w:p>
          <w:p w:rsidR="00A5505D" w:rsidRDefault="00A5505D" w:rsidP="00A5505D">
            <w:pPr>
              <w:pStyle w:val="Normal11"/>
            </w:pPr>
            <w:r>
              <w:t>L=Længstlevende i partnerskab</w:t>
            </w: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A869DA">
        <w:instrText>GiftKode</w:instrText>
      </w:r>
      <w:r w:rsidR="00A5505D">
        <w:instrText xml:space="preserve">" </w:instrText>
      </w:r>
      <w:r>
        <w:fldChar w:fldCharType="end"/>
      </w:r>
    </w:p>
    <w:p w:rsidR="00A5505D" w:rsidRDefault="00A5505D" w:rsidP="00A5505D">
      <w:pPr>
        <w:pStyle w:val="Overskrift2"/>
        <w:numPr>
          <w:numberingChange w:id="3185" w:author="Skat" w:date="2010-07-08T14:54:00Z" w:original="%1:9:0:.%2:30:0:"/>
        </w:numPr>
      </w:pPr>
      <w:bookmarkStart w:id="3186" w:name="_Toc266364198"/>
      <w:bookmarkStart w:id="3187" w:name="_Toc265233994"/>
      <w:r>
        <w:t>HusBogstav</w:t>
      </w:r>
      <w:bookmarkEnd w:id="3186"/>
      <w:bookmarkEnd w:id="3187"/>
    </w:p>
    <w:p w:rsidR="00A5505D" w:rsidRDefault="00A5505D" w:rsidP="00A5505D">
      <w:pPr>
        <w:pStyle w:val="Normal11"/>
      </w:pPr>
      <w:r>
        <w:t>Angiver bogstav tilknyttet husnummeret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HusBogstav</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A - Å</w:t>
            </w: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B002B4">
        <w:instrText>HusBogstav</w:instrText>
      </w:r>
      <w:r w:rsidR="00A5505D">
        <w:instrText xml:space="preserve">" </w:instrText>
      </w:r>
      <w:r>
        <w:fldChar w:fldCharType="end"/>
      </w:r>
    </w:p>
    <w:p w:rsidR="00A5505D" w:rsidRDefault="00A5505D" w:rsidP="00A5505D">
      <w:pPr>
        <w:pStyle w:val="Overskrift2"/>
        <w:numPr>
          <w:numberingChange w:id="3188" w:author="Skat" w:date="2010-07-08T14:54:00Z" w:original="%1:9:0:.%2:31:0:"/>
        </w:numPr>
      </w:pPr>
      <w:bookmarkStart w:id="3189" w:name="_Toc266364199"/>
      <w:bookmarkStart w:id="3190" w:name="_Toc265233995"/>
      <w:r>
        <w:t>HusNummer</w:t>
      </w:r>
      <w:bookmarkEnd w:id="3189"/>
      <w:bookmarkEnd w:id="3190"/>
    </w:p>
    <w:p w:rsidR="00A5505D" w:rsidRDefault="00A5505D" w:rsidP="00A5505D">
      <w:pPr>
        <w:pStyle w:val="Normal11"/>
      </w:pPr>
      <w:r>
        <w:t>Angiver et husnummer i et vejafsnit i gaden eller på vejen.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HusNummer</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number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3</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000 - 999</w:t>
            </w: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EC3D2F">
        <w:instrText>HusNummer</w:instrText>
      </w:r>
      <w:r w:rsidR="00A5505D">
        <w:instrText xml:space="preserve">" </w:instrText>
      </w:r>
      <w:r>
        <w:fldChar w:fldCharType="end"/>
      </w:r>
    </w:p>
    <w:p w:rsidR="00A5505D" w:rsidRDefault="00A5505D" w:rsidP="00A5505D">
      <w:pPr>
        <w:pStyle w:val="Overskrift2"/>
        <w:numPr>
          <w:numberingChange w:id="3191" w:author="Skat" w:date="2010-07-08T14:54:00Z" w:original="%1:9:0:.%2:32:0:"/>
        </w:numPr>
      </w:pPr>
      <w:bookmarkStart w:id="3192" w:name="_Toc266364200"/>
      <w:bookmarkStart w:id="3193" w:name="_Toc265233996"/>
      <w:r>
        <w:t>IBANNummer</w:t>
      </w:r>
      <w:bookmarkEnd w:id="3192"/>
      <w:bookmarkEnd w:id="3193"/>
    </w:p>
    <w:p w:rsidR="00A5505D" w:rsidRDefault="00A5505D" w:rsidP="00A5505D">
      <w:pPr>
        <w:pStyle w:val="Normal11"/>
      </w:pPr>
      <w:r>
        <w:t>IBAN (International Bank Account Number) er en international standard til at identificere et kontonummer.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IBANNummer</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10</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90427F">
        <w:instrText>IBANNummer</w:instrText>
      </w:r>
      <w:r w:rsidR="00A5505D">
        <w:instrText xml:space="preserve">" </w:instrText>
      </w:r>
      <w:r>
        <w:fldChar w:fldCharType="end"/>
      </w:r>
    </w:p>
    <w:p w:rsidR="00A5505D" w:rsidRDefault="00A5505D" w:rsidP="00A5505D">
      <w:pPr>
        <w:pStyle w:val="Overskrift2"/>
        <w:numPr>
          <w:numberingChange w:id="3194" w:author="Skat" w:date="2010-07-08T14:54:00Z" w:original="%1:9:0:.%2:33:0:"/>
        </w:numPr>
      </w:pPr>
      <w:bookmarkStart w:id="3195" w:name="_Toc266364201"/>
      <w:bookmarkStart w:id="3196" w:name="_Toc265233997"/>
      <w:r>
        <w:t>ID</w:t>
      </w:r>
      <w:bookmarkEnd w:id="3195"/>
      <w:bookmarkEnd w:id="3196"/>
    </w:p>
    <w:p w:rsidR="00A5505D" w:rsidRDefault="00A5505D" w:rsidP="00A5505D">
      <w:pPr>
        <w:pStyle w:val="Normal11"/>
      </w:pPr>
      <w:r>
        <w:t>Vilkårligt unikt identifikationsnummer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ID</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number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DB240E">
        <w:instrText>ID</w:instrText>
      </w:r>
      <w:r w:rsidR="00A5505D">
        <w:instrText xml:space="preserve">" </w:instrText>
      </w:r>
      <w:r>
        <w:fldChar w:fldCharType="end"/>
      </w:r>
    </w:p>
    <w:p w:rsidR="00A5505D" w:rsidRDefault="00A5505D" w:rsidP="00A5505D">
      <w:pPr>
        <w:pStyle w:val="Overskrift2"/>
        <w:numPr>
          <w:numberingChange w:id="3197" w:author="Skat" w:date="2010-07-08T14:54:00Z" w:original="%1:9:0:.%2:34:0:"/>
        </w:numPr>
      </w:pPr>
      <w:bookmarkStart w:id="3198" w:name="_Toc266364202"/>
      <w:bookmarkStart w:id="3199" w:name="_Toc265233998"/>
      <w:r>
        <w:t>IdentifikationNummer</w:t>
      </w:r>
      <w:bookmarkEnd w:id="3198"/>
      <w:bookmarkEnd w:id="3199"/>
    </w:p>
    <w:p w:rsidR="00A5505D" w:rsidRDefault="00A5505D" w:rsidP="00A5505D">
      <w:pPr>
        <w:pStyle w:val="Normal11"/>
      </w:pPr>
      <w:r>
        <w:t>Et nummer som unikt identificerer en instans af et objekt.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IdentifikationNummer</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number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13</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3026A4">
        <w:instrText>IdentifikationNummer</w:instrText>
      </w:r>
      <w:r w:rsidR="00A5505D">
        <w:instrText xml:space="preserve">" </w:instrText>
      </w:r>
      <w:r>
        <w:fldChar w:fldCharType="end"/>
      </w:r>
    </w:p>
    <w:p w:rsidR="00A5505D" w:rsidRDefault="00A5505D" w:rsidP="00A5505D">
      <w:pPr>
        <w:pStyle w:val="Overskrift2"/>
        <w:numPr>
          <w:numberingChange w:id="3200" w:author="Skat" w:date="2010-07-08T14:54:00Z" w:original="%1:9:0:.%2:35:0:"/>
        </w:numPr>
      </w:pPr>
      <w:bookmarkStart w:id="3201" w:name="_Toc266364203"/>
      <w:bookmarkStart w:id="3202" w:name="_Toc265233999"/>
      <w:r>
        <w:t>IndsatsType</w:t>
      </w:r>
      <w:bookmarkEnd w:id="3201"/>
      <w:bookmarkEnd w:id="3202"/>
    </w:p>
    <w:p w:rsidR="00A5505D" w:rsidRDefault="00A5505D" w:rsidP="00A5505D">
      <w:pPr>
        <w:pStyle w:val="Normal11"/>
      </w:pPr>
      <w:r>
        <w:t>Typen af indsatser.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IndsatsType</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 varying</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 Afbrydelse af forældelse</w:t>
            </w:r>
          </w:p>
          <w:p w:rsidR="00A5505D" w:rsidRDefault="00A5505D" w:rsidP="00A5505D">
            <w:pPr>
              <w:pStyle w:val="Normal11"/>
            </w:pPr>
            <w:r>
              <w:t xml:space="preserve">- Afskrivning </w:t>
            </w:r>
          </w:p>
          <w:p w:rsidR="00A5505D" w:rsidRDefault="00A5505D" w:rsidP="00A5505D">
            <w:pPr>
              <w:pStyle w:val="Normal11"/>
            </w:pPr>
            <w:r>
              <w:t>- Arrest</w:t>
            </w:r>
          </w:p>
          <w:p w:rsidR="00A5505D" w:rsidRDefault="00A5505D" w:rsidP="00A5505D">
            <w:pPr>
              <w:pStyle w:val="Normal11"/>
            </w:pPr>
            <w:r>
              <w:t>- Betalingsfristforlængelse/Henstand</w:t>
            </w:r>
          </w:p>
          <w:p w:rsidR="00A5505D" w:rsidRDefault="00A5505D" w:rsidP="00A5505D">
            <w:pPr>
              <w:pStyle w:val="Normal11"/>
            </w:pPr>
            <w:r>
              <w:t>- Betalingsordning</w:t>
            </w:r>
          </w:p>
          <w:p w:rsidR="00A5505D" w:rsidRDefault="00A5505D" w:rsidP="00A5505D">
            <w:pPr>
              <w:pStyle w:val="Normal11"/>
            </w:pPr>
            <w:r>
              <w:t>- Betalingsrykker</w:t>
            </w:r>
          </w:p>
          <w:p w:rsidR="00A5505D" w:rsidRDefault="00A5505D" w:rsidP="00A5505D">
            <w:pPr>
              <w:pStyle w:val="Normal11"/>
            </w:pPr>
            <w:r>
              <w:t xml:space="preserve">- Bobehandling - her vælges mellem: </w:t>
            </w:r>
          </w:p>
          <w:p w:rsidR="00A5505D" w:rsidRDefault="00A5505D" w:rsidP="00A5505D">
            <w:pPr>
              <w:pStyle w:val="Normal11"/>
            </w:pPr>
            <w:r>
              <w:t xml:space="preserve">   - § 59 og § 126A opløsning</w:t>
            </w:r>
          </w:p>
          <w:p w:rsidR="00A5505D" w:rsidRDefault="00A5505D" w:rsidP="00A5505D">
            <w:pPr>
              <w:pStyle w:val="Normal11"/>
            </w:pPr>
            <w:r>
              <w:t xml:space="preserve">   - Betalingsstandsning</w:t>
            </w:r>
          </w:p>
          <w:p w:rsidR="00A5505D" w:rsidRDefault="00A5505D" w:rsidP="00A5505D">
            <w:pPr>
              <w:pStyle w:val="Normal11"/>
            </w:pPr>
            <w:r>
              <w:t xml:space="preserve">   - Dødsbo </w:t>
            </w:r>
          </w:p>
          <w:p w:rsidR="00A5505D" w:rsidRDefault="00A5505D" w:rsidP="00A5505D">
            <w:pPr>
              <w:pStyle w:val="Normal11"/>
            </w:pPr>
            <w:r>
              <w:t xml:space="preserve">   - Eftergivelse </w:t>
            </w:r>
          </w:p>
          <w:p w:rsidR="00A5505D" w:rsidRDefault="00A5505D" w:rsidP="00A5505D">
            <w:pPr>
              <w:pStyle w:val="Normal11"/>
            </w:pPr>
            <w:r>
              <w:t xml:space="preserve">            - Eftergivelse af socialt udsatte</w:t>
            </w:r>
          </w:p>
          <w:p w:rsidR="00A5505D" w:rsidRDefault="00A5505D" w:rsidP="00A5505D">
            <w:pPr>
              <w:pStyle w:val="Normal11"/>
            </w:pPr>
            <w:r>
              <w:t xml:space="preserve">            - Tilskud til afvikling af studiegæld</w:t>
            </w:r>
          </w:p>
          <w:p w:rsidR="00A5505D" w:rsidRDefault="00A5505D" w:rsidP="00A5505D">
            <w:pPr>
              <w:pStyle w:val="Normal11"/>
            </w:pPr>
            <w:r>
              <w:t xml:space="preserve">   - Frivillig akkord</w:t>
            </w:r>
          </w:p>
          <w:p w:rsidR="00A5505D" w:rsidRDefault="00A5505D" w:rsidP="00A5505D">
            <w:pPr>
              <w:pStyle w:val="Normal11"/>
            </w:pPr>
            <w:r>
              <w:t xml:space="preserve">   - Gældssanering</w:t>
            </w:r>
          </w:p>
          <w:p w:rsidR="00A5505D" w:rsidRDefault="00A5505D" w:rsidP="00A5505D">
            <w:pPr>
              <w:pStyle w:val="Normal11"/>
            </w:pPr>
            <w:r>
              <w:t xml:space="preserve">   - Konkurs                                                                                      </w:t>
            </w:r>
          </w:p>
          <w:p w:rsidR="00A5505D" w:rsidRDefault="00A5505D" w:rsidP="00A5505D">
            <w:pPr>
              <w:pStyle w:val="Normal11"/>
            </w:pPr>
            <w:r>
              <w:t xml:space="preserve">   - Likvidation</w:t>
            </w:r>
          </w:p>
          <w:p w:rsidR="00A5505D" w:rsidRDefault="00A5505D" w:rsidP="00A5505D">
            <w:pPr>
              <w:pStyle w:val="Normal11"/>
            </w:pPr>
            <w:r>
              <w:t xml:space="preserve">   - Tvangsakkord</w:t>
            </w:r>
          </w:p>
          <w:p w:rsidR="00A5505D" w:rsidRDefault="00A5505D" w:rsidP="00A5505D">
            <w:pPr>
              <w:pStyle w:val="Normal11"/>
            </w:pPr>
            <w:r>
              <w:t xml:space="preserve">   - Tvangsopløsning</w:t>
            </w:r>
          </w:p>
          <w:p w:rsidR="00A5505D" w:rsidRDefault="00A5505D" w:rsidP="00A5505D">
            <w:pPr>
              <w:pStyle w:val="Normal11"/>
            </w:pPr>
            <w:r>
              <w:t>- Bødeforvandlingsstraf</w:t>
            </w:r>
          </w:p>
          <w:p w:rsidR="00A5505D" w:rsidRDefault="00A5505D" w:rsidP="00A5505D">
            <w:pPr>
              <w:pStyle w:val="Normal11"/>
            </w:pPr>
            <w:r>
              <w:t>- Eftersøgning hos politiet</w:t>
            </w:r>
          </w:p>
          <w:p w:rsidR="00A5505D" w:rsidRDefault="00A5505D" w:rsidP="00A5505D">
            <w:pPr>
              <w:pStyle w:val="Normal11"/>
            </w:pPr>
            <w:r>
              <w:t>- Henstand, klagebetinget</w:t>
            </w:r>
          </w:p>
          <w:p w:rsidR="00A5505D" w:rsidRDefault="00A5505D" w:rsidP="00A5505D">
            <w:pPr>
              <w:pStyle w:val="Normal11"/>
            </w:pPr>
            <w:r>
              <w:t>- Håndpant</w:t>
            </w:r>
          </w:p>
          <w:p w:rsidR="00A5505D" w:rsidRDefault="00A5505D" w:rsidP="00A5505D">
            <w:pPr>
              <w:pStyle w:val="Normal11"/>
            </w:pPr>
            <w:r>
              <w:t>- Indberetning til Kreditoplysningsbureau</w:t>
            </w:r>
          </w:p>
          <w:p w:rsidR="00A5505D" w:rsidRDefault="00A5505D" w:rsidP="00A5505D">
            <w:pPr>
              <w:pStyle w:val="Normal11"/>
            </w:pPr>
            <w:r>
              <w:t>- Inddragelse af registrering</w:t>
            </w:r>
          </w:p>
          <w:p w:rsidR="00A5505D" w:rsidRDefault="00A5505D" w:rsidP="00A5505D">
            <w:pPr>
              <w:pStyle w:val="Normal11"/>
            </w:pPr>
            <w:r>
              <w:t>- Inddrivelse i udlandet</w:t>
            </w:r>
          </w:p>
          <w:p w:rsidR="00A5505D" w:rsidRDefault="00A5505D" w:rsidP="00A5505D">
            <w:pPr>
              <w:pStyle w:val="Normal11"/>
            </w:pPr>
            <w:r>
              <w:t xml:space="preserve">- Indregning </w:t>
            </w:r>
          </w:p>
          <w:p w:rsidR="00A5505D" w:rsidRDefault="00A5505D" w:rsidP="00A5505D">
            <w:pPr>
              <w:pStyle w:val="Normal11"/>
            </w:pPr>
            <w:r>
              <w:t>- Lønindeholdelse</w:t>
            </w:r>
          </w:p>
          <w:p w:rsidR="00A5505D" w:rsidRDefault="00A5505D" w:rsidP="00A5505D">
            <w:pPr>
              <w:pStyle w:val="Normal11"/>
            </w:pPr>
            <w:r>
              <w:t>- Modregning</w:t>
            </w:r>
          </w:p>
          <w:p w:rsidR="00A5505D" w:rsidRDefault="00A5505D" w:rsidP="00A5505D">
            <w:pPr>
              <w:pStyle w:val="Normal11"/>
            </w:pPr>
            <w:r>
              <w:t>- Møder</w:t>
            </w:r>
          </w:p>
          <w:p w:rsidR="00A5505D" w:rsidRDefault="00A5505D" w:rsidP="00A5505D">
            <w:pPr>
              <w:pStyle w:val="Normal11"/>
            </w:pPr>
            <w:r>
              <w:t>- Manuel sagsbehandling</w:t>
            </w:r>
          </w:p>
          <w:p w:rsidR="00A5505D" w:rsidRDefault="00A5505D" w:rsidP="00A5505D">
            <w:pPr>
              <w:pStyle w:val="Normal11"/>
            </w:pPr>
            <w:r>
              <w:t>- Servicebesøg</w:t>
            </w:r>
          </w:p>
          <w:p w:rsidR="00A5505D" w:rsidRDefault="00A5505D" w:rsidP="00A5505D">
            <w:pPr>
              <w:pStyle w:val="Normal11"/>
            </w:pPr>
            <w:r>
              <w:t>- Skadesløs transport</w:t>
            </w:r>
          </w:p>
          <w:p w:rsidR="00A5505D" w:rsidRDefault="00A5505D" w:rsidP="00A5505D">
            <w:pPr>
              <w:pStyle w:val="Normal11"/>
            </w:pPr>
            <w:r>
              <w:t>- Telefoninkasso</w:t>
            </w:r>
          </w:p>
          <w:p w:rsidR="00A5505D" w:rsidRDefault="00A5505D" w:rsidP="00A5505D">
            <w:pPr>
              <w:pStyle w:val="Normal11"/>
            </w:pPr>
            <w:r>
              <w:t>- Tilvejebringelse af fundament for civilretslige fordringer</w:t>
            </w:r>
          </w:p>
          <w:p w:rsidR="00A5505D" w:rsidRDefault="00A5505D" w:rsidP="00A5505D">
            <w:pPr>
              <w:pStyle w:val="Normal11"/>
            </w:pPr>
            <w:r>
              <w:t>- Uerholdelighed</w:t>
            </w:r>
          </w:p>
          <w:p w:rsidR="00A5505D" w:rsidRDefault="00A5505D" w:rsidP="00A5505D">
            <w:pPr>
              <w:pStyle w:val="Normal11"/>
            </w:pPr>
            <w:r>
              <w:t>- Udlæg</w:t>
            </w: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DF7387">
        <w:instrText>IndsatsType</w:instrText>
      </w:r>
      <w:r w:rsidR="00A5505D">
        <w:instrText xml:space="preserve">" </w:instrText>
      </w:r>
      <w:r>
        <w:fldChar w:fldCharType="end"/>
      </w:r>
    </w:p>
    <w:p w:rsidR="00A5505D" w:rsidRDefault="00A5505D" w:rsidP="00A5505D">
      <w:pPr>
        <w:pStyle w:val="Overskrift2"/>
        <w:numPr>
          <w:numberingChange w:id="3203" w:author="Skat" w:date="2010-07-08T14:54:00Z" w:original="%1:9:0:.%2:36:0:"/>
        </w:numPr>
      </w:pPr>
      <w:bookmarkStart w:id="3204" w:name="_Toc266364204"/>
      <w:bookmarkStart w:id="3205" w:name="_Toc265234000"/>
      <w:r>
        <w:t>JaNej</w:t>
      </w:r>
      <w:bookmarkEnd w:id="3204"/>
      <w:bookmarkEnd w:id="3205"/>
    </w:p>
    <w:p w:rsidR="00A5505D" w:rsidRDefault="00A5505D" w:rsidP="00A5505D">
      <w:pPr>
        <w:pStyle w:val="Normal11"/>
      </w:pPr>
      <w:r>
        <w:t>Dette er en boolean datatype, hvor man kan vælge mellem ja og nej.</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JaNej</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bit</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3</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AC7187">
        <w:instrText>JaNej</w:instrText>
      </w:r>
      <w:r w:rsidR="00A5505D">
        <w:instrText xml:space="preserve">" </w:instrText>
      </w:r>
      <w:r>
        <w:fldChar w:fldCharType="end"/>
      </w:r>
    </w:p>
    <w:p w:rsidR="00A5505D" w:rsidRDefault="00A5505D" w:rsidP="00A5505D">
      <w:pPr>
        <w:pStyle w:val="Overskrift2"/>
        <w:numPr>
          <w:numberingChange w:id="3206" w:author="Skat" w:date="2010-07-08T14:54:00Z" w:original="%1:9:0:.%2:37:0:"/>
        </w:numPr>
      </w:pPr>
      <w:bookmarkStart w:id="3207" w:name="_Toc266364205"/>
      <w:bookmarkStart w:id="3208" w:name="_Toc265234001"/>
      <w:r>
        <w:t>Kode</w:t>
      </w:r>
      <w:bookmarkEnd w:id="3207"/>
      <w:bookmarkEnd w:id="3208"/>
    </w:p>
    <w:p w:rsidR="00A5505D" w:rsidRDefault="00A5505D" w:rsidP="00A5505D">
      <w:pPr>
        <w:pStyle w:val="Normal11"/>
      </w:pPr>
      <w:r>
        <w:t>En vilkårlig kode på 10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Kode</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10</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EF7912">
        <w:instrText>Kode</w:instrText>
      </w:r>
      <w:r w:rsidR="00A5505D">
        <w:instrText xml:space="preserve">" </w:instrText>
      </w:r>
      <w:r>
        <w:fldChar w:fldCharType="end"/>
      </w:r>
    </w:p>
    <w:p w:rsidR="00A5505D" w:rsidRDefault="00A5505D" w:rsidP="00A5505D">
      <w:pPr>
        <w:pStyle w:val="Overskrift2"/>
        <w:rPr>
          <w:ins w:id="3209" w:author="Skat" w:date="2010-07-08T14:54:00Z"/>
        </w:rPr>
      </w:pPr>
      <w:bookmarkStart w:id="3210" w:name="_Toc266364206"/>
      <w:ins w:id="3211" w:author="Skat" w:date="2010-07-08T14:54:00Z">
        <w:r>
          <w:t>KodeEtCifferStartEt</w:t>
        </w:r>
        <w:bookmarkEnd w:id="3210"/>
      </w:ins>
    </w:p>
    <w:p w:rsidR="00A5505D" w:rsidRDefault="00A5505D" w:rsidP="00A5505D">
      <w:pPr>
        <w:pStyle w:val="Normal11"/>
        <w:rPr>
          <w:ins w:id="3212" w:author="Skat" w:date="2010-07-08T14:54:00Z"/>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ins w:id="3213" w:author="Skat" w:date="2010-07-08T14:54:00Z"/>
        </w:trPr>
        <w:tc>
          <w:tcPr>
            <w:tcW w:w="9921" w:type="dxa"/>
            <w:gridSpan w:val="2"/>
            <w:shd w:val="pct20" w:color="auto" w:fill="0000FF"/>
          </w:tcPr>
          <w:p w:rsidR="00A5505D" w:rsidRPr="00A5505D" w:rsidRDefault="00A5505D" w:rsidP="00A5505D">
            <w:pPr>
              <w:pStyle w:val="Normal11"/>
              <w:rPr>
                <w:ins w:id="3214" w:author="Skat" w:date="2010-07-08T14:54:00Z"/>
                <w:color w:val="FFFFFF"/>
              </w:rPr>
            </w:pPr>
            <w:ins w:id="3215" w:author="Skat" w:date="2010-07-08T14:54:00Z">
              <w:r>
                <w:rPr>
                  <w:color w:val="FFFFFF"/>
                </w:rPr>
                <w:t>KodeEtCifferStartEt</w:t>
              </w:r>
            </w:ins>
          </w:p>
        </w:tc>
      </w:tr>
      <w:tr w:rsidR="00A5505D" w:rsidTr="00A5505D">
        <w:trPr>
          <w:ins w:id="3216" w:author="Skat" w:date="2010-07-08T14:54:00Z"/>
        </w:trPr>
        <w:tc>
          <w:tcPr>
            <w:tcW w:w="1667" w:type="dxa"/>
          </w:tcPr>
          <w:p w:rsidR="00A5505D" w:rsidRPr="00A5505D" w:rsidRDefault="00A5505D" w:rsidP="00A5505D">
            <w:pPr>
              <w:pStyle w:val="Normal11"/>
              <w:rPr>
                <w:ins w:id="3217" w:author="Skat" w:date="2010-07-08T14:54:00Z"/>
                <w:b/>
              </w:rPr>
            </w:pPr>
            <w:ins w:id="3218" w:author="Skat" w:date="2010-07-08T14:54:00Z">
              <w:r>
                <w:rPr>
                  <w:b/>
                </w:rPr>
                <w:t>Data Type</w:t>
              </w:r>
            </w:ins>
          </w:p>
        </w:tc>
        <w:tc>
          <w:tcPr>
            <w:tcW w:w="8254" w:type="dxa"/>
          </w:tcPr>
          <w:p w:rsidR="00A5505D" w:rsidRDefault="00A5505D" w:rsidP="00A5505D">
            <w:pPr>
              <w:pStyle w:val="Normal11"/>
              <w:rPr>
                <w:ins w:id="3219" w:author="Skat" w:date="2010-07-08T14:54:00Z"/>
              </w:rPr>
            </w:pPr>
            <w:ins w:id="3220" w:author="Skat" w:date="2010-07-08T14:54:00Z">
              <w:r>
                <w:t>number</w:t>
              </w:r>
            </w:ins>
          </w:p>
        </w:tc>
      </w:tr>
      <w:tr w:rsidR="00A5505D" w:rsidTr="00A5505D">
        <w:trPr>
          <w:ins w:id="3221" w:author="Skat" w:date="2010-07-08T14:54:00Z"/>
        </w:trPr>
        <w:tc>
          <w:tcPr>
            <w:tcW w:w="1667" w:type="dxa"/>
          </w:tcPr>
          <w:p w:rsidR="00A5505D" w:rsidRPr="00A5505D" w:rsidRDefault="00A5505D" w:rsidP="00A5505D">
            <w:pPr>
              <w:pStyle w:val="Normal11"/>
              <w:rPr>
                <w:ins w:id="3222" w:author="Skat" w:date="2010-07-08T14:54:00Z"/>
                <w:b/>
              </w:rPr>
            </w:pPr>
            <w:ins w:id="3223" w:author="Skat" w:date="2010-07-08T14:54:00Z">
              <w:r>
                <w:rPr>
                  <w:b/>
                </w:rPr>
                <w:t>Data Længde</w:t>
              </w:r>
            </w:ins>
          </w:p>
        </w:tc>
        <w:tc>
          <w:tcPr>
            <w:tcW w:w="8254" w:type="dxa"/>
          </w:tcPr>
          <w:p w:rsidR="00A5505D" w:rsidRDefault="00A5505D" w:rsidP="00A5505D">
            <w:pPr>
              <w:pStyle w:val="Normal11"/>
              <w:rPr>
                <w:ins w:id="3224" w:author="Skat" w:date="2010-07-08T14:54:00Z"/>
              </w:rPr>
            </w:pPr>
            <w:ins w:id="3225" w:author="Skat" w:date="2010-07-08T14:54:00Z">
              <w:r>
                <w:t>1</w:t>
              </w:r>
            </w:ins>
          </w:p>
        </w:tc>
      </w:tr>
      <w:tr w:rsidR="00A5505D" w:rsidTr="00A5505D">
        <w:trPr>
          <w:ins w:id="3226" w:author="Skat" w:date="2010-07-08T14:54:00Z"/>
        </w:trPr>
        <w:tc>
          <w:tcPr>
            <w:tcW w:w="1667" w:type="dxa"/>
          </w:tcPr>
          <w:p w:rsidR="00A5505D" w:rsidRPr="00A5505D" w:rsidRDefault="00A5505D" w:rsidP="00A5505D">
            <w:pPr>
              <w:pStyle w:val="Normal11"/>
              <w:rPr>
                <w:ins w:id="3227" w:author="Skat" w:date="2010-07-08T14:54:00Z"/>
                <w:b/>
              </w:rPr>
            </w:pPr>
            <w:ins w:id="3228" w:author="Skat" w:date="2010-07-08T14:54:00Z">
              <w:r>
                <w:rPr>
                  <w:b/>
                </w:rPr>
                <w:t>Tilladte værdier</w:t>
              </w:r>
            </w:ins>
          </w:p>
        </w:tc>
        <w:tc>
          <w:tcPr>
            <w:tcW w:w="8254" w:type="dxa"/>
          </w:tcPr>
          <w:p w:rsidR="00A5505D" w:rsidRDefault="00A5505D" w:rsidP="00A5505D">
            <w:pPr>
              <w:pStyle w:val="Normal11"/>
              <w:rPr>
                <w:ins w:id="3229" w:author="Skat" w:date="2010-07-08T14:54:00Z"/>
              </w:rPr>
            </w:pPr>
            <w:ins w:id="3230" w:author="Skat" w:date="2010-07-08T14:54:00Z">
              <w:r>
                <w:t>Kode som kan antage talværdierne 1-9.</w:t>
              </w:r>
            </w:ins>
          </w:p>
        </w:tc>
      </w:tr>
      <w:tr w:rsidR="00A5505D" w:rsidTr="00A5505D">
        <w:trPr>
          <w:ins w:id="3231" w:author="Skat" w:date="2010-07-08T14:54:00Z"/>
        </w:trPr>
        <w:tc>
          <w:tcPr>
            <w:tcW w:w="1667" w:type="dxa"/>
          </w:tcPr>
          <w:p w:rsidR="00A5505D" w:rsidRPr="00A5505D" w:rsidRDefault="00A5505D" w:rsidP="00A5505D">
            <w:pPr>
              <w:pStyle w:val="Normal11"/>
              <w:rPr>
                <w:ins w:id="3232" w:author="Skat" w:date="2010-07-08T14:54:00Z"/>
                <w:b/>
              </w:rPr>
            </w:pPr>
            <w:ins w:id="3233" w:author="Skat" w:date="2010-07-08T14:54:00Z">
              <w:r>
                <w:rPr>
                  <w:b/>
                </w:rPr>
                <w:t>Format</w:t>
              </w:r>
            </w:ins>
          </w:p>
        </w:tc>
        <w:tc>
          <w:tcPr>
            <w:tcW w:w="8254" w:type="dxa"/>
          </w:tcPr>
          <w:p w:rsidR="00A5505D" w:rsidRDefault="00A5505D" w:rsidP="00A5505D">
            <w:pPr>
              <w:pStyle w:val="Normal11"/>
              <w:rPr>
                <w:ins w:id="3234" w:author="Skat" w:date="2010-07-08T14:54:00Z"/>
              </w:rPr>
            </w:pPr>
          </w:p>
        </w:tc>
      </w:tr>
    </w:tbl>
    <w:p w:rsidR="00A5505D" w:rsidRDefault="00F061A6" w:rsidP="00A5505D">
      <w:pPr>
        <w:pStyle w:val="Normal11"/>
        <w:rPr>
          <w:ins w:id="3235" w:author="Skat" w:date="2010-07-08T14:54:00Z"/>
        </w:rPr>
      </w:pPr>
      <w:ins w:id="3236" w:author="Skat" w:date="2010-07-08T14:54:00Z">
        <w:r>
          <w:fldChar w:fldCharType="begin"/>
        </w:r>
        <w:r w:rsidR="00A5505D">
          <w:instrText xml:space="preserve"> XE "</w:instrText>
        </w:r>
        <w:r w:rsidR="00A5505D" w:rsidRPr="00F5493E">
          <w:instrText>KodeEtCifferStartEt</w:instrText>
        </w:r>
        <w:r w:rsidR="00A5505D">
          <w:instrText xml:space="preserve">" </w:instrText>
        </w:r>
        <w:r>
          <w:fldChar w:fldCharType="end"/>
        </w:r>
      </w:ins>
    </w:p>
    <w:p w:rsidR="00A5505D" w:rsidRDefault="00A5505D" w:rsidP="00A5505D">
      <w:pPr>
        <w:pStyle w:val="Overskrift2"/>
        <w:numPr>
          <w:numberingChange w:id="3237" w:author="Skat" w:date="2010-07-08T14:54:00Z" w:original="%1:9:0:.%2:38:0:"/>
        </w:numPr>
      </w:pPr>
      <w:bookmarkStart w:id="3238" w:name="_Toc266364207"/>
      <w:bookmarkStart w:id="3239" w:name="_Toc265234002"/>
      <w:r>
        <w:t>KodeFireCifreStartEt</w:t>
      </w:r>
      <w:bookmarkEnd w:id="3238"/>
      <w:bookmarkEnd w:id="3239"/>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KodeFireCifreStartEt</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number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4</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Kode som kan antage talværdierne 0001-9999.</w:t>
            </w: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7753E0">
        <w:instrText>KodeFireCifreStartEt</w:instrText>
      </w:r>
      <w:r w:rsidR="00A5505D">
        <w:instrText xml:space="preserve">" </w:instrText>
      </w:r>
      <w:r>
        <w:fldChar w:fldCharType="end"/>
      </w:r>
    </w:p>
    <w:p w:rsidR="00A5505D" w:rsidRDefault="00A5505D" w:rsidP="00A5505D">
      <w:pPr>
        <w:pStyle w:val="Overskrift2"/>
        <w:numPr>
          <w:numberingChange w:id="3240" w:author="Skat" w:date="2010-07-08T14:54:00Z" w:original="%1:9:0:.%2:39:0:"/>
        </w:numPr>
      </w:pPr>
      <w:bookmarkStart w:id="3241" w:name="_Toc266364208"/>
      <w:bookmarkStart w:id="3242" w:name="_Toc265234003"/>
      <w:r>
        <w:t>KodeToCifreStartEt</w:t>
      </w:r>
      <w:bookmarkEnd w:id="3241"/>
      <w:bookmarkEnd w:id="3242"/>
    </w:p>
    <w:p w:rsidR="00162F95" w:rsidRDefault="00162F95" w:rsidP="00162F95">
      <w:pPr>
        <w:pStyle w:val="Normal11"/>
        <w:rPr>
          <w:del w:id="3243" w:author="Skat" w:date="2010-07-08T14:54:00Z"/>
        </w:rPr>
      </w:pPr>
    </w:p>
    <w:p w:rsidR="00A5505D" w:rsidRDefault="00A5505D" w:rsidP="00A5505D">
      <w:pPr>
        <w:pStyle w:val="Normal11"/>
        <w:rPr>
          <w:ins w:id="3244" w:author="Skat" w:date="2010-07-08T14:54:00Z"/>
        </w:rPr>
      </w:pPr>
      <w:ins w:id="3245" w:author="Skat" w:date="2010-07-08T14:54:00Z">
        <w:r>
          <w:t>angiver en kodeværdi: 01, 02, 03.... 99</w:t>
        </w:r>
      </w:ins>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KodeToCifreStartEt</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number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2</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Kode som kan antage talværdierne 01-99.</w:t>
            </w: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306AEF">
        <w:instrText>KodeToCifreStartEt</w:instrText>
      </w:r>
      <w:r w:rsidR="00A5505D">
        <w:instrText xml:space="preserve">" </w:instrText>
      </w:r>
      <w:r>
        <w:fldChar w:fldCharType="end"/>
      </w:r>
    </w:p>
    <w:p w:rsidR="00A5505D" w:rsidRDefault="00A5505D" w:rsidP="00A5505D">
      <w:pPr>
        <w:pStyle w:val="Overskrift2"/>
        <w:numPr>
          <w:numberingChange w:id="3246" w:author="Skat" w:date="2010-07-08T14:54:00Z" w:original="%1:9:0:.%2:40:0:"/>
        </w:numPr>
      </w:pPr>
      <w:bookmarkStart w:id="3247" w:name="_Toc266364209"/>
      <w:bookmarkStart w:id="3248" w:name="_Toc265234004"/>
      <w:r>
        <w:t>KontoNummer</w:t>
      </w:r>
      <w:bookmarkEnd w:id="3247"/>
      <w:bookmarkEnd w:id="3248"/>
    </w:p>
    <w:p w:rsidR="00A5505D" w:rsidRDefault="00A5505D" w:rsidP="00A5505D">
      <w:pPr>
        <w:pStyle w:val="Normal11"/>
      </w:pPr>
      <w:r>
        <w:t>Kontonummer i et pengeinstitut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KontoNummer</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16</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760800">
        <w:instrText>KontoNummer</w:instrText>
      </w:r>
      <w:r w:rsidR="00A5505D">
        <w:instrText xml:space="preserve">" </w:instrText>
      </w:r>
      <w:r>
        <w:fldChar w:fldCharType="end"/>
      </w:r>
    </w:p>
    <w:p w:rsidR="00A5505D" w:rsidRDefault="00A5505D" w:rsidP="00A5505D">
      <w:pPr>
        <w:pStyle w:val="Overskrift2"/>
        <w:numPr>
          <w:numberingChange w:id="3249" w:author="Skat" w:date="2010-07-08T14:54:00Z" w:original="%1:9:0:.%2:41:0:"/>
        </w:numPr>
      </w:pPr>
      <w:bookmarkStart w:id="3250" w:name="_Toc266364210"/>
      <w:bookmarkStart w:id="3251" w:name="_Toc265234005"/>
      <w:r>
        <w:t>Kortartkode</w:t>
      </w:r>
      <w:bookmarkEnd w:id="3250"/>
      <w:bookmarkEnd w:id="3251"/>
    </w:p>
    <w:p w:rsidR="00A5505D" w:rsidRDefault="00A5505D" w:rsidP="00A5505D">
      <w:pPr>
        <w:pStyle w:val="Normal11"/>
      </w:pPr>
      <w:r>
        <w:t xml:space="preserve">Kortartkode angiver hvilken type indbetalingskort (FIK), der er tale om.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Kortartkode</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number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2</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A5143F">
        <w:instrText>Kortartkode</w:instrText>
      </w:r>
      <w:r w:rsidR="00A5505D">
        <w:instrText xml:space="preserve">" </w:instrText>
      </w:r>
      <w:r>
        <w:fldChar w:fldCharType="end"/>
      </w:r>
    </w:p>
    <w:p w:rsidR="00A5505D" w:rsidRDefault="00A5505D" w:rsidP="00A5505D">
      <w:pPr>
        <w:pStyle w:val="Overskrift2"/>
        <w:numPr>
          <w:numberingChange w:id="3252" w:author="Skat" w:date="2010-07-08T14:54:00Z" w:original="%1:9:0:.%2:42:0:"/>
        </w:numPr>
      </w:pPr>
      <w:bookmarkStart w:id="3253" w:name="_Toc266364211"/>
      <w:bookmarkStart w:id="3254" w:name="_Toc265234006"/>
      <w:r>
        <w:t>Kreditornummer</w:t>
      </w:r>
      <w:bookmarkEnd w:id="3253"/>
      <w:bookmarkEnd w:id="3254"/>
    </w:p>
    <w:p w:rsidR="00A5505D" w:rsidRDefault="00A5505D" w:rsidP="00A5505D">
      <w:pPr>
        <w:pStyle w:val="Normal11"/>
      </w:pPr>
      <w:r>
        <w:t xml:space="preserve">Angiver hvilket kreditornummer betalingen skal tilgå.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Kreditornummer</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8</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052D59">
        <w:instrText>Kreditornummer</w:instrText>
      </w:r>
      <w:r w:rsidR="00A5505D">
        <w:instrText xml:space="preserve">" </w:instrText>
      </w:r>
      <w:r>
        <w:fldChar w:fldCharType="end"/>
      </w:r>
    </w:p>
    <w:p w:rsidR="00A5505D" w:rsidRDefault="00A5505D" w:rsidP="00A5505D">
      <w:pPr>
        <w:pStyle w:val="Overskrift2"/>
        <w:numPr>
          <w:numberingChange w:id="3255" w:author="Skat" w:date="2010-07-08T14:54:00Z" w:original="%1:9:0:.%2:43:0:"/>
        </w:numPr>
      </w:pPr>
      <w:bookmarkStart w:id="3256" w:name="_Toc266364212"/>
      <w:bookmarkStart w:id="3257" w:name="_Toc265234007"/>
      <w:r>
        <w:t>KundeNummer</w:t>
      </w:r>
      <w:bookmarkEnd w:id="3256"/>
      <w:bookmarkEnd w:id="3257"/>
    </w:p>
    <w:p w:rsidR="00A5505D" w:rsidRDefault="00A5505D" w:rsidP="00A5505D">
      <w:pPr>
        <w:pStyle w:val="Normal11"/>
      </w:pPr>
      <w:r>
        <w:t>Et nummer, som for SKAT identificerer en person, virksomhed eller udenlandsk samarbejdspart. En virksomhed er identificeret ved et CVR-nr. eller SE-nr. (eller begge), mens en person er identificeret af CPR-nr.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KundeNummer</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11</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B7158A">
        <w:instrText>KundeNummer</w:instrText>
      </w:r>
      <w:r w:rsidR="00A5505D">
        <w:instrText xml:space="preserve">" </w:instrText>
      </w:r>
      <w:r>
        <w:fldChar w:fldCharType="end"/>
      </w:r>
    </w:p>
    <w:p w:rsidR="00A5505D" w:rsidRDefault="00A5505D" w:rsidP="00A5505D">
      <w:pPr>
        <w:pStyle w:val="Overskrift2"/>
        <w:numPr>
          <w:numberingChange w:id="3258" w:author="Skat" w:date="2010-07-08T14:54:00Z" w:original="%1:9:0:.%2:44:0:"/>
        </w:numPr>
      </w:pPr>
      <w:bookmarkStart w:id="3259" w:name="_Toc266364213"/>
      <w:bookmarkStart w:id="3260" w:name="_Toc265234008"/>
      <w:r>
        <w:t>Køn</w:t>
      </w:r>
      <w:bookmarkEnd w:id="3259"/>
      <w:bookmarkEnd w:id="3260"/>
    </w:p>
    <w:p w:rsidR="00A5505D" w:rsidRDefault="00A5505D" w:rsidP="00A5505D">
      <w:pPr>
        <w:pStyle w:val="Normal11"/>
      </w:pPr>
      <w:r>
        <w:t xml:space="preserve">Beskrivelse af køn - enten </w:t>
      </w:r>
    </w:p>
    <w:p w:rsidR="00A5505D" w:rsidRDefault="00A5505D" w:rsidP="00A5505D">
      <w:pPr>
        <w:pStyle w:val="Normal11"/>
      </w:pPr>
      <w:r>
        <w:t>1 = mand</w:t>
      </w:r>
    </w:p>
    <w:p w:rsidR="00A5505D" w:rsidRDefault="00A5505D" w:rsidP="00A5505D">
      <w:pPr>
        <w:pStyle w:val="Normal11"/>
      </w:pPr>
      <w:r>
        <w:t>2 = kvinde</w:t>
      </w:r>
    </w:p>
    <w:p w:rsidR="00A5505D" w:rsidRDefault="00A5505D" w:rsidP="00A5505D">
      <w:pPr>
        <w:pStyle w:val="Normal11"/>
      </w:pPr>
      <w:r>
        <w:t>3 = ukendt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Køn</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number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CE50C5">
        <w:instrText>Køn</w:instrText>
      </w:r>
      <w:r w:rsidR="00A5505D">
        <w:instrText xml:space="preserve">" </w:instrText>
      </w:r>
      <w:r>
        <w:fldChar w:fldCharType="end"/>
      </w:r>
    </w:p>
    <w:p w:rsidR="00A5505D" w:rsidRDefault="00A5505D" w:rsidP="00A5505D">
      <w:pPr>
        <w:pStyle w:val="Overskrift2"/>
        <w:numPr>
          <w:numberingChange w:id="3261" w:author="Skat" w:date="2010-07-08T14:54:00Z" w:original="%1:9:0:.%2:45:0:"/>
        </w:numPr>
      </w:pPr>
      <w:bookmarkStart w:id="3262" w:name="_Toc266364214"/>
      <w:bookmarkStart w:id="3263" w:name="_Toc265234009"/>
      <w:r>
        <w:t>LandeNummerKode</w:t>
      </w:r>
      <w:bookmarkEnd w:id="3262"/>
      <w:bookmarkEnd w:id="3263"/>
    </w:p>
    <w:p w:rsidR="00A5505D" w:rsidRDefault="00A5505D" w:rsidP="00A5505D">
      <w:pPr>
        <w:pStyle w:val="Normal11"/>
      </w:pPr>
      <w:r>
        <w:t>Angiver koden fra SKATs grunddata vedrørende Lande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LandeNummerKode</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number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4</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0479DB">
        <w:instrText>LandeNummerKode</w:instrText>
      </w:r>
      <w:r w:rsidR="00A5505D">
        <w:instrText xml:space="preserve">" </w:instrText>
      </w:r>
      <w:r>
        <w:fldChar w:fldCharType="end"/>
      </w:r>
    </w:p>
    <w:p w:rsidR="00A5505D" w:rsidRDefault="00A5505D" w:rsidP="00A5505D">
      <w:pPr>
        <w:pStyle w:val="Overskrift2"/>
        <w:numPr>
          <w:numberingChange w:id="3264" w:author="Skat" w:date="2010-07-08T14:54:00Z" w:original="%1:9:0:.%2:46:0:"/>
        </w:numPr>
      </w:pPr>
      <w:bookmarkStart w:id="3265" w:name="_Toc266364215"/>
      <w:bookmarkStart w:id="3266" w:name="_Toc265234010"/>
      <w:r>
        <w:t>LandsDel</w:t>
      </w:r>
      <w:bookmarkEnd w:id="3265"/>
      <w:bookmarkEnd w:id="3266"/>
    </w:p>
    <w:p w:rsidR="00A5505D" w:rsidRDefault="00A5505D" w:rsidP="00A5505D">
      <w:pPr>
        <w:pStyle w:val="Normal11"/>
      </w:pPr>
      <w:r>
        <w:t>Beskriver hvilken landsdel en person bor i. Domain oprettet i forbindelse med CPS og udenlandsk pension.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LandsDel</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70</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B97335">
        <w:instrText>LandsDel</w:instrText>
      </w:r>
      <w:r w:rsidR="00A5505D">
        <w:instrText xml:space="preserve">" </w:instrText>
      </w:r>
      <w:r>
        <w:fldChar w:fldCharType="end"/>
      </w:r>
    </w:p>
    <w:p w:rsidR="00A5505D" w:rsidRDefault="00A5505D" w:rsidP="00A5505D">
      <w:pPr>
        <w:pStyle w:val="Overskrift2"/>
        <w:numPr>
          <w:numberingChange w:id="3267" w:author="Skat" w:date="2010-07-08T14:54:00Z" w:original="%1:9:0:.%2:47:0:"/>
        </w:numPr>
      </w:pPr>
      <w:bookmarkStart w:id="3268" w:name="_Toc266364216"/>
      <w:bookmarkStart w:id="3269" w:name="_Toc265234011"/>
      <w:r>
        <w:t>LigeUlige</w:t>
      </w:r>
      <w:bookmarkEnd w:id="3268"/>
      <w:bookmarkEnd w:id="3269"/>
    </w:p>
    <w:p w:rsidR="00A5505D" w:rsidRDefault="00A5505D" w:rsidP="00A5505D">
      <w:pPr>
        <w:pStyle w:val="Normal11"/>
      </w:pPr>
      <w:r>
        <w:t>Angivelse om tal er lige eller ulige.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LigeUlige</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10</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 xml:space="preserve">Lige </w:t>
            </w:r>
          </w:p>
          <w:p w:rsidR="00A5505D" w:rsidRDefault="00A5505D" w:rsidP="00A5505D">
            <w:pPr>
              <w:pStyle w:val="Normal11"/>
            </w:pPr>
            <w:r>
              <w:t>Ulige</w:t>
            </w: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F73565">
        <w:instrText>LigeUlige</w:instrText>
      </w:r>
      <w:r w:rsidR="00A5505D">
        <w:instrText xml:space="preserve">" </w:instrText>
      </w:r>
      <w:r>
        <w:fldChar w:fldCharType="end"/>
      </w:r>
    </w:p>
    <w:p w:rsidR="00A5505D" w:rsidRDefault="00A5505D" w:rsidP="00A5505D">
      <w:pPr>
        <w:pStyle w:val="Overskrift2"/>
        <w:numPr>
          <w:numberingChange w:id="3270" w:author="Skat" w:date="2010-07-08T14:54:00Z" w:original="%1:9:0:.%2:48:0:"/>
        </w:numPr>
      </w:pPr>
      <w:bookmarkStart w:id="3271" w:name="_Toc266364217"/>
      <w:bookmarkStart w:id="3272" w:name="_Toc265234012"/>
      <w:r>
        <w:t>Markering</w:t>
      </w:r>
      <w:bookmarkEnd w:id="3271"/>
      <w:bookmarkEnd w:id="3272"/>
    </w:p>
    <w:p w:rsidR="00A5505D" w:rsidRDefault="00A5505D" w:rsidP="00A5505D">
      <w:pPr>
        <w:pStyle w:val="Normal11"/>
      </w:pPr>
      <w:r>
        <w:t>Generel type for markeringer. Kan være:</w:t>
      </w:r>
    </w:p>
    <w:p w:rsidR="00A5505D" w:rsidRDefault="00A5505D" w:rsidP="00A5505D">
      <w:pPr>
        <w:pStyle w:val="Normal11"/>
      </w:pPr>
    </w:p>
    <w:p w:rsidR="00A5505D" w:rsidRDefault="00A5505D" w:rsidP="00A5505D">
      <w:pPr>
        <w:pStyle w:val="Normal11"/>
      </w:pPr>
      <w:r>
        <w:t>false</w:t>
      </w:r>
    </w:p>
    <w:p w:rsidR="00A5505D" w:rsidRDefault="00A5505D" w:rsidP="00A5505D">
      <w:pPr>
        <w:pStyle w:val="Normal11"/>
      </w:pPr>
      <w:r>
        <w:t>true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Markering</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bit</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BB5E09">
        <w:instrText>Markering</w:instrText>
      </w:r>
      <w:r w:rsidR="00A5505D">
        <w:instrText xml:space="preserve">" </w:instrText>
      </w:r>
      <w:r>
        <w:fldChar w:fldCharType="end"/>
      </w:r>
    </w:p>
    <w:p w:rsidR="00A5505D" w:rsidRDefault="00A5505D" w:rsidP="00A5505D">
      <w:pPr>
        <w:pStyle w:val="Overskrift2"/>
        <w:rPr>
          <w:ins w:id="3273" w:author="Skat" w:date="2010-07-08T14:54:00Z"/>
        </w:rPr>
      </w:pPr>
      <w:bookmarkStart w:id="3274" w:name="_Toc266364218"/>
      <w:ins w:id="3275" w:author="Skat" w:date="2010-07-08T14:54:00Z">
        <w:r>
          <w:t>Medarbejdernummer</w:t>
        </w:r>
        <w:bookmarkEnd w:id="3274"/>
      </w:ins>
    </w:p>
    <w:p w:rsidR="00A5505D" w:rsidRDefault="00A5505D" w:rsidP="00A5505D">
      <w:pPr>
        <w:pStyle w:val="Normal11"/>
        <w:rPr>
          <w:ins w:id="3276" w:author="Skat" w:date="2010-07-08T14:54:00Z"/>
        </w:rPr>
      </w:pPr>
      <w:ins w:id="3277" w:author="Skat" w:date="2010-07-08T14:54:00Z">
        <w:r>
          <w:t>Alle medarbejdere er identificeret ved et medarbejdernummer - unik ident</w:t>
        </w:r>
      </w:ins>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ins w:id="3278" w:author="Skat" w:date="2010-07-08T14:54:00Z"/>
        </w:trPr>
        <w:tc>
          <w:tcPr>
            <w:tcW w:w="9921" w:type="dxa"/>
            <w:gridSpan w:val="2"/>
            <w:shd w:val="pct20" w:color="auto" w:fill="0000FF"/>
          </w:tcPr>
          <w:p w:rsidR="00A5505D" w:rsidRPr="00A5505D" w:rsidRDefault="00A5505D" w:rsidP="00A5505D">
            <w:pPr>
              <w:pStyle w:val="Normal11"/>
              <w:rPr>
                <w:ins w:id="3279" w:author="Skat" w:date="2010-07-08T14:54:00Z"/>
                <w:color w:val="FFFFFF"/>
              </w:rPr>
            </w:pPr>
            <w:ins w:id="3280" w:author="Skat" w:date="2010-07-08T14:54:00Z">
              <w:r>
                <w:rPr>
                  <w:color w:val="FFFFFF"/>
                </w:rPr>
                <w:t>Medarbejdernummer</w:t>
              </w:r>
            </w:ins>
          </w:p>
        </w:tc>
      </w:tr>
      <w:tr w:rsidR="00A5505D" w:rsidTr="00A5505D">
        <w:trPr>
          <w:ins w:id="3281" w:author="Skat" w:date="2010-07-08T14:54:00Z"/>
        </w:trPr>
        <w:tc>
          <w:tcPr>
            <w:tcW w:w="1667" w:type="dxa"/>
          </w:tcPr>
          <w:p w:rsidR="00A5505D" w:rsidRPr="00A5505D" w:rsidRDefault="00A5505D" w:rsidP="00A5505D">
            <w:pPr>
              <w:pStyle w:val="Normal11"/>
              <w:rPr>
                <w:ins w:id="3282" w:author="Skat" w:date="2010-07-08T14:54:00Z"/>
                <w:b/>
              </w:rPr>
            </w:pPr>
            <w:ins w:id="3283" w:author="Skat" w:date="2010-07-08T14:54:00Z">
              <w:r>
                <w:rPr>
                  <w:b/>
                </w:rPr>
                <w:t>Data Type</w:t>
              </w:r>
            </w:ins>
          </w:p>
        </w:tc>
        <w:tc>
          <w:tcPr>
            <w:tcW w:w="8254" w:type="dxa"/>
          </w:tcPr>
          <w:p w:rsidR="00A5505D" w:rsidRDefault="00A5505D" w:rsidP="00A5505D">
            <w:pPr>
              <w:pStyle w:val="Normal11"/>
              <w:rPr>
                <w:ins w:id="3284" w:author="Skat" w:date="2010-07-08T14:54:00Z"/>
              </w:rPr>
            </w:pPr>
            <w:ins w:id="3285" w:author="Skat" w:date="2010-07-08T14:54:00Z">
              <w:r>
                <w:t>character</w:t>
              </w:r>
            </w:ins>
          </w:p>
        </w:tc>
      </w:tr>
      <w:tr w:rsidR="00A5505D" w:rsidTr="00A5505D">
        <w:trPr>
          <w:ins w:id="3286" w:author="Skat" w:date="2010-07-08T14:54:00Z"/>
        </w:trPr>
        <w:tc>
          <w:tcPr>
            <w:tcW w:w="1667" w:type="dxa"/>
          </w:tcPr>
          <w:p w:rsidR="00A5505D" w:rsidRPr="00A5505D" w:rsidRDefault="00A5505D" w:rsidP="00A5505D">
            <w:pPr>
              <w:pStyle w:val="Normal11"/>
              <w:rPr>
                <w:ins w:id="3287" w:author="Skat" w:date="2010-07-08T14:54:00Z"/>
                <w:b/>
              </w:rPr>
            </w:pPr>
            <w:ins w:id="3288" w:author="Skat" w:date="2010-07-08T14:54:00Z">
              <w:r>
                <w:rPr>
                  <w:b/>
                </w:rPr>
                <w:t>Data Længde</w:t>
              </w:r>
            </w:ins>
          </w:p>
        </w:tc>
        <w:tc>
          <w:tcPr>
            <w:tcW w:w="8254" w:type="dxa"/>
          </w:tcPr>
          <w:p w:rsidR="00A5505D" w:rsidRDefault="00A5505D" w:rsidP="00A5505D">
            <w:pPr>
              <w:pStyle w:val="Normal11"/>
              <w:rPr>
                <w:ins w:id="3289" w:author="Skat" w:date="2010-07-08T14:54:00Z"/>
              </w:rPr>
            </w:pPr>
            <w:ins w:id="3290" w:author="Skat" w:date="2010-07-08T14:54:00Z">
              <w:r>
                <w:t>10</w:t>
              </w:r>
            </w:ins>
          </w:p>
        </w:tc>
      </w:tr>
      <w:tr w:rsidR="00A5505D" w:rsidTr="00A5505D">
        <w:trPr>
          <w:ins w:id="3291" w:author="Skat" w:date="2010-07-08T14:54:00Z"/>
        </w:trPr>
        <w:tc>
          <w:tcPr>
            <w:tcW w:w="1667" w:type="dxa"/>
          </w:tcPr>
          <w:p w:rsidR="00A5505D" w:rsidRPr="00A5505D" w:rsidRDefault="00A5505D" w:rsidP="00A5505D">
            <w:pPr>
              <w:pStyle w:val="Normal11"/>
              <w:rPr>
                <w:ins w:id="3292" w:author="Skat" w:date="2010-07-08T14:54:00Z"/>
                <w:b/>
              </w:rPr>
            </w:pPr>
            <w:ins w:id="3293" w:author="Skat" w:date="2010-07-08T14:54:00Z">
              <w:r>
                <w:rPr>
                  <w:b/>
                </w:rPr>
                <w:t>Tilladte værdier</w:t>
              </w:r>
            </w:ins>
          </w:p>
        </w:tc>
        <w:tc>
          <w:tcPr>
            <w:tcW w:w="8254" w:type="dxa"/>
          </w:tcPr>
          <w:p w:rsidR="00A5505D" w:rsidRDefault="00A5505D" w:rsidP="00A5505D">
            <w:pPr>
              <w:pStyle w:val="Normal11"/>
              <w:rPr>
                <w:ins w:id="3294" w:author="Skat" w:date="2010-07-08T14:54:00Z"/>
              </w:rPr>
            </w:pPr>
          </w:p>
        </w:tc>
      </w:tr>
      <w:tr w:rsidR="00A5505D" w:rsidTr="00A5505D">
        <w:trPr>
          <w:ins w:id="3295" w:author="Skat" w:date="2010-07-08T14:54:00Z"/>
        </w:trPr>
        <w:tc>
          <w:tcPr>
            <w:tcW w:w="1667" w:type="dxa"/>
          </w:tcPr>
          <w:p w:rsidR="00A5505D" w:rsidRPr="00A5505D" w:rsidRDefault="00A5505D" w:rsidP="00A5505D">
            <w:pPr>
              <w:pStyle w:val="Normal11"/>
              <w:rPr>
                <w:ins w:id="3296" w:author="Skat" w:date="2010-07-08T14:54:00Z"/>
                <w:b/>
              </w:rPr>
            </w:pPr>
            <w:ins w:id="3297" w:author="Skat" w:date="2010-07-08T14:54:00Z">
              <w:r>
                <w:rPr>
                  <w:b/>
                </w:rPr>
                <w:t>Format</w:t>
              </w:r>
            </w:ins>
          </w:p>
        </w:tc>
        <w:tc>
          <w:tcPr>
            <w:tcW w:w="8254" w:type="dxa"/>
          </w:tcPr>
          <w:p w:rsidR="00A5505D" w:rsidRDefault="00A5505D" w:rsidP="00A5505D">
            <w:pPr>
              <w:pStyle w:val="Normal11"/>
              <w:rPr>
                <w:ins w:id="3298" w:author="Skat" w:date="2010-07-08T14:54:00Z"/>
              </w:rPr>
            </w:pPr>
          </w:p>
        </w:tc>
      </w:tr>
    </w:tbl>
    <w:p w:rsidR="00A5505D" w:rsidRDefault="00F061A6" w:rsidP="00A5505D">
      <w:pPr>
        <w:pStyle w:val="Normal11"/>
        <w:rPr>
          <w:ins w:id="3299" w:author="Skat" w:date="2010-07-08T14:54:00Z"/>
        </w:rPr>
      </w:pPr>
      <w:ins w:id="3300" w:author="Skat" w:date="2010-07-08T14:54:00Z">
        <w:r>
          <w:fldChar w:fldCharType="begin"/>
        </w:r>
        <w:r w:rsidR="00A5505D">
          <w:instrText xml:space="preserve"> XE "</w:instrText>
        </w:r>
        <w:r w:rsidR="00A5505D" w:rsidRPr="003C5E2A">
          <w:instrText>Medarbejdernummer</w:instrText>
        </w:r>
        <w:r w:rsidR="00A5505D">
          <w:instrText xml:space="preserve">" </w:instrText>
        </w:r>
        <w:r>
          <w:fldChar w:fldCharType="end"/>
        </w:r>
      </w:ins>
    </w:p>
    <w:p w:rsidR="00A5505D" w:rsidRDefault="00A5505D" w:rsidP="00A5505D">
      <w:pPr>
        <w:pStyle w:val="Overskrift2"/>
        <w:numPr>
          <w:numberingChange w:id="3301" w:author="Skat" w:date="2010-07-08T14:54:00Z" w:original="%1:9:0:.%2:49:0:"/>
        </w:numPr>
      </w:pPr>
      <w:bookmarkStart w:id="3302" w:name="_Toc266364219"/>
      <w:bookmarkStart w:id="3303" w:name="_Toc265234013"/>
      <w:r>
        <w:t>MeddelelseKode</w:t>
      </w:r>
      <w:bookmarkEnd w:id="3302"/>
      <w:bookmarkEnd w:id="3303"/>
    </w:p>
    <w:p w:rsidR="00A5505D" w:rsidRDefault="00A5505D" w:rsidP="00A5505D">
      <w:pPr>
        <w:pStyle w:val="Normal11"/>
      </w:pPr>
      <w:r>
        <w:t>Kodefelt der bruges til meddelelser. Kan indeholde både tal og bogstaver.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MeddelelseKode</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18</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E51C66">
        <w:instrText>MeddelelseKode</w:instrText>
      </w:r>
      <w:r w:rsidR="00A5505D">
        <w:instrText xml:space="preserve">" </w:instrText>
      </w:r>
      <w:r>
        <w:fldChar w:fldCharType="end"/>
      </w:r>
    </w:p>
    <w:p w:rsidR="00A5505D" w:rsidRDefault="00A5505D" w:rsidP="00A5505D">
      <w:pPr>
        <w:pStyle w:val="Overskrift2"/>
        <w:numPr>
          <w:numberingChange w:id="3304" w:author="Skat" w:date="2010-07-08T14:54:00Z" w:original="%1:9:0:.%2:50:0:"/>
        </w:numPr>
      </w:pPr>
      <w:bookmarkStart w:id="3305" w:name="_Toc266364220"/>
      <w:bookmarkStart w:id="3306" w:name="_Toc265234014"/>
      <w:r>
        <w:t>MyndighedNummer</w:t>
      </w:r>
      <w:bookmarkEnd w:id="3305"/>
      <w:bookmarkEnd w:id="3306"/>
    </w:p>
    <w:p w:rsidR="00A5505D" w:rsidRDefault="00A5505D" w:rsidP="00A5505D">
      <w:pPr>
        <w:pStyle w:val="Normal11"/>
      </w:pPr>
      <w:r>
        <w:t>Nummer der entydigt identificerer de for SKAT relevante myndigheder.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MyndighedNummer</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number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4</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0000 - 9999</w:t>
            </w: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F56CD5">
        <w:instrText>MyndighedNummer</w:instrText>
      </w:r>
      <w:r w:rsidR="00A5505D">
        <w:instrText xml:space="preserve">" </w:instrText>
      </w:r>
      <w:r>
        <w:fldChar w:fldCharType="end"/>
      </w:r>
    </w:p>
    <w:p w:rsidR="00A5505D" w:rsidRDefault="00A5505D" w:rsidP="00A5505D">
      <w:pPr>
        <w:pStyle w:val="Overskrift2"/>
        <w:numPr>
          <w:numberingChange w:id="3307" w:author="Skat" w:date="2010-07-08T14:54:00Z" w:original="%1:9:0:.%2:51:0:"/>
        </w:numPr>
      </w:pPr>
      <w:bookmarkStart w:id="3308" w:name="_Toc266364221"/>
      <w:bookmarkStart w:id="3309" w:name="_Toc265234015"/>
      <w:r>
        <w:t>Navn</w:t>
      </w:r>
      <w:bookmarkEnd w:id="3308"/>
      <w:bookmarkEnd w:id="3309"/>
    </w:p>
    <w:p w:rsidR="00A5505D" w:rsidRDefault="00A5505D" w:rsidP="00A5505D">
      <w:pPr>
        <w:pStyle w:val="Normal11"/>
      </w:pPr>
      <w:r>
        <w:t>Generisk navnefelt.</w:t>
      </w:r>
    </w:p>
    <w:p w:rsidR="00A5505D" w:rsidRDefault="00A5505D" w:rsidP="00A5505D">
      <w:pPr>
        <w:pStyle w:val="Normal11"/>
      </w:pPr>
      <w:r>
        <w:t>Bruges til personnavne og virksomhedsnavne m.m.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Navn</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300</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E92887">
        <w:instrText>Navn</w:instrText>
      </w:r>
      <w:r w:rsidR="00A5505D">
        <w:instrText xml:space="preserve">" </w:instrText>
      </w:r>
      <w:r>
        <w:fldChar w:fldCharType="end"/>
      </w:r>
    </w:p>
    <w:p w:rsidR="00A5505D" w:rsidRDefault="00A5505D" w:rsidP="00A5505D">
      <w:pPr>
        <w:pStyle w:val="Overskrift2"/>
        <w:numPr>
          <w:numberingChange w:id="3310" w:author="Skat" w:date="2010-07-08T14:54:00Z" w:original="%1:9:0:.%2:52:0:"/>
        </w:numPr>
      </w:pPr>
      <w:bookmarkStart w:id="3311" w:name="_Toc266364222"/>
      <w:bookmarkStart w:id="3312" w:name="_Toc265234016"/>
      <w:r>
        <w:t>NemKontoTekst</w:t>
      </w:r>
      <w:bookmarkEnd w:id="3311"/>
      <w:bookmarkEnd w:id="3312"/>
    </w:p>
    <w:p w:rsidR="00A5505D" w:rsidRDefault="00A5505D" w:rsidP="00A5505D">
      <w:pPr>
        <w:pStyle w:val="Normal11"/>
      </w:pPr>
      <w:r>
        <w:t xml:space="preserve">Tekster på kontoudtog med længden 35.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NemKontoTekst</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35</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734B71">
        <w:instrText>NemKontoTekst</w:instrText>
      </w:r>
      <w:r w:rsidR="00A5505D">
        <w:instrText xml:space="preserve">" </w:instrText>
      </w:r>
      <w:r>
        <w:fldChar w:fldCharType="end"/>
      </w:r>
    </w:p>
    <w:p w:rsidR="00A5505D" w:rsidRDefault="00A5505D" w:rsidP="00A5505D">
      <w:pPr>
        <w:pStyle w:val="Overskrift2"/>
        <w:numPr>
          <w:numberingChange w:id="3313" w:author="Skat" w:date="2010-07-08T14:54:00Z" w:original="%1:9:0:.%2:53:0:"/>
        </w:numPr>
      </w:pPr>
      <w:bookmarkStart w:id="3314" w:name="_Toc266364223"/>
      <w:bookmarkStart w:id="3315" w:name="_Toc265234017"/>
      <w:r>
        <w:t>OrganisatoriskEnhedNummer</w:t>
      </w:r>
      <w:bookmarkEnd w:id="3314"/>
      <w:bookmarkEnd w:id="3315"/>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OrganisatoriskEnhedNummer</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11</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43079D">
        <w:instrText>OrganisatoriskEnhedNummer</w:instrText>
      </w:r>
      <w:r w:rsidR="00A5505D">
        <w:instrText xml:space="preserve">" </w:instrText>
      </w:r>
      <w:r>
        <w:fldChar w:fldCharType="end"/>
      </w:r>
    </w:p>
    <w:p w:rsidR="00A5505D" w:rsidRDefault="00A5505D" w:rsidP="00A5505D">
      <w:pPr>
        <w:pStyle w:val="Overskrift2"/>
        <w:numPr>
          <w:numberingChange w:id="3316" w:author="Skat" w:date="2010-07-08T14:54:00Z" w:original="%1:9:0:.%2:54:0:"/>
        </w:numPr>
      </w:pPr>
      <w:bookmarkStart w:id="3317" w:name="_Toc266364224"/>
      <w:bookmarkStart w:id="3318" w:name="_Toc265234018"/>
      <w:r>
        <w:t>PeriodeLængde</w:t>
      </w:r>
      <w:bookmarkEnd w:id="3317"/>
      <w:bookmarkEnd w:id="3318"/>
    </w:p>
    <w:p w:rsidR="00A5505D" w:rsidRDefault="00A5505D" w:rsidP="00A5505D">
      <w:pPr>
        <w:pStyle w:val="Normal11"/>
      </w:pPr>
      <w:r>
        <w:t>Længden af en periode uafhængigt af dato fx et kvartal eller en måned. Kan også udtrykke en frekvens dvs. at noget forekommer kvartalsvis eller månedligt.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PeriodeLængde</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10</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dag uge måned kvartal halvår år</w:t>
            </w: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A56B93">
        <w:instrText>PeriodeLængde</w:instrText>
      </w:r>
      <w:r w:rsidR="00A5505D">
        <w:instrText xml:space="preserve">" </w:instrText>
      </w:r>
      <w:r>
        <w:fldChar w:fldCharType="end"/>
      </w:r>
    </w:p>
    <w:p w:rsidR="00A5505D" w:rsidRDefault="00A5505D" w:rsidP="00A5505D">
      <w:pPr>
        <w:pStyle w:val="Overskrift2"/>
        <w:numPr>
          <w:numberingChange w:id="3319" w:author="Skat" w:date="2010-07-08T14:54:00Z" w:original="%1:9:0:.%2:55:0:"/>
        </w:numPr>
      </w:pPr>
      <w:bookmarkStart w:id="3320" w:name="_Toc266364225"/>
      <w:bookmarkStart w:id="3321" w:name="_Toc265234019"/>
      <w:r>
        <w:t>Placering</w:t>
      </w:r>
      <w:bookmarkEnd w:id="3320"/>
      <w:bookmarkEnd w:id="3321"/>
    </w:p>
    <w:p w:rsidR="00A5505D" w:rsidRDefault="00A5505D" w:rsidP="00A5505D">
      <w:pPr>
        <w:pStyle w:val="Normal11"/>
      </w:pPr>
      <w:r>
        <w:t>Angivelse af en placering, fx lokalenummer.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Placering</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 varying</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EB2A10">
        <w:instrText>Placering</w:instrText>
      </w:r>
      <w:r w:rsidR="00A5505D">
        <w:instrText xml:space="preserve">" </w:instrText>
      </w:r>
      <w:r>
        <w:fldChar w:fldCharType="end"/>
      </w:r>
    </w:p>
    <w:p w:rsidR="00A5505D" w:rsidRDefault="00A5505D" w:rsidP="00A5505D">
      <w:pPr>
        <w:pStyle w:val="Overskrift2"/>
        <w:numPr>
          <w:numberingChange w:id="3322" w:author="Skat" w:date="2010-07-08T14:54:00Z" w:original="%1:9:0:.%2:56:0:"/>
        </w:numPr>
      </w:pPr>
      <w:bookmarkStart w:id="3323" w:name="_Toc266364226"/>
      <w:bookmarkStart w:id="3324" w:name="_Toc265234020"/>
      <w:r>
        <w:t>PostBoksNummer</w:t>
      </w:r>
      <w:bookmarkEnd w:id="3323"/>
      <w:bookmarkEnd w:id="3324"/>
    </w:p>
    <w:p w:rsidR="00A5505D" w:rsidRDefault="00A5505D" w:rsidP="00A5505D">
      <w:pPr>
        <w:pStyle w:val="Normal11"/>
      </w:pPr>
      <w:r>
        <w:t>Angiver postboksnummer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PostBoksNummer</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number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4</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0000 - 9999</w:t>
            </w: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6650DE">
        <w:instrText>PostBoksNummer</w:instrText>
      </w:r>
      <w:r w:rsidR="00A5505D">
        <w:instrText xml:space="preserve">" </w:instrText>
      </w:r>
      <w:r>
        <w:fldChar w:fldCharType="end"/>
      </w:r>
    </w:p>
    <w:p w:rsidR="00A5505D" w:rsidRDefault="00A5505D" w:rsidP="00A5505D">
      <w:pPr>
        <w:pStyle w:val="Overskrift2"/>
        <w:numPr>
          <w:numberingChange w:id="3325" w:author="Skat" w:date="2010-07-08T14:54:00Z" w:original="%1:9:0:.%2:57:0:"/>
        </w:numPr>
      </w:pPr>
      <w:bookmarkStart w:id="3326" w:name="_Toc266364227"/>
      <w:bookmarkStart w:id="3327" w:name="_Toc265234021"/>
      <w:r>
        <w:t>PostDistrikt</w:t>
      </w:r>
      <w:bookmarkEnd w:id="3326"/>
      <w:bookmarkEnd w:id="3327"/>
    </w:p>
    <w:p w:rsidR="00A5505D" w:rsidRDefault="00A5505D" w:rsidP="00A5505D">
      <w:pPr>
        <w:pStyle w:val="Normal11"/>
      </w:pPr>
      <w:r>
        <w:t>Angiver postdistriktsnavn for postnummer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PostDistrikt</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20</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EE782F">
        <w:instrText>PostDistrikt</w:instrText>
      </w:r>
      <w:r w:rsidR="00A5505D">
        <w:instrText xml:space="preserve">" </w:instrText>
      </w:r>
      <w:r>
        <w:fldChar w:fldCharType="end"/>
      </w:r>
    </w:p>
    <w:p w:rsidR="00A5505D" w:rsidRDefault="00A5505D" w:rsidP="00A5505D">
      <w:pPr>
        <w:pStyle w:val="Overskrift2"/>
        <w:numPr>
          <w:numberingChange w:id="3328" w:author="Skat" w:date="2010-07-08T14:54:00Z" w:original="%1:9:0:.%2:58:0:"/>
        </w:numPr>
      </w:pPr>
      <w:bookmarkStart w:id="3329" w:name="_Toc266364228"/>
      <w:bookmarkStart w:id="3330" w:name="_Toc265234022"/>
      <w:r>
        <w:t>PostNummer</w:t>
      </w:r>
      <w:bookmarkEnd w:id="3329"/>
      <w:bookmarkEnd w:id="3330"/>
    </w:p>
    <w:p w:rsidR="00A5505D" w:rsidRDefault="00A5505D" w:rsidP="00A5505D">
      <w:pPr>
        <w:pStyle w:val="Normal11"/>
      </w:pPr>
      <w:r>
        <w:t>Angiver postnummer (4-cifre)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PostNummer</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number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4</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594820">
        <w:instrText>PostNummer</w:instrText>
      </w:r>
      <w:r w:rsidR="00A5505D">
        <w:instrText xml:space="preserve">" </w:instrText>
      </w:r>
      <w:r>
        <w:fldChar w:fldCharType="end"/>
      </w:r>
    </w:p>
    <w:p w:rsidR="00A5505D" w:rsidRDefault="00A5505D" w:rsidP="00A5505D">
      <w:pPr>
        <w:pStyle w:val="Overskrift2"/>
        <w:numPr>
          <w:numberingChange w:id="3331" w:author="Skat" w:date="2010-07-08T14:54:00Z" w:original="%1:9:0:.%2:59:0:"/>
        </w:numPr>
      </w:pPr>
      <w:bookmarkStart w:id="3332" w:name="_Toc266364229"/>
      <w:bookmarkStart w:id="3333" w:name="_Toc265234023"/>
      <w:r>
        <w:t>Procent</w:t>
      </w:r>
      <w:bookmarkEnd w:id="3332"/>
      <w:bookmarkEnd w:id="3333"/>
    </w:p>
    <w:p w:rsidR="00A5505D" w:rsidRDefault="00A5505D" w:rsidP="00A5505D">
      <w:pPr>
        <w:pStyle w:val="Normal11"/>
      </w:pPr>
      <w:r>
        <w:t>Procentuel angivelse.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Procent</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decimal</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6</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F6322E">
        <w:instrText>Procent</w:instrText>
      </w:r>
      <w:r w:rsidR="00A5505D">
        <w:instrText xml:space="preserve">" </w:instrText>
      </w:r>
      <w:r>
        <w:fldChar w:fldCharType="end"/>
      </w:r>
    </w:p>
    <w:p w:rsidR="00A5505D" w:rsidRDefault="00A5505D" w:rsidP="00A5505D">
      <w:pPr>
        <w:pStyle w:val="Overskrift2"/>
        <w:numPr>
          <w:numberingChange w:id="3334" w:author="Skat" w:date="2010-07-08T14:54:00Z" w:original="%1:9:0:.%2:60:0:"/>
        </w:numPr>
      </w:pPr>
      <w:bookmarkStart w:id="3335" w:name="_Toc266364230"/>
      <w:bookmarkStart w:id="3336" w:name="_Toc265234024"/>
      <w:r>
        <w:t>ProcesKontoKode</w:t>
      </w:r>
      <w:bookmarkEnd w:id="3335"/>
      <w:bookmarkEnd w:id="3336"/>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ProcesKontoKode</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12</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9F3A46">
        <w:instrText>ProcesKontoKode</w:instrText>
      </w:r>
      <w:r w:rsidR="00A5505D">
        <w:instrText xml:space="preserve">" </w:instrText>
      </w:r>
      <w:r>
        <w:fldChar w:fldCharType="end"/>
      </w:r>
    </w:p>
    <w:p w:rsidR="00A5505D" w:rsidRDefault="00A5505D" w:rsidP="00A5505D">
      <w:pPr>
        <w:pStyle w:val="Overskrift2"/>
        <w:numPr>
          <w:numberingChange w:id="3337" w:author="Skat" w:date="2010-07-08T14:54:00Z" w:original="%1:9:0:.%2:61:0:"/>
        </w:numPr>
      </w:pPr>
      <w:bookmarkStart w:id="3338" w:name="_Toc266364231"/>
      <w:bookmarkStart w:id="3339" w:name="_Toc265234025"/>
      <w:r>
        <w:t>ProduktionEnhedNummer</w:t>
      </w:r>
      <w:bookmarkEnd w:id="3338"/>
      <w:bookmarkEnd w:id="3339"/>
    </w:p>
    <w:p w:rsidR="00A5505D" w:rsidRDefault="00A5505D" w:rsidP="00A5505D">
      <w:pPr>
        <w:pStyle w:val="Normal11"/>
      </w:pPr>
      <w:r>
        <w:t>Det nummer som for SKAT identificerer en produktionsenhed.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ProduktionEnhedNummer</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number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10</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2146D2">
        <w:instrText>ProduktionEnhedNummer</w:instrText>
      </w:r>
      <w:r w:rsidR="00A5505D">
        <w:instrText xml:space="preserve">" </w:instrText>
      </w:r>
      <w:r>
        <w:fldChar w:fldCharType="end"/>
      </w:r>
    </w:p>
    <w:p w:rsidR="00A5505D" w:rsidRDefault="00A5505D" w:rsidP="00A5505D">
      <w:pPr>
        <w:pStyle w:val="Overskrift2"/>
        <w:numPr>
          <w:numberingChange w:id="3340" w:author="Skat" w:date="2010-07-08T14:54:00Z" w:original="%1:9:0:.%2:62:0:"/>
        </w:numPr>
      </w:pPr>
      <w:bookmarkStart w:id="3341" w:name="_Toc266364232"/>
      <w:bookmarkStart w:id="3342" w:name="_Toc265234026"/>
      <w:r>
        <w:t>Rate</w:t>
      </w:r>
      <w:bookmarkEnd w:id="3341"/>
      <w:bookmarkEnd w:id="3342"/>
    </w:p>
    <w:p w:rsidR="00A5505D" w:rsidRDefault="00A5505D" w:rsidP="00A5505D">
      <w:pPr>
        <w:pStyle w:val="Normal11"/>
      </w:pPr>
      <w:r>
        <w:t>Antalrate er antallet af rater en aftale består af. Fx i forbindelse med en betalingsordning, hvor fordringen afdrages over en given periode.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Rate</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100</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6D0A7F">
        <w:instrText>Rate</w:instrText>
      </w:r>
      <w:r w:rsidR="00A5505D">
        <w:instrText xml:space="preserve">" </w:instrText>
      </w:r>
      <w:r>
        <w:fldChar w:fldCharType="end"/>
      </w:r>
    </w:p>
    <w:p w:rsidR="00A5505D" w:rsidRDefault="00A5505D" w:rsidP="00A5505D">
      <w:pPr>
        <w:pStyle w:val="Overskrift2"/>
        <w:numPr>
          <w:numberingChange w:id="3343" w:author="Skat" w:date="2010-07-08T14:54:00Z" w:original="%1:9:0:.%2:63:0:"/>
        </w:numPr>
      </w:pPr>
      <w:bookmarkStart w:id="3344" w:name="_Toc266364233"/>
      <w:bookmarkStart w:id="3345" w:name="_Toc265234027"/>
      <w:r>
        <w:t>RegelSæt</w:t>
      </w:r>
      <w:bookmarkEnd w:id="3344"/>
      <w:bookmarkEnd w:id="3345"/>
    </w:p>
    <w:p w:rsidR="00A5505D" w:rsidRDefault="00A5505D" w:rsidP="00A5505D">
      <w:pPr>
        <w:pStyle w:val="Normal11"/>
      </w:pPr>
      <w:r>
        <w:t>Et regelsæt der definerer, hvordan et objekt skal behandles.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RegelSæt</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564739">
        <w:instrText>RegelSæt</w:instrText>
      </w:r>
      <w:r w:rsidR="00A5505D">
        <w:instrText xml:space="preserve">" </w:instrText>
      </w:r>
      <w:r>
        <w:fldChar w:fldCharType="end"/>
      </w:r>
    </w:p>
    <w:p w:rsidR="00A5505D" w:rsidRDefault="00A5505D" w:rsidP="00A5505D">
      <w:pPr>
        <w:pStyle w:val="Overskrift2"/>
        <w:numPr>
          <w:numberingChange w:id="3346" w:author="Skat" w:date="2010-07-08T14:54:00Z" w:original="%1:9:0:.%2:64:0:"/>
        </w:numPr>
      </w:pPr>
      <w:bookmarkStart w:id="3347" w:name="_Toc266364234"/>
      <w:bookmarkStart w:id="3348" w:name="_Toc265234028"/>
      <w:r>
        <w:t>Rentesats</w:t>
      </w:r>
      <w:bookmarkEnd w:id="3347"/>
      <w:bookmarkEnd w:id="3348"/>
    </w:p>
    <w:p w:rsidR="00A5505D" w:rsidRDefault="00A5505D" w:rsidP="00A5505D">
      <w:pPr>
        <w:pStyle w:val="Normal11"/>
      </w:pPr>
      <w:r>
        <w:t>Satserne for renter.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Rentesats</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decimal</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6</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Specifikt for Opkrævningsmyndigheden:</w:t>
            </w:r>
          </w:p>
          <w:p w:rsidR="00A5505D" w:rsidRDefault="00A5505D" w:rsidP="00A5505D">
            <w:pPr>
              <w:pStyle w:val="Normal11"/>
            </w:pPr>
            <w:r>
              <w:t>Der er 4 typer af renter (værdierne vil variere og er blot med som eksempler, disse er fra 2007)</w:t>
            </w:r>
          </w:p>
          <w:p w:rsidR="00A5505D" w:rsidRDefault="00A5505D" w:rsidP="00A5505D">
            <w:pPr>
              <w:pStyle w:val="Normal11"/>
            </w:pPr>
            <w:r>
              <w:t>Indlånsrente: 0,1% mdr</w:t>
            </w:r>
          </w:p>
          <w:p w:rsidR="00A5505D" w:rsidRDefault="00A5505D" w:rsidP="00A5505D">
            <w:pPr>
              <w:pStyle w:val="Normal11"/>
            </w:pPr>
            <w:r>
              <w:t>Udlånsrente: 0,8% mdr.</w:t>
            </w:r>
          </w:p>
          <w:p w:rsidR="00A5505D" w:rsidRDefault="00A5505D" w:rsidP="00A5505D">
            <w:pPr>
              <w:pStyle w:val="Normal11"/>
            </w:pPr>
            <w:r>
              <w:t>Nationalbankens diskonto: 0,1% mdr.</w:t>
            </w:r>
          </w:p>
          <w:p w:rsidR="00A5505D" w:rsidRDefault="00A5505D" w:rsidP="00A5505D">
            <w:pPr>
              <w:pStyle w:val="Normal11"/>
            </w:pPr>
            <w:r>
              <w:t>Rentegodtgørelse: 7,0% p.a. + Nationalbankens diskontosats</w:t>
            </w: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383C3A">
        <w:instrText>Rentesats</w:instrText>
      </w:r>
      <w:r w:rsidR="00A5505D">
        <w:instrText xml:space="preserve">" </w:instrText>
      </w:r>
      <w:r>
        <w:fldChar w:fldCharType="end"/>
      </w:r>
    </w:p>
    <w:p w:rsidR="00A5505D" w:rsidRDefault="00A5505D" w:rsidP="00A5505D">
      <w:pPr>
        <w:pStyle w:val="Overskrift2"/>
        <w:numPr>
          <w:numberingChange w:id="3349" w:author="Skat" w:date="2010-07-08T14:54:00Z" w:original="%1:9:0:.%2:65:0:"/>
        </w:numPr>
      </w:pPr>
      <w:bookmarkStart w:id="3350" w:name="_Toc266364235"/>
      <w:bookmarkStart w:id="3351" w:name="_Toc265234029"/>
      <w:r>
        <w:t>SENummer</w:t>
      </w:r>
      <w:bookmarkEnd w:id="3350"/>
      <w:bookmarkEnd w:id="3351"/>
    </w:p>
    <w:p w:rsidR="00A5505D" w:rsidRDefault="00A5505D" w:rsidP="00A5505D">
      <w:pPr>
        <w:pStyle w:val="Normal11"/>
      </w:pPr>
      <w:r>
        <w:t>8-cifret nummer,  der entydigt identificerer en registreret virksomhed i SKAT.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SENummer</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integer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8</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E72CBA">
        <w:instrText>SENummer</w:instrText>
      </w:r>
      <w:r w:rsidR="00A5505D">
        <w:instrText xml:space="preserve">" </w:instrText>
      </w:r>
      <w:r>
        <w:fldChar w:fldCharType="end"/>
      </w:r>
    </w:p>
    <w:p w:rsidR="00A5505D" w:rsidRDefault="00A5505D" w:rsidP="00A5505D">
      <w:pPr>
        <w:pStyle w:val="Overskrift2"/>
        <w:numPr>
          <w:numberingChange w:id="3352" w:author="Skat" w:date="2010-07-08T14:54:00Z" w:original="%1:9:0:.%2:66:0:"/>
        </w:numPr>
      </w:pPr>
      <w:bookmarkStart w:id="3353" w:name="_Toc266364236"/>
      <w:bookmarkStart w:id="3354" w:name="_Toc265234030"/>
      <w:r>
        <w:t>SagJournalNummer</w:t>
      </w:r>
      <w:bookmarkEnd w:id="3353"/>
      <w:bookmarkEnd w:id="3354"/>
    </w:p>
    <w:p w:rsidR="00A5505D" w:rsidRDefault="00A5505D" w:rsidP="00A5505D">
      <w:pPr>
        <w:pStyle w:val="Normal11"/>
      </w:pPr>
      <w:r>
        <w:t>Et journalnummer, som forefindes og skabes i et ESDH system. I ESDH bestegnes jorunal nummer som sagsnummer. Journal nummer har formen nn-xxxxxx, hvor nn er de sidste to cifre i et årstal, imens xxxxxxx er et løbenummer, som starter ved 000001</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SagJournalNummer</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30</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6C0A56">
        <w:instrText>SagJournalNummer</w:instrText>
      </w:r>
      <w:r w:rsidR="00A5505D">
        <w:instrText xml:space="preserve">" </w:instrText>
      </w:r>
      <w:r>
        <w:fldChar w:fldCharType="end"/>
      </w:r>
    </w:p>
    <w:p w:rsidR="00A5505D" w:rsidRDefault="00A5505D" w:rsidP="00A5505D">
      <w:pPr>
        <w:pStyle w:val="Overskrift2"/>
        <w:numPr>
          <w:numberingChange w:id="3355" w:author="Skat" w:date="2010-07-08T14:54:00Z" w:original="%1:9:0:.%2:67:0:"/>
        </w:numPr>
      </w:pPr>
      <w:bookmarkStart w:id="3356" w:name="_Toc266364237"/>
      <w:bookmarkStart w:id="3357" w:name="_Toc265234031"/>
      <w:r>
        <w:t>SagStatus</w:t>
      </w:r>
      <w:bookmarkEnd w:id="3356"/>
      <w:bookmarkEnd w:id="3357"/>
    </w:p>
    <w:p w:rsidR="00A5505D" w:rsidRDefault="00A5505D" w:rsidP="00A5505D">
      <w:pPr>
        <w:pStyle w:val="Normal11"/>
      </w:pPr>
      <w:r>
        <w:t>Status for en sag:</w:t>
      </w:r>
    </w:p>
    <w:p w:rsidR="00A5505D" w:rsidRDefault="00A5505D" w:rsidP="00A5505D">
      <w:pPr>
        <w:pStyle w:val="Normal11"/>
      </w:pPr>
    </w:p>
    <w:p w:rsidR="00A5505D" w:rsidRDefault="00A5505D" w:rsidP="00A5505D">
      <w:pPr>
        <w:pStyle w:val="Normal11"/>
      </w:pPr>
      <w:r>
        <w:t>Enum værdier:</w:t>
      </w:r>
    </w:p>
    <w:p w:rsidR="00A5505D" w:rsidRDefault="00A5505D" w:rsidP="00A5505D">
      <w:pPr>
        <w:pStyle w:val="Normal11"/>
      </w:pPr>
      <w:r>
        <w:t xml:space="preserve">01 Oprettet sag </w:t>
      </w:r>
    </w:p>
    <w:p w:rsidR="00A5505D" w:rsidRDefault="00A5505D" w:rsidP="00A5505D">
      <w:pPr>
        <w:pStyle w:val="Normal11"/>
      </w:pPr>
      <w:r>
        <w:t>02 Tildelt sag</w:t>
      </w:r>
    </w:p>
    <w:p w:rsidR="00A5505D" w:rsidRDefault="00A5505D" w:rsidP="00A5505D">
      <w:pPr>
        <w:pStyle w:val="Normal11"/>
      </w:pPr>
      <w:r>
        <w:t>03 Aktiv sag</w:t>
      </w:r>
    </w:p>
    <w:p w:rsidR="00A5505D" w:rsidRDefault="00A5505D" w:rsidP="00A5505D">
      <w:pPr>
        <w:pStyle w:val="Normal11"/>
      </w:pPr>
      <w:r>
        <w:t>04 Lukket sag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SagStatus</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40</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 xml:space="preserve">Oprettet sag </w:t>
            </w:r>
          </w:p>
          <w:p w:rsidR="00A5505D" w:rsidRDefault="00A5505D" w:rsidP="00A5505D">
            <w:pPr>
              <w:pStyle w:val="Normal11"/>
            </w:pPr>
            <w:r>
              <w:t>Tildelt sag</w:t>
            </w:r>
          </w:p>
          <w:p w:rsidR="00A5505D" w:rsidRDefault="00A5505D" w:rsidP="00A5505D">
            <w:pPr>
              <w:pStyle w:val="Normal11"/>
            </w:pPr>
            <w:r>
              <w:t>Aktiv sag</w:t>
            </w:r>
          </w:p>
          <w:p w:rsidR="00A5505D" w:rsidRDefault="00A5505D" w:rsidP="00A5505D">
            <w:pPr>
              <w:pStyle w:val="Normal11"/>
            </w:pPr>
            <w:r>
              <w:t>Lukket sag</w:t>
            </w: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DF44B1">
        <w:instrText>SagStatus</w:instrText>
      </w:r>
      <w:r w:rsidR="00A5505D">
        <w:instrText xml:space="preserve">" </w:instrText>
      </w:r>
      <w:r>
        <w:fldChar w:fldCharType="end"/>
      </w:r>
    </w:p>
    <w:p w:rsidR="00A5505D" w:rsidRDefault="00A5505D" w:rsidP="00A5505D">
      <w:pPr>
        <w:pStyle w:val="Overskrift2"/>
        <w:numPr>
          <w:numberingChange w:id="3358" w:author="Skat" w:date="2010-07-08T14:54:00Z" w:original="%1:9:0:.%2:68:0:"/>
        </w:numPr>
      </w:pPr>
      <w:bookmarkStart w:id="3359" w:name="_Toc266364238"/>
      <w:bookmarkStart w:id="3360" w:name="_Toc265234032"/>
      <w:r>
        <w:t>SideDørTekst</w:t>
      </w:r>
      <w:bookmarkEnd w:id="3359"/>
      <w:bookmarkEnd w:id="3360"/>
    </w:p>
    <w:p w:rsidR="00A5505D" w:rsidRDefault="00A5505D" w:rsidP="00A5505D">
      <w:pPr>
        <w:pStyle w:val="Normal11"/>
      </w:pPr>
      <w:r>
        <w:t>Angiver side/dør tilknyttet husnummer/husbogstav</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SideDørTekst</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4</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DD6DA1">
        <w:instrText>SideDørTekst</w:instrText>
      </w:r>
      <w:r w:rsidR="00A5505D">
        <w:instrText xml:space="preserve">" </w:instrText>
      </w:r>
      <w:r>
        <w:fldChar w:fldCharType="end"/>
      </w:r>
    </w:p>
    <w:p w:rsidR="00A5505D" w:rsidRDefault="00A5505D" w:rsidP="00A5505D">
      <w:pPr>
        <w:pStyle w:val="Overskrift2"/>
        <w:numPr>
          <w:numberingChange w:id="3361" w:author="Skat" w:date="2010-07-08T14:54:00Z" w:original="%1:9:0:.%2:69:0:"/>
        </w:numPr>
      </w:pPr>
      <w:bookmarkStart w:id="3362" w:name="_Toc266364239"/>
      <w:bookmarkStart w:id="3363" w:name="_Toc265234033"/>
      <w:r>
        <w:t>SidsteRettidigeBetalingFrist</w:t>
      </w:r>
      <w:bookmarkEnd w:id="3362"/>
      <w:bookmarkEnd w:id="3363"/>
    </w:p>
    <w:p w:rsidR="00A5505D" w:rsidRDefault="00A5505D" w:rsidP="00A5505D">
      <w:pPr>
        <w:pStyle w:val="Normal11"/>
      </w:pPr>
      <w:r>
        <w:t>Betyder Sidste Rettidig Betalingsdato (SRB), og er den dato, hvor et beløb skal være indbetalt. Det er således fristen for betaling.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SidsteRettidigeBetalingFrist</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date</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4070FE">
        <w:instrText>SidsteRettidigeBetalingFrist</w:instrText>
      </w:r>
      <w:r w:rsidR="00A5505D">
        <w:instrText xml:space="preserve">" </w:instrText>
      </w:r>
      <w:r>
        <w:fldChar w:fldCharType="end"/>
      </w:r>
    </w:p>
    <w:p w:rsidR="00A5505D" w:rsidRDefault="00A5505D" w:rsidP="00A5505D">
      <w:pPr>
        <w:pStyle w:val="Overskrift2"/>
        <w:numPr>
          <w:numberingChange w:id="3364" w:author="Skat" w:date="2010-07-08T14:54:00Z" w:original="%1:9:0:.%2:70:0:"/>
        </w:numPr>
      </w:pPr>
      <w:bookmarkStart w:id="3365" w:name="_Toc266364240"/>
      <w:bookmarkStart w:id="3366" w:name="_Toc265234034"/>
      <w:r>
        <w:t>Slutdato</w:t>
      </w:r>
      <w:bookmarkEnd w:id="3365"/>
      <w:bookmarkEnd w:id="3366"/>
    </w:p>
    <w:p w:rsidR="00A5505D" w:rsidRDefault="00A5505D" w:rsidP="00A5505D">
      <w:pPr>
        <w:pStyle w:val="Normal11"/>
      </w:pPr>
      <w:r>
        <w:t>Dato for ophør af et givet forhold. Angives som år, måned, dag.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Slutdato</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date</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10</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E9687E">
        <w:instrText>Slutdato</w:instrText>
      </w:r>
      <w:r w:rsidR="00A5505D">
        <w:instrText xml:space="preserve">" </w:instrText>
      </w:r>
      <w:r>
        <w:fldChar w:fldCharType="end"/>
      </w:r>
    </w:p>
    <w:p w:rsidR="00A5505D" w:rsidRDefault="00A5505D" w:rsidP="00A5505D">
      <w:pPr>
        <w:pStyle w:val="Overskrift2"/>
        <w:numPr>
          <w:numberingChange w:id="3367" w:author="Skat" w:date="2010-07-08T14:54:00Z" w:original="%1:9:0:.%2:71:0:"/>
        </w:numPr>
      </w:pPr>
      <w:bookmarkStart w:id="3368" w:name="_Toc266364241"/>
      <w:bookmarkStart w:id="3369" w:name="_Toc265234035"/>
      <w:r>
        <w:t>Sprog</w:t>
      </w:r>
      <w:bookmarkEnd w:id="3368"/>
      <w:bookmarkEnd w:id="3369"/>
    </w:p>
    <w:p w:rsidR="00A5505D" w:rsidRDefault="00A5505D" w:rsidP="00A5505D">
      <w:pPr>
        <w:pStyle w:val="Normal11"/>
      </w:pPr>
      <w:r>
        <w:t>Liste over sprog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Sprog</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 varying</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Eksempler:</w:t>
            </w:r>
          </w:p>
          <w:p w:rsidR="00A5505D" w:rsidRDefault="00A5505D" w:rsidP="00A5505D">
            <w:pPr>
              <w:pStyle w:val="Normal11"/>
            </w:pPr>
            <w:r>
              <w:t xml:space="preserve">- Dansk </w:t>
            </w:r>
          </w:p>
          <w:p w:rsidR="00A5505D" w:rsidRDefault="00A5505D" w:rsidP="00A5505D">
            <w:pPr>
              <w:pStyle w:val="Normal11"/>
            </w:pPr>
            <w:r>
              <w:t>- Svensk</w:t>
            </w:r>
          </w:p>
          <w:p w:rsidR="00A5505D" w:rsidRDefault="00A5505D" w:rsidP="00A5505D">
            <w:pPr>
              <w:pStyle w:val="Normal11"/>
            </w:pPr>
            <w:r>
              <w:t>- Norsk</w:t>
            </w:r>
          </w:p>
          <w:p w:rsidR="00A5505D" w:rsidRDefault="00A5505D" w:rsidP="00A5505D">
            <w:pPr>
              <w:pStyle w:val="Normal11"/>
            </w:pPr>
            <w:r>
              <w:t xml:space="preserve">- English </w:t>
            </w:r>
          </w:p>
          <w:p w:rsidR="00A5505D" w:rsidRDefault="00A5505D" w:rsidP="00A5505D">
            <w:pPr>
              <w:pStyle w:val="Normal11"/>
            </w:pPr>
            <w:r>
              <w:t>- German</w:t>
            </w: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48468C">
        <w:instrText>Sprog</w:instrText>
      </w:r>
      <w:r w:rsidR="00A5505D">
        <w:instrText xml:space="preserve">" </w:instrText>
      </w:r>
      <w:r>
        <w:fldChar w:fldCharType="end"/>
      </w:r>
    </w:p>
    <w:p w:rsidR="00A5505D" w:rsidRDefault="00A5505D" w:rsidP="00A5505D">
      <w:pPr>
        <w:pStyle w:val="Overskrift2"/>
        <w:numPr>
          <w:numberingChange w:id="3370" w:author="Skat" w:date="2010-07-08T14:54:00Z" w:original="%1:9:0:.%2:72:0:"/>
        </w:numPr>
      </w:pPr>
      <w:bookmarkStart w:id="3371" w:name="_Toc266364242"/>
      <w:bookmarkStart w:id="3372" w:name="_Toc265234036"/>
      <w:r>
        <w:t>Startdato</w:t>
      </w:r>
      <w:bookmarkEnd w:id="3371"/>
      <w:bookmarkEnd w:id="3372"/>
    </w:p>
    <w:p w:rsidR="00A5505D" w:rsidRDefault="00A5505D" w:rsidP="00A5505D">
      <w:pPr>
        <w:pStyle w:val="Normal11"/>
      </w:pPr>
      <w:r>
        <w:t>Den dato hvor et givet forhold begynder. Angives år, måned, dag.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Startdato</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date</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10</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133478">
        <w:instrText>Startdato</w:instrText>
      </w:r>
      <w:r w:rsidR="00A5505D">
        <w:instrText xml:space="preserve">" </w:instrText>
      </w:r>
      <w:r>
        <w:fldChar w:fldCharType="end"/>
      </w:r>
    </w:p>
    <w:p w:rsidR="00A5505D" w:rsidRDefault="00A5505D" w:rsidP="00A5505D">
      <w:pPr>
        <w:pStyle w:val="Overskrift2"/>
        <w:numPr>
          <w:numberingChange w:id="3373" w:author="Skat" w:date="2010-07-08T14:54:00Z" w:original="%1:9:0:.%2:73:0:"/>
        </w:numPr>
      </w:pPr>
      <w:bookmarkStart w:id="3374" w:name="_Toc266364243"/>
      <w:bookmarkStart w:id="3375" w:name="_Toc265234037"/>
      <w:r>
        <w:t>TalHel</w:t>
      </w:r>
      <w:bookmarkEnd w:id="3374"/>
      <w:bookmarkEnd w:id="3375"/>
    </w:p>
    <w:p w:rsidR="00A5505D" w:rsidRDefault="00A5505D" w:rsidP="00A5505D">
      <w:pPr>
        <w:pStyle w:val="Normal11"/>
      </w:pPr>
      <w:r>
        <w:t>Et positivt heltal, der kan repræsenterer værdier i intervallet 0 til 999.999.999.999.999.999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TalHel</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number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18</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0 til 999.999.999.999.999.999</w:t>
            </w: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r>
              <w:t>###.###.###.###.###.###</w:t>
            </w:r>
          </w:p>
        </w:tc>
      </w:tr>
    </w:tbl>
    <w:p w:rsidR="00A5505D" w:rsidRDefault="00F061A6" w:rsidP="00A5505D">
      <w:pPr>
        <w:pStyle w:val="Normal11"/>
      </w:pPr>
      <w:r>
        <w:fldChar w:fldCharType="begin"/>
      </w:r>
      <w:r w:rsidR="00A5505D">
        <w:instrText xml:space="preserve"> XE "</w:instrText>
      </w:r>
      <w:r w:rsidR="00A5505D" w:rsidRPr="003F63E6">
        <w:instrText>TalHel</w:instrText>
      </w:r>
      <w:r w:rsidR="00A5505D">
        <w:instrText xml:space="preserve">" </w:instrText>
      </w:r>
      <w:r>
        <w:fldChar w:fldCharType="end"/>
      </w:r>
    </w:p>
    <w:p w:rsidR="00A5505D" w:rsidRDefault="00A5505D" w:rsidP="00A5505D">
      <w:pPr>
        <w:pStyle w:val="Overskrift2"/>
        <w:numPr>
          <w:numberingChange w:id="3376" w:author="Skat" w:date="2010-07-08T14:54:00Z" w:original="%1:9:0:.%2:74:0:"/>
        </w:numPr>
      </w:pPr>
      <w:bookmarkStart w:id="3377" w:name="_Toc266364244"/>
      <w:bookmarkStart w:id="3378" w:name="_Toc265234038"/>
      <w:r>
        <w:t>TalHel22</w:t>
      </w:r>
      <w:bookmarkEnd w:id="3377"/>
      <w:bookmarkEnd w:id="3378"/>
    </w:p>
    <w:p w:rsidR="00A5505D" w:rsidRDefault="00A5505D" w:rsidP="00A5505D">
      <w:pPr>
        <w:pStyle w:val="Normal11"/>
      </w:pPr>
      <w:r>
        <w:t>Et positivt heltal, der kan repræsenterer værdier i intervallet 0 til 9.999.999.999.999.999.999.999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TalHel22</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number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22</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F120D2">
        <w:instrText>TalHel22</w:instrText>
      </w:r>
      <w:r w:rsidR="00A5505D">
        <w:instrText xml:space="preserve">" </w:instrText>
      </w:r>
      <w:r>
        <w:fldChar w:fldCharType="end"/>
      </w:r>
    </w:p>
    <w:p w:rsidR="00A5505D" w:rsidRDefault="00A5505D" w:rsidP="00A5505D">
      <w:pPr>
        <w:pStyle w:val="Overskrift2"/>
        <w:numPr>
          <w:numberingChange w:id="3379" w:author="Skat" w:date="2010-07-08T14:54:00Z" w:original="%1:9:0:.%2:75:0:"/>
        </w:numPr>
      </w:pPr>
      <w:bookmarkStart w:id="3380" w:name="_Toc266364245"/>
      <w:bookmarkStart w:id="3381" w:name="_Toc265234039"/>
      <w:r>
        <w:t>Tekst1</w:t>
      </w:r>
      <w:bookmarkEnd w:id="3380"/>
      <w:bookmarkEnd w:id="3381"/>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Tekst1</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516734">
        <w:instrText>Tekst1</w:instrText>
      </w:r>
      <w:r w:rsidR="00A5505D">
        <w:instrText xml:space="preserve">" </w:instrText>
      </w:r>
      <w:r>
        <w:fldChar w:fldCharType="end"/>
      </w:r>
    </w:p>
    <w:p w:rsidR="00A5505D" w:rsidRDefault="00A5505D" w:rsidP="00A5505D">
      <w:pPr>
        <w:pStyle w:val="Overskrift2"/>
        <w:numPr>
          <w:numberingChange w:id="3382" w:author="Skat" w:date="2010-07-08T14:54:00Z" w:original="%1:9:0:.%2:76:0:"/>
        </w:numPr>
      </w:pPr>
      <w:bookmarkStart w:id="3383" w:name="_Toc266364246"/>
      <w:bookmarkStart w:id="3384" w:name="_Toc265234040"/>
      <w:r>
        <w:t>Tekst11</w:t>
      </w:r>
      <w:bookmarkEnd w:id="3383"/>
      <w:bookmarkEnd w:id="3384"/>
    </w:p>
    <w:p w:rsidR="00A5505D" w:rsidRDefault="00A5505D" w:rsidP="00A5505D">
      <w:pPr>
        <w:pStyle w:val="Normal11"/>
      </w:pPr>
      <w:r>
        <w:t>Angiver en tekst på max. 11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Tekst11</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11</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087828">
        <w:instrText>Tekst11</w:instrText>
      </w:r>
      <w:r w:rsidR="00A5505D">
        <w:instrText xml:space="preserve">" </w:instrText>
      </w:r>
      <w:r>
        <w:fldChar w:fldCharType="end"/>
      </w:r>
    </w:p>
    <w:p w:rsidR="00A5505D" w:rsidRDefault="00A5505D" w:rsidP="00A5505D">
      <w:pPr>
        <w:pStyle w:val="Overskrift2"/>
        <w:numPr>
          <w:numberingChange w:id="3385" w:author="Skat" w:date="2010-07-08T14:54:00Z" w:original="%1:9:0:.%2:77:0:"/>
        </w:numPr>
      </w:pPr>
      <w:bookmarkStart w:id="3386" w:name="_Toc266364247"/>
      <w:bookmarkStart w:id="3387" w:name="_Toc265234041"/>
      <w:r>
        <w:t>Tekst13</w:t>
      </w:r>
      <w:bookmarkEnd w:id="3386"/>
      <w:bookmarkEnd w:id="3387"/>
    </w:p>
    <w:p w:rsidR="00A5505D" w:rsidRDefault="00A5505D" w:rsidP="00A5505D">
      <w:pPr>
        <w:pStyle w:val="Normal11"/>
      </w:pPr>
      <w:r>
        <w:t>Tekstfelt på max 13 alfanummeriske tegn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Tekst13</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13</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9F0CF2">
        <w:instrText>Tekst13</w:instrText>
      </w:r>
      <w:r w:rsidR="00A5505D">
        <w:instrText xml:space="preserve">" </w:instrText>
      </w:r>
      <w:r>
        <w:fldChar w:fldCharType="end"/>
      </w:r>
    </w:p>
    <w:p w:rsidR="00A5505D" w:rsidRDefault="00A5505D" w:rsidP="00A5505D">
      <w:pPr>
        <w:pStyle w:val="Overskrift2"/>
        <w:numPr>
          <w:numberingChange w:id="3388" w:author="Skat" w:date="2010-07-08T14:54:00Z" w:original="%1:9:0:.%2:78:0:"/>
        </w:numPr>
      </w:pPr>
      <w:bookmarkStart w:id="3389" w:name="_Toc266364248"/>
      <w:bookmarkStart w:id="3390" w:name="_Toc265234042"/>
      <w:r>
        <w:t>Tekst2000</w:t>
      </w:r>
      <w:bookmarkEnd w:id="3389"/>
      <w:bookmarkEnd w:id="3390"/>
    </w:p>
    <w:p w:rsidR="00A5505D" w:rsidRDefault="00A5505D" w:rsidP="00A5505D">
      <w:pPr>
        <w:pStyle w:val="Normal11"/>
      </w:pPr>
      <w:r>
        <w:t>Angiver en tekststreng på op til 2000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Tekst2000</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2000</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4B02DA">
        <w:instrText>Tekst2000</w:instrText>
      </w:r>
      <w:r w:rsidR="00A5505D">
        <w:instrText xml:space="preserve">" </w:instrText>
      </w:r>
      <w:r>
        <w:fldChar w:fldCharType="end"/>
      </w:r>
    </w:p>
    <w:p w:rsidR="00A5505D" w:rsidRDefault="00A5505D" w:rsidP="00A5505D">
      <w:pPr>
        <w:pStyle w:val="Overskrift2"/>
        <w:numPr>
          <w:numberingChange w:id="3391" w:author="Skat" w:date="2010-07-08T14:54:00Z" w:original="%1:9:0:.%2:79:0:"/>
        </w:numPr>
      </w:pPr>
      <w:bookmarkStart w:id="3392" w:name="_Toc266364249"/>
      <w:bookmarkStart w:id="3393" w:name="_Toc265234043"/>
      <w:r>
        <w:t>Tekst240</w:t>
      </w:r>
      <w:bookmarkEnd w:id="3392"/>
      <w:bookmarkEnd w:id="3393"/>
    </w:p>
    <w:p w:rsidR="00A5505D" w:rsidRDefault="00A5505D" w:rsidP="00A5505D">
      <w:pPr>
        <w:pStyle w:val="Normal11"/>
      </w:pPr>
      <w:r>
        <w:t>Tekststreng med max 240 alfanumeriske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Tekst240</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240</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815152">
        <w:instrText>Tekst240</w:instrText>
      </w:r>
      <w:r w:rsidR="00A5505D">
        <w:instrText xml:space="preserve">" </w:instrText>
      </w:r>
      <w:r>
        <w:fldChar w:fldCharType="end"/>
      </w:r>
    </w:p>
    <w:p w:rsidR="00A5505D" w:rsidRDefault="00A5505D" w:rsidP="00A5505D">
      <w:pPr>
        <w:pStyle w:val="Overskrift2"/>
        <w:numPr>
          <w:numberingChange w:id="3394" w:author="Skat" w:date="2010-07-08T14:54:00Z" w:original="%1:9:0:.%2:80:0:"/>
        </w:numPr>
      </w:pPr>
      <w:bookmarkStart w:id="3395" w:name="_Toc266364250"/>
      <w:bookmarkStart w:id="3396" w:name="_Toc265234044"/>
      <w:r>
        <w:t>Tekst25</w:t>
      </w:r>
      <w:bookmarkEnd w:id="3395"/>
      <w:bookmarkEnd w:id="3396"/>
    </w:p>
    <w:p w:rsidR="00A5505D" w:rsidRDefault="00A5505D" w:rsidP="00A5505D">
      <w:pPr>
        <w:pStyle w:val="Normal11"/>
      </w:pPr>
      <w:r>
        <w:t>En tekststreng med op til 25 alfanummeriske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Tekst25</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25</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D1041D">
        <w:instrText>Tekst25</w:instrText>
      </w:r>
      <w:r w:rsidR="00A5505D">
        <w:instrText xml:space="preserve">" </w:instrText>
      </w:r>
      <w:r>
        <w:fldChar w:fldCharType="end"/>
      </w:r>
    </w:p>
    <w:p w:rsidR="00A5505D" w:rsidRDefault="00A5505D" w:rsidP="00A5505D">
      <w:pPr>
        <w:pStyle w:val="Overskrift2"/>
        <w:numPr>
          <w:numberingChange w:id="3397" w:author="Skat" w:date="2010-07-08T14:54:00Z" w:original="%1:9:0:.%2:81:0:"/>
        </w:numPr>
      </w:pPr>
      <w:bookmarkStart w:id="3398" w:name="_Toc266364251"/>
      <w:bookmarkStart w:id="3399" w:name="_Toc265234045"/>
      <w:r>
        <w:t>Tekst255</w:t>
      </w:r>
      <w:bookmarkEnd w:id="3398"/>
      <w:bookmarkEnd w:id="3399"/>
    </w:p>
    <w:p w:rsidR="00A5505D" w:rsidRDefault="00A5505D" w:rsidP="00A5505D">
      <w:pPr>
        <w:pStyle w:val="Normal11"/>
      </w:pPr>
      <w:r>
        <w:t>Angiver en tekst på max. 255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Tekst255</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255</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55327E">
        <w:instrText>Tekst255</w:instrText>
      </w:r>
      <w:r w:rsidR="00A5505D">
        <w:instrText xml:space="preserve">" </w:instrText>
      </w:r>
      <w:r>
        <w:fldChar w:fldCharType="end"/>
      </w:r>
    </w:p>
    <w:p w:rsidR="00A5505D" w:rsidRDefault="00A5505D" w:rsidP="00A5505D">
      <w:pPr>
        <w:pStyle w:val="Overskrift2"/>
        <w:numPr>
          <w:numberingChange w:id="3400" w:author="Skat" w:date="2010-07-08T14:54:00Z" w:original="%1:9:0:.%2:82:0:"/>
        </w:numPr>
      </w:pPr>
      <w:bookmarkStart w:id="3401" w:name="_Toc266364252"/>
      <w:bookmarkStart w:id="3402" w:name="_Toc265234046"/>
      <w:r>
        <w:t>Tekst30</w:t>
      </w:r>
      <w:bookmarkEnd w:id="3401"/>
      <w:bookmarkEnd w:id="3402"/>
    </w:p>
    <w:p w:rsidR="00A5505D" w:rsidRDefault="00A5505D" w:rsidP="00A5505D">
      <w:pPr>
        <w:pStyle w:val="Normal11"/>
      </w:pPr>
      <w:r>
        <w:t>Angiver en tekst på max. 30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Tekst30</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30</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9D3FA0">
        <w:instrText>Tekst30</w:instrText>
      </w:r>
      <w:r w:rsidR="00A5505D">
        <w:instrText xml:space="preserve">" </w:instrText>
      </w:r>
      <w:r>
        <w:fldChar w:fldCharType="end"/>
      </w:r>
    </w:p>
    <w:p w:rsidR="00A5505D" w:rsidRDefault="00A5505D" w:rsidP="00A5505D">
      <w:pPr>
        <w:pStyle w:val="Overskrift2"/>
        <w:numPr>
          <w:numberingChange w:id="3403" w:author="Skat" w:date="2010-07-08T14:54:00Z" w:original="%1:9:0:.%2:83:0:"/>
        </w:numPr>
      </w:pPr>
      <w:bookmarkStart w:id="3404" w:name="_Toc266364253"/>
      <w:bookmarkStart w:id="3405" w:name="_Toc265234047"/>
      <w:r>
        <w:t>Tekst300</w:t>
      </w:r>
      <w:bookmarkEnd w:id="3404"/>
      <w:bookmarkEnd w:id="3405"/>
    </w:p>
    <w:p w:rsidR="00A5505D" w:rsidRDefault="00A5505D" w:rsidP="00A5505D">
      <w:pPr>
        <w:pStyle w:val="Normal11"/>
      </w:pPr>
      <w:r>
        <w:t>En tekststreng på 300 chars.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Tekst300</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 varying</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300</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8E15C8">
        <w:instrText>Tekst300</w:instrText>
      </w:r>
      <w:r w:rsidR="00A5505D">
        <w:instrText xml:space="preserve">" </w:instrText>
      </w:r>
      <w:r>
        <w:fldChar w:fldCharType="end"/>
      </w:r>
    </w:p>
    <w:p w:rsidR="00A5505D" w:rsidRDefault="00A5505D" w:rsidP="00A5505D">
      <w:pPr>
        <w:pStyle w:val="Overskrift2"/>
        <w:numPr>
          <w:numberingChange w:id="3406" w:author="Skat" w:date="2010-07-08T14:54:00Z" w:original="%1:9:0:.%2:84:0:"/>
        </w:numPr>
      </w:pPr>
      <w:bookmarkStart w:id="3407" w:name="_Toc266364254"/>
      <w:bookmarkStart w:id="3408" w:name="_Toc265234048"/>
      <w:r>
        <w:t>Tekst32</w:t>
      </w:r>
      <w:bookmarkEnd w:id="3407"/>
      <w:bookmarkEnd w:id="3408"/>
    </w:p>
    <w:p w:rsidR="00A5505D" w:rsidRDefault="00A5505D" w:rsidP="00A5505D">
      <w:pPr>
        <w:pStyle w:val="Normal11"/>
      </w:pPr>
      <w:r>
        <w:t>En tekststreng på max 32 alfanummeriske tegn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Tekst32</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32</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462AAA">
        <w:instrText>Tekst32</w:instrText>
      </w:r>
      <w:r w:rsidR="00A5505D">
        <w:instrText xml:space="preserve">" </w:instrText>
      </w:r>
      <w:r>
        <w:fldChar w:fldCharType="end"/>
      </w:r>
    </w:p>
    <w:p w:rsidR="00A5505D" w:rsidRDefault="00A5505D" w:rsidP="00A5505D">
      <w:pPr>
        <w:pStyle w:val="Overskrift2"/>
        <w:numPr>
          <w:numberingChange w:id="3409" w:author="Skat" w:date="2010-07-08T14:54:00Z" w:original="%1:9:0:.%2:85:0:"/>
        </w:numPr>
      </w:pPr>
      <w:bookmarkStart w:id="3410" w:name="_Toc266364255"/>
      <w:bookmarkStart w:id="3411" w:name="_Toc265234049"/>
      <w:r>
        <w:t>Tekst45</w:t>
      </w:r>
      <w:bookmarkEnd w:id="3410"/>
      <w:bookmarkEnd w:id="3411"/>
    </w:p>
    <w:p w:rsidR="00A5505D" w:rsidRDefault="00A5505D" w:rsidP="00A5505D">
      <w:pPr>
        <w:pStyle w:val="Normal11"/>
      </w:pPr>
      <w:r>
        <w:t>Fri tekst på 45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Tekst45</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45</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8516E9">
        <w:instrText>Tekst45</w:instrText>
      </w:r>
      <w:r w:rsidR="00A5505D">
        <w:instrText xml:space="preserve">" </w:instrText>
      </w:r>
      <w:r>
        <w:fldChar w:fldCharType="end"/>
      </w:r>
    </w:p>
    <w:p w:rsidR="00A5505D" w:rsidRDefault="00A5505D" w:rsidP="00A5505D">
      <w:pPr>
        <w:pStyle w:val="Overskrift2"/>
        <w:numPr>
          <w:numberingChange w:id="3412" w:author="Skat" w:date="2010-07-08T14:54:00Z" w:original="%1:9:0:.%2:86:0:"/>
        </w:numPr>
      </w:pPr>
      <w:bookmarkStart w:id="3413" w:name="_Toc266364256"/>
      <w:bookmarkStart w:id="3414" w:name="_Toc265234050"/>
      <w:r>
        <w:t>Tekst70</w:t>
      </w:r>
      <w:bookmarkEnd w:id="3413"/>
      <w:bookmarkEnd w:id="3414"/>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Tekst70</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10</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282CD2">
        <w:instrText>Tekst70</w:instrText>
      </w:r>
      <w:r w:rsidR="00A5505D">
        <w:instrText xml:space="preserve">" </w:instrText>
      </w:r>
      <w:r>
        <w:fldChar w:fldCharType="end"/>
      </w:r>
    </w:p>
    <w:p w:rsidR="00A5505D" w:rsidRDefault="00A5505D" w:rsidP="00A5505D">
      <w:pPr>
        <w:pStyle w:val="Overskrift2"/>
        <w:numPr>
          <w:numberingChange w:id="3415" w:author="Skat" w:date="2010-07-08T14:54:00Z" w:original="%1:9:0:.%2:87:0:"/>
        </w:numPr>
      </w:pPr>
      <w:bookmarkStart w:id="3416" w:name="_Toc266364257"/>
      <w:bookmarkStart w:id="3417" w:name="_Toc265234051"/>
      <w:r>
        <w:t>Tekst8</w:t>
      </w:r>
      <w:bookmarkEnd w:id="3416"/>
      <w:bookmarkEnd w:id="3417"/>
    </w:p>
    <w:p w:rsidR="00A5505D" w:rsidRDefault="00A5505D" w:rsidP="00A5505D">
      <w:pPr>
        <w:pStyle w:val="Normal11"/>
      </w:pPr>
      <w:r>
        <w:t>Tekstfelt der indeholder otte alfanummeriske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Tekst8</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8</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DB02B3">
        <w:instrText>Tekst8</w:instrText>
      </w:r>
      <w:r w:rsidR="00A5505D">
        <w:instrText xml:space="preserve">" </w:instrText>
      </w:r>
      <w:r>
        <w:fldChar w:fldCharType="end"/>
      </w:r>
    </w:p>
    <w:p w:rsidR="00A5505D" w:rsidRDefault="00A5505D" w:rsidP="00A5505D">
      <w:pPr>
        <w:pStyle w:val="Overskrift2"/>
        <w:numPr>
          <w:numberingChange w:id="3418" w:author="Skat" w:date="2010-07-08T14:54:00Z" w:original="%1:9:0:.%2:88:0:"/>
        </w:numPr>
      </w:pPr>
      <w:bookmarkStart w:id="3419" w:name="_Toc266364258"/>
      <w:bookmarkStart w:id="3420" w:name="_Toc265234052"/>
      <w:r>
        <w:t>Tekst80</w:t>
      </w:r>
      <w:bookmarkEnd w:id="3419"/>
      <w:bookmarkEnd w:id="3420"/>
    </w:p>
    <w:p w:rsidR="00A5505D" w:rsidRDefault="00A5505D" w:rsidP="00A5505D">
      <w:pPr>
        <w:pStyle w:val="Normal11"/>
      </w:pPr>
      <w:r>
        <w:t>Tekst, som kan indeholde op til 80 alfanummeriske tegn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Tekst80</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80</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733438">
        <w:instrText>Tekst80</w:instrText>
      </w:r>
      <w:r w:rsidR="00A5505D">
        <w:instrText xml:space="preserve">" </w:instrText>
      </w:r>
      <w:r>
        <w:fldChar w:fldCharType="end"/>
      </w:r>
    </w:p>
    <w:p w:rsidR="00A5505D" w:rsidRDefault="00A5505D" w:rsidP="00A5505D">
      <w:pPr>
        <w:pStyle w:val="Overskrift2"/>
        <w:numPr>
          <w:numberingChange w:id="3421" w:author="Skat" w:date="2010-07-08T14:54:00Z" w:original="%1:9:0:.%2:89:0:"/>
        </w:numPr>
      </w:pPr>
      <w:bookmarkStart w:id="3422" w:name="_Toc266364259"/>
      <w:bookmarkStart w:id="3423" w:name="_Toc265234053"/>
      <w:r>
        <w:t>TekstKort</w:t>
      </w:r>
      <w:bookmarkEnd w:id="3422"/>
      <w:bookmarkEnd w:id="3423"/>
    </w:p>
    <w:p w:rsidR="00A5505D" w:rsidRDefault="00A5505D" w:rsidP="00A5505D">
      <w:pPr>
        <w:pStyle w:val="Normal11"/>
      </w:pPr>
      <w:r>
        <w:t xml:space="preserve">En mindre tekst - typisk et eller få ord - som unikt giver mulighed for identifikationen af et givet begreb. </w:t>
      </w:r>
    </w:p>
    <w:p w:rsidR="00A5505D" w:rsidRDefault="00A5505D" w:rsidP="00A5505D">
      <w:pPr>
        <w:pStyle w:val="Normal11"/>
      </w:pPr>
      <w:r>
        <w:t>I nogle sammenhænge er det også brugt til mindre forklaringer (sætningsniveau)</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TekstKort</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100</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412174">
        <w:instrText>TekstKort</w:instrText>
      </w:r>
      <w:r w:rsidR="00A5505D">
        <w:instrText xml:space="preserve">" </w:instrText>
      </w:r>
      <w:r>
        <w:fldChar w:fldCharType="end"/>
      </w:r>
    </w:p>
    <w:p w:rsidR="00A5505D" w:rsidRDefault="00A5505D" w:rsidP="00A5505D">
      <w:pPr>
        <w:pStyle w:val="Overskrift2"/>
        <w:numPr>
          <w:numberingChange w:id="3424" w:author="Skat" w:date="2010-07-08T14:54:00Z" w:original="%1:9:0:.%2:90:0:"/>
        </w:numPr>
      </w:pPr>
      <w:bookmarkStart w:id="3425" w:name="_Toc266364260"/>
      <w:bookmarkStart w:id="3426" w:name="_Toc265234054"/>
      <w:r>
        <w:t>TekstLang</w:t>
      </w:r>
      <w:bookmarkEnd w:id="3425"/>
      <w:bookmarkEnd w:id="3426"/>
    </w:p>
    <w:p w:rsidR="00A5505D" w:rsidRDefault="00A5505D" w:rsidP="00A5505D">
      <w:pPr>
        <w:pStyle w:val="Normal11"/>
      </w:pPr>
      <w:r>
        <w:t>Dette er en lang tekst.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TekstLang</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500</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F76651">
        <w:instrText>TekstLang</w:instrText>
      </w:r>
      <w:r w:rsidR="00A5505D">
        <w:instrText xml:space="preserve">" </w:instrText>
      </w:r>
      <w:r>
        <w:fldChar w:fldCharType="end"/>
      </w:r>
    </w:p>
    <w:p w:rsidR="00A5505D" w:rsidRDefault="00A5505D" w:rsidP="00A5505D">
      <w:pPr>
        <w:pStyle w:val="Overskrift2"/>
        <w:numPr>
          <w:numberingChange w:id="3427" w:author="Skat" w:date="2010-07-08T14:54:00Z" w:original="%1:9:0:.%2:91:0:"/>
        </w:numPr>
      </w:pPr>
      <w:bookmarkStart w:id="3428" w:name="_Toc266364261"/>
      <w:bookmarkStart w:id="3429" w:name="_Toc265234055"/>
      <w:r>
        <w:t>Type</w:t>
      </w:r>
      <w:bookmarkEnd w:id="3428"/>
      <w:bookmarkEnd w:id="3429"/>
    </w:p>
    <w:p w:rsidR="00A5505D" w:rsidRDefault="00A5505D" w:rsidP="00A5505D">
      <w:pPr>
        <w:pStyle w:val="Normal11"/>
      </w:pPr>
      <w:r>
        <w:t>Typer er karakteriseret af lister, hvorfra kan vælges vedtagne værdier.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Type</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1000</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A2291A">
        <w:instrText>Type</w:instrText>
      </w:r>
      <w:r w:rsidR="00A5505D">
        <w:instrText xml:space="preserve">" </w:instrText>
      </w:r>
      <w:r>
        <w:fldChar w:fldCharType="end"/>
      </w:r>
    </w:p>
    <w:p w:rsidR="00A5505D" w:rsidRDefault="00A5505D" w:rsidP="00A5505D">
      <w:pPr>
        <w:pStyle w:val="Overskrift2"/>
        <w:numPr>
          <w:numberingChange w:id="3430" w:author="Skat" w:date="2010-07-08T14:54:00Z" w:original="%1:9:0:.%2:92:0:"/>
        </w:numPr>
      </w:pPr>
      <w:bookmarkStart w:id="3431" w:name="_Toc266364262"/>
      <w:bookmarkStart w:id="3432" w:name="_Toc265234056"/>
      <w:r>
        <w:t>UUID</w:t>
      </w:r>
      <w:bookmarkEnd w:id="3431"/>
      <w:bookmarkEnd w:id="3432"/>
    </w:p>
    <w:p w:rsidR="00A5505D" w:rsidRDefault="00A5505D" w:rsidP="00A5505D">
      <w:pPr>
        <w:pStyle w:val="Normal11"/>
      </w:pPr>
      <w:r>
        <w:t xml:space="preserve">Identifikatorer er ISO/IEC 11578:1996 UUID'er, type 4, random 128-bit, normalt beskrevet ved 32 hex-cifre og fire bindestreger på formen 8-4-4-4-12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UUID</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36</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(0-9a-f){32}</w:t>
            </w: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r>
              <w:t>########-####-####-####-############</w:t>
            </w:r>
          </w:p>
        </w:tc>
      </w:tr>
    </w:tbl>
    <w:p w:rsidR="00A5505D" w:rsidRDefault="00F061A6" w:rsidP="00A5505D">
      <w:pPr>
        <w:pStyle w:val="Normal11"/>
      </w:pPr>
      <w:r>
        <w:fldChar w:fldCharType="begin"/>
      </w:r>
      <w:r w:rsidR="00A5505D">
        <w:instrText xml:space="preserve"> XE "</w:instrText>
      </w:r>
      <w:r w:rsidR="00A5505D" w:rsidRPr="00F8796D">
        <w:instrText>UUID</w:instrText>
      </w:r>
      <w:r w:rsidR="00A5505D">
        <w:instrText xml:space="preserve">" </w:instrText>
      </w:r>
      <w:r>
        <w:fldChar w:fldCharType="end"/>
      </w:r>
    </w:p>
    <w:p w:rsidR="00A5505D" w:rsidRDefault="00A5505D" w:rsidP="00A5505D">
      <w:pPr>
        <w:pStyle w:val="Overskrift2"/>
        <w:numPr>
          <w:numberingChange w:id="3433" w:author="Skat" w:date="2010-07-08T14:54:00Z" w:original="%1:9:0:.%2:93:0:"/>
        </w:numPr>
      </w:pPr>
      <w:bookmarkStart w:id="3434" w:name="_Toc266364263"/>
      <w:bookmarkStart w:id="3435" w:name="_Toc265234057"/>
      <w:r>
        <w:t>UdbetalingType</w:t>
      </w:r>
      <w:bookmarkEnd w:id="3434"/>
      <w:bookmarkEnd w:id="3435"/>
    </w:p>
    <w:p w:rsidR="00A5505D" w:rsidRDefault="00A5505D" w:rsidP="00A5505D">
      <w:pPr>
        <w:pStyle w:val="Normal11"/>
      </w:pPr>
      <w:r>
        <w:t>Typen af udbetaling, herunder NemKonto udbetaling.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UdbetalingType</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Kreditsaldo fra EKKO</w:t>
            </w: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FB07E3">
        <w:instrText>UdbetalingType</w:instrText>
      </w:r>
      <w:r w:rsidR="00A5505D">
        <w:instrText xml:space="preserve">" </w:instrText>
      </w:r>
      <w:r>
        <w:fldChar w:fldCharType="end"/>
      </w:r>
    </w:p>
    <w:p w:rsidR="00A5505D" w:rsidRDefault="00A5505D" w:rsidP="00A5505D">
      <w:pPr>
        <w:pStyle w:val="Overskrift2"/>
        <w:numPr>
          <w:numberingChange w:id="3436" w:author="Skat" w:date="2010-07-08T14:54:00Z" w:original="%1:9:0:.%2:94:0:"/>
        </w:numPr>
      </w:pPr>
      <w:bookmarkStart w:id="3437" w:name="_Toc266364264"/>
      <w:bookmarkStart w:id="3438" w:name="_Toc265234058"/>
      <w:r>
        <w:t>UdenlandskKundeIdent</w:t>
      </w:r>
      <w:bookmarkEnd w:id="3437"/>
      <w:bookmarkEnd w:id="3438"/>
    </w:p>
    <w:p w:rsidR="00A5505D" w:rsidRDefault="00A5505D" w:rsidP="00A5505D">
      <w:pPr>
        <w:pStyle w:val="Normal11"/>
      </w:pPr>
      <w:r>
        <w:t>Unikt identifikationsnummer for udenlandske kunder.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UdenlandskKundeIdent</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70</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3955AC">
        <w:instrText>UdenlandskKundeIdent</w:instrText>
      </w:r>
      <w:r w:rsidR="00A5505D">
        <w:instrText xml:space="preserve">" </w:instrText>
      </w:r>
      <w:r>
        <w:fldChar w:fldCharType="end"/>
      </w:r>
    </w:p>
    <w:p w:rsidR="00A5505D" w:rsidRDefault="00A5505D" w:rsidP="00A5505D">
      <w:pPr>
        <w:pStyle w:val="Overskrift2"/>
        <w:numPr>
          <w:numberingChange w:id="3439" w:author="Skat" w:date="2010-07-08T14:54:00Z" w:original="%1:9:0:.%2:95:0:"/>
        </w:numPr>
      </w:pPr>
      <w:bookmarkStart w:id="3440" w:name="_Toc266364265"/>
      <w:bookmarkStart w:id="3441" w:name="_Toc265234059"/>
      <w:r>
        <w:t>UdenlandskPersonNummer</w:t>
      </w:r>
      <w:bookmarkEnd w:id="3440"/>
      <w:bookmarkEnd w:id="3441"/>
    </w:p>
    <w:p w:rsidR="00A5505D" w:rsidRDefault="00A5505D" w:rsidP="00A5505D">
      <w:pPr>
        <w:pStyle w:val="Normal11"/>
      </w:pPr>
      <w:r>
        <w:t>Nummer der entydigt identificerer de for SKAT relevante udenlandske personer, der ikke er registreret ved et dansk CPR-nummer.</w:t>
      </w:r>
    </w:p>
    <w:p w:rsidR="00A5505D" w:rsidRDefault="00A5505D" w:rsidP="00A5505D">
      <w:pPr>
        <w:pStyle w:val="Normal11"/>
      </w:pPr>
    </w:p>
    <w:p w:rsidR="00A5505D" w:rsidRDefault="00A5505D" w:rsidP="00A5505D">
      <w:pPr>
        <w:pStyle w:val="Normal11"/>
      </w:pPr>
      <w:r>
        <w:t>Svarer lige nu til identifikation fundet i Erhvervssystemet.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UdenlandskPersonNummer</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20</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2B61DE">
        <w:instrText>UdenlandskPersonNummer</w:instrText>
      </w:r>
      <w:r w:rsidR="00A5505D">
        <w:instrText xml:space="preserve">" </w:instrText>
      </w:r>
      <w:r>
        <w:fldChar w:fldCharType="end"/>
      </w:r>
    </w:p>
    <w:p w:rsidR="00A5505D" w:rsidRDefault="00A5505D" w:rsidP="00A5505D">
      <w:pPr>
        <w:pStyle w:val="Overskrift2"/>
        <w:numPr>
          <w:numberingChange w:id="3442" w:author="Skat" w:date="2010-07-08T14:54:00Z" w:original="%1:9:0:.%2:96:0:"/>
        </w:numPr>
      </w:pPr>
      <w:bookmarkStart w:id="3443" w:name="_Toc266364266"/>
      <w:bookmarkStart w:id="3444" w:name="_Toc265234060"/>
      <w:r>
        <w:t>UdenlandskVirksomhedNummer</w:t>
      </w:r>
      <w:bookmarkEnd w:id="3443"/>
      <w:bookmarkEnd w:id="3444"/>
    </w:p>
    <w:p w:rsidR="00A5505D" w:rsidRDefault="00A5505D" w:rsidP="00A5505D">
      <w:pPr>
        <w:pStyle w:val="Normal11"/>
      </w:pPr>
      <w:r>
        <w:t>Nummer der entydigt identificerer de for SKAT relevante udenlandske virksomeder, der ikke er registreret ved et dansk CVR/SE-nummer.</w:t>
      </w:r>
    </w:p>
    <w:p w:rsidR="00A5505D" w:rsidRDefault="00A5505D" w:rsidP="00A5505D">
      <w:pPr>
        <w:pStyle w:val="Normal11"/>
      </w:pPr>
    </w:p>
    <w:p w:rsidR="00A5505D" w:rsidRDefault="00A5505D" w:rsidP="00A5505D">
      <w:pPr>
        <w:pStyle w:val="Normal11"/>
      </w:pPr>
      <w:r>
        <w:t>Svarer lige nu til identifikation fundet i Erhvervssystemet.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UdenlandskVirksomhedNummer</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12</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D70717">
        <w:instrText>UdenlandskVirksomhedNummer</w:instrText>
      </w:r>
      <w:r w:rsidR="00A5505D">
        <w:instrText xml:space="preserve">" </w:instrText>
      </w:r>
      <w:r>
        <w:fldChar w:fldCharType="end"/>
      </w:r>
    </w:p>
    <w:p w:rsidR="00A5505D" w:rsidRDefault="00A5505D" w:rsidP="00A5505D">
      <w:pPr>
        <w:pStyle w:val="Overskrift2"/>
        <w:numPr>
          <w:numberingChange w:id="3445" w:author="Skat" w:date="2010-07-08T14:54:00Z" w:original="%1:9:0:.%2:97:0:"/>
        </w:numPr>
      </w:pPr>
      <w:bookmarkStart w:id="3446" w:name="_Toc266364267"/>
      <w:bookmarkStart w:id="3447" w:name="_Toc265234061"/>
      <w:r>
        <w:t>UmyndighedsKode</w:t>
      </w:r>
      <w:bookmarkEnd w:id="3446"/>
      <w:bookmarkEnd w:id="3447"/>
    </w:p>
    <w:p w:rsidR="00A5505D" w:rsidRDefault="00A5505D" w:rsidP="00A5505D">
      <w:pPr>
        <w:pStyle w:val="Normal11"/>
      </w:pPr>
      <w:r>
        <w:t>Kode for umyndiggørelse.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UmyndighedsKode</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U=Umyndiggjort</w:t>
            </w:r>
          </w:p>
          <w:p w:rsidR="00A5505D" w:rsidRDefault="00A5505D" w:rsidP="00A5505D">
            <w:pPr>
              <w:pStyle w:val="Normal11"/>
            </w:pPr>
            <w:r>
              <w:t>V=Værges adresse skal benyttes</w:t>
            </w:r>
          </w:p>
          <w:p w:rsidR="00A5505D" w:rsidRDefault="00A5505D" w:rsidP="00A5505D">
            <w:pPr>
              <w:pStyle w:val="Normal11"/>
            </w:pPr>
            <w:r>
              <w:t>X=Umyndiggjort og værges adresse skal benyttes</w:t>
            </w: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091FA5">
        <w:instrText>UmyndighedsKode</w:instrText>
      </w:r>
      <w:r w:rsidR="00A5505D">
        <w:instrText xml:space="preserve">" </w:instrText>
      </w:r>
      <w:r>
        <w:fldChar w:fldCharType="end"/>
      </w:r>
    </w:p>
    <w:p w:rsidR="00A5505D" w:rsidRDefault="00A5505D" w:rsidP="00A5505D">
      <w:pPr>
        <w:pStyle w:val="Overskrift2"/>
        <w:numPr>
          <w:numberingChange w:id="3448" w:author="Skat" w:date="2010-07-08T14:54:00Z" w:original="%1:9:0:.%2:98:0:"/>
        </w:numPr>
      </w:pPr>
      <w:bookmarkStart w:id="3449" w:name="_Toc266364268"/>
      <w:bookmarkStart w:id="3450" w:name="_Toc265234062"/>
      <w:r>
        <w:t>Valuta</w:t>
      </w:r>
      <w:bookmarkEnd w:id="3449"/>
      <w:bookmarkEnd w:id="3450"/>
    </w:p>
    <w:p w:rsidR="00A5505D" w:rsidRDefault="00A5505D" w:rsidP="00A5505D">
      <w:pPr>
        <w:pStyle w:val="Normal11"/>
      </w:pPr>
      <w:r>
        <w:t>Angiver valuta enheden (ISO-møntkoden) for et beløb.</w:t>
      </w:r>
    </w:p>
    <w:p w:rsidR="00A5505D" w:rsidRDefault="00A5505D" w:rsidP="00A5505D">
      <w:pPr>
        <w:pStyle w:val="Normal11"/>
      </w:pPr>
      <w:r>
        <w:t xml:space="preserve">Fx den som en angivelsen er indberettet i, hvis der er tale om en angivelsestype med beløb. </w:t>
      </w:r>
    </w:p>
    <w:p w:rsidR="00A5505D" w:rsidRDefault="00A5505D" w:rsidP="00A5505D">
      <w:pPr>
        <w:pStyle w:val="Normal11"/>
      </w:pPr>
    </w:p>
    <w:p w:rsidR="00A5505D" w:rsidRDefault="00A5505D" w:rsidP="00A5505D">
      <w:pPr>
        <w:pStyle w:val="Normal11"/>
      </w:pPr>
      <w:r>
        <w:t>På nuværende tidspunkt kan SKAT kun modtage angivelser i danske kroner.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Valuta</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3</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AA3C8B">
        <w:instrText>Valuta</w:instrText>
      </w:r>
      <w:r w:rsidR="00A5505D">
        <w:instrText xml:space="preserve">" </w:instrText>
      </w:r>
      <w:r>
        <w:fldChar w:fldCharType="end"/>
      </w:r>
    </w:p>
    <w:p w:rsidR="00A5505D" w:rsidRDefault="00A5505D" w:rsidP="00A5505D">
      <w:pPr>
        <w:pStyle w:val="Overskrift2"/>
        <w:numPr>
          <w:numberingChange w:id="3451" w:author="Skat" w:date="2010-07-08T14:54:00Z" w:original="%1:9:0:.%2:99:0:"/>
        </w:numPr>
      </w:pPr>
      <w:bookmarkStart w:id="3452" w:name="_Toc266364269"/>
      <w:bookmarkStart w:id="3453" w:name="_Toc265234063"/>
      <w:r>
        <w:t>ValutaKode</w:t>
      </w:r>
      <w:bookmarkEnd w:id="3452"/>
      <w:bookmarkEnd w:id="3453"/>
    </w:p>
    <w:p w:rsidR="00A5505D" w:rsidRDefault="00A5505D" w:rsidP="00A5505D">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ValutaKode</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10</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082270">
        <w:instrText>ValutaKode</w:instrText>
      </w:r>
      <w:r w:rsidR="00A5505D">
        <w:instrText xml:space="preserve">" </w:instrText>
      </w:r>
      <w:r>
        <w:fldChar w:fldCharType="end"/>
      </w:r>
    </w:p>
    <w:p w:rsidR="00A5505D" w:rsidRDefault="00A5505D" w:rsidP="00A5505D">
      <w:pPr>
        <w:pStyle w:val="Overskrift2"/>
        <w:numPr>
          <w:numberingChange w:id="3454" w:author="Skat" w:date="2010-07-08T14:54:00Z" w:original="%1:9:0:.%2:100:0:"/>
        </w:numPr>
      </w:pPr>
      <w:bookmarkStart w:id="3455" w:name="_Toc266364270"/>
      <w:bookmarkStart w:id="3456" w:name="_Toc265234064"/>
      <w:r>
        <w:t>VejKode</w:t>
      </w:r>
      <w:bookmarkEnd w:id="3455"/>
      <w:bookmarkEnd w:id="3456"/>
    </w:p>
    <w:p w:rsidR="00A5505D" w:rsidRDefault="00A5505D" w:rsidP="00A5505D">
      <w:pPr>
        <w:pStyle w:val="Normal11"/>
      </w:pPr>
      <w:r>
        <w:t>Kode der sammen med kommunenummer entydigt identificerer en vej eller en del af en vej i Danmark.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VejKode</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number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4</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0000 - 9999</w:t>
            </w: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954E50">
        <w:instrText>VejKode</w:instrText>
      </w:r>
      <w:r w:rsidR="00A5505D">
        <w:instrText xml:space="preserve">" </w:instrText>
      </w:r>
      <w:r>
        <w:fldChar w:fldCharType="end"/>
      </w:r>
    </w:p>
    <w:p w:rsidR="00A5505D" w:rsidRDefault="00A5505D">
      <w:pPr>
        <w:pPrChange w:id="3457" w:author="Skat" w:date="2010-07-08T14:54:00Z">
          <w:pPr>
            <w:pStyle w:val="Overskrift2"/>
          </w:pPr>
        </w:pPrChange>
      </w:pPr>
      <w:bookmarkStart w:id="3458" w:name="_Toc265234065"/>
      <w:r>
        <w:t>VirksomhedAdresseLøbeNummer</w:t>
      </w:r>
      <w:bookmarkEnd w:id="3458"/>
    </w:p>
    <w:p w:rsidR="00A5505D" w:rsidRDefault="00A5505D" w:rsidP="00A5505D">
      <w:pPr>
        <w:pStyle w:val="Normal11"/>
      </w:pPr>
      <w:r>
        <w:t>Angiver fortløbende nummerering ved flere adresser af samme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VirksomhedAdresseLøbeNummer</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number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5</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r>
              <w:t>00000 - 99999</w:t>
            </w: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5B606F">
        <w:instrText>VirksomhedAdresseLøbeNummer</w:instrText>
      </w:r>
      <w:r w:rsidR="00A5505D">
        <w:instrText xml:space="preserve">" </w:instrText>
      </w:r>
      <w:r>
        <w:fldChar w:fldCharType="end"/>
      </w:r>
    </w:p>
    <w:p w:rsidR="00A5505D" w:rsidRDefault="00A5505D" w:rsidP="00A5505D">
      <w:pPr>
        <w:pStyle w:val="Overskrift2"/>
        <w:numPr>
          <w:numberingChange w:id="3459" w:author="Skat" w:date="2010-07-08T14:54:00Z" w:original="%1:9:0:.%2:102:0:"/>
        </w:numPr>
      </w:pPr>
      <w:bookmarkStart w:id="3460" w:name="_Toc266364271"/>
      <w:bookmarkStart w:id="3461" w:name="_Toc265234066"/>
      <w:r>
        <w:t>VirksomhedNavn</w:t>
      </w:r>
      <w:bookmarkEnd w:id="3460"/>
      <w:bookmarkEnd w:id="3461"/>
    </w:p>
    <w:p w:rsidR="00A5505D" w:rsidRDefault="00A5505D" w:rsidP="00A5505D">
      <w:pPr>
        <w:pStyle w:val="Normal11"/>
      </w:pPr>
      <w:r>
        <w:t>Navn på virksomhed/organisation.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VirksomhedNavn</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 varying</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300</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CB6D6D">
        <w:instrText>VirksomhedNavn</w:instrText>
      </w:r>
      <w:r w:rsidR="00A5505D">
        <w:instrText xml:space="preserve">" </w:instrText>
      </w:r>
      <w:r>
        <w:fldChar w:fldCharType="end"/>
      </w:r>
    </w:p>
    <w:p w:rsidR="00A5505D" w:rsidRDefault="00A5505D" w:rsidP="00A5505D">
      <w:pPr>
        <w:pStyle w:val="Overskrift2"/>
        <w:numPr>
          <w:numberingChange w:id="3462" w:author="Skat" w:date="2010-07-08T14:54:00Z" w:original="%1:9:0:.%2:103:0:"/>
        </w:numPr>
      </w:pPr>
      <w:bookmarkStart w:id="3463" w:name="_Toc266364272"/>
      <w:bookmarkStart w:id="3464" w:name="_Toc265234067"/>
      <w:r>
        <w:t>XML</w:t>
      </w:r>
      <w:bookmarkEnd w:id="3463"/>
      <w:bookmarkEnd w:id="3464"/>
    </w:p>
    <w:p w:rsidR="00A5505D" w:rsidRDefault="00A5505D" w:rsidP="00A5505D">
      <w:pPr>
        <w:pStyle w:val="Normal11"/>
      </w:pPr>
      <w:r>
        <w:t>Vilkårlig XML-struktur, som overholder W3's standard.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XML</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anyXML</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CF7DE4">
        <w:instrText>XML</w:instrText>
      </w:r>
      <w:r w:rsidR="00A5505D">
        <w:instrText xml:space="preserve">" </w:instrText>
      </w:r>
      <w:r>
        <w:fldChar w:fldCharType="end"/>
      </w:r>
    </w:p>
    <w:p w:rsidR="00A5505D" w:rsidRDefault="00A5505D" w:rsidP="00A5505D">
      <w:pPr>
        <w:pStyle w:val="Overskrift2"/>
        <w:numPr>
          <w:numberingChange w:id="3465" w:author="Skat" w:date="2010-07-08T14:54:00Z" w:original="%1:9:0:.%2:104:0:"/>
        </w:numPr>
      </w:pPr>
      <w:bookmarkStart w:id="3466" w:name="_Toc266364273"/>
      <w:bookmarkStart w:id="3467" w:name="_Toc265234068"/>
      <w:r>
        <w:t>ÅbningTid</w:t>
      </w:r>
      <w:bookmarkEnd w:id="3466"/>
      <w:bookmarkEnd w:id="3467"/>
    </w:p>
    <w:p w:rsidR="00A5505D" w:rsidRDefault="00A5505D" w:rsidP="00A5505D">
      <w:pPr>
        <w:pStyle w:val="Normal11"/>
      </w:pPr>
      <w:r>
        <w:t>En åbningstid defineret af Ugedag samt tid fra - tid til.</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ÅbningTid</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 varying</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30</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ED5CFE">
        <w:instrText>ÅbningTid</w:instrText>
      </w:r>
      <w:r w:rsidR="00A5505D">
        <w:instrText xml:space="preserve">" </w:instrText>
      </w:r>
      <w:r>
        <w:fldChar w:fldCharType="end"/>
      </w:r>
    </w:p>
    <w:p w:rsidR="00A5505D" w:rsidRDefault="00A5505D" w:rsidP="00A5505D">
      <w:pPr>
        <w:pStyle w:val="Overskrift2"/>
        <w:numPr>
          <w:numberingChange w:id="3468" w:author="Skat" w:date="2010-07-08T14:54:00Z" w:original="%1:9:0:.%2:105:0:"/>
        </w:numPr>
      </w:pPr>
      <w:bookmarkStart w:id="3469" w:name="_Toc266364274"/>
      <w:bookmarkStart w:id="3470" w:name="_Toc265234069"/>
      <w:r>
        <w:t>Årsag</w:t>
      </w:r>
      <w:bookmarkEnd w:id="3469"/>
      <w:bookmarkEnd w:id="3470"/>
    </w:p>
    <w:p w:rsidR="00A5505D" w:rsidRDefault="00A5505D" w:rsidP="00A5505D">
      <w:pPr>
        <w:pStyle w:val="Normal11"/>
      </w:pPr>
      <w:r>
        <w:t>En fasttekst der angiver årsag.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Årsag</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300</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29795E">
        <w:instrText>Årsag</w:instrText>
      </w:r>
      <w:r w:rsidR="00A5505D">
        <w:instrText xml:space="preserve">" </w:instrText>
      </w:r>
      <w:r>
        <w:fldChar w:fldCharType="end"/>
      </w:r>
    </w:p>
    <w:p w:rsidR="00A5505D" w:rsidRDefault="00A5505D" w:rsidP="00A5505D">
      <w:pPr>
        <w:pStyle w:val="Overskrift2"/>
        <w:numPr>
          <w:numberingChange w:id="3471" w:author="Skat" w:date="2010-07-08T14:54:00Z" w:original="%1:9:0:.%2:106:0:"/>
        </w:numPr>
      </w:pPr>
      <w:bookmarkStart w:id="3472" w:name="_Toc266364275"/>
      <w:bookmarkStart w:id="3473" w:name="_Toc265234070"/>
      <w:r>
        <w:t>ÅrsagFastTekst</w:t>
      </w:r>
      <w:bookmarkEnd w:id="3472"/>
      <w:bookmarkEnd w:id="3473"/>
    </w:p>
    <w:p w:rsidR="00A5505D" w:rsidRDefault="00A5505D" w:rsidP="00A5505D">
      <w:pPr>
        <w:pStyle w:val="Normal11"/>
      </w:pPr>
      <w:r>
        <w:t xml:space="preserve">Der gives mulighed for at vælge mellem et mindre antal årsager i form af en fasttekst eller at vælge et fritekstfelt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ÅrsagFastTekst</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30</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FE0A05">
        <w:instrText>ÅrsagFastTekst</w:instrText>
      </w:r>
      <w:r w:rsidR="00A5505D">
        <w:instrText xml:space="preserve">" </w:instrText>
      </w:r>
      <w:r>
        <w:fldChar w:fldCharType="end"/>
      </w:r>
    </w:p>
    <w:p w:rsidR="00A5505D" w:rsidRDefault="00A5505D" w:rsidP="00A5505D">
      <w:pPr>
        <w:pStyle w:val="Overskrift2"/>
        <w:numPr>
          <w:numberingChange w:id="3474" w:author="Skat" w:date="2010-07-08T14:54:00Z" w:original="%1:9:0:.%2:107:0:"/>
        </w:numPr>
      </w:pPr>
      <w:bookmarkStart w:id="3475" w:name="_Toc266364276"/>
      <w:bookmarkStart w:id="3476" w:name="_Toc265234071"/>
      <w:r>
        <w:t>ÅrsagFastTekst1</w:t>
      </w:r>
      <w:bookmarkEnd w:id="3475"/>
      <w:bookmarkEnd w:id="3476"/>
    </w:p>
    <w:p w:rsidR="00A5505D" w:rsidRDefault="00A5505D" w:rsidP="00A5505D">
      <w:pPr>
        <w:pStyle w:val="Normal11"/>
      </w:pPr>
      <w:r>
        <w:t>Der gives kun mulighed for at vælge mellem et mindre antal årsager i form af en fasttekst.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5505D" w:rsidTr="00A5505D">
        <w:trPr>
          <w:tblHeader/>
        </w:trPr>
        <w:tc>
          <w:tcPr>
            <w:tcW w:w="9921" w:type="dxa"/>
            <w:gridSpan w:val="2"/>
            <w:shd w:val="pct20" w:color="auto" w:fill="0000FF"/>
          </w:tcPr>
          <w:p w:rsidR="00A5505D" w:rsidRPr="00A5505D" w:rsidRDefault="00A5505D" w:rsidP="00A5505D">
            <w:pPr>
              <w:pStyle w:val="Normal11"/>
              <w:rPr>
                <w:color w:val="FFFFFF"/>
              </w:rPr>
            </w:pPr>
            <w:r>
              <w:rPr>
                <w:color w:val="FFFFFF"/>
              </w:rPr>
              <w:t>ÅrsagFastTekst1</w:t>
            </w:r>
          </w:p>
        </w:tc>
      </w:tr>
      <w:tr w:rsidR="00A5505D" w:rsidTr="00A5505D">
        <w:tc>
          <w:tcPr>
            <w:tcW w:w="1667" w:type="dxa"/>
          </w:tcPr>
          <w:p w:rsidR="00A5505D" w:rsidRPr="00A5505D" w:rsidRDefault="00A5505D" w:rsidP="00A5505D">
            <w:pPr>
              <w:pStyle w:val="Normal11"/>
              <w:rPr>
                <w:b/>
              </w:rPr>
            </w:pPr>
            <w:r>
              <w:rPr>
                <w:b/>
              </w:rPr>
              <w:t>Data Type</w:t>
            </w:r>
          </w:p>
        </w:tc>
        <w:tc>
          <w:tcPr>
            <w:tcW w:w="8254" w:type="dxa"/>
          </w:tcPr>
          <w:p w:rsidR="00A5505D" w:rsidRDefault="00A5505D" w:rsidP="00A5505D">
            <w:pPr>
              <w:pStyle w:val="Normal11"/>
            </w:pPr>
            <w:r>
              <w:t>character</w:t>
            </w:r>
          </w:p>
        </w:tc>
      </w:tr>
      <w:tr w:rsidR="00A5505D" w:rsidTr="00A5505D">
        <w:tc>
          <w:tcPr>
            <w:tcW w:w="1667" w:type="dxa"/>
          </w:tcPr>
          <w:p w:rsidR="00A5505D" w:rsidRPr="00A5505D" w:rsidRDefault="00A5505D" w:rsidP="00A5505D">
            <w:pPr>
              <w:pStyle w:val="Normal11"/>
              <w:rPr>
                <w:b/>
              </w:rPr>
            </w:pPr>
            <w:r>
              <w:rPr>
                <w:b/>
              </w:rPr>
              <w:t>Data Længde</w:t>
            </w:r>
          </w:p>
        </w:tc>
        <w:tc>
          <w:tcPr>
            <w:tcW w:w="8254" w:type="dxa"/>
          </w:tcPr>
          <w:p w:rsidR="00A5505D" w:rsidRDefault="00A5505D" w:rsidP="00A5505D">
            <w:pPr>
              <w:pStyle w:val="Normal11"/>
            </w:pPr>
            <w:r>
              <w:t>30</w:t>
            </w:r>
          </w:p>
        </w:tc>
      </w:tr>
      <w:tr w:rsidR="00A5505D" w:rsidTr="00A5505D">
        <w:tc>
          <w:tcPr>
            <w:tcW w:w="1667" w:type="dxa"/>
          </w:tcPr>
          <w:p w:rsidR="00A5505D" w:rsidRPr="00A5505D" w:rsidRDefault="00A5505D" w:rsidP="00A5505D">
            <w:pPr>
              <w:pStyle w:val="Normal11"/>
              <w:rPr>
                <w:b/>
              </w:rPr>
            </w:pPr>
            <w:r>
              <w:rPr>
                <w:b/>
              </w:rPr>
              <w:t>Tilladte værdier</w:t>
            </w:r>
          </w:p>
        </w:tc>
        <w:tc>
          <w:tcPr>
            <w:tcW w:w="8254" w:type="dxa"/>
          </w:tcPr>
          <w:p w:rsidR="00A5505D" w:rsidRDefault="00A5505D" w:rsidP="00A5505D">
            <w:pPr>
              <w:pStyle w:val="Normal11"/>
            </w:pPr>
          </w:p>
        </w:tc>
      </w:tr>
      <w:tr w:rsidR="00A5505D" w:rsidTr="00A5505D">
        <w:tc>
          <w:tcPr>
            <w:tcW w:w="1667" w:type="dxa"/>
          </w:tcPr>
          <w:p w:rsidR="00A5505D" w:rsidRPr="00A5505D" w:rsidRDefault="00A5505D" w:rsidP="00A5505D">
            <w:pPr>
              <w:pStyle w:val="Normal11"/>
              <w:rPr>
                <w:b/>
              </w:rPr>
            </w:pPr>
            <w:r>
              <w:rPr>
                <w:b/>
              </w:rPr>
              <w:t>Format</w:t>
            </w:r>
          </w:p>
        </w:tc>
        <w:tc>
          <w:tcPr>
            <w:tcW w:w="8254" w:type="dxa"/>
          </w:tcPr>
          <w:p w:rsidR="00A5505D" w:rsidRDefault="00A5505D" w:rsidP="00A5505D">
            <w:pPr>
              <w:pStyle w:val="Normal11"/>
            </w:pPr>
          </w:p>
        </w:tc>
      </w:tr>
    </w:tbl>
    <w:p w:rsidR="00A5505D" w:rsidRDefault="00F061A6" w:rsidP="00A5505D">
      <w:pPr>
        <w:pStyle w:val="Normal11"/>
      </w:pPr>
      <w:r>
        <w:fldChar w:fldCharType="begin"/>
      </w:r>
      <w:r w:rsidR="00A5505D">
        <w:instrText xml:space="preserve"> XE "</w:instrText>
      </w:r>
      <w:r w:rsidR="00A5505D" w:rsidRPr="00B5675D">
        <w:instrText>ÅrsagFastTekst1</w:instrText>
      </w:r>
      <w:r w:rsidR="00A5505D">
        <w:instrText xml:space="preserve">" </w:instrText>
      </w:r>
      <w:r>
        <w:fldChar w:fldCharType="end"/>
      </w:r>
    </w:p>
    <w:p w:rsidR="00A5505D" w:rsidRDefault="00A5505D" w:rsidP="00A5505D">
      <w:pPr>
        <w:pStyle w:val="Normal11"/>
        <w:sectPr w:rsidR="00A5505D" w:rsidSect="00A5505D">
          <w:pgSz w:w="11906" w:h="16838"/>
          <w:pgMar w:top="567" w:right="567" w:bottom="567" w:left="567" w:header="556" w:footer="850" w:gutter="57"/>
          <w:paperSrc w:first="2" w:other="2"/>
          <w:cols w:space="708"/>
          <w:docGrid w:linePitch="360"/>
        </w:sectPr>
      </w:pPr>
    </w:p>
    <w:p w:rsidR="00A5505D" w:rsidRDefault="00A5505D" w:rsidP="00A5505D">
      <w:pPr>
        <w:pStyle w:val="Normal11"/>
        <w:rPr>
          <w:b/>
        </w:rPr>
      </w:pPr>
      <w:r>
        <w:rPr>
          <w:b/>
        </w:rPr>
        <w:t>Indeks:</w:t>
      </w:r>
    </w:p>
    <w:p w:rsidR="00A5505D" w:rsidRDefault="00F061A6" w:rsidP="00A5505D">
      <w:pPr>
        <w:pStyle w:val="Normal11"/>
        <w:tabs>
          <w:tab w:val="right" w:leader="dot" w:pos="4993"/>
        </w:tabs>
        <w:rPr>
          <w:noProof/>
        </w:rPr>
        <w:sectPr w:rsidR="00A5505D" w:rsidSect="00A5505D">
          <w:pgSz w:w="11906" w:h="16838"/>
          <w:pgMar w:top="567" w:right="567" w:bottom="567" w:left="567" w:header="556" w:footer="850" w:gutter="57"/>
          <w:paperSrc w:first="2" w:other="2"/>
          <w:cols w:space="708"/>
          <w:docGrid w:linePitch="360"/>
        </w:sectPr>
      </w:pPr>
      <w:r>
        <w:fldChar w:fldCharType="begin"/>
      </w:r>
      <w:r w:rsidR="00A5505D">
        <w:instrText xml:space="preserve"> INDEX \e "</w:instrText>
      </w:r>
      <w:r w:rsidR="00A5505D">
        <w:tab/>
        <w:instrText xml:space="preserve">" \c "2" \z "1030"  </w:instrText>
      </w:r>
      <w:r>
        <w:fldChar w:fldCharType="separate"/>
      </w:r>
    </w:p>
    <w:p w:rsidR="00A5505D" w:rsidRDefault="00A5505D" w:rsidP="00A5505D">
      <w:pPr>
        <w:pStyle w:val="Indeks1"/>
        <w:tabs>
          <w:tab w:val="right" w:leader="dot" w:pos="4993"/>
        </w:tabs>
        <w:rPr>
          <w:noProof/>
        </w:rPr>
      </w:pPr>
      <w:r>
        <w:rPr>
          <w:noProof/>
        </w:rPr>
        <w:t>AdresseAnvendelseKode</w:t>
      </w:r>
      <w:r>
        <w:rPr>
          <w:noProof/>
        </w:rPr>
        <w:tab/>
      </w:r>
      <w:del w:id="3477" w:author="Skat" w:date="2010-07-08T14:54:00Z">
        <w:r w:rsidR="00162F95">
          <w:rPr>
            <w:noProof/>
          </w:rPr>
          <w:delText>76;77;159</w:delText>
        </w:r>
      </w:del>
      <w:ins w:id="3478" w:author="Skat" w:date="2010-07-08T14:54:00Z">
        <w:r>
          <w:rPr>
            <w:noProof/>
          </w:rPr>
          <w:t>84;85;168</w:t>
        </w:r>
      </w:ins>
    </w:p>
    <w:p w:rsidR="00A5505D" w:rsidRDefault="00A5505D" w:rsidP="00A5505D">
      <w:pPr>
        <w:pStyle w:val="Indeks1"/>
        <w:tabs>
          <w:tab w:val="right" w:leader="dot" w:pos="4993"/>
        </w:tabs>
        <w:rPr>
          <w:noProof/>
        </w:rPr>
      </w:pPr>
      <w:r>
        <w:rPr>
          <w:noProof/>
        </w:rPr>
        <w:t>AdresseLandKode</w:t>
      </w:r>
      <w:r>
        <w:rPr>
          <w:noProof/>
        </w:rPr>
        <w:tab/>
      </w:r>
      <w:del w:id="3479" w:author="Skat" w:date="2010-07-08T14:54:00Z">
        <w:r w:rsidR="00162F95">
          <w:rPr>
            <w:noProof/>
          </w:rPr>
          <w:delText>86;</w:delText>
        </w:r>
      </w:del>
      <w:r>
        <w:rPr>
          <w:noProof/>
        </w:rPr>
        <w:t>94;</w:t>
      </w:r>
      <w:del w:id="3480" w:author="Skat" w:date="2010-07-08T14:54:00Z">
        <w:r w:rsidR="00162F95">
          <w:rPr>
            <w:noProof/>
          </w:rPr>
          <w:delText>128;159</w:delText>
        </w:r>
      </w:del>
      <w:ins w:id="3481" w:author="Skat" w:date="2010-07-08T14:54:00Z">
        <w:r>
          <w:rPr>
            <w:noProof/>
          </w:rPr>
          <w:t>102;137;168</w:t>
        </w:r>
      </w:ins>
    </w:p>
    <w:p w:rsidR="00A5505D" w:rsidRDefault="00A5505D" w:rsidP="00A5505D">
      <w:pPr>
        <w:pStyle w:val="Indeks1"/>
        <w:tabs>
          <w:tab w:val="right" w:leader="dot" w:pos="4993"/>
        </w:tabs>
        <w:rPr>
          <w:noProof/>
        </w:rPr>
      </w:pPr>
      <w:r>
        <w:rPr>
          <w:noProof/>
        </w:rPr>
        <w:t>AdresseLinie</w:t>
      </w:r>
      <w:r>
        <w:rPr>
          <w:noProof/>
        </w:rPr>
        <w:tab/>
      </w:r>
      <w:del w:id="3482" w:author="Skat" w:date="2010-07-08T14:54:00Z">
        <w:r w:rsidR="00162F95">
          <w:rPr>
            <w:noProof/>
          </w:rPr>
          <w:delText>77;159</w:delText>
        </w:r>
      </w:del>
      <w:ins w:id="3483" w:author="Skat" w:date="2010-07-08T14:54:00Z">
        <w:r>
          <w:rPr>
            <w:noProof/>
          </w:rPr>
          <w:t>85;168</w:t>
        </w:r>
      </w:ins>
    </w:p>
    <w:p w:rsidR="00A5505D" w:rsidRDefault="00A5505D" w:rsidP="00A5505D">
      <w:pPr>
        <w:pStyle w:val="Indeks1"/>
        <w:tabs>
          <w:tab w:val="right" w:leader="dot" w:pos="4993"/>
        </w:tabs>
        <w:rPr>
          <w:noProof/>
        </w:rPr>
      </w:pPr>
      <w:r>
        <w:rPr>
          <w:noProof/>
        </w:rPr>
        <w:t>AntalÅr</w:t>
      </w:r>
      <w:r>
        <w:rPr>
          <w:noProof/>
        </w:rPr>
        <w:tab/>
      </w:r>
      <w:del w:id="3484" w:author="Skat" w:date="2010-07-08T14:54:00Z">
        <w:r w:rsidR="00162F95">
          <w:rPr>
            <w:noProof/>
          </w:rPr>
          <w:delText>8;35;159</w:delText>
        </w:r>
      </w:del>
      <w:ins w:id="3485" w:author="Skat" w:date="2010-07-08T14:54:00Z">
        <w:r>
          <w:rPr>
            <w:noProof/>
          </w:rPr>
          <w:t>10;37;168</w:t>
        </w:r>
      </w:ins>
    </w:p>
    <w:p w:rsidR="00A5505D" w:rsidRDefault="00A5505D" w:rsidP="00A5505D">
      <w:pPr>
        <w:pStyle w:val="Indeks1"/>
        <w:tabs>
          <w:tab w:val="right" w:leader="dot" w:pos="4993"/>
        </w:tabs>
        <w:rPr>
          <w:noProof/>
        </w:rPr>
      </w:pPr>
      <w:r>
        <w:rPr>
          <w:noProof/>
        </w:rPr>
        <w:t>Areal</w:t>
      </w:r>
      <w:r>
        <w:rPr>
          <w:noProof/>
        </w:rPr>
        <w:tab/>
      </w:r>
      <w:del w:id="3486" w:author="Skat" w:date="2010-07-08T14:54:00Z">
        <w:r w:rsidR="00162F95">
          <w:rPr>
            <w:noProof/>
          </w:rPr>
          <w:delText>120;159</w:delText>
        </w:r>
      </w:del>
      <w:ins w:id="3487" w:author="Skat" w:date="2010-07-08T14:54:00Z">
        <w:r>
          <w:rPr>
            <w:noProof/>
          </w:rPr>
          <w:t>129;169</w:t>
        </w:r>
      </w:ins>
    </w:p>
    <w:p w:rsidR="00A5505D" w:rsidRDefault="00A5505D" w:rsidP="00A5505D">
      <w:pPr>
        <w:pStyle w:val="Indeks1"/>
        <w:tabs>
          <w:tab w:val="right" w:leader="dot" w:pos="4993"/>
        </w:tabs>
        <w:rPr>
          <w:noProof/>
        </w:rPr>
      </w:pPr>
      <w:r>
        <w:rPr>
          <w:noProof/>
        </w:rPr>
        <w:t>BankRegistreringNummer</w:t>
      </w:r>
      <w:r>
        <w:rPr>
          <w:noProof/>
        </w:rPr>
        <w:tab/>
      </w:r>
      <w:del w:id="3488" w:author="Skat" w:date="2010-07-08T14:54:00Z">
        <w:r w:rsidR="00162F95">
          <w:rPr>
            <w:noProof/>
          </w:rPr>
          <w:delText>79;141;160</w:delText>
        </w:r>
      </w:del>
      <w:ins w:id="3489" w:author="Skat" w:date="2010-07-08T14:54:00Z">
        <w:r>
          <w:rPr>
            <w:noProof/>
          </w:rPr>
          <w:t>49;87;149;150;169</w:t>
        </w:r>
      </w:ins>
    </w:p>
    <w:p w:rsidR="00A5505D" w:rsidRDefault="00A5505D" w:rsidP="00A5505D">
      <w:pPr>
        <w:pStyle w:val="Indeks1"/>
        <w:tabs>
          <w:tab w:val="right" w:leader="dot" w:pos="4993"/>
        </w:tabs>
        <w:rPr>
          <w:noProof/>
        </w:rPr>
      </w:pPr>
      <w:r>
        <w:rPr>
          <w:noProof/>
        </w:rPr>
        <w:t>Beløb</w:t>
      </w:r>
      <w:r>
        <w:rPr>
          <w:noProof/>
        </w:rPr>
        <w:tab/>
      </w:r>
      <w:del w:id="3490" w:author="Skat" w:date="2010-07-08T14:54:00Z">
        <w:r w:rsidR="00162F95">
          <w:rPr>
            <w:noProof/>
          </w:rPr>
          <w:delText>4;8;14</w:delText>
        </w:r>
      </w:del>
      <w:ins w:id="3491" w:author="Skat" w:date="2010-07-08T14:54:00Z">
        <w:r>
          <w:rPr>
            <w:noProof/>
          </w:rPr>
          <w:t>5;6;10</w:t>
        </w:r>
      </w:ins>
      <w:r>
        <w:rPr>
          <w:noProof/>
        </w:rPr>
        <w:t>;16;</w:t>
      </w:r>
      <w:del w:id="3492" w:author="Skat" w:date="2010-07-08T14:54:00Z">
        <w:r w:rsidR="00162F95">
          <w:rPr>
            <w:noProof/>
          </w:rPr>
          <w:delText>19;24;25;29</w:delText>
        </w:r>
      </w:del>
      <w:ins w:id="3493" w:author="Skat" w:date="2010-07-08T14:54:00Z">
        <w:r>
          <w:rPr>
            <w:noProof/>
          </w:rPr>
          <w:t>18;21;26;27</w:t>
        </w:r>
      </w:ins>
      <w:r>
        <w:rPr>
          <w:noProof/>
        </w:rPr>
        <w:t>;31;</w:t>
      </w:r>
      <w:del w:id="3494" w:author="Skat" w:date="2010-07-08T14:54:00Z">
        <w:r w:rsidR="00162F95">
          <w:rPr>
            <w:noProof/>
          </w:rPr>
          <w:delText>32;35;43</w:delText>
        </w:r>
      </w:del>
      <w:ins w:id="3495" w:author="Skat" w:date="2010-07-08T14:54:00Z">
        <w:r>
          <w:rPr>
            <w:noProof/>
          </w:rPr>
          <w:t>33;34;37</w:t>
        </w:r>
      </w:ins>
      <w:r>
        <w:rPr>
          <w:noProof/>
        </w:rPr>
        <w:t>;45;</w:t>
      </w:r>
      <w:del w:id="3496" w:author="Skat" w:date="2010-07-08T14:54:00Z">
        <w:r w:rsidR="00162F95">
          <w:rPr>
            <w:noProof/>
          </w:rPr>
          <w:delText>51;53;61;71;72;73;88;97;98;119;144;152;155;156;157;160</w:delText>
        </w:r>
      </w:del>
      <w:ins w:id="3497" w:author="Skat" w:date="2010-07-08T14:54:00Z">
        <w:r>
          <w:rPr>
            <w:noProof/>
          </w:rPr>
          <w:t>47;55;57;67;79;80;81;96;106;107;128;153;161;164;165;166;169</w:t>
        </w:r>
      </w:ins>
    </w:p>
    <w:p w:rsidR="00A5505D" w:rsidRDefault="00A5505D" w:rsidP="00A5505D">
      <w:pPr>
        <w:pStyle w:val="Indeks1"/>
        <w:tabs>
          <w:tab w:val="right" w:leader="dot" w:pos="4993"/>
        </w:tabs>
        <w:rPr>
          <w:ins w:id="3498" w:author="Skat" w:date="2010-07-08T14:54:00Z"/>
          <w:noProof/>
        </w:rPr>
      </w:pPr>
      <w:r>
        <w:rPr>
          <w:noProof/>
        </w:rPr>
        <w:t>BeløbPositivNegativ15Decimaler2</w:t>
      </w:r>
      <w:r>
        <w:rPr>
          <w:noProof/>
        </w:rPr>
        <w:tab/>
        <w:t>2;</w:t>
      </w:r>
      <w:del w:id="3499" w:author="Skat" w:date="2010-07-08T14:54:00Z">
        <w:r w:rsidR="00162F95">
          <w:rPr>
            <w:noProof/>
          </w:rPr>
          <w:delText>11;37;61;63;147;</w:delText>
        </w:r>
      </w:del>
      <w:ins w:id="3500" w:author="Skat" w:date="2010-07-08T14:54:00Z">
        <w:r>
          <w:rPr>
            <w:noProof/>
          </w:rPr>
          <w:t>13;39;67;69;156;169</w:t>
        </w:r>
      </w:ins>
    </w:p>
    <w:p w:rsidR="00A5505D" w:rsidRDefault="00A5505D" w:rsidP="00A5505D">
      <w:pPr>
        <w:pStyle w:val="Indeks1"/>
        <w:tabs>
          <w:tab w:val="right" w:leader="dot" w:pos="4993"/>
        </w:tabs>
        <w:rPr>
          <w:ins w:id="3501" w:author="Skat" w:date="2010-07-08T14:54:00Z"/>
          <w:noProof/>
        </w:rPr>
      </w:pPr>
      <w:ins w:id="3502" w:author="Skat" w:date="2010-07-08T14:54:00Z">
        <w:r>
          <w:rPr>
            <w:noProof/>
          </w:rPr>
          <w:t>BetalingForm</w:t>
        </w:r>
        <w:r>
          <w:rPr>
            <w:noProof/>
          </w:rPr>
          <w:tab/>
          <w:t>23;164;169</w:t>
        </w:r>
      </w:ins>
    </w:p>
    <w:p w:rsidR="00A5505D" w:rsidRDefault="00A5505D" w:rsidP="00A5505D">
      <w:pPr>
        <w:pStyle w:val="Indeks1"/>
        <w:tabs>
          <w:tab w:val="right" w:leader="dot" w:pos="4993"/>
        </w:tabs>
        <w:rPr>
          <w:ins w:id="3503" w:author="Skat" w:date="2010-07-08T14:54:00Z"/>
          <w:noProof/>
        </w:rPr>
      </w:pPr>
      <w:ins w:id="3504" w:author="Skat" w:date="2010-07-08T14:54:00Z">
        <w:r>
          <w:rPr>
            <w:noProof/>
          </w:rPr>
          <w:t>Betalingsidentifikation</w:t>
        </w:r>
        <w:r>
          <w:rPr>
            <w:noProof/>
          </w:rPr>
          <w:tab/>
          <w:t>12;58;95;170</w:t>
        </w:r>
      </w:ins>
    </w:p>
    <w:p w:rsidR="00A5505D" w:rsidRDefault="00A5505D" w:rsidP="00A5505D">
      <w:pPr>
        <w:pStyle w:val="Indeks1"/>
        <w:tabs>
          <w:tab w:val="right" w:leader="dot" w:pos="4993"/>
        </w:tabs>
        <w:rPr>
          <w:ins w:id="3505" w:author="Skat" w:date="2010-07-08T14:54:00Z"/>
          <w:noProof/>
        </w:rPr>
      </w:pPr>
      <w:ins w:id="3506" w:author="Skat" w:date="2010-07-08T14:54:00Z">
        <w:r>
          <w:rPr>
            <w:noProof/>
          </w:rPr>
          <w:t>BICNummer</w:t>
        </w:r>
        <w:r>
          <w:rPr>
            <w:noProof/>
          </w:rPr>
          <w:tab/>
          <w:t>49;149;169</w:t>
        </w:r>
      </w:ins>
    </w:p>
    <w:p w:rsidR="00A5505D" w:rsidRDefault="00A5505D" w:rsidP="00A5505D">
      <w:pPr>
        <w:pStyle w:val="Indeks1"/>
        <w:tabs>
          <w:tab w:val="right" w:leader="dot" w:pos="4993"/>
        </w:tabs>
        <w:rPr>
          <w:ins w:id="3507" w:author="Skat" w:date="2010-07-08T14:54:00Z"/>
          <w:noProof/>
        </w:rPr>
      </w:pPr>
      <w:ins w:id="3508" w:author="Skat" w:date="2010-07-08T14:54:00Z">
        <w:r>
          <w:rPr>
            <w:noProof/>
          </w:rPr>
          <w:t>CivilstandKode</w:t>
        </w:r>
        <w:r>
          <w:rPr>
            <w:noProof/>
          </w:rPr>
          <w:tab/>
          <w:t>88;170</w:t>
        </w:r>
      </w:ins>
    </w:p>
    <w:p w:rsidR="00A5505D" w:rsidRDefault="00A5505D" w:rsidP="00A5505D">
      <w:pPr>
        <w:pStyle w:val="Indeks1"/>
        <w:tabs>
          <w:tab w:val="right" w:leader="dot" w:pos="4993"/>
        </w:tabs>
        <w:rPr>
          <w:ins w:id="3509" w:author="Skat" w:date="2010-07-08T14:54:00Z"/>
          <w:noProof/>
        </w:rPr>
      </w:pPr>
      <w:ins w:id="3510" w:author="Skat" w:date="2010-07-08T14:54:00Z">
        <w:r>
          <w:rPr>
            <w:noProof/>
          </w:rPr>
          <w:t>CPRNummer</w:t>
        </w:r>
        <w:r>
          <w:rPr>
            <w:noProof/>
          </w:rPr>
          <w:tab/>
          <w:t>55;88;102;137;153;170</w:t>
        </w:r>
      </w:ins>
    </w:p>
    <w:p w:rsidR="00A5505D" w:rsidRDefault="00A5505D" w:rsidP="00A5505D">
      <w:pPr>
        <w:pStyle w:val="Indeks1"/>
        <w:tabs>
          <w:tab w:val="right" w:leader="dot" w:pos="4993"/>
        </w:tabs>
        <w:rPr>
          <w:ins w:id="3511" w:author="Skat" w:date="2010-07-08T14:54:00Z"/>
          <w:noProof/>
        </w:rPr>
      </w:pPr>
      <w:ins w:id="3512" w:author="Skat" w:date="2010-07-08T14:54:00Z">
        <w:r>
          <w:rPr>
            <w:noProof/>
          </w:rPr>
          <w:t>CVRNummer</w:t>
        </w:r>
        <w:r>
          <w:rPr>
            <w:noProof/>
          </w:rPr>
          <w:tab/>
          <w:t>60;114;147;170</w:t>
        </w:r>
      </w:ins>
    </w:p>
    <w:p w:rsidR="00A5505D" w:rsidRDefault="00A5505D" w:rsidP="00A5505D">
      <w:pPr>
        <w:pStyle w:val="Indeks1"/>
        <w:tabs>
          <w:tab w:val="right" w:leader="dot" w:pos="4993"/>
        </w:tabs>
        <w:rPr>
          <w:ins w:id="3513" w:author="Skat" w:date="2010-07-08T14:54:00Z"/>
          <w:noProof/>
        </w:rPr>
      </w:pPr>
      <w:ins w:id="3514" w:author="Skat" w:date="2010-07-08T14:54:00Z">
        <w:r>
          <w:rPr>
            <w:noProof/>
          </w:rPr>
          <w:t>Dato</w:t>
        </w:r>
        <w:r>
          <w:rPr>
            <w:noProof/>
          </w:rPr>
          <w:tab/>
          <w:t>3;4;5;6;10;13;14;16;18;21;25;31;32;35;37;38;39;40;45;49;55;57;59;60;65;69;70;78;80;81;84;85;86;88;90;91;96;102;103;104;107;108;112;114;116;117;120;121;123;128;129;137;140;143;145;147;149;152;153;156;157;161;163;164;170</w:t>
        </w:r>
      </w:ins>
    </w:p>
    <w:p w:rsidR="00A5505D" w:rsidRDefault="00A5505D" w:rsidP="00A5505D">
      <w:pPr>
        <w:pStyle w:val="Indeks1"/>
        <w:tabs>
          <w:tab w:val="right" w:leader="dot" w:pos="4993"/>
        </w:tabs>
        <w:rPr>
          <w:ins w:id="3515" w:author="Skat" w:date="2010-07-08T14:54:00Z"/>
          <w:noProof/>
        </w:rPr>
      </w:pPr>
      <w:ins w:id="3516" w:author="Skat" w:date="2010-07-08T14:54:00Z">
        <w:r>
          <w:rPr>
            <w:noProof/>
          </w:rPr>
          <w:t>DatoTid</w:t>
        </w:r>
        <w:r>
          <w:rPr>
            <w:noProof/>
          </w:rPr>
          <w:tab/>
          <w:t>6;21;26;27;45;47;53;64;96;106;155;161;165;166;170</w:t>
        </w:r>
      </w:ins>
    </w:p>
    <w:p w:rsidR="00A5505D" w:rsidRDefault="00A5505D" w:rsidP="00A5505D">
      <w:pPr>
        <w:pStyle w:val="Indeks1"/>
        <w:tabs>
          <w:tab w:val="right" w:leader="dot" w:pos="4993"/>
        </w:tabs>
        <w:rPr>
          <w:ins w:id="3517" w:author="Skat" w:date="2010-07-08T14:54:00Z"/>
          <w:noProof/>
        </w:rPr>
      </w:pPr>
      <w:ins w:id="3518" w:author="Skat" w:date="2010-07-08T14:54:00Z">
        <w:r>
          <w:rPr>
            <w:noProof/>
          </w:rPr>
          <w:t>DødKode</w:t>
        </w:r>
        <w:r>
          <w:rPr>
            <w:noProof/>
          </w:rPr>
          <w:tab/>
          <w:t>88;171</w:t>
        </w:r>
      </w:ins>
    </w:p>
    <w:p w:rsidR="00A5505D" w:rsidRDefault="00A5505D" w:rsidP="00A5505D">
      <w:pPr>
        <w:pStyle w:val="Indeks1"/>
        <w:tabs>
          <w:tab w:val="right" w:leader="dot" w:pos="4993"/>
        </w:tabs>
        <w:rPr>
          <w:ins w:id="3519" w:author="Skat" w:date="2010-07-08T14:54:00Z"/>
          <w:noProof/>
        </w:rPr>
      </w:pPr>
      <w:ins w:id="3520" w:author="Skat" w:date="2010-07-08T14:54:00Z">
        <w:r>
          <w:rPr>
            <w:noProof/>
          </w:rPr>
          <w:t>EANNummer</w:t>
        </w:r>
        <w:r>
          <w:rPr>
            <w:noProof/>
          </w:rPr>
          <w:tab/>
          <w:t>52;90;171</w:t>
        </w:r>
      </w:ins>
    </w:p>
    <w:p w:rsidR="00A5505D" w:rsidRDefault="00A5505D" w:rsidP="00A5505D">
      <w:pPr>
        <w:pStyle w:val="Indeks1"/>
        <w:tabs>
          <w:tab w:val="right" w:leader="dot" w:pos="4993"/>
        </w:tabs>
        <w:rPr>
          <w:ins w:id="3521" w:author="Skat" w:date="2010-07-08T14:54:00Z"/>
          <w:noProof/>
        </w:rPr>
      </w:pPr>
      <w:ins w:id="3522" w:author="Skat" w:date="2010-07-08T14:54:00Z">
        <w:r>
          <w:rPr>
            <w:noProof/>
          </w:rPr>
          <w:t>EjendomNummer</w:t>
        </w:r>
        <w:r>
          <w:rPr>
            <w:noProof/>
          </w:rPr>
          <w:tab/>
          <w:t>126;171</w:t>
        </w:r>
      </w:ins>
    </w:p>
    <w:p w:rsidR="00A5505D" w:rsidRDefault="00A5505D" w:rsidP="00A5505D">
      <w:pPr>
        <w:pStyle w:val="Indeks1"/>
        <w:tabs>
          <w:tab w:val="right" w:leader="dot" w:pos="4993"/>
        </w:tabs>
        <w:rPr>
          <w:ins w:id="3523" w:author="Skat" w:date="2010-07-08T14:54:00Z"/>
          <w:noProof/>
        </w:rPr>
      </w:pPr>
      <w:ins w:id="3524" w:author="Skat" w:date="2010-07-08T14:54:00Z">
        <w:r>
          <w:rPr>
            <w:noProof/>
          </w:rPr>
          <w:t>EksternID</w:t>
        </w:r>
        <w:r>
          <w:rPr>
            <w:noProof/>
          </w:rPr>
          <w:tab/>
          <w:t>20;171</w:t>
        </w:r>
      </w:ins>
    </w:p>
    <w:p w:rsidR="00A5505D" w:rsidRDefault="00A5505D" w:rsidP="00A5505D">
      <w:pPr>
        <w:pStyle w:val="Indeks1"/>
        <w:tabs>
          <w:tab w:val="right" w:leader="dot" w:pos="4993"/>
        </w:tabs>
        <w:rPr>
          <w:ins w:id="3525" w:author="Skat" w:date="2010-07-08T14:54:00Z"/>
          <w:noProof/>
        </w:rPr>
      </w:pPr>
      <w:ins w:id="3526" w:author="Skat" w:date="2010-07-08T14:54:00Z">
        <w:r>
          <w:rPr>
            <w:noProof/>
          </w:rPr>
          <w:t>Etage</w:t>
        </w:r>
        <w:r>
          <w:rPr>
            <w:noProof/>
          </w:rPr>
          <w:tab/>
          <w:t>84;171</w:t>
        </w:r>
      </w:ins>
    </w:p>
    <w:p w:rsidR="00A5505D" w:rsidRDefault="00A5505D" w:rsidP="00A5505D">
      <w:pPr>
        <w:pStyle w:val="Indeks1"/>
        <w:tabs>
          <w:tab w:val="right" w:leader="dot" w:pos="4993"/>
        </w:tabs>
        <w:rPr>
          <w:ins w:id="3527" w:author="Skat" w:date="2010-07-08T14:54:00Z"/>
          <w:noProof/>
        </w:rPr>
      </w:pPr>
      <w:ins w:id="3528" w:author="Skat" w:date="2010-07-08T14:54:00Z">
        <w:r>
          <w:rPr>
            <w:noProof/>
          </w:rPr>
          <w:t>EtageTekst</w:t>
        </w:r>
        <w:r>
          <w:rPr>
            <w:noProof/>
          </w:rPr>
          <w:tab/>
          <w:t>84;172</w:t>
        </w:r>
      </w:ins>
    </w:p>
    <w:p w:rsidR="00A5505D" w:rsidRDefault="00A5505D" w:rsidP="00A5505D">
      <w:pPr>
        <w:pStyle w:val="Indeks1"/>
        <w:tabs>
          <w:tab w:val="right" w:leader="dot" w:pos="4993"/>
        </w:tabs>
        <w:rPr>
          <w:ins w:id="3529" w:author="Skat" w:date="2010-07-08T14:54:00Z"/>
          <w:noProof/>
        </w:rPr>
      </w:pPr>
      <w:ins w:id="3530" w:author="Skat" w:date="2010-07-08T14:54:00Z">
        <w:r>
          <w:rPr>
            <w:noProof/>
          </w:rPr>
          <w:t>Fil</w:t>
        </w:r>
        <w:r>
          <w:rPr>
            <w:noProof/>
          </w:rPr>
          <w:tab/>
          <w:t>33;122;172</w:t>
        </w:r>
      </w:ins>
    </w:p>
    <w:p w:rsidR="00A5505D" w:rsidRDefault="00A5505D" w:rsidP="00A5505D">
      <w:pPr>
        <w:pStyle w:val="Indeks1"/>
        <w:tabs>
          <w:tab w:val="right" w:leader="dot" w:pos="4993"/>
        </w:tabs>
        <w:rPr>
          <w:ins w:id="3531" w:author="Skat" w:date="2010-07-08T14:54:00Z"/>
          <w:noProof/>
        </w:rPr>
      </w:pPr>
      <w:ins w:id="3532" w:author="Skat" w:date="2010-07-08T14:54:00Z">
        <w:r>
          <w:rPr>
            <w:noProof/>
          </w:rPr>
          <w:t>Finanskontonummer</w:t>
        </w:r>
        <w:r>
          <w:rPr>
            <w:noProof/>
          </w:rPr>
          <w:tab/>
          <w:t>3;172</w:t>
        </w:r>
      </w:ins>
    </w:p>
    <w:p w:rsidR="00A5505D" w:rsidRDefault="00A5505D" w:rsidP="00A5505D">
      <w:pPr>
        <w:pStyle w:val="Indeks1"/>
        <w:tabs>
          <w:tab w:val="right" w:leader="dot" w:pos="4993"/>
        </w:tabs>
        <w:rPr>
          <w:ins w:id="3533" w:author="Skat" w:date="2010-07-08T14:54:00Z"/>
          <w:noProof/>
        </w:rPr>
      </w:pPr>
      <w:ins w:id="3534" w:author="Skat" w:date="2010-07-08T14:54:00Z">
        <w:r>
          <w:rPr>
            <w:noProof/>
          </w:rPr>
          <w:t>FordringArt</w:t>
        </w:r>
        <w:r>
          <w:rPr>
            <w:noProof/>
          </w:rPr>
          <w:tab/>
          <w:t>15;41;71;158;172</w:t>
        </w:r>
      </w:ins>
    </w:p>
    <w:p w:rsidR="00A5505D" w:rsidRDefault="00A5505D" w:rsidP="00A5505D">
      <w:pPr>
        <w:pStyle w:val="Indeks1"/>
        <w:tabs>
          <w:tab w:val="right" w:leader="dot" w:pos="4993"/>
        </w:tabs>
        <w:rPr>
          <w:ins w:id="3535" w:author="Skat" w:date="2010-07-08T14:54:00Z"/>
          <w:noProof/>
        </w:rPr>
      </w:pPr>
      <w:ins w:id="3536" w:author="Skat" w:date="2010-07-08T14:54:00Z">
        <w:r>
          <w:rPr>
            <w:noProof/>
          </w:rPr>
          <w:t>Frekvens</w:t>
        </w:r>
        <w:r>
          <w:rPr>
            <w:noProof/>
          </w:rPr>
          <w:tab/>
          <w:t>33;172</w:t>
        </w:r>
      </w:ins>
    </w:p>
    <w:p w:rsidR="00A5505D" w:rsidRDefault="00A5505D" w:rsidP="00A5505D">
      <w:pPr>
        <w:pStyle w:val="Indeks1"/>
        <w:tabs>
          <w:tab w:val="right" w:leader="dot" w:pos="4993"/>
        </w:tabs>
        <w:rPr>
          <w:ins w:id="3537" w:author="Skat" w:date="2010-07-08T14:54:00Z"/>
          <w:noProof/>
        </w:rPr>
      </w:pPr>
      <w:ins w:id="3538" w:author="Skat" w:date="2010-07-08T14:54:00Z">
        <w:r>
          <w:rPr>
            <w:noProof/>
          </w:rPr>
          <w:t>FødeSted</w:t>
        </w:r>
        <w:r>
          <w:rPr>
            <w:noProof/>
          </w:rPr>
          <w:tab/>
          <w:t>102;137;172</w:t>
        </w:r>
      </w:ins>
    </w:p>
    <w:p w:rsidR="00A5505D" w:rsidRDefault="00A5505D" w:rsidP="00A5505D">
      <w:pPr>
        <w:pStyle w:val="Indeks1"/>
        <w:tabs>
          <w:tab w:val="right" w:leader="dot" w:pos="4993"/>
        </w:tabs>
        <w:rPr>
          <w:ins w:id="3539" w:author="Skat" w:date="2010-07-08T14:54:00Z"/>
          <w:noProof/>
        </w:rPr>
      </w:pPr>
      <w:ins w:id="3540" w:author="Skat" w:date="2010-07-08T14:54:00Z">
        <w:r>
          <w:rPr>
            <w:noProof/>
          </w:rPr>
          <w:t>GenoplivetKode</w:t>
        </w:r>
        <w:r>
          <w:rPr>
            <w:noProof/>
          </w:rPr>
          <w:tab/>
          <w:t>88;173</w:t>
        </w:r>
      </w:ins>
    </w:p>
    <w:p w:rsidR="00A5505D" w:rsidRDefault="00A5505D" w:rsidP="00A5505D">
      <w:pPr>
        <w:pStyle w:val="Indeks1"/>
        <w:tabs>
          <w:tab w:val="right" w:leader="dot" w:pos="4993"/>
        </w:tabs>
        <w:rPr>
          <w:ins w:id="3541" w:author="Skat" w:date="2010-07-08T14:54:00Z"/>
          <w:noProof/>
        </w:rPr>
      </w:pPr>
      <w:ins w:id="3542" w:author="Skat" w:date="2010-07-08T14:54:00Z">
        <w:r>
          <w:rPr>
            <w:noProof/>
          </w:rPr>
          <w:t>GiftKode</w:t>
        </w:r>
        <w:r>
          <w:rPr>
            <w:noProof/>
          </w:rPr>
          <w:tab/>
          <w:t>88;173</w:t>
        </w:r>
      </w:ins>
    </w:p>
    <w:p w:rsidR="00A5505D" w:rsidRDefault="00A5505D" w:rsidP="00A5505D">
      <w:pPr>
        <w:pStyle w:val="Indeks1"/>
        <w:tabs>
          <w:tab w:val="right" w:leader="dot" w:pos="4993"/>
        </w:tabs>
        <w:rPr>
          <w:ins w:id="3543" w:author="Skat" w:date="2010-07-08T14:54:00Z"/>
          <w:noProof/>
        </w:rPr>
      </w:pPr>
      <w:ins w:id="3544" w:author="Skat" w:date="2010-07-08T14:54:00Z">
        <w:r>
          <w:rPr>
            <w:noProof/>
          </w:rPr>
          <w:t>HusBogstav</w:t>
        </w:r>
        <w:r>
          <w:rPr>
            <w:noProof/>
          </w:rPr>
          <w:tab/>
          <w:t>84;173</w:t>
        </w:r>
      </w:ins>
    </w:p>
    <w:p w:rsidR="00A5505D" w:rsidRDefault="00A5505D" w:rsidP="00A5505D">
      <w:pPr>
        <w:pStyle w:val="Indeks1"/>
        <w:tabs>
          <w:tab w:val="right" w:leader="dot" w:pos="4993"/>
        </w:tabs>
        <w:rPr>
          <w:ins w:id="3545" w:author="Skat" w:date="2010-07-08T14:54:00Z"/>
          <w:noProof/>
        </w:rPr>
      </w:pPr>
      <w:ins w:id="3546" w:author="Skat" w:date="2010-07-08T14:54:00Z">
        <w:r>
          <w:rPr>
            <w:noProof/>
          </w:rPr>
          <w:t>HusNummer</w:t>
        </w:r>
        <w:r>
          <w:rPr>
            <w:noProof/>
          </w:rPr>
          <w:tab/>
          <w:t>84;173</w:t>
        </w:r>
      </w:ins>
    </w:p>
    <w:p w:rsidR="00A5505D" w:rsidRDefault="00A5505D" w:rsidP="00A5505D">
      <w:pPr>
        <w:pStyle w:val="Indeks1"/>
        <w:tabs>
          <w:tab w:val="right" w:leader="dot" w:pos="4993"/>
        </w:tabs>
        <w:rPr>
          <w:ins w:id="3547" w:author="Skat" w:date="2010-07-08T14:54:00Z"/>
          <w:noProof/>
        </w:rPr>
      </w:pPr>
      <w:ins w:id="3548" w:author="Skat" w:date="2010-07-08T14:54:00Z">
        <w:r>
          <w:rPr>
            <w:noProof/>
          </w:rPr>
          <w:t>IBANNummer</w:t>
        </w:r>
        <w:r>
          <w:rPr>
            <w:noProof/>
          </w:rPr>
          <w:tab/>
          <w:t>50;173</w:t>
        </w:r>
      </w:ins>
    </w:p>
    <w:p w:rsidR="00A5505D" w:rsidRDefault="00A5505D" w:rsidP="00A5505D">
      <w:pPr>
        <w:pStyle w:val="Indeks1"/>
        <w:tabs>
          <w:tab w:val="right" w:leader="dot" w:pos="4993"/>
        </w:tabs>
        <w:rPr>
          <w:ins w:id="3549" w:author="Skat" w:date="2010-07-08T14:54:00Z"/>
          <w:noProof/>
        </w:rPr>
      </w:pPr>
      <w:ins w:id="3550" w:author="Skat" w:date="2010-07-08T14:54:00Z">
        <w:r>
          <w:rPr>
            <w:noProof/>
          </w:rPr>
          <w:t>ID</w:t>
        </w:r>
        <w:r>
          <w:rPr>
            <w:noProof/>
          </w:rPr>
          <w:tab/>
          <w:t>2;4;13;18;23;38;39;43;52;64;69;107;120;152;156;173</w:t>
        </w:r>
      </w:ins>
    </w:p>
    <w:p w:rsidR="00A5505D" w:rsidRDefault="00A5505D" w:rsidP="00A5505D">
      <w:pPr>
        <w:pStyle w:val="Indeks1"/>
        <w:tabs>
          <w:tab w:val="right" w:leader="dot" w:pos="4993"/>
        </w:tabs>
        <w:rPr>
          <w:ins w:id="3551" w:author="Skat" w:date="2010-07-08T14:54:00Z"/>
          <w:noProof/>
        </w:rPr>
      </w:pPr>
      <w:ins w:id="3552" w:author="Skat" w:date="2010-07-08T14:54:00Z">
        <w:r>
          <w:rPr>
            <w:noProof/>
          </w:rPr>
          <w:t>IdentifikationNummer</w:t>
        </w:r>
        <w:r>
          <w:rPr>
            <w:noProof/>
          </w:rPr>
          <w:tab/>
          <w:t>6;85;174</w:t>
        </w:r>
      </w:ins>
    </w:p>
    <w:p w:rsidR="00A5505D" w:rsidRDefault="00A5505D" w:rsidP="00A5505D">
      <w:pPr>
        <w:pStyle w:val="Indeks1"/>
        <w:tabs>
          <w:tab w:val="right" w:leader="dot" w:pos="4993"/>
        </w:tabs>
        <w:rPr>
          <w:ins w:id="3553" w:author="Skat" w:date="2010-07-08T14:54:00Z"/>
          <w:noProof/>
        </w:rPr>
      </w:pPr>
      <w:ins w:id="3554" w:author="Skat" w:date="2010-07-08T14:54:00Z">
        <w:r>
          <w:rPr>
            <w:noProof/>
          </w:rPr>
          <w:t>IndsatsType</w:t>
        </w:r>
        <w:r>
          <w:rPr>
            <w:noProof/>
          </w:rPr>
          <w:tab/>
          <w:t>44;128;174</w:t>
        </w:r>
      </w:ins>
    </w:p>
    <w:p w:rsidR="00A5505D" w:rsidRDefault="00A5505D" w:rsidP="00A5505D">
      <w:pPr>
        <w:pStyle w:val="Indeks1"/>
        <w:tabs>
          <w:tab w:val="right" w:leader="dot" w:pos="4993"/>
        </w:tabs>
        <w:rPr>
          <w:ins w:id="3555" w:author="Skat" w:date="2010-07-08T14:54:00Z"/>
          <w:noProof/>
        </w:rPr>
      </w:pPr>
      <w:ins w:id="3556" w:author="Skat" w:date="2010-07-08T14:54:00Z">
        <w:r>
          <w:rPr>
            <w:noProof/>
          </w:rPr>
          <w:t>JaNej</w:t>
        </w:r>
        <w:r>
          <w:rPr>
            <w:noProof/>
          </w:rPr>
          <w:tab/>
          <w:t>15;38;41;55;71;86;91;130;152;153;158;164;174</w:t>
        </w:r>
      </w:ins>
    </w:p>
    <w:p w:rsidR="00A5505D" w:rsidRDefault="00A5505D" w:rsidP="00A5505D">
      <w:pPr>
        <w:pStyle w:val="Indeks1"/>
        <w:tabs>
          <w:tab w:val="right" w:leader="dot" w:pos="4993"/>
        </w:tabs>
        <w:rPr>
          <w:ins w:id="3557" w:author="Skat" w:date="2010-07-08T14:54:00Z"/>
          <w:noProof/>
        </w:rPr>
      </w:pPr>
      <w:ins w:id="3558" w:author="Skat" w:date="2010-07-08T14:54:00Z">
        <w:r>
          <w:rPr>
            <w:noProof/>
          </w:rPr>
          <w:t>Kode</w:t>
        </w:r>
        <w:r>
          <w:rPr>
            <w:noProof/>
          </w:rPr>
          <w:tab/>
          <w:t>4;5;14;21;40;45;52;53;54;55;70;73;74;96;107;108;120;127;129;153;157;159;161;175</w:t>
        </w:r>
      </w:ins>
    </w:p>
    <w:p w:rsidR="00A5505D" w:rsidRDefault="00A5505D" w:rsidP="00A5505D">
      <w:pPr>
        <w:pStyle w:val="Indeks1"/>
        <w:tabs>
          <w:tab w:val="right" w:leader="dot" w:pos="4993"/>
        </w:tabs>
        <w:rPr>
          <w:ins w:id="3559" w:author="Skat" w:date="2010-07-08T14:54:00Z"/>
          <w:noProof/>
        </w:rPr>
      </w:pPr>
      <w:ins w:id="3560" w:author="Skat" w:date="2010-07-08T14:54:00Z">
        <w:r>
          <w:rPr>
            <w:noProof/>
          </w:rPr>
          <w:t>KodeEtCifferStartEt</w:t>
        </w:r>
        <w:r>
          <w:rPr>
            <w:noProof/>
          </w:rPr>
          <w:tab/>
          <w:t>103;175</w:t>
        </w:r>
      </w:ins>
    </w:p>
    <w:p w:rsidR="00A5505D" w:rsidRDefault="00A5505D" w:rsidP="00A5505D">
      <w:pPr>
        <w:pStyle w:val="Indeks1"/>
        <w:tabs>
          <w:tab w:val="right" w:leader="dot" w:pos="4993"/>
        </w:tabs>
        <w:rPr>
          <w:ins w:id="3561" w:author="Skat" w:date="2010-07-08T14:54:00Z"/>
          <w:noProof/>
        </w:rPr>
      </w:pPr>
      <w:ins w:id="3562" w:author="Skat" w:date="2010-07-08T14:54:00Z">
        <w:r>
          <w:rPr>
            <w:noProof/>
          </w:rPr>
          <w:t>KodeFireCifreStartEt</w:t>
        </w:r>
        <w:r>
          <w:rPr>
            <w:noProof/>
          </w:rPr>
          <w:tab/>
          <w:t>110;175</w:t>
        </w:r>
      </w:ins>
    </w:p>
    <w:p w:rsidR="00A5505D" w:rsidRDefault="00A5505D" w:rsidP="00A5505D">
      <w:pPr>
        <w:pStyle w:val="Indeks1"/>
        <w:tabs>
          <w:tab w:val="right" w:leader="dot" w:pos="4993"/>
        </w:tabs>
        <w:rPr>
          <w:ins w:id="3563" w:author="Skat" w:date="2010-07-08T14:54:00Z"/>
          <w:noProof/>
        </w:rPr>
      </w:pPr>
      <w:ins w:id="3564" w:author="Skat" w:date="2010-07-08T14:54:00Z">
        <w:r>
          <w:rPr>
            <w:noProof/>
          </w:rPr>
          <w:t>KodeToCifreStartEt</w:t>
        </w:r>
        <w:r>
          <w:rPr>
            <w:noProof/>
          </w:rPr>
          <w:tab/>
          <w:t>4;117;175</w:t>
        </w:r>
      </w:ins>
    </w:p>
    <w:p w:rsidR="00A5505D" w:rsidRDefault="00A5505D" w:rsidP="00A5505D">
      <w:pPr>
        <w:pStyle w:val="Indeks1"/>
        <w:tabs>
          <w:tab w:val="right" w:leader="dot" w:pos="4993"/>
        </w:tabs>
        <w:rPr>
          <w:ins w:id="3565" w:author="Skat" w:date="2010-07-08T14:54:00Z"/>
          <w:noProof/>
        </w:rPr>
      </w:pPr>
      <w:ins w:id="3566" w:author="Skat" w:date="2010-07-08T14:54:00Z">
        <w:r>
          <w:rPr>
            <w:noProof/>
          </w:rPr>
          <w:t>KontoNummer</w:t>
        </w:r>
        <w:r>
          <w:rPr>
            <w:noProof/>
          </w:rPr>
          <w:tab/>
          <w:t>50;52;87;150;175</w:t>
        </w:r>
      </w:ins>
    </w:p>
    <w:p w:rsidR="00A5505D" w:rsidRDefault="00A5505D" w:rsidP="00A5505D">
      <w:pPr>
        <w:pStyle w:val="Indeks1"/>
        <w:tabs>
          <w:tab w:val="right" w:leader="dot" w:pos="4993"/>
        </w:tabs>
        <w:rPr>
          <w:ins w:id="3567" w:author="Skat" w:date="2010-07-08T14:54:00Z"/>
          <w:noProof/>
        </w:rPr>
      </w:pPr>
      <w:ins w:id="3568" w:author="Skat" w:date="2010-07-08T14:54:00Z">
        <w:r>
          <w:rPr>
            <w:noProof/>
          </w:rPr>
          <w:t>Kortartkode</w:t>
        </w:r>
        <w:r>
          <w:rPr>
            <w:noProof/>
          </w:rPr>
          <w:tab/>
          <w:t>12;58;95;175</w:t>
        </w:r>
      </w:ins>
    </w:p>
    <w:p w:rsidR="00A5505D" w:rsidRDefault="00A5505D" w:rsidP="00A5505D">
      <w:pPr>
        <w:pStyle w:val="Indeks1"/>
        <w:tabs>
          <w:tab w:val="right" w:leader="dot" w:pos="4993"/>
        </w:tabs>
        <w:rPr>
          <w:ins w:id="3569" w:author="Skat" w:date="2010-07-08T14:54:00Z"/>
          <w:noProof/>
        </w:rPr>
      </w:pPr>
      <w:ins w:id="3570" w:author="Skat" w:date="2010-07-08T14:54:00Z">
        <w:r>
          <w:rPr>
            <w:noProof/>
          </w:rPr>
          <w:t>Kreditornummer</w:t>
        </w:r>
        <w:r>
          <w:rPr>
            <w:noProof/>
          </w:rPr>
          <w:tab/>
          <w:t>12;58;95;175</w:t>
        </w:r>
      </w:ins>
    </w:p>
    <w:p w:rsidR="00A5505D" w:rsidRDefault="00A5505D" w:rsidP="00A5505D">
      <w:pPr>
        <w:pStyle w:val="Indeks1"/>
        <w:tabs>
          <w:tab w:val="right" w:leader="dot" w:pos="4993"/>
        </w:tabs>
        <w:rPr>
          <w:ins w:id="3571" w:author="Skat" w:date="2010-07-08T14:54:00Z"/>
          <w:noProof/>
        </w:rPr>
      </w:pPr>
      <w:ins w:id="3572" w:author="Skat" w:date="2010-07-08T14:54:00Z">
        <w:r>
          <w:rPr>
            <w:noProof/>
          </w:rPr>
          <w:t>KundeNummer</w:t>
        </w:r>
        <w:r>
          <w:rPr>
            <w:noProof/>
          </w:rPr>
          <w:tab/>
          <w:t>11;51;63;92;109;176</w:t>
        </w:r>
      </w:ins>
    </w:p>
    <w:p w:rsidR="00A5505D" w:rsidRDefault="00A5505D" w:rsidP="00A5505D">
      <w:pPr>
        <w:pStyle w:val="Indeks1"/>
        <w:tabs>
          <w:tab w:val="right" w:leader="dot" w:pos="4993"/>
        </w:tabs>
        <w:rPr>
          <w:ins w:id="3573" w:author="Skat" w:date="2010-07-08T14:54:00Z"/>
          <w:noProof/>
        </w:rPr>
      </w:pPr>
      <w:ins w:id="3574" w:author="Skat" w:date="2010-07-08T14:54:00Z">
        <w:r>
          <w:rPr>
            <w:noProof/>
          </w:rPr>
          <w:t>Køn</w:t>
        </w:r>
        <w:r>
          <w:rPr>
            <w:noProof/>
          </w:rPr>
          <w:tab/>
          <w:t>102;137;176</w:t>
        </w:r>
      </w:ins>
    </w:p>
    <w:p w:rsidR="00A5505D" w:rsidRDefault="00A5505D" w:rsidP="00A5505D">
      <w:pPr>
        <w:pStyle w:val="Indeks1"/>
        <w:tabs>
          <w:tab w:val="right" w:leader="dot" w:pos="4993"/>
        </w:tabs>
        <w:rPr>
          <w:ins w:id="3575" w:author="Skat" w:date="2010-07-08T14:54:00Z"/>
          <w:noProof/>
        </w:rPr>
      </w:pPr>
      <w:ins w:id="3576" w:author="Skat" w:date="2010-07-08T14:54:00Z">
        <w:r>
          <w:rPr>
            <w:noProof/>
          </w:rPr>
          <w:t>LandeNummerKode</w:t>
        </w:r>
        <w:r>
          <w:rPr>
            <w:noProof/>
          </w:rPr>
          <w:tab/>
          <w:t>94;176</w:t>
        </w:r>
      </w:ins>
    </w:p>
    <w:p w:rsidR="00A5505D" w:rsidRDefault="00A5505D" w:rsidP="00A5505D">
      <w:pPr>
        <w:pStyle w:val="Indeks1"/>
        <w:tabs>
          <w:tab w:val="right" w:leader="dot" w:pos="4993"/>
        </w:tabs>
        <w:rPr>
          <w:ins w:id="3577" w:author="Skat" w:date="2010-07-08T14:54:00Z"/>
          <w:noProof/>
        </w:rPr>
      </w:pPr>
      <w:ins w:id="3578" w:author="Skat" w:date="2010-07-08T14:54:00Z">
        <w:r>
          <w:rPr>
            <w:noProof/>
          </w:rPr>
          <w:t>LandsDel</w:t>
        </w:r>
        <w:r>
          <w:rPr>
            <w:noProof/>
          </w:rPr>
          <w:tab/>
          <w:t>84;176</w:t>
        </w:r>
      </w:ins>
    </w:p>
    <w:p w:rsidR="00A5505D" w:rsidRDefault="00A5505D" w:rsidP="00A5505D">
      <w:pPr>
        <w:pStyle w:val="Indeks1"/>
        <w:tabs>
          <w:tab w:val="right" w:leader="dot" w:pos="4993"/>
        </w:tabs>
        <w:rPr>
          <w:ins w:id="3579" w:author="Skat" w:date="2010-07-08T14:54:00Z"/>
          <w:noProof/>
        </w:rPr>
      </w:pPr>
      <w:ins w:id="3580" w:author="Skat" w:date="2010-07-08T14:54:00Z">
        <w:r>
          <w:rPr>
            <w:noProof/>
          </w:rPr>
          <w:t>LigeUlige</w:t>
        </w:r>
        <w:r>
          <w:rPr>
            <w:noProof/>
          </w:rPr>
          <w:tab/>
          <w:t>84;176</w:t>
        </w:r>
      </w:ins>
    </w:p>
    <w:p w:rsidR="00A5505D" w:rsidRDefault="00A5505D" w:rsidP="00A5505D">
      <w:pPr>
        <w:pStyle w:val="Indeks1"/>
        <w:tabs>
          <w:tab w:val="right" w:leader="dot" w:pos="4993"/>
        </w:tabs>
        <w:rPr>
          <w:ins w:id="3581" w:author="Skat" w:date="2010-07-08T14:54:00Z"/>
          <w:noProof/>
        </w:rPr>
      </w:pPr>
      <w:ins w:id="3582" w:author="Skat" w:date="2010-07-08T14:54:00Z">
        <w:r>
          <w:rPr>
            <w:noProof/>
          </w:rPr>
          <w:t>Markering</w:t>
        </w:r>
        <w:r>
          <w:rPr>
            <w:noProof/>
          </w:rPr>
          <w:tab/>
          <w:t>88;102;107;137;176</w:t>
        </w:r>
      </w:ins>
    </w:p>
    <w:p w:rsidR="00A5505D" w:rsidRDefault="00A5505D" w:rsidP="00A5505D">
      <w:pPr>
        <w:pStyle w:val="Indeks1"/>
        <w:tabs>
          <w:tab w:val="right" w:leader="dot" w:pos="4993"/>
        </w:tabs>
        <w:rPr>
          <w:ins w:id="3583" w:author="Skat" w:date="2010-07-08T14:54:00Z"/>
          <w:noProof/>
        </w:rPr>
      </w:pPr>
      <w:ins w:id="3584" w:author="Skat" w:date="2010-07-08T14:54:00Z">
        <w:r>
          <w:rPr>
            <w:noProof/>
          </w:rPr>
          <w:t>Medarbejdernummer</w:t>
        </w:r>
        <w:r>
          <w:rPr>
            <w:noProof/>
          </w:rPr>
          <w:tab/>
          <w:t>4;177</w:t>
        </w:r>
      </w:ins>
    </w:p>
    <w:p w:rsidR="00A5505D" w:rsidRDefault="00A5505D" w:rsidP="00A5505D">
      <w:pPr>
        <w:pStyle w:val="Indeks1"/>
        <w:tabs>
          <w:tab w:val="right" w:leader="dot" w:pos="4993"/>
        </w:tabs>
        <w:rPr>
          <w:ins w:id="3585" w:author="Skat" w:date="2010-07-08T14:54:00Z"/>
          <w:noProof/>
        </w:rPr>
      </w:pPr>
      <w:ins w:id="3586" w:author="Skat" w:date="2010-07-08T14:54:00Z">
        <w:r>
          <w:rPr>
            <w:noProof/>
          </w:rPr>
          <w:t>MeddelelseKode</w:t>
        </w:r>
        <w:r>
          <w:rPr>
            <w:noProof/>
          </w:rPr>
          <w:tab/>
          <w:t>65;177</w:t>
        </w:r>
      </w:ins>
    </w:p>
    <w:p w:rsidR="00A5505D" w:rsidRDefault="00A5505D" w:rsidP="00A5505D">
      <w:pPr>
        <w:pStyle w:val="Indeks1"/>
        <w:tabs>
          <w:tab w:val="right" w:leader="dot" w:pos="4993"/>
        </w:tabs>
        <w:rPr>
          <w:ins w:id="3587" w:author="Skat" w:date="2010-07-08T14:54:00Z"/>
          <w:noProof/>
        </w:rPr>
      </w:pPr>
      <w:ins w:id="3588" w:author="Skat" w:date="2010-07-08T14:54:00Z">
        <w:r>
          <w:rPr>
            <w:noProof/>
          </w:rPr>
          <w:t>MyndighedNummer</w:t>
        </w:r>
        <w:r>
          <w:rPr>
            <w:noProof/>
          </w:rPr>
          <w:tab/>
          <w:t>24;177</w:t>
        </w:r>
      </w:ins>
    </w:p>
    <w:p w:rsidR="00A5505D" w:rsidRDefault="00A5505D" w:rsidP="00A5505D">
      <w:pPr>
        <w:pStyle w:val="Indeks1"/>
        <w:tabs>
          <w:tab w:val="right" w:leader="dot" w:pos="4993"/>
        </w:tabs>
        <w:rPr>
          <w:ins w:id="3589" w:author="Skat" w:date="2010-07-08T14:54:00Z"/>
          <w:noProof/>
        </w:rPr>
      </w:pPr>
      <w:ins w:id="3590" w:author="Skat" w:date="2010-07-08T14:54:00Z">
        <w:r>
          <w:rPr>
            <w:noProof/>
          </w:rPr>
          <w:t>Navn</w:t>
        </w:r>
        <w:r>
          <w:rPr>
            <w:noProof/>
          </w:rPr>
          <w:tab/>
          <w:t>7;11;49;51;63;84;91;92;105;109;120;139;140;149;177</w:t>
        </w:r>
      </w:ins>
    </w:p>
    <w:p w:rsidR="00A5505D" w:rsidRDefault="00A5505D" w:rsidP="00A5505D">
      <w:pPr>
        <w:pStyle w:val="Indeks1"/>
        <w:tabs>
          <w:tab w:val="right" w:leader="dot" w:pos="4993"/>
        </w:tabs>
        <w:rPr>
          <w:ins w:id="3591" w:author="Skat" w:date="2010-07-08T14:54:00Z"/>
          <w:noProof/>
        </w:rPr>
      </w:pPr>
      <w:ins w:id="3592" w:author="Skat" w:date="2010-07-08T14:54:00Z">
        <w:r>
          <w:rPr>
            <w:noProof/>
          </w:rPr>
          <w:t>NemKontoTekst</w:t>
        </w:r>
        <w:r>
          <w:rPr>
            <w:noProof/>
          </w:rPr>
          <w:tab/>
          <w:t>52;53;54;55;56;57;153;154;177</w:t>
        </w:r>
      </w:ins>
    </w:p>
    <w:p w:rsidR="00A5505D" w:rsidRDefault="00A5505D" w:rsidP="00A5505D">
      <w:pPr>
        <w:pStyle w:val="Indeks1"/>
        <w:tabs>
          <w:tab w:val="right" w:leader="dot" w:pos="4993"/>
        </w:tabs>
        <w:rPr>
          <w:ins w:id="3593" w:author="Skat" w:date="2010-07-08T14:54:00Z"/>
          <w:noProof/>
        </w:rPr>
      </w:pPr>
      <w:ins w:id="3594" w:author="Skat" w:date="2010-07-08T14:54:00Z">
        <w:r>
          <w:rPr>
            <w:noProof/>
          </w:rPr>
          <w:t>OrganisatoriskEnhedNummer</w:t>
        </w:r>
        <w:r>
          <w:rPr>
            <w:noProof/>
          </w:rPr>
          <w:tab/>
          <w:t>99;132;177</w:t>
        </w:r>
      </w:ins>
    </w:p>
    <w:p w:rsidR="00A5505D" w:rsidRDefault="00A5505D" w:rsidP="00A5505D">
      <w:pPr>
        <w:pStyle w:val="Indeks1"/>
        <w:tabs>
          <w:tab w:val="right" w:leader="dot" w:pos="4993"/>
        </w:tabs>
        <w:rPr>
          <w:ins w:id="3595" w:author="Skat" w:date="2010-07-08T14:54:00Z"/>
          <w:noProof/>
        </w:rPr>
      </w:pPr>
      <w:ins w:id="3596" w:author="Skat" w:date="2010-07-08T14:54:00Z">
        <w:r>
          <w:rPr>
            <w:noProof/>
          </w:rPr>
          <w:t>PeriodeLængde</w:t>
        </w:r>
        <w:r>
          <w:rPr>
            <w:noProof/>
          </w:rPr>
          <w:tab/>
          <w:t>31;178</w:t>
        </w:r>
      </w:ins>
    </w:p>
    <w:p w:rsidR="00A5505D" w:rsidRDefault="00A5505D" w:rsidP="00A5505D">
      <w:pPr>
        <w:pStyle w:val="Indeks1"/>
        <w:tabs>
          <w:tab w:val="right" w:leader="dot" w:pos="4993"/>
        </w:tabs>
        <w:rPr>
          <w:ins w:id="3597" w:author="Skat" w:date="2010-07-08T14:54:00Z"/>
          <w:noProof/>
        </w:rPr>
      </w:pPr>
      <w:ins w:id="3598" w:author="Skat" w:date="2010-07-08T14:54:00Z">
        <w:r>
          <w:rPr>
            <w:noProof/>
          </w:rPr>
          <w:t>Placering</w:t>
        </w:r>
        <w:r>
          <w:rPr>
            <w:noProof/>
          </w:rPr>
          <w:tab/>
          <w:t>7;105;139;178</w:t>
        </w:r>
      </w:ins>
    </w:p>
    <w:p w:rsidR="00A5505D" w:rsidRDefault="00A5505D" w:rsidP="00A5505D">
      <w:pPr>
        <w:pStyle w:val="Indeks1"/>
        <w:tabs>
          <w:tab w:val="right" w:leader="dot" w:pos="4993"/>
        </w:tabs>
        <w:rPr>
          <w:ins w:id="3599" w:author="Skat" w:date="2010-07-08T14:54:00Z"/>
          <w:noProof/>
        </w:rPr>
      </w:pPr>
      <w:ins w:id="3600" w:author="Skat" w:date="2010-07-08T14:54:00Z">
        <w:r>
          <w:rPr>
            <w:noProof/>
          </w:rPr>
          <w:t>PostBoksNummer</w:t>
        </w:r>
        <w:r>
          <w:rPr>
            <w:noProof/>
          </w:rPr>
          <w:tab/>
          <w:t>84;178</w:t>
        </w:r>
      </w:ins>
    </w:p>
    <w:p w:rsidR="00A5505D" w:rsidRDefault="00A5505D" w:rsidP="00A5505D">
      <w:pPr>
        <w:pStyle w:val="Indeks1"/>
        <w:tabs>
          <w:tab w:val="right" w:leader="dot" w:pos="4993"/>
        </w:tabs>
        <w:rPr>
          <w:ins w:id="3601" w:author="Skat" w:date="2010-07-08T14:54:00Z"/>
          <w:noProof/>
        </w:rPr>
      </w:pPr>
      <w:ins w:id="3602" w:author="Skat" w:date="2010-07-08T14:54:00Z">
        <w:r>
          <w:rPr>
            <w:noProof/>
          </w:rPr>
          <w:t>PostDistrikt</w:t>
        </w:r>
        <w:r>
          <w:rPr>
            <w:noProof/>
          </w:rPr>
          <w:tab/>
          <w:t>84;178</w:t>
        </w:r>
      </w:ins>
    </w:p>
    <w:p w:rsidR="00A5505D" w:rsidRDefault="00A5505D" w:rsidP="00A5505D">
      <w:pPr>
        <w:pStyle w:val="Indeks1"/>
        <w:tabs>
          <w:tab w:val="right" w:leader="dot" w:pos="4993"/>
        </w:tabs>
        <w:rPr>
          <w:ins w:id="3603" w:author="Skat" w:date="2010-07-08T14:54:00Z"/>
          <w:noProof/>
        </w:rPr>
      </w:pPr>
      <w:ins w:id="3604" w:author="Skat" w:date="2010-07-08T14:54:00Z">
        <w:r>
          <w:rPr>
            <w:noProof/>
          </w:rPr>
          <w:t>PostNummer</w:t>
        </w:r>
        <w:r>
          <w:rPr>
            <w:noProof/>
          </w:rPr>
          <w:tab/>
          <w:t>84;178</w:t>
        </w:r>
      </w:ins>
    </w:p>
    <w:p w:rsidR="00A5505D" w:rsidRDefault="00A5505D" w:rsidP="00A5505D">
      <w:pPr>
        <w:pStyle w:val="Indeks1"/>
        <w:tabs>
          <w:tab w:val="right" w:leader="dot" w:pos="4993"/>
        </w:tabs>
        <w:rPr>
          <w:ins w:id="3605" w:author="Skat" w:date="2010-07-08T14:54:00Z"/>
          <w:noProof/>
        </w:rPr>
      </w:pPr>
      <w:ins w:id="3606" w:author="Skat" w:date="2010-07-08T14:54:00Z">
        <w:r>
          <w:rPr>
            <w:noProof/>
          </w:rPr>
          <w:t>Procent</w:t>
        </w:r>
        <w:r>
          <w:rPr>
            <w:noProof/>
          </w:rPr>
          <w:tab/>
          <w:t>9;17;31;36;42;77;78;160;178</w:t>
        </w:r>
      </w:ins>
    </w:p>
    <w:p w:rsidR="00A5505D" w:rsidRDefault="00A5505D" w:rsidP="00A5505D">
      <w:pPr>
        <w:pStyle w:val="Indeks1"/>
        <w:tabs>
          <w:tab w:val="right" w:leader="dot" w:pos="4993"/>
        </w:tabs>
        <w:rPr>
          <w:ins w:id="3607" w:author="Skat" w:date="2010-07-08T14:54:00Z"/>
          <w:noProof/>
        </w:rPr>
      </w:pPr>
      <w:ins w:id="3608" w:author="Skat" w:date="2010-07-08T14:54:00Z">
        <w:r>
          <w:rPr>
            <w:noProof/>
          </w:rPr>
          <w:t>ProcesKontoKode</w:t>
        </w:r>
        <w:r>
          <w:rPr>
            <w:noProof/>
          </w:rPr>
          <w:tab/>
          <w:t>138;178</w:t>
        </w:r>
      </w:ins>
    </w:p>
    <w:p w:rsidR="00A5505D" w:rsidRDefault="00A5505D" w:rsidP="00A5505D">
      <w:pPr>
        <w:pStyle w:val="Indeks1"/>
        <w:tabs>
          <w:tab w:val="right" w:leader="dot" w:pos="4993"/>
        </w:tabs>
        <w:rPr>
          <w:ins w:id="3609" w:author="Skat" w:date="2010-07-08T14:54:00Z"/>
          <w:noProof/>
        </w:rPr>
      </w:pPr>
      <w:ins w:id="3610" w:author="Skat" w:date="2010-07-08T14:54:00Z">
        <w:r>
          <w:rPr>
            <w:noProof/>
          </w:rPr>
          <w:t>ProduktionEnhedNummer</w:t>
        </w:r>
        <w:r>
          <w:rPr>
            <w:noProof/>
          </w:rPr>
          <w:tab/>
          <w:t>59;104;179</w:t>
        </w:r>
      </w:ins>
    </w:p>
    <w:p w:rsidR="00A5505D" w:rsidRDefault="00A5505D" w:rsidP="00A5505D">
      <w:pPr>
        <w:pStyle w:val="Indeks1"/>
        <w:tabs>
          <w:tab w:val="right" w:leader="dot" w:pos="4993"/>
        </w:tabs>
        <w:rPr>
          <w:ins w:id="3611" w:author="Skat" w:date="2010-07-08T14:54:00Z"/>
          <w:noProof/>
        </w:rPr>
      </w:pPr>
      <w:ins w:id="3612" w:author="Skat" w:date="2010-07-08T14:54:00Z">
        <w:r>
          <w:rPr>
            <w:noProof/>
          </w:rPr>
          <w:t>Rate</w:t>
        </w:r>
        <w:r>
          <w:rPr>
            <w:noProof/>
          </w:rPr>
          <w:tab/>
          <w:t>33;179</w:t>
        </w:r>
      </w:ins>
    </w:p>
    <w:p w:rsidR="00A5505D" w:rsidRDefault="00A5505D" w:rsidP="00A5505D">
      <w:pPr>
        <w:pStyle w:val="Indeks1"/>
        <w:tabs>
          <w:tab w:val="right" w:leader="dot" w:pos="4993"/>
        </w:tabs>
        <w:rPr>
          <w:ins w:id="3613" w:author="Skat" w:date="2010-07-08T14:54:00Z"/>
          <w:noProof/>
        </w:rPr>
      </w:pPr>
      <w:ins w:id="3614" w:author="Skat" w:date="2010-07-08T14:54:00Z">
        <w:r>
          <w:rPr>
            <w:noProof/>
          </w:rPr>
          <w:t>RegelSæt</w:t>
        </w:r>
        <w:r>
          <w:rPr>
            <w:noProof/>
          </w:rPr>
          <w:tab/>
          <w:t>9;33;36;38;44;152;179</w:t>
        </w:r>
      </w:ins>
    </w:p>
    <w:p w:rsidR="00A5505D" w:rsidRDefault="00A5505D" w:rsidP="00A5505D">
      <w:pPr>
        <w:pStyle w:val="Indeks1"/>
        <w:tabs>
          <w:tab w:val="right" w:leader="dot" w:pos="4993"/>
        </w:tabs>
        <w:rPr>
          <w:ins w:id="3615" w:author="Skat" w:date="2010-07-08T14:54:00Z"/>
          <w:noProof/>
        </w:rPr>
      </w:pPr>
      <w:ins w:id="3616" w:author="Skat" w:date="2010-07-08T14:54:00Z">
        <w:r>
          <w:rPr>
            <w:noProof/>
          </w:rPr>
          <w:t>Rentesats</w:t>
        </w:r>
        <w:r>
          <w:rPr>
            <w:noProof/>
          </w:rPr>
          <w:tab/>
          <w:t>21;25;45;96;161;163;179</w:t>
        </w:r>
      </w:ins>
    </w:p>
    <w:p w:rsidR="00A5505D" w:rsidRDefault="00A5505D" w:rsidP="00A5505D">
      <w:pPr>
        <w:pStyle w:val="Indeks1"/>
        <w:tabs>
          <w:tab w:val="right" w:leader="dot" w:pos="4993"/>
        </w:tabs>
        <w:rPr>
          <w:ins w:id="3617" w:author="Skat" w:date="2010-07-08T14:54:00Z"/>
          <w:noProof/>
        </w:rPr>
      </w:pPr>
      <w:ins w:id="3618" w:author="Skat" w:date="2010-07-08T14:54:00Z">
        <w:r>
          <w:rPr>
            <w:noProof/>
          </w:rPr>
          <w:t>SagJournalNummer</w:t>
        </w:r>
        <w:r>
          <w:rPr>
            <w:noProof/>
          </w:rPr>
          <w:tab/>
          <w:t>140;179</w:t>
        </w:r>
      </w:ins>
    </w:p>
    <w:p w:rsidR="00A5505D" w:rsidRDefault="00A5505D" w:rsidP="00A5505D">
      <w:pPr>
        <w:pStyle w:val="Indeks1"/>
        <w:tabs>
          <w:tab w:val="right" w:leader="dot" w:pos="4993"/>
        </w:tabs>
        <w:rPr>
          <w:ins w:id="3619" w:author="Skat" w:date="2010-07-08T14:54:00Z"/>
          <w:noProof/>
        </w:rPr>
      </w:pPr>
      <w:ins w:id="3620" w:author="Skat" w:date="2010-07-08T14:54:00Z">
        <w:r>
          <w:rPr>
            <w:noProof/>
          </w:rPr>
          <w:t>SagStatus</w:t>
        </w:r>
        <w:r>
          <w:rPr>
            <w:noProof/>
          </w:rPr>
          <w:tab/>
          <w:t>140;180</w:t>
        </w:r>
      </w:ins>
    </w:p>
    <w:p w:rsidR="00A5505D" w:rsidRDefault="00A5505D" w:rsidP="00A5505D">
      <w:pPr>
        <w:pStyle w:val="Indeks1"/>
        <w:tabs>
          <w:tab w:val="right" w:leader="dot" w:pos="4993"/>
        </w:tabs>
        <w:rPr>
          <w:ins w:id="3621" w:author="Skat" w:date="2010-07-08T14:54:00Z"/>
          <w:noProof/>
        </w:rPr>
      </w:pPr>
      <w:ins w:id="3622" w:author="Skat" w:date="2010-07-08T14:54:00Z">
        <w:r>
          <w:rPr>
            <w:noProof/>
          </w:rPr>
          <w:t>SENummer</w:t>
        </w:r>
        <w:r>
          <w:rPr>
            <w:noProof/>
          </w:rPr>
          <w:tab/>
          <w:t>60;114;147;179</w:t>
        </w:r>
      </w:ins>
    </w:p>
    <w:p w:rsidR="00A5505D" w:rsidRDefault="00A5505D" w:rsidP="00A5505D">
      <w:pPr>
        <w:pStyle w:val="Indeks1"/>
        <w:tabs>
          <w:tab w:val="right" w:leader="dot" w:pos="4993"/>
        </w:tabs>
        <w:rPr>
          <w:ins w:id="3623" w:author="Skat" w:date="2010-07-08T14:54:00Z"/>
          <w:noProof/>
        </w:rPr>
      </w:pPr>
      <w:ins w:id="3624" w:author="Skat" w:date="2010-07-08T14:54:00Z">
        <w:r>
          <w:rPr>
            <w:noProof/>
          </w:rPr>
          <w:t>SideDørTekst</w:t>
        </w:r>
        <w:r>
          <w:rPr>
            <w:noProof/>
          </w:rPr>
          <w:tab/>
          <w:t>84;180</w:t>
        </w:r>
      </w:ins>
    </w:p>
    <w:p w:rsidR="00A5505D" w:rsidRDefault="00A5505D" w:rsidP="00A5505D">
      <w:pPr>
        <w:pStyle w:val="Indeks1"/>
        <w:tabs>
          <w:tab w:val="right" w:leader="dot" w:pos="4993"/>
        </w:tabs>
        <w:rPr>
          <w:ins w:id="3625" w:author="Skat" w:date="2010-07-08T14:54:00Z"/>
          <w:noProof/>
        </w:rPr>
      </w:pPr>
      <w:ins w:id="3626" w:author="Skat" w:date="2010-07-08T14:54:00Z">
        <w:r>
          <w:rPr>
            <w:noProof/>
          </w:rPr>
          <w:t>SidsteRettidigeBetalingFrist</w:t>
        </w:r>
        <w:r>
          <w:rPr>
            <w:noProof/>
          </w:rPr>
          <w:tab/>
          <w:t>32;33;35;180</w:t>
        </w:r>
      </w:ins>
    </w:p>
    <w:p w:rsidR="00A5505D" w:rsidRDefault="00A5505D" w:rsidP="00A5505D">
      <w:pPr>
        <w:pStyle w:val="Indeks1"/>
        <w:tabs>
          <w:tab w:val="right" w:leader="dot" w:pos="4993"/>
        </w:tabs>
        <w:rPr>
          <w:ins w:id="3627" w:author="Skat" w:date="2010-07-08T14:54:00Z"/>
          <w:noProof/>
        </w:rPr>
      </w:pPr>
      <w:ins w:id="3628" w:author="Skat" w:date="2010-07-08T14:54:00Z">
        <w:r>
          <w:rPr>
            <w:noProof/>
          </w:rPr>
          <w:t>Slutdato</w:t>
        </w:r>
        <w:r>
          <w:rPr>
            <w:noProof/>
          </w:rPr>
          <w:tab/>
          <w:t>2;43;180</w:t>
        </w:r>
      </w:ins>
    </w:p>
    <w:p w:rsidR="00A5505D" w:rsidRDefault="00A5505D" w:rsidP="00A5505D">
      <w:pPr>
        <w:pStyle w:val="Indeks1"/>
        <w:tabs>
          <w:tab w:val="right" w:leader="dot" w:pos="4993"/>
        </w:tabs>
        <w:rPr>
          <w:ins w:id="3629" w:author="Skat" w:date="2010-07-08T14:54:00Z"/>
          <w:noProof/>
        </w:rPr>
      </w:pPr>
      <w:ins w:id="3630" w:author="Skat" w:date="2010-07-08T14:54:00Z">
        <w:r>
          <w:rPr>
            <w:noProof/>
          </w:rPr>
          <w:t>Sprog</w:t>
        </w:r>
        <w:r>
          <w:rPr>
            <w:noProof/>
          </w:rPr>
          <w:tab/>
          <w:t>130;180</w:t>
        </w:r>
      </w:ins>
    </w:p>
    <w:p w:rsidR="00A5505D" w:rsidRDefault="00A5505D" w:rsidP="00A5505D">
      <w:pPr>
        <w:pStyle w:val="Indeks1"/>
        <w:tabs>
          <w:tab w:val="right" w:leader="dot" w:pos="4993"/>
        </w:tabs>
        <w:rPr>
          <w:ins w:id="3631" w:author="Skat" w:date="2010-07-08T14:54:00Z"/>
          <w:noProof/>
        </w:rPr>
      </w:pPr>
      <w:ins w:id="3632" w:author="Skat" w:date="2010-07-08T14:54:00Z">
        <w:r>
          <w:rPr>
            <w:noProof/>
          </w:rPr>
          <w:t>Startdato</w:t>
        </w:r>
        <w:r>
          <w:rPr>
            <w:noProof/>
          </w:rPr>
          <w:tab/>
          <w:t>2;43;181</w:t>
        </w:r>
      </w:ins>
    </w:p>
    <w:p w:rsidR="00A5505D" w:rsidRDefault="00A5505D" w:rsidP="00A5505D">
      <w:pPr>
        <w:pStyle w:val="Indeks1"/>
        <w:tabs>
          <w:tab w:val="right" w:leader="dot" w:pos="4993"/>
        </w:tabs>
        <w:rPr>
          <w:ins w:id="3633" w:author="Skat" w:date="2010-07-08T14:54:00Z"/>
          <w:noProof/>
        </w:rPr>
      </w:pPr>
      <w:ins w:id="3634" w:author="Skat" w:date="2010-07-08T14:54:00Z">
        <w:r>
          <w:rPr>
            <w:noProof/>
          </w:rPr>
          <w:t>TalHel</w:t>
        </w:r>
        <w:r>
          <w:rPr>
            <w:noProof/>
          </w:rPr>
          <w:tab/>
          <w:t>5;53;55;57;73;79;110;122;130;153;181</w:t>
        </w:r>
      </w:ins>
    </w:p>
    <w:p w:rsidR="00A5505D" w:rsidRDefault="00A5505D" w:rsidP="00A5505D">
      <w:pPr>
        <w:pStyle w:val="Indeks1"/>
        <w:tabs>
          <w:tab w:val="right" w:leader="dot" w:pos="4993"/>
        </w:tabs>
        <w:rPr>
          <w:ins w:id="3635" w:author="Skat" w:date="2010-07-08T14:54:00Z"/>
          <w:noProof/>
        </w:rPr>
      </w:pPr>
      <w:ins w:id="3636" w:author="Skat" w:date="2010-07-08T14:54:00Z">
        <w:r>
          <w:rPr>
            <w:noProof/>
          </w:rPr>
          <w:t>TalHel22</w:t>
        </w:r>
        <w:r>
          <w:rPr>
            <w:noProof/>
          </w:rPr>
          <w:tab/>
          <w:t>142;181</w:t>
        </w:r>
      </w:ins>
    </w:p>
    <w:p w:rsidR="00A5505D" w:rsidRDefault="00A5505D" w:rsidP="00A5505D">
      <w:pPr>
        <w:pStyle w:val="Indeks1"/>
        <w:tabs>
          <w:tab w:val="right" w:leader="dot" w:pos="4993"/>
        </w:tabs>
        <w:rPr>
          <w:ins w:id="3637" w:author="Skat" w:date="2010-07-08T14:54:00Z"/>
          <w:noProof/>
        </w:rPr>
      </w:pPr>
      <w:ins w:id="3638" w:author="Skat" w:date="2010-07-08T14:54:00Z">
        <w:r>
          <w:rPr>
            <w:noProof/>
          </w:rPr>
          <w:t>Tekst1</w:t>
        </w:r>
        <w:r>
          <w:rPr>
            <w:noProof/>
          </w:rPr>
          <w:tab/>
          <w:t>5;29;181</w:t>
        </w:r>
      </w:ins>
    </w:p>
    <w:p w:rsidR="00A5505D" w:rsidRDefault="00A5505D" w:rsidP="00A5505D">
      <w:pPr>
        <w:pStyle w:val="Indeks1"/>
        <w:tabs>
          <w:tab w:val="right" w:leader="dot" w:pos="4993"/>
        </w:tabs>
        <w:rPr>
          <w:ins w:id="3639" w:author="Skat" w:date="2010-07-08T14:54:00Z"/>
          <w:noProof/>
        </w:rPr>
      </w:pPr>
      <w:ins w:id="3640" w:author="Skat" w:date="2010-07-08T14:54:00Z">
        <w:r>
          <w:rPr>
            <w:noProof/>
          </w:rPr>
          <w:t>Tekst11</w:t>
        </w:r>
        <w:r>
          <w:rPr>
            <w:noProof/>
          </w:rPr>
          <w:tab/>
          <w:t>7;105;123;124;125;134;135;139;140;144;145;146;181</w:t>
        </w:r>
      </w:ins>
    </w:p>
    <w:p w:rsidR="00A5505D" w:rsidRDefault="00A5505D" w:rsidP="00A5505D">
      <w:pPr>
        <w:pStyle w:val="Indeks1"/>
        <w:tabs>
          <w:tab w:val="right" w:leader="dot" w:pos="4993"/>
        </w:tabs>
        <w:rPr>
          <w:ins w:id="3641" w:author="Skat" w:date="2010-07-08T14:54:00Z"/>
          <w:noProof/>
        </w:rPr>
      </w:pPr>
      <w:ins w:id="3642" w:author="Skat" w:date="2010-07-08T14:54:00Z">
        <w:r>
          <w:rPr>
            <w:noProof/>
          </w:rPr>
          <w:t>Tekst13</w:t>
        </w:r>
        <w:r>
          <w:rPr>
            <w:noProof/>
          </w:rPr>
          <w:tab/>
          <w:t>140;181</w:t>
        </w:r>
      </w:ins>
    </w:p>
    <w:p w:rsidR="00A5505D" w:rsidRDefault="00A5505D" w:rsidP="00A5505D">
      <w:pPr>
        <w:pStyle w:val="Indeks1"/>
        <w:tabs>
          <w:tab w:val="right" w:leader="dot" w:pos="4993"/>
        </w:tabs>
        <w:rPr>
          <w:ins w:id="3643" w:author="Skat" w:date="2010-07-08T14:54:00Z"/>
          <w:noProof/>
        </w:rPr>
      </w:pPr>
      <w:ins w:id="3644" w:author="Skat" w:date="2010-07-08T14:54:00Z">
        <w:r>
          <w:rPr>
            <w:noProof/>
          </w:rPr>
          <w:t>Tekst2000</w:t>
        </w:r>
        <w:r>
          <w:rPr>
            <w:noProof/>
          </w:rPr>
          <w:tab/>
          <w:t>120;140;181</w:t>
        </w:r>
      </w:ins>
    </w:p>
    <w:p w:rsidR="00A5505D" w:rsidRDefault="00A5505D" w:rsidP="00A5505D">
      <w:pPr>
        <w:pStyle w:val="Indeks1"/>
        <w:tabs>
          <w:tab w:val="right" w:leader="dot" w:pos="4993"/>
        </w:tabs>
        <w:rPr>
          <w:ins w:id="3645" w:author="Skat" w:date="2010-07-08T14:54:00Z"/>
          <w:noProof/>
        </w:rPr>
      </w:pPr>
      <w:ins w:id="3646" w:author="Skat" w:date="2010-07-08T14:54:00Z">
        <w:r>
          <w:rPr>
            <w:noProof/>
          </w:rPr>
          <w:t>Tekst240</w:t>
        </w:r>
        <w:r>
          <w:rPr>
            <w:noProof/>
          </w:rPr>
          <w:tab/>
          <w:t>120;140;182</w:t>
        </w:r>
      </w:ins>
    </w:p>
    <w:p w:rsidR="00A5505D" w:rsidRDefault="00A5505D" w:rsidP="00A5505D">
      <w:pPr>
        <w:pStyle w:val="Indeks1"/>
        <w:tabs>
          <w:tab w:val="right" w:leader="dot" w:pos="4993"/>
        </w:tabs>
        <w:rPr>
          <w:ins w:id="3647" w:author="Skat" w:date="2010-07-08T14:54:00Z"/>
          <w:noProof/>
        </w:rPr>
      </w:pPr>
      <w:ins w:id="3648" w:author="Skat" w:date="2010-07-08T14:54:00Z">
        <w:r>
          <w:rPr>
            <w:noProof/>
          </w:rPr>
          <w:t>Tekst25</w:t>
        </w:r>
        <w:r>
          <w:rPr>
            <w:noProof/>
          </w:rPr>
          <w:tab/>
          <w:t>4;16;20;122;182</w:t>
        </w:r>
      </w:ins>
    </w:p>
    <w:p w:rsidR="00A5505D" w:rsidRDefault="00A5505D" w:rsidP="00A5505D">
      <w:pPr>
        <w:pStyle w:val="Indeks1"/>
        <w:tabs>
          <w:tab w:val="right" w:leader="dot" w:pos="4993"/>
        </w:tabs>
        <w:rPr>
          <w:ins w:id="3649" w:author="Skat" w:date="2010-07-08T14:54:00Z"/>
          <w:noProof/>
        </w:rPr>
      </w:pPr>
      <w:ins w:id="3650" w:author="Skat" w:date="2010-07-08T14:54:00Z">
        <w:r>
          <w:rPr>
            <w:noProof/>
          </w:rPr>
          <w:t>Tekst255</w:t>
        </w:r>
        <w:r>
          <w:rPr>
            <w:noProof/>
          </w:rPr>
          <w:tab/>
          <w:t>121;124;143;146;182</w:t>
        </w:r>
      </w:ins>
    </w:p>
    <w:p w:rsidR="00A5505D" w:rsidRDefault="00A5505D" w:rsidP="00A5505D">
      <w:pPr>
        <w:pStyle w:val="Indeks1"/>
        <w:tabs>
          <w:tab w:val="right" w:leader="dot" w:pos="4993"/>
        </w:tabs>
        <w:rPr>
          <w:ins w:id="3651" w:author="Skat" w:date="2010-07-08T14:54:00Z"/>
          <w:noProof/>
        </w:rPr>
      </w:pPr>
      <w:ins w:id="3652" w:author="Skat" w:date="2010-07-08T14:54:00Z">
        <w:r>
          <w:rPr>
            <w:noProof/>
          </w:rPr>
          <w:t>Tekst30</w:t>
        </w:r>
        <w:r>
          <w:rPr>
            <w:noProof/>
          </w:rPr>
          <w:tab/>
          <w:t>3;17;29;42;55;67;68;74;75;77;93;98;120;134;153;159;160;182</w:t>
        </w:r>
      </w:ins>
    </w:p>
    <w:p w:rsidR="00A5505D" w:rsidRDefault="00A5505D" w:rsidP="00A5505D">
      <w:pPr>
        <w:pStyle w:val="Indeks1"/>
        <w:tabs>
          <w:tab w:val="right" w:leader="dot" w:pos="4993"/>
        </w:tabs>
        <w:rPr>
          <w:ins w:id="3653" w:author="Skat" w:date="2010-07-08T14:54:00Z"/>
          <w:noProof/>
        </w:rPr>
      </w:pPr>
      <w:ins w:id="3654" w:author="Skat" w:date="2010-07-08T14:54:00Z">
        <w:r>
          <w:rPr>
            <w:noProof/>
          </w:rPr>
          <w:t>Tekst300</w:t>
        </w:r>
        <w:r>
          <w:rPr>
            <w:noProof/>
          </w:rPr>
          <w:tab/>
          <w:t>16;55;153;182</w:t>
        </w:r>
      </w:ins>
    </w:p>
    <w:p w:rsidR="00A5505D" w:rsidRDefault="00A5505D" w:rsidP="00A5505D">
      <w:pPr>
        <w:pStyle w:val="Indeks1"/>
        <w:tabs>
          <w:tab w:val="right" w:leader="dot" w:pos="4993"/>
        </w:tabs>
        <w:rPr>
          <w:ins w:id="3655" w:author="Skat" w:date="2010-07-08T14:54:00Z"/>
          <w:noProof/>
        </w:rPr>
      </w:pPr>
      <w:ins w:id="3656" w:author="Skat" w:date="2010-07-08T14:54:00Z">
        <w:r>
          <w:rPr>
            <w:noProof/>
          </w:rPr>
          <w:t>Tekst32</w:t>
        </w:r>
        <w:r>
          <w:rPr>
            <w:noProof/>
          </w:rPr>
          <w:tab/>
          <w:t>120;128;140;182</w:t>
        </w:r>
      </w:ins>
    </w:p>
    <w:p w:rsidR="00A5505D" w:rsidRDefault="00A5505D" w:rsidP="00A5505D">
      <w:pPr>
        <w:pStyle w:val="Indeks1"/>
        <w:tabs>
          <w:tab w:val="right" w:leader="dot" w:pos="4993"/>
        </w:tabs>
        <w:rPr>
          <w:noProof/>
        </w:rPr>
      </w:pPr>
      <w:ins w:id="3657" w:author="Skat" w:date="2010-07-08T14:54:00Z">
        <w:r>
          <w:rPr>
            <w:noProof/>
          </w:rPr>
          <w:t>Tekst45</w:t>
        </w:r>
        <w:r>
          <w:rPr>
            <w:noProof/>
          </w:rPr>
          <w:tab/>
          <w:t>17;24;29;42;77;90;127;</w:t>
        </w:r>
      </w:ins>
      <w:r>
        <w:rPr>
          <w:noProof/>
        </w:rPr>
        <w:t>160</w:t>
      </w:r>
      <w:ins w:id="3658" w:author="Skat" w:date="2010-07-08T14:54:00Z">
        <w:r>
          <w:rPr>
            <w:noProof/>
          </w:rPr>
          <w:t>;183</w:t>
        </w:r>
      </w:ins>
    </w:p>
    <w:p w:rsidR="00162F95" w:rsidRDefault="00162F95" w:rsidP="00162F95">
      <w:pPr>
        <w:pStyle w:val="Indeks1"/>
        <w:tabs>
          <w:tab w:val="right" w:leader="dot" w:pos="4993"/>
        </w:tabs>
        <w:rPr>
          <w:del w:id="3659" w:author="Skat" w:date="2010-07-08T14:54:00Z"/>
          <w:noProof/>
        </w:rPr>
      </w:pPr>
      <w:del w:id="3660" w:author="Skat" w:date="2010-07-08T14:54:00Z">
        <w:r>
          <w:rPr>
            <w:noProof/>
          </w:rPr>
          <w:delText>BetalingForm</w:delText>
        </w:r>
        <w:r>
          <w:rPr>
            <w:noProof/>
          </w:rPr>
          <w:tab/>
          <w:delText>21;155;160</w:delText>
        </w:r>
      </w:del>
    </w:p>
    <w:p w:rsidR="00162F95" w:rsidRDefault="00162F95" w:rsidP="00162F95">
      <w:pPr>
        <w:pStyle w:val="Indeks1"/>
        <w:tabs>
          <w:tab w:val="right" w:leader="dot" w:pos="4993"/>
        </w:tabs>
        <w:rPr>
          <w:del w:id="3661" w:author="Skat" w:date="2010-07-08T14:54:00Z"/>
          <w:noProof/>
        </w:rPr>
      </w:pPr>
      <w:del w:id="3662" w:author="Skat" w:date="2010-07-08T14:54:00Z">
        <w:r>
          <w:rPr>
            <w:noProof/>
          </w:rPr>
          <w:delText>Betalingsidentifikation</w:delText>
        </w:r>
        <w:r>
          <w:rPr>
            <w:noProof/>
          </w:rPr>
          <w:tab/>
          <w:delText>10;54;87;160</w:delText>
        </w:r>
      </w:del>
    </w:p>
    <w:p w:rsidR="00162F95" w:rsidRDefault="00162F95" w:rsidP="00162F95">
      <w:pPr>
        <w:pStyle w:val="Indeks1"/>
        <w:tabs>
          <w:tab w:val="right" w:leader="dot" w:pos="4993"/>
        </w:tabs>
        <w:rPr>
          <w:del w:id="3663" w:author="Skat" w:date="2010-07-08T14:54:00Z"/>
          <w:noProof/>
        </w:rPr>
      </w:pPr>
      <w:del w:id="3664" w:author="Skat" w:date="2010-07-08T14:54:00Z">
        <w:r>
          <w:rPr>
            <w:noProof/>
          </w:rPr>
          <w:delText>BICNummer</w:delText>
        </w:r>
        <w:r>
          <w:rPr>
            <w:noProof/>
          </w:rPr>
          <w:tab/>
          <w:delText>47;140;160</w:delText>
        </w:r>
      </w:del>
    </w:p>
    <w:p w:rsidR="00162F95" w:rsidRDefault="00162F95" w:rsidP="00162F95">
      <w:pPr>
        <w:pStyle w:val="Indeks1"/>
        <w:tabs>
          <w:tab w:val="right" w:leader="dot" w:pos="4993"/>
        </w:tabs>
        <w:rPr>
          <w:del w:id="3665" w:author="Skat" w:date="2010-07-08T14:54:00Z"/>
          <w:noProof/>
        </w:rPr>
      </w:pPr>
      <w:del w:id="3666" w:author="Skat" w:date="2010-07-08T14:54:00Z">
        <w:r>
          <w:rPr>
            <w:noProof/>
          </w:rPr>
          <w:delText>CivilstandKode</w:delText>
        </w:r>
        <w:r>
          <w:rPr>
            <w:noProof/>
          </w:rPr>
          <w:tab/>
          <w:delText>80;161</w:delText>
        </w:r>
      </w:del>
    </w:p>
    <w:p w:rsidR="00162F95" w:rsidRDefault="00162F95" w:rsidP="00162F95">
      <w:pPr>
        <w:pStyle w:val="Indeks1"/>
        <w:tabs>
          <w:tab w:val="right" w:leader="dot" w:pos="4993"/>
        </w:tabs>
        <w:rPr>
          <w:del w:id="3667" w:author="Skat" w:date="2010-07-08T14:54:00Z"/>
          <w:noProof/>
        </w:rPr>
      </w:pPr>
      <w:del w:id="3668" w:author="Skat" w:date="2010-07-08T14:54:00Z">
        <w:r>
          <w:rPr>
            <w:noProof/>
          </w:rPr>
          <w:delText>CPRNummer</w:delText>
        </w:r>
        <w:r>
          <w:rPr>
            <w:noProof/>
          </w:rPr>
          <w:tab/>
          <w:delText>51;80;94;128;144;161</w:delText>
        </w:r>
      </w:del>
    </w:p>
    <w:p w:rsidR="00162F95" w:rsidRDefault="00162F95" w:rsidP="00162F95">
      <w:pPr>
        <w:pStyle w:val="Indeks1"/>
        <w:tabs>
          <w:tab w:val="right" w:leader="dot" w:pos="4993"/>
        </w:tabs>
        <w:rPr>
          <w:del w:id="3669" w:author="Skat" w:date="2010-07-08T14:54:00Z"/>
          <w:noProof/>
        </w:rPr>
      </w:pPr>
      <w:del w:id="3670" w:author="Skat" w:date="2010-07-08T14:54:00Z">
        <w:r>
          <w:rPr>
            <w:noProof/>
          </w:rPr>
          <w:delText>CVRNummer</w:delText>
        </w:r>
        <w:r>
          <w:rPr>
            <w:noProof/>
          </w:rPr>
          <w:tab/>
          <w:delText>105;138;161</w:delText>
        </w:r>
      </w:del>
    </w:p>
    <w:p w:rsidR="00162F95" w:rsidRDefault="00162F95" w:rsidP="00162F95">
      <w:pPr>
        <w:pStyle w:val="Indeks1"/>
        <w:tabs>
          <w:tab w:val="right" w:leader="dot" w:pos="4993"/>
        </w:tabs>
        <w:rPr>
          <w:del w:id="3671" w:author="Skat" w:date="2010-07-08T14:54:00Z"/>
          <w:noProof/>
        </w:rPr>
      </w:pPr>
      <w:del w:id="3672" w:author="Skat" w:date="2010-07-08T14:54:00Z">
        <w:r>
          <w:rPr>
            <w:noProof/>
          </w:rPr>
          <w:delText>Dato</w:delText>
        </w:r>
        <w:r>
          <w:rPr>
            <w:noProof/>
          </w:rPr>
          <w:tab/>
          <w:delText>3;4;8;11;12;14;16;19;23;29;30;33;35;36;37;38;43;47;48;51;53;55;59;63;64;70;72;73;76;77;78;80;82;83;88;94;95;98;99;103;105;107;108;111;112;114;119;120;128;131;134;136;138;140;143;144;147;148;152;154;155;161</w:delText>
        </w:r>
      </w:del>
    </w:p>
    <w:p w:rsidR="00162F95" w:rsidRDefault="00162F95" w:rsidP="00162F95">
      <w:pPr>
        <w:pStyle w:val="Indeks1"/>
        <w:tabs>
          <w:tab w:val="right" w:leader="dot" w:pos="4993"/>
        </w:tabs>
        <w:rPr>
          <w:del w:id="3673" w:author="Skat" w:date="2010-07-08T14:54:00Z"/>
          <w:noProof/>
        </w:rPr>
      </w:pPr>
      <w:del w:id="3674" w:author="Skat" w:date="2010-07-08T14:54:00Z">
        <w:r>
          <w:rPr>
            <w:noProof/>
          </w:rPr>
          <w:delText>DatoTid</w:delText>
        </w:r>
        <w:r>
          <w:rPr>
            <w:noProof/>
          </w:rPr>
          <w:tab/>
          <w:delText>4;19;24;25;43;45;58;88;97;146;152;156;157;161</w:delText>
        </w:r>
      </w:del>
    </w:p>
    <w:p w:rsidR="00162F95" w:rsidRDefault="00162F95" w:rsidP="00162F95">
      <w:pPr>
        <w:pStyle w:val="Indeks1"/>
        <w:tabs>
          <w:tab w:val="right" w:leader="dot" w:pos="4993"/>
        </w:tabs>
        <w:rPr>
          <w:del w:id="3675" w:author="Skat" w:date="2010-07-08T14:54:00Z"/>
          <w:noProof/>
        </w:rPr>
      </w:pPr>
      <w:del w:id="3676" w:author="Skat" w:date="2010-07-08T14:54:00Z">
        <w:r>
          <w:rPr>
            <w:noProof/>
          </w:rPr>
          <w:delText>DødKode</w:delText>
        </w:r>
        <w:r>
          <w:rPr>
            <w:noProof/>
          </w:rPr>
          <w:tab/>
          <w:delText>80;161</w:delText>
        </w:r>
      </w:del>
    </w:p>
    <w:p w:rsidR="00162F95" w:rsidRDefault="00162F95" w:rsidP="00162F95">
      <w:pPr>
        <w:pStyle w:val="Indeks1"/>
        <w:tabs>
          <w:tab w:val="right" w:leader="dot" w:pos="4993"/>
        </w:tabs>
        <w:rPr>
          <w:del w:id="3677" w:author="Skat" w:date="2010-07-08T14:54:00Z"/>
          <w:noProof/>
        </w:rPr>
      </w:pPr>
      <w:del w:id="3678" w:author="Skat" w:date="2010-07-08T14:54:00Z">
        <w:r>
          <w:rPr>
            <w:noProof/>
          </w:rPr>
          <w:delText>EANNummer</w:delText>
        </w:r>
        <w:r>
          <w:rPr>
            <w:noProof/>
          </w:rPr>
          <w:tab/>
          <w:delText>50;82;162</w:delText>
        </w:r>
      </w:del>
    </w:p>
    <w:p w:rsidR="00162F95" w:rsidRDefault="00162F95" w:rsidP="00162F95">
      <w:pPr>
        <w:pStyle w:val="Indeks1"/>
        <w:tabs>
          <w:tab w:val="right" w:leader="dot" w:pos="4993"/>
        </w:tabs>
        <w:rPr>
          <w:del w:id="3679" w:author="Skat" w:date="2010-07-08T14:54:00Z"/>
          <w:noProof/>
        </w:rPr>
      </w:pPr>
      <w:del w:id="3680" w:author="Skat" w:date="2010-07-08T14:54:00Z">
        <w:r>
          <w:rPr>
            <w:noProof/>
          </w:rPr>
          <w:delText>EjendomNummer</w:delText>
        </w:r>
        <w:r>
          <w:rPr>
            <w:noProof/>
          </w:rPr>
          <w:tab/>
          <w:delText>117;162</w:delText>
        </w:r>
      </w:del>
    </w:p>
    <w:p w:rsidR="00162F95" w:rsidRDefault="00162F95" w:rsidP="00162F95">
      <w:pPr>
        <w:pStyle w:val="Indeks1"/>
        <w:tabs>
          <w:tab w:val="right" w:leader="dot" w:pos="4993"/>
        </w:tabs>
        <w:rPr>
          <w:del w:id="3681" w:author="Skat" w:date="2010-07-08T14:54:00Z"/>
          <w:noProof/>
        </w:rPr>
      </w:pPr>
      <w:del w:id="3682" w:author="Skat" w:date="2010-07-08T14:54:00Z">
        <w:r>
          <w:rPr>
            <w:noProof/>
          </w:rPr>
          <w:delText>EksternID</w:delText>
        </w:r>
        <w:r>
          <w:rPr>
            <w:noProof/>
          </w:rPr>
          <w:tab/>
          <w:delText>18;162</w:delText>
        </w:r>
      </w:del>
    </w:p>
    <w:p w:rsidR="00162F95" w:rsidRDefault="00162F95" w:rsidP="00162F95">
      <w:pPr>
        <w:pStyle w:val="Indeks1"/>
        <w:tabs>
          <w:tab w:val="right" w:leader="dot" w:pos="4993"/>
        </w:tabs>
        <w:rPr>
          <w:del w:id="3683" w:author="Skat" w:date="2010-07-08T14:54:00Z"/>
          <w:noProof/>
        </w:rPr>
      </w:pPr>
      <w:del w:id="3684" w:author="Skat" w:date="2010-07-08T14:54:00Z">
        <w:r>
          <w:rPr>
            <w:noProof/>
          </w:rPr>
          <w:delText>Etage</w:delText>
        </w:r>
        <w:r>
          <w:rPr>
            <w:noProof/>
          </w:rPr>
          <w:tab/>
          <w:delText>76;162</w:delText>
        </w:r>
      </w:del>
    </w:p>
    <w:p w:rsidR="00162F95" w:rsidRDefault="00162F95" w:rsidP="00162F95">
      <w:pPr>
        <w:pStyle w:val="Indeks1"/>
        <w:tabs>
          <w:tab w:val="right" w:leader="dot" w:pos="4993"/>
        </w:tabs>
        <w:rPr>
          <w:del w:id="3685" w:author="Skat" w:date="2010-07-08T14:54:00Z"/>
          <w:noProof/>
        </w:rPr>
      </w:pPr>
      <w:del w:id="3686" w:author="Skat" w:date="2010-07-08T14:54:00Z">
        <w:r>
          <w:rPr>
            <w:noProof/>
          </w:rPr>
          <w:delText>EtageTekst</w:delText>
        </w:r>
        <w:r>
          <w:rPr>
            <w:noProof/>
          </w:rPr>
          <w:tab/>
          <w:delText>76;162</w:delText>
        </w:r>
      </w:del>
    </w:p>
    <w:p w:rsidR="00162F95" w:rsidRDefault="00162F95" w:rsidP="00162F95">
      <w:pPr>
        <w:pStyle w:val="Indeks1"/>
        <w:tabs>
          <w:tab w:val="right" w:leader="dot" w:pos="4993"/>
        </w:tabs>
        <w:rPr>
          <w:del w:id="3687" w:author="Skat" w:date="2010-07-08T14:54:00Z"/>
          <w:noProof/>
        </w:rPr>
      </w:pPr>
      <w:del w:id="3688" w:author="Skat" w:date="2010-07-08T14:54:00Z">
        <w:r>
          <w:rPr>
            <w:noProof/>
          </w:rPr>
          <w:delText>Fil</w:delText>
        </w:r>
        <w:r>
          <w:rPr>
            <w:noProof/>
          </w:rPr>
          <w:tab/>
          <w:delText>31;113;163</w:delText>
        </w:r>
      </w:del>
    </w:p>
    <w:p w:rsidR="00162F95" w:rsidRDefault="00162F95" w:rsidP="00162F95">
      <w:pPr>
        <w:pStyle w:val="Indeks1"/>
        <w:tabs>
          <w:tab w:val="right" w:leader="dot" w:pos="4993"/>
        </w:tabs>
        <w:rPr>
          <w:del w:id="3689" w:author="Skat" w:date="2010-07-08T14:54:00Z"/>
          <w:noProof/>
        </w:rPr>
      </w:pPr>
      <w:del w:id="3690" w:author="Skat" w:date="2010-07-08T14:54:00Z">
        <w:r>
          <w:rPr>
            <w:noProof/>
          </w:rPr>
          <w:delText>Finanskontonummer</w:delText>
        </w:r>
        <w:r>
          <w:rPr>
            <w:noProof/>
          </w:rPr>
          <w:tab/>
          <w:delText>3;163</w:delText>
        </w:r>
      </w:del>
    </w:p>
    <w:p w:rsidR="00162F95" w:rsidRDefault="00162F95" w:rsidP="00162F95">
      <w:pPr>
        <w:pStyle w:val="Indeks1"/>
        <w:tabs>
          <w:tab w:val="right" w:leader="dot" w:pos="4993"/>
        </w:tabs>
        <w:rPr>
          <w:del w:id="3691" w:author="Skat" w:date="2010-07-08T14:54:00Z"/>
          <w:noProof/>
        </w:rPr>
      </w:pPr>
      <w:del w:id="3692" w:author="Skat" w:date="2010-07-08T14:54:00Z">
        <w:r>
          <w:rPr>
            <w:noProof/>
          </w:rPr>
          <w:delText>FordringArt</w:delText>
        </w:r>
        <w:r>
          <w:rPr>
            <w:noProof/>
          </w:rPr>
          <w:tab/>
          <w:delText>13;39;65;149;163</w:delText>
        </w:r>
      </w:del>
    </w:p>
    <w:p w:rsidR="00162F95" w:rsidRDefault="00162F95" w:rsidP="00162F95">
      <w:pPr>
        <w:pStyle w:val="Indeks1"/>
        <w:tabs>
          <w:tab w:val="right" w:leader="dot" w:pos="4993"/>
        </w:tabs>
        <w:rPr>
          <w:del w:id="3693" w:author="Skat" w:date="2010-07-08T14:54:00Z"/>
          <w:noProof/>
        </w:rPr>
      </w:pPr>
      <w:del w:id="3694" w:author="Skat" w:date="2010-07-08T14:54:00Z">
        <w:r>
          <w:rPr>
            <w:noProof/>
          </w:rPr>
          <w:delText>Frekvens</w:delText>
        </w:r>
        <w:r>
          <w:rPr>
            <w:noProof/>
          </w:rPr>
          <w:tab/>
          <w:delText>31;163</w:delText>
        </w:r>
      </w:del>
    </w:p>
    <w:p w:rsidR="00162F95" w:rsidRDefault="00162F95" w:rsidP="00162F95">
      <w:pPr>
        <w:pStyle w:val="Indeks1"/>
        <w:tabs>
          <w:tab w:val="right" w:leader="dot" w:pos="4993"/>
        </w:tabs>
        <w:rPr>
          <w:del w:id="3695" w:author="Skat" w:date="2010-07-08T14:54:00Z"/>
          <w:noProof/>
        </w:rPr>
      </w:pPr>
      <w:del w:id="3696" w:author="Skat" w:date="2010-07-08T14:54:00Z">
        <w:r>
          <w:rPr>
            <w:noProof/>
          </w:rPr>
          <w:delText>FødeSted</w:delText>
        </w:r>
        <w:r>
          <w:rPr>
            <w:noProof/>
          </w:rPr>
          <w:tab/>
          <w:delText>94;128;163</w:delText>
        </w:r>
      </w:del>
    </w:p>
    <w:p w:rsidR="00162F95" w:rsidRDefault="00162F95" w:rsidP="00162F95">
      <w:pPr>
        <w:pStyle w:val="Indeks1"/>
        <w:tabs>
          <w:tab w:val="right" w:leader="dot" w:pos="4993"/>
        </w:tabs>
        <w:rPr>
          <w:del w:id="3697" w:author="Skat" w:date="2010-07-08T14:54:00Z"/>
          <w:noProof/>
        </w:rPr>
      </w:pPr>
      <w:del w:id="3698" w:author="Skat" w:date="2010-07-08T14:54:00Z">
        <w:r>
          <w:rPr>
            <w:noProof/>
          </w:rPr>
          <w:delText>GenoplivetKode</w:delText>
        </w:r>
        <w:r>
          <w:rPr>
            <w:noProof/>
          </w:rPr>
          <w:tab/>
          <w:delText>80;163</w:delText>
        </w:r>
      </w:del>
    </w:p>
    <w:p w:rsidR="00162F95" w:rsidRDefault="00162F95" w:rsidP="00162F95">
      <w:pPr>
        <w:pStyle w:val="Indeks1"/>
        <w:tabs>
          <w:tab w:val="right" w:leader="dot" w:pos="4993"/>
        </w:tabs>
        <w:rPr>
          <w:del w:id="3699" w:author="Skat" w:date="2010-07-08T14:54:00Z"/>
          <w:noProof/>
        </w:rPr>
      </w:pPr>
      <w:del w:id="3700" w:author="Skat" w:date="2010-07-08T14:54:00Z">
        <w:r>
          <w:rPr>
            <w:noProof/>
          </w:rPr>
          <w:delText>GiftKode</w:delText>
        </w:r>
        <w:r>
          <w:rPr>
            <w:noProof/>
          </w:rPr>
          <w:tab/>
          <w:delText>80;164</w:delText>
        </w:r>
      </w:del>
    </w:p>
    <w:p w:rsidR="00162F95" w:rsidRDefault="00162F95" w:rsidP="00162F95">
      <w:pPr>
        <w:pStyle w:val="Indeks1"/>
        <w:tabs>
          <w:tab w:val="right" w:leader="dot" w:pos="4993"/>
        </w:tabs>
        <w:rPr>
          <w:del w:id="3701" w:author="Skat" w:date="2010-07-08T14:54:00Z"/>
          <w:noProof/>
        </w:rPr>
      </w:pPr>
      <w:del w:id="3702" w:author="Skat" w:date="2010-07-08T14:54:00Z">
        <w:r>
          <w:rPr>
            <w:noProof/>
          </w:rPr>
          <w:delText>HusBogstav</w:delText>
        </w:r>
        <w:r>
          <w:rPr>
            <w:noProof/>
          </w:rPr>
          <w:tab/>
          <w:delText>76;164</w:delText>
        </w:r>
      </w:del>
    </w:p>
    <w:p w:rsidR="00162F95" w:rsidRDefault="00162F95" w:rsidP="00162F95">
      <w:pPr>
        <w:pStyle w:val="Indeks1"/>
        <w:tabs>
          <w:tab w:val="right" w:leader="dot" w:pos="4993"/>
        </w:tabs>
        <w:rPr>
          <w:del w:id="3703" w:author="Skat" w:date="2010-07-08T14:54:00Z"/>
          <w:noProof/>
        </w:rPr>
      </w:pPr>
      <w:del w:id="3704" w:author="Skat" w:date="2010-07-08T14:54:00Z">
        <w:r>
          <w:rPr>
            <w:noProof/>
          </w:rPr>
          <w:delText>HusNummer</w:delText>
        </w:r>
        <w:r>
          <w:rPr>
            <w:noProof/>
          </w:rPr>
          <w:tab/>
          <w:delText>76;164</w:delText>
        </w:r>
      </w:del>
    </w:p>
    <w:p w:rsidR="00162F95" w:rsidRDefault="00162F95" w:rsidP="00162F95">
      <w:pPr>
        <w:pStyle w:val="Indeks1"/>
        <w:tabs>
          <w:tab w:val="right" w:leader="dot" w:pos="4993"/>
        </w:tabs>
        <w:rPr>
          <w:del w:id="3705" w:author="Skat" w:date="2010-07-08T14:54:00Z"/>
          <w:noProof/>
        </w:rPr>
      </w:pPr>
      <w:del w:id="3706" w:author="Skat" w:date="2010-07-08T14:54:00Z">
        <w:r>
          <w:rPr>
            <w:noProof/>
          </w:rPr>
          <w:delText>IBANNummer</w:delText>
        </w:r>
        <w:r>
          <w:rPr>
            <w:noProof/>
          </w:rPr>
          <w:tab/>
          <w:delText>47;140;164</w:delText>
        </w:r>
      </w:del>
    </w:p>
    <w:p w:rsidR="00162F95" w:rsidRDefault="00162F95" w:rsidP="00162F95">
      <w:pPr>
        <w:pStyle w:val="Indeks1"/>
        <w:tabs>
          <w:tab w:val="right" w:leader="dot" w:pos="4993"/>
        </w:tabs>
        <w:rPr>
          <w:del w:id="3707" w:author="Skat" w:date="2010-07-08T14:54:00Z"/>
          <w:noProof/>
        </w:rPr>
      </w:pPr>
      <w:del w:id="3708" w:author="Skat" w:date="2010-07-08T14:54:00Z">
        <w:r>
          <w:rPr>
            <w:noProof/>
          </w:rPr>
          <w:delText>ID</w:delText>
        </w:r>
        <w:r>
          <w:rPr>
            <w:noProof/>
          </w:rPr>
          <w:tab/>
          <w:delText>2;11;16;21;36;37;41;50;58;63;98;111;143;147;164</w:delText>
        </w:r>
      </w:del>
    </w:p>
    <w:p w:rsidR="00162F95" w:rsidRDefault="00162F95" w:rsidP="00162F95">
      <w:pPr>
        <w:pStyle w:val="Indeks1"/>
        <w:tabs>
          <w:tab w:val="right" w:leader="dot" w:pos="4993"/>
        </w:tabs>
        <w:rPr>
          <w:del w:id="3709" w:author="Skat" w:date="2010-07-08T14:54:00Z"/>
          <w:noProof/>
        </w:rPr>
      </w:pPr>
      <w:del w:id="3710" w:author="Skat" w:date="2010-07-08T14:54:00Z">
        <w:r>
          <w:rPr>
            <w:noProof/>
          </w:rPr>
          <w:delText>IdentifikationNummer</w:delText>
        </w:r>
        <w:r>
          <w:rPr>
            <w:noProof/>
          </w:rPr>
          <w:tab/>
          <w:delText>4;77;164</w:delText>
        </w:r>
      </w:del>
    </w:p>
    <w:p w:rsidR="00162F95" w:rsidRDefault="00162F95" w:rsidP="00162F95">
      <w:pPr>
        <w:pStyle w:val="Indeks1"/>
        <w:tabs>
          <w:tab w:val="right" w:leader="dot" w:pos="4993"/>
        </w:tabs>
        <w:rPr>
          <w:del w:id="3711" w:author="Skat" w:date="2010-07-08T14:54:00Z"/>
          <w:noProof/>
        </w:rPr>
      </w:pPr>
      <w:del w:id="3712" w:author="Skat" w:date="2010-07-08T14:54:00Z">
        <w:r>
          <w:rPr>
            <w:noProof/>
          </w:rPr>
          <w:delText>IndsatsType</w:delText>
        </w:r>
        <w:r>
          <w:rPr>
            <w:noProof/>
          </w:rPr>
          <w:tab/>
          <w:delText>42;119;165</w:delText>
        </w:r>
      </w:del>
    </w:p>
    <w:p w:rsidR="00162F95" w:rsidRDefault="00162F95" w:rsidP="00162F95">
      <w:pPr>
        <w:pStyle w:val="Indeks1"/>
        <w:tabs>
          <w:tab w:val="right" w:leader="dot" w:pos="4993"/>
        </w:tabs>
        <w:rPr>
          <w:del w:id="3713" w:author="Skat" w:date="2010-07-08T14:54:00Z"/>
          <w:noProof/>
        </w:rPr>
      </w:pPr>
      <w:del w:id="3714" w:author="Skat" w:date="2010-07-08T14:54:00Z">
        <w:r>
          <w:rPr>
            <w:noProof/>
          </w:rPr>
          <w:delText>JaNej</w:delText>
        </w:r>
        <w:r>
          <w:rPr>
            <w:noProof/>
          </w:rPr>
          <w:tab/>
          <w:delText>13;36;39;48;51;65;78;83;121;143;144;149;155;165</w:delText>
        </w:r>
      </w:del>
    </w:p>
    <w:p w:rsidR="00162F95" w:rsidRDefault="00162F95" w:rsidP="00162F95">
      <w:pPr>
        <w:pStyle w:val="Indeks1"/>
        <w:tabs>
          <w:tab w:val="right" w:leader="dot" w:pos="4993"/>
        </w:tabs>
        <w:rPr>
          <w:del w:id="3715" w:author="Skat" w:date="2010-07-08T14:54:00Z"/>
          <w:noProof/>
        </w:rPr>
      </w:pPr>
      <w:del w:id="3716" w:author="Skat" w:date="2010-07-08T14:54:00Z">
        <w:r>
          <w:rPr>
            <w:noProof/>
          </w:rPr>
          <w:delText>Kode</w:delText>
        </w:r>
        <w:r>
          <w:rPr>
            <w:noProof/>
          </w:rPr>
          <w:tab/>
          <w:delText>12;19;38;43;50;51;64;66;88;98;99;111;118;120;144;148;150;152;165</w:delText>
        </w:r>
      </w:del>
    </w:p>
    <w:p w:rsidR="00162F95" w:rsidRDefault="00162F95" w:rsidP="00162F95">
      <w:pPr>
        <w:pStyle w:val="Indeks1"/>
        <w:tabs>
          <w:tab w:val="right" w:leader="dot" w:pos="4993"/>
        </w:tabs>
        <w:rPr>
          <w:del w:id="3717" w:author="Skat" w:date="2010-07-08T14:54:00Z"/>
          <w:noProof/>
        </w:rPr>
      </w:pPr>
      <w:del w:id="3718" w:author="Skat" w:date="2010-07-08T14:54:00Z">
        <w:r>
          <w:rPr>
            <w:noProof/>
          </w:rPr>
          <w:delText>KodeFireCifreStartEt</w:delText>
        </w:r>
        <w:r>
          <w:rPr>
            <w:noProof/>
          </w:rPr>
          <w:tab/>
          <w:delText>101;166</w:delText>
        </w:r>
      </w:del>
    </w:p>
    <w:p w:rsidR="00162F95" w:rsidRDefault="00162F95" w:rsidP="00162F95">
      <w:pPr>
        <w:pStyle w:val="Indeks1"/>
        <w:tabs>
          <w:tab w:val="right" w:leader="dot" w:pos="4993"/>
        </w:tabs>
        <w:rPr>
          <w:del w:id="3719" w:author="Skat" w:date="2010-07-08T14:54:00Z"/>
          <w:noProof/>
        </w:rPr>
      </w:pPr>
      <w:del w:id="3720" w:author="Skat" w:date="2010-07-08T14:54:00Z">
        <w:r>
          <w:rPr>
            <w:noProof/>
          </w:rPr>
          <w:delText>KodeToCifreStartEt</w:delText>
        </w:r>
        <w:r>
          <w:rPr>
            <w:noProof/>
          </w:rPr>
          <w:tab/>
          <w:delText>108;166</w:delText>
        </w:r>
      </w:del>
    </w:p>
    <w:p w:rsidR="00162F95" w:rsidRDefault="00162F95" w:rsidP="00162F95">
      <w:pPr>
        <w:pStyle w:val="Indeks1"/>
        <w:tabs>
          <w:tab w:val="right" w:leader="dot" w:pos="4993"/>
        </w:tabs>
        <w:rPr>
          <w:del w:id="3721" w:author="Skat" w:date="2010-07-08T14:54:00Z"/>
          <w:noProof/>
        </w:rPr>
      </w:pPr>
      <w:del w:id="3722" w:author="Skat" w:date="2010-07-08T14:54:00Z">
        <w:r>
          <w:rPr>
            <w:noProof/>
          </w:rPr>
          <w:delText>KontoNummer</w:delText>
        </w:r>
        <w:r>
          <w:rPr>
            <w:noProof/>
          </w:rPr>
          <w:tab/>
          <w:delText>50;79;141;166</w:delText>
        </w:r>
      </w:del>
    </w:p>
    <w:p w:rsidR="00162F95" w:rsidRDefault="00162F95" w:rsidP="00162F95">
      <w:pPr>
        <w:pStyle w:val="Indeks1"/>
        <w:tabs>
          <w:tab w:val="right" w:leader="dot" w:pos="4993"/>
        </w:tabs>
        <w:rPr>
          <w:del w:id="3723" w:author="Skat" w:date="2010-07-08T14:54:00Z"/>
          <w:noProof/>
        </w:rPr>
      </w:pPr>
      <w:del w:id="3724" w:author="Skat" w:date="2010-07-08T14:54:00Z">
        <w:r>
          <w:rPr>
            <w:noProof/>
          </w:rPr>
          <w:delText>Kortartkode</w:delText>
        </w:r>
        <w:r>
          <w:rPr>
            <w:noProof/>
          </w:rPr>
          <w:tab/>
          <w:delText>10;54;87;166</w:delText>
        </w:r>
      </w:del>
    </w:p>
    <w:p w:rsidR="00162F95" w:rsidRDefault="00162F95" w:rsidP="00162F95">
      <w:pPr>
        <w:pStyle w:val="Indeks1"/>
        <w:tabs>
          <w:tab w:val="right" w:leader="dot" w:pos="4993"/>
        </w:tabs>
        <w:rPr>
          <w:del w:id="3725" w:author="Skat" w:date="2010-07-08T14:54:00Z"/>
          <w:noProof/>
        </w:rPr>
      </w:pPr>
      <w:del w:id="3726" w:author="Skat" w:date="2010-07-08T14:54:00Z">
        <w:r>
          <w:rPr>
            <w:noProof/>
          </w:rPr>
          <w:delText>Kreditornummer</w:delText>
        </w:r>
        <w:r>
          <w:rPr>
            <w:noProof/>
          </w:rPr>
          <w:tab/>
          <w:delText>10;54;87;166</w:delText>
        </w:r>
      </w:del>
    </w:p>
    <w:p w:rsidR="00162F95" w:rsidRDefault="00162F95" w:rsidP="00162F95">
      <w:pPr>
        <w:pStyle w:val="Indeks1"/>
        <w:tabs>
          <w:tab w:val="right" w:leader="dot" w:pos="4993"/>
        </w:tabs>
        <w:rPr>
          <w:del w:id="3727" w:author="Skat" w:date="2010-07-08T14:54:00Z"/>
          <w:noProof/>
        </w:rPr>
      </w:pPr>
      <w:del w:id="3728" w:author="Skat" w:date="2010-07-08T14:54:00Z">
        <w:r>
          <w:rPr>
            <w:noProof/>
          </w:rPr>
          <w:delText>KundeNummer</w:delText>
        </w:r>
        <w:r>
          <w:rPr>
            <w:noProof/>
          </w:rPr>
          <w:tab/>
          <w:delText>9;49;57;84;100;166</w:delText>
        </w:r>
      </w:del>
    </w:p>
    <w:p w:rsidR="00162F95" w:rsidRDefault="00162F95" w:rsidP="00162F95">
      <w:pPr>
        <w:pStyle w:val="Indeks1"/>
        <w:tabs>
          <w:tab w:val="right" w:leader="dot" w:pos="4993"/>
        </w:tabs>
        <w:rPr>
          <w:del w:id="3729" w:author="Skat" w:date="2010-07-08T14:54:00Z"/>
          <w:noProof/>
        </w:rPr>
      </w:pPr>
      <w:del w:id="3730" w:author="Skat" w:date="2010-07-08T14:54:00Z">
        <w:r>
          <w:rPr>
            <w:noProof/>
          </w:rPr>
          <w:delText>Køn</w:delText>
        </w:r>
        <w:r>
          <w:rPr>
            <w:noProof/>
          </w:rPr>
          <w:tab/>
          <w:delText>94;128;167</w:delText>
        </w:r>
      </w:del>
    </w:p>
    <w:p w:rsidR="00162F95" w:rsidRDefault="00162F95" w:rsidP="00162F95">
      <w:pPr>
        <w:pStyle w:val="Indeks1"/>
        <w:tabs>
          <w:tab w:val="right" w:leader="dot" w:pos="4993"/>
        </w:tabs>
        <w:rPr>
          <w:del w:id="3731" w:author="Skat" w:date="2010-07-08T14:54:00Z"/>
          <w:noProof/>
        </w:rPr>
      </w:pPr>
      <w:del w:id="3732" w:author="Skat" w:date="2010-07-08T14:54:00Z">
        <w:r>
          <w:rPr>
            <w:noProof/>
          </w:rPr>
          <w:delText>LandeNummerKode</w:delText>
        </w:r>
        <w:r>
          <w:rPr>
            <w:noProof/>
          </w:rPr>
          <w:tab/>
          <w:delText>86;167</w:delText>
        </w:r>
      </w:del>
    </w:p>
    <w:p w:rsidR="00162F95" w:rsidRDefault="00162F95" w:rsidP="00162F95">
      <w:pPr>
        <w:pStyle w:val="Indeks1"/>
        <w:tabs>
          <w:tab w:val="right" w:leader="dot" w:pos="4993"/>
        </w:tabs>
        <w:rPr>
          <w:del w:id="3733" w:author="Skat" w:date="2010-07-08T14:54:00Z"/>
          <w:noProof/>
        </w:rPr>
      </w:pPr>
      <w:del w:id="3734" w:author="Skat" w:date="2010-07-08T14:54:00Z">
        <w:r>
          <w:rPr>
            <w:noProof/>
          </w:rPr>
          <w:delText>LandsDel</w:delText>
        </w:r>
        <w:r>
          <w:rPr>
            <w:noProof/>
          </w:rPr>
          <w:tab/>
          <w:delText>76;167</w:delText>
        </w:r>
      </w:del>
    </w:p>
    <w:p w:rsidR="00162F95" w:rsidRDefault="00162F95" w:rsidP="00162F95">
      <w:pPr>
        <w:pStyle w:val="Indeks1"/>
        <w:tabs>
          <w:tab w:val="right" w:leader="dot" w:pos="4993"/>
        </w:tabs>
        <w:rPr>
          <w:del w:id="3735" w:author="Skat" w:date="2010-07-08T14:54:00Z"/>
          <w:noProof/>
        </w:rPr>
      </w:pPr>
      <w:del w:id="3736" w:author="Skat" w:date="2010-07-08T14:54:00Z">
        <w:r>
          <w:rPr>
            <w:noProof/>
          </w:rPr>
          <w:delText>LigeUlige</w:delText>
        </w:r>
        <w:r>
          <w:rPr>
            <w:noProof/>
          </w:rPr>
          <w:tab/>
          <w:delText>76;167</w:delText>
        </w:r>
      </w:del>
    </w:p>
    <w:p w:rsidR="00162F95" w:rsidRDefault="00162F95" w:rsidP="00162F95">
      <w:pPr>
        <w:pStyle w:val="Indeks1"/>
        <w:tabs>
          <w:tab w:val="right" w:leader="dot" w:pos="4993"/>
        </w:tabs>
        <w:rPr>
          <w:del w:id="3737" w:author="Skat" w:date="2010-07-08T14:54:00Z"/>
          <w:noProof/>
        </w:rPr>
      </w:pPr>
      <w:del w:id="3738" w:author="Skat" w:date="2010-07-08T14:54:00Z">
        <w:r>
          <w:rPr>
            <w:noProof/>
          </w:rPr>
          <w:delText>Markering</w:delText>
        </w:r>
        <w:r>
          <w:rPr>
            <w:noProof/>
          </w:rPr>
          <w:tab/>
          <w:delText>80;94;98;128;167</w:delText>
        </w:r>
      </w:del>
    </w:p>
    <w:p w:rsidR="00162F95" w:rsidRDefault="00162F95" w:rsidP="00162F95">
      <w:pPr>
        <w:pStyle w:val="Indeks1"/>
        <w:tabs>
          <w:tab w:val="right" w:leader="dot" w:pos="4993"/>
        </w:tabs>
        <w:rPr>
          <w:del w:id="3739" w:author="Skat" w:date="2010-07-08T14:54:00Z"/>
          <w:noProof/>
        </w:rPr>
      </w:pPr>
      <w:del w:id="3740" w:author="Skat" w:date="2010-07-08T14:54:00Z">
        <w:r>
          <w:rPr>
            <w:noProof/>
          </w:rPr>
          <w:delText>MeddelelseKode</w:delText>
        </w:r>
        <w:r>
          <w:rPr>
            <w:noProof/>
          </w:rPr>
          <w:tab/>
          <w:delText>59;167</w:delText>
        </w:r>
      </w:del>
    </w:p>
    <w:p w:rsidR="00162F95" w:rsidRDefault="00162F95" w:rsidP="00162F95">
      <w:pPr>
        <w:pStyle w:val="Indeks1"/>
        <w:tabs>
          <w:tab w:val="right" w:leader="dot" w:pos="4993"/>
        </w:tabs>
        <w:rPr>
          <w:del w:id="3741" w:author="Skat" w:date="2010-07-08T14:54:00Z"/>
          <w:noProof/>
        </w:rPr>
      </w:pPr>
      <w:del w:id="3742" w:author="Skat" w:date="2010-07-08T14:54:00Z">
        <w:r>
          <w:rPr>
            <w:noProof/>
          </w:rPr>
          <w:delText>MyndighedNummer</w:delText>
        </w:r>
        <w:r>
          <w:rPr>
            <w:noProof/>
          </w:rPr>
          <w:tab/>
          <w:delText>22;167</w:delText>
        </w:r>
      </w:del>
    </w:p>
    <w:p w:rsidR="00162F95" w:rsidRDefault="00162F95" w:rsidP="00162F95">
      <w:pPr>
        <w:pStyle w:val="Indeks1"/>
        <w:tabs>
          <w:tab w:val="right" w:leader="dot" w:pos="4993"/>
        </w:tabs>
        <w:rPr>
          <w:del w:id="3743" w:author="Skat" w:date="2010-07-08T14:54:00Z"/>
          <w:noProof/>
        </w:rPr>
      </w:pPr>
      <w:del w:id="3744" w:author="Skat" w:date="2010-07-08T14:54:00Z">
        <w:r>
          <w:rPr>
            <w:noProof/>
          </w:rPr>
          <w:delText>Navn</w:delText>
        </w:r>
        <w:r>
          <w:rPr>
            <w:noProof/>
          </w:rPr>
          <w:tab/>
          <w:delText>5;9;47;49;57;76;83;84;96;100;111;130;131;140;168</w:delText>
        </w:r>
      </w:del>
    </w:p>
    <w:p w:rsidR="00162F95" w:rsidRDefault="00162F95" w:rsidP="00162F95">
      <w:pPr>
        <w:pStyle w:val="Indeks1"/>
        <w:tabs>
          <w:tab w:val="right" w:leader="dot" w:pos="4993"/>
        </w:tabs>
        <w:rPr>
          <w:del w:id="3745" w:author="Skat" w:date="2010-07-08T14:54:00Z"/>
          <w:noProof/>
        </w:rPr>
      </w:pPr>
      <w:del w:id="3746" w:author="Skat" w:date="2010-07-08T14:54:00Z">
        <w:r>
          <w:rPr>
            <w:noProof/>
          </w:rPr>
          <w:delText>NemKontoTekst</w:delText>
        </w:r>
        <w:r>
          <w:rPr>
            <w:noProof/>
          </w:rPr>
          <w:tab/>
          <w:delText>51;53;144;168</w:delText>
        </w:r>
      </w:del>
    </w:p>
    <w:p w:rsidR="00162F95" w:rsidRDefault="00162F95" w:rsidP="00162F95">
      <w:pPr>
        <w:pStyle w:val="Indeks1"/>
        <w:tabs>
          <w:tab w:val="right" w:leader="dot" w:pos="4993"/>
        </w:tabs>
        <w:rPr>
          <w:del w:id="3747" w:author="Skat" w:date="2010-07-08T14:54:00Z"/>
          <w:noProof/>
        </w:rPr>
      </w:pPr>
      <w:del w:id="3748" w:author="Skat" w:date="2010-07-08T14:54:00Z">
        <w:r>
          <w:rPr>
            <w:noProof/>
          </w:rPr>
          <w:delText>OrganisatoriskEnhedNummer</w:delText>
        </w:r>
        <w:r>
          <w:rPr>
            <w:noProof/>
          </w:rPr>
          <w:tab/>
          <w:delText>91;123;168</w:delText>
        </w:r>
      </w:del>
    </w:p>
    <w:p w:rsidR="00162F95" w:rsidRDefault="00162F95" w:rsidP="00162F95">
      <w:pPr>
        <w:pStyle w:val="Indeks1"/>
        <w:tabs>
          <w:tab w:val="right" w:leader="dot" w:pos="4993"/>
        </w:tabs>
        <w:rPr>
          <w:del w:id="3749" w:author="Skat" w:date="2010-07-08T14:54:00Z"/>
          <w:noProof/>
        </w:rPr>
      </w:pPr>
      <w:del w:id="3750" w:author="Skat" w:date="2010-07-08T14:54:00Z">
        <w:r>
          <w:rPr>
            <w:noProof/>
          </w:rPr>
          <w:delText>PeriodeLængde</w:delText>
        </w:r>
        <w:r>
          <w:rPr>
            <w:noProof/>
          </w:rPr>
          <w:tab/>
          <w:delText>29;168</w:delText>
        </w:r>
      </w:del>
    </w:p>
    <w:p w:rsidR="00162F95" w:rsidRDefault="00162F95" w:rsidP="00162F95">
      <w:pPr>
        <w:pStyle w:val="Indeks1"/>
        <w:tabs>
          <w:tab w:val="right" w:leader="dot" w:pos="4993"/>
        </w:tabs>
        <w:rPr>
          <w:del w:id="3751" w:author="Skat" w:date="2010-07-08T14:54:00Z"/>
          <w:noProof/>
        </w:rPr>
      </w:pPr>
      <w:del w:id="3752" w:author="Skat" w:date="2010-07-08T14:54:00Z">
        <w:r>
          <w:rPr>
            <w:noProof/>
          </w:rPr>
          <w:delText>Placering</w:delText>
        </w:r>
        <w:r>
          <w:rPr>
            <w:noProof/>
          </w:rPr>
          <w:tab/>
          <w:delText>5;96;130;168</w:delText>
        </w:r>
      </w:del>
    </w:p>
    <w:p w:rsidR="00162F95" w:rsidRDefault="00162F95" w:rsidP="00162F95">
      <w:pPr>
        <w:pStyle w:val="Indeks1"/>
        <w:tabs>
          <w:tab w:val="right" w:leader="dot" w:pos="4993"/>
        </w:tabs>
        <w:rPr>
          <w:del w:id="3753" w:author="Skat" w:date="2010-07-08T14:54:00Z"/>
          <w:noProof/>
        </w:rPr>
      </w:pPr>
      <w:del w:id="3754" w:author="Skat" w:date="2010-07-08T14:54:00Z">
        <w:r>
          <w:rPr>
            <w:noProof/>
          </w:rPr>
          <w:delText>PostBoksNummer</w:delText>
        </w:r>
        <w:r>
          <w:rPr>
            <w:noProof/>
          </w:rPr>
          <w:tab/>
          <w:delText>76;168</w:delText>
        </w:r>
      </w:del>
    </w:p>
    <w:p w:rsidR="00162F95" w:rsidRDefault="00162F95" w:rsidP="00162F95">
      <w:pPr>
        <w:pStyle w:val="Indeks1"/>
        <w:tabs>
          <w:tab w:val="right" w:leader="dot" w:pos="4993"/>
        </w:tabs>
        <w:rPr>
          <w:del w:id="3755" w:author="Skat" w:date="2010-07-08T14:54:00Z"/>
          <w:noProof/>
        </w:rPr>
      </w:pPr>
      <w:del w:id="3756" w:author="Skat" w:date="2010-07-08T14:54:00Z">
        <w:r>
          <w:rPr>
            <w:noProof/>
          </w:rPr>
          <w:delText>PostDistrikt</w:delText>
        </w:r>
        <w:r>
          <w:rPr>
            <w:noProof/>
          </w:rPr>
          <w:tab/>
          <w:delText>76;169</w:delText>
        </w:r>
      </w:del>
    </w:p>
    <w:p w:rsidR="00162F95" w:rsidRDefault="00162F95" w:rsidP="00162F95">
      <w:pPr>
        <w:pStyle w:val="Indeks1"/>
        <w:tabs>
          <w:tab w:val="right" w:leader="dot" w:pos="4993"/>
        </w:tabs>
        <w:rPr>
          <w:del w:id="3757" w:author="Skat" w:date="2010-07-08T14:54:00Z"/>
          <w:noProof/>
        </w:rPr>
      </w:pPr>
      <w:del w:id="3758" w:author="Skat" w:date="2010-07-08T14:54:00Z">
        <w:r>
          <w:rPr>
            <w:noProof/>
          </w:rPr>
          <w:delText>PostNummer</w:delText>
        </w:r>
        <w:r>
          <w:rPr>
            <w:noProof/>
          </w:rPr>
          <w:tab/>
          <w:delText>76;169</w:delText>
        </w:r>
      </w:del>
    </w:p>
    <w:p w:rsidR="00162F95" w:rsidRDefault="00162F95" w:rsidP="00162F95">
      <w:pPr>
        <w:pStyle w:val="Indeks1"/>
        <w:tabs>
          <w:tab w:val="right" w:leader="dot" w:pos="4993"/>
        </w:tabs>
        <w:rPr>
          <w:del w:id="3759" w:author="Skat" w:date="2010-07-08T14:54:00Z"/>
          <w:noProof/>
        </w:rPr>
      </w:pPr>
      <w:del w:id="3760" w:author="Skat" w:date="2010-07-08T14:54:00Z">
        <w:r>
          <w:rPr>
            <w:noProof/>
          </w:rPr>
          <w:delText>Procent</w:delText>
        </w:r>
        <w:r>
          <w:rPr>
            <w:noProof/>
          </w:rPr>
          <w:tab/>
          <w:delText>7;15;29;34;40;69;70;151;169</w:delText>
        </w:r>
      </w:del>
    </w:p>
    <w:p w:rsidR="00162F95" w:rsidRDefault="00162F95" w:rsidP="00162F95">
      <w:pPr>
        <w:pStyle w:val="Indeks1"/>
        <w:tabs>
          <w:tab w:val="right" w:leader="dot" w:pos="4993"/>
        </w:tabs>
        <w:rPr>
          <w:del w:id="3761" w:author="Skat" w:date="2010-07-08T14:54:00Z"/>
          <w:noProof/>
        </w:rPr>
      </w:pPr>
      <w:del w:id="3762" w:author="Skat" w:date="2010-07-08T14:54:00Z">
        <w:r>
          <w:rPr>
            <w:noProof/>
          </w:rPr>
          <w:delText>ProcesKontoKode</w:delText>
        </w:r>
        <w:r>
          <w:rPr>
            <w:noProof/>
          </w:rPr>
          <w:tab/>
          <w:delText>129;169</w:delText>
        </w:r>
      </w:del>
    </w:p>
    <w:p w:rsidR="00162F95" w:rsidRDefault="00162F95" w:rsidP="00162F95">
      <w:pPr>
        <w:pStyle w:val="Indeks1"/>
        <w:tabs>
          <w:tab w:val="right" w:leader="dot" w:pos="4993"/>
        </w:tabs>
        <w:rPr>
          <w:del w:id="3763" w:author="Skat" w:date="2010-07-08T14:54:00Z"/>
          <w:noProof/>
        </w:rPr>
      </w:pPr>
      <w:del w:id="3764" w:author="Skat" w:date="2010-07-08T14:54:00Z">
        <w:r>
          <w:rPr>
            <w:noProof/>
          </w:rPr>
          <w:delText>ProduktionEnhedNummer</w:delText>
        </w:r>
        <w:r>
          <w:rPr>
            <w:noProof/>
          </w:rPr>
          <w:tab/>
          <w:delText>55;95;169</w:delText>
        </w:r>
      </w:del>
    </w:p>
    <w:p w:rsidR="00162F95" w:rsidRDefault="00162F95" w:rsidP="00162F95">
      <w:pPr>
        <w:pStyle w:val="Indeks1"/>
        <w:tabs>
          <w:tab w:val="right" w:leader="dot" w:pos="4993"/>
        </w:tabs>
        <w:rPr>
          <w:del w:id="3765" w:author="Skat" w:date="2010-07-08T14:54:00Z"/>
          <w:noProof/>
        </w:rPr>
      </w:pPr>
      <w:del w:id="3766" w:author="Skat" w:date="2010-07-08T14:54:00Z">
        <w:r>
          <w:rPr>
            <w:noProof/>
          </w:rPr>
          <w:delText>Rate</w:delText>
        </w:r>
        <w:r>
          <w:rPr>
            <w:noProof/>
          </w:rPr>
          <w:tab/>
          <w:delText>31;169</w:delText>
        </w:r>
      </w:del>
    </w:p>
    <w:p w:rsidR="00162F95" w:rsidRDefault="00162F95" w:rsidP="00162F95">
      <w:pPr>
        <w:pStyle w:val="Indeks1"/>
        <w:tabs>
          <w:tab w:val="right" w:leader="dot" w:pos="4993"/>
        </w:tabs>
        <w:rPr>
          <w:del w:id="3767" w:author="Skat" w:date="2010-07-08T14:54:00Z"/>
          <w:noProof/>
        </w:rPr>
      </w:pPr>
      <w:del w:id="3768" w:author="Skat" w:date="2010-07-08T14:54:00Z">
        <w:r>
          <w:rPr>
            <w:noProof/>
          </w:rPr>
          <w:delText>RegelSæt</w:delText>
        </w:r>
        <w:r>
          <w:rPr>
            <w:noProof/>
          </w:rPr>
          <w:tab/>
          <w:delText>7;31;34;36;42;143;169</w:delText>
        </w:r>
      </w:del>
    </w:p>
    <w:p w:rsidR="00162F95" w:rsidRDefault="00162F95" w:rsidP="00162F95">
      <w:pPr>
        <w:pStyle w:val="Indeks1"/>
        <w:tabs>
          <w:tab w:val="right" w:leader="dot" w:pos="4993"/>
        </w:tabs>
        <w:rPr>
          <w:del w:id="3769" w:author="Skat" w:date="2010-07-08T14:54:00Z"/>
          <w:noProof/>
        </w:rPr>
      </w:pPr>
      <w:del w:id="3770" w:author="Skat" w:date="2010-07-08T14:54:00Z">
        <w:r>
          <w:rPr>
            <w:noProof/>
          </w:rPr>
          <w:delText>Rentesats</w:delText>
        </w:r>
        <w:r>
          <w:rPr>
            <w:noProof/>
          </w:rPr>
          <w:tab/>
          <w:delText>19;23;43;88;152;154;170</w:delText>
        </w:r>
      </w:del>
    </w:p>
    <w:p w:rsidR="00162F95" w:rsidRDefault="00162F95" w:rsidP="00162F95">
      <w:pPr>
        <w:pStyle w:val="Indeks1"/>
        <w:tabs>
          <w:tab w:val="right" w:leader="dot" w:pos="4993"/>
        </w:tabs>
        <w:rPr>
          <w:del w:id="3771" w:author="Skat" w:date="2010-07-08T14:54:00Z"/>
          <w:noProof/>
        </w:rPr>
      </w:pPr>
      <w:del w:id="3772" w:author="Skat" w:date="2010-07-08T14:54:00Z">
        <w:r>
          <w:rPr>
            <w:noProof/>
          </w:rPr>
          <w:delText>SagJournalNummer</w:delText>
        </w:r>
        <w:r>
          <w:rPr>
            <w:noProof/>
          </w:rPr>
          <w:tab/>
          <w:delText>131;170</w:delText>
        </w:r>
      </w:del>
    </w:p>
    <w:p w:rsidR="00162F95" w:rsidRDefault="00162F95" w:rsidP="00162F95">
      <w:pPr>
        <w:pStyle w:val="Indeks1"/>
        <w:tabs>
          <w:tab w:val="right" w:leader="dot" w:pos="4993"/>
        </w:tabs>
        <w:rPr>
          <w:del w:id="3773" w:author="Skat" w:date="2010-07-08T14:54:00Z"/>
          <w:noProof/>
        </w:rPr>
      </w:pPr>
      <w:del w:id="3774" w:author="Skat" w:date="2010-07-08T14:54:00Z">
        <w:r>
          <w:rPr>
            <w:noProof/>
          </w:rPr>
          <w:delText>SagStatus</w:delText>
        </w:r>
        <w:r>
          <w:rPr>
            <w:noProof/>
          </w:rPr>
          <w:tab/>
          <w:delText>131;170</w:delText>
        </w:r>
      </w:del>
    </w:p>
    <w:p w:rsidR="00162F95" w:rsidRDefault="00162F95" w:rsidP="00162F95">
      <w:pPr>
        <w:pStyle w:val="Indeks1"/>
        <w:tabs>
          <w:tab w:val="right" w:leader="dot" w:pos="4993"/>
        </w:tabs>
        <w:rPr>
          <w:del w:id="3775" w:author="Skat" w:date="2010-07-08T14:54:00Z"/>
          <w:noProof/>
        </w:rPr>
      </w:pPr>
      <w:del w:id="3776" w:author="Skat" w:date="2010-07-08T14:54:00Z">
        <w:r>
          <w:rPr>
            <w:noProof/>
          </w:rPr>
          <w:delText>SENummer</w:delText>
        </w:r>
        <w:r>
          <w:rPr>
            <w:noProof/>
          </w:rPr>
          <w:tab/>
          <w:delText>105;138;170</w:delText>
        </w:r>
      </w:del>
    </w:p>
    <w:p w:rsidR="00162F95" w:rsidRDefault="00162F95" w:rsidP="00162F95">
      <w:pPr>
        <w:pStyle w:val="Indeks1"/>
        <w:tabs>
          <w:tab w:val="right" w:leader="dot" w:pos="4993"/>
        </w:tabs>
        <w:rPr>
          <w:del w:id="3777" w:author="Skat" w:date="2010-07-08T14:54:00Z"/>
          <w:noProof/>
        </w:rPr>
      </w:pPr>
      <w:del w:id="3778" w:author="Skat" w:date="2010-07-08T14:54:00Z">
        <w:r>
          <w:rPr>
            <w:noProof/>
          </w:rPr>
          <w:delText>SideDørTekst</w:delText>
        </w:r>
        <w:r>
          <w:rPr>
            <w:noProof/>
          </w:rPr>
          <w:tab/>
          <w:delText>76;170</w:delText>
        </w:r>
      </w:del>
    </w:p>
    <w:p w:rsidR="00162F95" w:rsidRDefault="00162F95" w:rsidP="00162F95">
      <w:pPr>
        <w:pStyle w:val="Indeks1"/>
        <w:tabs>
          <w:tab w:val="right" w:leader="dot" w:pos="4993"/>
        </w:tabs>
        <w:rPr>
          <w:del w:id="3779" w:author="Skat" w:date="2010-07-08T14:54:00Z"/>
          <w:noProof/>
        </w:rPr>
      </w:pPr>
      <w:del w:id="3780" w:author="Skat" w:date="2010-07-08T14:54:00Z">
        <w:r>
          <w:rPr>
            <w:noProof/>
          </w:rPr>
          <w:delText>SidsteRettidigeBetalingFrist</w:delText>
        </w:r>
        <w:r>
          <w:rPr>
            <w:noProof/>
          </w:rPr>
          <w:tab/>
          <w:delText>30;31;33;171</w:delText>
        </w:r>
      </w:del>
    </w:p>
    <w:p w:rsidR="00162F95" w:rsidRDefault="00162F95" w:rsidP="00162F95">
      <w:pPr>
        <w:pStyle w:val="Indeks1"/>
        <w:tabs>
          <w:tab w:val="right" w:leader="dot" w:pos="4993"/>
        </w:tabs>
        <w:rPr>
          <w:del w:id="3781" w:author="Skat" w:date="2010-07-08T14:54:00Z"/>
          <w:noProof/>
        </w:rPr>
      </w:pPr>
      <w:del w:id="3782" w:author="Skat" w:date="2010-07-08T14:54:00Z">
        <w:r>
          <w:rPr>
            <w:noProof/>
          </w:rPr>
          <w:delText>Slutdato</w:delText>
        </w:r>
        <w:r>
          <w:rPr>
            <w:noProof/>
          </w:rPr>
          <w:tab/>
          <w:delText>2;41;171</w:delText>
        </w:r>
      </w:del>
    </w:p>
    <w:p w:rsidR="00162F95" w:rsidRDefault="00162F95" w:rsidP="00162F95">
      <w:pPr>
        <w:pStyle w:val="Indeks1"/>
        <w:tabs>
          <w:tab w:val="right" w:leader="dot" w:pos="4993"/>
        </w:tabs>
        <w:rPr>
          <w:del w:id="3783" w:author="Skat" w:date="2010-07-08T14:54:00Z"/>
          <w:noProof/>
        </w:rPr>
      </w:pPr>
      <w:del w:id="3784" w:author="Skat" w:date="2010-07-08T14:54:00Z">
        <w:r>
          <w:rPr>
            <w:noProof/>
          </w:rPr>
          <w:delText>Sprog</w:delText>
        </w:r>
        <w:r>
          <w:rPr>
            <w:noProof/>
          </w:rPr>
          <w:tab/>
          <w:delText>121;171</w:delText>
        </w:r>
      </w:del>
    </w:p>
    <w:p w:rsidR="00162F95" w:rsidRDefault="00162F95" w:rsidP="00162F95">
      <w:pPr>
        <w:pStyle w:val="Indeks1"/>
        <w:tabs>
          <w:tab w:val="right" w:leader="dot" w:pos="4993"/>
        </w:tabs>
        <w:rPr>
          <w:del w:id="3785" w:author="Skat" w:date="2010-07-08T14:54:00Z"/>
          <w:noProof/>
        </w:rPr>
      </w:pPr>
      <w:del w:id="3786" w:author="Skat" w:date="2010-07-08T14:54:00Z">
        <w:r>
          <w:rPr>
            <w:noProof/>
          </w:rPr>
          <w:delText>Startdato</w:delText>
        </w:r>
        <w:r>
          <w:rPr>
            <w:noProof/>
          </w:rPr>
          <w:tab/>
          <w:delText>2;41;171</w:delText>
        </w:r>
      </w:del>
    </w:p>
    <w:p w:rsidR="00162F95" w:rsidRDefault="00162F95" w:rsidP="00162F95">
      <w:pPr>
        <w:pStyle w:val="Indeks1"/>
        <w:tabs>
          <w:tab w:val="right" w:leader="dot" w:pos="4993"/>
        </w:tabs>
        <w:rPr>
          <w:del w:id="3787" w:author="Skat" w:date="2010-07-08T14:54:00Z"/>
          <w:noProof/>
        </w:rPr>
      </w:pPr>
      <w:del w:id="3788" w:author="Skat" w:date="2010-07-08T14:54:00Z">
        <w:r>
          <w:rPr>
            <w:noProof/>
          </w:rPr>
          <w:delText>TalHel</w:delText>
        </w:r>
        <w:r>
          <w:rPr>
            <w:noProof/>
          </w:rPr>
          <w:tab/>
          <w:delText>53;71;101;113;121;171</w:delText>
        </w:r>
      </w:del>
    </w:p>
    <w:p w:rsidR="00162F95" w:rsidRDefault="00162F95" w:rsidP="00162F95">
      <w:pPr>
        <w:pStyle w:val="Indeks1"/>
        <w:tabs>
          <w:tab w:val="right" w:leader="dot" w:pos="4993"/>
        </w:tabs>
        <w:rPr>
          <w:del w:id="3789" w:author="Skat" w:date="2010-07-08T14:54:00Z"/>
          <w:noProof/>
        </w:rPr>
      </w:pPr>
      <w:del w:id="3790" w:author="Skat" w:date="2010-07-08T14:54:00Z">
        <w:r>
          <w:rPr>
            <w:noProof/>
          </w:rPr>
          <w:delText>TalHel22</w:delText>
        </w:r>
        <w:r>
          <w:rPr>
            <w:noProof/>
          </w:rPr>
          <w:tab/>
          <w:delText>133;171</w:delText>
        </w:r>
      </w:del>
    </w:p>
    <w:p w:rsidR="00162F95" w:rsidRDefault="00162F95" w:rsidP="00162F95">
      <w:pPr>
        <w:pStyle w:val="Indeks1"/>
        <w:tabs>
          <w:tab w:val="right" w:leader="dot" w:pos="4993"/>
        </w:tabs>
        <w:rPr>
          <w:del w:id="3791" w:author="Skat" w:date="2010-07-08T14:54:00Z"/>
          <w:noProof/>
        </w:rPr>
      </w:pPr>
      <w:del w:id="3792" w:author="Skat" w:date="2010-07-08T14:54:00Z">
        <w:r>
          <w:rPr>
            <w:noProof/>
          </w:rPr>
          <w:delText>Tekst1</w:delText>
        </w:r>
        <w:r>
          <w:rPr>
            <w:noProof/>
          </w:rPr>
          <w:tab/>
          <w:delText>27;172</w:delText>
        </w:r>
      </w:del>
    </w:p>
    <w:p w:rsidR="00162F95" w:rsidRDefault="00162F95" w:rsidP="00162F95">
      <w:pPr>
        <w:pStyle w:val="Indeks1"/>
        <w:tabs>
          <w:tab w:val="right" w:leader="dot" w:pos="4993"/>
        </w:tabs>
        <w:rPr>
          <w:del w:id="3793" w:author="Skat" w:date="2010-07-08T14:54:00Z"/>
          <w:noProof/>
        </w:rPr>
      </w:pPr>
      <w:del w:id="3794" w:author="Skat" w:date="2010-07-08T14:54:00Z">
        <w:r>
          <w:rPr>
            <w:noProof/>
          </w:rPr>
          <w:delText>Tekst11</w:delText>
        </w:r>
        <w:r>
          <w:rPr>
            <w:noProof/>
          </w:rPr>
          <w:tab/>
          <w:delText>5;96;114;115;116;125;126;130;131;135;136;137;172</w:delText>
        </w:r>
      </w:del>
    </w:p>
    <w:p w:rsidR="00162F95" w:rsidRDefault="00162F95" w:rsidP="00162F95">
      <w:pPr>
        <w:pStyle w:val="Indeks1"/>
        <w:tabs>
          <w:tab w:val="right" w:leader="dot" w:pos="4993"/>
        </w:tabs>
        <w:rPr>
          <w:del w:id="3795" w:author="Skat" w:date="2010-07-08T14:54:00Z"/>
          <w:noProof/>
        </w:rPr>
      </w:pPr>
      <w:del w:id="3796" w:author="Skat" w:date="2010-07-08T14:54:00Z">
        <w:r>
          <w:rPr>
            <w:noProof/>
          </w:rPr>
          <w:delText>Tekst13</w:delText>
        </w:r>
        <w:r>
          <w:rPr>
            <w:noProof/>
          </w:rPr>
          <w:tab/>
          <w:delText>131;172</w:delText>
        </w:r>
      </w:del>
    </w:p>
    <w:p w:rsidR="00162F95" w:rsidRDefault="00162F95" w:rsidP="00162F95">
      <w:pPr>
        <w:pStyle w:val="Indeks1"/>
        <w:tabs>
          <w:tab w:val="right" w:leader="dot" w:pos="4993"/>
        </w:tabs>
        <w:rPr>
          <w:del w:id="3797" w:author="Skat" w:date="2010-07-08T14:54:00Z"/>
          <w:noProof/>
        </w:rPr>
      </w:pPr>
      <w:del w:id="3798" w:author="Skat" w:date="2010-07-08T14:54:00Z">
        <w:r>
          <w:rPr>
            <w:noProof/>
          </w:rPr>
          <w:delText>Tekst2000</w:delText>
        </w:r>
        <w:r>
          <w:rPr>
            <w:noProof/>
          </w:rPr>
          <w:tab/>
          <w:delText>111;131;172</w:delText>
        </w:r>
      </w:del>
    </w:p>
    <w:p w:rsidR="00162F95" w:rsidRDefault="00162F95" w:rsidP="00162F95">
      <w:pPr>
        <w:pStyle w:val="Indeks1"/>
        <w:tabs>
          <w:tab w:val="right" w:leader="dot" w:pos="4993"/>
        </w:tabs>
        <w:rPr>
          <w:del w:id="3799" w:author="Skat" w:date="2010-07-08T14:54:00Z"/>
          <w:noProof/>
        </w:rPr>
      </w:pPr>
      <w:del w:id="3800" w:author="Skat" w:date="2010-07-08T14:54:00Z">
        <w:r>
          <w:rPr>
            <w:noProof/>
          </w:rPr>
          <w:delText>Tekst240</w:delText>
        </w:r>
        <w:r>
          <w:rPr>
            <w:noProof/>
          </w:rPr>
          <w:tab/>
          <w:delText>111;131;172</w:delText>
        </w:r>
      </w:del>
    </w:p>
    <w:p w:rsidR="00162F95" w:rsidRDefault="00162F95" w:rsidP="00162F95">
      <w:pPr>
        <w:pStyle w:val="Indeks1"/>
        <w:tabs>
          <w:tab w:val="right" w:leader="dot" w:pos="4993"/>
        </w:tabs>
        <w:rPr>
          <w:del w:id="3801" w:author="Skat" w:date="2010-07-08T14:54:00Z"/>
          <w:noProof/>
        </w:rPr>
      </w:pPr>
      <w:del w:id="3802" w:author="Skat" w:date="2010-07-08T14:54:00Z">
        <w:r>
          <w:rPr>
            <w:noProof/>
          </w:rPr>
          <w:delText>Tekst25</w:delText>
        </w:r>
        <w:r>
          <w:rPr>
            <w:noProof/>
          </w:rPr>
          <w:tab/>
          <w:delText>14;18;113;172</w:delText>
        </w:r>
      </w:del>
    </w:p>
    <w:p w:rsidR="00162F95" w:rsidRDefault="00162F95" w:rsidP="00162F95">
      <w:pPr>
        <w:pStyle w:val="Indeks1"/>
        <w:tabs>
          <w:tab w:val="right" w:leader="dot" w:pos="4993"/>
        </w:tabs>
        <w:rPr>
          <w:del w:id="3803" w:author="Skat" w:date="2010-07-08T14:54:00Z"/>
          <w:noProof/>
        </w:rPr>
      </w:pPr>
      <w:del w:id="3804" w:author="Skat" w:date="2010-07-08T14:54:00Z">
        <w:r>
          <w:rPr>
            <w:noProof/>
          </w:rPr>
          <w:delText>Tekst255</w:delText>
        </w:r>
        <w:r>
          <w:rPr>
            <w:noProof/>
          </w:rPr>
          <w:tab/>
          <w:delText>112;115;134;137;172</w:delText>
        </w:r>
      </w:del>
    </w:p>
    <w:p w:rsidR="00162F95" w:rsidRDefault="00162F95" w:rsidP="00162F95">
      <w:pPr>
        <w:pStyle w:val="Indeks1"/>
        <w:tabs>
          <w:tab w:val="right" w:leader="dot" w:pos="4993"/>
        </w:tabs>
        <w:rPr>
          <w:del w:id="3805" w:author="Skat" w:date="2010-07-08T14:54:00Z"/>
          <w:noProof/>
        </w:rPr>
      </w:pPr>
      <w:del w:id="3806" w:author="Skat" w:date="2010-07-08T14:54:00Z">
        <w:r>
          <w:rPr>
            <w:noProof/>
          </w:rPr>
          <w:delText>Tekst30</w:delText>
        </w:r>
        <w:r>
          <w:rPr>
            <w:noProof/>
          </w:rPr>
          <w:tab/>
          <w:delText>3;15;27;40;51;61;62;66;67;69;85;90;111;125;144;150;151;173</w:delText>
        </w:r>
      </w:del>
    </w:p>
    <w:p w:rsidR="00162F95" w:rsidRDefault="00162F95" w:rsidP="00162F95">
      <w:pPr>
        <w:pStyle w:val="Indeks1"/>
        <w:tabs>
          <w:tab w:val="right" w:leader="dot" w:pos="4993"/>
        </w:tabs>
        <w:rPr>
          <w:del w:id="3807" w:author="Skat" w:date="2010-07-08T14:54:00Z"/>
          <w:noProof/>
        </w:rPr>
      </w:pPr>
      <w:del w:id="3808" w:author="Skat" w:date="2010-07-08T14:54:00Z">
        <w:r>
          <w:rPr>
            <w:noProof/>
          </w:rPr>
          <w:delText>Tekst300</w:delText>
        </w:r>
        <w:r>
          <w:rPr>
            <w:noProof/>
          </w:rPr>
          <w:tab/>
          <w:delText>14;51;144;173</w:delText>
        </w:r>
      </w:del>
    </w:p>
    <w:p w:rsidR="00162F95" w:rsidRDefault="00162F95" w:rsidP="00162F95">
      <w:pPr>
        <w:pStyle w:val="Indeks1"/>
        <w:tabs>
          <w:tab w:val="right" w:leader="dot" w:pos="4993"/>
        </w:tabs>
        <w:rPr>
          <w:del w:id="3809" w:author="Skat" w:date="2010-07-08T14:54:00Z"/>
          <w:noProof/>
        </w:rPr>
      </w:pPr>
      <w:del w:id="3810" w:author="Skat" w:date="2010-07-08T14:54:00Z">
        <w:r>
          <w:rPr>
            <w:noProof/>
          </w:rPr>
          <w:delText>Tekst32</w:delText>
        </w:r>
        <w:r>
          <w:rPr>
            <w:noProof/>
          </w:rPr>
          <w:tab/>
          <w:delText>111;119;131;173</w:delText>
        </w:r>
      </w:del>
    </w:p>
    <w:p w:rsidR="00162F95" w:rsidRDefault="00162F95" w:rsidP="00162F95">
      <w:pPr>
        <w:pStyle w:val="Indeks1"/>
        <w:tabs>
          <w:tab w:val="right" w:leader="dot" w:pos="4993"/>
        </w:tabs>
        <w:rPr>
          <w:del w:id="3811" w:author="Skat" w:date="2010-07-08T14:54:00Z"/>
          <w:noProof/>
        </w:rPr>
      </w:pPr>
      <w:del w:id="3812" w:author="Skat" w:date="2010-07-08T14:54:00Z">
        <w:r>
          <w:rPr>
            <w:noProof/>
          </w:rPr>
          <w:delText>Tekst45</w:delText>
        </w:r>
        <w:r>
          <w:rPr>
            <w:noProof/>
          </w:rPr>
          <w:tab/>
          <w:delText>15;22;27;40;69;82;118;151;173</w:delText>
        </w:r>
      </w:del>
    </w:p>
    <w:p w:rsidR="00A5505D" w:rsidRDefault="00A5505D" w:rsidP="00A5505D">
      <w:pPr>
        <w:pStyle w:val="Indeks1"/>
        <w:tabs>
          <w:tab w:val="right" w:leader="dot" w:pos="4993"/>
        </w:tabs>
        <w:rPr>
          <w:noProof/>
        </w:rPr>
      </w:pPr>
      <w:r>
        <w:rPr>
          <w:noProof/>
        </w:rPr>
        <w:t>Tekst70</w:t>
      </w:r>
      <w:r>
        <w:rPr>
          <w:noProof/>
        </w:rPr>
        <w:tab/>
      </w:r>
      <w:del w:id="3813" w:author="Skat" w:date="2010-07-08T14:54:00Z">
        <w:r w:rsidR="00162F95">
          <w:rPr>
            <w:noProof/>
          </w:rPr>
          <w:delText>51;144;173</w:delText>
        </w:r>
      </w:del>
      <w:ins w:id="3814" w:author="Skat" w:date="2010-07-08T14:54:00Z">
        <w:r>
          <w:rPr>
            <w:noProof/>
          </w:rPr>
          <w:t>55;153;183</w:t>
        </w:r>
      </w:ins>
    </w:p>
    <w:p w:rsidR="00A5505D" w:rsidRDefault="00A5505D" w:rsidP="00A5505D">
      <w:pPr>
        <w:pStyle w:val="Indeks1"/>
        <w:tabs>
          <w:tab w:val="right" w:leader="dot" w:pos="4993"/>
        </w:tabs>
        <w:rPr>
          <w:noProof/>
        </w:rPr>
      </w:pPr>
      <w:r>
        <w:rPr>
          <w:noProof/>
        </w:rPr>
        <w:t>Tekst8</w:t>
      </w:r>
      <w:r>
        <w:rPr>
          <w:noProof/>
        </w:rPr>
        <w:tab/>
      </w:r>
      <w:del w:id="3815" w:author="Skat" w:date="2010-07-08T14:54:00Z">
        <w:r w:rsidR="00162F95">
          <w:rPr>
            <w:noProof/>
          </w:rPr>
          <w:delText>111;173</w:delText>
        </w:r>
      </w:del>
      <w:ins w:id="3816" w:author="Skat" w:date="2010-07-08T14:54:00Z">
        <w:r>
          <w:rPr>
            <w:noProof/>
          </w:rPr>
          <w:t>120;183</w:t>
        </w:r>
      </w:ins>
    </w:p>
    <w:p w:rsidR="00A5505D" w:rsidRDefault="00A5505D" w:rsidP="00A5505D">
      <w:pPr>
        <w:pStyle w:val="Indeks1"/>
        <w:tabs>
          <w:tab w:val="right" w:leader="dot" w:pos="4993"/>
        </w:tabs>
        <w:rPr>
          <w:noProof/>
        </w:rPr>
      </w:pPr>
      <w:r>
        <w:rPr>
          <w:noProof/>
        </w:rPr>
        <w:t>Tekst80</w:t>
      </w:r>
      <w:r>
        <w:rPr>
          <w:noProof/>
        </w:rPr>
        <w:tab/>
      </w:r>
      <w:del w:id="3817" w:author="Skat" w:date="2010-07-08T14:54:00Z">
        <w:r w:rsidR="00162F95">
          <w:rPr>
            <w:noProof/>
          </w:rPr>
          <w:delText>113;174</w:delText>
        </w:r>
      </w:del>
      <w:ins w:id="3818" w:author="Skat" w:date="2010-07-08T14:54:00Z">
        <w:r>
          <w:rPr>
            <w:noProof/>
          </w:rPr>
          <w:t>122;183</w:t>
        </w:r>
      </w:ins>
    </w:p>
    <w:p w:rsidR="00A5505D" w:rsidRDefault="00A5505D" w:rsidP="00A5505D">
      <w:pPr>
        <w:pStyle w:val="Indeks1"/>
        <w:tabs>
          <w:tab w:val="right" w:leader="dot" w:pos="4993"/>
        </w:tabs>
        <w:rPr>
          <w:noProof/>
        </w:rPr>
      </w:pPr>
      <w:r>
        <w:rPr>
          <w:noProof/>
        </w:rPr>
        <w:t>TekstKort</w:t>
      </w:r>
      <w:r>
        <w:rPr>
          <w:noProof/>
        </w:rPr>
        <w:tab/>
      </w:r>
      <w:del w:id="3819" w:author="Skat" w:date="2010-07-08T14:54:00Z">
        <w:r w:rsidR="00162F95">
          <w:rPr>
            <w:noProof/>
          </w:rPr>
          <w:delText>12;16;27;38;59;64;68;72</w:delText>
        </w:r>
      </w:del>
      <w:ins w:id="3820" w:author="Skat" w:date="2010-07-08T14:54:00Z">
        <w:r>
          <w:rPr>
            <w:noProof/>
          </w:rPr>
          <w:t>14;18;29;40;65;70</w:t>
        </w:r>
      </w:ins>
      <w:r>
        <w:rPr>
          <w:noProof/>
        </w:rPr>
        <w:t>;76;</w:t>
      </w:r>
      <w:del w:id="3821" w:author="Skat" w:date="2010-07-08T14:54:00Z">
        <w:r w:rsidR="00162F95">
          <w:rPr>
            <w:noProof/>
          </w:rPr>
          <w:delText>79;82;86;98;99</w:delText>
        </w:r>
      </w:del>
      <w:ins w:id="3822" w:author="Skat" w:date="2010-07-08T14:54:00Z">
        <w:r>
          <w:rPr>
            <w:noProof/>
          </w:rPr>
          <w:t>80;84;87;90;94;103;107</w:t>
        </w:r>
      </w:ins>
      <w:r>
        <w:rPr>
          <w:noProof/>
        </w:rPr>
        <w:t>;108;</w:t>
      </w:r>
      <w:del w:id="3823" w:author="Skat" w:date="2010-07-08T14:54:00Z">
        <w:r w:rsidR="00162F95">
          <w:rPr>
            <w:noProof/>
          </w:rPr>
          <w:delText>111;119;121;141;148;155;174</w:delText>
        </w:r>
      </w:del>
      <w:ins w:id="3824" w:author="Skat" w:date="2010-07-08T14:54:00Z">
        <w:r>
          <w:rPr>
            <w:noProof/>
          </w:rPr>
          <w:t>117;120;128;130;150;157;164;183</w:t>
        </w:r>
      </w:ins>
    </w:p>
    <w:p w:rsidR="00A5505D" w:rsidRDefault="00A5505D" w:rsidP="00A5505D">
      <w:pPr>
        <w:pStyle w:val="Indeks1"/>
        <w:tabs>
          <w:tab w:val="right" w:leader="dot" w:pos="4993"/>
        </w:tabs>
        <w:rPr>
          <w:noProof/>
        </w:rPr>
      </w:pPr>
      <w:r>
        <w:rPr>
          <w:noProof/>
        </w:rPr>
        <w:t>TekstLang</w:t>
      </w:r>
      <w:r>
        <w:rPr>
          <w:noProof/>
        </w:rPr>
        <w:tab/>
      </w:r>
      <w:del w:id="3825" w:author="Skat" w:date="2010-07-08T14:54:00Z">
        <w:r w:rsidR="00162F95">
          <w:rPr>
            <w:noProof/>
          </w:rPr>
          <w:delText>13;15;39;40;58;65;69;71;73;83;103;104;108;146;149;151;174</w:delText>
        </w:r>
      </w:del>
      <w:ins w:id="3826" w:author="Skat" w:date="2010-07-08T14:54:00Z">
        <w:r>
          <w:rPr>
            <w:noProof/>
          </w:rPr>
          <w:t>15;17;41;42;53;64;71;77;79;81;91;112;113;117;155;158;160;183</w:t>
        </w:r>
      </w:ins>
    </w:p>
    <w:p w:rsidR="00A5505D" w:rsidRDefault="00A5505D" w:rsidP="00A5505D">
      <w:pPr>
        <w:pStyle w:val="Indeks1"/>
        <w:tabs>
          <w:tab w:val="right" w:leader="dot" w:pos="4993"/>
        </w:tabs>
        <w:rPr>
          <w:noProof/>
        </w:rPr>
      </w:pPr>
      <w:r>
        <w:rPr>
          <w:noProof/>
        </w:rPr>
        <w:t>Type</w:t>
      </w:r>
      <w:r>
        <w:rPr>
          <w:noProof/>
        </w:rPr>
        <w:tab/>
      </w:r>
      <w:del w:id="3827" w:author="Skat" w:date="2010-07-08T14:54:00Z">
        <w:r w:rsidR="00162F95">
          <w:rPr>
            <w:noProof/>
          </w:rPr>
          <w:delText>5;</w:delText>
        </w:r>
      </w:del>
      <w:r>
        <w:rPr>
          <w:noProof/>
        </w:rPr>
        <w:t>7;</w:t>
      </w:r>
      <w:del w:id="3828" w:author="Skat" w:date="2010-07-08T14:54:00Z">
        <w:r w:rsidR="00162F95">
          <w:rPr>
            <w:noProof/>
          </w:rPr>
          <w:delText>8;</w:delText>
        </w:r>
      </w:del>
      <w:r>
        <w:rPr>
          <w:noProof/>
        </w:rPr>
        <w:t>9;</w:t>
      </w:r>
      <w:del w:id="3829" w:author="Skat" w:date="2010-07-08T14:54:00Z">
        <w:r w:rsidR="00162F95">
          <w:rPr>
            <w:noProof/>
          </w:rPr>
          <w:delText>19;24;29;34;35;42;43</w:delText>
        </w:r>
      </w:del>
      <w:ins w:id="3830" w:author="Skat" w:date="2010-07-08T14:54:00Z">
        <w:r>
          <w:rPr>
            <w:noProof/>
          </w:rPr>
          <w:t>10;11;21;26;31;36;37;44</w:t>
        </w:r>
      </w:ins>
      <w:r>
        <w:rPr>
          <w:noProof/>
        </w:rPr>
        <w:t>;45;</w:t>
      </w:r>
      <w:del w:id="3831" w:author="Skat" w:date="2010-07-08T14:54:00Z">
        <w:r w:rsidR="00162F95">
          <w:rPr>
            <w:noProof/>
          </w:rPr>
          <w:delText>49;57;70;79;84;88;91</w:delText>
        </w:r>
      </w:del>
      <w:ins w:id="3832" w:author="Skat" w:date="2010-07-08T14:54:00Z">
        <w:r>
          <w:rPr>
            <w:noProof/>
          </w:rPr>
          <w:t>47;51;63;78;87</w:t>
        </w:r>
      </w:ins>
      <w:r>
        <w:rPr>
          <w:noProof/>
        </w:rPr>
        <w:t>;92;96;</w:t>
      </w:r>
      <w:del w:id="3833" w:author="Skat" w:date="2010-07-08T14:54:00Z">
        <w:r w:rsidR="00162F95">
          <w:rPr>
            <w:noProof/>
          </w:rPr>
          <w:delText>97</w:delText>
        </w:r>
      </w:del>
      <w:ins w:id="3834" w:author="Skat" w:date="2010-07-08T14:54:00Z">
        <w:r>
          <w:rPr>
            <w:noProof/>
          </w:rPr>
          <w:t>99</w:t>
        </w:r>
      </w:ins>
      <w:r>
        <w:rPr>
          <w:noProof/>
        </w:rPr>
        <w:t>;100;</w:t>
      </w:r>
      <w:del w:id="3835" w:author="Skat" w:date="2010-07-08T14:54:00Z">
        <w:r w:rsidR="00162F95">
          <w:rPr>
            <w:noProof/>
          </w:rPr>
          <w:delText>121;123;124</w:delText>
        </w:r>
      </w:del>
      <w:ins w:id="3836" w:author="Skat" w:date="2010-07-08T14:54:00Z">
        <w:r>
          <w:rPr>
            <w:noProof/>
          </w:rPr>
          <w:t>105;106;109</w:t>
        </w:r>
      </w:ins>
      <w:r>
        <w:rPr>
          <w:noProof/>
        </w:rPr>
        <w:t>;130;</w:t>
      </w:r>
      <w:del w:id="3837" w:author="Skat" w:date="2010-07-08T14:54:00Z">
        <w:r w:rsidR="00162F95">
          <w:rPr>
            <w:noProof/>
          </w:rPr>
          <w:delText>141;152;155;156;174</w:delText>
        </w:r>
      </w:del>
      <w:ins w:id="3838" w:author="Skat" w:date="2010-07-08T14:54:00Z">
        <w:r>
          <w:rPr>
            <w:noProof/>
          </w:rPr>
          <w:t>132;133;139;150;161;164;165;183</w:t>
        </w:r>
      </w:ins>
    </w:p>
    <w:p w:rsidR="00A5505D" w:rsidRDefault="00A5505D" w:rsidP="00A5505D">
      <w:pPr>
        <w:pStyle w:val="Indeks1"/>
        <w:tabs>
          <w:tab w:val="right" w:leader="dot" w:pos="4993"/>
        </w:tabs>
        <w:rPr>
          <w:noProof/>
        </w:rPr>
      </w:pPr>
      <w:r>
        <w:rPr>
          <w:noProof/>
        </w:rPr>
        <w:t>UdbetalingType</w:t>
      </w:r>
      <w:r>
        <w:rPr>
          <w:noProof/>
        </w:rPr>
        <w:tab/>
      </w:r>
      <w:del w:id="3839" w:author="Skat" w:date="2010-07-08T14:54:00Z">
        <w:r w:rsidR="00162F95">
          <w:rPr>
            <w:noProof/>
          </w:rPr>
          <w:delText>79;141;174</w:delText>
        </w:r>
      </w:del>
      <w:ins w:id="3840" w:author="Skat" w:date="2010-07-08T14:54:00Z">
        <w:r>
          <w:rPr>
            <w:noProof/>
          </w:rPr>
          <w:t>87;150;184</w:t>
        </w:r>
      </w:ins>
    </w:p>
    <w:p w:rsidR="00A5505D" w:rsidRDefault="00A5505D" w:rsidP="00A5505D">
      <w:pPr>
        <w:pStyle w:val="Indeks1"/>
        <w:tabs>
          <w:tab w:val="right" w:leader="dot" w:pos="4993"/>
        </w:tabs>
        <w:rPr>
          <w:noProof/>
        </w:rPr>
      </w:pPr>
      <w:r>
        <w:rPr>
          <w:noProof/>
        </w:rPr>
        <w:t>UdenlandskKundeIdent</w:t>
      </w:r>
      <w:r>
        <w:rPr>
          <w:noProof/>
        </w:rPr>
        <w:tab/>
      </w:r>
      <w:del w:id="3841" w:author="Skat" w:date="2010-07-08T14:54:00Z">
        <w:r w:rsidR="00162F95">
          <w:rPr>
            <w:noProof/>
          </w:rPr>
          <w:delText>77;174</w:delText>
        </w:r>
      </w:del>
      <w:ins w:id="3842" w:author="Skat" w:date="2010-07-08T14:54:00Z">
        <w:r>
          <w:rPr>
            <w:noProof/>
          </w:rPr>
          <w:t>85;184</w:t>
        </w:r>
      </w:ins>
    </w:p>
    <w:p w:rsidR="00A5505D" w:rsidRDefault="00A5505D" w:rsidP="00A5505D">
      <w:pPr>
        <w:pStyle w:val="Indeks1"/>
        <w:tabs>
          <w:tab w:val="right" w:leader="dot" w:pos="4993"/>
        </w:tabs>
        <w:rPr>
          <w:noProof/>
        </w:rPr>
      </w:pPr>
      <w:r>
        <w:rPr>
          <w:noProof/>
        </w:rPr>
        <w:t>UdenlandskPersonNummer</w:t>
      </w:r>
      <w:r>
        <w:rPr>
          <w:noProof/>
        </w:rPr>
        <w:tab/>
      </w:r>
      <w:del w:id="3843" w:author="Skat" w:date="2010-07-08T14:54:00Z">
        <w:r w:rsidR="00162F95">
          <w:rPr>
            <w:noProof/>
          </w:rPr>
          <w:delText>103;175</w:delText>
        </w:r>
      </w:del>
      <w:ins w:id="3844" w:author="Skat" w:date="2010-07-08T14:54:00Z">
        <w:r>
          <w:rPr>
            <w:noProof/>
          </w:rPr>
          <w:t>112;184</w:t>
        </w:r>
      </w:ins>
    </w:p>
    <w:p w:rsidR="00A5505D" w:rsidRDefault="00A5505D" w:rsidP="00A5505D">
      <w:pPr>
        <w:pStyle w:val="Indeks1"/>
        <w:tabs>
          <w:tab w:val="right" w:leader="dot" w:pos="4993"/>
        </w:tabs>
        <w:rPr>
          <w:noProof/>
        </w:rPr>
      </w:pPr>
      <w:r>
        <w:rPr>
          <w:noProof/>
        </w:rPr>
        <w:t>UdenlandskVirksomhedNummer</w:t>
      </w:r>
      <w:r>
        <w:rPr>
          <w:noProof/>
        </w:rPr>
        <w:tab/>
      </w:r>
      <w:del w:id="3845" w:author="Skat" w:date="2010-07-08T14:54:00Z">
        <w:r w:rsidR="00162F95">
          <w:rPr>
            <w:noProof/>
          </w:rPr>
          <w:delText>104;175</w:delText>
        </w:r>
      </w:del>
      <w:ins w:id="3846" w:author="Skat" w:date="2010-07-08T14:54:00Z">
        <w:r>
          <w:rPr>
            <w:noProof/>
          </w:rPr>
          <w:t>113;184</w:t>
        </w:r>
      </w:ins>
    </w:p>
    <w:p w:rsidR="00A5505D" w:rsidRDefault="00A5505D" w:rsidP="00A5505D">
      <w:pPr>
        <w:pStyle w:val="Indeks1"/>
        <w:tabs>
          <w:tab w:val="right" w:leader="dot" w:pos="4993"/>
        </w:tabs>
        <w:rPr>
          <w:noProof/>
        </w:rPr>
      </w:pPr>
      <w:r>
        <w:rPr>
          <w:noProof/>
        </w:rPr>
        <w:t>UmyndighedsKode</w:t>
      </w:r>
      <w:r>
        <w:rPr>
          <w:noProof/>
        </w:rPr>
        <w:tab/>
      </w:r>
      <w:del w:id="3847" w:author="Skat" w:date="2010-07-08T14:54:00Z">
        <w:r w:rsidR="00162F95">
          <w:rPr>
            <w:noProof/>
          </w:rPr>
          <w:delText>80;175</w:delText>
        </w:r>
      </w:del>
      <w:ins w:id="3848" w:author="Skat" w:date="2010-07-08T14:54:00Z">
        <w:r>
          <w:rPr>
            <w:noProof/>
          </w:rPr>
          <w:t>88;184</w:t>
        </w:r>
      </w:ins>
    </w:p>
    <w:p w:rsidR="00A5505D" w:rsidRDefault="00A5505D" w:rsidP="00A5505D">
      <w:pPr>
        <w:pStyle w:val="Indeks1"/>
        <w:tabs>
          <w:tab w:val="right" w:leader="dot" w:pos="4993"/>
        </w:tabs>
        <w:rPr>
          <w:noProof/>
        </w:rPr>
      </w:pPr>
      <w:r>
        <w:rPr>
          <w:noProof/>
        </w:rPr>
        <w:t>UUID</w:t>
      </w:r>
      <w:r>
        <w:rPr>
          <w:noProof/>
        </w:rPr>
        <w:tab/>
      </w:r>
      <w:del w:id="3849" w:author="Skat" w:date="2010-07-08T14:54:00Z">
        <w:r w:rsidR="00162F95">
          <w:rPr>
            <w:noProof/>
          </w:rPr>
          <w:delText>111;131;174</w:delText>
        </w:r>
      </w:del>
      <w:ins w:id="3850" w:author="Skat" w:date="2010-07-08T14:54:00Z">
        <w:r>
          <w:rPr>
            <w:noProof/>
          </w:rPr>
          <w:t>120;140;184</w:t>
        </w:r>
      </w:ins>
    </w:p>
    <w:p w:rsidR="00A5505D" w:rsidRDefault="00A5505D" w:rsidP="00A5505D">
      <w:pPr>
        <w:pStyle w:val="Indeks1"/>
        <w:tabs>
          <w:tab w:val="right" w:leader="dot" w:pos="4993"/>
        </w:tabs>
        <w:rPr>
          <w:noProof/>
        </w:rPr>
      </w:pPr>
      <w:r>
        <w:rPr>
          <w:noProof/>
        </w:rPr>
        <w:t>Valuta</w:t>
      </w:r>
      <w:r>
        <w:rPr>
          <w:noProof/>
        </w:rPr>
        <w:tab/>
      </w:r>
      <w:del w:id="3851" w:author="Skat" w:date="2010-07-08T14:54:00Z">
        <w:r w:rsidR="00162F95">
          <w:rPr>
            <w:noProof/>
          </w:rPr>
          <w:delText>25;79;141;157;175</w:delText>
        </w:r>
      </w:del>
      <w:ins w:id="3852" w:author="Skat" w:date="2010-07-08T14:54:00Z">
        <w:r>
          <w:rPr>
            <w:noProof/>
          </w:rPr>
          <w:t>27;87;150;166;185</w:t>
        </w:r>
      </w:ins>
    </w:p>
    <w:p w:rsidR="00A5505D" w:rsidRDefault="00A5505D" w:rsidP="00A5505D">
      <w:pPr>
        <w:pStyle w:val="Indeks1"/>
        <w:tabs>
          <w:tab w:val="right" w:leader="dot" w:pos="4993"/>
        </w:tabs>
        <w:rPr>
          <w:noProof/>
        </w:rPr>
      </w:pPr>
      <w:r>
        <w:rPr>
          <w:noProof/>
        </w:rPr>
        <w:t>ValutaKode</w:t>
      </w:r>
      <w:r>
        <w:rPr>
          <w:noProof/>
        </w:rPr>
        <w:tab/>
      </w:r>
      <w:del w:id="3853" w:author="Skat" w:date="2010-07-08T14:54:00Z">
        <w:r w:rsidR="00162F95">
          <w:rPr>
            <w:noProof/>
          </w:rPr>
          <w:delText>51;144;175</w:delText>
        </w:r>
      </w:del>
      <w:ins w:id="3854" w:author="Skat" w:date="2010-07-08T14:54:00Z">
        <w:r>
          <w:rPr>
            <w:noProof/>
          </w:rPr>
          <w:t>55;153;185</w:t>
        </w:r>
      </w:ins>
    </w:p>
    <w:p w:rsidR="00A5505D" w:rsidRDefault="00A5505D" w:rsidP="00A5505D">
      <w:pPr>
        <w:pStyle w:val="Indeks1"/>
        <w:tabs>
          <w:tab w:val="right" w:leader="dot" w:pos="4993"/>
        </w:tabs>
        <w:rPr>
          <w:noProof/>
        </w:rPr>
      </w:pPr>
      <w:r>
        <w:rPr>
          <w:noProof/>
        </w:rPr>
        <w:t>VejKode</w:t>
      </w:r>
      <w:r>
        <w:rPr>
          <w:noProof/>
        </w:rPr>
        <w:tab/>
      </w:r>
      <w:del w:id="3855" w:author="Skat" w:date="2010-07-08T14:54:00Z">
        <w:r w:rsidR="00162F95">
          <w:rPr>
            <w:noProof/>
          </w:rPr>
          <w:delText>76;176</w:delText>
        </w:r>
      </w:del>
      <w:ins w:id="3856" w:author="Skat" w:date="2010-07-08T14:54:00Z">
        <w:r>
          <w:rPr>
            <w:noProof/>
          </w:rPr>
          <w:t>84;185</w:t>
        </w:r>
      </w:ins>
    </w:p>
    <w:p w:rsidR="00A5505D" w:rsidRDefault="00A5505D" w:rsidP="00A5505D">
      <w:pPr>
        <w:pStyle w:val="Indeks1"/>
        <w:tabs>
          <w:tab w:val="right" w:leader="dot" w:pos="4993"/>
        </w:tabs>
        <w:rPr>
          <w:noProof/>
        </w:rPr>
      </w:pPr>
      <w:r>
        <w:rPr>
          <w:noProof/>
        </w:rPr>
        <w:t>VirksomhedAdresseLøbeNummer</w:t>
      </w:r>
      <w:r>
        <w:rPr>
          <w:noProof/>
        </w:rPr>
        <w:tab/>
      </w:r>
      <w:del w:id="3857" w:author="Skat" w:date="2010-07-08T14:54:00Z">
        <w:r w:rsidR="00162F95">
          <w:rPr>
            <w:noProof/>
          </w:rPr>
          <w:delText>76;176</w:delText>
        </w:r>
      </w:del>
      <w:ins w:id="3858" w:author="Skat" w:date="2010-07-08T14:54:00Z">
        <w:r>
          <w:rPr>
            <w:noProof/>
          </w:rPr>
          <w:t>84;185</w:t>
        </w:r>
      </w:ins>
    </w:p>
    <w:p w:rsidR="00A5505D" w:rsidRDefault="00A5505D" w:rsidP="00A5505D">
      <w:pPr>
        <w:pStyle w:val="Indeks1"/>
        <w:tabs>
          <w:tab w:val="right" w:leader="dot" w:pos="4993"/>
        </w:tabs>
        <w:rPr>
          <w:noProof/>
        </w:rPr>
      </w:pPr>
      <w:r>
        <w:rPr>
          <w:noProof/>
        </w:rPr>
        <w:t>VirksomhedNavn</w:t>
      </w:r>
      <w:r>
        <w:rPr>
          <w:noProof/>
        </w:rPr>
        <w:tab/>
      </w:r>
      <w:del w:id="3859" w:author="Skat" w:date="2010-07-08T14:54:00Z">
        <w:r w:rsidR="00162F95">
          <w:rPr>
            <w:noProof/>
          </w:rPr>
          <w:delText>79;141;176</w:delText>
        </w:r>
      </w:del>
      <w:ins w:id="3860" w:author="Skat" w:date="2010-07-08T14:54:00Z">
        <w:r>
          <w:rPr>
            <w:noProof/>
          </w:rPr>
          <w:t>87;150;185</w:t>
        </w:r>
      </w:ins>
    </w:p>
    <w:p w:rsidR="00A5505D" w:rsidRDefault="00A5505D" w:rsidP="00A5505D">
      <w:pPr>
        <w:pStyle w:val="Indeks1"/>
        <w:tabs>
          <w:tab w:val="right" w:leader="dot" w:pos="4993"/>
        </w:tabs>
        <w:rPr>
          <w:noProof/>
        </w:rPr>
      </w:pPr>
      <w:r>
        <w:rPr>
          <w:noProof/>
        </w:rPr>
        <w:t>XML</w:t>
      </w:r>
      <w:r>
        <w:rPr>
          <w:noProof/>
        </w:rPr>
        <w:tab/>
      </w:r>
      <w:del w:id="3861" w:author="Skat" w:date="2010-07-08T14:54:00Z">
        <w:r w:rsidR="00162F95">
          <w:rPr>
            <w:noProof/>
          </w:rPr>
          <w:delText>58;79;141;176</w:delText>
        </w:r>
      </w:del>
      <w:ins w:id="3862" w:author="Skat" w:date="2010-07-08T14:54:00Z">
        <w:r>
          <w:rPr>
            <w:noProof/>
          </w:rPr>
          <w:t>64;87;150;185</w:t>
        </w:r>
      </w:ins>
    </w:p>
    <w:p w:rsidR="00A5505D" w:rsidRDefault="00A5505D" w:rsidP="00A5505D">
      <w:pPr>
        <w:pStyle w:val="Indeks1"/>
        <w:tabs>
          <w:tab w:val="right" w:leader="dot" w:pos="4993"/>
        </w:tabs>
        <w:rPr>
          <w:noProof/>
        </w:rPr>
      </w:pPr>
      <w:r>
        <w:rPr>
          <w:noProof/>
        </w:rPr>
        <w:t>ÅbningTid</w:t>
      </w:r>
      <w:r>
        <w:rPr>
          <w:noProof/>
        </w:rPr>
        <w:tab/>
      </w:r>
      <w:del w:id="3863" w:author="Skat" w:date="2010-07-08T14:54:00Z">
        <w:r w:rsidR="00162F95">
          <w:rPr>
            <w:noProof/>
          </w:rPr>
          <w:delText>91;123;176</w:delText>
        </w:r>
      </w:del>
      <w:ins w:id="3864" w:author="Skat" w:date="2010-07-08T14:54:00Z">
        <w:r>
          <w:rPr>
            <w:noProof/>
          </w:rPr>
          <w:t>99;132;186</w:t>
        </w:r>
      </w:ins>
    </w:p>
    <w:p w:rsidR="00A5505D" w:rsidRDefault="00A5505D" w:rsidP="00A5505D">
      <w:pPr>
        <w:pStyle w:val="Indeks1"/>
        <w:tabs>
          <w:tab w:val="right" w:leader="dot" w:pos="4993"/>
        </w:tabs>
        <w:rPr>
          <w:ins w:id="3865" w:author="Skat" w:date="2010-07-08T14:54:00Z"/>
          <w:noProof/>
        </w:rPr>
      </w:pPr>
      <w:ins w:id="3866" w:author="Skat" w:date="2010-07-08T14:54:00Z">
        <w:r>
          <w:rPr>
            <w:noProof/>
          </w:rPr>
          <w:t>Aar</w:t>
        </w:r>
        <w:r>
          <w:rPr>
            <w:noProof/>
          </w:rPr>
          <w:tab/>
          <w:t>4;168</w:t>
        </w:r>
      </w:ins>
    </w:p>
    <w:p w:rsidR="00A5505D" w:rsidRDefault="00A5505D" w:rsidP="00A5505D">
      <w:pPr>
        <w:pStyle w:val="Indeks1"/>
        <w:tabs>
          <w:tab w:val="right" w:leader="dot" w:pos="4993"/>
        </w:tabs>
        <w:rPr>
          <w:noProof/>
        </w:rPr>
      </w:pPr>
      <w:r>
        <w:rPr>
          <w:noProof/>
        </w:rPr>
        <w:t>Årsag</w:t>
      </w:r>
      <w:r>
        <w:rPr>
          <w:noProof/>
        </w:rPr>
        <w:tab/>
      </w:r>
      <w:del w:id="3867" w:author="Skat" w:date="2010-07-08T14:54:00Z">
        <w:r w:rsidR="00162F95">
          <w:rPr>
            <w:noProof/>
          </w:rPr>
          <w:delText>23;29;154;155;176</w:delText>
        </w:r>
      </w:del>
      <w:ins w:id="3868" w:author="Skat" w:date="2010-07-08T14:54:00Z">
        <w:r>
          <w:rPr>
            <w:noProof/>
          </w:rPr>
          <w:t>25;31;163;164;186</w:t>
        </w:r>
      </w:ins>
    </w:p>
    <w:p w:rsidR="00A5505D" w:rsidRDefault="00A5505D" w:rsidP="00A5505D">
      <w:pPr>
        <w:pStyle w:val="Indeks1"/>
        <w:tabs>
          <w:tab w:val="right" w:leader="dot" w:pos="4993"/>
        </w:tabs>
        <w:rPr>
          <w:noProof/>
        </w:rPr>
      </w:pPr>
      <w:r>
        <w:rPr>
          <w:noProof/>
        </w:rPr>
        <w:t>ÅrsagFastTekst</w:t>
      </w:r>
      <w:r>
        <w:rPr>
          <w:noProof/>
        </w:rPr>
        <w:tab/>
      </w:r>
      <w:del w:id="3869" w:author="Skat" w:date="2010-07-08T14:54:00Z">
        <w:r w:rsidR="00162F95">
          <w:rPr>
            <w:noProof/>
          </w:rPr>
          <w:delText>98;176</w:delText>
        </w:r>
      </w:del>
      <w:ins w:id="3870" w:author="Skat" w:date="2010-07-08T14:54:00Z">
        <w:r>
          <w:rPr>
            <w:noProof/>
          </w:rPr>
          <w:t>107;186</w:t>
        </w:r>
      </w:ins>
    </w:p>
    <w:p w:rsidR="00A5505D" w:rsidRDefault="00A5505D" w:rsidP="00A5505D">
      <w:pPr>
        <w:pStyle w:val="Indeks1"/>
        <w:tabs>
          <w:tab w:val="right" w:leader="dot" w:pos="4993"/>
        </w:tabs>
        <w:rPr>
          <w:noProof/>
        </w:rPr>
      </w:pPr>
      <w:r>
        <w:rPr>
          <w:noProof/>
        </w:rPr>
        <w:t>ÅrsagFastTekst1</w:t>
      </w:r>
      <w:r>
        <w:rPr>
          <w:noProof/>
        </w:rPr>
        <w:tab/>
      </w:r>
      <w:del w:id="3871" w:author="Skat" w:date="2010-07-08T14:54:00Z">
        <w:r w:rsidR="00162F95">
          <w:rPr>
            <w:noProof/>
          </w:rPr>
          <w:delText>32;36;143;177</w:delText>
        </w:r>
      </w:del>
      <w:ins w:id="3872" w:author="Skat" w:date="2010-07-08T14:54:00Z">
        <w:r>
          <w:rPr>
            <w:noProof/>
          </w:rPr>
          <w:t>34;38;152;186</w:t>
        </w:r>
      </w:ins>
    </w:p>
    <w:p w:rsidR="00A5505D" w:rsidRDefault="00A5505D" w:rsidP="00A5505D">
      <w:pPr>
        <w:pStyle w:val="Normal11"/>
        <w:tabs>
          <w:tab w:val="right" w:leader="dot" w:pos="4993"/>
        </w:tabs>
        <w:rPr>
          <w:noProof/>
        </w:rPr>
        <w:sectPr w:rsidR="00A5505D" w:rsidSect="00A5505D">
          <w:type w:val="continuous"/>
          <w:pgSz w:w="11906" w:h="16838"/>
          <w:pgMar w:top="567" w:right="567" w:bottom="567" w:left="567" w:header="556" w:footer="850" w:gutter="57"/>
          <w:paperSrc w:first="2" w:other="2"/>
          <w:cols w:num="2" w:space="708"/>
          <w:docGrid w:linePitch="360"/>
        </w:sectPr>
      </w:pPr>
    </w:p>
    <w:p w:rsidR="001A5D36" w:rsidRPr="00A5505D" w:rsidRDefault="00F061A6" w:rsidP="00A5505D">
      <w:pPr>
        <w:pStyle w:val="Normal11"/>
      </w:pPr>
      <w:r>
        <w:fldChar w:fldCharType="end"/>
      </w:r>
    </w:p>
    <w:sectPr w:rsidR="001A5D36" w:rsidRPr="00A5505D" w:rsidSect="00A5505D">
      <w:type w:val="continuous"/>
      <w:pgSz w:w="11906" w:h="16838"/>
      <w:pgMar w:top="567" w:right="567" w:bottom="567" w:left="567" w:header="556" w:footer="850" w:gutter="57"/>
      <w:paperSrc w:first="2" w:other="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2806" w:rsidRPr="00A5505D" w:rsidRDefault="00E92806" w:rsidP="00A5505D">
      <w:pPr>
        <w:pStyle w:val="Normal11"/>
        <w:rPr>
          <w:sz w:val="24"/>
        </w:rPr>
      </w:pPr>
      <w:r>
        <w:separator/>
      </w:r>
    </w:p>
  </w:endnote>
  <w:endnote w:type="continuationSeparator" w:id="1">
    <w:p w:rsidR="00E92806" w:rsidRPr="00A5505D" w:rsidRDefault="00E92806" w:rsidP="00A5505D">
      <w:pPr>
        <w:pStyle w:val="Normal11"/>
        <w:rPr>
          <w:sz w:val="24"/>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05D" w:rsidRDefault="00A5505D">
    <w:pPr>
      <w:pStyle w:val="Sidefod"/>
    </w:pPr>
    <w:r>
      <w:tab/>
    </w:r>
    <w:r>
      <w:tab/>
      <w:t xml:space="preserve">Side : </w:t>
    </w:r>
    <w:fldSimple w:instr=" PAGE  \* MERGEFORMAT ">
      <w:r w:rsidR="00E92806">
        <w:rPr>
          <w:noProof/>
        </w:rPr>
        <w:t>2</w:t>
      </w:r>
    </w:fldSimple>
    <w:r>
      <w:t xml:space="preserve"> af </w:t>
    </w:r>
    <w:fldSimple w:instr=" NUMPAGES  \* MERGEFORMAT ">
      <w:r w:rsidR="00E92806">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2806" w:rsidRPr="00A5505D" w:rsidRDefault="00E92806" w:rsidP="00A5505D">
      <w:pPr>
        <w:pStyle w:val="Normal11"/>
        <w:rPr>
          <w:sz w:val="24"/>
        </w:rPr>
      </w:pPr>
      <w:r>
        <w:separator/>
      </w:r>
    </w:p>
  </w:footnote>
  <w:footnote w:type="continuationSeparator" w:id="1">
    <w:p w:rsidR="00E92806" w:rsidRPr="00A5505D" w:rsidRDefault="00E92806" w:rsidP="00A5505D">
      <w:pPr>
        <w:pStyle w:val="Normal11"/>
        <w:rPr>
          <w:sz w:val="24"/>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505D" w:rsidRDefault="00A5505D">
    <w:pPr>
      <w:pStyle w:val="Sidehoved"/>
    </w:pPr>
    <w:r>
      <w:t xml:space="preserve">Rapport dannet den: </w:t>
    </w:r>
    <w:fldSimple w:instr=" CREATEDATE  \@ &quot;d. MMMM yyyy&quot;  \* MERGEFORMAT ">
      <w:del w:id="1529" w:author="Skat" w:date="2010-07-08T14:54:00Z">
        <w:r w:rsidR="00E1161E">
          <w:rPr>
            <w:noProof/>
          </w:rPr>
          <w:delText>25. juni</w:delText>
        </w:r>
      </w:del>
      <w:ins w:id="1530" w:author="Skat" w:date="2010-07-08T14:54:00Z">
        <w:r>
          <w:rPr>
            <w:noProof/>
          </w:rPr>
          <w:t>8. juli</w:t>
        </w:r>
      </w:ins>
      <w:r>
        <w:rPr>
          <w:noProof/>
        </w:rPr>
        <w:t xml:space="preserve"> 2010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41425"/>
    <w:multiLevelType w:val="multilevel"/>
    <w:tmpl w:val="02C6BF3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DisplayPageBoundaries/>
  <w:embedSystemFonts/>
  <w:stylePaneFormatFilter w:val="3F01"/>
  <w:defaultTabStop w:val="1304"/>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A5505D"/>
    <w:rsid w:val="00162F95"/>
    <w:rsid w:val="001A5D36"/>
    <w:rsid w:val="00312C55"/>
    <w:rsid w:val="00377F89"/>
    <w:rsid w:val="003C3769"/>
    <w:rsid w:val="004516FC"/>
    <w:rsid w:val="00966EC3"/>
    <w:rsid w:val="00A5505D"/>
    <w:rsid w:val="00D53B42"/>
    <w:rsid w:val="00E1161E"/>
    <w:rsid w:val="00E92806"/>
    <w:rsid w:val="00F061A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6EC3"/>
    <w:rPr>
      <w:sz w:val="24"/>
      <w:szCs w:val="24"/>
    </w:rPr>
  </w:style>
  <w:style w:type="paragraph" w:styleId="Overskrift1">
    <w:name w:val="heading 1"/>
    <w:basedOn w:val="Normal"/>
    <w:next w:val="Normal"/>
    <w:link w:val="Overskrift1Tegn"/>
    <w:autoRedefine/>
    <w:qFormat/>
    <w:rsid w:val="00A5505D"/>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nhideWhenUsed/>
    <w:qFormat/>
    <w:rsid w:val="00A5505D"/>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semiHidden/>
    <w:unhideWhenUsed/>
    <w:qFormat/>
    <w:rsid w:val="00A5505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semiHidden/>
    <w:unhideWhenUsed/>
    <w:qFormat/>
    <w:rsid w:val="00A5505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semiHidden/>
    <w:unhideWhenUsed/>
    <w:qFormat/>
    <w:rsid w:val="00A5505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semiHidden/>
    <w:unhideWhenUsed/>
    <w:qFormat/>
    <w:rsid w:val="00A5505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semiHidden/>
    <w:unhideWhenUsed/>
    <w:qFormat/>
    <w:rsid w:val="00A5505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semiHidden/>
    <w:unhideWhenUsed/>
    <w:qFormat/>
    <w:rsid w:val="00A5505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semiHidden/>
    <w:unhideWhenUsed/>
    <w:qFormat/>
    <w:rsid w:val="00A5505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A5505D"/>
    <w:rPr>
      <w:rFonts w:ascii="Arial" w:eastAsiaTheme="majorEastAsia" w:hAnsi="Arial" w:cs="Arial"/>
      <w:b/>
      <w:bCs/>
      <w:sz w:val="30"/>
      <w:szCs w:val="28"/>
    </w:rPr>
  </w:style>
  <w:style w:type="character" w:customStyle="1" w:styleId="Overskrift2Tegn">
    <w:name w:val="Overskrift 2 Tegn"/>
    <w:basedOn w:val="Standardskrifttypeiafsnit"/>
    <w:link w:val="Overskrift2"/>
    <w:rsid w:val="00A5505D"/>
    <w:rPr>
      <w:rFonts w:ascii="Arial" w:eastAsiaTheme="majorEastAsia" w:hAnsi="Arial" w:cs="Arial"/>
      <w:b/>
      <w:bCs/>
      <w:sz w:val="24"/>
      <w:szCs w:val="26"/>
    </w:rPr>
  </w:style>
  <w:style w:type="character" w:customStyle="1" w:styleId="Overskrift3Tegn">
    <w:name w:val="Overskrift 3 Tegn"/>
    <w:basedOn w:val="Standardskrifttypeiafsnit"/>
    <w:link w:val="Overskrift3"/>
    <w:semiHidden/>
    <w:rsid w:val="00A5505D"/>
    <w:rPr>
      <w:rFonts w:ascii="Arial" w:eastAsiaTheme="majorEastAsia" w:hAnsi="Arial" w:cs="Arial"/>
      <w:b/>
      <w:bCs/>
      <w:szCs w:val="24"/>
    </w:rPr>
  </w:style>
  <w:style w:type="character" w:customStyle="1" w:styleId="Overskrift4Tegn">
    <w:name w:val="Overskrift 4 Tegn"/>
    <w:basedOn w:val="Standardskrifttypeiafsnit"/>
    <w:link w:val="Overskrift4"/>
    <w:semiHidden/>
    <w:rsid w:val="00A5505D"/>
    <w:rPr>
      <w:rFonts w:asciiTheme="majorHAnsi" w:eastAsiaTheme="majorEastAsia" w:hAnsiTheme="majorHAnsi" w:cstheme="majorBidi"/>
      <w:b/>
      <w:bCs/>
      <w:i/>
      <w:iCs/>
      <w:color w:val="4F81BD" w:themeColor="accent1"/>
      <w:sz w:val="24"/>
      <w:szCs w:val="24"/>
    </w:rPr>
  </w:style>
  <w:style w:type="character" w:customStyle="1" w:styleId="Overskrift5Tegn">
    <w:name w:val="Overskrift 5 Tegn"/>
    <w:basedOn w:val="Standardskrifttypeiafsnit"/>
    <w:link w:val="Overskrift5"/>
    <w:semiHidden/>
    <w:rsid w:val="00A5505D"/>
    <w:rPr>
      <w:rFonts w:asciiTheme="majorHAnsi" w:eastAsiaTheme="majorEastAsia" w:hAnsiTheme="majorHAnsi" w:cstheme="majorBidi"/>
      <w:color w:val="243F60" w:themeColor="accent1" w:themeShade="7F"/>
      <w:sz w:val="24"/>
      <w:szCs w:val="24"/>
    </w:rPr>
  </w:style>
  <w:style w:type="character" w:customStyle="1" w:styleId="Overskrift6Tegn">
    <w:name w:val="Overskrift 6 Tegn"/>
    <w:basedOn w:val="Standardskrifttypeiafsnit"/>
    <w:link w:val="Overskrift6"/>
    <w:semiHidden/>
    <w:rsid w:val="00A5505D"/>
    <w:rPr>
      <w:rFonts w:asciiTheme="majorHAnsi" w:eastAsiaTheme="majorEastAsia" w:hAnsiTheme="majorHAnsi" w:cstheme="majorBidi"/>
      <w:i/>
      <w:iCs/>
      <w:color w:val="243F60" w:themeColor="accent1" w:themeShade="7F"/>
      <w:sz w:val="24"/>
      <w:szCs w:val="24"/>
    </w:rPr>
  </w:style>
  <w:style w:type="character" w:customStyle="1" w:styleId="Overskrift7Tegn">
    <w:name w:val="Overskrift 7 Tegn"/>
    <w:basedOn w:val="Standardskrifttypeiafsnit"/>
    <w:link w:val="Overskrift7"/>
    <w:semiHidden/>
    <w:rsid w:val="00A5505D"/>
    <w:rPr>
      <w:rFonts w:asciiTheme="majorHAnsi" w:eastAsiaTheme="majorEastAsia" w:hAnsiTheme="majorHAnsi" w:cstheme="majorBidi"/>
      <w:i/>
      <w:iCs/>
      <w:color w:val="404040" w:themeColor="text1" w:themeTint="BF"/>
      <w:sz w:val="24"/>
      <w:szCs w:val="24"/>
    </w:rPr>
  </w:style>
  <w:style w:type="character" w:customStyle="1" w:styleId="Overskrift8Tegn">
    <w:name w:val="Overskrift 8 Tegn"/>
    <w:basedOn w:val="Standardskrifttypeiafsnit"/>
    <w:link w:val="Overskrift8"/>
    <w:semiHidden/>
    <w:rsid w:val="00A5505D"/>
    <w:rPr>
      <w:rFonts w:asciiTheme="majorHAnsi" w:eastAsiaTheme="majorEastAsia" w:hAnsiTheme="majorHAnsi" w:cstheme="majorBidi"/>
      <w:color w:val="404040" w:themeColor="text1" w:themeTint="BF"/>
    </w:rPr>
  </w:style>
  <w:style w:type="character" w:customStyle="1" w:styleId="Overskrift9Tegn">
    <w:name w:val="Overskrift 9 Tegn"/>
    <w:basedOn w:val="Standardskrifttypeiafsnit"/>
    <w:link w:val="Overskrift9"/>
    <w:semiHidden/>
    <w:rsid w:val="00A5505D"/>
    <w:rPr>
      <w:rFonts w:asciiTheme="majorHAnsi" w:eastAsiaTheme="majorEastAsia" w:hAnsiTheme="majorHAnsi" w:cstheme="majorBidi"/>
      <w:i/>
      <w:iCs/>
      <w:color w:val="404040" w:themeColor="text1" w:themeTint="BF"/>
    </w:rPr>
  </w:style>
  <w:style w:type="paragraph" w:customStyle="1" w:styleId="Overskrift1a">
    <w:name w:val="Overskrift 1a"/>
    <w:basedOn w:val="Normal"/>
    <w:next w:val="Normal"/>
    <w:link w:val="Overskrift1aTegn"/>
    <w:autoRedefine/>
    <w:rsid w:val="00A5505D"/>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A5505D"/>
    <w:rPr>
      <w:rFonts w:ascii="Arial" w:hAnsi="Arial" w:cs="Arial"/>
      <w:b/>
      <w:sz w:val="30"/>
      <w:szCs w:val="24"/>
    </w:rPr>
  </w:style>
  <w:style w:type="paragraph" w:customStyle="1" w:styleId="Overskrift211pkt">
    <w:name w:val="Overskrift 2 + 11 pkt"/>
    <w:basedOn w:val="Normal"/>
    <w:link w:val="Overskrift211pktTegn"/>
    <w:rsid w:val="00A5505D"/>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A5505D"/>
    <w:rPr>
      <w:rFonts w:ascii="Arial" w:hAnsi="Arial" w:cs="Arial"/>
      <w:b/>
      <w:sz w:val="22"/>
      <w:szCs w:val="24"/>
    </w:rPr>
  </w:style>
  <w:style w:type="paragraph" w:customStyle="1" w:styleId="Normal11">
    <w:name w:val="Normal + 11"/>
    <w:basedOn w:val="Normal"/>
    <w:link w:val="Normal11Tegn"/>
    <w:rsid w:val="00A5505D"/>
    <w:rPr>
      <w:sz w:val="22"/>
    </w:rPr>
  </w:style>
  <w:style w:type="character" w:customStyle="1" w:styleId="Normal11Tegn">
    <w:name w:val="Normal + 11 Tegn"/>
    <w:basedOn w:val="Standardskrifttypeiafsnit"/>
    <w:link w:val="Normal11"/>
    <w:rsid w:val="00A5505D"/>
    <w:rPr>
      <w:sz w:val="22"/>
      <w:szCs w:val="24"/>
    </w:rPr>
  </w:style>
  <w:style w:type="paragraph" w:styleId="Indeks1">
    <w:name w:val="index 1"/>
    <w:basedOn w:val="Normal"/>
    <w:next w:val="Normal"/>
    <w:autoRedefine/>
    <w:uiPriority w:val="99"/>
    <w:rsid w:val="00A5505D"/>
    <w:pPr>
      <w:ind w:left="240" w:hanging="240"/>
    </w:pPr>
  </w:style>
  <w:style w:type="paragraph" w:styleId="Sidehoved">
    <w:name w:val="header"/>
    <w:basedOn w:val="Normal"/>
    <w:link w:val="SidehovedTegn"/>
    <w:rsid w:val="00A5505D"/>
    <w:pPr>
      <w:tabs>
        <w:tab w:val="center" w:pos="4819"/>
        <w:tab w:val="right" w:pos="9638"/>
      </w:tabs>
    </w:pPr>
  </w:style>
  <w:style w:type="character" w:customStyle="1" w:styleId="SidehovedTegn">
    <w:name w:val="Sidehoved Tegn"/>
    <w:basedOn w:val="Standardskrifttypeiafsnit"/>
    <w:link w:val="Sidehoved"/>
    <w:rsid w:val="00A5505D"/>
    <w:rPr>
      <w:sz w:val="24"/>
      <w:szCs w:val="24"/>
    </w:rPr>
  </w:style>
  <w:style w:type="paragraph" w:styleId="Sidefod">
    <w:name w:val="footer"/>
    <w:basedOn w:val="Normal"/>
    <w:link w:val="SidefodTegn"/>
    <w:rsid w:val="00A5505D"/>
    <w:pPr>
      <w:tabs>
        <w:tab w:val="center" w:pos="4819"/>
        <w:tab w:val="right" w:pos="9638"/>
      </w:tabs>
    </w:pPr>
  </w:style>
  <w:style w:type="character" w:customStyle="1" w:styleId="SidefodTegn">
    <w:name w:val="Sidefod Tegn"/>
    <w:basedOn w:val="Standardskrifttypeiafsnit"/>
    <w:link w:val="Sidefod"/>
    <w:rsid w:val="00A5505D"/>
    <w:rPr>
      <w:sz w:val="24"/>
      <w:szCs w:val="24"/>
    </w:rPr>
  </w:style>
  <w:style w:type="paragraph" w:styleId="Overskrift">
    <w:name w:val="TOC Heading"/>
    <w:basedOn w:val="Overskrift1"/>
    <w:next w:val="Normal"/>
    <w:uiPriority w:val="39"/>
    <w:semiHidden/>
    <w:unhideWhenUsed/>
    <w:qFormat/>
    <w:rsid w:val="00A5505D"/>
    <w:pPr>
      <w:keepNext/>
      <w:numPr>
        <w:numId w:val="0"/>
      </w:numPr>
      <w:spacing w:before="480" w:after="0" w:line="276" w:lineRule="auto"/>
      <w:outlineLvl w:val="9"/>
    </w:pPr>
    <w:rPr>
      <w:rFonts w:asciiTheme="majorHAnsi" w:hAnsiTheme="majorHAnsi" w:cstheme="majorBidi"/>
      <w:color w:val="365F91" w:themeColor="accent1" w:themeShade="BF"/>
      <w:sz w:val="28"/>
      <w:lang w:eastAsia="en-US"/>
    </w:rPr>
  </w:style>
  <w:style w:type="paragraph" w:styleId="Indholdsfortegnelse1">
    <w:name w:val="toc 1"/>
    <w:basedOn w:val="Normal"/>
    <w:next w:val="Normal"/>
    <w:autoRedefine/>
    <w:uiPriority w:val="39"/>
    <w:rsid w:val="00A5505D"/>
    <w:pPr>
      <w:spacing w:after="100"/>
    </w:pPr>
  </w:style>
  <w:style w:type="paragraph" w:styleId="Indholdsfortegnelse2">
    <w:name w:val="toc 2"/>
    <w:basedOn w:val="Normal"/>
    <w:next w:val="Normal"/>
    <w:autoRedefine/>
    <w:uiPriority w:val="39"/>
    <w:rsid w:val="00A5505D"/>
    <w:pPr>
      <w:spacing w:after="100"/>
      <w:ind w:left="240"/>
    </w:pPr>
  </w:style>
  <w:style w:type="paragraph" w:styleId="Indholdsfortegnelse3">
    <w:name w:val="toc 3"/>
    <w:basedOn w:val="Normal"/>
    <w:next w:val="Normal"/>
    <w:autoRedefine/>
    <w:uiPriority w:val="39"/>
    <w:unhideWhenUsed/>
    <w:rsid w:val="00A5505D"/>
    <w:pPr>
      <w:spacing w:after="100" w:line="276" w:lineRule="auto"/>
      <w:ind w:left="440"/>
    </w:pPr>
    <w:rPr>
      <w:rFonts w:asciiTheme="minorHAnsi" w:eastAsiaTheme="minorEastAsia" w:hAnsiTheme="minorHAnsi" w:cstheme="minorBidi"/>
      <w:sz w:val="22"/>
      <w:szCs w:val="22"/>
    </w:rPr>
  </w:style>
  <w:style w:type="paragraph" w:styleId="Indholdsfortegnelse4">
    <w:name w:val="toc 4"/>
    <w:basedOn w:val="Normal"/>
    <w:next w:val="Normal"/>
    <w:autoRedefine/>
    <w:uiPriority w:val="39"/>
    <w:unhideWhenUsed/>
    <w:rsid w:val="00A5505D"/>
    <w:pPr>
      <w:spacing w:after="100" w:line="276" w:lineRule="auto"/>
      <w:ind w:left="660"/>
    </w:pPr>
    <w:rPr>
      <w:rFonts w:asciiTheme="minorHAnsi" w:eastAsiaTheme="minorEastAsia" w:hAnsiTheme="minorHAnsi" w:cstheme="minorBidi"/>
      <w:sz w:val="22"/>
      <w:szCs w:val="22"/>
    </w:rPr>
  </w:style>
  <w:style w:type="paragraph" w:styleId="Indholdsfortegnelse5">
    <w:name w:val="toc 5"/>
    <w:basedOn w:val="Normal"/>
    <w:next w:val="Normal"/>
    <w:autoRedefine/>
    <w:uiPriority w:val="39"/>
    <w:unhideWhenUsed/>
    <w:rsid w:val="00A5505D"/>
    <w:pPr>
      <w:spacing w:after="100" w:line="276" w:lineRule="auto"/>
      <w:ind w:left="880"/>
    </w:pPr>
    <w:rPr>
      <w:rFonts w:asciiTheme="minorHAnsi" w:eastAsiaTheme="minorEastAsia" w:hAnsiTheme="minorHAnsi" w:cstheme="minorBidi"/>
      <w:sz w:val="22"/>
      <w:szCs w:val="22"/>
    </w:rPr>
  </w:style>
  <w:style w:type="paragraph" w:styleId="Indholdsfortegnelse6">
    <w:name w:val="toc 6"/>
    <w:basedOn w:val="Normal"/>
    <w:next w:val="Normal"/>
    <w:autoRedefine/>
    <w:uiPriority w:val="39"/>
    <w:unhideWhenUsed/>
    <w:rsid w:val="00A5505D"/>
    <w:pPr>
      <w:spacing w:after="100" w:line="276" w:lineRule="auto"/>
      <w:ind w:left="1100"/>
    </w:pPr>
    <w:rPr>
      <w:rFonts w:asciiTheme="minorHAnsi" w:eastAsiaTheme="minorEastAsia" w:hAnsiTheme="minorHAnsi" w:cstheme="minorBidi"/>
      <w:sz w:val="22"/>
      <w:szCs w:val="22"/>
    </w:rPr>
  </w:style>
  <w:style w:type="paragraph" w:styleId="Indholdsfortegnelse7">
    <w:name w:val="toc 7"/>
    <w:basedOn w:val="Normal"/>
    <w:next w:val="Normal"/>
    <w:autoRedefine/>
    <w:uiPriority w:val="39"/>
    <w:unhideWhenUsed/>
    <w:rsid w:val="00A5505D"/>
    <w:pPr>
      <w:spacing w:after="100" w:line="276" w:lineRule="auto"/>
      <w:ind w:left="1320"/>
    </w:pPr>
    <w:rPr>
      <w:rFonts w:asciiTheme="minorHAnsi" w:eastAsiaTheme="minorEastAsia" w:hAnsiTheme="minorHAnsi" w:cstheme="minorBidi"/>
      <w:sz w:val="22"/>
      <w:szCs w:val="22"/>
    </w:rPr>
  </w:style>
  <w:style w:type="paragraph" w:styleId="Indholdsfortegnelse8">
    <w:name w:val="toc 8"/>
    <w:basedOn w:val="Normal"/>
    <w:next w:val="Normal"/>
    <w:autoRedefine/>
    <w:uiPriority w:val="39"/>
    <w:unhideWhenUsed/>
    <w:rsid w:val="00A5505D"/>
    <w:pPr>
      <w:spacing w:after="100" w:line="276" w:lineRule="auto"/>
      <w:ind w:left="1540"/>
    </w:pPr>
    <w:rPr>
      <w:rFonts w:asciiTheme="minorHAnsi" w:eastAsiaTheme="minorEastAsia" w:hAnsiTheme="minorHAnsi" w:cstheme="minorBidi"/>
      <w:sz w:val="22"/>
      <w:szCs w:val="22"/>
    </w:rPr>
  </w:style>
  <w:style w:type="paragraph" w:styleId="Indholdsfortegnelse9">
    <w:name w:val="toc 9"/>
    <w:basedOn w:val="Normal"/>
    <w:next w:val="Normal"/>
    <w:autoRedefine/>
    <w:uiPriority w:val="39"/>
    <w:unhideWhenUsed/>
    <w:rsid w:val="00A5505D"/>
    <w:pPr>
      <w:spacing w:after="100" w:line="276" w:lineRule="auto"/>
      <w:ind w:left="1760"/>
    </w:pPr>
    <w:rPr>
      <w:rFonts w:asciiTheme="minorHAnsi" w:eastAsiaTheme="minorEastAsia" w:hAnsiTheme="minorHAnsi" w:cstheme="minorBidi"/>
      <w:sz w:val="22"/>
      <w:szCs w:val="22"/>
    </w:rPr>
  </w:style>
  <w:style w:type="character" w:styleId="Hyperlink">
    <w:name w:val="Hyperlink"/>
    <w:basedOn w:val="Standardskrifttypeiafsnit"/>
    <w:uiPriority w:val="99"/>
    <w:unhideWhenUsed/>
    <w:rsid w:val="00A5505D"/>
    <w:rPr>
      <w:color w:val="0000FF" w:themeColor="hyperlink"/>
      <w:u w:val="single"/>
    </w:rPr>
  </w:style>
  <w:style w:type="paragraph" w:styleId="Markeringsbobletekst">
    <w:name w:val="Balloon Text"/>
    <w:basedOn w:val="Normal"/>
    <w:link w:val="MarkeringsbobletekstTegn"/>
    <w:rsid w:val="00A5505D"/>
    <w:rPr>
      <w:rFonts w:ascii="Tahoma" w:hAnsi="Tahoma" w:cs="Tahoma"/>
      <w:sz w:val="16"/>
      <w:szCs w:val="16"/>
    </w:rPr>
  </w:style>
  <w:style w:type="character" w:customStyle="1" w:styleId="MarkeringsbobletekstTegn">
    <w:name w:val="Markeringsbobletekst Tegn"/>
    <w:basedOn w:val="Standardskrifttypeiafsnit"/>
    <w:link w:val="Markeringsbobletekst"/>
    <w:rsid w:val="00A5505D"/>
    <w:rPr>
      <w:rFonts w:ascii="Tahoma" w:hAnsi="Tahoma" w:cs="Tahoma"/>
      <w:sz w:val="16"/>
      <w:szCs w:val="16"/>
    </w:rPr>
  </w:style>
  <w:style w:type="paragraph" w:styleId="Korrektur">
    <w:name w:val="Revision"/>
    <w:hidden/>
    <w:uiPriority w:val="99"/>
    <w:semiHidden/>
    <w:rsid w:val="00E92806"/>
    <w:rPr>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image" Target="media/image8.wmf"/><Relationship Id="rId3" Type="http://schemas.openxmlformats.org/officeDocument/2006/relationships/numbering" Target="numbering.xml"/><Relationship Id="rId21" Type="http://schemas.openxmlformats.org/officeDocument/2006/relationships/image" Target="media/image11.w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wmf"/><Relationship Id="rId2" Type="http://schemas.openxmlformats.org/officeDocument/2006/relationships/customXml" Target="../customXml/item2.xml"/><Relationship Id="rId16" Type="http://schemas.openxmlformats.org/officeDocument/2006/relationships/image" Target="media/image6.wmf"/><Relationship Id="rId20"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9.wmf"/><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4.wmf"/><Relationship Id="rId22" Type="http://schemas.openxmlformats.org/officeDocument/2006/relationships/image" Target="media/image12.wm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496817-516D-414D-8E04-A8572A387DA5}">
  <ds:schemaRefs>
    <ds:schemaRef ds:uri="http://schemas.openxmlformats.org/officeDocument/2006/bibliography"/>
  </ds:schemaRefs>
</ds:datastoreItem>
</file>

<file path=customXml/itemProps2.xml><?xml version="1.0" encoding="utf-8"?>
<ds:datastoreItem xmlns:ds="http://schemas.openxmlformats.org/officeDocument/2006/customXml" ds:itemID="{6A6C3119-D429-4348-BE9D-C84CCB859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75</Pages>
  <Words>36262</Words>
  <Characters>221203</Characters>
  <Application>Microsoft Office Word</Application>
  <DocSecurity>0</DocSecurity>
  <Lines>1843</Lines>
  <Paragraphs>513</Paragraphs>
  <ScaleCrop>false</ScaleCrop>
  <Company>SKAT</Company>
  <LinksUpToDate>false</LinksUpToDate>
  <CharactersWithSpaces>256952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Skat</dc:creator>
  <cp:keywords/>
  <dc:description/>
  <cp:lastModifiedBy>Skat</cp:lastModifiedBy>
  <cp:revision>1</cp:revision>
  <dcterms:created xsi:type="dcterms:W3CDTF">2010-07-08T12:33:00Z</dcterms:created>
  <dcterms:modified xsi:type="dcterms:W3CDTF">2010-07-08T12:57:00Z</dcterms:modified>
</cp:coreProperties>
</file>