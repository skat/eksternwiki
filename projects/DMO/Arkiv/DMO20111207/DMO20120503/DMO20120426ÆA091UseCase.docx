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379702336"/>
        <w:docPartObj>
          <w:docPartGallery w:val="Table of Contents"/>
          <w:docPartUnique/>
        </w:docPartObj>
      </w:sdtPr>
      <w:sdtEndPr/>
      <w:sdtContent>
        <w:p w14:paraId="6098960C" w14:textId="77777777" w:rsidR="00C10BC0" w:rsidRDefault="00C10BC0">
          <w:pPr>
            <w:pStyle w:val="Overskrift"/>
          </w:pPr>
          <w:r>
            <w:t>Indhold</w:t>
          </w:r>
        </w:p>
        <w:p w14:paraId="7209E6F1" w14:textId="77777777" w:rsidR="00090B53" w:rsidRDefault="00C10BC0">
          <w:pPr>
            <w:pStyle w:val="Indholdsfortegnelse2"/>
            <w:tabs>
              <w:tab w:val="left" w:pos="880"/>
              <w:tab w:val="right" w:leader="dot" w:pos="9719"/>
            </w:tabs>
            <w:rPr>
              <w:del w:id="1" w:author="Poul V Madsen" w:date="2012-05-03T10:20:00Z"/>
              <w:noProof/>
            </w:rPr>
          </w:pPr>
          <w:r>
            <w:fldChar w:fldCharType="begin"/>
          </w:r>
          <w:r>
            <w:instrText xml:space="preserve"> TOC \o "1-3" \h \z \u </w:instrText>
          </w:r>
          <w:r>
            <w:fldChar w:fldCharType="separate"/>
          </w:r>
          <w:del w:id="2" w:author="Poul V Madsen" w:date="2012-05-03T10:20:00Z">
            <w:r w:rsidR="00865197">
              <w:fldChar w:fldCharType="begin"/>
            </w:r>
            <w:r w:rsidR="00865197">
              <w:delInstrText xml:space="preserve"> HYPERLINK \l "_Toc316650171" </w:delInstrText>
            </w:r>
            <w:r w:rsidR="00865197">
              <w:fldChar w:fldCharType="separate"/>
            </w:r>
            <w:r w:rsidR="00090B53" w:rsidRPr="007356EA">
              <w:rPr>
                <w:rStyle w:val="Hyperlink"/>
                <w:noProof/>
              </w:rPr>
              <w:delText>1.1</w:delText>
            </w:r>
            <w:r w:rsidR="00090B53">
              <w:rPr>
                <w:noProof/>
              </w:rPr>
              <w:tab/>
            </w:r>
            <w:r w:rsidR="00090B53" w:rsidRPr="007356EA">
              <w:rPr>
                <w:rStyle w:val="Hyperlink"/>
                <w:noProof/>
              </w:rPr>
              <w:delText>12.09 Behandl ikke direkte placerbare indbetalinger</w:delText>
            </w:r>
            <w:r w:rsidR="00090B53">
              <w:rPr>
                <w:noProof/>
                <w:webHidden/>
              </w:rPr>
              <w:tab/>
            </w:r>
            <w:r w:rsidR="00090B53">
              <w:rPr>
                <w:noProof/>
                <w:webHidden/>
              </w:rPr>
              <w:fldChar w:fldCharType="begin"/>
            </w:r>
            <w:r w:rsidR="00090B53">
              <w:rPr>
                <w:noProof/>
                <w:webHidden/>
              </w:rPr>
              <w:delInstrText xml:space="preserve"> PAGEREF _Toc316650171 \h </w:delInstrText>
            </w:r>
            <w:r w:rsidR="00090B53">
              <w:rPr>
                <w:noProof/>
                <w:webHidden/>
              </w:rPr>
            </w:r>
            <w:r w:rsidR="00090B53">
              <w:rPr>
                <w:noProof/>
                <w:webHidden/>
              </w:rPr>
              <w:fldChar w:fldCharType="separate"/>
            </w:r>
            <w:r w:rsidR="00090B53">
              <w:rPr>
                <w:noProof/>
                <w:webHidden/>
              </w:rPr>
              <w:delText>2</w:delText>
            </w:r>
            <w:r w:rsidR="00090B53">
              <w:rPr>
                <w:noProof/>
                <w:webHidden/>
              </w:rPr>
              <w:fldChar w:fldCharType="end"/>
            </w:r>
            <w:r w:rsidR="00865197">
              <w:rPr>
                <w:noProof/>
              </w:rPr>
              <w:fldChar w:fldCharType="end"/>
            </w:r>
          </w:del>
        </w:p>
        <w:p w14:paraId="00EDA803" w14:textId="77777777" w:rsidR="00090B53" w:rsidRDefault="00865197">
          <w:pPr>
            <w:pStyle w:val="Indholdsfortegnelse2"/>
            <w:tabs>
              <w:tab w:val="left" w:pos="880"/>
              <w:tab w:val="right" w:leader="dot" w:pos="9719"/>
            </w:tabs>
            <w:rPr>
              <w:del w:id="3" w:author="Poul V Madsen" w:date="2012-05-03T10:20:00Z"/>
              <w:noProof/>
            </w:rPr>
          </w:pPr>
          <w:del w:id="4" w:author="Poul V Madsen" w:date="2012-05-03T10:20:00Z">
            <w:r>
              <w:fldChar w:fldCharType="begin"/>
            </w:r>
            <w:r>
              <w:delInstrText xml:space="preserve"> HYPERLINK \l "_Toc316650172" </w:delInstrText>
            </w:r>
            <w:r>
              <w:fldChar w:fldCharType="separate"/>
            </w:r>
            <w:r w:rsidR="00090B53" w:rsidRPr="007356EA">
              <w:rPr>
                <w:rStyle w:val="Hyperlink"/>
                <w:noProof/>
              </w:rPr>
              <w:delText>1.2</w:delText>
            </w:r>
            <w:r w:rsidR="00090B53">
              <w:rPr>
                <w:noProof/>
              </w:rPr>
              <w:tab/>
            </w:r>
            <w:r w:rsidR="00090B53" w:rsidRPr="007356EA">
              <w:rPr>
                <w:rStyle w:val="Hyperlink"/>
                <w:noProof/>
              </w:rPr>
              <w:delText>15.03 Overfør regnskabsdata</w:delText>
            </w:r>
            <w:r w:rsidR="00090B53">
              <w:rPr>
                <w:noProof/>
                <w:webHidden/>
              </w:rPr>
              <w:tab/>
            </w:r>
            <w:r w:rsidR="00090B53">
              <w:rPr>
                <w:noProof/>
                <w:webHidden/>
              </w:rPr>
              <w:fldChar w:fldCharType="begin"/>
            </w:r>
            <w:r w:rsidR="00090B53">
              <w:rPr>
                <w:noProof/>
                <w:webHidden/>
              </w:rPr>
              <w:delInstrText xml:space="preserve"> PAGEREF _Toc316650172 \h </w:delInstrText>
            </w:r>
            <w:r w:rsidR="00090B53">
              <w:rPr>
                <w:noProof/>
                <w:webHidden/>
              </w:rPr>
            </w:r>
            <w:r w:rsidR="00090B53">
              <w:rPr>
                <w:noProof/>
                <w:webHidden/>
              </w:rPr>
              <w:fldChar w:fldCharType="separate"/>
            </w:r>
            <w:r w:rsidR="00090B53">
              <w:rPr>
                <w:noProof/>
                <w:webHidden/>
              </w:rPr>
              <w:delText>4</w:delText>
            </w:r>
            <w:r w:rsidR="00090B53">
              <w:rPr>
                <w:noProof/>
                <w:webHidden/>
              </w:rPr>
              <w:fldChar w:fldCharType="end"/>
            </w:r>
            <w:r>
              <w:rPr>
                <w:noProof/>
              </w:rPr>
              <w:fldChar w:fldCharType="end"/>
            </w:r>
          </w:del>
        </w:p>
        <w:p w14:paraId="58C14491" w14:textId="77777777" w:rsidR="00C10BC0" w:rsidRDefault="00865197">
          <w:pPr>
            <w:pStyle w:val="Indholdsfortegnelse2"/>
            <w:tabs>
              <w:tab w:val="left" w:pos="880"/>
              <w:tab w:val="right" w:leader="dot" w:pos="9719"/>
            </w:tabs>
            <w:rPr>
              <w:ins w:id="5" w:author="Poul V Madsen" w:date="2012-05-03T10:20:00Z"/>
              <w:rFonts w:eastAsiaTheme="minorEastAsia"/>
              <w:noProof/>
              <w:lang w:eastAsia="da-DK"/>
            </w:rPr>
          </w:pPr>
          <w:ins w:id="6" w:author="Poul V Madsen" w:date="2012-05-03T10:20:00Z">
            <w:r>
              <w:fldChar w:fldCharType="begin"/>
            </w:r>
            <w:r>
              <w:instrText xml:space="preserve"> HYPERLINK \l "_Toc323203965" </w:instrText>
            </w:r>
            <w:r>
              <w:fldChar w:fldCharType="separate"/>
            </w:r>
            <w:r w:rsidR="00C10BC0" w:rsidRPr="00011C96">
              <w:rPr>
                <w:rStyle w:val="Hyperlink"/>
                <w:noProof/>
              </w:rPr>
              <w:t>1.1</w:t>
            </w:r>
            <w:r w:rsidR="00C10BC0">
              <w:rPr>
                <w:rFonts w:eastAsiaTheme="minorEastAsia"/>
                <w:noProof/>
                <w:lang w:eastAsia="da-DK"/>
              </w:rPr>
              <w:tab/>
            </w:r>
            <w:r w:rsidR="00C10BC0" w:rsidRPr="00011C96">
              <w:rPr>
                <w:rStyle w:val="Hyperlink"/>
                <w:noProof/>
              </w:rPr>
              <w:t>12.09 Behandl ikke direkte placerbare indbetalinger</w:t>
            </w:r>
            <w:r w:rsidR="00C10BC0">
              <w:rPr>
                <w:noProof/>
                <w:webHidden/>
              </w:rPr>
              <w:tab/>
            </w:r>
            <w:r w:rsidR="00C10BC0">
              <w:rPr>
                <w:noProof/>
                <w:webHidden/>
              </w:rPr>
              <w:fldChar w:fldCharType="begin"/>
            </w:r>
            <w:r w:rsidR="00C10BC0">
              <w:rPr>
                <w:noProof/>
                <w:webHidden/>
              </w:rPr>
              <w:instrText xml:space="preserve"> PAGEREF _Toc323203965 \h </w:instrText>
            </w:r>
            <w:r w:rsidR="00C10BC0">
              <w:rPr>
                <w:noProof/>
                <w:webHidden/>
              </w:rPr>
            </w:r>
            <w:r w:rsidR="00C10BC0">
              <w:rPr>
                <w:noProof/>
                <w:webHidden/>
              </w:rPr>
              <w:fldChar w:fldCharType="separate"/>
            </w:r>
            <w:r w:rsidR="00C10BC0">
              <w:rPr>
                <w:noProof/>
                <w:webHidden/>
              </w:rPr>
              <w:t>2</w:t>
            </w:r>
            <w:r w:rsidR="00C10BC0">
              <w:rPr>
                <w:noProof/>
                <w:webHidden/>
              </w:rPr>
              <w:fldChar w:fldCharType="end"/>
            </w:r>
            <w:r>
              <w:rPr>
                <w:noProof/>
              </w:rPr>
              <w:fldChar w:fldCharType="end"/>
            </w:r>
          </w:ins>
        </w:p>
        <w:p w14:paraId="09705256" w14:textId="77777777" w:rsidR="00C10BC0" w:rsidRDefault="00865197">
          <w:pPr>
            <w:pStyle w:val="Indholdsfortegnelse2"/>
            <w:tabs>
              <w:tab w:val="left" w:pos="880"/>
              <w:tab w:val="right" w:leader="dot" w:pos="9719"/>
            </w:tabs>
            <w:rPr>
              <w:ins w:id="7" w:author="Poul V Madsen" w:date="2012-05-03T10:20:00Z"/>
              <w:rFonts w:eastAsiaTheme="minorEastAsia"/>
              <w:noProof/>
              <w:lang w:eastAsia="da-DK"/>
            </w:rPr>
          </w:pPr>
          <w:ins w:id="8" w:author="Poul V Madsen" w:date="2012-05-03T10:20:00Z">
            <w:r>
              <w:fldChar w:fldCharType="begin"/>
            </w:r>
            <w:r>
              <w:instrText xml:space="preserve"> HYPERLINK \l "_Toc323203966" </w:instrText>
            </w:r>
            <w:r>
              <w:fldChar w:fldCharType="separate"/>
            </w:r>
            <w:r w:rsidR="00C10BC0" w:rsidRPr="00011C96">
              <w:rPr>
                <w:rStyle w:val="Hyperlink"/>
                <w:noProof/>
              </w:rPr>
              <w:t>1.2</w:t>
            </w:r>
            <w:r w:rsidR="00C10BC0">
              <w:rPr>
                <w:rFonts w:eastAsiaTheme="minorEastAsia"/>
                <w:noProof/>
                <w:lang w:eastAsia="da-DK"/>
              </w:rPr>
              <w:tab/>
            </w:r>
            <w:r w:rsidR="00C10BC0" w:rsidRPr="00011C96">
              <w:rPr>
                <w:rStyle w:val="Hyperlink"/>
                <w:noProof/>
              </w:rPr>
              <w:t>15.03 Overfør regnskabsdata</w:t>
            </w:r>
            <w:r w:rsidR="00C10BC0">
              <w:rPr>
                <w:noProof/>
                <w:webHidden/>
              </w:rPr>
              <w:tab/>
            </w:r>
            <w:r w:rsidR="00C10BC0">
              <w:rPr>
                <w:noProof/>
                <w:webHidden/>
              </w:rPr>
              <w:fldChar w:fldCharType="begin"/>
            </w:r>
            <w:r w:rsidR="00C10BC0">
              <w:rPr>
                <w:noProof/>
                <w:webHidden/>
              </w:rPr>
              <w:instrText xml:space="preserve"> PAGEREF _Toc323203966 \h </w:instrText>
            </w:r>
            <w:r w:rsidR="00C10BC0">
              <w:rPr>
                <w:noProof/>
                <w:webHidden/>
              </w:rPr>
            </w:r>
            <w:r w:rsidR="00C10BC0">
              <w:rPr>
                <w:noProof/>
                <w:webHidden/>
              </w:rPr>
              <w:fldChar w:fldCharType="separate"/>
            </w:r>
            <w:r w:rsidR="00C10BC0">
              <w:rPr>
                <w:noProof/>
                <w:webHidden/>
              </w:rPr>
              <w:t>4</w:t>
            </w:r>
            <w:r w:rsidR="00C10BC0">
              <w:rPr>
                <w:noProof/>
                <w:webHidden/>
              </w:rPr>
              <w:fldChar w:fldCharType="end"/>
            </w:r>
            <w:r>
              <w:rPr>
                <w:noProof/>
              </w:rPr>
              <w:fldChar w:fldCharType="end"/>
            </w:r>
          </w:ins>
        </w:p>
        <w:p w14:paraId="351350AF" w14:textId="77777777" w:rsidR="00C10BC0" w:rsidRDefault="00C10BC0">
          <w:r>
            <w:rPr>
              <w:b/>
              <w:bCs/>
            </w:rPr>
            <w:fldChar w:fldCharType="end"/>
          </w:r>
        </w:p>
      </w:sdtContent>
    </w:sdt>
    <w:p w14:paraId="410B2031" w14:textId="77777777" w:rsidR="00C10BC0" w:rsidRDefault="00C10BC0">
      <w:pPr>
        <w:rPr>
          <w:rFonts w:ascii="Arial" w:eastAsia="Times New Roman" w:hAnsi="Arial" w:cs="Arial"/>
          <w:b/>
          <w:bCs/>
          <w:iCs/>
          <w:sz w:val="24"/>
          <w:szCs w:val="28"/>
          <w:lang w:eastAsia="da-DK"/>
        </w:rPr>
      </w:pPr>
      <w:r>
        <w:br w:type="page"/>
      </w:r>
    </w:p>
    <w:p w14:paraId="62DED0BD" w14:textId="77777777" w:rsidR="003B68D7" w:rsidRDefault="00C10BC0" w:rsidP="00C10BC0">
      <w:pPr>
        <w:pStyle w:val="Overskrift2"/>
      </w:pPr>
      <w:bookmarkStart w:id="9" w:name="_Toc323203965"/>
      <w:bookmarkStart w:id="10" w:name="_Toc316650171"/>
      <w:r>
        <w:lastRenderedPageBreak/>
        <w:t>12.09 Behandl ikke direkte placerbare indbetalinger</w:t>
      </w:r>
      <w:bookmarkEnd w:id="9"/>
      <w:bookmarkEnd w:id="10"/>
    </w:p>
    <w:p w14:paraId="18FAD3CE" w14:textId="77777777" w:rsidR="00C10BC0" w:rsidRDefault="00C10BC0" w:rsidP="00C10BC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10BC0" w14:paraId="0AEDABD2" w14:textId="77777777" w:rsidTr="00C10BC0">
        <w:tc>
          <w:tcPr>
            <w:tcW w:w="9869" w:type="dxa"/>
            <w:shd w:val="clear" w:color="auto" w:fill="auto"/>
          </w:tcPr>
          <w:p w14:paraId="699C43F3" w14:textId="77777777" w:rsidR="00C10BC0" w:rsidRDefault="00C10BC0" w:rsidP="00C10BC0">
            <w:pPr>
              <w:pStyle w:val="Normal11"/>
              <w:rPr>
                <w:lang w:eastAsia="da-DK"/>
              </w:rPr>
            </w:pPr>
            <w:r>
              <w:rPr>
                <w:b/>
                <w:lang w:eastAsia="da-DK"/>
              </w:rPr>
              <w:t>Formål</w:t>
            </w:r>
          </w:p>
          <w:p w14:paraId="2AE7B15F" w14:textId="77777777" w:rsidR="00C10BC0" w:rsidRDefault="00C10BC0" w:rsidP="00C10BC0">
            <w:pPr>
              <w:pStyle w:val="Normal11"/>
              <w:rPr>
                <w:lang w:eastAsia="da-DK"/>
              </w:rPr>
            </w:pPr>
            <w:r>
              <w:rPr>
                <w:lang w:eastAsia="da-DK"/>
              </w:rPr>
              <w:t xml:space="preserve">Håndtering af indbetalinger, som ikke kunne placeres direkte. </w:t>
            </w:r>
          </w:p>
          <w:p w14:paraId="158C592A" w14:textId="77777777" w:rsidR="00C10BC0" w:rsidRDefault="00C10BC0" w:rsidP="00C10BC0">
            <w:pPr>
              <w:pStyle w:val="Normal11"/>
              <w:rPr>
                <w:lang w:eastAsia="da-DK"/>
              </w:rPr>
            </w:pPr>
          </w:p>
          <w:p w14:paraId="444556F5" w14:textId="77777777" w:rsidR="00C10BC0" w:rsidRDefault="00C10BC0" w:rsidP="00C10BC0">
            <w:pPr>
              <w:pStyle w:val="Normal11"/>
              <w:rPr>
                <w:lang w:eastAsia="da-DK"/>
              </w:rPr>
            </w:pPr>
            <w:r>
              <w:rPr>
                <w:lang w:eastAsia="da-DK"/>
              </w:rPr>
              <w:t xml:space="preserve">Beskrivelse </w:t>
            </w:r>
          </w:p>
          <w:p w14:paraId="3325BF69" w14:textId="38532354" w:rsidR="00C10BC0" w:rsidRDefault="00C10BC0" w:rsidP="00C10BC0">
            <w:pPr>
              <w:pStyle w:val="Normal11"/>
              <w:rPr>
                <w:lang w:eastAsia="da-DK"/>
              </w:rPr>
            </w:pPr>
            <w:r>
              <w:rPr>
                <w:lang w:eastAsia="da-DK"/>
              </w:rPr>
              <w:t>Denne liste vil indeholde indbetalinger foretaget til opkrævningsmyndigheden, hvor det ikke automatisk har været muligt at identificerer fordringer eller kundekonti, hvor disse kan placeres.</w:t>
            </w:r>
            <w:del w:id="11" w:author="Poul V Madsen" w:date="2012-05-03T10:20:00Z">
              <w:r w:rsidR="00090B53">
                <w:delText xml:space="preserve"> </w:delText>
              </w:r>
            </w:del>
          </w:p>
          <w:p w14:paraId="4A2CE0C8" w14:textId="77777777" w:rsidR="00C10BC0" w:rsidRDefault="00C10BC0" w:rsidP="00C10BC0">
            <w:pPr>
              <w:pStyle w:val="Normal11"/>
              <w:rPr>
                <w:ins w:id="12" w:author="Poul V Madsen" w:date="2012-05-03T10:20:00Z"/>
                <w:lang w:eastAsia="da-DK"/>
              </w:rPr>
            </w:pPr>
          </w:p>
          <w:p w14:paraId="36B836FE" w14:textId="77777777" w:rsidR="00C10BC0" w:rsidRDefault="00C10BC0" w:rsidP="00C10BC0">
            <w:pPr>
              <w:pStyle w:val="Normal11"/>
              <w:rPr>
                <w:ins w:id="13" w:author="Poul V Madsen" w:date="2012-05-03T10:20:00Z"/>
                <w:lang w:eastAsia="da-DK"/>
              </w:rPr>
            </w:pPr>
            <w:ins w:id="14" w:author="Poul V Madsen" w:date="2012-05-03T10:20:00Z">
              <w:r>
                <w:rPr>
                  <w:lang w:eastAsia="da-DK"/>
                </w:rPr>
                <w:t>Endvidere vil listen også indeholde nedskrivninger fra Inddrivelsesmyndigheden som ikke  umiddelbart kunne nedskrives som specificeret fra Inddrivelsesmyndigheden.</w:t>
              </w:r>
            </w:ins>
          </w:p>
          <w:p w14:paraId="54227C0C" w14:textId="77777777" w:rsidR="00C10BC0" w:rsidRDefault="00C10BC0" w:rsidP="00C10BC0">
            <w:pPr>
              <w:pStyle w:val="Normal11"/>
              <w:rPr>
                <w:lang w:eastAsia="da-DK"/>
              </w:rPr>
            </w:pPr>
          </w:p>
          <w:p w14:paraId="49FDC707" w14:textId="77777777" w:rsidR="00C10BC0" w:rsidRDefault="00C10BC0" w:rsidP="00C10BC0">
            <w:pPr>
              <w:pStyle w:val="Normal11"/>
              <w:rPr>
                <w:lang w:eastAsia="da-DK"/>
              </w:rPr>
            </w:pPr>
            <w:r>
              <w:rPr>
                <w:lang w:eastAsia="da-DK"/>
              </w:rPr>
              <w:t xml:space="preserve">Det er en arbejdsproces der sikrer, at betalinger, der henstår på denne konto for ikke placerbare indbetalinger, bliver behandlet dagligt. </w:t>
            </w:r>
          </w:p>
          <w:p w14:paraId="27C93C40" w14:textId="77777777" w:rsidR="00C10BC0" w:rsidRDefault="00C10BC0" w:rsidP="00C10BC0">
            <w:pPr>
              <w:pStyle w:val="Normal11"/>
              <w:rPr>
                <w:lang w:eastAsia="da-DK"/>
              </w:rPr>
            </w:pPr>
          </w:p>
          <w:p w14:paraId="6E191B85" w14:textId="687F15BF" w:rsidR="00C10BC0" w:rsidRDefault="00C10BC0" w:rsidP="00C10BC0">
            <w:pPr>
              <w:pStyle w:val="Normal11"/>
              <w:rPr>
                <w:lang w:eastAsia="da-DK"/>
              </w:rPr>
            </w:pPr>
            <w:r>
              <w:rPr>
                <w:lang w:eastAsia="da-DK"/>
              </w:rPr>
              <w:t>I forbindelse med opklaring af, hvilken kundekonto eller hvilke fordringer der skal dækkes, skal det også være muligt at "overføre" beløbet til SAP 38 eller Inddrivelse</w:t>
            </w:r>
            <w:del w:id="15" w:author="Poul V Madsen" w:date="2012-05-03T10:20:00Z">
              <w:r w:rsidR="00090B53">
                <w:delText xml:space="preserve">.(Inddrivelse er ikke relevant i forbindelse med idriftssættelse af dmo til inderstøttelse af dmr) </w:delText>
              </w:r>
            </w:del>
            <w:ins w:id="16" w:author="Poul V Madsen" w:date="2012-05-03T10:20:00Z">
              <w:r>
                <w:rPr>
                  <w:lang w:eastAsia="da-DK"/>
                </w:rPr>
                <w:t>.</w:t>
              </w:r>
            </w:ins>
            <w:r>
              <w:rPr>
                <w:lang w:eastAsia="da-DK"/>
              </w:rPr>
              <w:t xml:space="preserve">Den konkrete fordeling sker således, at beløbet placeres på den korrekte kundekonto og er herefter underlagt den generelle dækningsrækkefølge som kontoen er underlagt. Når beløbet afklares, skal det have den valørdato, som den oprindelige indbetaling har. </w:t>
            </w:r>
          </w:p>
          <w:p w14:paraId="5441A6F7" w14:textId="77777777" w:rsidR="00C10BC0" w:rsidRDefault="00C10BC0" w:rsidP="00C10BC0">
            <w:pPr>
              <w:pStyle w:val="Normal11"/>
              <w:rPr>
                <w:lang w:eastAsia="da-DK"/>
              </w:rPr>
            </w:pPr>
          </w:p>
          <w:p w14:paraId="75AF2FEA" w14:textId="77777777" w:rsidR="00C10BC0" w:rsidRDefault="00C10BC0" w:rsidP="00C10BC0">
            <w:pPr>
              <w:pStyle w:val="Normal11"/>
              <w:rPr>
                <w:lang w:eastAsia="da-DK"/>
              </w:rPr>
            </w:pPr>
            <w:r>
              <w:rPr>
                <w:lang w:eastAsia="da-DK"/>
              </w:rPr>
              <w:t xml:space="preserve">Der skal være mulighed for at placere beløbet på en konkret kundekonto, hvor det afventer at en sagsbehandler/bogholder placerer beløbet. </w:t>
            </w:r>
          </w:p>
          <w:p w14:paraId="5CCE0A35" w14:textId="6E722995" w:rsidR="00C10BC0" w:rsidRDefault="00C10BC0" w:rsidP="00C10BC0">
            <w:pPr>
              <w:pStyle w:val="Normal11"/>
              <w:rPr>
                <w:lang w:eastAsia="da-DK"/>
              </w:rPr>
            </w:pPr>
            <w:r>
              <w:rPr>
                <w:lang w:eastAsia="da-DK"/>
              </w:rPr>
              <w:t>Det skal sikres at indbetalinger som er foretaget pga af en sikkerhedsstillelse der er bragt til anvendelse, skal indgå på liste over ikke placerbare indbetalinger, Identification af indbetaling vedrørende sikkerhedsstillelse vil være i form af et unikt identifikationsnummer som leveres af løsningen i forbindelse med en sagsbehandlers/bogholders stillingtagen til at bringe en sikkerhedsstillelse i anvendelse.</w:t>
            </w:r>
            <w:del w:id="17" w:author="Poul V Madsen" w:date="2012-05-03T10:20:00Z">
              <w:r w:rsidR="00090B53">
                <w:delText xml:space="preserve">Sikkerhedsstillelser er ikke relevant i forbindelse med idriftssættelse af dmo til inderstøttelse af dmr) </w:delText>
              </w:r>
            </w:del>
          </w:p>
          <w:p w14:paraId="676A8A2A" w14:textId="77777777" w:rsidR="00C10BC0" w:rsidRDefault="00C10BC0" w:rsidP="00C10BC0">
            <w:pPr>
              <w:pStyle w:val="Normal11"/>
              <w:rPr>
                <w:lang w:eastAsia="da-DK"/>
              </w:rPr>
            </w:pPr>
            <w:r>
              <w:rPr>
                <w:lang w:eastAsia="da-DK"/>
              </w:rPr>
              <w:t>Sporbarhed - oplysninger om hvilken medarbejder der har behandlet de enkelte poster skal være logget og efterfølgende umiddelbart tilgængelige i løsningen</w:t>
            </w:r>
          </w:p>
          <w:p w14:paraId="7D435135" w14:textId="77777777" w:rsidR="00C10BC0" w:rsidRDefault="00C10BC0" w:rsidP="00C10BC0">
            <w:pPr>
              <w:pStyle w:val="Normal11"/>
              <w:rPr>
                <w:lang w:eastAsia="da-DK"/>
              </w:rPr>
            </w:pPr>
          </w:p>
          <w:p w14:paraId="1A8F6A4C" w14:textId="77777777" w:rsidR="00C10BC0" w:rsidRPr="00C10BC0" w:rsidRDefault="00C10BC0" w:rsidP="00C10BC0">
            <w:pPr>
              <w:pStyle w:val="Normal11"/>
              <w:rPr>
                <w:lang w:eastAsia="da-DK"/>
              </w:rPr>
            </w:pPr>
          </w:p>
        </w:tc>
      </w:tr>
      <w:tr w:rsidR="00C10BC0" w14:paraId="1A12BBB9" w14:textId="77777777" w:rsidTr="00C10BC0">
        <w:tc>
          <w:tcPr>
            <w:tcW w:w="9869" w:type="dxa"/>
            <w:shd w:val="clear" w:color="auto" w:fill="auto"/>
          </w:tcPr>
          <w:p w14:paraId="5AE55255" w14:textId="77777777" w:rsidR="00C10BC0" w:rsidRDefault="00C10BC0" w:rsidP="00C10BC0">
            <w:pPr>
              <w:pStyle w:val="Normal11"/>
              <w:rPr>
                <w:lang w:eastAsia="da-DK"/>
              </w:rPr>
            </w:pPr>
            <w:r>
              <w:rPr>
                <w:b/>
                <w:lang w:eastAsia="da-DK"/>
              </w:rPr>
              <w:t>Frekvens</w:t>
            </w:r>
          </w:p>
          <w:p w14:paraId="2A9465D1" w14:textId="77777777" w:rsidR="00C10BC0" w:rsidRPr="00C10BC0" w:rsidRDefault="00C10BC0" w:rsidP="00C10BC0">
            <w:pPr>
              <w:pStyle w:val="Normal11"/>
              <w:rPr>
                <w:lang w:eastAsia="da-DK"/>
              </w:rPr>
            </w:pPr>
          </w:p>
        </w:tc>
      </w:tr>
      <w:tr w:rsidR="00C10BC0" w14:paraId="6FFA64FC" w14:textId="77777777" w:rsidTr="00C10BC0">
        <w:tc>
          <w:tcPr>
            <w:tcW w:w="9869" w:type="dxa"/>
            <w:shd w:val="clear" w:color="auto" w:fill="auto"/>
          </w:tcPr>
          <w:p w14:paraId="5BB875E8" w14:textId="77777777" w:rsidR="00C10BC0" w:rsidRDefault="00C10BC0" w:rsidP="00C10BC0">
            <w:pPr>
              <w:pStyle w:val="Normal11"/>
              <w:rPr>
                <w:lang w:eastAsia="da-DK"/>
              </w:rPr>
            </w:pPr>
            <w:r>
              <w:rPr>
                <w:b/>
                <w:lang w:eastAsia="da-DK"/>
              </w:rPr>
              <w:t>Aktører</w:t>
            </w:r>
          </w:p>
          <w:p w14:paraId="4E902CFB" w14:textId="77777777" w:rsidR="00C10BC0" w:rsidRDefault="00C10BC0" w:rsidP="00C10BC0">
            <w:pPr>
              <w:pStyle w:val="Normal11"/>
              <w:rPr>
                <w:lang w:eastAsia="da-DK"/>
              </w:rPr>
            </w:pPr>
            <w:r>
              <w:rPr>
                <w:lang w:eastAsia="da-DK"/>
              </w:rPr>
              <w:t>Sagsbehandler</w:t>
            </w:r>
          </w:p>
          <w:p w14:paraId="0C1A8203" w14:textId="77777777" w:rsidR="00C10BC0" w:rsidRPr="00C10BC0" w:rsidRDefault="00C10BC0" w:rsidP="00C10BC0">
            <w:pPr>
              <w:pStyle w:val="Normal11"/>
              <w:rPr>
                <w:lang w:eastAsia="da-DK"/>
              </w:rPr>
            </w:pPr>
            <w:r>
              <w:rPr>
                <w:lang w:eastAsia="da-DK"/>
              </w:rPr>
              <w:t>Bogholder</w:t>
            </w:r>
          </w:p>
        </w:tc>
      </w:tr>
      <w:tr w:rsidR="00C10BC0" w14:paraId="7BC3FCD0" w14:textId="77777777" w:rsidTr="00C10BC0">
        <w:tc>
          <w:tcPr>
            <w:tcW w:w="9869" w:type="dxa"/>
            <w:shd w:val="clear" w:color="auto" w:fill="auto"/>
          </w:tcPr>
          <w:p w14:paraId="740104B7" w14:textId="77777777" w:rsidR="00C10BC0" w:rsidRDefault="00C10BC0" w:rsidP="00C10BC0">
            <w:pPr>
              <w:pStyle w:val="Normal11"/>
              <w:rPr>
                <w:lang w:eastAsia="da-DK"/>
              </w:rPr>
            </w:pPr>
            <w:r>
              <w:rPr>
                <w:b/>
                <w:lang w:eastAsia="da-DK"/>
              </w:rPr>
              <w:t>Startbetingelser</w:t>
            </w:r>
          </w:p>
          <w:p w14:paraId="661ED358" w14:textId="77777777" w:rsidR="00C10BC0" w:rsidRDefault="00C10BC0" w:rsidP="00C10BC0">
            <w:pPr>
              <w:pStyle w:val="Normal11"/>
              <w:rPr>
                <w:ins w:id="18" w:author="Poul V Madsen" w:date="2012-05-03T10:20:00Z"/>
                <w:lang w:eastAsia="da-DK"/>
              </w:rPr>
            </w:pPr>
            <w:r>
              <w:rPr>
                <w:lang w:eastAsia="da-DK"/>
              </w:rPr>
              <w:t xml:space="preserve">At use case 12.10 har fundet indbetalinger, der ikke er direkte placerbare. </w:t>
            </w:r>
          </w:p>
          <w:p w14:paraId="479EC257" w14:textId="77777777" w:rsidR="00C10BC0" w:rsidRDefault="00C10BC0" w:rsidP="00C10BC0">
            <w:pPr>
              <w:pStyle w:val="Normal11"/>
              <w:rPr>
                <w:ins w:id="19" w:author="Poul V Madsen" w:date="2012-05-03T10:20:00Z"/>
                <w:lang w:eastAsia="da-DK"/>
              </w:rPr>
            </w:pPr>
            <w:ins w:id="20" w:author="Poul V Madsen" w:date="2012-05-03T10:20:00Z">
              <w:r>
                <w:rPr>
                  <w:lang w:eastAsia="da-DK"/>
                </w:rPr>
                <w:t>eller</w:t>
              </w:r>
            </w:ins>
          </w:p>
          <w:p w14:paraId="3092689C" w14:textId="77777777" w:rsidR="00C10BC0" w:rsidRPr="00C10BC0" w:rsidRDefault="00C10BC0" w:rsidP="00C10BC0">
            <w:pPr>
              <w:pStyle w:val="Normal11"/>
              <w:rPr>
                <w:lang w:eastAsia="da-DK"/>
              </w:rPr>
            </w:pPr>
            <w:ins w:id="21" w:author="Poul V Madsen" w:date="2012-05-03T10:20:00Z">
              <w:r>
                <w:rPr>
                  <w:lang w:eastAsia="da-DK"/>
                </w:rPr>
                <w:t>at der er modtaget meddelelse om nedskrivning/opskrivning fra inddrivelse og denne kan ikke effektueres</w:t>
              </w:r>
            </w:ins>
          </w:p>
        </w:tc>
      </w:tr>
    </w:tbl>
    <w:p w14:paraId="28C6B718" w14:textId="77777777" w:rsidR="00C10BC0" w:rsidRDefault="00C10BC0" w:rsidP="00C10BC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10BC0" w14:paraId="1E48D0C0" w14:textId="77777777" w:rsidTr="00C10BC0">
        <w:tc>
          <w:tcPr>
            <w:tcW w:w="9909" w:type="dxa"/>
            <w:gridSpan w:val="3"/>
          </w:tcPr>
          <w:p w14:paraId="6A6ACD09" w14:textId="77777777" w:rsidR="00C10BC0" w:rsidRPr="00C10BC0" w:rsidRDefault="00C10BC0" w:rsidP="00C10BC0">
            <w:pPr>
              <w:pStyle w:val="Normal11"/>
              <w:rPr>
                <w:lang w:eastAsia="da-DK"/>
              </w:rPr>
            </w:pPr>
            <w:r>
              <w:rPr>
                <w:b/>
                <w:lang w:eastAsia="da-DK"/>
              </w:rPr>
              <w:t>Hovedvej</w:t>
            </w:r>
          </w:p>
        </w:tc>
      </w:tr>
      <w:tr w:rsidR="00C10BC0" w14:paraId="71A378FE" w14:textId="77777777" w:rsidTr="00C10BC0">
        <w:tc>
          <w:tcPr>
            <w:tcW w:w="3356" w:type="dxa"/>
            <w:shd w:val="pct20" w:color="auto" w:fill="0000FF"/>
          </w:tcPr>
          <w:p w14:paraId="6A7D209A" w14:textId="77777777" w:rsidR="00C10BC0" w:rsidRPr="00C10BC0" w:rsidRDefault="00C10BC0" w:rsidP="00C10BC0">
            <w:pPr>
              <w:pStyle w:val="Normal11"/>
              <w:rPr>
                <w:color w:val="FFFFFF"/>
                <w:lang w:eastAsia="da-DK"/>
              </w:rPr>
            </w:pPr>
            <w:r>
              <w:rPr>
                <w:color w:val="FFFFFF"/>
                <w:lang w:eastAsia="da-DK"/>
              </w:rPr>
              <w:t>Aktør</w:t>
            </w:r>
          </w:p>
        </w:tc>
        <w:tc>
          <w:tcPr>
            <w:tcW w:w="3356" w:type="dxa"/>
            <w:shd w:val="pct20" w:color="auto" w:fill="0000FF"/>
          </w:tcPr>
          <w:p w14:paraId="5D589F64" w14:textId="77777777" w:rsidR="00C10BC0" w:rsidRPr="00C10BC0" w:rsidRDefault="00C10BC0" w:rsidP="00C10BC0">
            <w:pPr>
              <w:pStyle w:val="Normal11"/>
              <w:rPr>
                <w:color w:val="FFFFFF"/>
                <w:lang w:eastAsia="da-DK"/>
              </w:rPr>
            </w:pPr>
            <w:r>
              <w:rPr>
                <w:color w:val="FFFFFF"/>
                <w:lang w:eastAsia="da-DK"/>
              </w:rPr>
              <w:t>Løsning</w:t>
            </w:r>
          </w:p>
        </w:tc>
        <w:tc>
          <w:tcPr>
            <w:tcW w:w="3197" w:type="dxa"/>
            <w:shd w:val="pct20" w:color="auto" w:fill="0000FF"/>
          </w:tcPr>
          <w:p w14:paraId="2BE7AB4D" w14:textId="77777777" w:rsidR="00C10BC0" w:rsidRPr="00C10BC0" w:rsidRDefault="00C10BC0" w:rsidP="00C10BC0">
            <w:pPr>
              <w:pStyle w:val="Normal11"/>
              <w:rPr>
                <w:color w:val="FFFFFF"/>
                <w:lang w:eastAsia="da-DK"/>
              </w:rPr>
            </w:pPr>
            <w:r>
              <w:rPr>
                <w:color w:val="FFFFFF"/>
                <w:lang w:eastAsia="da-DK"/>
              </w:rPr>
              <w:t>Service/Service operationer</w:t>
            </w:r>
          </w:p>
        </w:tc>
      </w:tr>
      <w:tr w:rsidR="00C10BC0" w14:paraId="01F1A297" w14:textId="77777777" w:rsidTr="00C10BC0">
        <w:tc>
          <w:tcPr>
            <w:tcW w:w="9909" w:type="dxa"/>
            <w:gridSpan w:val="3"/>
            <w:shd w:val="clear" w:color="auto" w:fill="FFFFFF"/>
          </w:tcPr>
          <w:p w14:paraId="2765A82E" w14:textId="77777777" w:rsidR="00C10BC0" w:rsidRPr="00C10BC0" w:rsidRDefault="00C10BC0" w:rsidP="00C10BC0">
            <w:pPr>
              <w:pStyle w:val="Normal11"/>
              <w:rPr>
                <w:b/>
                <w:lang w:eastAsia="da-DK"/>
              </w:rPr>
            </w:pPr>
            <w:r>
              <w:rPr>
                <w:b/>
                <w:lang w:eastAsia="da-DK"/>
              </w:rPr>
              <w:t>Trin 1: Viser liste over ikke placerede indbetalinger</w:t>
            </w:r>
          </w:p>
        </w:tc>
      </w:tr>
      <w:tr w:rsidR="00C10BC0" w14:paraId="6398CA10" w14:textId="77777777" w:rsidTr="00C10BC0">
        <w:tc>
          <w:tcPr>
            <w:tcW w:w="3356" w:type="dxa"/>
            <w:shd w:val="clear" w:color="auto" w:fill="FFFFFF"/>
          </w:tcPr>
          <w:p w14:paraId="2DF71EF9" w14:textId="77777777" w:rsidR="00C10BC0" w:rsidRPr="00C10BC0" w:rsidRDefault="00C10BC0" w:rsidP="00C10BC0">
            <w:pPr>
              <w:pStyle w:val="Normal11"/>
              <w:rPr>
                <w:color w:val="000000"/>
                <w:lang w:eastAsia="da-DK"/>
              </w:rPr>
            </w:pPr>
            <w:r>
              <w:rPr>
                <w:color w:val="000000"/>
                <w:lang w:eastAsia="da-DK"/>
              </w:rPr>
              <w:t xml:space="preserve">Aktøren vælger en liste over ikke placerbare indbetalinger. </w:t>
            </w:r>
          </w:p>
        </w:tc>
        <w:tc>
          <w:tcPr>
            <w:tcW w:w="3356" w:type="dxa"/>
            <w:shd w:val="clear" w:color="auto" w:fill="FFFFFF"/>
          </w:tcPr>
          <w:p w14:paraId="7C6BFF10" w14:textId="77777777" w:rsidR="00C10BC0" w:rsidRDefault="00C10BC0" w:rsidP="00C10BC0">
            <w:pPr>
              <w:pStyle w:val="Normal11"/>
              <w:rPr>
                <w:lang w:eastAsia="da-DK"/>
              </w:rPr>
            </w:pPr>
            <w:r>
              <w:rPr>
                <w:lang w:eastAsia="da-DK"/>
              </w:rPr>
              <w:t>Der fremkommer en liste over alle indbetalinger, der ikke er behandlet automatisk.</w:t>
            </w:r>
          </w:p>
        </w:tc>
        <w:tc>
          <w:tcPr>
            <w:tcW w:w="3197" w:type="dxa"/>
            <w:shd w:val="clear" w:color="auto" w:fill="FFFFFF"/>
          </w:tcPr>
          <w:p w14:paraId="5624FA07" w14:textId="77777777" w:rsidR="00C10BC0" w:rsidRDefault="00C10BC0" w:rsidP="00C10BC0">
            <w:pPr>
              <w:pStyle w:val="Normal11"/>
              <w:rPr>
                <w:lang w:eastAsia="da-DK"/>
              </w:rPr>
            </w:pPr>
          </w:p>
        </w:tc>
      </w:tr>
      <w:tr w:rsidR="00C10BC0" w14:paraId="6CE54A03" w14:textId="77777777" w:rsidTr="00C10BC0">
        <w:tc>
          <w:tcPr>
            <w:tcW w:w="9909" w:type="dxa"/>
            <w:gridSpan w:val="3"/>
            <w:shd w:val="clear" w:color="auto" w:fill="FFFFFF"/>
          </w:tcPr>
          <w:p w14:paraId="778CBAC0" w14:textId="77777777" w:rsidR="00C10BC0" w:rsidRPr="00C10BC0" w:rsidRDefault="00C10BC0" w:rsidP="00C10BC0">
            <w:pPr>
              <w:pStyle w:val="Normal11"/>
              <w:rPr>
                <w:b/>
                <w:lang w:eastAsia="da-DK"/>
              </w:rPr>
            </w:pPr>
            <w:r>
              <w:rPr>
                <w:b/>
                <w:lang w:eastAsia="da-DK"/>
              </w:rPr>
              <w:t>Trin 2: Detaljer på ikke placerede indbetalinger</w:t>
            </w:r>
          </w:p>
        </w:tc>
      </w:tr>
      <w:tr w:rsidR="00C10BC0" w14:paraId="472A885C" w14:textId="77777777" w:rsidTr="00C10BC0">
        <w:tc>
          <w:tcPr>
            <w:tcW w:w="3356" w:type="dxa"/>
            <w:shd w:val="clear" w:color="auto" w:fill="FFFFFF"/>
          </w:tcPr>
          <w:p w14:paraId="33555571" w14:textId="77777777" w:rsidR="00C10BC0" w:rsidRDefault="00C10BC0" w:rsidP="00C10BC0">
            <w:pPr>
              <w:pStyle w:val="Normal11"/>
              <w:rPr>
                <w:color w:val="000000"/>
                <w:lang w:eastAsia="da-DK"/>
              </w:rPr>
            </w:pPr>
            <w:r>
              <w:rPr>
                <w:color w:val="000000"/>
                <w:lang w:eastAsia="da-DK"/>
              </w:rPr>
              <w:t xml:space="preserve">Der vælges, hvilken post aktøren ønsker at arbejde med. </w:t>
            </w:r>
          </w:p>
        </w:tc>
        <w:tc>
          <w:tcPr>
            <w:tcW w:w="3356" w:type="dxa"/>
            <w:shd w:val="clear" w:color="auto" w:fill="FFFFFF"/>
          </w:tcPr>
          <w:p w14:paraId="6BBBAFBB" w14:textId="77777777" w:rsidR="00C10BC0" w:rsidRDefault="00C10BC0" w:rsidP="00C10BC0">
            <w:pPr>
              <w:pStyle w:val="Normal11"/>
              <w:rPr>
                <w:lang w:eastAsia="da-DK"/>
              </w:rPr>
            </w:pPr>
            <w:r>
              <w:rPr>
                <w:lang w:eastAsia="da-DK"/>
              </w:rPr>
              <w:t xml:space="preserve">Der vises den information, der leveres som reference fra banken, og der gives mulighed for at angive et kundenummer for den pågældende indbetaling, hvis det er </w:t>
            </w:r>
            <w:r>
              <w:rPr>
                <w:lang w:eastAsia="da-DK"/>
              </w:rPr>
              <w:lastRenderedPageBreak/>
              <w:t xml:space="preserve">muligt at identificerede dette. </w:t>
            </w:r>
          </w:p>
        </w:tc>
        <w:tc>
          <w:tcPr>
            <w:tcW w:w="3197" w:type="dxa"/>
            <w:shd w:val="clear" w:color="auto" w:fill="FFFFFF"/>
          </w:tcPr>
          <w:p w14:paraId="1A51976A" w14:textId="77777777" w:rsidR="00C10BC0" w:rsidRDefault="00C10BC0" w:rsidP="00C10BC0">
            <w:pPr>
              <w:pStyle w:val="Normal11"/>
              <w:rPr>
                <w:lang w:eastAsia="da-DK"/>
              </w:rPr>
            </w:pPr>
          </w:p>
        </w:tc>
      </w:tr>
      <w:tr w:rsidR="00C10BC0" w14:paraId="29665C9F" w14:textId="77777777" w:rsidTr="00C10BC0">
        <w:tc>
          <w:tcPr>
            <w:tcW w:w="9909" w:type="dxa"/>
            <w:gridSpan w:val="3"/>
            <w:shd w:val="clear" w:color="auto" w:fill="FFFFFF"/>
          </w:tcPr>
          <w:p w14:paraId="45BE1CDE" w14:textId="77777777" w:rsidR="00C10BC0" w:rsidRPr="00C10BC0" w:rsidRDefault="00C10BC0" w:rsidP="00C10BC0">
            <w:pPr>
              <w:pStyle w:val="Normal11"/>
              <w:rPr>
                <w:b/>
                <w:lang w:eastAsia="da-DK"/>
              </w:rPr>
            </w:pPr>
            <w:r>
              <w:rPr>
                <w:b/>
                <w:lang w:eastAsia="da-DK"/>
              </w:rPr>
              <w:lastRenderedPageBreak/>
              <w:t>Trin 3: Indbetaling placeres på konto</w:t>
            </w:r>
          </w:p>
        </w:tc>
      </w:tr>
      <w:tr w:rsidR="00C10BC0" w14:paraId="4E8BFA00" w14:textId="77777777" w:rsidTr="00C10BC0">
        <w:tc>
          <w:tcPr>
            <w:tcW w:w="3356" w:type="dxa"/>
            <w:shd w:val="clear" w:color="auto" w:fill="FFFFFF"/>
          </w:tcPr>
          <w:p w14:paraId="56FC0FC9" w14:textId="77777777" w:rsidR="00C10BC0" w:rsidRDefault="00C10BC0" w:rsidP="00C10BC0">
            <w:pPr>
              <w:pStyle w:val="Normal11"/>
              <w:rPr>
                <w:color w:val="000000"/>
                <w:lang w:eastAsia="da-DK"/>
              </w:rPr>
            </w:pPr>
            <w:r>
              <w:rPr>
                <w:color w:val="000000"/>
                <w:lang w:eastAsia="da-DK"/>
              </w:rPr>
              <w:t xml:space="preserve">Aktøren indsætter et kundenummer. </w:t>
            </w:r>
          </w:p>
          <w:p w14:paraId="1EF66B90" w14:textId="77777777" w:rsidR="00C10BC0" w:rsidRDefault="00C10BC0" w:rsidP="00C10BC0">
            <w:pPr>
              <w:pStyle w:val="Normal11"/>
              <w:rPr>
                <w:color w:val="000000"/>
                <w:lang w:eastAsia="da-DK"/>
              </w:rPr>
            </w:pPr>
          </w:p>
          <w:p w14:paraId="6E89291C" w14:textId="77777777" w:rsidR="00C10BC0" w:rsidRDefault="00C10BC0" w:rsidP="00C10BC0">
            <w:pPr>
              <w:pStyle w:val="Normal11"/>
              <w:rPr>
                <w:color w:val="000000"/>
                <w:lang w:eastAsia="da-DK"/>
              </w:rPr>
            </w:pPr>
            <w:r>
              <w:rPr>
                <w:color w:val="000000"/>
                <w:lang w:eastAsia="da-DK"/>
              </w:rPr>
              <w:t xml:space="preserve">Aktøren vælger evt. hvorledes en given fordring(er) skal dækkes. </w:t>
            </w:r>
          </w:p>
          <w:p w14:paraId="1EFB010C" w14:textId="77777777" w:rsidR="00C10BC0" w:rsidRDefault="00C10BC0" w:rsidP="00C10BC0">
            <w:pPr>
              <w:pStyle w:val="Normal11"/>
              <w:rPr>
                <w:color w:val="000000"/>
                <w:lang w:eastAsia="da-DK"/>
              </w:rPr>
            </w:pPr>
          </w:p>
          <w:p w14:paraId="1E63F62A" w14:textId="77777777" w:rsidR="00C10BC0" w:rsidRDefault="00C10BC0" w:rsidP="00C10BC0">
            <w:pPr>
              <w:pStyle w:val="Normal11"/>
              <w:rPr>
                <w:color w:val="000000"/>
                <w:lang w:eastAsia="da-DK"/>
              </w:rPr>
            </w:pPr>
            <w:r>
              <w:rPr>
                <w:color w:val="000000"/>
                <w:lang w:eastAsia="da-DK"/>
              </w:rPr>
              <w:t xml:space="preserve">Aktøren vælger evt. at indbetalingen skal overføres til andet system. </w:t>
            </w:r>
          </w:p>
          <w:p w14:paraId="7BE763B3" w14:textId="77777777" w:rsidR="00C10BC0" w:rsidRDefault="00C10BC0" w:rsidP="00C10BC0">
            <w:pPr>
              <w:pStyle w:val="Normal11"/>
              <w:rPr>
                <w:color w:val="000000"/>
                <w:lang w:eastAsia="da-DK"/>
              </w:rPr>
            </w:pPr>
          </w:p>
        </w:tc>
        <w:tc>
          <w:tcPr>
            <w:tcW w:w="3356" w:type="dxa"/>
            <w:shd w:val="clear" w:color="auto" w:fill="FFFFFF"/>
          </w:tcPr>
          <w:p w14:paraId="76E8BDF0" w14:textId="77777777" w:rsidR="00C10BC0" w:rsidRDefault="00C10BC0" w:rsidP="00C10BC0">
            <w:pPr>
              <w:pStyle w:val="Normal11"/>
              <w:rPr>
                <w:lang w:eastAsia="da-DK"/>
              </w:rPr>
            </w:pPr>
            <w:r>
              <w:rPr>
                <w:lang w:eastAsia="da-DK"/>
              </w:rPr>
              <w:t>Der oprettes en fordeling på beløbet efter de regler, der er gældende for den pågældende konto.</w:t>
            </w:r>
          </w:p>
          <w:p w14:paraId="59CBA063" w14:textId="77777777" w:rsidR="00C10BC0" w:rsidRDefault="00C10BC0" w:rsidP="00C10BC0">
            <w:pPr>
              <w:pStyle w:val="Normal11"/>
              <w:rPr>
                <w:lang w:eastAsia="da-DK"/>
              </w:rPr>
            </w:pPr>
          </w:p>
          <w:p w14:paraId="73D4EE12" w14:textId="77777777" w:rsidR="00C10BC0" w:rsidRDefault="00C10BC0" w:rsidP="00C10BC0">
            <w:pPr>
              <w:pStyle w:val="Normal11"/>
              <w:rPr>
                <w:lang w:eastAsia="da-DK"/>
              </w:rPr>
            </w:pPr>
            <w:r>
              <w:rPr>
                <w:lang w:eastAsia="da-DK"/>
              </w:rPr>
              <w:t>Der gives også mulighed for at sagsbehandleren uagtet dækningsrækkefølge selv vælger, hvorledes og hvilke fordringer, der skal dækkes.</w:t>
            </w:r>
          </w:p>
          <w:p w14:paraId="4ABE2F43" w14:textId="77777777" w:rsidR="00C10BC0" w:rsidRDefault="00C10BC0" w:rsidP="00C10BC0">
            <w:pPr>
              <w:pStyle w:val="Normal11"/>
              <w:rPr>
                <w:lang w:eastAsia="da-DK"/>
              </w:rPr>
            </w:pPr>
          </w:p>
          <w:p w14:paraId="7D27E771" w14:textId="2CB23A3B" w:rsidR="00C10BC0" w:rsidRDefault="00C10BC0" w:rsidP="00C10BC0">
            <w:pPr>
              <w:pStyle w:val="Normal11"/>
              <w:rPr>
                <w:lang w:eastAsia="da-DK"/>
              </w:rPr>
            </w:pPr>
            <w:r>
              <w:rPr>
                <w:lang w:eastAsia="da-DK"/>
              </w:rPr>
              <w:t xml:space="preserve">Der gives mulighed for at beløbet "overføres" til SAP 38 eller inddrivelse. </w:t>
            </w:r>
            <w:del w:id="22" w:author="Poul V Madsen" w:date="2012-05-03T10:20:00Z">
              <w:r w:rsidR="00090B53">
                <w:delText>(Inddrivelse er ikke relevant i forbindelse med idriftssættelse af dmo til inderstøttelse af dmr)</w:delText>
              </w:r>
            </w:del>
          </w:p>
          <w:p w14:paraId="4C70C213" w14:textId="77777777" w:rsidR="00090B53" w:rsidRDefault="00090B53" w:rsidP="00090B53">
            <w:pPr>
              <w:pStyle w:val="Normal11"/>
              <w:rPr>
                <w:del w:id="23" w:author="Poul V Madsen" w:date="2012-05-03T10:20:00Z"/>
              </w:rPr>
            </w:pPr>
          </w:p>
          <w:p w14:paraId="7EE6CC8A" w14:textId="77777777" w:rsidR="00C10BC0" w:rsidRDefault="00C10BC0" w:rsidP="00C10BC0">
            <w:pPr>
              <w:pStyle w:val="Normal11"/>
              <w:rPr>
                <w:lang w:eastAsia="da-DK"/>
              </w:rPr>
            </w:pPr>
            <w:r>
              <w:rPr>
                <w:lang w:eastAsia="da-DK"/>
              </w:rPr>
              <w:t>Der gives mulighed for at indsættes beløbet på en konkret kundekonto, hvor beløbet afventer, at en sagsbehandler/bogholder foretager fordeling.</w:t>
            </w:r>
          </w:p>
          <w:p w14:paraId="7741B8F3" w14:textId="1CD2282C" w:rsidR="00C10BC0" w:rsidRDefault="00C10BC0" w:rsidP="00C10BC0">
            <w:pPr>
              <w:pStyle w:val="Normal11"/>
              <w:rPr>
                <w:lang w:eastAsia="da-DK"/>
              </w:rPr>
            </w:pPr>
            <w:r>
              <w:rPr>
                <w:lang w:eastAsia="da-DK"/>
              </w:rPr>
              <w:t>Ved evt overførsel til SAP 38 eller EFI er der mulighed for at indsætte en note til brug for den videre behandling</w:t>
            </w:r>
            <w:del w:id="24" w:author="Poul V Madsen" w:date="2012-05-03T10:20:00Z">
              <w:r w:rsidR="00090B53">
                <w:delText>.(Inddrivelse er ikke relevant i forbindelse med idriftssættelse af dmo til inderstøttelse af dmr)</w:delText>
              </w:r>
            </w:del>
            <w:ins w:id="25" w:author="Poul V Madsen" w:date="2012-05-03T10:20:00Z">
              <w:r>
                <w:rPr>
                  <w:lang w:eastAsia="da-DK"/>
                </w:rPr>
                <w:t>.</w:t>
              </w:r>
            </w:ins>
          </w:p>
          <w:p w14:paraId="2F6134FE" w14:textId="77777777" w:rsidR="00C10BC0" w:rsidRDefault="00C10BC0" w:rsidP="00C10BC0">
            <w:pPr>
              <w:pStyle w:val="Normal11"/>
              <w:rPr>
                <w:lang w:eastAsia="da-DK"/>
              </w:rPr>
            </w:pPr>
          </w:p>
        </w:tc>
        <w:tc>
          <w:tcPr>
            <w:tcW w:w="3197" w:type="dxa"/>
            <w:shd w:val="clear" w:color="auto" w:fill="FFFFFF"/>
          </w:tcPr>
          <w:p w14:paraId="455BEE96" w14:textId="77777777" w:rsidR="00090B53" w:rsidRDefault="00090B53" w:rsidP="00090B53">
            <w:pPr>
              <w:pStyle w:val="Normal11"/>
              <w:rPr>
                <w:del w:id="26" w:author="Poul V Madsen" w:date="2012-05-03T10:20:00Z"/>
              </w:rPr>
            </w:pPr>
            <w:del w:id="27" w:author="Poul V Madsen" w:date="2012-05-03T10:20:00Z">
              <w:r>
                <w:delText>SAP38.FinansKontoBilagOpret</w:delText>
              </w:r>
            </w:del>
          </w:p>
          <w:p w14:paraId="3F3AD1B6" w14:textId="72DCB8B8" w:rsidR="00C10BC0" w:rsidRDefault="00090B53" w:rsidP="00C10BC0">
            <w:pPr>
              <w:pStyle w:val="Normal11"/>
              <w:rPr>
                <w:lang w:eastAsia="da-DK"/>
              </w:rPr>
            </w:pPr>
            <w:del w:id="28" w:author="Poul V Madsen" w:date="2012-05-03T10:20:00Z">
              <w:r>
                <w:delText>DMI.DMIKontoIndbetalingListeOpret</w:delText>
              </w:r>
              <w:r>
                <w:fldChar w:fldCharType="begin"/>
              </w:r>
              <w:r>
                <w:delInstrText xml:space="preserve"> XE "</w:delInstrText>
              </w:r>
              <w:r w:rsidRPr="00AC60C9">
                <w:delInstrText>DMI.DMIKontoIndbetalingListeOpret</w:delInstrText>
              </w:r>
              <w:r>
                <w:delInstrText xml:space="preserve">" </w:delInstrText>
              </w:r>
              <w:r>
                <w:fldChar w:fldCharType="end"/>
              </w:r>
              <w:r>
                <w:fldChar w:fldCharType="begin"/>
              </w:r>
              <w:r>
                <w:delInstrText xml:space="preserve"> XE "</w:delInstrText>
              </w:r>
              <w:r w:rsidRPr="003F1E1A">
                <w:delInstrText>SAP38.FinansKontoBilagOpret</w:delInstrText>
              </w:r>
              <w:r>
                <w:delInstrText xml:space="preserve">" </w:delInstrText>
              </w:r>
              <w:r>
                <w:fldChar w:fldCharType="end"/>
              </w:r>
            </w:del>
          </w:p>
        </w:tc>
      </w:tr>
    </w:tbl>
    <w:p w14:paraId="6B02A565" w14:textId="77777777" w:rsidR="00C10BC0" w:rsidRDefault="00C10BC0" w:rsidP="00C10BC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10BC0" w14:paraId="759842E1" w14:textId="77777777" w:rsidTr="00C10BC0">
        <w:tc>
          <w:tcPr>
            <w:tcW w:w="9869" w:type="dxa"/>
            <w:shd w:val="clear" w:color="auto" w:fill="auto"/>
          </w:tcPr>
          <w:p w14:paraId="5F8FF3E6" w14:textId="77777777" w:rsidR="00C10BC0" w:rsidRDefault="00C10BC0" w:rsidP="00C10BC0">
            <w:pPr>
              <w:pStyle w:val="Normal11"/>
              <w:rPr>
                <w:lang w:eastAsia="da-DK"/>
              </w:rPr>
            </w:pPr>
            <w:r>
              <w:rPr>
                <w:b/>
                <w:lang w:eastAsia="da-DK"/>
              </w:rPr>
              <w:t>Slutbetingelser</w:t>
            </w:r>
          </w:p>
          <w:p w14:paraId="308CA116" w14:textId="77777777" w:rsidR="00C10BC0" w:rsidRDefault="00C10BC0" w:rsidP="00C10BC0">
            <w:pPr>
              <w:pStyle w:val="Normal11"/>
              <w:rPr>
                <w:lang w:eastAsia="da-DK"/>
              </w:rPr>
            </w:pPr>
            <w:r>
              <w:rPr>
                <w:lang w:eastAsia="da-DK"/>
              </w:rPr>
              <w:t xml:space="preserve">At indbetalingen er placeret på den valgte kunde. </w:t>
            </w:r>
          </w:p>
          <w:p w14:paraId="1E0C9D5D" w14:textId="77777777" w:rsidR="00C10BC0" w:rsidRDefault="00C10BC0" w:rsidP="00C10BC0">
            <w:pPr>
              <w:pStyle w:val="Normal11"/>
              <w:rPr>
                <w:lang w:eastAsia="da-DK"/>
              </w:rPr>
            </w:pPr>
            <w:r>
              <w:rPr>
                <w:lang w:eastAsia="da-DK"/>
              </w:rPr>
              <w:t>eller</w:t>
            </w:r>
          </w:p>
          <w:p w14:paraId="64FDC07D" w14:textId="77777777" w:rsidR="00C10BC0" w:rsidRDefault="00C10BC0" w:rsidP="00C10BC0">
            <w:pPr>
              <w:pStyle w:val="Normal11"/>
              <w:rPr>
                <w:lang w:eastAsia="da-DK"/>
              </w:rPr>
            </w:pPr>
            <w:r>
              <w:rPr>
                <w:lang w:eastAsia="da-DK"/>
              </w:rPr>
              <w:t xml:space="preserve">At indbetalingen udestår på efterbehandlingsliste over ikke placerbare indbetalinger. </w:t>
            </w:r>
          </w:p>
          <w:p w14:paraId="75CE7517" w14:textId="77777777" w:rsidR="00C10BC0" w:rsidRDefault="00C10BC0" w:rsidP="00C10BC0">
            <w:pPr>
              <w:pStyle w:val="Normal11"/>
              <w:rPr>
                <w:lang w:eastAsia="da-DK"/>
              </w:rPr>
            </w:pPr>
            <w:r>
              <w:rPr>
                <w:lang w:eastAsia="da-DK"/>
              </w:rPr>
              <w:t>eller</w:t>
            </w:r>
          </w:p>
          <w:p w14:paraId="0C6EF2F6" w14:textId="18A76EF2" w:rsidR="00C10BC0" w:rsidRDefault="00C10BC0" w:rsidP="00C10BC0">
            <w:pPr>
              <w:pStyle w:val="Normal11"/>
              <w:rPr>
                <w:lang w:eastAsia="da-DK"/>
              </w:rPr>
            </w:pPr>
            <w:r>
              <w:rPr>
                <w:lang w:eastAsia="da-DK"/>
              </w:rPr>
              <w:t xml:space="preserve">Indbetalingen er markeret til overførsel til SAP38 eller Inddrivelse. </w:t>
            </w:r>
            <w:del w:id="29" w:author="Poul V Madsen" w:date="2012-05-03T10:20:00Z">
              <w:r w:rsidR="00090B53">
                <w:delText xml:space="preserve">(Inddrivelse er ikke relevant i forbindelse med idriftssættelse af dmo til inderstøttelse af dmr)  </w:delText>
              </w:r>
            </w:del>
          </w:p>
          <w:p w14:paraId="176B87BC" w14:textId="77777777" w:rsidR="00C10BC0" w:rsidRDefault="00C10BC0" w:rsidP="00C10BC0">
            <w:pPr>
              <w:pStyle w:val="Normal11"/>
              <w:rPr>
                <w:lang w:eastAsia="da-DK"/>
              </w:rPr>
            </w:pPr>
          </w:p>
          <w:p w14:paraId="1342EBE6" w14:textId="77777777" w:rsidR="00C10BC0" w:rsidRDefault="00C10BC0" w:rsidP="00C10BC0">
            <w:pPr>
              <w:pStyle w:val="Normal11"/>
              <w:rPr>
                <w:lang w:eastAsia="da-DK"/>
              </w:rPr>
            </w:pPr>
            <w:r>
              <w:rPr>
                <w:lang w:eastAsia="da-DK"/>
              </w:rPr>
              <w:t>Der er foretaget de relevante regnskabsmæssige posteringer</w:t>
            </w:r>
          </w:p>
          <w:p w14:paraId="09609DAA" w14:textId="77777777" w:rsidR="00C10BC0" w:rsidRDefault="00C10BC0" w:rsidP="00C10BC0">
            <w:pPr>
              <w:pStyle w:val="Normal11"/>
              <w:rPr>
                <w:lang w:eastAsia="da-DK"/>
              </w:rPr>
            </w:pPr>
          </w:p>
          <w:p w14:paraId="5A8D44B2" w14:textId="77777777" w:rsidR="00C10BC0" w:rsidRDefault="00C10BC0" w:rsidP="00C10BC0">
            <w:pPr>
              <w:pStyle w:val="Normal11"/>
              <w:rPr>
                <w:lang w:eastAsia="da-DK"/>
              </w:rPr>
            </w:pPr>
            <w:r>
              <w:rPr>
                <w:lang w:eastAsia="da-DK"/>
              </w:rPr>
              <w:t>Oplysninger om hvilken medarbejder der har behandlet de enkelte posteringer er logget og herefter umiddelbart tilgængelige.</w:t>
            </w:r>
          </w:p>
          <w:p w14:paraId="78913481" w14:textId="77777777" w:rsidR="00C10BC0" w:rsidRPr="00C10BC0" w:rsidRDefault="00C10BC0" w:rsidP="00C10BC0">
            <w:pPr>
              <w:pStyle w:val="Normal11"/>
              <w:rPr>
                <w:lang w:eastAsia="da-DK"/>
              </w:rPr>
            </w:pPr>
          </w:p>
        </w:tc>
      </w:tr>
      <w:tr w:rsidR="00C10BC0" w14:paraId="13CE8B71" w14:textId="77777777" w:rsidTr="00C10BC0">
        <w:tc>
          <w:tcPr>
            <w:tcW w:w="9869" w:type="dxa"/>
            <w:shd w:val="clear" w:color="auto" w:fill="auto"/>
          </w:tcPr>
          <w:p w14:paraId="6D4AA1E7" w14:textId="77777777" w:rsidR="00C10BC0" w:rsidRDefault="00C10BC0" w:rsidP="00C10BC0">
            <w:pPr>
              <w:pStyle w:val="Normal11"/>
              <w:rPr>
                <w:lang w:eastAsia="da-DK"/>
              </w:rPr>
            </w:pPr>
            <w:r>
              <w:rPr>
                <w:b/>
                <w:lang w:eastAsia="da-DK"/>
              </w:rPr>
              <w:t>Noter</w:t>
            </w:r>
          </w:p>
          <w:p w14:paraId="633217F9" w14:textId="77777777" w:rsidR="00C10BC0" w:rsidRPr="00C10BC0" w:rsidRDefault="00C10BC0" w:rsidP="00C10BC0">
            <w:pPr>
              <w:pStyle w:val="Normal11"/>
              <w:rPr>
                <w:lang w:eastAsia="da-DK"/>
              </w:rPr>
            </w:pPr>
          </w:p>
        </w:tc>
      </w:tr>
      <w:tr w:rsidR="00C10BC0" w14:paraId="0D6EE6CA" w14:textId="77777777" w:rsidTr="00C10BC0">
        <w:tc>
          <w:tcPr>
            <w:tcW w:w="9869" w:type="dxa"/>
            <w:shd w:val="clear" w:color="auto" w:fill="auto"/>
          </w:tcPr>
          <w:p w14:paraId="75C83BAC" w14:textId="77777777" w:rsidR="00C10BC0" w:rsidRDefault="00C10BC0" w:rsidP="00C10BC0">
            <w:pPr>
              <w:pStyle w:val="Normal11"/>
              <w:rPr>
                <w:lang w:eastAsia="da-DK"/>
              </w:rPr>
            </w:pPr>
            <w:r>
              <w:rPr>
                <w:b/>
                <w:lang w:eastAsia="da-DK"/>
              </w:rPr>
              <w:t>Servicebeskrivelse</w:t>
            </w:r>
          </w:p>
          <w:p w14:paraId="1DA63C95" w14:textId="77777777" w:rsidR="00C10BC0" w:rsidRPr="00C10BC0" w:rsidRDefault="00C10BC0" w:rsidP="00C10BC0">
            <w:pPr>
              <w:pStyle w:val="Normal11"/>
              <w:rPr>
                <w:lang w:eastAsia="da-DK"/>
              </w:rPr>
            </w:pPr>
          </w:p>
        </w:tc>
      </w:tr>
    </w:tbl>
    <w:p w14:paraId="729891DF" w14:textId="77777777" w:rsidR="00C10BC0" w:rsidRDefault="00C10BC0" w:rsidP="00C10BC0">
      <w:pPr>
        <w:pStyle w:val="Normal11"/>
        <w:rPr>
          <w:lang w:eastAsia="da-DK"/>
        </w:rPr>
        <w:sectPr w:rsidR="00C10BC0" w:rsidSect="00C10BC0">
          <w:headerReference w:type="default" r:id="rId10"/>
          <w:footerReference w:type="default" r:id="rId11"/>
          <w:pgSz w:w="11906" w:h="16838"/>
          <w:pgMar w:top="1417" w:right="986" w:bottom="1417" w:left="1134" w:header="556" w:footer="850" w:gutter="57"/>
          <w:paperSrc w:first="2" w:other="2"/>
          <w:cols w:space="708"/>
          <w:docGrid w:linePitch="360"/>
        </w:sectPr>
      </w:pPr>
    </w:p>
    <w:p w14:paraId="62210495" w14:textId="77777777" w:rsidR="00C10BC0" w:rsidRDefault="00C10BC0" w:rsidP="00C10BC0">
      <w:pPr>
        <w:pStyle w:val="Overskrift2"/>
      </w:pPr>
      <w:bookmarkStart w:id="32" w:name="_Toc323203966"/>
      <w:bookmarkStart w:id="33" w:name="_Toc316650172"/>
      <w:r>
        <w:lastRenderedPageBreak/>
        <w:t>15.03 Overfør regnskabsdata</w:t>
      </w:r>
      <w:bookmarkEnd w:id="32"/>
      <w:bookmarkEnd w:id="33"/>
    </w:p>
    <w:p w14:paraId="27B9A99D" w14:textId="77777777" w:rsidR="00C10BC0" w:rsidRDefault="00C10BC0" w:rsidP="00C10BC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10BC0" w14:paraId="315225BC" w14:textId="77777777" w:rsidTr="00C10BC0">
        <w:tc>
          <w:tcPr>
            <w:tcW w:w="9869" w:type="dxa"/>
            <w:shd w:val="clear" w:color="auto" w:fill="auto"/>
          </w:tcPr>
          <w:p w14:paraId="18ACAB94" w14:textId="77777777" w:rsidR="00C10BC0" w:rsidRDefault="00C10BC0" w:rsidP="00C10BC0">
            <w:pPr>
              <w:pStyle w:val="Normal11"/>
              <w:rPr>
                <w:lang w:eastAsia="da-DK"/>
              </w:rPr>
            </w:pPr>
            <w:r>
              <w:rPr>
                <w:b/>
                <w:lang w:eastAsia="da-DK"/>
              </w:rPr>
              <w:t>Formål</w:t>
            </w:r>
          </w:p>
          <w:p w14:paraId="333F0171" w14:textId="6A57F661" w:rsidR="00C10BC0" w:rsidRDefault="00C10BC0" w:rsidP="00C10BC0">
            <w:pPr>
              <w:pStyle w:val="Normal11"/>
              <w:rPr>
                <w:lang w:eastAsia="da-DK"/>
              </w:rPr>
            </w:pPr>
            <w:r>
              <w:rPr>
                <w:lang w:eastAsia="da-DK"/>
              </w:rPr>
              <w:t>At overføre regnskabsdata (sumposter) til Debitormotorens finansmodul og til § 38 regnskabet (Økonomisystemet</w:t>
            </w:r>
            <w:del w:id="34" w:author="Poul V Madsen" w:date="2012-05-03T10:20:00Z">
              <w:r w:rsidR="00090B53">
                <w:delText xml:space="preserve">). </w:delText>
              </w:r>
            </w:del>
            <w:ins w:id="35" w:author="Poul V Madsen" w:date="2012-05-03T10:20:00Z">
              <w:r>
                <w:rPr>
                  <w:lang w:eastAsia="da-DK"/>
                </w:rPr>
                <w:t>), samt at overføre betalinger i debitormotoren til SAP38 for manuel behandling i enkeltposter og kredit saldo  i enkeltposter.</w:t>
              </w:r>
            </w:ins>
          </w:p>
          <w:p w14:paraId="13271A21" w14:textId="77777777" w:rsidR="00C10BC0" w:rsidRDefault="00C10BC0" w:rsidP="00C10BC0">
            <w:pPr>
              <w:pStyle w:val="Normal11"/>
              <w:rPr>
                <w:lang w:eastAsia="da-DK"/>
              </w:rPr>
            </w:pPr>
          </w:p>
          <w:p w14:paraId="5E2221CD" w14:textId="77777777" w:rsidR="00C10BC0" w:rsidRDefault="00C10BC0" w:rsidP="00C10BC0">
            <w:pPr>
              <w:pStyle w:val="Normal11"/>
              <w:rPr>
                <w:lang w:eastAsia="da-DK"/>
              </w:rPr>
            </w:pPr>
            <w:r>
              <w:rPr>
                <w:lang w:eastAsia="da-DK"/>
              </w:rPr>
              <w:t xml:space="preserve">Beskrivelse </w:t>
            </w:r>
          </w:p>
          <w:p w14:paraId="5E77B00E" w14:textId="77777777" w:rsidR="00C10BC0" w:rsidRDefault="00C10BC0" w:rsidP="00C10BC0">
            <w:pPr>
              <w:pStyle w:val="Normal11"/>
              <w:rPr>
                <w:lang w:eastAsia="da-DK"/>
              </w:rPr>
            </w:pPr>
            <w:r>
              <w:rPr>
                <w:lang w:eastAsia="da-DK"/>
              </w:rP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14:paraId="30A9E938" w14:textId="77777777" w:rsidR="00C10BC0" w:rsidRDefault="00C10BC0" w:rsidP="00C10BC0">
            <w:pPr>
              <w:pStyle w:val="Normal11"/>
              <w:rPr>
                <w:lang w:eastAsia="da-DK"/>
              </w:rPr>
            </w:pPr>
          </w:p>
          <w:p w14:paraId="0164E4E9" w14:textId="4B93D77B" w:rsidR="00C10BC0" w:rsidRDefault="00090B53" w:rsidP="00C10BC0">
            <w:pPr>
              <w:pStyle w:val="Normal11"/>
              <w:rPr>
                <w:lang w:eastAsia="da-DK"/>
              </w:rPr>
            </w:pPr>
            <w:del w:id="36" w:author="Poul V Madsen" w:date="2012-05-03T10:20:00Z">
              <w:r>
                <w:delText>Alle døgnets posteringer</w:delText>
              </w:r>
            </w:del>
            <w:ins w:id="37" w:author="Poul V Madsen" w:date="2012-05-03T10:20:00Z">
              <w:r w:rsidR="00C10BC0">
                <w:rPr>
                  <w:lang w:eastAsia="da-DK"/>
                </w:rPr>
                <w:t>Posteringer</w:t>
              </w:r>
            </w:ins>
            <w:r w:rsidR="00C10BC0">
              <w:rPr>
                <w:lang w:eastAsia="da-DK"/>
              </w:rPr>
              <w:t xml:space="preserve">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14:paraId="16AE70C6" w14:textId="77777777" w:rsidR="00C10BC0" w:rsidRDefault="00C10BC0" w:rsidP="00C10BC0">
            <w:pPr>
              <w:pStyle w:val="Normal11"/>
              <w:rPr>
                <w:lang w:eastAsia="da-DK"/>
              </w:rPr>
            </w:pPr>
          </w:p>
          <w:p w14:paraId="3D292343" w14:textId="77777777" w:rsidR="00C10BC0" w:rsidRDefault="00C10BC0" w:rsidP="00C10BC0">
            <w:pPr>
              <w:pStyle w:val="Normal11"/>
              <w:rPr>
                <w:ins w:id="38" w:author="Poul V Madsen" w:date="2012-05-03T10:20:00Z"/>
                <w:lang w:eastAsia="da-DK"/>
              </w:rPr>
            </w:pPr>
            <w:ins w:id="39" w:author="Poul V Madsen" w:date="2012-05-03T10:20:00Z">
              <w:r>
                <w:rPr>
                  <w:lang w:eastAsia="da-DK"/>
                </w:rPr>
                <w:t>Posteringer vedrørende overførsel af betalinger i debitormotoren til SAP38 for manuel behandling og negative fordringer overføres løbende i enkeltposteringer.</w:t>
              </w:r>
            </w:ins>
          </w:p>
          <w:p w14:paraId="6E3AA3AE" w14:textId="77777777" w:rsidR="00C10BC0" w:rsidRDefault="00C10BC0" w:rsidP="00C10BC0">
            <w:pPr>
              <w:pStyle w:val="Normal11"/>
              <w:rPr>
                <w:ins w:id="40" w:author="Poul V Madsen" w:date="2012-05-03T10:20:00Z"/>
                <w:lang w:eastAsia="da-DK"/>
              </w:rPr>
            </w:pPr>
          </w:p>
          <w:p w14:paraId="5AA646BE" w14:textId="77777777" w:rsidR="00C10BC0" w:rsidRDefault="00C10BC0" w:rsidP="00C10BC0">
            <w:pPr>
              <w:pStyle w:val="Normal11"/>
              <w:rPr>
                <w:lang w:eastAsia="da-DK"/>
              </w:rPr>
            </w:pPr>
            <w:r>
              <w:rPr>
                <w:lang w:eastAsia="da-DK"/>
              </w:rPr>
              <w:t xml:space="preserve">Hvis use case undtagelsesvis afvikles med flere dages mellemrum, skal summering af alle nye fordringsoplysninger fordeles ud pr. dag (dato). </w:t>
            </w:r>
          </w:p>
          <w:p w14:paraId="37F4BC84" w14:textId="77777777" w:rsidR="00C10BC0" w:rsidRDefault="00C10BC0" w:rsidP="00C10BC0">
            <w:pPr>
              <w:pStyle w:val="Normal11"/>
              <w:rPr>
                <w:lang w:eastAsia="da-DK"/>
              </w:rPr>
            </w:pPr>
          </w:p>
          <w:p w14:paraId="01BE6746" w14:textId="77777777" w:rsidR="00090B53" w:rsidRDefault="00090B53" w:rsidP="00090B53">
            <w:pPr>
              <w:pStyle w:val="Normal11"/>
              <w:rPr>
                <w:del w:id="41" w:author="Poul V Madsen" w:date="2012-05-03T10:20:00Z"/>
              </w:rPr>
            </w:pPr>
            <w:del w:id="42" w:author="Poul V Madsen" w:date="2012-05-03T10:20:00Z">
              <w:r>
                <w:delText xml:space="preserve">OBS Flowet i Use Casen afgør hvornår det er tid til at lave den daglige konsolidering og overførsel af sumposter. Resultatet af dette vil blive leveret tilbage i en fil som efterfølgende sendes via service kaldet i trin 3 til SAP38. </w:delText>
              </w:r>
            </w:del>
          </w:p>
          <w:p w14:paraId="42F0F775" w14:textId="77777777" w:rsidR="00C10BC0" w:rsidRPr="00C10BC0" w:rsidRDefault="00C10BC0" w:rsidP="00C10BC0">
            <w:pPr>
              <w:pStyle w:val="Normal11"/>
              <w:rPr>
                <w:lang w:eastAsia="da-DK"/>
              </w:rPr>
            </w:pPr>
          </w:p>
        </w:tc>
      </w:tr>
      <w:tr w:rsidR="00C10BC0" w14:paraId="349FA508" w14:textId="77777777" w:rsidTr="00C10BC0">
        <w:tc>
          <w:tcPr>
            <w:tcW w:w="9869" w:type="dxa"/>
            <w:shd w:val="clear" w:color="auto" w:fill="auto"/>
          </w:tcPr>
          <w:p w14:paraId="377E7C28" w14:textId="77777777" w:rsidR="00C10BC0" w:rsidRDefault="00C10BC0" w:rsidP="00C10BC0">
            <w:pPr>
              <w:pStyle w:val="Normal11"/>
              <w:rPr>
                <w:lang w:eastAsia="da-DK"/>
              </w:rPr>
            </w:pPr>
            <w:r>
              <w:rPr>
                <w:b/>
                <w:lang w:eastAsia="da-DK"/>
              </w:rPr>
              <w:t>Frekvens</w:t>
            </w:r>
          </w:p>
          <w:p w14:paraId="0A6DE2BA" w14:textId="77777777" w:rsidR="00C10BC0" w:rsidRPr="00C10BC0" w:rsidRDefault="00C10BC0" w:rsidP="00C10BC0">
            <w:pPr>
              <w:pStyle w:val="Normal11"/>
              <w:rPr>
                <w:lang w:eastAsia="da-DK"/>
              </w:rPr>
            </w:pPr>
            <w:r>
              <w:rPr>
                <w:lang w:eastAsia="da-DK"/>
              </w:rPr>
              <w:t>1 gang i døgnet</w:t>
            </w:r>
          </w:p>
        </w:tc>
      </w:tr>
      <w:tr w:rsidR="00C10BC0" w14:paraId="6C7B7723" w14:textId="77777777" w:rsidTr="00C10BC0">
        <w:tc>
          <w:tcPr>
            <w:tcW w:w="9869" w:type="dxa"/>
            <w:shd w:val="clear" w:color="auto" w:fill="auto"/>
          </w:tcPr>
          <w:p w14:paraId="6B8AE4DE" w14:textId="77777777" w:rsidR="00C10BC0" w:rsidRDefault="00C10BC0" w:rsidP="00C10BC0">
            <w:pPr>
              <w:pStyle w:val="Normal11"/>
              <w:rPr>
                <w:lang w:eastAsia="da-DK"/>
              </w:rPr>
            </w:pPr>
            <w:r>
              <w:rPr>
                <w:b/>
                <w:lang w:eastAsia="da-DK"/>
              </w:rPr>
              <w:t>Aktører</w:t>
            </w:r>
          </w:p>
          <w:p w14:paraId="4A7B04FF" w14:textId="77777777" w:rsidR="00C10BC0" w:rsidRPr="00C10BC0" w:rsidRDefault="00C10BC0" w:rsidP="00C10BC0">
            <w:pPr>
              <w:pStyle w:val="Normal11"/>
              <w:rPr>
                <w:lang w:eastAsia="da-DK"/>
              </w:rPr>
            </w:pPr>
            <w:r>
              <w:rPr>
                <w:lang w:eastAsia="da-DK"/>
              </w:rPr>
              <w:t>Tid</w:t>
            </w:r>
          </w:p>
        </w:tc>
      </w:tr>
      <w:tr w:rsidR="00C10BC0" w14:paraId="11945DE5" w14:textId="77777777" w:rsidTr="00C10BC0">
        <w:tc>
          <w:tcPr>
            <w:tcW w:w="9869" w:type="dxa"/>
            <w:shd w:val="clear" w:color="auto" w:fill="auto"/>
          </w:tcPr>
          <w:p w14:paraId="57966503" w14:textId="77777777" w:rsidR="00C10BC0" w:rsidRDefault="00C10BC0" w:rsidP="00C10BC0">
            <w:pPr>
              <w:pStyle w:val="Normal11"/>
              <w:rPr>
                <w:lang w:eastAsia="da-DK"/>
              </w:rPr>
            </w:pPr>
            <w:r>
              <w:rPr>
                <w:b/>
                <w:lang w:eastAsia="da-DK"/>
              </w:rPr>
              <w:t>Startbetingelser</w:t>
            </w:r>
          </w:p>
          <w:p w14:paraId="3FAE0220" w14:textId="77777777" w:rsidR="00C10BC0" w:rsidRPr="00C10BC0" w:rsidRDefault="00C10BC0" w:rsidP="00C10BC0">
            <w:pPr>
              <w:pStyle w:val="Normal11"/>
              <w:rPr>
                <w:lang w:eastAsia="da-DK"/>
              </w:rPr>
            </w:pPr>
            <w:r>
              <w:rPr>
                <w:lang w:eastAsia="da-DK"/>
              </w:rPr>
              <w:t xml:space="preserve">Tidspunkt til at konsolidere og danne sumposteringer er indtruffen. </w:t>
            </w:r>
          </w:p>
        </w:tc>
      </w:tr>
    </w:tbl>
    <w:p w14:paraId="03E2CC9F" w14:textId="77777777" w:rsidR="00C10BC0" w:rsidRDefault="00C10BC0" w:rsidP="00C10BC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10BC0" w14:paraId="167A7CAB" w14:textId="77777777" w:rsidTr="00C10BC0">
        <w:tc>
          <w:tcPr>
            <w:tcW w:w="9909" w:type="dxa"/>
            <w:gridSpan w:val="3"/>
          </w:tcPr>
          <w:p w14:paraId="2ED0AC9B" w14:textId="77777777" w:rsidR="00C10BC0" w:rsidRPr="00C10BC0" w:rsidRDefault="00C10BC0" w:rsidP="00C10BC0">
            <w:pPr>
              <w:pStyle w:val="Normal11"/>
              <w:rPr>
                <w:lang w:eastAsia="da-DK"/>
              </w:rPr>
            </w:pPr>
            <w:r>
              <w:rPr>
                <w:b/>
                <w:lang w:eastAsia="da-DK"/>
              </w:rPr>
              <w:t>Hovedvej</w:t>
            </w:r>
          </w:p>
        </w:tc>
      </w:tr>
      <w:tr w:rsidR="00C10BC0" w14:paraId="36CB6BA7" w14:textId="77777777" w:rsidTr="00C10BC0">
        <w:tc>
          <w:tcPr>
            <w:tcW w:w="3356" w:type="dxa"/>
            <w:shd w:val="pct20" w:color="auto" w:fill="0000FF"/>
          </w:tcPr>
          <w:p w14:paraId="740D7519" w14:textId="77777777" w:rsidR="00C10BC0" w:rsidRPr="00C10BC0" w:rsidRDefault="00C10BC0" w:rsidP="00C10BC0">
            <w:pPr>
              <w:pStyle w:val="Normal11"/>
              <w:rPr>
                <w:color w:val="FFFFFF"/>
                <w:lang w:eastAsia="da-DK"/>
              </w:rPr>
            </w:pPr>
            <w:r>
              <w:rPr>
                <w:color w:val="FFFFFF"/>
                <w:lang w:eastAsia="da-DK"/>
              </w:rPr>
              <w:t>Aktør</w:t>
            </w:r>
          </w:p>
        </w:tc>
        <w:tc>
          <w:tcPr>
            <w:tcW w:w="3356" w:type="dxa"/>
            <w:shd w:val="pct20" w:color="auto" w:fill="0000FF"/>
          </w:tcPr>
          <w:p w14:paraId="43523D23" w14:textId="77777777" w:rsidR="00C10BC0" w:rsidRPr="00C10BC0" w:rsidRDefault="00C10BC0" w:rsidP="00C10BC0">
            <w:pPr>
              <w:pStyle w:val="Normal11"/>
              <w:rPr>
                <w:color w:val="FFFFFF"/>
                <w:lang w:eastAsia="da-DK"/>
              </w:rPr>
            </w:pPr>
            <w:r>
              <w:rPr>
                <w:color w:val="FFFFFF"/>
                <w:lang w:eastAsia="da-DK"/>
              </w:rPr>
              <w:t>Løsning</w:t>
            </w:r>
          </w:p>
        </w:tc>
        <w:tc>
          <w:tcPr>
            <w:tcW w:w="3197" w:type="dxa"/>
            <w:shd w:val="pct20" w:color="auto" w:fill="0000FF"/>
          </w:tcPr>
          <w:p w14:paraId="450047B3" w14:textId="77777777" w:rsidR="00C10BC0" w:rsidRPr="00C10BC0" w:rsidRDefault="00C10BC0" w:rsidP="00C10BC0">
            <w:pPr>
              <w:pStyle w:val="Normal11"/>
              <w:rPr>
                <w:color w:val="FFFFFF"/>
                <w:lang w:eastAsia="da-DK"/>
              </w:rPr>
            </w:pPr>
            <w:r>
              <w:rPr>
                <w:color w:val="FFFFFF"/>
                <w:lang w:eastAsia="da-DK"/>
              </w:rPr>
              <w:t>Service/Service operationer</w:t>
            </w:r>
          </w:p>
        </w:tc>
      </w:tr>
      <w:tr w:rsidR="00C10BC0" w14:paraId="20E12401" w14:textId="77777777" w:rsidTr="00C10BC0">
        <w:tc>
          <w:tcPr>
            <w:tcW w:w="9909" w:type="dxa"/>
            <w:gridSpan w:val="3"/>
            <w:shd w:val="clear" w:color="auto" w:fill="FFFFFF"/>
          </w:tcPr>
          <w:p w14:paraId="34EDC667" w14:textId="77777777" w:rsidR="00C10BC0" w:rsidRPr="00C10BC0" w:rsidRDefault="00C10BC0" w:rsidP="00C10BC0">
            <w:pPr>
              <w:pStyle w:val="Normal11"/>
              <w:rPr>
                <w:b/>
                <w:lang w:eastAsia="da-DK"/>
              </w:rPr>
            </w:pPr>
            <w:r>
              <w:rPr>
                <w:b/>
                <w:lang w:eastAsia="da-DK"/>
              </w:rPr>
              <w:t>Trin 1: Konsolider</w:t>
            </w:r>
          </w:p>
        </w:tc>
      </w:tr>
      <w:tr w:rsidR="00C10BC0" w14:paraId="1C2C25FF" w14:textId="77777777" w:rsidTr="00C10BC0">
        <w:tc>
          <w:tcPr>
            <w:tcW w:w="3356" w:type="dxa"/>
            <w:shd w:val="clear" w:color="auto" w:fill="FFFFFF"/>
          </w:tcPr>
          <w:p w14:paraId="782EF1E2" w14:textId="77777777" w:rsidR="00C10BC0" w:rsidRPr="00C10BC0" w:rsidRDefault="00C10BC0" w:rsidP="00C10BC0">
            <w:pPr>
              <w:pStyle w:val="Normal11"/>
              <w:rPr>
                <w:color w:val="000000"/>
                <w:lang w:eastAsia="da-DK"/>
              </w:rPr>
            </w:pPr>
          </w:p>
        </w:tc>
        <w:tc>
          <w:tcPr>
            <w:tcW w:w="3356" w:type="dxa"/>
            <w:shd w:val="clear" w:color="auto" w:fill="FFFFFF"/>
          </w:tcPr>
          <w:p w14:paraId="3C025BCB" w14:textId="77777777" w:rsidR="00C10BC0" w:rsidRDefault="00C10BC0" w:rsidP="00C10BC0">
            <w:pPr>
              <w:pStyle w:val="Normal11"/>
              <w:rPr>
                <w:lang w:eastAsia="da-DK"/>
              </w:rPr>
            </w:pPr>
            <w:r>
              <w:rPr>
                <w:lang w:eastAsia="da-DK"/>
              </w:rPr>
              <w:t>Konsoliderer samtlige posteringer i debitormotoren og gemmer de</w:t>
            </w:r>
          </w:p>
          <w:p w14:paraId="41885BC7" w14:textId="77777777" w:rsidR="00C10BC0" w:rsidRDefault="00C10BC0" w:rsidP="00C10BC0">
            <w:pPr>
              <w:pStyle w:val="Normal11"/>
              <w:rPr>
                <w:lang w:eastAsia="da-DK"/>
              </w:rPr>
            </w:pPr>
            <w:r>
              <w:rPr>
                <w:lang w:eastAsia="da-DK"/>
              </w:rPr>
              <w:t>konsoliderede posteringer på de foruddefinerede konti, således at de efterfølgende kan overføres, til henholdsvis, debitormotorens</w:t>
            </w:r>
          </w:p>
          <w:p w14:paraId="2735C3C0" w14:textId="77777777" w:rsidR="00C10BC0" w:rsidRDefault="00C10BC0" w:rsidP="00C10BC0">
            <w:pPr>
              <w:pStyle w:val="Normal11"/>
              <w:rPr>
                <w:lang w:eastAsia="da-DK"/>
              </w:rPr>
            </w:pPr>
            <w:r>
              <w:rPr>
                <w:lang w:eastAsia="da-DK"/>
              </w:rPr>
              <w:t xml:space="preserve">finansmodul samt til § 38 regnskabet (Økonomisystemet). </w:t>
            </w:r>
          </w:p>
        </w:tc>
        <w:tc>
          <w:tcPr>
            <w:tcW w:w="3197" w:type="dxa"/>
            <w:shd w:val="clear" w:color="auto" w:fill="FFFFFF"/>
          </w:tcPr>
          <w:p w14:paraId="54A36A26" w14:textId="77777777" w:rsidR="00C10BC0" w:rsidRDefault="00C10BC0" w:rsidP="00C10BC0">
            <w:pPr>
              <w:pStyle w:val="Normal11"/>
              <w:rPr>
                <w:lang w:eastAsia="da-DK"/>
              </w:rPr>
            </w:pPr>
          </w:p>
        </w:tc>
      </w:tr>
      <w:tr w:rsidR="00C10BC0" w14:paraId="60FD82E3" w14:textId="77777777" w:rsidTr="00C10BC0">
        <w:tc>
          <w:tcPr>
            <w:tcW w:w="9909" w:type="dxa"/>
            <w:gridSpan w:val="3"/>
            <w:shd w:val="clear" w:color="auto" w:fill="FFFFFF"/>
          </w:tcPr>
          <w:p w14:paraId="64BA7A95" w14:textId="77777777" w:rsidR="00C10BC0" w:rsidRPr="00C10BC0" w:rsidRDefault="00C10BC0" w:rsidP="00C10BC0">
            <w:pPr>
              <w:pStyle w:val="Normal11"/>
              <w:rPr>
                <w:b/>
                <w:lang w:eastAsia="da-DK"/>
              </w:rPr>
            </w:pPr>
            <w:r>
              <w:rPr>
                <w:b/>
                <w:lang w:eastAsia="da-DK"/>
              </w:rPr>
              <w:t>Trin 2: Overfør til Debitormotorens finansregnskab</w:t>
            </w:r>
          </w:p>
        </w:tc>
      </w:tr>
      <w:tr w:rsidR="00C10BC0" w14:paraId="0B475F90" w14:textId="77777777" w:rsidTr="00C10BC0">
        <w:tc>
          <w:tcPr>
            <w:tcW w:w="3356" w:type="dxa"/>
            <w:shd w:val="clear" w:color="auto" w:fill="FFFFFF"/>
          </w:tcPr>
          <w:p w14:paraId="789339B8" w14:textId="77777777" w:rsidR="00C10BC0" w:rsidRPr="00C10BC0" w:rsidRDefault="00C10BC0" w:rsidP="00C10BC0">
            <w:pPr>
              <w:pStyle w:val="Normal11"/>
              <w:rPr>
                <w:color w:val="000000"/>
                <w:lang w:eastAsia="da-DK"/>
              </w:rPr>
            </w:pPr>
          </w:p>
        </w:tc>
        <w:tc>
          <w:tcPr>
            <w:tcW w:w="3356" w:type="dxa"/>
            <w:shd w:val="clear" w:color="auto" w:fill="FFFFFF"/>
          </w:tcPr>
          <w:p w14:paraId="431A4054" w14:textId="77777777" w:rsidR="00C10BC0" w:rsidRDefault="00C10BC0" w:rsidP="00C10BC0">
            <w:pPr>
              <w:pStyle w:val="Normal11"/>
              <w:rPr>
                <w:lang w:eastAsia="da-DK"/>
              </w:rPr>
            </w:pPr>
            <w:r>
              <w:rPr>
                <w:lang w:eastAsia="da-DK"/>
              </w:rPr>
              <w:t xml:space="preserve">Overfør de konsoliderede posteringer til debitormotorens finansmodul jvf. Kundens kontoplan. </w:t>
            </w:r>
          </w:p>
        </w:tc>
        <w:tc>
          <w:tcPr>
            <w:tcW w:w="3197" w:type="dxa"/>
            <w:shd w:val="clear" w:color="auto" w:fill="FFFFFF"/>
          </w:tcPr>
          <w:p w14:paraId="6122B35A" w14:textId="77777777" w:rsidR="00C10BC0" w:rsidRDefault="00C10BC0" w:rsidP="00C10BC0">
            <w:pPr>
              <w:pStyle w:val="Normal11"/>
              <w:rPr>
                <w:lang w:eastAsia="da-DK"/>
              </w:rPr>
            </w:pPr>
          </w:p>
        </w:tc>
      </w:tr>
      <w:tr w:rsidR="00C10BC0" w14:paraId="788F4D7C" w14:textId="77777777" w:rsidTr="00C10BC0">
        <w:tc>
          <w:tcPr>
            <w:tcW w:w="9909" w:type="dxa"/>
            <w:gridSpan w:val="3"/>
            <w:shd w:val="clear" w:color="auto" w:fill="FFFFFF"/>
          </w:tcPr>
          <w:p w14:paraId="4C29BEF3" w14:textId="77777777" w:rsidR="00C10BC0" w:rsidRPr="00C10BC0" w:rsidRDefault="00C10BC0" w:rsidP="00C10BC0">
            <w:pPr>
              <w:pStyle w:val="Normal11"/>
              <w:rPr>
                <w:b/>
                <w:lang w:eastAsia="da-DK"/>
              </w:rPr>
            </w:pPr>
            <w:r>
              <w:rPr>
                <w:b/>
                <w:lang w:eastAsia="da-DK"/>
              </w:rPr>
              <w:t>Trin 3: Overfør til økonomisystemet</w:t>
            </w:r>
          </w:p>
        </w:tc>
      </w:tr>
      <w:tr w:rsidR="00C10BC0" w14:paraId="6F6E28AF" w14:textId="77777777" w:rsidTr="00C10BC0">
        <w:tc>
          <w:tcPr>
            <w:tcW w:w="3356" w:type="dxa"/>
            <w:shd w:val="clear" w:color="auto" w:fill="FFFFFF"/>
          </w:tcPr>
          <w:p w14:paraId="2C9C8CC1" w14:textId="77777777" w:rsidR="00C10BC0" w:rsidRPr="00C10BC0" w:rsidRDefault="00C10BC0" w:rsidP="00C10BC0">
            <w:pPr>
              <w:pStyle w:val="Normal11"/>
              <w:rPr>
                <w:color w:val="000000"/>
                <w:lang w:eastAsia="da-DK"/>
              </w:rPr>
            </w:pPr>
          </w:p>
        </w:tc>
        <w:tc>
          <w:tcPr>
            <w:tcW w:w="3356" w:type="dxa"/>
            <w:shd w:val="clear" w:color="auto" w:fill="FFFFFF"/>
          </w:tcPr>
          <w:p w14:paraId="0CD08196" w14:textId="77777777" w:rsidR="00C10BC0" w:rsidRDefault="00C10BC0" w:rsidP="00C10BC0">
            <w:pPr>
              <w:pStyle w:val="Normal11"/>
              <w:rPr>
                <w:lang w:eastAsia="da-DK"/>
              </w:rPr>
            </w:pPr>
            <w:r>
              <w:rPr>
                <w:lang w:eastAsia="da-DK"/>
              </w:rPr>
              <w:t xml:space="preserve">Overfør de konsoliderede </w:t>
            </w:r>
            <w:r>
              <w:rPr>
                <w:lang w:eastAsia="da-DK"/>
              </w:rPr>
              <w:lastRenderedPageBreak/>
              <w:t>finansposteringer til § 38 regnskabet</w:t>
            </w:r>
          </w:p>
        </w:tc>
        <w:tc>
          <w:tcPr>
            <w:tcW w:w="3197" w:type="dxa"/>
            <w:shd w:val="clear" w:color="auto" w:fill="FFFFFF"/>
          </w:tcPr>
          <w:p w14:paraId="3608172F" w14:textId="77777777" w:rsidR="00C10BC0" w:rsidRDefault="00C10BC0" w:rsidP="00C10BC0">
            <w:pPr>
              <w:pStyle w:val="Normal11"/>
              <w:rPr>
                <w:lang w:eastAsia="da-DK"/>
              </w:rPr>
            </w:pPr>
            <w:r>
              <w:rPr>
                <w:lang w:eastAsia="da-DK"/>
              </w:rPr>
              <w:lastRenderedPageBreak/>
              <w:t>SAP38.FinansKontoBilagOpret</w:t>
            </w:r>
            <w:r>
              <w:rPr>
                <w:lang w:eastAsia="da-DK"/>
              </w:rPr>
              <w:fldChar w:fldCharType="begin"/>
            </w:r>
            <w:r>
              <w:instrText xml:space="preserve"> XE "</w:instrText>
            </w:r>
            <w:r w:rsidRPr="008902A0">
              <w:instrText>SAP38.FinansKontoBilagOpret</w:instrText>
            </w:r>
            <w:r>
              <w:instrText xml:space="preserve">" </w:instrText>
            </w:r>
            <w:r>
              <w:rPr>
                <w:lang w:eastAsia="da-DK"/>
              </w:rPr>
              <w:fldChar w:fldCharType="end"/>
            </w:r>
          </w:p>
        </w:tc>
      </w:tr>
      <w:tr w:rsidR="00C10BC0" w14:paraId="70E6437E" w14:textId="77777777" w:rsidTr="00C10BC0">
        <w:tc>
          <w:tcPr>
            <w:tcW w:w="9909" w:type="dxa"/>
            <w:gridSpan w:val="3"/>
            <w:shd w:val="clear" w:color="auto" w:fill="FFFFFF"/>
          </w:tcPr>
          <w:p w14:paraId="701BADC5" w14:textId="77777777" w:rsidR="00C10BC0" w:rsidRPr="00C10BC0" w:rsidRDefault="00C10BC0" w:rsidP="00C10BC0">
            <w:pPr>
              <w:pStyle w:val="Normal11"/>
              <w:rPr>
                <w:b/>
                <w:lang w:eastAsia="da-DK"/>
              </w:rPr>
            </w:pPr>
            <w:r>
              <w:rPr>
                <w:b/>
                <w:lang w:eastAsia="da-DK"/>
              </w:rPr>
              <w:lastRenderedPageBreak/>
              <w:t>Trin 4: Indlæs retursvar</w:t>
            </w:r>
          </w:p>
        </w:tc>
      </w:tr>
      <w:tr w:rsidR="00C10BC0" w14:paraId="3489704F" w14:textId="77777777" w:rsidTr="00C10BC0">
        <w:tc>
          <w:tcPr>
            <w:tcW w:w="3356" w:type="dxa"/>
            <w:shd w:val="clear" w:color="auto" w:fill="FFFFFF"/>
          </w:tcPr>
          <w:p w14:paraId="4CB82C63" w14:textId="77777777" w:rsidR="00C10BC0" w:rsidRPr="00C10BC0" w:rsidRDefault="00C10BC0" w:rsidP="00C10BC0">
            <w:pPr>
              <w:pStyle w:val="Normal11"/>
              <w:rPr>
                <w:color w:val="000000"/>
                <w:lang w:eastAsia="da-DK"/>
              </w:rPr>
            </w:pPr>
          </w:p>
        </w:tc>
        <w:tc>
          <w:tcPr>
            <w:tcW w:w="3356" w:type="dxa"/>
            <w:shd w:val="clear" w:color="auto" w:fill="FFFFFF"/>
          </w:tcPr>
          <w:p w14:paraId="508BB64B" w14:textId="77777777" w:rsidR="00C10BC0" w:rsidRDefault="00C10BC0" w:rsidP="00C10BC0">
            <w:pPr>
              <w:pStyle w:val="Normal11"/>
              <w:rPr>
                <w:lang w:eastAsia="da-DK"/>
              </w:rPr>
            </w:pPr>
            <w:r>
              <w:rPr>
                <w:lang w:eastAsia="da-DK"/>
              </w:rPr>
              <w:t>Retursvar fra § 38 regnskabet indlæses i løsningen</w:t>
            </w:r>
          </w:p>
        </w:tc>
        <w:tc>
          <w:tcPr>
            <w:tcW w:w="3197" w:type="dxa"/>
            <w:shd w:val="clear" w:color="auto" w:fill="FFFFFF"/>
          </w:tcPr>
          <w:p w14:paraId="1ADD3D68" w14:textId="77777777" w:rsidR="00C10BC0" w:rsidRDefault="00C10BC0" w:rsidP="00C10BC0">
            <w:pPr>
              <w:pStyle w:val="Normal11"/>
              <w:rPr>
                <w:lang w:eastAsia="da-DK"/>
              </w:rPr>
            </w:pPr>
          </w:p>
        </w:tc>
      </w:tr>
    </w:tbl>
    <w:p w14:paraId="17A66303" w14:textId="77777777" w:rsidR="00C10BC0" w:rsidRDefault="00C10BC0" w:rsidP="00C10BC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10BC0" w14:paraId="2E6604BB" w14:textId="77777777" w:rsidTr="00C10BC0">
        <w:tc>
          <w:tcPr>
            <w:tcW w:w="9869" w:type="dxa"/>
            <w:shd w:val="clear" w:color="auto" w:fill="auto"/>
          </w:tcPr>
          <w:p w14:paraId="65313B89" w14:textId="77777777" w:rsidR="00C10BC0" w:rsidRDefault="00C10BC0" w:rsidP="00C10BC0">
            <w:pPr>
              <w:pStyle w:val="Normal11"/>
              <w:rPr>
                <w:lang w:eastAsia="da-DK"/>
              </w:rPr>
            </w:pPr>
            <w:r>
              <w:rPr>
                <w:b/>
                <w:lang w:eastAsia="da-DK"/>
              </w:rPr>
              <w:t>Slutbetingelser</w:t>
            </w:r>
          </w:p>
          <w:p w14:paraId="2CC5E19E" w14:textId="008C96E4" w:rsidR="00C10BC0" w:rsidRDefault="00C10BC0" w:rsidP="00C10BC0">
            <w:pPr>
              <w:pStyle w:val="Normal11"/>
              <w:rPr>
                <w:ins w:id="43" w:author="Poul V Madsen" w:date="2012-05-03T10:20:00Z"/>
                <w:lang w:eastAsia="da-DK"/>
              </w:rPr>
            </w:pPr>
            <w:r>
              <w:rPr>
                <w:lang w:eastAsia="da-DK"/>
              </w:rPr>
              <w:t xml:space="preserve">Sumposteringer er overført til debitormotorens finansmodul og </w:t>
            </w:r>
            <w:del w:id="44" w:author="Poul V Madsen" w:date="2012-05-03T10:20:00Z">
              <w:r w:rsidR="00090B53">
                <w:delText xml:space="preserve">der er skabt en fil over dagens posteringer som </w:delText>
              </w:r>
            </w:del>
            <w:r>
              <w:rPr>
                <w:lang w:eastAsia="da-DK"/>
              </w:rPr>
              <w:t>efterfølgende er indlæset i § 38 regnskabet.</w:t>
            </w:r>
          </w:p>
          <w:p w14:paraId="3E6D44FD" w14:textId="77777777" w:rsidR="00C10BC0" w:rsidRDefault="00C10BC0" w:rsidP="00C10BC0">
            <w:pPr>
              <w:pStyle w:val="Normal11"/>
              <w:rPr>
                <w:ins w:id="45" w:author="Poul V Madsen" w:date="2012-05-03T10:20:00Z"/>
                <w:lang w:eastAsia="da-DK"/>
              </w:rPr>
            </w:pPr>
          </w:p>
          <w:p w14:paraId="00FC688B" w14:textId="77777777" w:rsidR="00C10BC0" w:rsidRDefault="00C10BC0" w:rsidP="00C10BC0">
            <w:pPr>
              <w:pStyle w:val="Normal11"/>
              <w:rPr>
                <w:ins w:id="46" w:author="Poul V Madsen" w:date="2012-05-03T10:20:00Z"/>
                <w:lang w:eastAsia="da-DK"/>
              </w:rPr>
            </w:pPr>
            <w:ins w:id="47" w:author="Poul V Madsen" w:date="2012-05-03T10:20:00Z">
              <w:r>
                <w:rPr>
                  <w:lang w:eastAsia="da-DK"/>
                </w:rPr>
                <w:t xml:space="preserve">Enkeltposteringer er overført til  debitormotorens finansmodul til SAP38  til manuel behandling </w:t>
              </w:r>
            </w:ins>
          </w:p>
          <w:p w14:paraId="6E434CAC" w14:textId="77777777" w:rsidR="00C10BC0" w:rsidRDefault="00C10BC0" w:rsidP="00C10BC0">
            <w:pPr>
              <w:pStyle w:val="Normal11"/>
              <w:rPr>
                <w:lang w:eastAsia="da-DK"/>
              </w:rPr>
            </w:pPr>
          </w:p>
          <w:p w14:paraId="26E15AD2" w14:textId="77777777" w:rsidR="00C10BC0" w:rsidRPr="00C10BC0" w:rsidRDefault="00C10BC0" w:rsidP="00C10BC0">
            <w:pPr>
              <w:pStyle w:val="Normal11"/>
              <w:rPr>
                <w:lang w:eastAsia="da-DK"/>
              </w:rPr>
            </w:pPr>
            <w:r>
              <w:rPr>
                <w:lang w:eastAsia="da-DK"/>
              </w:rPr>
              <w:t>Der er modtaget retursvar fra SAP 38. Eventuelle fejl er klar til at blive behandlet af aktør, jf use case 15.07</w:t>
            </w:r>
          </w:p>
        </w:tc>
      </w:tr>
      <w:tr w:rsidR="00C10BC0" w14:paraId="7EFA99DD" w14:textId="77777777" w:rsidTr="00C10BC0">
        <w:tc>
          <w:tcPr>
            <w:tcW w:w="9869" w:type="dxa"/>
            <w:shd w:val="clear" w:color="auto" w:fill="auto"/>
          </w:tcPr>
          <w:p w14:paraId="1AD036A1" w14:textId="77777777" w:rsidR="00C10BC0" w:rsidRDefault="00C10BC0" w:rsidP="00C10BC0">
            <w:pPr>
              <w:pStyle w:val="Normal11"/>
              <w:rPr>
                <w:lang w:eastAsia="da-DK"/>
              </w:rPr>
            </w:pPr>
            <w:r>
              <w:rPr>
                <w:b/>
                <w:lang w:eastAsia="da-DK"/>
              </w:rPr>
              <w:t>Noter</w:t>
            </w:r>
          </w:p>
          <w:p w14:paraId="40CC76E9" w14:textId="77777777" w:rsidR="00C10BC0" w:rsidRPr="00C10BC0" w:rsidRDefault="00C10BC0" w:rsidP="00C10BC0">
            <w:pPr>
              <w:pStyle w:val="Normal11"/>
              <w:rPr>
                <w:lang w:eastAsia="da-DK"/>
              </w:rPr>
            </w:pPr>
          </w:p>
        </w:tc>
      </w:tr>
      <w:tr w:rsidR="00C10BC0" w14:paraId="60F220A6" w14:textId="77777777" w:rsidTr="00C10BC0">
        <w:tc>
          <w:tcPr>
            <w:tcW w:w="9869" w:type="dxa"/>
            <w:shd w:val="clear" w:color="auto" w:fill="auto"/>
          </w:tcPr>
          <w:p w14:paraId="6EEDAF97" w14:textId="77777777" w:rsidR="00C10BC0" w:rsidRDefault="00C10BC0" w:rsidP="00C10BC0">
            <w:pPr>
              <w:pStyle w:val="Normal11"/>
              <w:rPr>
                <w:lang w:eastAsia="da-DK"/>
              </w:rPr>
            </w:pPr>
            <w:r>
              <w:rPr>
                <w:b/>
                <w:lang w:eastAsia="da-DK"/>
              </w:rPr>
              <w:t>Servicebeskrivelse</w:t>
            </w:r>
          </w:p>
          <w:p w14:paraId="2F761AE2" w14:textId="77777777" w:rsidR="00C10BC0" w:rsidRPr="00C10BC0" w:rsidRDefault="00C10BC0" w:rsidP="00C10BC0">
            <w:pPr>
              <w:pStyle w:val="Normal11"/>
              <w:rPr>
                <w:lang w:eastAsia="da-DK"/>
              </w:rPr>
            </w:pPr>
          </w:p>
        </w:tc>
      </w:tr>
    </w:tbl>
    <w:p w14:paraId="43DB6442" w14:textId="77777777" w:rsidR="00C10BC0" w:rsidRDefault="00C10BC0" w:rsidP="00C10BC0">
      <w:pPr>
        <w:pStyle w:val="Normal11"/>
        <w:rPr>
          <w:lang w:eastAsia="da-DK"/>
        </w:rPr>
        <w:sectPr w:rsidR="00C10BC0" w:rsidSect="00C10BC0">
          <w:pgSz w:w="11906" w:h="16838"/>
          <w:pgMar w:top="1417" w:right="986" w:bottom="1417" w:left="1134" w:header="556" w:footer="850" w:gutter="57"/>
          <w:paperSrc w:first="2" w:other="2"/>
          <w:cols w:space="708"/>
          <w:docGrid w:linePitch="360"/>
        </w:sectPr>
      </w:pPr>
    </w:p>
    <w:p w14:paraId="52A21DA7" w14:textId="77777777" w:rsidR="00C10BC0" w:rsidRDefault="00C10BC0" w:rsidP="00C10BC0">
      <w:pPr>
        <w:pStyle w:val="Normal11"/>
        <w:rPr>
          <w:b/>
          <w:lang w:eastAsia="da-DK"/>
        </w:rPr>
      </w:pPr>
      <w:r>
        <w:rPr>
          <w:b/>
          <w:lang w:eastAsia="da-DK"/>
        </w:rPr>
        <w:t>Indeks:</w:t>
      </w:r>
    </w:p>
    <w:p w14:paraId="30587C2A" w14:textId="77777777" w:rsidR="00C10BC0" w:rsidRDefault="00C10BC0" w:rsidP="00C10BC0">
      <w:pPr>
        <w:pStyle w:val="Normal11"/>
        <w:tabs>
          <w:tab w:val="right" w:leader="dot" w:pos="4500"/>
        </w:tabs>
        <w:rPr>
          <w:noProof/>
          <w:lang w:eastAsia="da-DK"/>
        </w:rPr>
        <w:sectPr w:rsidR="00C10BC0" w:rsidSect="00C10BC0">
          <w:pgSz w:w="11906" w:h="16838"/>
          <w:pgMar w:top="1417" w:right="986" w:bottom="1417" w:left="1134" w:header="556" w:footer="850" w:gutter="57"/>
          <w:paperSrc w:first="2" w:other="2"/>
          <w:cols w:space="708"/>
          <w:docGrid w:linePitch="360"/>
        </w:sectPr>
      </w:pPr>
      <w:r>
        <w:rPr>
          <w:lang w:eastAsia="da-DK"/>
        </w:rPr>
        <w:fldChar w:fldCharType="begin"/>
      </w:r>
      <w:r>
        <w:rPr>
          <w:lang w:eastAsia="da-DK"/>
        </w:rPr>
        <w:instrText xml:space="preserve"> INDEX \e "</w:instrText>
      </w:r>
      <w:r>
        <w:rPr>
          <w:lang w:eastAsia="da-DK"/>
        </w:rPr>
        <w:tab/>
        <w:instrText xml:space="preserve">" \c "2" \z "1030"  </w:instrText>
      </w:r>
      <w:r>
        <w:rPr>
          <w:lang w:eastAsia="da-DK"/>
        </w:rPr>
        <w:fldChar w:fldCharType="separate"/>
      </w:r>
    </w:p>
    <w:p w14:paraId="2C854D9F" w14:textId="77777777" w:rsidR="00090B53" w:rsidRDefault="00090B53" w:rsidP="00090B53">
      <w:pPr>
        <w:pStyle w:val="Indeks1"/>
        <w:tabs>
          <w:tab w:val="right" w:leader="dot" w:pos="4500"/>
        </w:tabs>
        <w:rPr>
          <w:del w:id="48" w:author="Poul V Madsen" w:date="2012-05-03T10:20:00Z"/>
          <w:noProof/>
        </w:rPr>
      </w:pPr>
      <w:del w:id="49" w:author="Poul V Madsen" w:date="2012-05-03T10:20:00Z">
        <w:r>
          <w:rPr>
            <w:noProof/>
          </w:rPr>
          <w:delText>DMI.DMIKontoIndbetalingListeOpret</w:delText>
        </w:r>
        <w:r>
          <w:rPr>
            <w:noProof/>
          </w:rPr>
          <w:tab/>
          <w:delText>1</w:delText>
        </w:r>
      </w:del>
    </w:p>
    <w:p w14:paraId="4DA031B2" w14:textId="10FF9E5B" w:rsidR="00C10BC0" w:rsidRDefault="00C10BC0" w:rsidP="00C10BC0">
      <w:pPr>
        <w:pStyle w:val="Indeks1"/>
        <w:tabs>
          <w:tab w:val="right" w:leader="dot" w:pos="4500"/>
        </w:tabs>
        <w:rPr>
          <w:noProof/>
        </w:rPr>
      </w:pPr>
      <w:r>
        <w:rPr>
          <w:noProof/>
        </w:rPr>
        <w:t>SAP38.FinansKontoBilagOpret</w:t>
      </w:r>
      <w:r>
        <w:rPr>
          <w:noProof/>
        </w:rPr>
        <w:tab/>
      </w:r>
      <w:del w:id="50" w:author="Poul V Madsen" w:date="2012-05-03T10:20:00Z">
        <w:r w:rsidR="00090B53">
          <w:rPr>
            <w:noProof/>
          </w:rPr>
          <w:delText xml:space="preserve">1; </w:delText>
        </w:r>
      </w:del>
      <w:r>
        <w:rPr>
          <w:noProof/>
        </w:rPr>
        <w:t>3</w:t>
      </w:r>
    </w:p>
    <w:p w14:paraId="159F5CB9" w14:textId="77777777" w:rsidR="00C10BC0" w:rsidRDefault="00C10BC0" w:rsidP="00C10BC0">
      <w:pPr>
        <w:pStyle w:val="Normal11"/>
        <w:tabs>
          <w:tab w:val="right" w:leader="dot" w:pos="4500"/>
        </w:tabs>
        <w:rPr>
          <w:noProof/>
          <w:lang w:eastAsia="da-DK"/>
        </w:rPr>
        <w:sectPr w:rsidR="00C10BC0" w:rsidSect="00C10BC0">
          <w:type w:val="continuous"/>
          <w:pgSz w:w="11906" w:h="16838"/>
          <w:pgMar w:top="1417" w:right="986" w:bottom="1417" w:left="1134" w:header="556" w:footer="850" w:gutter="57"/>
          <w:paperSrc w:first="2" w:other="2"/>
          <w:cols w:num="2" w:space="708"/>
          <w:docGrid w:linePitch="360"/>
        </w:sectPr>
      </w:pPr>
    </w:p>
    <w:p w14:paraId="1DB4DDA1" w14:textId="77777777" w:rsidR="00C10BC0" w:rsidRPr="00C10BC0" w:rsidRDefault="00C10BC0" w:rsidP="00C10BC0">
      <w:pPr>
        <w:pStyle w:val="Normal11"/>
        <w:rPr>
          <w:lang w:eastAsia="da-DK"/>
        </w:rPr>
      </w:pPr>
      <w:r>
        <w:rPr>
          <w:lang w:eastAsia="da-DK"/>
        </w:rPr>
        <w:fldChar w:fldCharType="end"/>
      </w:r>
    </w:p>
    <w:sectPr w:rsidR="00C10BC0" w:rsidRPr="00C10BC0" w:rsidSect="00C10BC0">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05999" w14:textId="77777777" w:rsidR="00865197" w:rsidRDefault="00865197" w:rsidP="00C10BC0">
      <w:r>
        <w:separator/>
      </w:r>
    </w:p>
  </w:endnote>
  <w:endnote w:type="continuationSeparator" w:id="0">
    <w:p w14:paraId="196C08C1" w14:textId="77777777" w:rsidR="00865197" w:rsidRDefault="00865197" w:rsidP="00C10BC0">
      <w:r>
        <w:continuationSeparator/>
      </w:r>
    </w:p>
  </w:endnote>
  <w:endnote w:type="continuationNotice" w:id="1">
    <w:p w14:paraId="04DC670F" w14:textId="77777777" w:rsidR="00865197" w:rsidRDefault="00865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7DC66" w14:textId="77777777" w:rsidR="00C10BC0" w:rsidRDefault="00C10BC0">
    <w:pPr>
      <w:pStyle w:val="Sidefod"/>
    </w:pPr>
    <w:r>
      <w:tab/>
    </w:r>
    <w:r>
      <w:tab/>
      <w:t xml:space="preserve">Side : </w:t>
    </w:r>
    <w:r>
      <w:fldChar w:fldCharType="begin"/>
    </w:r>
    <w:r>
      <w:instrText xml:space="preserve"> PAGE  \* MERGEFORMAT </w:instrText>
    </w:r>
    <w:r>
      <w:fldChar w:fldCharType="separate"/>
    </w:r>
    <w:r w:rsidR="00865197">
      <w:rPr>
        <w:noProof/>
      </w:rPr>
      <w:t>2</w:t>
    </w:r>
    <w:r>
      <w:fldChar w:fldCharType="end"/>
    </w:r>
    <w:r>
      <w:t xml:space="preserve"> af </w:t>
    </w:r>
    <w:r w:rsidR="00865197">
      <w:fldChar w:fldCharType="begin"/>
    </w:r>
    <w:r w:rsidR="00865197">
      <w:instrText xml:space="preserve"> NUMPAGES  \* MERGEFORMAT </w:instrText>
    </w:r>
    <w:r w:rsidR="00865197">
      <w:fldChar w:fldCharType="separate"/>
    </w:r>
    <w:r w:rsidR="00865197">
      <w:rPr>
        <w:noProof/>
      </w:rPr>
      <w:t>6</w:t>
    </w:r>
    <w:r w:rsidR="0086519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B78EE" w14:textId="77777777" w:rsidR="00865197" w:rsidRDefault="00865197" w:rsidP="00C10BC0">
      <w:r>
        <w:separator/>
      </w:r>
    </w:p>
  </w:footnote>
  <w:footnote w:type="continuationSeparator" w:id="0">
    <w:p w14:paraId="204F2C6F" w14:textId="77777777" w:rsidR="00865197" w:rsidRDefault="00865197" w:rsidP="00C10BC0">
      <w:r>
        <w:continuationSeparator/>
      </w:r>
    </w:p>
  </w:footnote>
  <w:footnote w:type="continuationNotice" w:id="1">
    <w:p w14:paraId="5095D102" w14:textId="77777777" w:rsidR="00865197" w:rsidRDefault="008651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73AB6" w14:textId="4535C2A4" w:rsidR="00C10BC0" w:rsidRDefault="00C10BC0">
    <w:pPr>
      <w:pStyle w:val="Sidehoved"/>
    </w:pPr>
    <w:r>
      <w:t xml:space="preserve">Rapport dannet den: </w:t>
    </w:r>
    <w:r>
      <w:fldChar w:fldCharType="begin"/>
    </w:r>
    <w:r>
      <w:instrText xml:space="preserve"> CREATEDATE  \@ "d. MMMM yyyy"  \* MERGEFORMAT </w:instrText>
    </w:r>
    <w:r>
      <w:fldChar w:fldCharType="separate"/>
    </w:r>
    <w:del w:id="30" w:author="Poul V Madsen" w:date="2012-05-03T10:20:00Z">
      <w:r w:rsidR="00090B53">
        <w:rPr>
          <w:noProof/>
        </w:rPr>
        <w:delText>10. februar</w:delText>
      </w:r>
    </w:del>
    <w:ins w:id="31" w:author="Poul V Madsen" w:date="2012-05-03T10:20:00Z">
      <w:r>
        <w:rPr>
          <w:noProof/>
        </w:rPr>
        <w:t>26. april</w:t>
      </w:r>
    </w:ins>
    <w:r>
      <w:rPr>
        <w:noProof/>
      </w:rPr>
      <w:t xml:space="preserve">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CE1"/>
    <w:multiLevelType w:val="multilevel"/>
    <w:tmpl w:val="0B8C6F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BC0"/>
    <w:rsid w:val="00062E9B"/>
    <w:rsid w:val="00090B53"/>
    <w:rsid w:val="003717A5"/>
    <w:rsid w:val="00636BE0"/>
    <w:rsid w:val="006F2D8E"/>
    <w:rsid w:val="008311A3"/>
    <w:rsid w:val="00865197"/>
    <w:rsid w:val="00C10B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C10B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C10B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C10B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C10B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C10B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10B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10B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10B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10B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10B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C10B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C10B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C10B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C10B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10B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10B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10B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10B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10B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10BC0"/>
    <w:rPr>
      <w:rFonts w:ascii="Arial" w:hAnsi="Arial" w:cs="Arial"/>
      <w:b/>
      <w:sz w:val="30"/>
    </w:rPr>
  </w:style>
  <w:style w:type="paragraph" w:customStyle="1" w:styleId="Overskrift211pkt">
    <w:name w:val="Overskrift 2 + 11 pkt"/>
    <w:basedOn w:val="Normal"/>
    <w:link w:val="Overskrift211pktTegn"/>
    <w:rsid w:val="00C10B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10BC0"/>
    <w:rPr>
      <w:rFonts w:ascii="Arial" w:hAnsi="Arial" w:cs="Arial"/>
      <w:b/>
    </w:rPr>
  </w:style>
  <w:style w:type="paragraph" w:customStyle="1" w:styleId="Normal11">
    <w:name w:val="Normal + 11"/>
    <w:basedOn w:val="Normal"/>
    <w:link w:val="Normal11Tegn"/>
    <w:rsid w:val="00C10BC0"/>
    <w:rPr>
      <w:rFonts w:ascii="Times New Roman" w:hAnsi="Times New Roman" w:cs="Times New Roman"/>
    </w:rPr>
  </w:style>
  <w:style w:type="character" w:customStyle="1" w:styleId="Normal11Tegn">
    <w:name w:val="Normal + 11 Tegn"/>
    <w:basedOn w:val="Standardskrifttypeiafsnit"/>
    <w:link w:val="Normal11"/>
    <w:rsid w:val="00C10BC0"/>
    <w:rPr>
      <w:rFonts w:ascii="Times New Roman" w:hAnsi="Times New Roman" w:cs="Times New Roman"/>
    </w:rPr>
  </w:style>
  <w:style w:type="paragraph" w:styleId="Indeks1">
    <w:name w:val="index 1"/>
    <w:basedOn w:val="Normal"/>
    <w:next w:val="Normal"/>
    <w:autoRedefine/>
    <w:uiPriority w:val="99"/>
    <w:semiHidden/>
    <w:unhideWhenUsed/>
    <w:rsid w:val="00C10BC0"/>
    <w:pPr>
      <w:ind w:left="220" w:hanging="220"/>
    </w:pPr>
  </w:style>
  <w:style w:type="paragraph" w:styleId="Sidehoved">
    <w:name w:val="header"/>
    <w:basedOn w:val="Normal"/>
    <w:link w:val="SidehovedTegn"/>
    <w:uiPriority w:val="99"/>
    <w:unhideWhenUsed/>
    <w:rsid w:val="00C10BC0"/>
    <w:pPr>
      <w:tabs>
        <w:tab w:val="center" w:pos="4819"/>
        <w:tab w:val="right" w:pos="9638"/>
      </w:tabs>
    </w:pPr>
  </w:style>
  <w:style w:type="character" w:customStyle="1" w:styleId="SidehovedTegn">
    <w:name w:val="Sidehoved Tegn"/>
    <w:basedOn w:val="Standardskrifttypeiafsnit"/>
    <w:link w:val="Sidehoved"/>
    <w:uiPriority w:val="99"/>
    <w:rsid w:val="00C10BC0"/>
  </w:style>
  <w:style w:type="paragraph" w:styleId="Sidefod">
    <w:name w:val="footer"/>
    <w:basedOn w:val="Normal"/>
    <w:link w:val="SidefodTegn"/>
    <w:uiPriority w:val="99"/>
    <w:unhideWhenUsed/>
    <w:rsid w:val="00C10BC0"/>
    <w:pPr>
      <w:tabs>
        <w:tab w:val="center" w:pos="4819"/>
        <w:tab w:val="right" w:pos="9638"/>
      </w:tabs>
    </w:pPr>
  </w:style>
  <w:style w:type="character" w:customStyle="1" w:styleId="SidefodTegn">
    <w:name w:val="Sidefod Tegn"/>
    <w:basedOn w:val="Standardskrifttypeiafsnit"/>
    <w:link w:val="Sidefod"/>
    <w:uiPriority w:val="99"/>
    <w:rsid w:val="00C10BC0"/>
  </w:style>
  <w:style w:type="paragraph" w:styleId="Overskrift">
    <w:name w:val="TOC Heading"/>
    <w:basedOn w:val="Overskrift1"/>
    <w:next w:val="Normal"/>
    <w:uiPriority w:val="39"/>
    <w:semiHidden/>
    <w:unhideWhenUsed/>
    <w:qFormat/>
    <w:rsid w:val="00C10BC0"/>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2">
    <w:name w:val="toc 2"/>
    <w:basedOn w:val="Normal"/>
    <w:next w:val="Normal"/>
    <w:autoRedefine/>
    <w:uiPriority w:val="39"/>
    <w:unhideWhenUsed/>
    <w:rsid w:val="00C10BC0"/>
    <w:pPr>
      <w:spacing w:after="100"/>
      <w:ind w:left="220"/>
    </w:pPr>
  </w:style>
  <w:style w:type="character" w:styleId="Hyperlink">
    <w:name w:val="Hyperlink"/>
    <w:basedOn w:val="Standardskrifttypeiafsnit"/>
    <w:uiPriority w:val="99"/>
    <w:unhideWhenUsed/>
    <w:rsid w:val="00C10B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C10B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C10B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C10B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C10B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C10B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10B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10B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10B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10B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10B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C10B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C10B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C10B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C10B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10B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10B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10B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10B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10B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10BC0"/>
    <w:rPr>
      <w:rFonts w:ascii="Arial" w:hAnsi="Arial" w:cs="Arial"/>
      <w:b/>
      <w:sz w:val="30"/>
    </w:rPr>
  </w:style>
  <w:style w:type="paragraph" w:customStyle="1" w:styleId="Overskrift211pkt">
    <w:name w:val="Overskrift 2 + 11 pkt"/>
    <w:basedOn w:val="Normal"/>
    <w:link w:val="Overskrift211pktTegn"/>
    <w:rsid w:val="00C10B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10BC0"/>
    <w:rPr>
      <w:rFonts w:ascii="Arial" w:hAnsi="Arial" w:cs="Arial"/>
      <w:b/>
    </w:rPr>
  </w:style>
  <w:style w:type="paragraph" w:customStyle="1" w:styleId="Normal11">
    <w:name w:val="Normal + 11"/>
    <w:basedOn w:val="Normal"/>
    <w:link w:val="Normal11Tegn"/>
    <w:rsid w:val="00C10BC0"/>
    <w:rPr>
      <w:rFonts w:ascii="Times New Roman" w:hAnsi="Times New Roman" w:cs="Times New Roman"/>
    </w:rPr>
  </w:style>
  <w:style w:type="character" w:customStyle="1" w:styleId="Normal11Tegn">
    <w:name w:val="Normal + 11 Tegn"/>
    <w:basedOn w:val="Standardskrifttypeiafsnit"/>
    <w:link w:val="Normal11"/>
    <w:rsid w:val="00C10BC0"/>
    <w:rPr>
      <w:rFonts w:ascii="Times New Roman" w:hAnsi="Times New Roman" w:cs="Times New Roman"/>
    </w:rPr>
  </w:style>
  <w:style w:type="paragraph" w:styleId="Indeks1">
    <w:name w:val="index 1"/>
    <w:basedOn w:val="Normal"/>
    <w:next w:val="Normal"/>
    <w:autoRedefine/>
    <w:uiPriority w:val="99"/>
    <w:semiHidden/>
    <w:unhideWhenUsed/>
    <w:rsid w:val="00C10BC0"/>
    <w:pPr>
      <w:ind w:left="220" w:hanging="220"/>
    </w:pPr>
  </w:style>
  <w:style w:type="paragraph" w:styleId="Sidehoved">
    <w:name w:val="header"/>
    <w:basedOn w:val="Normal"/>
    <w:link w:val="SidehovedTegn"/>
    <w:uiPriority w:val="99"/>
    <w:unhideWhenUsed/>
    <w:rsid w:val="00C10BC0"/>
    <w:pPr>
      <w:tabs>
        <w:tab w:val="center" w:pos="4819"/>
        <w:tab w:val="right" w:pos="9638"/>
      </w:tabs>
    </w:pPr>
  </w:style>
  <w:style w:type="character" w:customStyle="1" w:styleId="SidehovedTegn">
    <w:name w:val="Sidehoved Tegn"/>
    <w:basedOn w:val="Standardskrifttypeiafsnit"/>
    <w:link w:val="Sidehoved"/>
    <w:uiPriority w:val="99"/>
    <w:rsid w:val="00C10BC0"/>
  </w:style>
  <w:style w:type="paragraph" w:styleId="Sidefod">
    <w:name w:val="footer"/>
    <w:basedOn w:val="Normal"/>
    <w:link w:val="SidefodTegn"/>
    <w:uiPriority w:val="99"/>
    <w:unhideWhenUsed/>
    <w:rsid w:val="00C10BC0"/>
    <w:pPr>
      <w:tabs>
        <w:tab w:val="center" w:pos="4819"/>
        <w:tab w:val="right" w:pos="9638"/>
      </w:tabs>
    </w:pPr>
  </w:style>
  <w:style w:type="character" w:customStyle="1" w:styleId="SidefodTegn">
    <w:name w:val="Sidefod Tegn"/>
    <w:basedOn w:val="Standardskrifttypeiafsnit"/>
    <w:link w:val="Sidefod"/>
    <w:uiPriority w:val="99"/>
    <w:rsid w:val="00C10BC0"/>
  </w:style>
  <w:style w:type="paragraph" w:styleId="Overskrift">
    <w:name w:val="TOC Heading"/>
    <w:basedOn w:val="Overskrift1"/>
    <w:next w:val="Normal"/>
    <w:uiPriority w:val="39"/>
    <w:semiHidden/>
    <w:unhideWhenUsed/>
    <w:qFormat/>
    <w:rsid w:val="00C10BC0"/>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2">
    <w:name w:val="toc 2"/>
    <w:basedOn w:val="Normal"/>
    <w:next w:val="Normal"/>
    <w:autoRedefine/>
    <w:uiPriority w:val="39"/>
    <w:unhideWhenUsed/>
    <w:rsid w:val="00C10BC0"/>
    <w:pPr>
      <w:spacing w:after="100"/>
      <w:ind w:left="220"/>
    </w:pPr>
  </w:style>
  <w:style w:type="character" w:styleId="Hyperlink">
    <w:name w:val="Hyperlink"/>
    <w:basedOn w:val="Standardskrifttypeiafsnit"/>
    <w:uiPriority w:val="99"/>
    <w:unhideWhenUsed/>
    <w:rsid w:val="00C10B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7230-A534-408B-8926-43096A06DDC4}">
  <ds:schemaRefs>
    <ds:schemaRef ds:uri="http://schemas.openxmlformats.org/officeDocument/2006/bibliography"/>
  </ds:schemaRefs>
</ds:datastoreItem>
</file>

<file path=customXml/itemProps2.xml><?xml version="1.0" encoding="utf-8"?>
<ds:datastoreItem xmlns:ds="http://schemas.openxmlformats.org/officeDocument/2006/customXml" ds:itemID="{81DA2AA5-D51F-445C-B3E2-A1EE5195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1130</Words>
  <Characters>6894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2012-04-26T09:39:00Z</dcterms:created>
  <dcterms:modified xsi:type="dcterms:W3CDTF">2012-05-03T08:21:00Z</dcterms:modified>
</cp:coreProperties>
</file>