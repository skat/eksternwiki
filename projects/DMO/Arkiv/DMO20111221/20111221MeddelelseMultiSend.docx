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0927D" w14:textId="77777777" w:rsidR="003B68D7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838C6" w14:paraId="178AC343" w14:textId="77777777" w:rsidTr="008838C6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7560A44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8C6" w14:paraId="3C36354F" w14:textId="77777777" w:rsidTr="008838C6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41718CE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38C6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8838C6" w14:paraId="6487DD7F" w14:textId="77777777" w:rsidTr="008838C6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6A7D99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052363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CF5B73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982827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ED4B02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076B19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38C6" w14:paraId="72A30A50" w14:textId="77777777" w:rsidTr="008838C6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B4943B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54B72B4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204294C" w14:textId="5AFE3AAD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" w:author="Poul V Madsen" w:date="2011-12-22T07:27:00Z">
              <w:r w:rsidR="00B3332C">
                <w:rPr>
                  <w:rFonts w:ascii="Arial" w:hAnsi="Arial" w:cs="Arial"/>
                  <w:sz w:val="18"/>
                </w:rPr>
                <w:delText>3</w:delText>
              </w:r>
            </w:del>
            <w:ins w:id="2" w:author="Poul V Madsen" w:date="2011-12-22T07:27:00Z">
              <w:r>
                <w:rPr>
                  <w:rFonts w:ascii="Arial" w:hAnsi="Arial" w:cs="Arial"/>
                  <w:sz w:val="18"/>
                </w:rPr>
                <w:t>5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4B10EA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78C899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5874D08" w14:textId="661DEBDE" w:rsidR="008838C6" w:rsidRPr="008838C6" w:rsidRDefault="00B3332C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" w:author="Poul V Madsen" w:date="2011-12-22T07:27:00Z">
              <w:r>
                <w:rPr>
                  <w:rFonts w:ascii="Arial" w:hAnsi="Arial" w:cs="Arial"/>
                  <w:sz w:val="18"/>
                </w:rPr>
                <w:delText>6-6</w:delText>
              </w:r>
            </w:del>
            <w:ins w:id="4" w:author="Poul V Madsen" w:date="2011-12-22T07:27:00Z">
              <w:r w:rsidR="008838C6">
                <w:rPr>
                  <w:rFonts w:ascii="Arial" w:hAnsi="Arial" w:cs="Arial"/>
                  <w:sz w:val="18"/>
                </w:rPr>
                <w:t>20-12</w:t>
              </w:r>
            </w:ins>
            <w:r w:rsidR="008838C6">
              <w:rPr>
                <w:rFonts w:ascii="Arial" w:hAnsi="Arial" w:cs="Arial"/>
                <w:sz w:val="18"/>
              </w:rPr>
              <w:t>-2011</w:t>
            </w:r>
          </w:p>
        </w:tc>
      </w:tr>
      <w:tr w:rsidR="008838C6" w14:paraId="7E5A4E3E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3CF9A2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38C6" w14:paraId="50B873FA" w14:textId="77777777" w:rsidTr="008838C6">
        <w:trPr>
          <w:trHeight w:val="283"/>
        </w:trPr>
        <w:tc>
          <w:tcPr>
            <w:tcW w:w="10345" w:type="dxa"/>
            <w:gridSpan w:val="6"/>
            <w:vAlign w:val="center"/>
          </w:tcPr>
          <w:p w14:paraId="69788CA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8838C6" w14:paraId="4ECA22C8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F46161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38C6" w14:paraId="4C1025A4" w14:textId="77777777" w:rsidTr="008838C6">
        <w:trPr>
          <w:trHeight w:val="283"/>
        </w:trPr>
        <w:tc>
          <w:tcPr>
            <w:tcW w:w="10345" w:type="dxa"/>
            <w:gridSpan w:val="6"/>
          </w:tcPr>
          <w:p w14:paraId="3BA535D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8C6" w14:paraId="481A7B6D" w14:textId="77777777" w:rsidTr="008838C6">
        <w:trPr>
          <w:trHeight w:val="283"/>
          <w:ins w:id="5" w:author="Poul V Madsen" w:date="2011-12-22T07:27:00Z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280F3E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" w:author="Poul V Madsen" w:date="2011-12-22T07:27:00Z"/>
                <w:rFonts w:ascii="Arial" w:hAnsi="Arial" w:cs="Arial"/>
                <w:b/>
                <w:sz w:val="18"/>
              </w:rPr>
            </w:pPr>
            <w:ins w:id="7" w:author="Poul V Madsen" w:date="2011-12-22T07:27:00Z">
              <w:r>
                <w:rPr>
                  <w:rFonts w:ascii="Arial" w:hAnsi="Arial" w:cs="Arial"/>
                  <w:b/>
                  <w:sz w:val="18"/>
                </w:rPr>
                <w:t>Detaljeret beskrivelse af funktionalitet</w:t>
              </w:r>
            </w:ins>
          </w:p>
        </w:tc>
      </w:tr>
      <w:tr w:rsidR="008838C6" w14:paraId="745F7435" w14:textId="77777777" w:rsidTr="008838C6">
        <w:trPr>
          <w:trHeight w:val="283"/>
          <w:ins w:id="8" w:author="Poul V Madsen" w:date="2011-12-22T07:27:00Z"/>
        </w:trPr>
        <w:tc>
          <w:tcPr>
            <w:tcW w:w="10345" w:type="dxa"/>
            <w:gridSpan w:val="6"/>
            <w:shd w:val="clear" w:color="auto" w:fill="FFFFFF"/>
          </w:tcPr>
          <w:p w14:paraId="3AFDE48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" w:author="Poul V Madsen" w:date="2011-12-22T07:27:00Z"/>
                <w:rFonts w:ascii="Arial" w:hAnsi="Arial" w:cs="Arial"/>
                <w:sz w:val="18"/>
              </w:rPr>
            </w:pPr>
            <w:ins w:id="10" w:author="Poul V Madsen" w:date="2011-12-22T07:27:00Z">
              <w:r>
                <w:rPr>
                  <w:rFonts w:ascii="Arial" w:hAnsi="Arial" w:cs="Arial"/>
                  <w:sz w:val="18"/>
                </w:rPr>
                <w:t>Hvis afsender angiver en KanalAdresseStruktur, er der samtidig (en optionel) mulighed for at angive et KundeNavn.</w:t>
              </w:r>
            </w:ins>
          </w:p>
          <w:p w14:paraId="393415E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" w:author="Poul V Madsen" w:date="2011-12-22T07:27:00Z"/>
                <w:rFonts w:ascii="Arial" w:hAnsi="Arial" w:cs="Arial"/>
                <w:sz w:val="18"/>
              </w:rPr>
            </w:pPr>
            <w:ins w:id="12" w:author="Poul V Madsen" w:date="2011-12-22T07:27:00Z">
              <w:r>
                <w:rPr>
                  <w:rFonts w:ascii="Arial" w:hAnsi="Arial" w:cs="Arial"/>
                  <w:sz w:val="18"/>
                </w:rPr>
                <w:t>Uanset om der findes et officielt kundenavn eller ej, så anvendes det angivne KundeNavn i de medsendte meddelelser.</w:t>
              </w:r>
            </w:ins>
          </w:p>
          <w:p w14:paraId="1E3863F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" w:author="Poul V Madsen" w:date="2011-12-22T07:27:00Z"/>
                <w:rFonts w:ascii="Arial" w:hAnsi="Arial" w:cs="Arial"/>
                <w:sz w:val="18"/>
              </w:rPr>
            </w:pPr>
            <w:ins w:id="14" w:author="Poul V Madsen" w:date="2011-12-22T07:27:00Z">
              <w:r>
                <w:rPr>
                  <w:rFonts w:ascii="Arial" w:hAnsi="Arial" w:cs="Arial"/>
                  <w:sz w:val="18"/>
                </w:rPr>
                <w:t>Kundenavnet lagres ikke i A&amp;D, men anvendes kun i de aktuelle meddelelser. (Der er ingen kobling til det navn kunden ser på sin kommunikationsmappe, når kunden er logget på).</w:t>
              </w:r>
            </w:ins>
          </w:p>
        </w:tc>
      </w:tr>
      <w:tr w:rsidR="008838C6" w14:paraId="72384E1C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CFA1D0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38C6" w14:paraId="705DB35D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5198DB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38C6" w14:paraId="638503D1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5B6DE8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8838C6" w14:paraId="72ECA438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0F04A0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54FE5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14:paraId="60ADCC2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14:paraId="067E189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8283B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14:paraId="6002FC8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6D9EE87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14:paraId="0447F44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772BDF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14:paraId="67EF018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14:paraId="571A6C7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14:paraId="2BC0C61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1D7C093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14:paraId="3A79766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14:paraId="60C0A3A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14:paraId="595289F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" w:author="Poul V Madsen" w:date="2011-12-22T07:27:00Z"/>
                <w:rFonts w:ascii="Arial" w:hAnsi="Arial" w:cs="Arial"/>
                <w:sz w:val="18"/>
              </w:rPr>
            </w:pPr>
            <w:ins w:id="16" w:author="Poul V Madsen" w:date="2011-12-22T07:2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</w:ins>
          </w:p>
          <w:p w14:paraId="4E83BC3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" w:author="Poul V Madsen" w:date="2011-12-22T07:27:00Z"/>
                <w:rFonts w:ascii="Arial" w:hAnsi="Arial" w:cs="Arial"/>
                <w:sz w:val="18"/>
              </w:rPr>
            </w:pPr>
            <w:ins w:id="18" w:author="Poul V Madsen" w:date="2011-12-22T07:2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* KanalAdresseNavn *</w:t>
              </w:r>
            </w:ins>
          </w:p>
          <w:p w14:paraId="2ED7A07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" w:author="Poul V Madsen" w:date="2011-12-22T07:27:00Z"/>
                <w:rFonts w:ascii="Arial" w:hAnsi="Arial" w:cs="Arial"/>
                <w:sz w:val="18"/>
              </w:rPr>
            </w:pPr>
            <w:ins w:id="20" w:author="Poul V Madsen" w:date="2011-12-22T07:2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[</w:t>
              </w:r>
            </w:ins>
          </w:p>
          <w:p w14:paraId="2134721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Poul V Madsen" w:date="2011-12-22T07:27:00Z"/>
                <w:rFonts w:ascii="Arial" w:hAnsi="Arial" w:cs="Arial"/>
                <w:sz w:val="18"/>
              </w:rPr>
            </w:pPr>
            <w:ins w:id="22" w:author="Poul V Madsen" w:date="2011-12-22T07:2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KundeNavn</w:t>
              </w:r>
            </w:ins>
          </w:p>
          <w:p w14:paraId="740A9DC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Poul V Madsen" w:date="2011-12-22T07:27:00Z"/>
                <w:rFonts w:ascii="Arial" w:hAnsi="Arial" w:cs="Arial"/>
                <w:sz w:val="18"/>
              </w:rPr>
            </w:pPr>
            <w:ins w:id="24" w:author="Poul V Madsen" w:date="2011-12-22T07:2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]</w:t>
              </w:r>
            </w:ins>
          </w:p>
          <w:p w14:paraId="56547E1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" w:author="Poul V Madsen" w:date="2011-12-22T07:27:00Z"/>
                <w:rFonts w:ascii="Arial" w:hAnsi="Arial" w:cs="Arial"/>
                <w:sz w:val="18"/>
              </w:rPr>
            </w:pPr>
            <w:ins w:id="26" w:author="Poul V Madsen" w:date="2011-12-22T07:27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)</w:t>
              </w:r>
            </w:ins>
          </w:p>
          <w:p w14:paraId="0276104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14:paraId="065A1D3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14:paraId="4A1EFEF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14:paraId="2228984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0A67B23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14:paraId="472CC59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BA4207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14:paraId="027F734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14:paraId="6E76BED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C84199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2D6C4B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44695C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38C6" w14:paraId="6963DE44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B64E9A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38C6" w14:paraId="7C67FDDA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752BEA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8838C6" w14:paraId="77532C82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C828C7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8C6" w14:paraId="316905FE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CDF666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838C6" w14:paraId="16D762B9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517A31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838C6" w14:paraId="0164D271" w14:textId="77777777" w:rsidTr="008838C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FF318B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14:paraId="0C08FA1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6EAEE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14:paraId="643995E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14:paraId="1037EC8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14:paraId="4C78A57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14:paraId="4B70C48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14:paraId="4031853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109 Firma findes ikke</w:t>
            </w:r>
          </w:p>
          <w:p w14:paraId="46D0F5C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14:paraId="5970FEB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14:paraId="5EE7F01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14:paraId="02F2A51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14:paraId="31B4D53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14:paraId="13E9DE4B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8C6" w:rsidSect="008838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E01A14B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8C6" w14:paraId="50E307DC" w14:textId="77777777" w:rsidTr="008838C6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6F95622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8C6" w14:paraId="1FBEF0D3" w14:textId="77777777" w:rsidTr="008838C6">
        <w:tc>
          <w:tcPr>
            <w:tcW w:w="10345" w:type="dxa"/>
            <w:vAlign w:val="center"/>
          </w:tcPr>
          <w:p w14:paraId="30B1600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838C6" w14:paraId="458D9580" w14:textId="77777777" w:rsidTr="008838C6">
        <w:tc>
          <w:tcPr>
            <w:tcW w:w="10345" w:type="dxa"/>
            <w:vAlign w:val="center"/>
          </w:tcPr>
          <w:p w14:paraId="7B298C2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03F32C5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2F8832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14:paraId="32CB896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14:paraId="45638E1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14:paraId="174EAF0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14:paraId="409D222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14:paraId="67348CC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14:paraId="660ABC1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14:paraId="44DE7E7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14:paraId="26A7943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14:paraId="05ED15A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14:paraId="7363CF0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14:paraId="570A1DF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14:paraId="3A2BEE6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14:paraId="4265102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14:paraId="3A2966E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14:paraId="615CC73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14:paraId="3F535E0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14:paraId="7C4AEC3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14:paraId="6155B4C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30042CC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2B37826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0B92594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0878951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14FBB2E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170BEA5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F29E6F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63AD2331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8C6" w14:paraId="28AA5226" w14:textId="77777777" w:rsidTr="008838C6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042C0AE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8C6" w14:paraId="0B301379" w14:textId="77777777" w:rsidTr="008838C6">
        <w:tc>
          <w:tcPr>
            <w:tcW w:w="10345" w:type="dxa"/>
            <w:vAlign w:val="center"/>
          </w:tcPr>
          <w:p w14:paraId="291E51A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838C6" w14:paraId="3B4DE40F" w14:textId="77777777" w:rsidTr="008838C6">
        <w:tc>
          <w:tcPr>
            <w:tcW w:w="10345" w:type="dxa"/>
            <w:vAlign w:val="center"/>
          </w:tcPr>
          <w:p w14:paraId="4E67B03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14:paraId="7AE0351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66106D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14:paraId="535090B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14:paraId="54CCAD2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14:paraId="4B1C520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14:paraId="188345E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14:paraId="7F1DC90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14:paraId="34B69D3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14:paraId="5CB90D6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14:paraId="4243455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14:paraId="29C8D5A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14:paraId="18BA465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14:paraId="3D2907B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14:paraId="6A19D35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14:paraId="7BCDA4F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14:paraId="1B3E9B4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14:paraId="4BD8D7A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14:paraId="58D6E79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14:paraId="4780046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15355D6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3632D589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8C6" w14:paraId="6C055EA2" w14:textId="77777777" w:rsidTr="008838C6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5736CA8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8C6" w14:paraId="66761E37" w14:textId="77777777" w:rsidTr="008838C6">
        <w:tc>
          <w:tcPr>
            <w:tcW w:w="10345" w:type="dxa"/>
            <w:vAlign w:val="center"/>
          </w:tcPr>
          <w:p w14:paraId="250C5DC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8838C6" w14:paraId="433FD953" w14:textId="77777777" w:rsidTr="008838C6">
        <w:tc>
          <w:tcPr>
            <w:tcW w:w="10345" w:type="dxa"/>
            <w:vAlign w:val="center"/>
          </w:tcPr>
          <w:p w14:paraId="5C72010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14:paraId="1C9ECD6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33AAA0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14:paraId="4C9AB96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14:paraId="66C8320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14:paraId="2933656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3C5B86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3812ECE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8C6" w14:paraId="63A2AF3B" w14:textId="77777777" w:rsidTr="008838C6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0DED4CA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8C6" w14:paraId="158850ED" w14:textId="77777777" w:rsidTr="008838C6">
        <w:tc>
          <w:tcPr>
            <w:tcW w:w="10345" w:type="dxa"/>
            <w:vAlign w:val="center"/>
          </w:tcPr>
          <w:p w14:paraId="7329615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FaxNummerStruktur</w:t>
            </w:r>
          </w:p>
        </w:tc>
      </w:tr>
      <w:tr w:rsidR="008838C6" w14:paraId="41C1A3EE" w14:textId="77777777" w:rsidTr="008838C6">
        <w:tc>
          <w:tcPr>
            <w:tcW w:w="10345" w:type="dxa"/>
            <w:vAlign w:val="center"/>
          </w:tcPr>
          <w:p w14:paraId="2995536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14:paraId="60ADCFA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703A10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14:paraId="3144F98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14:paraId="3E24CF0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14:paraId="2526775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14:paraId="4FBC0E0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7C72235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3CBAC2A5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8C6" w14:paraId="5720FE9D" w14:textId="77777777" w:rsidTr="008838C6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63C9FDF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8C6" w14:paraId="27D5A5B9" w14:textId="77777777" w:rsidTr="008838C6">
        <w:tc>
          <w:tcPr>
            <w:tcW w:w="10345" w:type="dxa"/>
            <w:vAlign w:val="center"/>
          </w:tcPr>
          <w:p w14:paraId="27D4BFF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8838C6" w14:paraId="1BB08667" w14:textId="77777777" w:rsidTr="008838C6">
        <w:tc>
          <w:tcPr>
            <w:tcW w:w="10345" w:type="dxa"/>
            <w:vAlign w:val="center"/>
          </w:tcPr>
          <w:p w14:paraId="4A43841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14:paraId="1B3071E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C8E803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14:paraId="71D8800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19B4C7D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14:paraId="4764470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6D056D9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14:paraId="0449635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0E73D5D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14:paraId="0CDF9AE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14:paraId="79459AA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14:paraId="7E4AEE9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5E20EC04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8C6" w14:paraId="3B3E5E18" w14:textId="77777777" w:rsidTr="008838C6">
        <w:trPr>
          <w:trHeight w:hRule="exact" w:val="113"/>
        </w:trPr>
        <w:tc>
          <w:tcPr>
            <w:tcW w:w="10345" w:type="dxa"/>
            <w:shd w:val="clear" w:color="auto" w:fill="B3B3B3"/>
          </w:tcPr>
          <w:p w14:paraId="300B440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8C6" w14:paraId="13BB883C" w14:textId="77777777" w:rsidTr="008838C6">
        <w:tc>
          <w:tcPr>
            <w:tcW w:w="10345" w:type="dxa"/>
            <w:vAlign w:val="center"/>
          </w:tcPr>
          <w:p w14:paraId="62ACA17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8838C6" w14:paraId="07434446" w14:textId="77777777" w:rsidTr="008838C6">
        <w:tc>
          <w:tcPr>
            <w:tcW w:w="10345" w:type="dxa"/>
            <w:vAlign w:val="center"/>
          </w:tcPr>
          <w:p w14:paraId="1C66212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14:paraId="1512368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6C2815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14:paraId="1EE94F4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14:paraId="779270A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14:paraId="47F913D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14:paraId="397B9A3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14:paraId="55D7174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14:paraId="37A4D19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14:paraId="49095CA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14:paraId="07355C5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252493B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3A9EE9C7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7D7B418B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8C6" w:rsidSect="008838C6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C8E71EB" w14:textId="77777777" w:rsid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838C6" w14:paraId="7A69F6B3" w14:textId="77777777" w:rsidTr="008838C6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7FB5514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69FD372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323A1CA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838C6" w14:paraId="2E7BE2A3" w14:textId="77777777" w:rsidTr="008838C6">
        <w:tc>
          <w:tcPr>
            <w:tcW w:w="3402" w:type="dxa"/>
          </w:tcPr>
          <w:p w14:paraId="4E2A2E8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14:paraId="4347FAD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B6EBF0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22A26C5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C2343C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7FEC4B5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2714045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45F7DB2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509FDEB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20308B2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0157C54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1F388B7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74B171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76C0CD6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5D9542C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422EF1D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1E012F2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8838C6" w14:paraId="1538E371" w14:textId="77777777" w:rsidTr="008838C6">
        <w:tc>
          <w:tcPr>
            <w:tcW w:w="3402" w:type="dxa"/>
          </w:tcPr>
          <w:p w14:paraId="61B2426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14:paraId="0EAA7CA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D7CE99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7C19EDF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9CA173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28E9323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8838C6" w14:paraId="71F164C3" w14:textId="77777777" w:rsidTr="008838C6">
        <w:tc>
          <w:tcPr>
            <w:tcW w:w="3402" w:type="dxa"/>
          </w:tcPr>
          <w:p w14:paraId="427A300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14:paraId="64907AE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5C85A1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14:paraId="4234301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724D99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0BBD22E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8838C6" w14:paraId="20A2E271" w14:textId="77777777" w:rsidTr="008838C6">
        <w:tc>
          <w:tcPr>
            <w:tcW w:w="3402" w:type="dxa"/>
          </w:tcPr>
          <w:p w14:paraId="54B3936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14:paraId="082B05A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585923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14:paraId="2047360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6F1641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14:paraId="559AB31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2AD5F55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31DEF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2D43E48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8838C6" w14:paraId="0B736F02" w14:textId="77777777" w:rsidTr="008838C6">
        <w:tc>
          <w:tcPr>
            <w:tcW w:w="3402" w:type="dxa"/>
          </w:tcPr>
          <w:p w14:paraId="23D5C2E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14:paraId="5AA2ADB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DEF669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14:paraId="543F037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0750C4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14:paraId="7564D90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38E6EE8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5AB7F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94F8A2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8838C6" w14:paraId="27C9A157" w14:textId="77777777" w:rsidTr="008838C6">
        <w:tc>
          <w:tcPr>
            <w:tcW w:w="3402" w:type="dxa"/>
          </w:tcPr>
          <w:p w14:paraId="667650B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14:paraId="6403E7D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4E19E5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5E8324E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82C64F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0A2A8C3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1D52A33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064CC23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C358C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632796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674DF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4B26BA6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838C6" w14:paraId="43C9BD42" w14:textId="77777777" w:rsidTr="008838C6">
        <w:tc>
          <w:tcPr>
            <w:tcW w:w="3402" w:type="dxa"/>
          </w:tcPr>
          <w:p w14:paraId="7D3F489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14:paraId="7FD1B03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A61E72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08ED8D6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C57424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5A97442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781FB27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30E4E9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6E96B6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838C6" w14:paraId="0143326D" w14:textId="77777777" w:rsidTr="008838C6">
        <w:tc>
          <w:tcPr>
            <w:tcW w:w="3402" w:type="dxa"/>
          </w:tcPr>
          <w:p w14:paraId="2D6E765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14:paraId="01BE36D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94A335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EA05FA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98292B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8838C6" w14:paraId="742E89AF" w14:textId="77777777" w:rsidTr="008838C6">
        <w:tc>
          <w:tcPr>
            <w:tcW w:w="3402" w:type="dxa"/>
          </w:tcPr>
          <w:p w14:paraId="09F23F1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14:paraId="2D6A1CE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AE2E7C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DE36F9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93BBF8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8838C6" w14:paraId="5DDE0B85" w14:textId="77777777" w:rsidTr="008838C6">
        <w:tc>
          <w:tcPr>
            <w:tcW w:w="3402" w:type="dxa"/>
          </w:tcPr>
          <w:p w14:paraId="3864E5E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14:paraId="11D494F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3640E4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14:paraId="5085140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C5F61D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123A09A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14:paraId="5791A94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14:paraId="0A18FA6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7B4B8F9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D19BC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30530DF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7D4BBEA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8838C6" w14:paraId="1295C9AB" w14:textId="77777777" w:rsidTr="008838C6">
        <w:tc>
          <w:tcPr>
            <w:tcW w:w="3402" w:type="dxa"/>
          </w:tcPr>
          <w:p w14:paraId="2A6CDB1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14:paraId="2D1DB8C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8477A3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14:paraId="1927B55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363C68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45C33A2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6D9AA43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09B893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49EC8AC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838C6" w14:paraId="1B502B0E" w14:textId="77777777" w:rsidTr="008838C6">
        <w:tc>
          <w:tcPr>
            <w:tcW w:w="3402" w:type="dxa"/>
          </w:tcPr>
          <w:p w14:paraId="17666DE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14:paraId="4F92128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1DD8AF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14:paraId="1B28782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A971F6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14:paraId="129C901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838C6" w14:paraId="0F5C000F" w14:textId="77777777" w:rsidTr="008838C6">
        <w:tc>
          <w:tcPr>
            <w:tcW w:w="3402" w:type="dxa"/>
          </w:tcPr>
          <w:p w14:paraId="6D907F1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14:paraId="5B69833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9DC467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14:paraId="12887A3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8C50C7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14:paraId="5A7BD01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14:paraId="5AEB48F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postnummer (4-cifre)</w:t>
            </w:r>
          </w:p>
        </w:tc>
      </w:tr>
      <w:tr w:rsidR="008838C6" w14:paraId="0FD2E953" w14:textId="77777777" w:rsidTr="008838C6">
        <w:tc>
          <w:tcPr>
            <w:tcW w:w="3402" w:type="dxa"/>
          </w:tcPr>
          <w:p w14:paraId="577AF36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AdresseSideDørTekst</w:t>
            </w:r>
          </w:p>
        </w:tc>
        <w:tc>
          <w:tcPr>
            <w:tcW w:w="1701" w:type="dxa"/>
          </w:tcPr>
          <w:p w14:paraId="22D77EF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02FBD4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14:paraId="027E037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757096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14:paraId="211077D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8838C6" w14:paraId="4E59A22A" w14:textId="77777777" w:rsidTr="008838C6">
        <w:tc>
          <w:tcPr>
            <w:tcW w:w="3402" w:type="dxa"/>
          </w:tcPr>
          <w:p w14:paraId="294DC3A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14:paraId="2758E2B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7FDA38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14:paraId="7876415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BB65AC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14:paraId="4DC5AE4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14:paraId="33BCC5B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BFA067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D6451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4426538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D606FB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7A98B8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838C6" w14:paraId="5C962AEC" w14:textId="77777777" w:rsidTr="008838C6">
        <w:tc>
          <w:tcPr>
            <w:tcW w:w="3402" w:type="dxa"/>
          </w:tcPr>
          <w:p w14:paraId="5FAEF7F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14:paraId="566C200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D1600E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14:paraId="202CFBD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78C5B50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53BFA70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7A77F31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B585A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CD46E3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838C6" w14:paraId="3B220D77" w14:textId="77777777" w:rsidTr="008838C6">
        <w:tc>
          <w:tcPr>
            <w:tcW w:w="3402" w:type="dxa"/>
          </w:tcPr>
          <w:p w14:paraId="07F976E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14:paraId="085252B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93CA43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06752C2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82C6B6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8838C6" w14:paraId="1E03AF2D" w14:textId="77777777" w:rsidTr="008838C6">
        <w:tc>
          <w:tcPr>
            <w:tcW w:w="3402" w:type="dxa"/>
          </w:tcPr>
          <w:p w14:paraId="246B520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14:paraId="4437323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48EF12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AC6385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16C2CE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8838C6" w14:paraId="18E5DFFF" w14:textId="77777777" w:rsidTr="008838C6">
        <w:tc>
          <w:tcPr>
            <w:tcW w:w="3402" w:type="dxa"/>
          </w:tcPr>
          <w:p w14:paraId="0E64249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14:paraId="32DCAD7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6F87F2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14:paraId="163401B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6431D86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674830A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5780325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18171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733B6F6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A2DA15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5393D8E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69F5F72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1C16909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8B4F3E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0FCB31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3970381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250BB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2540711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3440070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175A78C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04D9217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8838C6" w14:paraId="3AB48EED" w14:textId="77777777" w:rsidTr="008838C6">
        <w:tc>
          <w:tcPr>
            <w:tcW w:w="3402" w:type="dxa"/>
          </w:tcPr>
          <w:p w14:paraId="45CF069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14:paraId="323C973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982C47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08B80A1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76897D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2295A10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614FF49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53673DA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8838C6" w14:paraId="03677F6D" w14:textId="77777777" w:rsidTr="008838C6">
        <w:tc>
          <w:tcPr>
            <w:tcW w:w="3402" w:type="dxa"/>
          </w:tcPr>
          <w:p w14:paraId="3BDBE57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14:paraId="7DFF48D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5996F6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14:paraId="2A54082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74C9A76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14:paraId="7728993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6B8BFCF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7473C1E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7E1B93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98B632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838C6" w14:paraId="1D26BECD" w14:textId="77777777" w:rsidTr="008838C6">
        <w:tc>
          <w:tcPr>
            <w:tcW w:w="3402" w:type="dxa"/>
          </w:tcPr>
          <w:p w14:paraId="34902B2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14:paraId="19D5282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171381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0F822D8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019D6C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4A5193B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369CC44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37218CE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838C6" w14:paraId="74E8E68E" w14:textId="77777777" w:rsidTr="008838C6">
        <w:tc>
          <w:tcPr>
            <w:tcW w:w="3402" w:type="dxa"/>
          </w:tcPr>
          <w:p w14:paraId="72728C3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14:paraId="2F7B3B8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5A89B5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505D246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049CF7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4AA9F35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8838C6" w14:paraId="28F64451" w14:textId="77777777" w:rsidTr="008838C6">
        <w:tc>
          <w:tcPr>
            <w:tcW w:w="3402" w:type="dxa"/>
          </w:tcPr>
          <w:p w14:paraId="25E1DE4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14:paraId="6518497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FC6481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24C99F7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5F72F6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56E1A14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8838C6" w14:paraId="2FCCD85A" w14:textId="77777777" w:rsidTr="008838C6">
        <w:tc>
          <w:tcPr>
            <w:tcW w:w="3402" w:type="dxa"/>
          </w:tcPr>
          <w:p w14:paraId="0AA7B17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14:paraId="5E50EEF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ED2CE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62E1C28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14:paraId="09F0E95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7A33C9A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3</w:t>
            </w:r>
          </w:p>
        </w:tc>
      </w:tr>
      <w:tr w:rsidR="008838C6" w14:paraId="0DF15ADA" w14:textId="77777777" w:rsidTr="008838C6">
        <w:tc>
          <w:tcPr>
            <w:tcW w:w="3402" w:type="dxa"/>
          </w:tcPr>
          <w:p w14:paraId="6094BAC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14:paraId="44CD519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3BFA84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3AA896B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0ABF22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0F74C68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8838C6" w14:paraId="33AFBD22" w14:textId="77777777" w:rsidTr="008838C6">
        <w:tc>
          <w:tcPr>
            <w:tcW w:w="3402" w:type="dxa"/>
          </w:tcPr>
          <w:p w14:paraId="7F3711F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14:paraId="7EB845F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E60A82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5D1F225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E75B63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54DCBF9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8838C6" w14:paraId="397E252A" w14:textId="77777777" w:rsidTr="008838C6">
        <w:tc>
          <w:tcPr>
            <w:tcW w:w="3402" w:type="dxa"/>
          </w:tcPr>
          <w:p w14:paraId="77F785A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14:paraId="6DD07D9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26EDCC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2219815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7828FA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76CD352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8838C6" w14:paraId="7A747E85" w14:textId="77777777" w:rsidTr="008838C6">
        <w:tc>
          <w:tcPr>
            <w:tcW w:w="3402" w:type="dxa"/>
          </w:tcPr>
          <w:p w14:paraId="3764950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14:paraId="28B6D09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86C110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14:paraId="34D64F4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CAB20F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14:paraId="6C1B9D7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8838C6" w14:paraId="06E7BC87" w14:textId="77777777" w:rsidTr="008838C6">
        <w:tc>
          <w:tcPr>
            <w:tcW w:w="3402" w:type="dxa"/>
          </w:tcPr>
          <w:p w14:paraId="6226BF9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14:paraId="039190E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27191F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14:paraId="59FA721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77F8051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14:paraId="00E85CA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14:paraId="6D378B4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8838C6" w14:paraId="5CA992CD" w14:textId="77777777" w:rsidTr="008838C6">
        <w:tc>
          <w:tcPr>
            <w:tcW w:w="3402" w:type="dxa"/>
          </w:tcPr>
          <w:p w14:paraId="033844D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14:paraId="20B6802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45EC53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12C09B3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20E298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745ADBA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8838C6" w14:paraId="66EC0E22" w14:textId="77777777" w:rsidTr="008838C6">
        <w:tc>
          <w:tcPr>
            <w:tcW w:w="3402" w:type="dxa"/>
          </w:tcPr>
          <w:p w14:paraId="707199E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14:paraId="512A7ED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6521B2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6E9C2A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0DE303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838C6" w14:paraId="79DEBF5F" w14:textId="77777777" w:rsidTr="008838C6">
        <w:tc>
          <w:tcPr>
            <w:tcW w:w="3402" w:type="dxa"/>
          </w:tcPr>
          <w:p w14:paraId="08E726F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14:paraId="26CF87C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298F5A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113B92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CB3696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8838C6" w14:paraId="58A0D464" w14:textId="77777777" w:rsidTr="008838C6">
        <w:tc>
          <w:tcPr>
            <w:tcW w:w="3402" w:type="dxa"/>
          </w:tcPr>
          <w:p w14:paraId="7160997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14:paraId="21ED6BE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C50B9B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14:paraId="2FF1313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14:paraId="52F9EA5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8838C6" w14:paraId="0FFB146C" w14:textId="77777777" w:rsidTr="008838C6">
        <w:tc>
          <w:tcPr>
            <w:tcW w:w="3402" w:type="dxa"/>
          </w:tcPr>
          <w:p w14:paraId="2D00DBA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14:paraId="14F7F2B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726DD7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790A5A7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D3E8C3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0394BD0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7C24296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1255444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14:paraId="6C2985B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8C6" w14:paraId="0B790410" w14:textId="77777777" w:rsidTr="008838C6">
        <w:tc>
          <w:tcPr>
            <w:tcW w:w="3402" w:type="dxa"/>
          </w:tcPr>
          <w:p w14:paraId="2E4B386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14:paraId="16BF474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31DEDF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14:paraId="6E3F1D0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648AE5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14:paraId="2D56217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14:paraId="5C4FB45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8C6581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6C2DD56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14:paraId="355FA31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14:paraId="31013DE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14:paraId="17B1248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14:paraId="01D440A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14:paraId="46C194D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8838C6" w14:paraId="03FCB03A" w14:textId="77777777" w:rsidTr="008838C6">
        <w:tc>
          <w:tcPr>
            <w:tcW w:w="3402" w:type="dxa"/>
          </w:tcPr>
          <w:p w14:paraId="3C9D842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14:paraId="01E3715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D7FA75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542954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666E21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8838C6" w14:paraId="16913BBC" w14:textId="77777777" w:rsidTr="008838C6">
        <w:tc>
          <w:tcPr>
            <w:tcW w:w="3402" w:type="dxa"/>
          </w:tcPr>
          <w:p w14:paraId="10015E1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14:paraId="1F82601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7ADD2E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2810C1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BB980D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8838C6" w14:paraId="127189D5" w14:textId="77777777" w:rsidTr="008838C6">
        <w:tc>
          <w:tcPr>
            <w:tcW w:w="3402" w:type="dxa"/>
          </w:tcPr>
          <w:p w14:paraId="5CAD5D9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14:paraId="01ECFA0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B3F7AA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4D527D9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0A9F25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42C2A23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3FD5CAB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07CE5A7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8838C6" w14:paraId="6A367707" w14:textId="77777777" w:rsidTr="008838C6">
        <w:tc>
          <w:tcPr>
            <w:tcW w:w="3402" w:type="dxa"/>
          </w:tcPr>
          <w:p w14:paraId="28C17AD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FaxGyldigFra</w:t>
            </w:r>
          </w:p>
        </w:tc>
        <w:tc>
          <w:tcPr>
            <w:tcW w:w="1701" w:type="dxa"/>
          </w:tcPr>
          <w:p w14:paraId="2193128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23A9F4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DFC752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92637C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8838C6" w14:paraId="35951768" w14:textId="77777777" w:rsidTr="008838C6">
        <w:tc>
          <w:tcPr>
            <w:tcW w:w="3402" w:type="dxa"/>
          </w:tcPr>
          <w:p w14:paraId="4681280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14:paraId="63EA52C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F75ED1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A15548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F59DD8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8838C6" w14:paraId="45519746" w14:textId="77777777" w:rsidTr="008838C6">
        <w:tc>
          <w:tcPr>
            <w:tcW w:w="3402" w:type="dxa"/>
          </w:tcPr>
          <w:p w14:paraId="33AFB8A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14:paraId="774B267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90FC0F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0C6A381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1F7AAD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7560FE8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25122CE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8838C6" w14:paraId="1BB00DCF" w14:textId="77777777" w:rsidTr="008838C6">
        <w:tc>
          <w:tcPr>
            <w:tcW w:w="3402" w:type="dxa"/>
          </w:tcPr>
          <w:p w14:paraId="66252DD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14:paraId="3B5CBA5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F668E7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4C75A2F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7FA795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3F0D9F4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08A421C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8838C6" w14:paraId="1C215CB0" w14:textId="77777777" w:rsidTr="008838C6">
        <w:tc>
          <w:tcPr>
            <w:tcW w:w="3402" w:type="dxa"/>
          </w:tcPr>
          <w:p w14:paraId="4C0E7B1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14:paraId="6295FB3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ED3A4E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086B158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F25B86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35212C6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14:paraId="54B0459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6AFFE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8E854C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3408320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14:paraId="3974F09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14:paraId="563DCE5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8838C6" w14:paraId="7C66BCD8" w14:textId="77777777" w:rsidTr="008838C6">
        <w:trPr>
          <w:ins w:id="29" w:author="Poul V Madsen" w:date="2011-12-22T07:27:00Z"/>
        </w:trPr>
        <w:tc>
          <w:tcPr>
            <w:tcW w:w="3402" w:type="dxa"/>
          </w:tcPr>
          <w:p w14:paraId="46ED7C3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ins w:id="30" w:author="Poul V Madsen" w:date="2011-12-22T07:27:00Z"/>
                <w:rFonts w:ascii="Arial" w:hAnsi="Arial" w:cs="Arial"/>
                <w:sz w:val="18"/>
              </w:rPr>
            </w:pPr>
            <w:ins w:id="31" w:author="Poul V Madsen" w:date="2011-12-22T07:27:00Z">
              <w:r>
                <w:rPr>
                  <w:rFonts w:ascii="Arial" w:hAnsi="Arial" w:cs="Arial"/>
                  <w:sz w:val="18"/>
                </w:rPr>
                <w:t>KundeNavn</w:t>
              </w:r>
            </w:ins>
          </w:p>
        </w:tc>
        <w:tc>
          <w:tcPr>
            <w:tcW w:w="1701" w:type="dxa"/>
          </w:tcPr>
          <w:p w14:paraId="1FC23CB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2" w:author="Poul V Madsen" w:date="2011-12-22T07:27:00Z"/>
                <w:rFonts w:ascii="Arial" w:hAnsi="Arial" w:cs="Arial"/>
                <w:sz w:val="18"/>
              </w:rPr>
            </w:pPr>
            <w:ins w:id="33" w:author="Poul V Madsen" w:date="2011-12-22T07:27:00Z">
              <w:r>
                <w:rPr>
                  <w:rFonts w:ascii="Arial" w:hAnsi="Arial" w:cs="Arial"/>
                  <w:sz w:val="18"/>
                </w:rPr>
                <w:t xml:space="preserve">Domain: </w:t>
              </w:r>
            </w:ins>
          </w:p>
          <w:p w14:paraId="79A10FC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4" w:author="Poul V Madsen" w:date="2011-12-22T07:27:00Z"/>
                <w:rFonts w:ascii="Arial" w:hAnsi="Arial" w:cs="Arial"/>
                <w:sz w:val="18"/>
              </w:rPr>
            </w:pPr>
            <w:ins w:id="35" w:author="Poul V Madsen" w:date="2011-12-22T07:27:00Z">
              <w:r>
                <w:rPr>
                  <w:rFonts w:ascii="Arial" w:hAnsi="Arial" w:cs="Arial"/>
                  <w:sz w:val="18"/>
                </w:rPr>
                <w:t>Navn</w:t>
              </w:r>
            </w:ins>
          </w:p>
          <w:p w14:paraId="32E80FF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6" w:author="Poul V Madsen" w:date="2011-12-22T07:27:00Z"/>
                <w:rFonts w:ascii="Arial" w:hAnsi="Arial" w:cs="Arial"/>
                <w:sz w:val="18"/>
              </w:rPr>
            </w:pPr>
            <w:ins w:id="37" w:author="Poul V Madsen" w:date="2011-12-22T07:27:00Z">
              <w:r>
                <w:rPr>
                  <w:rFonts w:ascii="Arial" w:hAnsi="Arial" w:cs="Arial"/>
                  <w:sz w:val="18"/>
                </w:rPr>
                <w:t>base: string</w:t>
              </w:r>
            </w:ins>
          </w:p>
          <w:p w14:paraId="0BB8CD7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8" w:author="Poul V Madsen" w:date="2011-12-22T07:27:00Z"/>
                <w:rFonts w:ascii="Arial" w:hAnsi="Arial" w:cs="Arial"/>
                <w:sz w:val="18"/>
              </w:rPr>
            </w:pPr>
            <w:ins w:id="39" w:author="Poul V Madsen" w:date="2011-12-22T07:27:00Z">
              <w:r>
                <w:rPr>
                  <w:rFonts w:ascii="Arial" w:hAnsi="Arial" w:cs="Arial"/>
                  <w:sz w:val="18"/>
                </w:rPr>
                <w:t>maxLength: 300</w:t>
              </w:r>
            </w:ins>
          </w:p>
        </w:tc>
        <w:tc>
          <w:tcPr>
            <w:tcW w:w="4671" w:type="dxa"/>
          </w:tcPr>
          <w:p w14:paraId="4BAE650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0" w:author="Poul V Madsen" w:date="2011-12-22T07:27:00Z"/>
                <w:rFonts w:ascii="Arial" w:hAnsi="Arial" w:cs="Arial"/>
                <w:sz w:val="18"/>
              </w:rPr>
            </w:pPr>
            <w:ins w:id="41" w:author="Poul V Madsen" w:date="2011-12-22T07:27:00Z">
              <w:r>
                <w:rPr>
                  <w:rFonts w:ascii="Arial" w:hAnsi="Arial" w:cs="Arial"/>
                  <w:sz w:val="18"/>
                </w:rPr>
                <w:t>Navn på kunde</w:t>
              </w:r>
            </w:ins>
          </w:p>
        </w:tc>
      </w:tr>
      <w:tr w:rsidR="008838C6" w14:paraId="4ECD7BF9" w14:textId="77777777" w:rsidTr="008838C6">
        <w:tc>
          <w:tcPr>
            <w:tcW w:w="3402" w:type="dxa"/>
          </w:tcPr>
          <w:p w14:paraId="0C679B9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7DC9942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94565E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3662F83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DD8BFF4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4F48BE0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34AF93F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838C6" w14:paraId="16CC59BF" w14:textId="77777777" w:rsidTr="008838C6">
        <w:tc>
          <w:tcPr>
            <w:tcW w:w="3402" w:type="dxa"/>
          </w:tcPr>
          <w:p w14:paraId="3C19CD3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14:paraId="44E33F1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CF8AD2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14:paraId="4B17697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C34D75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14:paraId="7235DC6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14:paraId="175627C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5F41B40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A407C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0DCAF63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3E55951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459B1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14:paraId="2D5CF99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DEC22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838C6" w14:paraId="4D263A39" w14:textId="77777777" w:rsidTr="008838C6">
        <w:tc>
          <w:tcPr>
            <w:tcW w:w="3402" w:type="dxa"/>
          </w:tcPr>
          <w:p w14:paraId="389BB19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14:paraId="47F94A2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19E482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7043E54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7BFA31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0DE0A28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7DC770D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67413F4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8838C6" w14:paraId="73A4B162" w14:textId="77777777" w:rsidTr="008838C6">
        <w:tc>
          <w:tcPr>
            <w:tcW w:w="3402" w:type="dxa"/>
          </w:tcPr>
          <w:p w14:paraId="4E9480F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14:paraId="3224388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29A7B9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6B84788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54105B4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2" w:author="Poul V Madsen" w:date="2011-12-22T07:27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14:paraId="128AD89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43" w:author="Poul V Madsen" w:date="2011-12-22T07:27:00Z">
              <w:r>
                <w:rPr>
                  <w:rFonts w:ascii="Arial" w:hAnsi="Arial" w:cs="Arial"/>
                  <w:sz w:val="18"/>
                </w:rPr>
                <w:t>(Maksimum 35 cifre)</w:t>
              </w:r>
            </w:ins>
          </w:p>
        </w:tc>
      </w:tr>
      <w:tr w:rsidR="008838C6" w14:paraId="06F55CA6" w14:textId="77777777" w:rsidTr="008838C6">
        <w:tc>
          <w:tcPr>
            <w:tcW w:w="3402" w:type="dxa"/>
          </w:tcPr>
          <w:p w14:paraId="1035FF3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14:paraId="028C387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85E3CF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32568C0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3D45E7E4" w14:textId="24EE8881" w:rsidR="008838C6" w:rsidRDefault="00B3332C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4" w:author="Poul V Madsen" w:date="2011-12-22T07:27:00Z"/>
                <w:rFonts w:ascii="Arial" w:hAnsi="Arial" w:cs="Arial"/>
                <w:sz w:val="18"/>
              </w:rPr>
            </w:pPr>
            <w:del w:id="45" w:author="Poul V Madsen" w:date="2011-12-22T07:27:00Z">
              <w:r>
                <w:rPr>
                  <w:rFonts w:ascii="Arial" w:hAnsi="Arial" w:cs="Arial"/>
                  <w:sz w:val="18"/>
                </w:rPr>
                <w:delText>Vilkårligt unikt identifikationsnummer</w:delText>
              </w:r>
            </w:del>
            <w:ins w:id="46" w:author="Poul V Madsen" w:date="2011-12-22T07:27:00Z">
              <w:r w:rsidR="008838C6">
                <w:rPr>
                  <w:rFonts w:ascii="Arial" w:hAnsi="Arial" w:cs="Arial"/>
                  <w:sz w:val="18"/>
                </w:rPr>
                <w:t>Identifikation af et meddelelsebatch - defineres af afsender.</w:t>
              </w:r>
            </w:ins>
          </w:p>
          <w:p w14:paraId="3DDDF463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47" w:author="Poul V Madsen" w:date="2011-12-22T07:27:00Z">
              <w:r>
                <w:rPr>
                  <w:rFonts w:ascii="Arial" w:hAnsi="Arial" w:cs="Arial"/>
                  <w:sz w:val="18"/>
                </w:rPr>
                <w:t>(Maksimum 35 cifre)</w:t>
              </w:r>
            </w:ins>
          </w:p>
        </w:tc>
      </w:tr>
      <w:tr w:rsidR="008838C6" w14:paraId="1B762997" w14:textId="77777777" w:rsidTr="008838C6">
        <w:tc>
          <w:tcPr>
            <w:tcW w:w="3402" w:type="dxa"/>
          </w:tcPr>
          <w:p w14:paraId="0DF0084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14:paraId="4C793EB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267C68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14:paraId="4238E16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14:paraId="1B2CA9AE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8838C6" w14:paraId="2947CC4E" w14:textId="77777777" w:rsidTr="008838C6">
        <w:tc>
          <w:tcPr>
            <w:tcW w:w="3402" w:type="dxa"/>
          </w:tcPr>
          <w:p w14:paraId="1F26543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14:paraId="1C7A352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754D05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2BCA3B0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848559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5A07481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646628FF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whiteSpace: </w:t>
            </w:r>
            <w:r>
              <w:rPr>
                <w:rFonts w:ascii="Arial" w:hAnsi="Arial" w:cs="Arial"/>
                <w:sz w:val="18"/>
              </w:rPr>
              <w:lastRenderedPageBreak/>
              <w:t>preserve</w:t>
            </w:r>
          </w:p>
        </w:tc>
        <w:tc>
          <w:tcPr>
            <w:tcW w:w="4671" w:type="dxa"/>
          </w:tcPr>
          <w:p w14:paraId="3E3F9BC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Hvilken medarbejder, der har oprettet meddelelsen. Optionel </w:t>
            </w:r>
          </w:p>
        </w:tc>
      </w:tr>
      <w:tr w:rsidR="008838C6" w14:paraId="35121842" w14:textId="77777777" w:rsidTr="008838C6">
        <w:tc>
          <w:tcPr>
            <w:tcW w:w="3402" w:type="dxa"/>
          </w:tcPr>
          <w:p w14:paraId="427589DA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MeddelelseTypeNummer</w:t>
            </w:r>
          </w:p>
        </w:tc>
        <w:tc>
          <w:tcPr>
            <w:tcW w:w="1701" w:type="dxa"/>
          </w:tcPr>
          <w:p w14:paraId="32364EE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87DE48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14:paraId="40B535D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2DF12F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14:paraId="42E70E0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8838C6" w14:paraId="5B57C38D" w14:textId="77777777" w:rsidTr="008838C6">
        <w:tc>
          <w:tcPr>
            <w:tcW w:w="3402" w:type="dxa"/>
          </w:tcPr>
          <w:p w14:paraId="1239742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14:paraId="412A677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2CF416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14:paraId="340BEC3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4872133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8838C6" w14:paraId="4E041FAD" w14:textId="77777777" w:rsidTr="008838C6">
        <w:tc>
          <w:tcPr>
            <w:tcW w:w="3402" w:type="dxa"/>
          </w:tcPr>
          <w:p w14:paraId="50F5D64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14:paraId="02297A3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C43755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14:paraId="12F8614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5DB8716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14:paraId="07E3ECE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8838C6" w14:paraId="565D6CAA" w14:textId="77777777" w:rsidTr="008838C6">
        <w:tc>
          <w:tcPr>
            <w:tcW w:w="3402" w:type="dxa"/>
          </w:tcPr>
          <w:p w14:paraId="0F400DD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14:paraId="275E8F8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1B3D80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B74273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2104CC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38C6" w14:paraId="0EE32F2A" w14:textId="77777777" w:rsidTr="008838C6">
        <w:tc>
          <w:tcPr>
            <w:tcW w:w="3402" w:type="dxa"/>
          </w:tcPr>
          <w:p w14:paraId="591EACD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14:paraId="08D8BFD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E43925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0152C0A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EB6338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38C6" w14:paraId="2C1C5A25" w14:textId="77777777" w:rsidTr="008838C6">
        <w:tc>
          <w:tcPr>
            <w:tcW w:w="3402" w:type="dxa"/>
          </w:tcPr>
          <w:p w14:paraId="3C9525E4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14:paraId="40DB682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C388A1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14:paraId="6015BAD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CACBB7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14:paraId="499FBDE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14:paraId="10446D28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8838C6" w14:paraId="161EF3D9" w14:textId="77777777" w:rsidTr="008838C6">
        <w:tc>
          <w:tcPr>
            <w:tcW w:w="3402" w:type="dxa"/>
          </w:tcPr>
          <w:p w14:paraId="56BB0346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14:paraId="5F79795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2318B99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14:paraId="51C549D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8AFA8F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25F19AA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14:paraId="40C66509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8838C6" w14:paraId="37C28F4A" w14:textId="77777777" w:rsidTr="008838C6">
        <w:tc>
          <w:tcPr>
            <w:tcW w:w="3402" w:type="dxa"/>
          </w:tcPr>
          <w:p w14:paraId="3C7D7CB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14:paraId="35252FE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EAB5AB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3EC4790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264955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38C6" w14:paraId="4DCEF596" w14:textId="77777777" w:rsidTr="008838C6">
        <w:tc>
          <w:tcPr>
            <w:tcW w:w="3402" w:type="dxa"/>
          </w:tcPr>
          <w:p w14:paraId="3DFFCB72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14:paraId="192CABC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1C6E98D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26FAB48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AEC142D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8838C6" w14:paraId="339D95E0" w14:textId="77777777" w:rsidTr="008838C6">
        <w:tc>
          <w:tcPr>
            <w:tcW w:w="3402" w:type="dxa"/>
          </w:tcPr>
          <w:p w14:paraId="17B06345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14:paraId="64DD177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0DB3D4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14:paraId="45CA93F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79BA6BB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7957FD4A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14:paraId="3F9D0A4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14:paraId="06A00C2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44FEFD2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0542718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6108F50B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2FAD9405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3114424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714096E8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55EA23B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67F5E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504B2C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860A4A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14:paraId="0E9AB54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14:paraId="6029274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14:paraId="25D3C6E0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14:paraId="4881462F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14:paraId="226E4581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14:paraId="7B6D23D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14:paraId="25045E2C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8C6" w14:paraId="2F34FA58" w14:textId="77777777" w:rsidTr="008838C6">
        <w:tc>
          <w:tcPr>
            <w:tcW w:w="3402" w:type="dxa"/>
          </w:tcPr>
          <w:p w14:paraId="3F8B8EB0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14:paraId="67EDC762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806E573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14:paraId="2B9D475E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BC7ABC7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4615C7D6" w14:textId="77777777" w:rsid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4CA02EB7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382CF161" w14:textId="77777777" w:rsidR="008838C6" w:rsidRPr="008838C6" w:rsidRDefault="008838C6" w:rsidP="008838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14:paraId="1E74CF39" w14:textId="77777777" w:rsidR="008838C6" w:rsidRPr="008838C6" w:rsidRDefault="008838C6" w:rsidP="008838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38C6" w:rsidRPr="008838C6" w:rsidSect="008838C6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45C8E" w14:textId="77777777" w:rsidR="00930EBF" w:rsidRDefault="00930EBF" w:rsidP="008838C6">
      <w:r>
        <w:separator/>
      </w:r>
    </w:p>
  </w:endnote>
  <w:endnote w:type="continuationSeparator" w:id="0">
    <w:p w14:paraId="33E6846D" w14:textId="77777777" w:rsidR="00930EBF" w:rsidRDefault="00930EBF" w:rsidP="008838C6">
      <w:r>
        <w:continuationSeparator/>
      </w:r>
    </w:p>
  </w:endnote>
  <w:endnote w:type="continuationNotice" w:id="1">
    <w:p w14:paraId="3648842B" w14:textId="77777777" w:rsidR="00930EBF" w:rsidRDefault="00930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29205" w14:textId="77777777" w:rsidR="008838C6" w:rsidRDefault="008838C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88BC0" w14:textId="43468602" w:rsidR="008838C6" w:rsidRPr="008838C6" w:rsidRDefault="008838C6" w:rsidP="008838C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7" w:author="Poul V Madsen" w:date="2011-12-22T07:27:00Z">
      <w:r w:rsidR="00B3332C">
        <w:rPr>
          <w:rFonts w:ascii="Arial" w:hAnsi="Arial" w:cs="Arial"/>
          <w:noProof/>
          <w:sz w:val="16"/>
        </w:rPr>
        <w:delText>20. juni</w:delText>
      </w:r>
    </w:del>
    <w:ins w:id="28" w:author="Poul V Madsen" w:date="2011-12-22T07:27:00Z">
      <w:r>
        <w:rPr>
          <w:rFonts w:ascii="Arial" w:hAnsi="Arial" w:cs="Arial"/>
          <w:noProof/>
          <w:sz w:val="16"/>
        </w:rPr>
        <w:t>22. december</w:t>
      </w:r>
    </w:ins>
    <w:r>
      <w:rPr>
        <w:rFonts w:ascii="Arial" w:hAnsi="Arial" w:cs="Arial"/>
        <w:noProof/>
        <w:sz w:val="16"/>
      </w:rPr>
      <w:t xml:space="preserve">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E333B"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7E333B"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CF756" w14:textId="77777777" w:rsidR="008838C6" w:rsidRDefault="008838C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827D2" w14:textId="77777777" w:rsidR="00930EBF" w:rsidRDefault="00930EBF" w:rsidP="008838C6">
      <w:r>
        <w:separator/>
      </w:r>
    </w:p>
  </w:footnote>
  <w:footnote w:type="continuationSeparator" w:id="0">
    <w:p w14:paraId="2388BAB0" w14:textId="77777777" w:rsidR="00930EBF" w:rsidRDefault="00930EBF" w:rsidP="008838C6">
      <w:r>
        <w:continuationSeparator/>
      </w:r>
    </w:p>
  </w:footnote>
  <w:footnote w:type="continuationNotice" w:id="1">
    <w:p w14:paraId="6320016D" w14:textId="77777777" w:rsidR="00930EBF" w:rsidRDefault="00930E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E7B9A" w14:textId="77777777" w:rsidR="008838C6" w:rsidRDefault="008838C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79C94" w14:textId="77777777" w:rsidR="008838C6" w:rsidRPr="008838C6" w:rsidRDefault="008838C6" w:rsidP="008838C6">
    <w:pPr>
      <w:pStyle w:val="Sidehoved"/>
      <w:jc w:val="center"/>
      <w:rPr>
        <w:rFonts w:ascii="Arial" w:hAnsi="Arial" w:cs="Arial"/>
      </w:rPr>
    </w:pPr>
    <w:r w:rsidRPr="008838C6">
      <w:rPr>
        <w:rFonts w:ascii="Arial" w:hAnsi="Arial" w:cs="Arial"/>
      </w:rPr>
      <w:t>Servicebeskrivelse</w:t>
    </w:r>
  </w:p>
  <w:p w14:paraId="71FECCB4" w14:textId="77777777" w:rsidR="008838C6" w:rsidRPr="008838C6" w:rsidRDefault="008838C6" w:rsidP="008838C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FCD7F" w14:textId="77777777" w:rsidR="008838C6" w:rsidRDefault="008838C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523" w14:textId="77777777" w:rsidR="008838C6" w:rsidRPr="008838C6" w:rsidRDefault="008838C6" w:rsidP="008838C6">
    <w:pPr>
      <w:pStyle w:val="Sidehoved"/>
      <w:jc w:val="center"/>
      <w:rPr>
        <w:rFonts w:ascii="Arial" w:hAnsi="Arial" w:cs="Arial"/>
      </w:rPr>
    </w:pPr>
    <w:r w:rsidRPr="008838C6">
      <w:rPr>
        <w:rFonts w:ascii="Arial" w:hAnsi="Arial" w:cs="Arial"/>
      </w:rPr>
      <w:t>Datastrukturer</w:t>
    </w:r>
  </w:p>
  <w:p w14:paraId="313EF968" w14:textId="77777777" w:rsidR="008838C6" w:rsidRPr="008838C6" w:rsidRDefault="008838C6" w:rsidP="008838C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97F96" w14:textId="77777777" w:rsidR="008838C6" w:rsidRDefault="008838C6" w:rsidP="008838C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0D06AF8" w14:textId="77777777" w:rsidR="008838C6" w:rsidRPr="008838C6" w:rsidRDefault="008838C6" w:rsidP="008838C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A5962"/>
    <w:multiLevelType w:val="multilevel"/>
    <w:tmpl w:val="EB3037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oNotDisplayPageBoundaries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C6"/>
    <w:rsid w:val="00062E9B"/>
    <w:rsid w:val="003717A5"/>
    <w:rsid w:val="00636BE0"/>
    <w:rsid w:val="006843F7"/>
    <w:rsid w:val="007E333B"/>
    <w:rsid w:val="008838C6"/>
    <w:rsid w:val="00892491"/>
    <w:rsid w:val="00930EBF"/>
    <w:rsid w:val="00B3332C"/>
    <w:rsid w:val="00E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38C6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38C6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38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38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38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38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38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38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38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38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38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38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3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38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38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38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38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3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38C6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38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38C6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38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38C6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38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38C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838C6"/>
  </w:style>
  <w:style w:type="paragraph" w:styleId="Sidefod">
    <w:name w:val="footer"/>
    <w:basedOn w:val="Normal"/>
    <w:link w:val="SidefodTegn"/>
    <w:uiPriority w:val="99"/>
    <w:unhideWhenUsed/>
    <w:rsid w:val="008838C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83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38C6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38C6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38C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38C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38C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38C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38C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38C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38C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38C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38C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38C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3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38C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38C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38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38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3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38C6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38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38C6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38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38C6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38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38C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838C6"/>
  </w:style>
  <w:style w:type="paragraph" w:styleId="Sidefod">
    <w:name w:val="footer"/>
    <w:basedOn w:val="Normal"/>
    <w:link w:val="SidefodTegn"/>
    <w:uiPriority w:val="99"/>
    <w:unhideWhenUsed/>
    <w:rsid w:val="008838C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8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594B-5D1F-4022-92C9-6C136FA4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1865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2011-12-22T06:19:00Z</dcterms:created>
  <dcterms:modified xsi:type="dcterms:W3CDTF">2011-12-22T06:27:00Z</dcterms:modified>
</cp:coreProperties>
</file>