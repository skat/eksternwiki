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15BB5" w14:textId="77777777" w:rsidR="003B68D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11767" w14:paraId="31746611" w14:textId="77777777" w:rsidTr="00C11767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2168182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157BBAA3" w14:textId="77777777" w:rsidTr="00C11767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597C6D5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1767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C11767" w14:paraId="104B36F0" w14:textId="77777777" w:rsidTr="00C11767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6B3C7B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A02BDA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631C21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F10A0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31ACEE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67FCF9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1767" w14:paraId="29B1B7E4" w14:textId="77777777" w:rsidTr="00C11767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087445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5054BAE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D941EB1" w14:textId="322F2122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Poul V Madsen" w:date="2011-12-22T07:24:00Z">
              <w:r w:rsidR="00E2276A">
                <w:rPr>
                  <w:rFonts w:ascii="Arial" w:hAnsi="Arial" w:cs="Arial"/>
                  <w:sz w:val="18"/>
                </w:rPr>
                <w:delText>1</w:delText>
              </w:r>
            </w:del>
            <w:ins w:id="2" w:author="Poul V Madsen" w:date="2011-12-22T07:24:00Z">
              <w:r>
                <w:rPr>
                  <w:rFonts w:ascii="Arial" w:hAnsi="Arial" w:cs="Arial"/>
                  <w:sz w:val="18"/>
                </w:rPr>
                <w:t>2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66A4B2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6D23C17" w14:textId="5516F57C" w:rsidR="00C11767" w:rsidRPr="00C11767" w:rsidRDefault="00E2276A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Poul V Madsen" w:date="2011-12-22T07:24:00Z">
              <w:r>
                <w:rPr>
                  <w:rFonts w:ascii="Arial" w:hAnsi="Arial" w:cs="Arial"/>
                  <w:sz w:val="18"/>
                </w:rPr>
                <w:delText>w18361</w:delText>
              </w:r>
            </w:del>
            <w:ins w:id="4" w:author="Poul V Madsen" w:date="2011-12-22T07:24:00Z">
              <w:r w:rsidR="00C11767">
                <w:rPr>
                  <w:rFonts w:ascii="Arial" w:hAnsi="Arial" w:cs="Arial"/>
                  <w:sz w:val="18"/>
                </w:rPr>
                <w:t>w18073</w:t>
              </w:r>
            </w:ins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A57E9D0" w14:textId="6CD4719B" w:rsidR="00C11767" w:rsidRPr="00C11767" w:rsidRDefault="00E2276A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" w:author="Poul V Madsen" w:date="2011-12-22T07:24:00Z">
              <w:r>
                <w:rPr>
                  <w:rFonts w:ascii="Arial" w:hAnsi="Arial" w:cs="Arial"/>
                  <w:sz w:val="18"/>
                </w:rPr>
                <w:delText>18-5</w:delText>
              </w:r>
            </w:del>
            <w:ins w:id="6" w:author="Poul V Madsen" w:date="2011-12-22T07:24:00Z">
              <w:r w:rsidR="00C11767">
                <w:rPr>
                  <w:rFonts w:ascii="Arial" w:hAnsi="Arial" w:cs="Arial"/>
                  <w:sz w:val="18"/>
                </w:rPr>
                <w:t>20-12</w:t>
              </w:r>
            </w:ins>
            <w:r w:rsidR="00C11767">
              <w:rPr>
                <w:rFonts w:ascii="Arial" w:hAnsi="Arial" w:cs="Arial"/>
                <w:sz w:val="18"/>
              </w:rPr>
              <w:t>-2011</w:t>
            </w:r>
          </w:p>
        </w:tc>
      </w:tr>
      <w:tr w:rsidR="00C11767" w14:paraId="6C7CD710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1E86BD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1767" w14:paraId="77674C34" w14:textId="77777777" w:rsidTr="00C11767">
        <w:trPr>
          <w:trHeight w:val="283"/>
        </w:trPr>
        <w:tc>
          <w:tcPr>
            <w:tcW w:w="10345" w:type="dxa"/>
            <w:gridSpan w:val="6"/>
            <w:vAlign w:val="center"/>
          </w:tcPr>
          <w:p w14:paraId="0C536C1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C11767" w14:paraId="3EBA781B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0E3658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1767" w14:paraId="2DDE25FC" w14:textId="77777777" w:rsidTr="00C11767">
        <w:trPr>
          <w:trHeight w:val="283"/>
        </w:trPr>
        <w:tc>
          <w:tcPr>
            <w:tcW w:w="10345" w:type="dxa"/>
            <w:gridSpan w:val="6"/>
          </w:tcPr>
          <w:p w14:paraId="129E870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14:paraId="66AE6AC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44768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14:paraId="7984892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8FD65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14:paraId="651EDAF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14:paraId="6BC400D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14:paraId="5961054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14:paraId="7A14787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14:paraId="7E5D665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14:paraId="602CB30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1767" w14:paraId="1D2FF8AB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E63FEB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1767" w14:paraId="07AA6129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4637C7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1767" w14:paraId="695B5B35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E5E0E6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C11767" w14:paraId="18376AEC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0C6FFA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49BB9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14:paraId="30AEBD0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A96138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14:paraId="2A77EA0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55ABD8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1526B95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09A126C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658A66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1F3E98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14:paraId="55519C8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6EFD13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293B39A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602068E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14:paraId="5664611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14:paraId="63ECC78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14:paraId="0DAE832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14:paraId="7AE9EFC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BA01D6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895B5B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14:paraId="3269F71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639089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750C786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7A72F90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14:paraId="27C9636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73F8489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7062D6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630808F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14:paraId="464C584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9E2606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7C98F80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13700F9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14:paraId="4D13E99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FF5A48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DB63C0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14:paraId="332A39C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F7619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14:paraId="2E67664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14:paraId="4FCA65E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14:paraId="22B4927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46455A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11767" w14:paraId="2392B0BC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10DA57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1767" w14:paraId="18B1BD22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D92ED9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C11767" w14:paraId="0D0C6D51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5B17DD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34AB2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14:paraId="40976E3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14:paraId="0C6BBC1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1AF00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14:paraId="50782A0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2CF1C37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14:paraId="51E53D9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277D57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14:paraId="2A46193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14:paraId="5E432A8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14:paraId="51C3501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14:paraId="4CE3598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14:paraId="48EEFA4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14:paraId="1303FB9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14:paraId="1AD69CA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14:paraId="364393B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87D64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14:paraId="4B3393F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14BF68F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14:paraId="0E2A41C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629CFF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14:paraId="0D1C602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14:paraId="14A1395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14:paraId="0822A16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14:paraId="339655C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14:paraId="296605C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14:paraId="49F812C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14:paraId="4CF66A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14:paraId="2461F3B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14:paraId="5CCFAD8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415CD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493E93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967C56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1767" w14:paraId="5F5F37AB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0CA63B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11767" w14:paraId="675BD20F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2E7881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11767" w14:paraId="61CB4879" w14:textId="77777777" w:rsidTr="00C1176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8967A2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14:paraId="4FD8981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504CA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14:paraId="7A9889E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14:paraId="48EEBBA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14:paraId="09A1EEF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14:paraId="2459C99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14:paraId="23972E0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14:paraId="79CD6E4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14:paraId="590D5CC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14:paraId="70AE4D2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14:paraId="69D20CA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14:paraId="3A3D6EA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14:paraId="4EA82631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1767" w:rsidSect="00C117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3CE16A5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361B5513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447808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56BF45DE" w14:textId="77777777" w:rsidTr="00C11767">
        <w:tc>
          <w:tcPr>
            <w:tcW w:w="10345" w:type="dxa"/>
            <w:vAlign w:val="center"/>
          </w:tcPr>
          <w:p w14:paraId="519B880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11767" w14:paraId="3ACA0A01" w14:textId="77777777" w:rsidTr="00C11767">
        <w:tc>
          <w:tcPr>
            <w:tcW w:w="10345" w:type="dxa"/>
            <w:vAlign w:val="center"/>
          </w:tcPr>
          <w:p w14:paraId="02E84C1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24BCAEA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586214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14:paraId="35B6958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14:paraId="3892361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14:paraId="5C316A4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14:paraId="6EC78E9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14:paraId="78B644C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14:paraId="0379147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14:paraId="57128CB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14:paraId="7DAD3BD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14:paraId="79DEA95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14:paraId="6E14160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14:paraId="139EAC4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14:paraId="49447C4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14:paraId="6361ABF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14:paraId="350F886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14:paraId="2FF00D6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14:paraId="273E7D7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14:paraId="2360D4D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14:paraId="54D1167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7456AF9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3C9AF2B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1F5E65F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037AAED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149330F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6DCA8E6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EC51BD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73EEAEB6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02AD5F86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26B180F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4B1C8FAA" w14:textId="77777777" w:rsidTr="00C11767">
        <w:tc>
          <w:tcPr>
            <w:tcW w:w="10345" w:type="dxa"/>
            <w:vAlign w:val="center"/>
          </w:tcPr>
          <w:p w14:paraId="5036385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11767" w14:paraId="2E24861A" w14:textId="77777777" w:rsidTr="00C11767">
        <w:tc>
          <w:tcPr>
            <w:tcW w:w="10345" w:type="dxa"/>
            <w:vAlign w:val="center"/>
          </w:tcPr>
          <w:p w14:paraId="21C05BB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14:paraId="6B8BC8C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CA2952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14:paraId="34417DD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14:paraId="4F859E9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14:paraId="5422AA0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14:paraId="50E1A2D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14:paraId="7B30D2D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14:paraId="1B157FE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14:paraId="22D8E69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14:paraId="7612D34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14:paraId="4B3FE28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14:paraId="6CE2DEA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14:paraId="5684F66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45EC99D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20D5B1B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410F2AD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7DEC76B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739426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159C71A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DBFB23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A396E09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47D16319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183F19E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3C174FFC" w14:textId="77777777" w:rsidTr="00C11767">
        <w:tc>
          <w:tcPr>
            <w:tcW w:w="10345" w:type="dxa"/>
            <w:vAlign w:val="center"/>
          </w:tcPr>
          <w:p w14:paraId="46D3880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11767" w14:paraId="5B292D45" w14:textId="77777777" w:rsidTr="00C11767">
        <w:tc>
          <w:tcPr>
            <w:tcW w:w="10345" w:type="dxa"/>
            <w:vAlign w:val="center"/>
          </w:tcPr>
          <w:p w14:paraId="65645AA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14:paraId="55F685E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D7C6C9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14:paraId="5960115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14:paraId="5585062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14:paraId="6B49C2B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7BF90F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5BA8C3A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23B9EEA5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70A276F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6995518A" w14:textId="77777777" w:rsidTr="00C11767">
        <w:tc>
          <w:tcPr>
            <w:tcW w:w="10345" w:type="dxa"/>
            <w:vAlign w:val="center"/>
          </w:tcPr>
          <w:p w14:paraId="2F04E36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FaxNummerStruktur</w:t>
            </w:r>
          </w:p>
        </w:tc>
      </w:tr>
      <w:tr w:rsidR="00C11767" w14:paraId="4E0B22B9" w14:textId="77777777" w:rsidTr="00C11767">
        <w:tc>
          <w:tcPr>
            <w:tcW w:w="10345" w:type="dxa"/>
            <w:vAlign w:val="center"/>
          </w:tcPr>
          <w:p w14:paraId="20661AE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14:paraId="082244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5B2060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14:paraId="399F131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14:paraId="26AB2D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14:paraId="1004DA3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14:paraId="253312B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361E7E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C3FF2D1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792960E0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5C530D1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2EC570FC" w14:textId="77777777" w:rsidTr="00C11767">
        <w:tc>
          <w:tcPr>
            <w:tcW w:w="10345" w:type="dxa"/>
            <w:vAlign w:val="center"/>
          </w:tcPr>
          <w:p w14:paraId="43765C7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11767" w14:paraId="636EABDA" w14:textId="77777777" w:rsidTr="00C11767">
        <w:tc>
          <w:tcPr>
            <w:tcW w:w="10345" w:type="dxa"/>
            <w:vAlign w:val="center"/>
          </w:tcPr>
          <w:p w14:paraId="678C38C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14:paraId="096B243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E58A6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14:paraId="59FEEEC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241AF72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14:paraId="39874E4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16D2065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14:paraId="1249A1E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2DD3F4A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14:paraId="375D822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195824E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14:paraId="658CBE5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27C3B665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1767" w14:paraId="17A55428" w14:textId="77777777" w:rsidTr="00C11767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1A38FF4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1767" w14:paraId="039AF674" w14:textId="77777777" w:rsidTr="00C11767">
        <w:tc>
          <w:tcPr>
            <w:tcW w:w="10345" w:type="dxa"/>
            <w:vAlign w:val="center"/>
          </w:tcPr>
          <w:p w14:paraId="3C9A397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11767" w14:paraId="2D8CFBEF" w14:textId="77777777" w:rsidTr="00C11767">
        <w:tc>
          <w:tcPr>
            <w:tcW w:w="10345" w:type="dxa"/>
            <w:vAlign w:val="center"/>
          </w:tcPr>
          <w:p w14:paraId="6AED756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14:paraId="32BE42F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81BE74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14:paraId="7185728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14:paraId="2788758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14:paraId="39124C1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14:paraId="0DFE964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14:paraId="7AD70B6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14:paraId="26DDA62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14:paraId="203B9B9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14:paraId="29CD4B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43DDC2F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4A9CBE1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50FF383A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1767" w:rsidSect="00C11767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A1CD977" w14:textId="77777777" w:rsid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11767" w14:paraId="47AE2D4C" w14:textId="77777777" w:rsidTr="00C11767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6FCFA69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0C379C9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C7F38A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11767" w14:paraId="0D1BA173" w14:textId="77777777" w:rsidTr="00C11767">
        <w:tc>
          <w:tcPr>
            <w:tcW w:w="3402" w:type="dxa"/>
          </w:tcPr>
          <w:p w14:paraId="000C9E6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14:paraId="7F253DB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2BE6C9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6E58470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BAA9D0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6B57178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072F0EF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335D903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772653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AA1197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415BA09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32C5B9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C31D3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34524B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6E9D865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2C37DB5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75E5D4A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11767" w14:paraId="2FF07BE5" w14:textId="77777777" w:rsidTr="00C11767">
        <w:tc>
          <w:tcPr>
            <w:tcW w:w="3402" w:type="dxa"/>
          </w:tcPr>
          <w:p w14:paraId="780D74A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14:paraId="3740BCC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997DCA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61F9379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0D6101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1F342EB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11767" w14:paraId="629E67EE" w14:textId="77777777" w:rsidTr="00C11767">
        <w:tc>
          <w:tcPr>
            <w:tcW w:w="3402" w:type="dxa"/>
          </w:tcPr>
          <w:p w14:paraId="37CDC52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14:paraId="6C103AA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5A73DA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3BF5552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DD1CF4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0509C38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11767" w14:paraId="18C70CE0" w14:textId="77777777" w:rsidTr="00C11767">
        <w:tc>
          <w:tcPr>
            <w:tcW w:w="3402" w:type="dxa"/>
          </w:tcPr>
          <w:p w14:paraId="7206128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14:paraId="6E0131D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EE2B1F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14:paraId="19D14F7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E2EED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55F24B3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4B3C0F9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2DE2F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D6863B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11767" w14:paraId="62705A7B" w14:textId="77777777" w:rsidTr="00C11767">
        <w:tc>
          <w:tcPr>
            <w:tcW w:w="3402" w:type="dxa"/>
          </w:tcPr>
          <w:p w14:paraId="27459E3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14:paraId="34D4016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464FD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14:paraId="5872B8C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426E4C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14:paraId="2322D11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09BC982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2500F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DA3729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11767" w14:paraId="493FD311" w14:textId="77777777" w:rsidTr="00C11767">
        <w:tc>
          <w:tcPr>
            <w:tcW w:w="3402" w:type="dxa"/>
          </w:tcPr>
          <w:p w14:paraId="0B4C070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14:paraId="7EB6C2C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5A41D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559C221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1D43EB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2676F07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3BF2B92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9B4E28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644AE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319B9B8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A94DD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2F1B66B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11767" w14:paraId="01C0F6E1" w14:textId="77777777" w:rsidTr="00C11767">
        <w:tc>
          <w:tcPr>
            <w:tcW w:w="3402" w:type="dxa"/>
          </w:tcPr>
          <w:p w14:paraId="30911E8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14:paraId="4A4DC5D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4AC836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093AEC2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3481674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636519D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89C31C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2E8AB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38D60A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11767" w14:paraId="0916C38D" w14:textId="77777777" w:rsidTr="00C11767">
        <w:tc>
          <w:tcPr>
            <w:tcW w:w="3402" w:type="dxa"/>
          </w:tcPr>
          <w:p w14:paraId="62CBC8E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14:paraId="3EE7952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552937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BF1592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4F6548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11767" w14:paraId="09A87DFC" w14:textId="77777777" w:rsidTr="00C11767">
        <w:tc>
          <w:tcPr>
            <w:tcW w:w="3402" w:type="dxa"/>
          </w:tcPr>
          <w:p w14:paraId="4958A44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14:paraId="68A3308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788903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D126A0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67A374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11767" w14:paraId="67374B47" w14:textId="77777777" w:rsidTr="00C11767">
        <w:tc>
          <w:tcPr>
            <w:tcW w:w="3402" w:type="dxa"/>
          </w:tcPr>
          <w:p w14:paraId="1FF5ED7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14:paraId="38A2A0B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1FBEA0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14:paraId="484D600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B6934A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6E158AC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14:paraId="4B7B247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14:paraId="4E33512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1BC660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A240B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12991B6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16BCE20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11767" w14:paraId="75A38B13" w14:textId="77777777" w:rsidTr="00C11767">
        <w:tc>
          <w:tcPr>
            <w:tcW w:w="3402" w:type="dxa"/>
          </w:tcPr>
          <w:p w14:paraId="4F4FD9D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14:paraId="4565721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D6936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14:paraId="45E2A9D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39A96D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7C9A7C7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4DA6D04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9214C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66340B5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11767" w14:paraId="2CDD526C" w14:textId="77777777" w:rsidTr="00C11767">
        <w:tc>
          <w:tcPr>
            <w:tcW w:w="3402" w:type="dxa"/>
          </w:tcPr>
          <w:p w14:paraId="1E1B57E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14:paraId="1A0735D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1AA6B6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14:paraId="21E71B8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A1793A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14:paraId="3587914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11767" w14:paraId="3A1DEAF4" w14:textId="77777777" w:rsidTr="00C11767">
        <w:tc>
          <w:tcPr>
            <w:tcW w:w="3402" w:type="dxa"/>
          </w:tcPr>
          <w:p w14:paraId="41AFB5D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14:paraId="0CE0440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29DFC7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14:paraId="51EA03E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9A42C4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14:paraId="4A44641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14:paraId="3CC058D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postnummer (4-cifre)</w:t>
            </w:r>
          </w:p>
        </w:tc>
      </w:tr>
      <w:tr w:rsidR="00C11767" w14:paraId="50452456" w14:textId="77777777" w:rsidTr="00C11767">
        <w:tc>
          <w:tcPr>
            <w:tcW w:w="3402" w:type="dxa"/>
          </w:tcPr>
          <w:p w14:paraId="28CB763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AdresseSideDørTekst</w:t>
            </w:r>
          </w:p>
        </w:tc>
        <w:tc>
          <w:tcPr>
            <w:tcW w:w="1701" w:type="dxa"/>
          </w:tcPr>
          <w:p w14:paraId="20832B8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32A4E3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14:paraId="69082C5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99ABA1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3FE1B0B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11767" w14:paraId="7404B356" w14:textId="77777777" w:rsidTr="00C11767">
        <w:tc>
          <w:tcPr>
            <w:tcW w:w="3402" w:type="dxa"/>
          </w:tcPr>
          <w:p w14:paraId="078FD88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14:paraId="3471778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0022A8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6E26BD1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F30BD5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6BDDDEF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39BFBAC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B6DCA6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FA7DE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DBDC2E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EA7DD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5EA993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11767" w14:paraId="53295539" w14:textId="77777777" w:rsidTr="00C11767">
        <w:tc>
          <w:tcPr>
            <w:tcW w:w="3402" w:type="dxa"/>
          </w:tcPr>
          <w:p w14:paraId="7360DAB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14:paraId="65B3445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950CD4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1BE05F0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9A9A26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4BC6FDC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C02073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DBBFF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D6051A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11767" w14:paraId="3BB889ED" w14:textId="77777777" w:rsidTr="00C11767">
        <w:tc>
          <w:tcPr>
            <w:tcW w:w="3402" w:type="dxa"/>
          </w:tcPr>
          <w:p w14:paraId="73B7589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14:paraId="5BCDFCA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863940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F328AD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10519B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11767" w14:paraId="195411F4" w14:textId="77777777" w:rsidTr="00C11767">
        <w:tc>
          <w:tcPr>
            <w:tcW w:w="3402" w:type="dxa"/>
          </w:tcPr>
          <w:p w14:paraId="31901A0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14:paraId="00431DB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9D7BE8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4B56B6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EE7452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11767" w14:paraId="46B528A1" w14:textId="77777777" w:rsidTr="00C11767">
        <w:tc>
          <w:tcPr>
            <w:tcW w:w="3402" w:type="dxa"/>
          </w:tcPr>
          <w:p w14:paraId="494186F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14:paraId="71E4B7C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E6C4B8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14:paraId="4B995C7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57D41E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4155503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00F35B6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051BF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60F6F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936A9B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119593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647FC83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1530421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6445F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CDD1E3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29DD56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4D99D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5B139F4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1AD330C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3031A0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190A99A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11767" w14:paraId="5BAA6561" w14:textId="77777777" w:rsidTr="00C11767">
        <w:tc>
          <w:tcPr>
            <w:tcW w:w="3402" w:type="dxa"/>
          </w:tcPr>
          <w:p w14:paraId="2EE4929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14:paraId="11D8662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5D2A71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6D61633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C29105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5E65037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6442E3F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75305E9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11767" w14:paraId="1F9714C8" w14:textId="77777777" w:rsidTr="00C11767">
        <w:tc>
          <w:tcPr>
            <w:tcW w:w="3402" w:type="dxa"/>
          </w:tcPr>
          <w:p w14:paraId="33002AD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14:paraId="2878EDA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240D35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14:paraId="4BF87DA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6F87F3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14:paraId="5634AF1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3E2D6D2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6FC157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4D278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5F2D30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11767" w14:paraId="6304F03D" w14:textId="77777777" w:rsidTr="00C11767">
        <w:tc>
          <w:tcPr>
            <w:tcW w:w="3402" w:type="dxa"/>
          </w:tcPr>
          <w:p w14:paraId="0204F09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14:paraId="128E594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A02ACE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53B0747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3718D0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63CAA3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005B34A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45FF023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11767" w14:paraId="5B818E11" w14:textId="77777777" w:rsidTr="00C11767">
        <w:tc>
          <w:tcPr>
            <w:tcW w:w="3402" w:type="dxa"/>
          </w:tcPr>
          <w:p w14:paraId="4F8150D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14:paraId="2F072B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11E020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3740CFE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C740F4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B7B128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11767" w14:paraId="3BBC86ED" w14:textId="77777777" w:rsidTr="00C11767">
        <w:tc>
          <w:tcPr>
            <w:tcW w:w="3402" w:type="dxa"/>
          </w:tcPr>
          <w:p w14:paraId="14340CA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14:paraId="2BD61A6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FC033B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1B8DD4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B256DE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5F539F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11767" w14:paraId="14FF700F" w14:textId="77777777" w:rsidTr="00C11767">
        <w:tc>
          <w:tcPr>
            <w:tcW w:w="3402" w:type="dxa"/>
          </w:tcPr>
          <w:p w14:paraId="4A910AA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14:paraId="3952EA0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CEA142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7B14A3D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14:paraId="61DE505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28BDD0C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3</w:t>
            </w:r>
          </w:p>
        </w:tc>
      </w:tr>
      <w:tr w:rsidR="00C11767" w14:paraId="0ADDB5E9" w14:textId="77777777" w:rsidTr="00C11767">
        <w:tc>
          <w:tcPr>
            <w:tcW w:w="3402" w:type="dxa"/>
          </w:tcPr>
          <w:p w14:paraId="267ABC6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14:paraId="4D9A83C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BBF14C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2C8D172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BBEB6A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E71B29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11767" w14:paraId="1AB30A5A" w14:textId="77777777" w:rsidTr="00C11767">
        <w:tc>
          <w:tcPr>
            <w:tcW w:w="3402" w:type="dxa"/>
          </w:tcPr>
          <w:p w14:paraId="769857B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14:paraId="4D6966B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972C1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45842B0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A72905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1819392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11767" w14:paraId="1CD8CAF0" w14:textId="77777777" w:rsidTr="00C11767">
        <w:tc>
          <w:tcPr>
            <w:tcW w:w="3402" w:type="dxa"/>
          </w:tcPr>
          <w:p w14:paraId="61A0EF7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14:paraId="760FA11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0A3C8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365635B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45889E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3AF082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11767" w14:paraId="5937845B" w14:textId="77777777" w:rsidTr="00C11767">
        <w:tc>
          <w:tcPr>
            <w:tcW w:w="3402" w:type="dxa"/>
          </w:tcPr>
          <w:p w14:paraId="43EE1BF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14:paraId="20B30D0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008620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2CA6344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F30AAC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913D74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11767" w14:paraId="2E1B7247" w14:textId="77777777" w:rsidTr="00C11767">
        <w:tc>
          <w:tcPr>
            <w:tcW w:w="3402" w:type="dxa"/>
          </w:tcPr>
          <w:p w14:paraId="41DD79A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14:paraId="68914A1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8D464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7726C7D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5CC72A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2F56F5F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3627C0C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11767" w14:paraId="1EC77F5B" w14:textId="77777777" w:rsidTr="00C11767">
        <w:tc>
          <w:tcPr>
            <w:tcW w:w="3402" w:type="dxa"/>
          </w:tcPr>
          <w:p w14:paraId="6DFBDB6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14:paraId="721D789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A898F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320120A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04EC0A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18415E3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11767" w14:paraId="2DAC88FF" w14:textId="77777777" w:rsidTr="00C11767">
        <w:tc>
          <w:tcPr>
            <w:tcW w:w="3402" w:type="dxa"/>
          </w:tcPr>
          <w:p w14:paraId="666D7BB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14:paraId="112FAA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CB41D4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4D3B92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9730C5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11767" w14:paraId="7D252246" w14:textId="77777777" w:rsidTr="00C11767">
        <w:tc>
          <w:tcPr>
            <w:tcW w:w="3402" w:type="dxa"/>
          </w:tcPr>
          <w:p w14:paraId="4F1064F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14:paraId="42FF539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837AB1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AAB714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E25045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11767" w14:paraId="3D55BB65" w14:textId="77777777" w:rsidTr="00C11767">
        <w:tc>
          <w:tcPr>
            <w:tcW w:w="3402" w:type="dxa"/>
          </w:tcPr>
          <w:p w14:paraId="14A0C40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14:paraId="768C157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720F59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467A568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5E566D8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34B5CBB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C11767" w14:paraId="569FC02A" w14:textId="77777777" w:rsidTr="00C11767">
        <w:tc>
          <w:tcPr>
            <w:tcW w:w="3402" w:type="dxa"/>
          </w:tcPr>
          <w:p w14:paraId="1D02F23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14:paraId="1512669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DF5B2E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55DDF74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3F6530A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2808047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C11767" w14:paraId="2FE81342" w14:textId="77777777" w:rsidTr="00C11767">
        <w:tc>
          <w:tcPr>
            <w:tcW w:w="3402" w:type="dxa"/>
          </w:tcPr>
          <w:p w14:paraId="499BE5E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14:paraId="7CD0605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0C6F4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14:paraId="3516AF5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250A82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14:paraId="2B50491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14:paraId="4211F96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991D9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7B11D0E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14:paraId="7588D31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14:paraId="1D17D03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14:paraId="359C596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14:paraId="4A1E827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14:paraId="0F7FABA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11767" w14:paraId="036B5ED5" w14:textId="77777777" w:rsidTr="00C11767">
        <w:tc>
          <w:tcPr>
            <w:tcW w:w="3402" w:type="dxa"/>
          </w:tcPr>
          <w:p w14:paraId="7537A7A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14:paraId="7327F2A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E95F9D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A9DA37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C94CC3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11767" w14:paraId="58069069" w14:textId="77777777" w:rsidTr="00C11767">
        <w:tc>
          <w:tcPr>
            <w:tcW w:w="3402" w:type="dxa"/>
          </w:tcPr>
          <w:p w14:paraId="4921C6B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14:paraId="2FD1B40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AF3231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C9600F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1AF2AB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11767" w14:paraId="05FFD810" w14:textId="77777777" w:rsidTr="00C11767">
        <w:tc>
          <w:tcPr>
            <w:tcW w:w="3402" w:type="dxa"/>
          </w:tcPr>
          <w:p w14:paraId="0EDEF57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14:paraId="1A7CCB7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95CB1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4D9D737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C649AD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A9408F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0C279DD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66DEA22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C11767" w14:paraId="261F9B1B" w14:textId="77777777" w:rsidTr="00C11767">
        <w:tc>
          <w:tcPr>
            <w:tcW w:w="3402" w:type="dxa"/>
          </w:tcPr>
          <w:p w14:paraId="4310972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14:paraId="6E82CB7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AC4857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14:paraId="504051E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E9430C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faxnummeret er gyldigt</w:t>
            </w:r>
          </w:p>
        </w:tc>
      </w:tr>
      <w:tr w:rsidR="00C11767" w14:paraId="47E6DD97" w14:textId="77777777" w:rsidTr="00C11767">
        <w:tc>
          <w:tcPr>
            <w:tcW w:w="3402" w:type="dxa"/>
          </w:tcPr>
          <w:p w14:paraId="258E34B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14:paraId="5B8975D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37ADB1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B34430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EFCEB9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11767" w14:paraId="68B837DA" w14:textId="77777777" w:rsidTr="00C11767">
        <w:tc>
          <w:tcPr>
            <w:tcW w:w="3402" w:type="dxa"/>
          </w:tcPr>
          <w:p w14:paraId="7ECFCCA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14:paraId="04EC45D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73F408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509AB66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A54A54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7C56359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1251D72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11767" w14:paraId="54B0DF8A" w14:textId="77777777" w:rsidTr="00C11767">
        <w:tc>
          <w:tcPr>
            <w:tcW w:w="3402" w:type="dxa"/>
          </w:tcPr>
          <w:p w14:paraId="7E439EF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14:paraId="0336D5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9AA8DD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4F11076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B55695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76B6D23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5EAAACB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11767" w14:paraId="7D48DC24" w14:textId="77777777" w:rsidTr="00C11767">
        <w:tc>
          <w:tcPr>
            <w:tcW w:w="3402" w:type="dxa"/>
          </w:tcPr>
          <w:p w14:paraId="207CA30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14:paraId="6886FA9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D49464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1F1A0B8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53A006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5D2F5E7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C11767" w14:paraId="7CE54BC2" w14:textId="77777777" w:rsidTr="00C11767">
        <w:tc>
          <w:tcPr>
            <w:tcW w:w="3402" w:type="dxa"/>
          </w:tcPr>
          <w:p w14:paraId="6F323F2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14:paraId="75AD683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8834CD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00268AC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61A6A52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511A66C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C11767" w14:paraId="2563096C" w14:textId="77777777" w:rsidTr="00C11767">
        <w:tc>
          <w:tcPr>
            <w:tcW w:w="3402" w:type="dxa"/>
          </w:tcPr>
          <w:p w14:paraId="03985A8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14:paraId="06D582B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803D37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55D425D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46BB957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C11767" w14:paraId="373EC04D" w14:textId="77777777" w:rsidTr="00C11767">
        <w:tc>
          <w:tcPr>
            <w:tcW w:w="3402" w:type="dxa"/>
          </w:tcPr>
          <w:p w14:paraId="636D375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14:paraId="6FF207C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3208BE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14:paraId="02A4AC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27BC86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14:paraId="61C3FFF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C11767" w14:paraId="580073BD" w14:textId="77777777" w:rsidTr="00C11767">
        <w:tc>
          <w:tcPr>
            <w:tcW w:w="3402" w:type="dxa"/>
          </w:tcPr>
          <w:p w14:paraId="7D64108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14:paraId="02DBF57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B64ED5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79F2CA6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724C869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7CD37A1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C11767" w14:paraId="2E517482" w14:textId="77777777" w:rsidTr="00C11767">
        <w:tc>
          <w:tcPr>
            <w:tcW w:w="3402" w:type="dxa"/>
          </w:tcPr>
          <w:p w14:paraId="2465055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14:paraId="528A686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2D3AE5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2DD48D5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4E3FD40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01B5963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C11767" w14:paraId="78FBD6CC" w14:textId="77777777" w:rsidTr="00C11767">
        <w:tc>
          <w:tcPr>
            <w:tcW w:w="3402" w:type="dxa"/>
          </w:tcPr>
          <w:p w14:paraId="05EF6A9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14:paraId="4CD9A2C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447CB9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615B663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A6DCC9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314F5B1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C66095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01826C1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14:paraId="0378608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C1BF62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BF3D1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E96F0A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14:paraId="1F9AD59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14:paraId="1201C28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14:paraId="68915EE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14:paraId="2BF1DEC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1767" w14:paraId="2C5F80CA" w14:textId="77777777" w:rsidTr="00C11767">
        <w:tc>
          <w:tcPr>
            <w:tcW w:w="3402" w:type="dxa"/>
          </w:tcPr>
          <w:p w14:paraId="706C48E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14:paraId="05354B8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9FB89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527928F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D25306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66BD7F8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14:paraId="0ED2682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F1D77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0E4A8E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4F30A59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14:paraId="184DA5D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14:paraId="75DFF8F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C11767" w14:paraId="08192FCF" w14:textId="77777777" w:rsidTr="00C11767">
        <w:tc>
          <w:tcPr>
            <w:tcW w:w="3402" w:type="dxa"/>
          </w:tcPr>
          <w:p w14:paraId="66DC837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34AD8F3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15C9A1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588FF4B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5AAF4B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2A7A90D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3B13F7E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11767" w14:paraId="3A892041" w14:textId="77777777" w:rsidTr="00C11767">
        <w:tc>
          <w:tcPr>
            <w:tcW w:w="3402" w:type="dxa"/>
          </w:tcPr>
          <w:p w14:paraId="494BCD1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14:paraId="7C081B0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E030CA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14:paraId="360851D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14:paraId="78382DF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14:paraId="1E47876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14:paraId="3921BF2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14:paraId="5EAEFB0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E04C4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14:paraId="2CDAFD6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68377E4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F4564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14:paraId="3F9F2F5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E73FD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11767" w14:paraId="289749A1" w14:textId="77777777" w:rsidTr="00C11767">
        <w:tc>
          <w:tcPr>
            <w:tcW w:w="3402" w:type="dxa"/>
          </w:tcPr>
          <w:p w14:paraId="39A72ED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14:paraId="5DBC9DA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7FA298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4317E98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76780F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8CB6D2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1F2760D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44B9D7C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11767" w14:paraId="6B92E332" w14:textId="77777777" w:rsidTr="00C11767">
        <w:tc>
          <w:tcPr>
            <w:tcW w:w="3402" w:type="dxa"/>
          </w:tcPr>
          <w:p w14:paraId="4EF06DA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14:paraId="78AB29B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6BEBA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1C3B6877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2E23631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Poul V Madsen" w:date="2011-12-22T07:24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14:paraId="1E9C41B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0" w:author="Poul V Madsen" w:date="2011-12-22T07:24:00Z">
              <w:r>
                <w:rPr>
                  <w:rFonts w:ascii="Arial" w:hAnsi="Arial" w:cs="Arial"/>
                  <w:sz w:val="18"/>
                </w:rPr>
                <w:t>(Maksimum 35 cifre)</w:t>
              </w:r>
            </w:ins>
          </w:p>
        </w:tc>
      </w:tr>
      <w:tr w:rsidR="00C11767" w14:paraId="1A30FFCF" w14:textId="77777777" w:rsidTr="00C11767">
        <w:tc>
          <w:tcPr>
            <w:tcW w:w="3402" w:type="dxa"/>
          </w:tcPr>
          <w:p w14:paraId="7D22F8C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14:paraId="41B022F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D39809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4207298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27D0DF82" w14:textId="2D17462A" w:rsidR="00C11767" w:rsidRDefault="00E2276A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Poul V Madsen" w:date="2011-12-22T07:24:00Z"/>
                <w:rFonts w:ascii="Arial" w:hAnsi="Arial" w:cs="Arial"/>
                <w:sz w:val="18"/>
              </w:rPr>
            </w:pPr>
            <w:del w:id="12" w:author="Poul V Madsen" w:date="2011-12-22T07:24:00Z">
              <w:r>
                <w:rPr>
                  <w:rFonts w:ascii="Arial" w:hAnsi="Arial" w:cs="Arial"/>
                  <w:sz w:val="18"/>
                </w:rPr>
                <w:delText>Vilkårligt unikt identifikationsnummer</w:delText>
              </w:r>
            </w:del>
            <w:ins w:id="13" w:author="Poul V Madsen" w:date="2011-12-22T07:24:00Z">
              <w:r w:rsidR="00C11767">
                <w:rPr>
                  <w:rFonts w:ascii="Arial" w:hAnsi="Arial" w:cs="Arial"/>
                  <w:sz w:val="18"/>
                </w:rPr>
                <w:t>Identifikation af et meddelelsebatch - defineres af afsender.</w:t>
              </w:r>
            </w:ins>
          </w:p>
          <w:p w14:paraId="131B524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4" w:author="Poul V Madsen" w:date="2011-12-22T07:24:00Z">
              <w:r>
                <w:rPr>
                  <w:rFonts w:ascii="Arial" w:hAnsi="Arial" w:cs="Arial"/>
                  <w:sz w:val="18"/>
                </w:rPr>
                <w:t>(Maksimum 35 cifre)</w:t>
              </w:r>
            </w:ins>
          </w:p>
        </w:tc>
      </w:tr>
      <w:tr w:rsidR="00C11767" w14:paraId="0924A2BA" w14:textId="77777777" w:rsidTr="00C11767">
        <w:tc>
          <w:tcPr>
            <w:tcW w:w="3402" w:type="dxa"/>
          </w:tcPr>
          <w:p w14:paraId="64D265A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14:paraId="76921C5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E55442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0824D8F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08A3A60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C11767" w14:paraId="791E94EE" w14:textId="77777777" w:rsidTr="00C11767">
        <w:tc>
          <w:tcPr>
            <w:tcW w:w="3402" w:type="dxa"/>
          </w:tcPr>
          <w:p w14:paraId="5D8360A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14:paraId="1420EC5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E18C75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14:paraId="27A40B6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B55599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14:paraId="745B998C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C11767" w14:paraId="3411BB38" w14:textId="77777777" w:rsidTr="00C11767">
        <w:tc>
          <w:tcPr>
            <w:tcW w:w="3402" w:type="dxa"/>
          </w:tcPr>
          <w:p w14:paraId="25445F1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14:paraId="4B005C6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7E5C8F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755B74A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509660F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C11767" w14:paraId="17D8B986" w14:textId="77777777" w:rsidTr="00C11767">
        <w:tc>
          <w:tcPr>
            <w:tcW w:w="3402" w:type="dxa"/>
          </w:tcPr>
          <w:p w14:paraId="274819A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14:paraId="140BF78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A22C45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12D2109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FD387C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110C16F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C11767" w14:paraId="792D1409" w14:textId="77777777" w:rsidTr="00C11767">
        <w:tc>
          <w:tcPr>
            <w:tcW w:w="3402" w:type="dxa"/>
          </w:tcPr>
          <w:p w14:paraId="7052165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14:paraId="182F8DC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35DD48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1AFB18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C39C05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E9483A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328C54F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4CA5899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14:paraId="059D10C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98388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BBD049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14:paraId="4D659FD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14:paraId="4EB2FC7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Produktion</w:t>
            </w:r>
          </w:p>
          <w:p w14:paraId="438C1B8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Fejl</w:t>
            </w:r>
          </w:p>
          <w:p w14:paraId="7108C9A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OK</w:t>
            </w:r>
          </w:p>
        </w:tc>
      </w:tr>
      <w:tr w:rsidR="00C11767" w14:paraId="15DEDB3A" w14:textId="77777777" w:rsidTr="00C11767">
        <w:tc>
          <w:tcPr>
            <w:tcW w:w="3402" w:type="dxa"/>
          </w:tcPr>
          <w:p w14:paraId="51668D9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14:paraId="6652981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9A2B4E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14:paraId="4203D5D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8308376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14:paraId="6830093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11767" w14:paraId="20CCFD53" w14:textId="77777777" w:rsidTr="00C11767">
        <w:tc>
          <w:tcPr>
            <w:tcW w:w="3402" w:type="dxa"/>
          </w:tcPr>
          <w:p w14:paraId="218CFBC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14:paraId="38A4454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103A1C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361D3A3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B01029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1767" w14:paraId="06411B90" w14:textId="77777777" w:rsidTr="00C11767">
        <w:tc>
          <w:tcPr>
            <w:tcW w:w="3402" w:type="dxa"/>
          </w:tcPr>
          <w:p w14:paraId="731F21E8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14:paraId="0C64A96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CC4CD3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5023C5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1D151E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1767" w14:paraId="5A6A092C" w14:textId="77777777" w:rsidTr="00C11767">
        <w:tc>
          <w:tcPr>
            <w:tcW w:w="3402" w:type="dxa"/>
          </w:tcPr>
          <w:p w14:paraId="0ACB1FC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14:paraId="2D8F058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2D4365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023615E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FF223E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3757C2C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3CD88B70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11767" w14:paraId="6A13061B" w14:textId="77777777" w:rsidTr="00C11767">
        <w:tc>
          <w:tcPr>
            <w:tcW w:w="3402" w:type="dxa"/>
          </w:tcPr>
          <w:p w14:paraId="30EED3BF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14:paraId="553E1C6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AD4895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56A593F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92B326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79390C3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1C970E7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11767" w14:paraId="57C8BD46" w14:textId="77777777" w:rsidTr="00C11767">
        <w:tc>
          <w:tcPr>
            <w:tcW w:w="3402" w:type="dxa"/>
          </w:tcPr>
          <w:p w14:paraId="76DE24F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TelefonTypeGyldigFra</w:t>
            </w:r>
          </w:p>
        </w:tc>
        <w:tc>
          <w:tcPr>
            <w:tcW w:w="1701" w:type="dxa"/>
          </w:tcPr>
          <w:p w14:paraId="433C9B1A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17150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B8E8C8E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6B2E35A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1767" w14:paraId="0504891C" w14:textId="77777777" w:rsidTr="00C11767">
        <w:tc>
          <w:tcPr>
            <w:tcW w:w="3402" w:type="dxa"/>
          </w:tcPr>
          <w:p w14:paraId="4B120E81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14:paraId="0EC3502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5E74B46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53FAB79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6A22224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1767" w14:paraId="1B76BFA1" w14:textId="77777777" w:rsidTr="00C11767">
        <w:tc>
          <w:tcPr>
            <w:tcW w:w="3402" w:type="dxa"/>
          </w:tcPr>
          <w:p w14:paraId="1A0CBC55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14:paraId="75A1D57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86B56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14:paraId="36EA30C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15DD52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17C7F07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14:paraId="6C62071C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14:paraId="07B7A84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2BBE4218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3CFA57F4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6B0CFF2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6CA69C3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4EC3EAA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4D0D1E0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0B4679FF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C2D1A1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F0C47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7CAEAF5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5488DAAB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2139B1F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3D6CC3B2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109C464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5640D7A0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109CFA0E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7131B84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1767" w14:paraId="1A757B02" w14:textId="77777777" w:rsidTr="00C11767">
        <w:tc>
          <w:tcPr>
            <w:tcW w:w="3402" w:type="dxa"/>
          </w:tcPr>
          <w:p w14:paraId="35A23C82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14:paraId="2BF829D5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A69ABB7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2ED756D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ABED0A9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55792D3" w14:textId="77777777" w:rsid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2BA881AB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7A834EDD" w14:textId="77777777" w:rsidR="00C11767" w:rsidRPr="00C11767" w:rsidRDefault="00C11767" w:rsidP="00C117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14:paraId="27FCC5D5" w14:textId="77777777" w:rsidR="00C11767" w:rsidRPr="00C11767" w:rsidRDefault="00C11767" w:rsidP="00C117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1767" w:rsidRPr="00C11767" w:rsidSect="00C11767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4B788" w14:textId="77777777" w:rsidR="00A11473" w:rsidRDefault="00A11473" w:rsidP="00C11767">
      <w:r>
        <w:separator/>
      </w:r>
    </w:p>
  </w:endnote>
  <w:endnote w:type="continuationSeparator" w:id="0">
    <w:p w14:paraId="5838F90F" w14:textId="77777777" w:rsidR="00A11473" w:rsidRDefault="00A11473" w:rsidP="00C11767">
      <w:r>
        <w:continuationSeparator/>
      </w:r>
    </w:p>
  </w:endnote>
  <w:endnote w:type="continuationNotice" w:id="1">
    <w:p w14:paraId="4A924AC4" w14:textId="77777777" w:rsidR="00A11473" w:rsidRDefault="00A11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912F9" w14:textId="77777777" w:rsidR="00C11767" w:rsidRDefault="00C117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3EB13" w14:textId="2F897F5E" w:rsidR="00C11767" w:rsidRPr="00C11767" w:rsidRDefault="00C11767" w:rsidP="00C117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7" w:author="Poul V Madsen" w:date="2011-12-22T07:24:00Z">
      <w:r w:rsidR="00E2276A">
        <w:rPr>
          <w:rFonts w:ascii="Arial" w:hAnsi="Arial" w:cs="Arial"/>
          <w:noProof/>
          <w:sz w:val="16"/>
        </w:rPr>
        <w:delText>19. maj</w:delText>
      </w:r>
    </w:del>
    <w:ins w:id="8" w:author="Poul V Madsen" w:date="2011-12-22T07:24:00Z">
      <w:r>
        <w:rPr>
          <w:rFonts w:ascii="Arial" w:hAnsi="Arial" w:cs="Arial"/>
          <w:noProof/>
          <w:sz w:val="16"/>
        </w:rPr>
        <w:t>22. december</w:t>
      </w:r>
    </w:ins>
    <w:r>
      <w:rPr>
        <w:rFonts w:ascii="Arial" w:hAnsi="Arial" w:cs="Arial"/>
        <w:noProof/>
        <w:sz w:val="16"/>
      </w:rPr>
      <w:t xml:space="preserve">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B83499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B83499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D1062" w14:textId="77777777" w:rsidR="00C11767" w:rsidRDefault="00C117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287E5" w14:textId="77777777" w:rsidR="00A11473" w:rsidRDefault="00A11473" w:rsidP="00C11767">
      <w:r>
        <w:separator/>
      </w:r>
    </w:p>
  </w:footnote>
  <w:footnote w:type="continuationSeparator" w:id="0">
    <w:p w14:paraId="36772422" w14:textId="77777777" w:rsidR="00A11473" w:rsidRDefault="00A11473" w:rsidP="00C11767">
      <w:r>
        <w:continuationSeparator/>
      </w:r>
    </w:p>
  </w:footnote>
  <w:footnote w:type="continuationNotice" w:id="1">
    <w:p w14:paraId="2B7CC753" w14:textId="77777777" w:rsidR="00A11473" w:rsidRDefault="00A114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E4882" w14:textId="77777777" w:rsidR="00C11767" w:rsidRDefault="00C117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FE4DA" w14:textId="77777777" w:rsidR="00C11767" w:rsidRPr="00C11767" w:rsidRDefault="00C11767" w:rsidP="00C11767">
    <w:pPr>
      <w:pStyle w:val="Sidehoved"/>
      <w:jc w:val="center"/>
      <w:rPr>
        <w:rFonts w:ascii="Arial" w:hAnsi="Arial" w:cs="Arial"/>
      </w:rPr>
    </w:pPr>
    <w:r w:rsidRPr="00C11767">
      <w:rPr>
        <w:rFonts w:ascii="Arial" w:hAnsi="Arial" w:cs="Arial"/>
      </w:rPr>
      <w:t>Servicebeskrivelse</w:t>
    </w:r>
  </w:p>
  <w:p w14:paraId="225B5597" w14:textId="77777777" w:rsidR="00C11767" w:rsidRPr="00C11767" w:rsidRDefault="00C11767" w:rsidP="00C117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88306" w14:textId="77777777" w:rsidR="00C11767" w:rsidRDefault="00C117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C5C3E" w14:textId="77777777" w:rsidR="00C11767" w:rsidRPr="00C11767" w:rsidRDefault="00C11767" w:rsidP="00C11767">
    <w:pPr>
      <w:pStyle w:val="Sidehoved"/>
      <w:jc w:val="center"/>
      <w:rPr>
        <w:rFonts w:ascii="Arial" w:hAnsi="Arial" w:cs="Arial"/>
      </w:rPr>
    </w:pPr>
    <w:r w:rsidRPr="00C11767">
      <w:rPr>
        <w:rFonts w:ascii="Arial" w:hAnsi="Arial" w:cs="Arial"/>
      </w:rPr>
      <w:t>Datastrukturer</w:t>
    </w:r>
  </w:p>
  <w:p w14:paraId="572BB00E" w14:textId="77777777" w:rsidR="00C11767" w:rsidRPr="00C11767" w:rsidRDefault="00C11767" w:rsidP="00C1176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986A5" w14:textId="77777777" w:rsidR="00C11767" w:rsidRDefault="00C11767" w:rsidP="00C117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E8F3B2F" w14:textId="77777777" w:rsidR="00C11767" w:rsidRPr="00C11767" w:rsidRDefault="00C11767" w:rsidP="00C117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0FB"/>
    <w:multiLevelType w:val="multilevel"/>
    <w:tmpl w:val="86669E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67"/>
    <w:rsid w:val="00062E9B"/>
    <w:rsid w:val="00086F98"/>
    <w:rsid w:val="003717A5"/>
    <w:rsid w:val="00636BE0"/>
    <w:rsid w:val="006843F7"/>
    <w:rsid w:val="00892491"/>
    <w:rsid w:val="00A11473"/>
    <w:rsid w:val="00B83499"/>
    <w:rsid w:val="00C11767"/>
    <w:rsid w:val="00E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176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176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176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17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17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17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17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17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17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176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176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176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17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17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17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17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17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17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176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17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176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17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176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17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176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11767"/>
  </w:style>
  <w:style w:type="paragraph" w:styleId="Sidefod">
    <w:name w:val="footer"/>
    <w:basedOn w:val="Normal"/>
    <w:link w:val="SidefodTegn"/>
    <w:uiPriority w:val="99"/>
    <w:unhideWhenUsed/>
    <w:rsid w:val="00C1176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11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176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176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176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17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17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17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17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17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17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176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176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176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17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17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17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17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17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17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176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17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176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17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176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17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176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11767"/>
  </w:style>
  <w:style w:type="paragraph" w:styleId="Sidefod">
    <w:name w:val="footer"/>
    <w:basedOn w:val="Normal"/>
    <w:link w:val="SidefodTegn"/>
    <w:uiPriority w:val="99"/>
    <w:unhideWhenUsed/>
    <w:rsid w:val="00C1176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1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600D-1EC9-4EE2-8672-024D9FBC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2126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2011-12-22T06:19:00Z</dcterms:created>
  <dcterms:modified xsi:type="dcterms:W3CDTF">2011-12-22T06:25:00Z</dcterms:modified>
</cp:coreProperties>
</file>