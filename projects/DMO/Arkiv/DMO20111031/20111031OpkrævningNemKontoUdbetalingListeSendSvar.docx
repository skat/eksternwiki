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F60E4" w:rsidTr="009F60E4">
        <w:trPr>
          <w:trHeight w:hRule="exact" w:val="113"/>
        </w:trPr>
        <w:tc>
          <w:tcPr>
            <w:tcW w:w="10345" w:type="dxa"/>
            <w:gridSpan w:val="6"/>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60E4" w:rsidTr="009F60E4">
        <w:trPr>
          <w:trHeight w:val="283"/>
        </w:trPr>
        <w:tc>
          <w:tcPr>
            <w:tcW w:w="10345" w:type="dxa"/>
            <w:gridSpan w:val="6"/>
            <w:tcBorders>
              <w:bottom w:val="single" w:sz="6" w:space="0" w:color="auto"/>
            </w:tcBorders>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9F60E4">
              <w:rPr>
                <w:rFonts w:ascii="Arial" w:hAnsi="Arial" w:cs="Arial"/>
                <w:b/>
                <w:sz w:val="30"/>
              </w:rPr>
              <w:t>OpkrævningNemKontoUdbetalingListeSendSvar</w:t>
            </w:r>
            <w:proofErr w:type="spellEnd"/>
          </w:p>
        </w:tc>
      </w:tr>
      <w:tr w:rsidR="009F60E4" w:rsidTr="009F60E4">
        <w:trPr>
          <w:trHeight w:val="283"/>
        </w:trPr>
        <w:tc>
          <w:tcPr>
            <w:tcW w:w="1134" w:type="dxa"/>
            <w:tcBorders>
              <w:top w:val="single" w:sz="6" w:space="0" w:color="auto"/>
              <w:bottom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F60E4" w:rsidTr="009F60E4">
        <w:trPr>
          <w:trHeight w:val="283"/>
        </w:trPr>
        <w:tc>
          <w:tcPr>
            <w:tcW w:w="1134" w:type="dxa"/>
            <w:tcBorders>
              <w:top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w:t>
            </w:r>
            <w:proofErr w:type="spellEnd"/>
          </w:p>
        </w:tc>
        <w:tc>
          <w:tcPr>
            <w:tcW w:w="2835" w:type="dxa"/>
            <w:tcBorders>
              <w:top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29-6-2009</w:t>
            </w:r>
          </w:p>
        </w:tc>
        <w:tc>
          <w:tcPr>
            <w:tcW w:w="1701" w:type="dxa"/>
            <w:tcBorders>
              <w:top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17-10-2011</w:t>
            </w:r>
          </w:p>
        </w:tc>
      </w:tr>
      <w:tr w:rsidR="009F60E4" w:rsidTr="009F60E4">
        <w:trPr>
          <w:trHeight w:val="283"/>
        </w:trPr>
        <w:tc>
          <w:tcPr>
            <w:tcW w:w="10345" w:type="dxa"/>
            <w:gridSpan w:val="6"/>
            <w:shd w:val="clear" w:color="auto" w:fill="B3B3B3"/>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F60E4" w:rsidTr="009F60E4">
        <w:trPr>
          <w:trHeight w:val="283"/>
        </w:trPr>
        <w:tc>
          <w:tcPr>
            <w:tcW w:w="10345" w:type="dxa"/>
            <w:gridSpan w:val="6"/>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modtager retursvar fra </w:t>
            </w:r>
            <w:proofErr w:type="spellStart"/>
            <w:r>
              <w:rPr>
                <w:rFonts w:ascii="Arial" w:hAnsi="Arial" w:cs="Arial"/>
                <w:sz w:val="18"/>
              </w:rPr>
              <w:t>NemKonto</w:t>
            </w:r>
            <w:proofErr w:type="spellEnd"/>
            <w:r>
              <w:rPr>
                <w:rFonts w:ascii="Arial" w:hAnsi="Arial" w:cs="Arial"/>
                <w:sz w:val="18"/>
              </w:rPr>
              <w:t xml:space="preserve"> vedr. en afsendt udbetalingsfil fra DM. Der kommer flere svar forskellige steder i processen.</w:t>
            </w:r>
          </w:p>
        </w:tc>
      </w:tr>
      <w:tr w:rsidR="009F60E4" w:rsidTr="009F60E4">
        <w:trPr>
          <w:trHeight w:val="283"/>
        </w:trPr>
        <w:tc>
          <w:tcPr>
            <w:tcW w:w="10345" w:type="dxa"/>
            <w:gridSpan w:val="6"/>
            <w:shd w:val="clear" w:color="auto" w:fill="B3B3B3"/>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F60E4" w:rsidTr="009F60E4">
        <w:trPr>
          <w:trHeight w:val="283"/>
        </w:trPr>
        <w:tc>
          <w:tcPr>
            <w:tcW w:w="10345" w:type="dxa"/>
            <w:gridSpan w:val="6"/>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afsendelse af udbetalingsfil til </w:t>
            </w:r>
            <w:proofErr w:type="spellStart"/>
            <w:r>
              <w:rPr>
                <w:rFonts w:ascii="Arial" w:hAnsi="Arial" w:cs="Arial"/>
                <w:sz w:val="18"/>
              </w:rPr>
              <w:t>NemKonto</w:t>
            </w:r>
            <w:proofErr w:type="spellEnd"/>
            <w:r>
              <w:rPr>
                <w:rFonts w:ascii="Arial" w:hAnsi="Arial" w:cs="Arial"/>
                <w:sz w:val="18"/>
              </w:rPr>
              <w:t xml:space="preserve"> modtager DM retursvar.</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og den efterfølgende behandling heraf er:</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w:t>
            </w:r>
            <w:proofErr w:type="gramEnd"/>
            <w:r>
              <w:rPr>
                <w:rFonts w:ascii="Arial" w:hAnsi="Arial" w:cs="Arial"/>
                <w:sz w:val="18"/>
              </w:rPr>
              <w:t xml:space="preserve"> og 7 = Fejlsvar med angivelse af årsag</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5</w:t>
            </w:r>
            <w:proofErr w:type="gramEnd"/>
            <w:r>
              <w:rPr>
                <w:rFonts w:ascii="Arial" w:hAnsi="Arial" w:cs="Arial"/>
                <w:sz w:val="18"/>
              </w:rPr>
              <w:t xml:space="preserve"> = Stop for udbetaling</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8</w:t>
            </w:r>
            <w:proofErr w:type="gramEnd"/>
            <w:r>
              <w:rPr>
                <w:rFonts w:ascii="Arial" w:hAnsi="Arial" w:cs="Arial"/>
                <w:sz w:val="18"/>
              </w:rPr>
              <w:t xml:space="preserve"> = Betalingen sendes til banken</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9</w:t>
            </w:r>
            <w:proofErr w:type="gramEnd"/>
            <w:r>
              <w:rPr>
                <w:rFonts w:ascii="Arial" w:hAnsi="Arial" w:cs="Arial"/>
                <w:sz w:val="18"/>
              </w:rPr>
              <w:t xml:space="preserve"> = Betalingen er afvist i banken</w:t>
            </w:r>
          </w:p>
        </w:tc>
      </w:tr>
      <w:tr w:rsidR="009F60E4" w:rsidTr="009F60E4">
        <w:trPr>
          <w:trHeight w:val="283"/>
        </w:trPr>
        <w:tc>
          <w:tcPr>
            <w:tcW w:w="10345" w:type="dxa"/>
            <w:gridSpan w:val="6"/>
            <w:shd w:val="clear" w:color="auto" w:fill="B3B3B3"/>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F60E4" w:rsidTr="009F60E4">
        <w:trPr>
          <w:trHeight w:val="283"/>
        </w:trPr>
        <w:tc>
          <w:tcPr>
            <w:tcW w:w="10345" w:type="dxa"/>
            <w:gridSpan w:val="6"/>
            <w:shd w:val="clear" w:color="auto" w:fill="FFFFFF"/>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w:t>
            </w:r>
            <w:proofErr w:type="spellStart"/>
            <w:r>
              <w:rPr>
                <w:rFonts w:ascii="Arial" w:hAnsi="Arial" w:cs="Arial"/>
                <w:sz w:val="18"/>
              </w:rPr>
              <w:t>NemKonto</w:t>
            </w:r>
            <w:proofErr w:type="spellEnd"/>
            <w:r>
              <w:rPr>
                <w:rFonts w:ascii="Arial" w:hAnsi="Arial" w:cs="Arial"/>
                <w:sz w:val="18"/>
              </w:rPr>
              <w:t xml:space="preserve"> kommer der en række retursvar som hver i sær udløser forskellige aktiviteter i SAP.</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2 og 7</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Fejlsvar med angivelse af årsag.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Typisk fejl vil være at debitor ikke har nogen </w:t>
            </w:r>
            <w:proofErr w:type="spellStart"/>
            <w:r>
              <w:rPr>
                <w:rFonts w:ascii="Arial" w:hAnsi="Arial" w:cs="Arial"/>
                <w:sz w:val="18"/>
              </w:rPr>
              <w:t>NemKonto</w:t>
            </w:r>
            <w:proofErr w:type="spellEnd"/>
            <w:r>
              <w:rPr>
                <w:rFonts w:ascii="Arial" w:hAnsi="Arial" w:cs="Arial"/>
                <w:sz w:val="18"/>
              </w:rPr>
              <w:t>. Når en betaling fejler, vil betalingsordren blive slettet og betalingsmetoden på bilaget ændres check udbetaling.</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5</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 for udbetaling.</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retursvar forekommer kun hvis en SKAT medarbejder har været inde og stoppe betalingen i </w:t>
            </w:r>
            <w:proofErr w:type="spellStart"/>
            <w:r>
              <w:rPr>
                <w:rFonts w:ascii="Arial" w:hAnsi="Arial" w:cs="Arial"/>
                <w:sz w:val="18"/>
              </w:rPr>
              <w:t>NemKonto</w:t>
            </w:r>
            <w:proofErr w:type="spellEnd"/>
            <w:r>
              <w:rPr>
                <w:rFonts w:ascii="Arial" w:hAnsi="Arial" w:cs="Arial"/>
                <w:sz w:val="18"/>
              </w:rPr>
              <w:t xml:space="preserve"> systemet. I disse tilfælde vil betalingsordren blive slettet og bilaget vil blive spæret med en </w:t>
            </w:r>
            <w:proofErr w:type="spellStart"/>
            <w:r>
              <w:rPr>
                <w:rFonts w:ascii="Arial" w:hAnsi="Arial" w:cs="Arial"/>
                <w:sz w:val="18"/>
              </w:rPr>
              <w:t>NemKonto</w:t>
            </w:r>
            <w:proofErr w:type="spellEnd"/>
            <w:r>
              <w:rPr>
                <w:rFonts w:ascii="Arial" w:hAnsi="Arial" w:cs="Arial"/>
                <w:sz w:val="18"/>
              </w:rPr>
              <w:t xml:space="preserve"> spærre indikator.</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8</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Meddelelse fra </w:t>
            </w:r>
            <w:proofErr w:type="spellStart"/>
            <w:r>
              <w:rPr>
                <w:rFonts w:ascii="Arial" w:hAnsi="Arial" w:cs="Arial"/>
                <w:sz w:val="18"/>
              </w:rPr>
              <w:t>NemKonto</w:t>
            </w:r>
            <w:proofErr w:type="spellEnd"/>
            <w:r>
              <w:rPr>
                <w:rFonts w:ascii="Arial" w:hAnsi="Arial" w:cs="Arial"/>
                <w:sz w:val="18"/>
              </w:rPr>
              <w:t xml:space="preserve"> at betalingen sendes til banken.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indeholder den bankkonto der betales til. Denne information gemmes. Årsagen til det er, at hvis betalingen afvises af fremmed bank (f.eks. bankkonto er lukket) vil betalingen komme retur og dette vil fremgår af kontoudtoget med angivelse af fra bankkonto nr. Det er her vi skal bruge den information så vi kan identificere betalingen og finde frem til hvilke bilag det drejer sig om.</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Betalingen er afvist i banken.</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Fejlsvar med angivelse af årsag.</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Normalt vil banken returnere en BANSTA til afsendende myndig. Da dette er </w:t>
            </w:r>
            <w:proofErr w:type="spellStart"/>
            <w:r>
              <w:rPr>
                <w:rFonts w:ascii="Arial" w:hAnsi="Arial" w:cs="Arial"/>
                <w:sz w:val="18"/>
              </w:rPr>
              <w:t>NemKonto</w:t>
            </w:r>
            <w:proofErr w:type="spellEnd"/>
            <w:r>
              <w:rPr>
                <w:rFonts w:ascii="Arial" w:hAnsi="Arial" w:cs="Arial"/>
                <w:sz w:val="18"/>
              </w:rPr>
              <w:t>, vil retursvaret BANSTA også blive returneret til dem.</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Problemet med </w:t>
            </w:r>
            <w:proofErr w:type="spellStart"/>
            <w:r>
              <w:rPr>
                <w:rFonts w:ascii="Arial" w:hAnsi="Arial" w:cs="Arial"/>
                <w:sz w:val="18"/>
              </w:rPr>
              <w:t>NemKonto</w:t>
            </w:r>
            <w:proofErr w:type="spellEnd"/>
            <w:r>
              <w:rPr>
                <w:rFonts w:ascii="Arial" w:hAnsi="Arial" w:cs="Arial"/>
                <w:sz w:val="18"/>
              </w:rPr>
              <w:t xml:space="preserve"> er at de ikke i alle tilfælde sender BANSTA svaret fra banken videre til SKAT. Hvis hele betalingen er godkendt sendes der ikke noget, kun hvis en betaling er afvist i banken sendes en retursvar 9 til SKAT for denne ene betaling.</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Betalingsordren slettes og betalingen ændres til check udbetaling.</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 kommer kun hvis banken har afvist en betaling. Typisk er årsagen at kontoen er lukket. Dette sker hvis debitor har samme bank som SKB. I tilfælde af anden bank, kommer retursvaret først i FINSTA som en tilbageførsel af beløbet. Dette skal der tages højde for ved indlæsningen af FINSTA.</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60E4" w:rsidTr="009F60E4">
        <w:trPr>
          <w:trHeight w:val="283"/>
        </w:trPr>
        <w:tc>
          <w:tcPr>
            <w:tcW w:w="10345" w:type="dxa"/>
            <w:gridSpan w:val="6"/>
            <w:shd w:val="clear" w:color="auto" w:fill="B3B3B3"/>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F60E4" w:rsidTr="009F60E4">
        <w:trPr>
          <w:trHeight w:val="283"/>
        </w:trPr>
        <w:tc>
          <w:tcPr>
            <w:tcW w:w="10345" w:type="dxa"/>
            <w:gridSpan w:val="6"/>
            <w:shd w:val="clear" w:color="auto" w:fill="FFFFFF"/>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F60E4" w:rsidTr="009F60E4">
        <w:trPr>
          <w:trHeight w:val="283"/>
        </w:trPr>
        <w:tc>
          <w:tcPr>
            <w:tcW w:w="10345" w:type="dxa"/>
            <w:gridSpan w:val="6"/>
            <w:shd w:val="clear" w:color="auto" w:fill="FFFFFF"/>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OpkrævningNemKontoUdbetalingListeSendSvar_I</w:t>
            </w:r>
            <w:proofErr w:type="spellEnd"/>
          </w:p>
        </w:tc>
      </w:tr>
      <w:tr w:rsidR="009F60E4" w:rsidTr="009F60E4">
        <w:trPr>
          <w:trHeight w:val="283"/>
        </w:trPr>
        <w:tc>
          <w:tcPr>
            <w:tcW w:w="10345" w:type="dxa"/>
            <w:gridSpan w:val="6"/>
            <w:shd w:val="clear" w:color="auto" w:fill="FFFFFF"/>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KvitteringValiditetSvarStrukturListe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NemKontoKvitteringValiditetSvarStruktur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KvitteringModtagelseSvarStrukturListe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NemKontoKvitteringModtagelseSvarStruktur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ModtagekontrolSvarStrukturListe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NemKontoModtagekontrolSvarStruktur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 w:author="Poul V Madsen" w:date="2011-10-31T13:02:00Z"/>
                <w:rFonts w:ascii="Arial" w:hAnsi="Arial" w:cs="Arial"/>
                <w:sz w:val="18"/>
              </w:rPr>
            </w:pPr>
            <w:ins w:id="2" w:author="Poul V Madsen" w:date="2011-10-31T13:02:00Z">
              <w:r>
                <w:rPr>
                  <w:rFonts w:ascii="Arial" w:hAnsi="Arial" w:cs="Arial"/>
                  <w:sz w:val="18"/>
                </w:rPr>
                <w:t xml:space="preserve">* </w:t>
              </w:r>
              <w:proofErr w:type="spellStart"/>
              <w:r>
                <w:rPr>
                  <w:rFonts w:ascii="Arial" w:hAnsi="Arial" w:cs="Arial"/>
                  <w:sz w:val="18"/>
                </w:rPr>
                <w:t>BundtStopSvarStrukturListe</w:t>
              </w:r>
              <w:proofErr w:type="spellEnd"/>
              <w:r>
                <w:rPr>
                  <w:rFonts w:ascii="Arial" w:hAnsi="Arial" w:cs="Arial"/>
                  <w:sz w:val="18"/>
                </w:rPr>
                <w:t xml:space="preserve"> *</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 w:author="Poul V Madsen" w:date="2011-10-31T13:02:00Z"/>
                <w:rFonts w:ascii="Arial" w:hAnsi="Arial" w:cs="Arial"/>
                <w:sz w:val="18"/>
              </w:rPr>
            </w:pPr>
            <w:ins w:id="4" w:author="Poul V Madsen" w:date="2011-10-31T13:02:00Z">
              <w:r>
                <w:rPr>
                  <w:rFonts w:ascii="Arial" w:hAnsi="Arial" w:cs="Arial"/>
                  <w:sz w:val="18"/>
                </w:rPr>
                <w:t>0{</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Poul V Madsen" w:date="2011-10-31T13:02:00Z"/>
                <w:rFonts w:ascii="Arial" w:hAnsi="Arial" w:cs="Arial"/>
                <w:sz w:val="18"/>
              </w:rPr>
            </w:pPr>
            <w:ins w:id="6" w:author="Poul V Madsen" w:date="2011-10-31T13:02:00Z">
              <w:r>
                <w:rPr>
                  <w:rFonts w:ascii="Arial" w:hAnsi="Arial" w:cs="Arial"/>
                  <w:sz w:val="18"/>
                </w:rPr>
                <w:lastRenderedPageBreak/>
                <w:tab/>
              </w:r>
              <w:proofErr w:type="spellStart"/>
              <w:r>
                <w:rPr>
                  <w:rFonts w:ascii="Arial" w:hAnsi="Arial" w:cs="Arial"/>
                  <w:sz w:val="18"/>
                </w:rPr>
                <w:t>NemKontoBundtStopSvarStruktur</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Poul V Madsen" w:date="2011-10-31T13:02:00Z"/>
                <w:rFonts w:ascii="Arial" w:hAnsi="Arial" w:cs="Arial"/>
                <w:sz w:val="18"/>
              </w:rPr>
            </w:pPr>
            <w:ins w:id="8" w:author="Poul V Madsen" w:date="2011-10-31T13:02:00Z">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KompletteringSvarStrukturListe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NemKontoKompletteringSvarStruktur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VideresendelseSvarStrukturListe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NemKontoVideresendelseSvarStruktur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PengeinstitutSvarStrukturListe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NemKontoPengeinstitutSvarStruktur</w:t>
            </w:r>
            <w:proofErr w:type="spellEnd"/>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60E4" w:rsidTr="009F60E4">
        <w:trPr>
          <w:trHeight w:val="283"/>
        </w:trPr>
        <w:tc>
          <w:tcPr>
            <w:tcW w:w="10345" w:type="dxa"/>
            <w:gridSpan w:val="6"/>
            <w:shd w:val="clear" w:color="auto" w:fill="FFFFFF"/>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F60E4" w:rsidTr="009F60E4">
        <w:trPr>
          <w:trHeight w:val="283"/>
        </w:trPr>
        <w:tc>
          <w:tcPr>
            <w:tcW w:w="10345" w:type="dxa"/>
            <w:gridSpan w:val="6"/>
            <w:shd w:val="clear" w:color="auto" w:fill="FFFFFF"/>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OpkrævningNemKontoUdbetalingListeSendSvar_O</w:t>
            </w:r>
            <w:proofErr w:type="spellEnd"/>
          </w:p>
        </w:tc>
      </w:tr>
      <w:tr w:rsidR="009F60E4" w:rsidTr="009F60E4">
        <w:trPr>
          <w:trHeight w:val="283"/>
        </w:trPr>
        <w:tc>
          <w:tcPr>
            <w:tcW w:w="10345" w:type="dxa"/>
            <w:gridSpan w:val="6"/>
            <w:shd w:val="clear" w:color="auto" w:fill="FFFFFF"/>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60E4" w:rsidTr="009F60E4">
        <w:trPr>
          <w:trHeight w:val="283"/>
        </w:trPr>
        <w:tc>
          <w:tcPr>
            <w:tcW w:w="10345" w:type="dxa"/>
            <w:gridSpan w:val="6"/>
            <w:shd w:val="clear" w:color="auto" w:fill="B3B3B3"/>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F60E4" w:rsidTr="009F60E4">
        <w:trPr>
          <w:trHeight w:val="283"/>
        </w:trPr>
        <w:tc>
          <w:tcPr>
            <w:tcW w:w="10345" w:type="dxa"/>
            <w:gridSpan w:val="6"/>
            <w:shd w:val="clear" w:color="auto" w:fill="FFFFFF"/>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F60E4" w:rsidTr="009F60E4">
        <w:trPr>
          <w:trHeight w:val="283"/>
        </w:trPr>
        <w:tc>
          <w:tcPr>
            <w:tcW w:w="10345" w:type="dxa"/>
            <w:gridSpan w:val="6"/>
            <w:shd w:val="clear" w:color="auto" w:fill="FFFFFF"/>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Gældende for blokken:</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VirksomhedSENummer</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NemKontoUdbetalingModtagerID</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NemKontoUdbetalingModtagerIDType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KundeNummer</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w:t>
            </w:r>
            <w:proofErr w:type="spellStart"/>
            <w:r>
              <w:rPr>
                <w:rFonts w:ascii="Arial" w:hAnsi="Arial" w:cs="Arial"/>
                <w:sz w:val="18"/>
              </w:rPr>
              <w:t>NemKontoKompletteringSvarStruktur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kun 1 af 3 muligheder der kan være valgt.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Enten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NemKontoUdbetalingModtagerID</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NemKontoUdbetalingModtagerIDType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p>
        </w:tc>
      </w:tr>
      <w:tr w:rsidR="009F60E4" w:rsidTr="009F60E4">
        <w:trPr>
          <w:trHeight w:val="283"/>
        </w:trPr>
        <w:tc>
          <w:tcPr>
            <w:tcW w:w="10345" w:type="dxa"/>
            <w:gridSpan w:val="6"/>
            <w:shd w:val="clear" w:color="auto" w:fill="B3B3B3"/>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9F60E4" w:rsidTr="009F60E4">
        <w:trPr>
          <w:trHeight w:val="283"/>
        </w:trPr>
        <w:tc>
          <w:tcPr>
            <w:tcW w:w="10345" w:type="dxa"/>
            <w:gridSpan w:val="6"/>
            <w:shd w:val="clear" w:color="auto" w:fill="FFFFFF"/>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SAP spørger en synkron service der kalder </w:t>
            </w:r>
            <w:proofErr w:type="spellStart"/>
            <w:r>
              <w:rPr>
                <w:rFonts w:ascii="Arial" w:hAnsi="Arial" w:cs="Arial"/>
                <w:sz w:val="18"/>
              </w:rPr>
              <w:t>NemKonto</w:t>
            </w:r>
            <w:proofErr w:type="spellEnd"/>
            <w:r>
              <w:rPr>
                <w:rFonts w:ascii="Arial" w:hAnsi="Arial" w:cs="Arial"/>
                <w:sz w:val="18"/>
              </w:rPr>
              <w:t xml:space="preserve"> via MQSeries klient på ALSB for at se om der er svar. I det tilfælde skal Input og Output byttes om. Dvs. Input kun indeholder oplysninger om, hvem der kalder (DMO, DMI, etc.) og output indeholder svaret fra </w:t>
            </w:r>
            <w:proofErr w:type="spellStart"/>
            <w:r>
              <w:rPr>
                <w:rFonts w:ascii="Arial" w:hAnsi="Arial" w:cs="Arial"/>
                <w:sz w:val="18"/>
              </w:rPr>
              <w:t>NemKonto</w:t>
            </w:r>
            <w:proofErr w:type="spellEnd"/>
            <w:r>
              <w:rPr>
                <w:rFonts w:ascii="Arial" w:hAnsi="Arial" w:cs="Arial"/>
                <w:sz w:val="18"/>
              </w:rPr>
              <w:t>.</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60E4" w:rsidSect="009F60E4">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ins w:id="11" w:author="Poul V Madsen" w:date="2011-10-31T13:02:00Z"/>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60E4" w:rsidTr="009F60E4">
        <w:trPr>
          <w:trHeight w:hRule="exact" w:val="113"/>
          <w:ins w:id="12" w:author="Poul V Madsen" w:date="2011-10-31T13:02:00Z"/>
        </w:trPr>
        <w:tc>
          <w:tcPr>
            <w:tcW w:w="10345" w:type="dxa"/>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Poul V Madsen" w:date="2011-10-31T13:02:00Z"/>
                <w:rFonts w:ascii="Arial" w:hAnsi="Arial" w:cs="Arial"/>
                <w:b/>
                <w:sz w:val="48"/>
              </w:rPr>
            </w:pPr>
          </w:p>
        </w:tc>
      </w:tr>
      <w:tr w:rsidR="009F60E4" w:rsidTr="009F60E4">
        <w:trPr>
          <w:ins w:id="14" w:author="Poul V Madsen" w:date="2011-10-31T13:02:00Z"/>
        </w:trPr>
        <w:tc>
          <w:tcPr>
            <w:tcW w:w="10345" w:type="dxa"/>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5" w:author="Poul V Madsen" w:date="2011-10-31T13:02:00Z"/>
                <w:rFonts w:ascii="Arial" w:hAnsi="Arial" w:cs="Arial"/>
              </w:rPr>
            </w:pPr>
            <w:proofErr w:type="spellStart"/>
            <w:ins w:id="16" w:author="Poul V Madsen" w:date="2011-10-31T13:02:00Z">
              <w:r>
                <w:rPr>
                  <w:rFonts w:ascii="Arial" w:hAnsi="Arial" w:cs="Arial"/>
                </w:rPr>
                <w:t>NemKontoBundtStopSvarStruktur</w:t>
              </w:r>
              <w:proofErr w:type="spellEnd"/>
            </w:ins>
          </w:p>
        </w:tc>
      </w:tr>
      <w:tr w:rsidR="009F60E4" w:rsidTr="009F60E4">
        <w:trPr>
          <w:ins w:id="17" w:author="Poul V Madsen" w:date="2011-10-31T13:02:00Z"/>
        </w:trPr>
        <w:tc>
          <w:tcPr>
            <w:tcW w:w="10345" w:type="dxa"/>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 w:author="Poul V Madsen" w:date="2011-10-31T13:02:00Z"/>
                <w:rFonts w:ascii="Arial" w:hAnsi="Arial" w:cs="Arial"/>
                <w:sz w:val="18"/>
              </w:rPr>
            </w:pPr>
            <w:ins w:id="19" w:author="Poul V Madsen" w:date="2011-10-31T13:02:00Z">
              <w:r>
                <w:rPr>
                  <w:rFonts w:ascii="Arial" w:hAnsi="Arial" w:cs="Arial"/>
                  <w:sz w:val="18"/>
                </w:rPr>
                <w:t>* Header *</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Poul V Madsen" w:date="2011-10-31T13:02:00Z"/>
                <w:rFonts w:ascii="Arial" w:hAnsi="Arial" w:cs="Arial"/>
                <w:sz w:val="18"/>
              </w:rPr>
            </w:pPr>
            <w:ins w:id="21" w:author="Poul V Madsen" w:date="2011-10-31T13:02:00Z">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Poul V Madsen" w:date="2011-10-31T13:02:00Z"/>
                <w:rFonts w:ascii="Arial" w:hAnsi="Arial" w:cs="Arial"/>
                <w:sz w:val="18"/>
              </w:rPr>
            </w:pPr>
            <w:ins w:id="23" w:author="Poul V Madsen" w:date="2011-10-31T13:02:00Z">
              <w:r>
                <w:rPr>
                  <w:rFonts w:ascii="Arial" w:hAnsi="Arial" w:cs="Arial"/>
                  <w:sz w:val="18"/>
                </w:rPr>
                <w:tab/>
              </w:r>
              <w:proofErr w:type="spellStart"/>
              <w:r>
                <w:rPr>
                  <w:rFonts w:ascii="Arial" w:hAnsi="Arial" w:cs="Arial"/>
                  <w:sz w:val="18"/>
                </w:rPr>
                <w:t>NemKontoSystemNavn</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Poul V Madsen" w:date="2011-10-31T13:02:00Z"/>
                <w:rFonts w:ascii="Arial" w:hAnsi="Arial" w:cs="Arial"/>
                <w:sz w:val="18"/>
              </w:rPr>
            </w:pPr>
            <w:ins w:id="25" w:author="Poul V Madsen" w:date="2011-10-31T13:02:00Z">
              <w:r>
                <w:rPr>
                  <w:rFonts w:ascii="Arial" w:hAnsi="Arial" w:cs="Arial"/>
                  <w:sz w:val="18"/>
                </w:rPr>
                <w:tab/>
                <w:t>(</w:t>
              </w:r>
              <w:proofErr w:type="spellStart"/>
              <w:r>
                <w:rPr>
                  <w:rFonts w:ascii="Arial" w:hAnsi="Arial" w:cs="Arial"/>
                  <w:sz w:val="18"/>
                </w:rPr>
                <w:t>NemKontoSystemEAN</w:t>
              </w:r>
              <w:proofErr w:type="spellEnd"/>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Poul V Madsen" w:date="2011-10-31T13:02:00Z"/>
                <w:rFonts w:ascii="Arial" w:hAnsi="Arial" w:cs="Arial"/>
                <w:sz w:val="18"/>
              </w:rPr>
            </w:pPr>
            <w:ins w:id="27" w:author="Poul V Madsen" w:date="2011-10-31T13:02:00Z">
              <w:r>
                <w:rPr>
                  <w:rFonts w:ascii="Arial" w:hAnsi="Arial" w:cs="Arial"/>
                  <w:sz w:val="18"/>
                </w:rPr>
                <w:tab/>
              </w:r>
              <w:proofErr w:type="spellStart"/>
              <w:r>
                <w:rPr>
                  <w:rFonts w:ascii="Arial" w:hAnsi="Arial" w:cs="Arial"/>
                  <w:sz w:val="18"/>
                </w:rPr>
                <w:t>NemKontoAftaleTilslutningNavn</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Poul V Madsen" w:date="2011-10-31T13:02:00Z"/>
                <w:rFonts w:ascii="Arial" w:hAnsi="Arial" w:cs="Arial"/>
                <w:sz w:val="18"/>
              </w:rPr>
            </w:pPr>
            <w:ins w:id="29" w:author="Poul V Madsen" w:date="2011-10-31T13:02:00Z">
              <w:r>
                <w:rPr>
                  <w:rFonts w:ascii="Arial" w:hAnsi="Arial" w:cs="Arial"/>
                  <w:sz w:val="18"/>
                </w:rPr>
                <w:tab/>
                <w:t>(</w:t>
              </w:r>
              <w:proofErr w:type="spellStart"/>
              <w:r>
                <w:rPr>
                  <w:rFonts w:ascii="Arial" w:hAnsi="Arial" w:cs="Arial"/>
                  <w:sz w:val="18"/>
                </w:rPr>
                <w:t>NemKontoAftaleEAN</w:t>
              </w:r>
              <w:proofErr w:type="spellEnd"/>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Poul V Madsen" w:date="2011-10-31T13:02:00Z"/>
                <w:rFonts w:ascii="Arial" w:hAnsi="Arial" w:cs="Arial"/>
                <w:sz w:val="18"/>
              </w:rPr>
            </w:pPr>
            <w:ins w:id="31" w:author="Poul V Madsen" w:date="2011-10-31T13:02:00Z">
              <w:r>
                <w:rPr>
                  <w:rFonts w:ascii="Arial" w:hAnsi="Arial" w:cs="Arial"/>
                  <w:sz w:val="18"/>
                </w:rPr>
                <w:tab/>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Poul V Madsen" w:date="2011-10-31T13:02:00Z"/>
                <w:rFonts w:ascii="Arial" w:hAnsi="Arial" w:cs="Arial"/>
                <w:sz w:val="18"/>
              </w:rPr>
            </w:pPr>
            <w:ins w:id="33" w:author="Poul V Madsen" w:date="2011-10-31T13:02:00Z">
              <w:r>
                <w:rPr>
                  <w:rFonts w:ascii="Arial" w:hAnsi="Arial" w:cs="Arial"/>
                  <w:sz w:val="18"/>
                </w:rPr>
                <w:tab/>
              </w:r>
              <w:proofErr w:type="spellStart"/>
              <w:r>
                <w:rPr>
                  <w:rFonts w:ascii="Arial" w:hAnsi="Arial" w:cs="Arial"/>
                  <w:sz w:val="18"/>
                </w:rPr>
                <w:t>NemKontoMeddelelseID</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Poul V Madsen" w:date="2011-10-31T13:02:00Z"/>
                <w:rFonts w:ascii="Arial" w:hAnsi="Arial" w:cs="Arial"/>
                <w:sz w:val="18"/>
              </w:rPr>
            </w:pPr>
            <w:ins w:id="35" w:author="Poul V Madsen" w:date="2011-10-31T13:02:00Z">
              <w:r>
                <w:rPr>
                  <w:rFonts w:ascii="Arial" w:hAnsi="Arial" w:cs="Arial"/>
                  <w:sz w:val="18"/>
                </w:rPr>
                <w:tab/>
              </w:r>
              <w:proofErr w:type="spellStart"/>
              <w:r>
                <w:rPr>
                  <w:rFonts w:ascii="Arial" w:hAnsi="Arial" w:cs="Arial"/>
                  <w:sz w:val="18"/>
                </w:rPr>
                <w:t>NemKontoMeddelelseDatoTid</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Poul V Madsen" w:date="2011-10-31T13:02:00Z"/>
                <w:rFonts w:ascii="Arial" w:hAnsi="Arial" w:cs="Arial"/>
                <w:sz w:val="18"/>
              </w:rPr>
            </w:pPr>
            <w:ins w:id="37" w:author="Poul V Madsen" w:date="2011-10-31T13:02:00Z">
              <w:r>
                <w:rPr>
                  <w:rFonts w:ascii="Arial" w:hAnsi="Arial" w:cs="Arial"/>
                  <w:sz w:val="18"/>
                </w:rPr>
                <w:tab/>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Poul V Madsen" w:date="2011-10-31T13:02:00Z"/>
                <w:rFonts w:ascii="Arial" w:hAnsi="Arial" w:cs="Arial"/>
                <w:sz w:val="18"/>
              </w:rPr>
            </w:pPr>
            <w:ins w:id="39" w:author="Poul V Madsen" w:date="2011-10-31T13:02:00Z">
              <w:r>
                <w:rPr>
                  <w:rFonts w:ascii="Arial" w:hAnsi="Arial" w:cs="Arial"/>
                  <w:sz w:val="18"/>
                </w:rPr>
                <w:tab/>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Poul V Madsen" w:date="2011-10-31T13:02:00Z"/>
                <w:rFonts w:ascii="Arial" w:hAnsi="Arial" w:cs="Arial"/>
                <w:sz w:val="18"/>
              </w:rPr>
            </w:pPr>
            <w:ins w:id="41" w:author="Poul V Madsen" w:date="2011-10-31T13:02:00Z">
              <w:r>
                <w:rPr>
                  <w:rFonts w:ascii="Arial" w:hAnsi="Arial" w:cs="Arial"/>
                  <w:sz w:val="18"/>
                </w:rPr>
                <w:tab/>
              </w:r>
              <w:r>
                <w:rPr>
                  <w:rFonts w:ascii="Arial" w:hAnsi="Arial" w:cs="Arial"/>
                  <w:sz w:val="18"/>
                </w:rPr>
                <w:tab/>
                <w:t>* Reference *</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Poul V Madsen" w:date="2011-10-31T13:02:00Z"/>
                <w:rFonts w:ascii="Arial" w:hAnsi="Arial" w:cs="Arial"/>
                <w:sz w:val="18"/>
              </w:rPr>
            </w:pPr>
            <w:ins w:id="43" w:author="Poul V Madsen" w:date="2011-10-31T13:02:00Z">
              <w:r>
                <w:rPr>
                  <w:rFonts w:ascii="Arial" w:hAnsi="Arial" w:cs="Arial"/>
                  <w:sz w:val="18"/>
                </w:rPr>
                <w:tab/>
              </w:r>
              <w:r>
                <w:rPr>
                  <w:rFonts w:ascii="Arial" w:hAnsi="Arial" w:cs="Arial"/>
                  <w:sz w:val="18"/>
                </w:rPr>
                <w:tab/>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 w:author="Poul V Madsen" w:date="2011-10-31T13:02:00Z"/>
                <w:rFonts w:ascii="Arial" w:hAnsi="Arial" w:cs="Arial"/>
                <w:sz w:val="18"/>
              </w:rPr>
            </w:pPr>
            <w:ins w:id="45" w:author="Poul V Madsen" w:date="2011-10-31T13:02:00Z">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NemKontoMeddelelseID</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 w:author="Poul V Madsen" w:date="2011-10-31T13:02:00Z"/>
                <w:rFonts w:ascii="Arial" w:hAnsi="Arial" w:cs="Arial"/>
                <w:sz w:val="18"/>
              </w:rPr>
            </w:pPr>
            <w:ins w:id="47" w:author="Poul V Madsen" w:date="2011-10-31T13:02:00Z">
              <w:r>
                <w:rPr>
                  <w:rFonts w:ascii="Arial" w:hAnsi="Arial" w:cs="Arial"/>
                  <w:sz w:val="18"/>
                </w:rPr>
                <w:tab/>
              </w:r>
              <w:r>
                <w:rPr>
                  <w:rFonts w:ascii="Arial" w:hAnsi="Arial" w:cs="Arial"/>
                  <w:sz w:val="18"/>
                </w:rPr>
                <w:tab/>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Poul V Madsen" w:date="2011-10-31T13:02:00Z"/>
                <w:rFonts w:ascii="Arial" w:hAnsi="Arial" w:cs="Arial"/>
                <w:sz w:val="18"/>
              </w:rPr>
            </w:pPr>
            <w:ins w:id="49" w:author="Poul V Madsen" w:date="2011-10-31T13:02:00Z">
              <w:r>
                <w:rPr>
                  <w:rFonts w:ascii="Arial" w:hAnsi="Arial" w:cs="Arial"/>
                  <w:sz w:val="18"/>
                </w:rPr>
                <w:tab/>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Poul V Madsen" w:date="2011-10-31T13:02:00Z"/>
                <w:rFonts w:ascii="Arial" w:hAnsi="Arial" w:cs="Arial"/>
                <w:sz w:val="18"/>
              </w:rPr>
            </w:pPr>
            <w:ins w:id="51" w:author="Poul V Madsen" w:date="2011-10-31T13:02:00Z">
              <w:r>
                <w:rPr>
                  <w:rFonts w:ascii="Arial" w:hAnsi="Arial" w:cs="Arial"/>
                  <w:sz w:val="18"/>
                </w:rPr>
                <w:tab/>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Poul V Madsen" w:date="2011-10-31T13:02:00Z"/>
                <w:rFonts w:ascii="Arial" w:hAnsi="Arial" w:cs="Arial"/>
                <w:sz w:val="18"/>
              </w:rPr>
            </w:pPr>
            <w:ins w:id="53" w:author="Poul V Madsen" w:date="2011-10-31T13:02:00Z">
              <w:r>
                <w:rPr>
                  <w:rFonts w:ascii="Arial" w:hAnsi="Arial" w:cs="Arial"/>
                  <w:sz w:val="18"/>
                </w:rPr>
                <w:tab/>
              </w:r>
              <w:r>
                <w:rPr>
                  <w:rFonts w:ascii="Arial" w:hAnsi="Arial" w:cs="Arial"/>
                  <w:sz w:val="18"/>
                </w:rPr>
                <w:tab/>
              </w:r>
              <w:proofErr w:type="spellStart"/>
              <w:r>
                <w:rPr>
                  <w:rFonts w:ascii="Arial" w:hAnsi="Arial" w:cs="Arial"/>
                  <w:sz w:val="18"/>
                </w:rPr>
                <w:t>NemKontoMeddelelseFejlStruktur</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Poul V Madsen" w:date="2011-10-31T13:02:00Z"/>
                <w:rFonts w:ascii="Arial" w:hAnsi="Arial" w:cs="Arial"/>
                <w:sz w:val="18"/>
              </w:rPr>
            </w:pPr>
            <w:ins w:id="55" w:author="Poul V Madsen" w:date="2011-10-31T13:02:00Z">
              <w:r>
                <w:rPr>
                  <w:rFonts w:ascii="Arial" w:hAnsi="Arial" w:cs="Arial"/>
                  <w:sz w:val="18"/>
                </w:rPr>
                <w:tab/>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Poul V Madsen" w:date="2011-10-31T13:02:00Z"/>
                <w:rFonts w:ascii="Arial" w:hAnsi="Arial" w:cs="Arial"/>
                <w:sz w:val="18"/>
              </w:rPr>
            </w:pPr>
            <w:ins w:id="57" w:author="Poul V Madsen" w:date="2011-10-31T13:02:00Z">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Poul V Madsen" w:date="2011-10-31T13:02:00Z"/>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Poul V Madsen" w:date="2011-10-31T13:02:00Z"/>
                <w:rFonts w:ascii="Arial" w:hAnsi="Arial" w:cs="Arial"/>
                <w:sz w:val="18"/>
              </w:rPr>
            </w:pPr>
            <w:ins w:id="60" w:author="Poul V Madsen" w:date="2011-10-31T13:02:00Z">
              <w:r>
                <w:rPr>
                  <w:rFonts w:ascii="Arial" w:hAnsi="Arial" w:cs="Arial"/>
                  <w:sz w:val="18"/>
                </w:rPr>
                <w:t>* Generelt *</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Poul V Madsen" w:date="2011-10-31T13:02:00Z"/>
                <w:rFonts w:ascii="Arial" w:hAnsi="Arial" w:cs="Arial"/>
                <w:sz w:val="18"/>
              </w:rPr>
            </w:pPr>
            <w:ins w:id="62" w:author="Poul V Madsen" w:date="2011-10-31T13:02:00Z">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Poul V Madsen" w:date="2011-10-31T13:02:00Z"/>
                <w:rFonts w:ascii="Arial" w:hAnsi="Arial" w:cs="Arial"/>
                <w:sz w:val="18"/>
              </w:rPr>
            </w:pPr>
            <w:ins w:id="64" w:author="Poul V Madsen" w:date="2011-10-31T13:02:00Z">
              <w:r>
                <w:rPr>
                  <w:rFonts w:ascii="Arial" w:hAnsi="Arial" w:cs="Arial"/>
                  <w:sz w:val="18"/>
                </w:rPr>
                <w:tab/>
              </w:r>
              <w:proofErr w:type="spellStart"/>
              <w:r>
                <w:rPr>
                  <w:rFonts w:ascii="Arial" w:hAnsi="Arial" w:cs="Arial"/>
                  <w:sz w:val="18"/>
                </w:rPr>
                <w:t>NemKontoMeddelelseID</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Poul V Madsen" w:date="2011-10-31T13:02:00Z"/>
                <w:rFonts w:ascii="Arial" w:hAnsi="Arial" w:cs="Arial"/>
                <w:sz w:val="18"/>
              </w:rPr>
            </w:pPr>
            <w:ins w:id="66" w:author="Poul V Madsen" w:date="2011-10-31T13:02:00Z">
              <w:r>
                <w:rPr>
                  <w:rFonts w:ascii="Arial" w:hAnsi="Arial" w:cs="Arial"/>
                  <w:sz w:val="18"/>
                </w:rPr>
                <w:tab/>
              </w:r>
              <w:proofErr w:type="spellStart"/>
              <w:r>
                <w:rPr>
                  <w:rFonts w:ascii="Arial" w:hAnsi="Arial" w:cs="Arial"/>
                  <w:sz w:val="18"/>
                </w:rPr>
                <w:t>NemKontoMeddelelseDatoTid</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Poul V Madsen" w:date="2011-10-31T13:02:00Z"/>
                <w:rFonts w:ascii="Arial" w:hAnsi="Arial" w:cs="Arial"/>
                <w:sz w:val="18"/>
              </w:rPr>
            </w:pPr>
            <w:ins w:id="68" w:author="Poul V Madsen" w:date="2011-10-31T13:02:00Z">
              <w:r>
                <w:rPr>
                  <w:rFonts w:ascii="Arial" w:hAnsi="Arial" w:cs="Arial"/>
                  <w:sz w:val="18"/>
                </w:rPr>
                <w:tab/>
              </w:r>
              <w:proofErr w:type="spellStart"/>
              <w:r>
                <w:rPr>
                  <w:rFonts w:ascii="Arial" w:hAnsi="Arial" w:cs="Arial"/>
                  <w:sz w:val="18"/>
                </w:rPr>
                <w:t>NemKontoMyndighedIdentifikator</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 w:author="Poul V Madsen" w:date="2011-10-31T13:02:00Z"/>
                <w:rFonts w:ascii="Arial" w:hAnsi="Arial" w:cs="Arial"/>
                <w:sz w:val="18"/>
              </w:rPr>
            </w:pPr>
            <w:ins w:id="70" w:author="Poul V Madsen" w:date="2011-10-31T13:02:00Z">
              <w:r>
                <w:rPr>
                  <w:rFonts w:ascii="Arial" w:hAnsi="Arial" w:cs="Arial"/>
                  <w:sz w:val="18"/>
                </w:rPr>
                <w:tab/>
              </w:r>
              <w:proofErr w:type="spellStart"/>
              <w:r>
                <w:rPr>
                  <w:rFonts w:ascii="Arial" w:hAnsi="Arial" w:cs="Arial"/>
                  <w:sz w:val="18"/>
                </w:rPr>
                <w:t>NemKontoMyndighedIdentifikatorType</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Poul V Madsen" w:date="2011-10-31T13:02:00Z"/>
                <w:rFonts w:ascii="Arial" w:hAnsi="Arial" w:cs="Arial"/>
                <w:sz w:val="18"/>
              </w:rPr>
            </w:pPr>
            <w:ins w:id="72" w:author="Poul V Madsen" w:date="2011-10-31T13:02:00Z">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Poul V Madsen" w:date="2011-10-31T13:02:00Z"/>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Poul V Madsen" w:date="2011-10-31T13:02:00Z"/>
                <w:rFonts w:ascii="Arial" w:hAnsi="Arial" w:cs="Arial"/>
                <w:sz w:val="18"/>
              </w:rPr>
            </w:pPr>
            <w:ins w:id="75" w:author="Poul V Madsen" w:date="2011-10-31T13:02:00Z">
              <w:r>
                <w:rPr>
                  <w:rFonts w:ascii="Arial" w:hAnsi="Arial" w:cs="Arial"/>
                  <w:sz w:val="18"/>
                </w:rPr>
                <w:t xml:space="preserve">* </w:t>
              </w:r>
              <w:proofErr w:type="spellStart"/>
              <w:r>
                <w:rPr>
                  <w:rFonts w:ascii="Arial" w:hAnsi="Arial" w:cs="Arial"/>
                  <w:sz w:val="18"/>
                </w:rPr>
                <w:t>GruppeStatus</w:t>
              </w:r>
              <w:proofErr w:type="spellEnd"/>
              <w:r>
                <w:rPr>
                  <w:rFonts w:ascii="Arial" w:hAnsi="Arial" w:cs="Arial"/>
                  <w:sz w:val="18"/>
                </w:rPr>
                <w:t xml:space="preserve"> *</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 w:author="Poul V Madsen" w:date="2011-10-31T13:02:00Z"/>
                <w:rFonts w:ascii="Arial" w:hAnsi="Arial" w:cs="Arial"/>
                <w:sz w:val="18"/>
              </w:rPr>
            </w:pPr>
            <w:ins w:id="77" w:author="Poul V Madsen" w:date="2011-10-31T13:02:00Z">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Poul V Madsen" w:date="2011-10-31T13:02:00Z"/>
                <w:rFonts w:ascii="Arial" w:hAnsi="Arial" w:cs="Arial"/>
                <w:sz w:val="18"/>
              </w:rPr>
            </w:pPr>
            <w:ins w:id="79" w:author="Poul V Madsen" w:date="2011-10-31T13:02:00Z">
              <w:r>
                <w:rPr>
                  <w:rFonts w:ascii="Arial" w:hAnsi="Arial" w:cs="Arial"/>
                  <w:sz w:val="18"/>
                </w:rPr>
                <w:tab/>
              </w:r>
              <w:proofErr w:type="spellStart"/>
              <w:r>
                <w:rPr>
                  <w:rFonts w:ascii="Arial" w:hAnsi="Arial" w:cs="Arial"/>
                  <w:sz w:val="18"/>
                </w:rPr>
                <w:t>NemKontoUdbetalingListeID</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Poul V Madsen" w:date="2011-10-31T13:02:00Z"/>
                <w:rFonts w:ascii="Arial" w:hAnsi="Arial" w:cs="Arial"/>
                <w:sz w:val="18"/>
              </w:rPr>
            </w:pPr>
            <w:ins w:id="81" w:author="Poul V Madsen" w:date="2011-10-31T13:02:00Z">
              <w:r>
                <w:rPr>
                  <w:rFonts w:ascii="Arial" w:hAnsi="Arial" w:cs="Arial"/>
                  <w:sz w:val="18"/>
                </w:rPr>
                <w:tab/>
                <w:t>(</w:t>
              </w:r>
              <w:proofErr w:type="spellStart"/>
              <w:r>
                <w:rPr>
                  <w:rFonts w:ascii="Arial" w:hAnsi="Arial" w:cs="Arial"/>
                  <w:sz w:val="18"/>
                </w:rPr>
                <w:t>NemKontoMeddelelseAktionKode</w:t>
              </w:r>
              <w:proofErr w:type="spellEnd"/>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Poul V Madsen" w:date="2011-10-31T13:02:00Z"/>
                <w:rFonts w:ascii="Arial" w:hAnsi="Arial" w:cs="Arial"/>
                <w:sz w:val="18"/>
              </w:rPr>
            </w:pPr>
            <w:ins w:id="83" w:author="Poul V Madsen" w:date="2011-10-31T13:02:00Z">
              <w:r>
                <w:rPr>
                  <w:rFonts w:ascii="Arial" w:hAnsi="Arial" w:cs="Arial"/>
                  <w:sz w:val="18"/>
                </w:rPr>
                <w:tab/>
                <w:t>(</w:t>
              </w:r>
              <w:proofErr w:type="spellStart"/>
              <w:r>
                <w:rPr>
                  <w:rFonts w:ascii="Arial" w:hAnsi="Arial" w:cs="Arial"/>
                  <w:sz w:val="18"/>
                </w:rPr>
                <w:t>NemKontoMeddelelseFejlTekst</w:t>
              </w:r>
              <w:proofErr w:type="spellEnd"/>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Poul V Madsen" w:date="2011-10-31T13:02:00Z"/>
                <w:rFonts w:ascii="Arial" w:hAnsi="Arial" w:cs="Arial"/>
                <w:sz w:val="18"/>
              </w:rPr>
            </w:pPr>
            <w:ins w:id="85" w:author="Poul V Madsen" w:date="2011-10-31T13:02:00Z">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Poul V Madsen" w:date="2011-10-31T13:02:00Z"/>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Poul V Madsen" w:date="2011-10-31T13:02:00Z"/>
                <w:rFonts w:ascii="Arial" w:hAnsi="Arial" w:cs="Arial"/>
                <w:sz w:val="18"/>
              </w:rPr>
            </w:pPr>
            <w:ins w:id="88" w:author="Poul V Madsen" w:date="2011-10-31T13:02:00Z">
              <w:r>
                <w:rPr>
                  <w:rFonts w:ascii="Arial" w:hAnsi="Arial" w:cs="Arial"/>
                  <w:sz w:val="18"/>
                </w:rPr>
                <w:t xml:space="preserve">* </w:t>
              </w:r>
              <w:proofErr w:type="spellStart"/>
              <w:r>
                <w:rPr>
                  <w:rFonts w:ascii="Arial" w:hAnsi="Arial" w:cs="Arial"/>
                  <w:sz w:val="18"/>
                </w:rPr>
                <w:t>StatusListe</w:t>
              </w:r>
              <w:proofErr w:type="spellEnd"/>
              <w:r>
                <w:rPr>
                  <w:rFonts w:ascii="Arial" w:hAnsi="Arial" w:cs="Arial"/>
                  <w:sz w:val="18"/>
                </w:rPr>
                <w:t xml:space="preserve"> *</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 w:author="Poul V Madsen" w:date="2011-10-31T13:02:00Z"/>
                <w:rFonts w:ascii="Arial" w:hAnsi="Arial" w:cs="Arial"/>
                <w:sz w:val="18"/>
              </w:rPr>
            </w:pPr>
            <w:ins w:id="90" w:author="Poul V Madsen" w:date="2011-10-31T13:02:00Z">
              <w:r>
                <w:rPr>
                  <w:rFonts w:ascii="Arial" w:hAnsi="Arial" w:cs="Arial"/>
                  <w:sz w:val="18"/>
                </w:rPr>
                <w:t>0{</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Poul V Madsen" w:date="2011-10-31T13:02:00Z"/>
                <w:rFonts w:ascii="Arial" w:hAnsi="Arial" w:cs="Arial"/>
                <w:sz w:val="18"/>
              </w:rPr>
            </w:pPr>
            <w:ins w:id="92" w:author="Poul V Madsen" w:date="2011-10-31T13:02:00Z">
              <w:r>
                <w:rPr>
                  <w:rFonts w:ascii="Arial" w:hAnsi="Arial" w:cs="Arial"/>
                  <w:sz w:val="18"/>
                </w:rPr>
                <w:tab/>
                <w:t>* Status *</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 w:author="Poul V Madsen" w:date="2011-10-31T13:02:00Z"/>
                <w:rFonts w:ascii="Arial" w:hAnsi="Arial" w:cs="Arial"/>
                <w:sz w:val="18"/>
              </w:rPr>
            </w:pPr>
            <w:ins w:id="94" w:author="Poul V Madsen" w:date="2011-10-31T13:02:00Z">
              <w:r>
                <w:rPr>
                  <w:rFonts w:ascii="Arial" w:hAnsi="Arial" w:cs="Arial"/>
                  <w:sz w:val="18"/>
                </w:rPr>
                <w:tab/>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Poul V Madsen" w:date="2011-10-31T13:02:00Z"/>
                <w:rFonts w:ascii="Arial" w:hAnsi="Arial" w:cs="Arial"/>
                <w:sz w:val="18"/>
              </w:rPr>
            </w:pPr>
            <w:ins w:id="96" w:author="Poul V Madsen" w:date="2011-10-31T13:02:00Z">
              <w:r>
                <w:rPr>
                  <w:rFonts w:ascii="Arial" w:hAnsi="Arial" w:cs="Arial"/>
                  <w:sz w:val="18"/>
                </w:rPr>
                <w:tab/>
              </w:r>
              <w:r>
                <w:rPr>
                  <w:rFonts w:ascii="Arial" w:hAnsi="Arial" w:cs="Arial"/>
                  <w:sz w:val="18"/>
                </w:rPr>
                <w:tab/>
                <w:t>(</w:t>
              </w:r>
              <w:proofErr w:type="spellStart"/>
              <w:r>
                <w:rPr>
                  <w:rFonts w:ascii="Arial" w:hAnsi="Arial" w:cs="Arial"/>
                  <w:sz w:val="18"/>
                </w:rPr>
                <w:t>NemKontoUdbetalingDebiteringReference</w:t>
              </w:r>
              <w:proofErr w:type="spellEnd"/>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Poul V Madsen" w:date="2011-10-31T13:02:00Z"/>
                <w:rFonts w:ascii="Arial" w:hAnsi="Arial" w:cs="Arial"/>
                <w:sz w:val="18"/>
              </w:rPr>
            </w:pPr>
            <w:ins w:id="98" w:author="Poul V Madsen" w:date="2011-10-31T13:02:00Z">
              <w:r>
                <w:rPr>
                  <w:rFonts w:ascii="Arial" w:hAnsi="Arial" w:cs="Arial"/>
                  <w:sz w:val="18"/>
                </w:rPr>
                <w:tab/>
              </w:r>
              <w:r>
                <w:rPr>
                  <w:rFonts w:ascii="Arial" w:hAnsi="Arial" w:cs="Arial"/>
                  <w:sz w:val="18"/>
                </w:rPr>
                <w:tab/>
              </w:r>
              <w:proofErr w:type="spellStart"/>
              <w:r>
                <w:rPr>
                  <w:rFonts w:ascii="Arial" w:hAnsi="Arial" w:cs="Arial"/>
                  <w:sz w:val="18"/>
                </w:rPr>
                <w:t>NemKontoUdbetalingID</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Poul V Madsen" w:date="2011-10-31T13:02:00Z"/>
                <w:rFonts w:ascii="Arial" w:hAnsi="Arial" w:cs="Arial"/>
                <w:sz w:val="18"/>
              </w:rPr>
            </w:pPr>
            <w:ins w:id="100" w:author="Poul V Madsen" w:date="2011-10-31T13:02:00Z">
              <w:r>
                <w:rPr>
                  <w:rFonts w:ascii="Arial" w:hAnsi="Arial" w:cs="Arial"/>
                  <w:sz w:val="18"/>
                </w:rPr>
                <w:tab/>
              </w:r>
              <w:r>
                <w:rPr>
                  <w:rFonts w:ascii="Arial" w:hAnsi="Arial" w:cs="Arial"/>
                  <w:sz w:val="18"/>
                </w:rPr>
                <w:tab/>
              </w:r>
              <w:proofErr w:type="spellStart"/>
              <w:r>
                <w:rPr>
                  <w:rFonts w:ascii="Arial" w:hAnsi="Arial" w:cs="Arial"/>
                  <w:sz w:val="18"/>
                </w:rPr>
                <w:t>NemKontoMeddelelseFejlKode</w:t>
              </w:r>
              <w:proofErr w:type="spellEnd"/>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Poul V Madsen" w:date="2011-10-31T13:02:00Z"/>
                <w:rFonts w:ascii="Arial" w:hAnsi="Arial" w:cs="Arial"/>
                <w:sz w:val="18"/>
              </w:rPr>
            </w:pPr>
            <w:ins w:id="102" w:author="Poul V Madsen" w:date="2011-10-31T13:02:00Z">
              <w:r>
                <w:rPr>
                  <w:rFonts w:ascii="Arial" w:hAnsi="Arial" w:cs="Arial"/>
                  <w:sz w:val="18"/>
                </w:rPr>
                <w:tab/>
              </w:r>
              <w:r>
                <w:rPr>
                  <w:rFonts w:ascii="Arial" w:hAnsi="Arial" w:cs="Arial"/>
                  <w:sz w:val="18"/>
                </w:rPr>
                <w:tab/>
                <w:t>(</w:t>
              </w:r>
              <w:proofErr w:type="spellStart"/>
              <w:r>
                <w:rPr>
                  <w:rFonts w:ascii="Arial" w:hAnsi="Arial" w:cs="Arial"/>
                  <w:sz w:val="18"/>
                </w:rPr>
                <w:t>NemKontoMeddelelseFejlTekst</w:t>
              </w:r>
              <w:proofErr w:type="spellEnd"/>
              <w:r>
                <w:rPr>
                  <w:rFonts w:ascii="Arial" w:hAnsi="Arial" w:cs="Arial"/>
                  <w:sz w:val="18"/>
                </w:rPr>
                <w:t>)</w:t>
              </w:r>
            </w:ins>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Poul V Madsen" w:date="2011-10-31T13:02:00Z"/>
                <w:rFonts w:ascii="Arial" w:hAnsi="Arial" w:cs="Arial"/>
                <w:sz w:val="18"/>
              </w:rPr>
            </w:pPr>
            <w:ins w:id="104" w:author="Poul V Madsen" w:date="2011-10-31T13:02:00Z">
              <w:r>
                <w:rPr>
                  <w:rFonts w:ascii="Arial" w:hAnsi="Arial" w:cs="Arial"/>
                  <w:sz w:val="18"/>
                </w:rPr>
                <w:tab/>
                <w:t>]</w:t>
              </w:r>
            </w:ins>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Poul V Madsen" w:date="2011-10-31T13:02:00Z"/>
                <w:rFonts w:ascii="Arial" w:hAnsi="Arial" w:cs="Arial"/>
                <w:sz w:val="18"/>
              </w:rPr>
            </w:pPr>
            <w:ins w:id="106" w:author="Poul V Madsen" w:date="2011-10-31T13:02:00Z">
              <w:r>
                <w:rPr>
                  <w:rFonts w:ascii="Arial" w:hAnsi="Arial" w:cs="Arial"/>
                  <w:sz w:val="18"/>
                </w:rPr>
                <w:t>}</w:t>
              </w:r>
            </w:ins>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60E4" w:rsidTr="009F60E4">
        <w:trPr>
          <w:trHeight w:hRule="exact" w:val="113"/>
        </w:trPr>
        <w:tc>
          <w:tcPr>
            <w:tcW w:w="10345" w:type="dxa"/>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60E4" w:rsidTr="009F60E4">
        <w:tc>
          <w:tcPr>
            <w:tcW w:w="10345" w:type="dxa"/>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NemKontoKompletteringSvarStruktur</w:t>
            </w:r>
            <w:proofErr w:type="spellEnd"/>
          </w:p>
        </w:tc>
      </w:tr>
      <w:tr w:rsidR="009F60E4" w:rsidTr="009F60E4">
        <w:tc>
          <w:tcPr>
            <w:tcW w:w="10345" w:type="dxa"/>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NemKontoMeddelelseDatoTid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NemKontoMyndighedIdentifikator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NemKontoMyndighedIdentifikatorType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GruppeStatus</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NemKontoUdbetalingListeID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NemKontoMeddelelseAktionKode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NemKontoMeddelelseFejlKode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NemKontoMeddelelseFejlTekst</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KompletteringAfvisningListe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xml:space="preserve">* </w:t>
            </w:r>
            <w:proofErr w:type="spellStart"/>
            <w:r>
              <w:rPr>
                <w:rFonts w:ascii="Arial" w:hAnsi="Arial" w:cs="Arial"/>
                <w:sz w:val="18"/>
              </w:rPr>
              <w:t>KompletteringAfvisning</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NemKontoUdbetalingDebiteringReference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NemKontoMeddelelseAktionKode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NemKontoMeddelelseFejlTekst</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OriginalTransaktionListe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OriginalTransaktion</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BeløbValg</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NemKontoUdbetalingBeløb</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NemKontoUdbetalingValutaKode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EkvivalentBeløb</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NemKontoUdbetalingBeløb</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NemKontoUdbetalingValutaKode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NemKontoUdbetalingModtagerValutaKode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NemKontoUdbetalingKompletMarkering</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VirksomhedSENummer</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NemKontoUdbetalingModtagerID</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NemKontoUdbetalingModtagerIDType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KundeNummer</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60E4" w:rsidTr="009F60E4">
        <w:trPr>
          <w:trHeight w:hRule="exact" w:val="113"/>
        </w:trPr>
        <w:tc>
          <w:tcPr>
            <w:tcW w:w="10345" w:type="dxa"/>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60E4" w:rsidTr="009F60E4">
        <w:tc>
          <w:tcPr>
            <w:tcW w:w="10345" w:type="dxa"/>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NemKontoKvitteringModtagelseSvarStruktur</w:t>
            </w:r>
            <w:proofErr w:type="spellEnd"/>
          </w:p>
        </w:tc>
      </w:tr>
      <w:tr w:rsidR="009F60E4" w:rsidTr="009F60E4">
        <w:tc>
          <w:tcPr>
            <w:tcW w:w="10345" w:type="dxa"/>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NemKontoSystemNavn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NemKontoSystemEAN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NemKontoAftaleTilslutningNavn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NemKontoAftaleEAN</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NemKontoMeddelelseAktionKode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NemKontoMeddelelseDatoTid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NemKontoMeddelelseFejlStruktur</w:t>
            </w:r>
            <w:proofErr w:type="spellEnd"/>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60E4" w:rsidTr="009F60E4">
        <w:trPr>
          <w:trHeight w:hRule="exact" w:val="113"/>
        </w:trPr>
        <w:tc>
          <w:tcPr>
            <w:tcW w:w="10345" w:type="dxa"/>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60E4" w:rsidTr="009F60E4">
        <w:tc>
          <w:tcPr>
            <w:tcW w:w="10345" w:type="dxa"/>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NemKontoKvitteringValiditetSvarStruktur</w:t>
            </w:r>
            <w:proofErr w:type="spellEnd"/>
          </w:p>
        </w:tc>
      </w:tr>
      <w:tr w:rsidR="009F60E4" w:rsidTr="009F60E4">
        <w:tc>
          <w:tcPr>
            <w:tcW w:w="10345" w:type="dxa"/>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NemKontoSystemNavn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NemKontoSystemEAN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NemKontoAftaleTilslutningNavn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NemKontoAftaleEAN</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NemKontoMeddelelseAktionKode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NemKontoMeddelelseDatoTid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NemKontoMeddelelseFejlStruktur</w:t>
            </w:r>
            <w:proofErr w:type="spellEnd"/>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60E4" w:rsidTr="009F60E4">
        <w:trPr>
          <w:trHeight w:hRule="exact" w:val="113"/>
        </w:trPr>
        <w:tc>
          <w:tcPr>
            <w:tcW w:w="10345" w:type="dxa"/>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60E4" w:rsidTr="009F60E4">
        <w:tc>
          <w:tcPr>
            <w:tcW w:w="10345" w:type="dxa"/>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NemKontoMeddelelseFejlStruktur</w:t>
            </w:r>
            <w:proofErr w:type="spellEnd"/>
          </w:p>
        </w:tc>
      </w:tr>
      <w:tr w:rsidR="009F60E4" w:rsidTr="009F60E4">
        <w:tc>
          <w:tcPr>
            <w:tcW w:w="10345" w:type="dxa"/>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NemKontoMeddelelseFejlKategori</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FejlListe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NemKontoMeddelelseFejlKode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NemKontoMeddelelseFejlKategori</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NemKontoMeddelelseFejlTekst</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60E4" w:rsidTr="009F60E4">
        <w:trPr>
          <w:trHeight w:hRule="exact" w:val="113"/>
        </w:trPr>
        <w:tc>
          <w:tcPr>
            <w:tcW w:w="10345" w:type="dxa"/>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60E4" w:rsidTr="009F60E4">
        <w:tc>
          <w:tcPr>
            <w:tcW w:w="10345" w:type="dxa"/>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NemKontoModtagekontrolSvarStruktur</w:t>
            </w:r>
            <w:proofErr w:type="spellEnd"/>
          </w:p>
        </w:tc>
      </w:tr>
      <w:tr w:rsidR="009F60E4" w:rsidTr="009F60E4">
        <w:tc>
          <w:tcPr>
            <w:tcW w:w="10345" w:type="dxa"/>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ModtagekontrolHeader</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NemKontoSystemNavn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NemKontoSystemEAN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NemKontoAftaleTilslutningNavn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NemKontoAftaleEAN</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NemKontoMeddelelseDatoTid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Reference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NemKontoMeddelelseFejlStruktur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NemKontoMeddelelseDatoTid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NemKontoMyndighedIdentifikator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NemKontoMyndighedIdentifikatorType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GruppeStatus</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NemKontoUdbetalingListeID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NemKontoMeddelelseAktionKode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NemKontoMeddelelseFejlKode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NemKontoMeddelelseFejlTekst</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ModtagekontrolStatusListe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ModtagekontrolStatus</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NemKontoUdbetalingDebiteringReference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NemKontoMeddelelseFejlKode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NemKontoMeddelelseFejlTekst</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60E4" w:rsidTr="009F60E4">
        <w:trPr>
          <w:trHeight w:hRule="exact" w:val="113"/>
        </w:trPr>
        <w:tc>
          <w:tcPr>
            <w:tcW w:w="10345" w:type="dxa"/>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60E4" w:rsidTr="009F60E4">
        <w:tc>
          <w:tcPr>
            <w:tcW w:w="10345" w:type="dxa"/>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NemKontoPengeinstitutSvarStruktur</w:t>
            </w:r>
            <w:proofErr w:type="spellEnd"/>
          </w:p>
        </w:tc>
      </w:tr>
      <w:tr w:rsidR="009F60E4" w:rsidTr="009F60E4">
        <w:tc>
          <w:tcPr>
            <w:tcW w:w="10345" w:type="dxa"/>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NemKontoMeddelelseDatoTid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NemKontoMyndighedIdentifikator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NemKontoMyndighedIdentifikatorType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GruppeStatus</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NemKontoUdbetalingListeID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NemKontoMeddelelseAktionKode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NemKontoMeddelelseFejlKode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NemKontoMeddelelseFejlTekst</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PengeinstitutStatusListe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PengeinstitutStatus</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NemKontoUdbetalingDebiteringReference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NemKontoMeddelelseFejlKode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NemKontoMeddelelseFejlTekst</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PengeinstitutTransaktionListe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PengeinstitutTransaktion</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BeløbValg</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NemKontoUdbetalingBeløb</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NemKontoUdbetalingValutaKode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EkvivalentBeløb</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NemKontoUdbetalingBeløb</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NemKontoUdbetalingValutaKode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NemKontoUdbetalingKompletMarkering</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KundeNavn</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VirksomhedSENummer</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NemKontoUdbetalingModtagerID</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NemKontoUdbetalingModtagerIDType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KundeNummer</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60E4" w:rsidTr="009F60E4">
        <w:trPr>
          <w:trHeight w:hRule="exact" w:val="113"/>
        </w:trPr>
        <w:tc>
          <w:tcPr>
            <w:tcW w:w="10345" w:type="dxa"/>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60E4" w:rsidTr="009F60E4">
        <w:tc>
          <w:tcPr>
            <w:tcW w:w="10345" w:type="dxa"/>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NemKontoVideresendelseSvarStruktur</w:t>
            </w:r>
            <w:proofErr w:type="spellEnd"/>
          </w:p>
        </w:tc>
      </w:tr>
      <w:tr w:rsidR="009F60E4" w:rsidTr="009F60E4">
        <w:tc>
          <w:tcPr>
            <w:tcW w:w="10345" w:type="dxa"/>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NemKontoMeddelelseDatoTid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proofErr w:type="spellStart"/>
            <w:r>
              <w:rPr>
                <w:rFonts w:ascii="Arial" w:hAnsi="Arial" w:cs="Arial"/>
                <w:sz w:val="18"/>
              </w:rPr>
              <w:t>NemKontoMyndighedIdentifikator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NemKontoMyndighedIdentifikatorType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GruppeStatus</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NemKontoUdbetalingListeID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NemKontoMeddelelseAktionKode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NemKontoMeddelelseFejlKode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NemKontoMeddelelseFejlTekst</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VideresendelseListe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Videresendelse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NemKontoUdbetalingBankdagDato</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NemKontoAftalePengeinstitutAftaleNummer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NemKontoAftaleBBAN</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NemKontoUdbetalingDebiteringstekst</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VideresendelseOKListe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VideresendelseOK</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NemKontoUdbetalingDebiteringReference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NemKontoUdbetalingID</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VideresendelseTransaktionStrukturListe</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NemKontoVideresendelseTransaktionStruktur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60E4" w:rsidTr="009F60E4">
        <w:trPr>
          <w:trHeight w:hRule="exact" w:val="113"/>
        </w:trPr>
        <w:tc>
          <w:tcPr>
            <w:tcW w:w="10345" w:type="dxa"/>
            <w:shd w:val="clear" w:color="auto" w:fill="B3B3B3"/>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60E4" w:rsidTr="009F60E4">
        <w:tc>
          <w:tcPr>
            <w:tcW w:w="10345" w:type="dxa"/>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NemKontoVideresendelseTransaktionStruktur</w:t>
            </w:r>
            <w:proofErr w:type="spellEnd"/>
          </w:p>
        </w:tc>
      </w:tr>
      <w:tr w:rsidR="009F60E4" w:rsidTr="009F60E4">
        <w:tc>
          <w:tcPr>
            <w:tcW w:w="10345" w:type="dxa"/>
            <w:vAlign w:val="center"/>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BeløbValg</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NemKontoUdbetalingBeløb</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NemKontoUdbetalingValutaKode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EkvivalentBeløb</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NemKontoUdbetalingBeløb</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NemKontoUdbetalingValutaKode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NemKontoUdbetalingModtagerValutaKode</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NemKontoUdbetalingKompletMarkering</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Kreditor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KundeNavn</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VirksomhedSENummer</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NemKontoUdbetalingModtagerID</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NemKontoUdbetalingModtagerIDType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KundeNummer</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KreditorBankKonto</w:t>
            </w:r>
            <w:proofErr w:type="spellEnd"/>
            <w:r>
              <w:rPr>
                <w:rFonts w:ascii="Arial" w:hAnsi="Arial" w:cs="Arial"/>
                <w:sz w:val="18"/>
              </w:rPr>
              <w:t xml:space="preserve">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spellStart"/>
            <w:r>
              <w:rPr>
                <w:rFonts w:ascii="Arial" w:hAnsi="Arial" w:cs="Arial"/>
                <w:sz w:val="18"/>
              </w:rPr>
              <w:t>NemKontoUdbetalingBankKonto</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BankKontoIBANNummer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Pengeinstitut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BankBICKode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NemKontoUdbetalingBankFilialID</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NemKontoUdbetalingBankFilialKode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BankNavn</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60E4" w:rsidSect="009F60E4">
          <w:headerReference w:type="default" r:id="rId15"/>
          <w:pgSz w:w="11906" w:h="16838"/>
          <w:pgMar w:top="567" w:right="567" w:bottom="567" w:left="1134" w:header="283" w:footer="708" w:gutter="0"/>
          <w:cols w:space="708"/>
          <w:docGrid w:linePitch="360"/>
        </w:sect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F60E4" w:rsidTr="009F60E4">
        <w:trPr>
          <w:tblHeader/>
        </w:trPr>
        <w:tc>
          <w:tcPr>
            <w:tcW w:w="3402" w:type="dxa"/>
            <w:shd w:val="clear" w:color="auto" w:fill="B3B3B3"/>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AdresseLinie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70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AdresseLinie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70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2</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AdresseLinie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70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3</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AdresseLinie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70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4</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AdresseLinie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70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5</w:t>
            </w:r>
          </w:p>
        </w:tc>
      </w:tr>
      <w:tr w:rsidR="009F60E4" w:rsidRPr="00E9120A"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BankBICKode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BICNummer</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11</w:t>
            </w:r>
          </w:p>
        </w:tc>
        <w:tc>
          <w:tcPr>
            <w:tcW w:w="467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BIC (Bank Identifier Code) alias SWIFT-kode.</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BankKontoIBANNummer</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IBANNummer</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34</w:t>
            </w:r>
          </w:p>
        </w:tc>
        <w:tc>
          <w:tcPr>
            <w:tcW w:w="467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IBAN (International Bank </w:t>
            </w:r>
            <w:proofErr w:type="spellStart"/>
            <w:r>
              <w:rPr>
                <w:rFonts w:ascii="Arial" w:hAnsi="Arial" w:cs="Arial"/>
                <w:sz w:val="18"/>
              </w:rPr>
              <w:t>Account</w:t>
            </w:r>
            <w:proofErr w:type="spellEnd"/>
            <w:r>
              <w:rPr>
                <w:rFonts w:ascii="Arial" w:hAnsi="Arial" w:cs="Arial"/>
                <w:sz w:val="18"/>
              </w:rPr>
              <w:t xml:space="preserve"> </w:t>
            </w:r>
            <w:proofErr w:type="spellStart"/>
            <w:r>
              <w:rPr>
                <w:rFonts w:ascii="Arial" w:hAnsi="Arial" w:cs="Arial"/>
                <w:sz w:val="18"/>
              </w:rPr>
              <w:t>Number</w:t>
            </w:r>
            <w:proofErr w:type="spellEnd"/>
            <w:r>
              <w:rPr>
                <w:rFonts w:ascii="Arial" w:hAnsi="Arial" w:cs="Arial"/>
                <w:sz w:val="18"/>
              </w:rPr>
              <w:t>) er en international standard til at identificere et kontonummer.</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en måde, hvorpå man kan identificere en </w:t>
            </w:r>
            <w:proofErr w:type="spellStart"/>
            <w:r>
              <w:rPr>
                <w:rFonts w:ascii="Arial" w:hAnsi="Arial" w:cs="Arial"/>
                <w:sz w:val="18"/>
              </w:rPr>
              <w:t>kont</w:t>
            </w:r>
            <w:proofErr w:type="spellEnd"/>
            <w:r>
              <w:rPr>
                <w:rFonts w:ascii="Arial" w:hAnsi="Arial" w:cs="Arial"/>
                <w:sz w:val="18"/>
              </w:rPr>
              <w:t xml:space="preserve"> i et pengeinstitut i EU eller i et af de andre vestlige lande.</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BankNavn</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Navn</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300</w:t>
            </w:r>
          </w:p>
        </w:tc>
        <w:tc>
          <w:tcPr>
            <w:tcW w:w="467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KundeNavn</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Navn</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300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KundeNummer</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11</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pattern: [0-9]{8,11}</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AdresseLandKode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2</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NemKontoAftaleBBAN</w:t>
            </w:r>
            <w:proofErr w:type="spellEnd"/>
          </w:p>
        </w:tc>
        <w:tc>
          <w:tcPr>
            <w:tcW w:w="170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KontoNummer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Kontonummer inkl. </w:t>
            </w:r>
            <w:proofErr w:type="spellStart"/>
            <w:r>
              <w:rPr>
                <w:rFonts w:ascii="Arial" w:hAnsi="Arial" w:cs="Arial"/>
                <w:sz w:val="18"/>
              </w:rPr>
              <w:t>registeringsnummer</w:t>
            </w:r>
            <w:proofErr w:type="spellEnd"/>
            <w:r>
              <w:rPr>
                <w:rFonts w:ascii="Arial" w:hAnsi="Arial" w:cs="Arial"/>
                <w:sz w:val="18"/>
              </w:rPr>
              <w:t xml:space="preserve"> for den konto hvorfra penge udbetales.</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NemKontoAftaleEAN</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EANNummer</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13</w:t>
            </w:r>
          </w:p>
        </w:tc>
        <w:tc>
          <w:tcPr>
            <w:tcW w:w="467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Aftaleklientens EAN-nummer (dvs. normalt </w:t>
            </w:r>
            <w:proofErr w:type="spellStart"/>
            <w:r>
              <w:rPr>
                <w:rFonts w:ascii="Arial" w:hAnsi="Arial" w:cs="Arial"/>
                <w:sz w:val="18"/>
              </w:rPr>
              <w:t>SKATs</w:t>
            </w:r>
            <w:proofErr w:type="spellEnd"/>
            <w:r>
              <w:rPr>
                <w:rFonts w:ascii="Arial" w:hAnsi="Arial" w:cs="Arial"/>
                <w:sz w:val="18"/>
              </w:rPr>
              <w:t xml:space="preserve"> nummer)</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w:t>
            </w:r>
            <w:r>
              <w:rPr>
                <w:rFonts w:ascii="Arial" w:hAnsi="Arial" w:cs="Arial"/>
                <w:sz w:val="18"/>
              </w:rPr>
              <w:lastRenderedPageBreak/>
              <w:t xml:space="preserve">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NemKontoAftalePengeinstitutAftaleNummer</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NemKontoAftaleTilslutningNavn</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Kode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NemKontoMeddelelseAktionKode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Kode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Aktionskode fx ACPT eller RJCT</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NemKontoMeddelelseDatoTid</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DatoTid</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dateTime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whiteSpace: collapse</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NemKontoMeddelelseFejlKategori</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Fejlkategori (</w:t>
            </w:r>
            <w:proofErr w:type="spellStart"/>
            <w:r>
              <w:rPr>
                <w:rFonts w:ascii="Arial" w:hAnsi="Arial" w:cs="Arial"/>
                <w:sz w:val="18"/>
              </w:rPr>
              <w:t>severity</w:t>
            </w:r>
            <w:proofErr w:type="spellEnd"/>
            <w:r>
              <w:rPr>
                <w:rFonts w:ascii="Arial" w:hAnsi="Arial" w:cs="Arial"/>
                <w:sz w:val="18"/>
              </w:rPr>
              <w:t xml:space="preserve">) for en fejl fra </w:t>
            </w:r>
            <w:proofErr w:type="spellStart"/>
            <w:r>
              <w:rPr>
                <w:rFonts w:ascii="Arial" w:hAnsi="Arial" w:cs="Arial"/>
                <w:sz w:val="18"/>
              </w:rPr>
              <w:t>NemKonto</w:t>
            </w:r>
            <w:proofErr w:type="spellEnd"/>
            <w:r>
              <w:rPr>
                <w:rFonts w:ascii="Arial" w:hAnsi="Arial" w:cs="Arial"/>
                <w:sz w:val="18"/>
              </w:rPr>
              <w:t>. Kan være "</w:t>
            </w:r>
            <w:proofErr w:type="spellStart"/>
            <w:r>
              <w:rPr>
                <w:rFonts w:ascii="Arial" w:hAnsi="Arial" w:cs="Arial"/>
                <w:sz w:val="18"/>
              </w:rPr>
              <w:t>Error</w:t>
            </w:r>
            <w:proofErr w:type="spellEnd"/>
            <w:r>
              <w:rPr>
                <w:rFonts w:ascii="Arial" w:hAnsi="Arial" w:cs="Arial"/>
                <w:sz w:val="18"/>
              </w:rPr>
              <w:t>" el. "</w:t>
            </w:r>
            <w:proofErr w:type="spellStart"/>
            <w:r>
              <w:rPr>
                <w:rFonts w:ascii="Arial" w:hAnsi="Arial" w:cs="Arial"/>
                <w:sz w:val="18"/>
              </w:rPr>
              <w:t>Warning</w:t>
            </w:r>
            <w:proofErr w:type="spellEnd"/>
            <w:r>
              <w:rPr>
                <w:rFonts w:ascii="Arial" w:hAnsi="Arial" w:cs="Arial"/>
                <w:sz w:val="18"/>
              </w:rPr>
              <w:t>". Længden er uspecificeret, men defineret som NMTOKEN.</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Error</w:t>
            </w:r>
            <w:proofErr w:type="spellEnd"/>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Warning</w:t>
            </w:r>
            <w:proofErr w:type="spellEnd"/>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NemKontoMeddelelseFejlKode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fra </w:t>
            </w:r>
            <w:proofErr w:type="spellStart"/>
            <w:r>
              <w:rPr>
                <w:rFonts w:ascii="Arial" w:hAnsi="Arial" w:cs="Arial"/>
                <w:sz w:val="18"/>
              </w:rPr>
              <w:t>NemKonto</w:t>
            </w:r>
            <w:proofErr w:type="spellEnd"/>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NemKontoMeddelelseFejlTekst</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TekstLang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500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Fejlmeddelelse fra </w:t>
            </w:r>
            <w:proofErr w:type="spellStart"/>
            <w:r>
              <w:rPr>
                <w:rFonts w:ascii="Arial" w:hAnsi="Arial" w:cs="Arial"/>
                <w:sz w:val="18"/>
              </w:rPr>
              <w:t>NemKonto</w:t>
            </w:r>
            <w:proofErr w:type="spellEnd"/>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NemKontoMeddelelseID</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NemKontoMyndighedIdentifikator</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 enhed eller myndighedsnummer</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NemKontoMyndighedIdentifikatorType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Kode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hvad </w:t>
            </w:r>
            <w:proofErr w:type="spellStart"/>
            <w:r>
              <w:rPr>
                <w:rFonts w:ascii="Arial" w:hAnsi="Arial" w:cs="Arial"/>
                <w:sz w:val="18"/>
              </w:rPr>
              <w:t>Identifikator</w:t>
            </w:r>
            <w:proofErr w:type="spellEnd"/>
            <w:r>
              <w:rPr>
                <w:rFonts w:ascii="Arial" w:hAnsi="Arial" w:cs="Arial"/>
                <w:sz w:val="18"/>
              </w:rPr>
              <w:t xml:space="preserve"> repræsenterer: "ADMID" eller "ADMNAVN" for henholdsvis myndigheds-id eller administrativ enhed.</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NemKontoSystemEAN</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EANNummer</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13</w:t>
            </w:r>
          </w:p>
        </w:tc>
        <w:tc>
          <w:tcPr>
            <w:tcW w:w="467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NemKontos</w:t>
            </w:r>
            <w:proofErr w:type="spellEnd"/>
            <w:r>
              <w:rPr>
                <w:rFonts w:ascii="Arial" w:hAnsi="Arial" w:cs="Arial"/>
                <w:sz w:val="18"/>
              </w:rPr>
              <w:t xml:space="preserve"> EAN-nummer for et givent miljø (der køres mod et testnummer i testmiljøet).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w:t>
            </w:r>
            <w:r>
              <w:rPr>
                <w:rFonts w:ascii="Arial" w:hAnsi="Arial" w:cs="Arial"/>
                <w:sz w:val="18"/>
              </w:rPr>
              <w:lastRenderedPageBreak/>
              <w:t>stregkodesymbol.</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NemKontoSystemNavn</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NemKontoUdbetalingBankFilialID</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Kode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Filial-identifikation som i SWIFT kaldes Clearing System </w:t>
            </w:r>
            <w:proofErr w:type="spellStart"/>
            <w:r>
              <w:rPr>
                <w:rFonts w:ascii="Arial" w:hAnsi="Arial" w:cs="Arial"/>
                <w:sz w:val="18"/>
              </w:rPr>
              <w:t>Member</w:t>
            </w:r>
            <w:proofErr w:type="spellEnd"/>
            <w:r>
              <w:rPr>
                <w:rFonts w:ascii="Arial" w:hAnsi="Arial" w:cs="Arial"/>
                <w:sz w:val="18"/>
              </w:rPr>
              <w:t xml:space="preserve"> ID. Anvendes hvis </w:t>
            </w:r>
            <w:proofErr w:type="spellStart"/>
            <w:r>
              <w:rPr>
                <w:rFonts w:ascii="Arial" w:hAnsi="Arial" w:cs="Arial"/>
                <w:sz w:val="18"/>
              </w:rPr>
              <w:t>BICKode</w:t>
            </w:r>
            <w:proofErr w:type="spellEnd"/>
            <w:r>
              <w:rPr>
                <w:rFonts w:ascii="Arial" w:hAnsi="Arial" w:cs="Arial"/>
                <w:sz w:val="18"/>
              </w:rPr>
              <w:t xml:space="preserve"> kun er hovedbanken og ikke filialen. </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NemKontoUdbetalingBankFilialKode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Tekst70</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70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kode af variabel længde afhængig af nationale regler. Den er defineret som en </w:t>
            </w:r>
            <w:proofErr w:type="spellStart"/>
            <w:r>
              <w:rPr>
                <w:rFonts w:ascii="Arial" w:hAnsi="Arial" w:cs="Arial"/>
                <w:sz w:val="18"/>
              </w:rPr>
              <w:t>string</w:t>
            </w:r>
            <w:proofErr w:type="spellEnd"/>
            <w:r>
              <w:rPr>
                <w:rFonts w:ascii="Arial" w:hAnsi="Arial" w:cs="Arial"/>
                <w:sz w:val="18"/>
              </w:rPr>
              <w:t xml:space="preserve"> med forskelligt indhold afhængigt af typen (</w:t>
            </w:r>
            <w:proofErr w:type="spellStart"/>
            <w:r>
              <w:rPr>
                <w:rFonts w:ascii="Arial" w:hAnsi="Arial" w:cs="Arial"/>
                <w:sz w:val="18"/>
              </w:rPr>
              <w:t>ClearingSystemMemberIdentificationChoice</w:t>
            </w:r>
            <w:proofErr w:type="spellEnd"/>
            <w:r>
              <w:rPr>
                <w:rFonts w:ascii="Arial" w:hAnsi="Arial" w:cs="Arial"/>
                <w:sz w:val="18"/>
              </w:rPr>
              <w:t xml:space="preserve">) i </w:t>
            </w:r>
            <w:proofErr w:type="spellStart"/>
            <w:r>
              <w:rPr>
                <w:rFonts w:ascii="Arial" w:hAnsi="Arial" w:cs="Arial"/>
                <w:sz w:val="18"/>
              </w:rPr>
              <w:t>schemaet</w:t>
            </w:r>
            <w:proofErr w:type="spellEnd"/>
            <w:r>
              <w:rPr>
                <w:rFonts w:ascii="Arial" w:hAnsi="Arial" w:cs="Arial"/>
                <w:sz w:val="18"/>
              </w:rPr>
              <w:t xml:space="preserve"> SWIFT_Common.xsd.</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NemKontoUdbetalingBankKonto</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Tekst30</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Komplet kontoidentifikation - såkaldt BBAN. Beregnet felt: For danske bankkonti sammensat af </w:t>
            </w:r>
            <w:proofErr w:type="spellStart"/>
            <w:r>
              <w:rPr>
                <w:rFonts w:ascii="Arial" w:hAnsi="Arial" w:cs="Arial"/>
                <w:sz w:val="18"/>
              </w:rPr>
              <w:t>BankKontoRegistreringsnummer</w:t>
            </w:r>
            <w:proofErr w:type="spellEnd"/>
            <w:r>
              <w:rPr>
                <w:rFonts w:ascii="Arial" w:hAnsi="Arial" w:cs="Arial"/>
                <w:sz w:val="18"/>
              </w:rPr>
              <w:t xml:space="preserve"> og </w:t>
            </w:r>
            <w:proofErr w:type="spellStart"/>
            <w:r>
              <w:rPr>
                <w:rFonts w:ascii="Arial" w:hAnsi="Arial" w:cs="Arial"/>
                <w:sz w:val="18"/>
              </w:rPr>
              <w:t>BankKontoNummer</w:t>
            </w:r>
            <w:proofErr w:type="spellEnd"/>
            <w:r>
              <w:rPr>
                <w:rFonts w:ascii="Arial" w:hAnsi="Arial" w:cs="Arial"/>
                <w:sz w:val="18"/>
              </w:rPr>
              <w:t xml:space="preserve">. For udenlandske bankkonti: Kun </w:t>
            </w:r>
            <w:proofErr w:type="spellStart"/>
            <w:r>
              <w:rPr>
                <w:rFonts w:ascii="Arial" w:hAnsi="Arial" w:cs="Arial"/>
                <w:sz w:val="18"/>
              </w:rPr>
              <w:t>BankKontoNummer</w:t>
            </w:r>
            <w:proofErr w:type="spellEnd"/>
            <w:r>
              <w:rPr>
                <w:rFonts w:ascii="Arial" w:hAnsi="Arial" w:cs="Arial"/>
                <w:sz w:val="18"/>
              </w:rPr>
              <w:t xml:space="preserve"> </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NemKontoUdbetalingBankdagDato</w:t>
            </w:r>
            <w:proofErr w:type="spellEnd"/>
          </w:p>
        </w:tc>
        <w:tc>
          <w:tcPr>
            <w:tcW w:w="170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NemKontoUdbetalingBeløb</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Beløb</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decimal</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totalDigits: 13</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w:t>
            </w:r>
            <w:proofErr w:type="spellStart"/>
            <w:r>
              <w:rPr>
                <w:rFonts w:ascii="Arial" w:hAnsi="Arial" w:cs="Arial"/>
                <w:sz w:val="18"/>
              </w:rPr>
              <w:t>NemKonto</w:t>
            </w:r>
            <w:proofErr w:type="spellEnd"/>
            <w:r>
              <w:rPr>
                <w:rFonts w:ascii="Arial" w:hAnsi="Arial" w:cs="Arial"/>
                <w:sz w:val="18"/>
              </w:rPr>
              <w:t xml:space="preserve"> skal have beløbet i </w:t>
            </w:r>
            <w:proofErr w:type="spellStart"/>
            <w:r>
              <w:rPr>
                <w:rFonts w:ascii="Arial" w:hAnsi="Arial" w:cs="Arial"/>
                <w:sz w:val="18"/>
              </w:rPr>
              <w:t>milli</w:t>
            </w:r>
            <w:proofErr w:type="spellEnd"/>
            <w:r>
              <w:rPr>
                <w:rFonts w:ascii="Arial" w:hAnsi="Arial" w:cs="Arial"/>
                <w:sz w:val="18"/>
              </w:rPr>
              <w:t xml:space="preserve">-kroner, dvs. 75,50 </w:t>
            </w:r>
            <w:proofErr w:type="spellStart"/>
            <w:r>
              <w:rPr>
                <w:rFonts w:ascii="Arial" w:hAnsi="Arial" w:cs="Arial"/>
                <w:sz w:val="18"/>
              </w:rPr>
              <w:t>kr</w:t>
            </w:r>
            <w:proofErr w:type="spellEnd"/>
            <w:r>
              <w:rPr>
                <w:rFonts w:ascii="Arial" w:hAnsi="Arial" w:cs="Arial"/>
                <w:sz w:val="18"/>
              </w:rPr>
              <w:t xml:space="preserve"> i dette element bliver til </w:t>
            </w:r>
            <w:proofErr w:type="gramStart"/>
            <w:r>
              <w:rPr>
                <w:rFonts w:ascii="Arial" w:hAnsi="Arial" w:cs="Arial"/>
                <w:sz w:val="18"/>
              </w:rPr>
              <w:t>75500</w:t>
            </w:r>
            <w:proofErr w:type="gramEnd"/>
            <w:r>
              <w:rPr>
                <w:rFonts w:ascii="Arial" w:hAnsi="Arial" w:cs="Arial"/>
                <w:sz w:val="18"/>
              </w:rPr>
              <w:t xml:space="preserve"> i </w:t>
            </w:r>
            <w:proofErr w:type="spellStart"/>
            <w:r>
              <w:rPr>
                <w:rFonts w:ascii="Arial" w:hAnsi="Arial" w:cs="Arial"/>
                <w:sz w:val="18"/>
              </w:rPr>
              <w:t>NemKonto</w:t>
            </w:r>
            <w:proofErr w:type="spellEnd"/>
            <w:r>
              <w:rPr>
                <w:rFonts w:ascii="Arial" w:hAnsi="Arial" w:cs="Arial"/>
                <w:sz w:val="18"/>
              </w:rPr>
              <w:t xml:space="preserve">-formatet. Der skal altså ske en konvertering.  </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NemKontoUdbetalingDebiteringReference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Betalings-id som er debitors betalingsreference. Ifølge specifikationen svarer det til DEB-feltet i </w:t>
            </w:r>
            <w:proofErr w:type="spellStart"/>
            <w:r>
              <w:rPr>
                <w:rFonts w:ascii="Arial" w:hAnsi="Arial" w:cs="Arial"/>
                <w:sz w:val="18"/>
              </w:rPr>
              <w:t>Edifact</w:t>
            </w:r>
            <w:proofErr w:type="spellEnd"/>
            <w:r>
              <w:rPr>
                <w:rFonts w:ascii="Arial" w:hAnsi="Arial" w:cs="Arial"/>
                <w:sz w:val="18"/>
              </w:rPr>
              <w:t>.</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NemKontoUdbetalingDebiteringstekst</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NemKontoUdbetalingID</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NemKontoUdbetalingKompletMarkering</w:t>
            </w:r>
            <w:proofErr w:type="spellEnd"/>
          </w:p>
        </w:tc>
        <w:tc>
          <w:tcPr>
            <w:tcW w:w="170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JaNej</w:t>
            </w:r>
            <w:proofErr w:type="spellEnd"/>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false hvis det er en NKS-komplet betaling (dvs. med alle detaljer om udbetaling), true hvis ikke-komplet (kun SE/CVR/CPR/P-</w:t>
            </w:r>
            <w:proofErr w:type="spellStart"/>
            <w:r>
              <w:rPr>
                <w:rFonts w:ascii="Arial" w:hAnsi="Arial" w:cs="Arial"/>
                <w:sz w:val="18"/>
              </w:rPr>
              <w:t>nr</w:t>
            </w:r>
            <w:proofErr w:type="spellEnd"/>
            <w:r>
              <w:rPr>
                <w:rFonts w:ascii="Arial" w:hAnsi="Arial" w:cs="Arial"/>
                <w:sz w:val="18"/>
              </w:rPr>
              <w:t xml:space="preserve"> er leveret). Ikke-komplet er typiske.</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NemKontoUdbetalingListeID</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liste af </w:t>
            </w:r>
            <w:proofErr w:type="spellStart"/>
            <w:r>
              <w:rPr>
                <w:rFonts w:ascii="Arial" w:hAnsi="Arial" w:cs="Arial"/>
                <w:sz w:val="18"/>
              </w:rPr>
              <w:t>NemKonto</w:t>
            </w:r>
            <w:proofErr w:type="spellEnd"/>
            <w:r>
              <w:rPr>
                <w:rFonts w:ascii="Arial" w:hAnsi="Arial" w:cs="Arial"/>
                <w:sz w:val="18"/>
              </w:rPr>
              <w:t xml:space="preserve">-udbetalinger, som blev sendt samlet til </w:t>
            </w:r>
            <w:proofErr w:type="spellStart"/>
            <w:r>
              <w:rPr>
                <w:rFonts w:ascii="Arial" w:hAnsi="Arial" w:cs="Arial"/>
                <w:sz w:val="18"/>
              </w:rPr>
              <w:t>NemKonto</w:t>
            </w:r>
            <w:proofErr w:type="spellEnd"/>
            <w:r>
              <w:rPr>
                <w:rFonts w:ascii="Arial" w:hAnsi="Arial" w:cs="Arial"/>
                <w:sz w:val="18"/>
              </w:rPr>
              <w:t>.</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NemKontoUdbetalingModtagerID</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r>
              <w:rPr>
                <w:rFonts w:ascii="Arial" w:hAnsi="Arial" w:cs="Arial"/>
                <w:sz w:val="18"/>
              </w:rPr>
              <w:t xml:space="preserve"> hvis det er CVR (8 cifre), </w:t>
            </w:r>
            <w:proofErr w:type="spellStart"/>
            <w:r>
              <w:rPr>
                <w:rFonts w:ascii="Arial" w:hAnsi="Arial" w:cs="Arial"/>
                <w:sz w:val="18"/>
              </w:rPr>
              <w:t>ProduktionEnhedNummer</w:t>
            </w:r>
            <w:proofErr w:type="spellEnd"/>
            <w:r>
              <w:rPr>
                <w:rFonts w:ascii="Arial" w:hAnsi="Arial" w:cs="Arial"/>
                <w:sz w:val="18"/>
              </w:rPr>
              <w:t xml:space="preserve"> hvis det er en produktionsenhed (10 cifre). Hvilken af de to det drejer sig om angives i </w:t>
            </w:r>
            <w:proofErr w:type="spellStart"/>
            <w:r>
              <w:rPr>
                <w:rFonts w:ascii="Arial" w:hAnsi="Arial" w:cs="Arial"/>
                <w:sz w:val="18"/>
              </w:rPr>
              <w:t>NemKontoUdbetalingModtagerIDType</w:t>
            </w:r>
            <w:proofErr w:type="spellEnd"/>
            <w:r>
              <w:rPr>
                <w:rFonts w:ascii="Arial" w:hAnsi="Arial" w:cs="Arial"/>
                <w:sz w:val="18"/>
              </w:rPr>
              <w:t>.</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NemKontoUdbetalingModtagerIDType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NemKontoTekst</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35</w:t>
            </w:r>
          </w:p>
        </w:tc>
        <w:tc>
          <w:tcPr>
            <w:tcW w:w="467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ID-type for indhold i </w:t>
            </w:r>
            <w:proofErr w:type="spellStart"/>
            <w:r>
              <w:rPr>
                <w:rFonts w:ascii="Arial" w:hAnsi="Arial" w:cs="Arial"/>
                <w:sz w:val="18"/>
              </w:rPr>
              <w:t>NemKontoUdbetalingModtagerID</w:t>
            </w:r>
            <w:proofErr w:type="spellEnd"/>
            <w:r>
              <w:rPr>
                <w:rFonts w:ascii="Arial" w:hAnsi="Arial" w:cs="Arial"/>
                <w:sz w:val="18"/>
              </w:rPr>
              <w:t>. Kan være CVR eller PNR (produktionsenhedsnummer)</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NemKontoUdbetalingModtagerValutaKode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ValutaKode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w:t>
            </w:r>
            <w:proofErr w:type="spellStart"/>
            <w:r>
              <w:rPr>
                <w:rFonts w:ascii="Arial" w:hAnsi="Arial" w:cs="Arial"/>
                <w:sz w:val="18"/>
              </w:rPr>
              <w:t>ekvivalente</w:t>
            </w:r>
            <w:proofErr w:type="spellEnd"/>
            <w:r>
              <w:rPr>
                <w:rFonts w:ascii="Arial" w:hAnsi="Arial" w:cs="Arial"/>
                <w:sz w:val="18"/>
              </w:rPr>
              <w:t xml:space="preserve"> beløbs valutakode.</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NemKontoUdbetalingValutaKode</w:t>
            </w:r>
            <w:proofErr w:type="spellEnd"/>
          </w:p>
        </w:tc>
        <w:tc>
          <w:tcPr>
            <w:tcW w:w="1701" w:type="dxa"/>
          </w:tcPr>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 xml:space="preserve">Domain: </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ValutaKode</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base: string</w:t>
            </w:r>
          </w:p>
          <w:p w:rsidR="009F60E4" w:rsidRPr="00E9120A"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120A">
              <w:rPr>
                <w:rFonts w:ascii="Arial" w:hAnsi="Arial" w:cs="Arial"/>
                <w:sz w:val="18"/>
                <w:lang w:val="en-US"/>
              </w:rPr>
              <w:t>maxLength: 10</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tc>
      </w:tr>
      <w:tr w:rsidR="009F60E4" w:rsidTr="009F60E4">
        <w:tc>
          <w:tcPr>
            <w:tcW w:w="3402"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9F60E4" w:rsidRPr="009F60E4" w:rsidRDefault="009F60E4" w:rsidP="009F60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F60E4" w:rsidRPr="009F60E4" w:rsidSect="009F60E4">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CC8" w:rsidRDefault="00884CC8" w:rsidP="009F60E4">
      <w:r>
        <w:separator/>
      </w:r>
    </w:p>
  </w:endnote>
  <w:endnote w:type="continuationSeparator" w:id="0">
    <w:p w:rsidR="00884CC8" w:rsidRDefault="00884CC8" w:rsidP="009F60E4">
      <w:r>
        <w:continuationSeparator/>
      </w:r>
    </w:p>
  </w:endnote>
  <w:endnote w:type="continuationNotice" w:id="1">
    <w:p w:rsidR="00884CC8" w:rsidRDefault="00884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E4" w:rsidRDefault="009F60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E4" w:rsidRPr="009F60E4" w:rsidRDefault="009F60E4" w:rsidP="009F60E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9" w:author="Poul V Madsen" w:date="2011-10-31T13:02:00Z">
      <w:r w:rsidR="00BB2099">
        <w:rPr>
          <w:rFonts w:ascii="Arial" w:hAnsi="Arial" w:cs="Arial"/>
          <w:noProof/>
          <w:sz w:val="16"/>
        </w:rPr>
        <w:delText>17</w:delText>
      </w:r>
    </w:del>
    <w:ins w:id="10" w:author="Poul V Madsen" w:date="2011-10-31T13:02:00Z">
      <w:r>
        <w:rPr>
          <w:rFonts w:ascii="Arial" w:hAnsi="Arial" w:cs="Arial"/>
          <w:noProof/>
          <w:sz w:val="16"/>
        </w:rPr>
        <w:t>31</w:t>
      </w:r>
    </w:ins>
    <w:r>
      <w:rPr>
        <w:rFonts w:ascii="Arial" w:hAnsi="Arial" w:cs="Arial"/>
        <w:noProof/>
        <w:sz w:val="16"/>
      </w:rPr>
      <w:t>. oktober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OpkrævningNemKontoUdbetalingListeSendSvar</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9120A">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E9120A">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E4" w:rsidRDefault="009F60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CC8" w:rsidRDefault="00884CC8" w:rsidP="009F60E4">
      <w:r>
        <w:separator/>
      </w:r>
    </w:p>
  </w:footnote>
  <w:footnote w:type="continuationSeparator" w:id="0">
    <w:p w:rsidR="00884CC8" w:rsidRDefault="00884CC8" w:rsidP="009F60E4">
      <w:r>
        <w:continuationSeparator/>
      </w:r>
    </w:p>
  </w:footnote>
  <w:footnote w:type="continuationNotice" w:id="1">
    <w:p w:rsidR="00884CC8" w:rsidRDefault="00884C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E4" w:rsidRDefault="009F60E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E4" w:rsidRPr="009F60E4" w:rsidRDefault="009F60E4" w:rsidP="009F60E4">
    <w:pPr>
      <w:pStyle w:val="Sidehoved"/>
      <w:jc w:val="center"/>
      <w:rPr>
        <w:rFonts w:ascii="Arial" w:hAnsi="Arial" w:cs="Arial"/>
      </w:rPr>
    </w:pPr>
    <w:r w:rsidRPr="009F60E4">
      <w:rPr>
        <w:rFonts w:ascii="Arial" w:hAnsi="Arial" w:cs="Arial"/>
      </w:rPr>
      <w:t>Servicebeskrivelse</w:t>
    </w:r>
  </w:p>
  <w:p w:rsidR="009F60E4" w:rsidRPr="009F60E4" w:rsidRDefault="009F60E4" w:rsidP="009F60E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E4" w:rsidRDefault="009F60E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E4" w:rsidRPr="009F60E4" w:rsidRDefault="009F60E4" w:rsidP="009F60E4">
    <w:pPr>
      <w:pStyle w:val="Sidehoved"/>
      <w:jc w:val="center"/>
      <w:rPr>
        <w:rFonts w:ascii="Arial" w:hAnsi="Arial" w:cs="Arial"/>
      </w:rPr>
    </w:pPr>
    <w:r w:rsidRPr="009F60E4">
      <w:rPr>
        <w:rFonts w:ascii="Arial" w:hAnsi="Arial" w:cs="Arial"/>
      </w:rPr>
      <w:t>Datastrukturer</w:t>
    </w:r>
  </w:p>
  <w:p w:rsidR="009F60E4" w:rsidRPr="009F60E4" w:rsidRDefault="009F60E4" w:rsidP="009F60E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E4" w:rsidRDefault="009F60E4" w:rsidP="009F60E4">
    <w:pPr>
      <w:pStyle w:val="Sidehoved"/>
      <w:jc w:val="center"/>
      <w:rPr>
        <w:rFonts w:ascii="Arial" w:hAnsi="Arial" w:cs="Arial"/>
      </w:rPr>
    </w:pPr>
    <w:r>
      <w:rPr>
        <w:rFonts w:ascii="Arial" w:hAnsi="Arial" w:cs="Arial"/>
      </w:rPr>
      <w:t>Data elementer</w:t>
    </w:r>
  </w:p>
  <w:p w:rsidR="009F60E4" w:rsidRPr="009F60E4" w:rsidRDefault="009F60E4" w:rsidP="009F60E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60627"/>
    <w:multiLevelType w:val="multilevel"/>
    <w:tmpl w:val="83A842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E4"/>
    <w:rsid w:val="00062E9B"/>
    <w:rsid w:val="000F661D"/>
    <w:rsid w:val="003717A5"/>
    <w:rsid w:val="00636BE0"/>
    <w:rsid w:val="006843F7"/>
    <w:rsid w:val="00884CC8"/>
    <w:rsid w:val="00892491"/>
    <w:rsid w:val="009F60E4"/>
    <w:rsid w:val="00BB2099"/>
    <w:rsid w:val="00E912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9F60E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F60E4"/>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F60E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F60E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F60E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F60E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F60E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F60E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F60E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60E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F60E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F60E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F60E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F60E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F60E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F60E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F60E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F60E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F60E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F60E4"/>
    <w:rPr>
      <w:rFonts w:ascii="Arial" w:hAnsi="Arial" w:cs="Arial"/>
      <w:b/>
      <w:sz w:val="30"/>
    </w:rPr>
  </w:style>
  <w:style w:type="paragraph" w:customStyle="1" w:styleId="Overskrift211pkt">
    <w:name w:val="Overskrift 2 + 11 pkt"/>
    <w:basedOn w:val="Normal"/>
    <w:link w:val="Overskrift211pktTegn"/>
    <w:rsid w:val="009F60E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F60E4"/>
    <w:rPr>
      <w:rFonts w:ascii="Arial" w:hAnsi="Arial" w:cs="Arial"/>
      <w:b/>
    </w:rPr>
  </w:style>
  <w:style w:type="paragraph" w:customStyle="1" w:styleId="Normal11">
    <w:name w:val="Normal + 11"/>
    <w:basedOn w:val="Normal"/>
    <w:link w:val="Normal11Tegn"/>
    <w:rsid w:val="009F60E4"/>
    <w:rPr>
      <w:rFonts w:ascii="Times New Roman" w:hAnsi="Times New Roman" w:cs="Times New Roman"/>
    </w:rPr>
  </w:style>
  <w:style w:type="character" w:customStyle="1" w:styleId="Normal11Tegn">
    <w:name w:val="Normal + 11 Tegn"/>
    <w:basedOn w:val="Standardskrifttypeiafsnit"/>
    <w:link w:val="Normal11"/>
    <w:rsid w:val="009F60E4"/>
    <w:rPr>
      <w:rFonts w:ascii="Times New Roman" w:hAnsi="Times New Roman" w:cs="Times New Roman"/>
    </w:rPr>
  </w:style>
  <w:style w:type="paragraph" w:styleId="Sidehoved">
    <w:name w:val="header"/>
    <w:basedOn w:val="Normal"/>
    <w:link w:val="SidehovedTegn"/>
    <w:uiPriority w:val="99"/>
    <w:unhideWhenUsed/>
    <w:rsid w:val="009F60E4"/>
    <w:pPr>
      <w:tabs>
        <w:tab w:val="center" w:pos="4819"/>
        <w:tab w:val="right" w:pos="9638"/>
      </w:tabs>
    </w:pPr>
  </w:style>
  <w:style w:type="character" w:customStyle="1" w:styleId="SidehovedTegn">
    <w:name w:val="Sidehoved Tegn"/>
    <w:basedOn w:val="Standardskrifttypeiafsnit"/>
    <w:link w:val="Sidehoved"/>
    <w:uiPriority w:val="99"/>
    <w:rsid w:val="009F60E4"/>
  </w:style>
  <w:style w:type="paragraph" w:styleId="Sidefod">
    <w:name w:val="footer"/>
    <w:basedOn w:val="Normal"/>
    <w:link w:val="SidefodTegn"/>
    <w:uiPriority w:val="99"/>
    <w:unhideWhenUsed/>
    <w:rsid w:val="009F60E4"/>
    <w:pPr>
      <w:tabs>
        <w:tab w:val="center" w:pos="4819"/>
        <w:tab w:val="right" w:pos="9638"/>
      </w:tabs>
    </w:pPr>
  </w:style>
  <w:style w:type="character" w:customStyle="1" w:styleId="SidefodTegn">
    <w:name w:val="Sidefod Tegn"/>
    <w:basedOn w:val="Standardskrifttypeiafsnit"/>
    <w:link w:val="Sidefod"/>
    <w:uiPriority w:val="99"/>
    <w:rsid w:val="009F60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9F60E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F60E4"/>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F60E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F60E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F60E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F60E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F60E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F60E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F60E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60E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F60E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F60E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F60E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F60E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F60E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F60E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F60E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F60E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F60E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F60E4"/>
    <w:rPr>
      <w:rFonts w:ascii="Arial" w:hAnsi="Arial" w:cs="Arial"/>
      <w:b/>
      <w:sz w:val="30"/>
    </w:rPr>
  </w:style>
  <w:style w:type="paragraph" w:customStyle="1" w:styleId="Overskrift211pkt">
    <w:name w:val="Overskrift 2 + 11 pkt"/>
    <w:basedOn w:val="Normal"/>
    <w:link w:val="Overskrift211pktTegn"/>
    <w:rsid w:val="009F60E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F60E4"/>
    <w:rPr>
      <w:rFonts w:ascii="Arial" w:hAnsi="Arial" w:cs="Arial"/>
      <w:b/>
    </w:rPr>
  </w:style>
  <w:style w:type="paragraph" w:customStyle="1" w:styleId="Normal11">
    <w:name w:val="Normal + 11"/>
    <w:basedOn w:val="Normal"/>
    <w:link w:val="Normal11Tegn"/>
    <w:rsid w:val="009F60E4"/>
    <w:rPr>
      <w:rFonts w:ascii="Times New Roman" w:hAnsi="Times New Roman" w:cs="Times New Roman"/>
    </w:rPr>
  </w:style>
  <w:style w:type="character" w:customStyle="1" w:styleId="Normal11Tegn">
    <w:name w:val="Normal + 11 Tegn"/>
    <w:basedOn w:val="Standardskrifttypeiafsnit"/>
    <w:link w:val="Normal11"/>
    <w:rsid w:val="009F60E4"/>
    <w:rPr>
      <w:rFonts w:ascii="Times New Roman" w:hAnsi="Times New Roman" w:cs="Times New Roman"/>
    </w:rPr>
  </w:style>
  <w:style w:type="paragraph" w:styleId="Sidehoved">
    <w:name w:val="header"/>
    <w:basedOn w:val="Normal"/>
    <w:link w:val="SidehovedTegn"/>
    <w:uiPriority w:val="99"/>
    <w:unhideWhenUsed/>
    <w:rsid w:val="009F60E4"/>
    <w:pPr>
      <w:tabs>
        <w:tab w:val="center" w:pos="4819"/>
        <w:tab w:val="right" w:pos="9638"/>
      </w:tabs>
    </w:pPr>
  </w:style>
  <w:style w:type="character" w:customStyle="1" w:styleId="SidehovedTegn">
    <w:name w:val="Sidehoved Tegn"/>
    <w:basedOn w:val="Standardskrifttypeiafsnit"/>
    <w:link w:val="Sidehoved"/>
    <w:uiPriority w:val="99"/>
    <w:rsid w:val="009F60E4"/>
  </w:style>
  <w:style w:type="paragraph" w:styleId="Sidefod">
    <w:name w:val="footer"/>
    <w:basedOn w:val="Normal"/>
    <w:link w:val="SidefodTegn"/>
    <w:uiPriority w:val="99"/>
    <w:unhideWhenUsed/>
    <w:rsid w:val="009F60E4"/>
    <w:pPr>
      <w:tabs>
        <w:tab w:val="center" w:pos="4819"/>
        <w:tab w:val="right" w:pos="9638"/>
      </w:tabs>
    </w:pPr>
  </w:style>
  <w:style w:type="character" w:customStyle="1" w:styleId="SidefodTegn">
    <w:name w:val="Sidefod Tegn"/>
    <w:basedOn w:val="Standardskrifttypeiafsnit"/>
    <w:link w:val="Sidefod"/>
    <w:uiPriority w:val="99"/>
    <w:rsid w:val="009F6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53B21-B5FD-48E8-9D3C-E87CA321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2611</Words>
  <Characters>15931</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2</cp:revision>
  <dcterms:created xsi:type="dcterms:W3CDTF">2011-10-31T12:04:00Z</dcterms:created>
  <dcterms:modified xsi:type="dcterms:W3CDTF">2011-10-31T12:04:00Z</dcterms:modified>
</cp:coreProperties>
</file>