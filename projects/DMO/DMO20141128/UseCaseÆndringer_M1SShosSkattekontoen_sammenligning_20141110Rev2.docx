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78136066"/>
        <w:docPartObj>
          <w:docPartGallery w:val="Table of Contents"/>
          <w:docPartUnique/>
        </w:docPartObj>
      </w:sdtPr>
      <w:sdtContent>
        <w:p w14:paraId="33BE7D1C" w14:textId="77777777" w:rsidR="00B008BE" w:rsidRDefault="00B008BE">
          <w:pPr>
            <w:pStyle w:val="Overskrift"/>
          </w:pPr>
          <w:r>
            <w:t>Indhold</w:t>
          </w:r>
        </w:p>
        <w:p w14:paraId="09BD6249" w14:textId="77777777" w:rsidR="00F365F2" w:rsidRDefault="00B008BE">
          <w:pPr>
            <w:pStyle w:val="Indholdsfortegnelse2"/>
            <w:tabs>
              <w:tab w:val="left" w:pos="880"/>
              <w:tab w:val="right" w:leader="dot" w:pos="9719"/>
            </w:tabs>
            <w:rPr>
              <w:ins w:id="0" w:author="Poul V Madsen" w:date="2014-11-14T12:01:00Z"/>
              <w:rFonts w:eastAsiaTheme="minorEastAsia"/>
              <w:noProof/>
              <w:lang w:eastAsia="da-DK"/>
            </w:rPr>
          </w:pPr>
          <w:r>
            <w:fldChar w:fldCharType="begin"/>
          </w:r>
          <w:r>
            <w:instrText xml:space="preserve"> TOC \o "1-3" \h \z \u </w:instrText>
          </w:r>
          <w:r>
            <w:fldChar w:fldCharType="separate"/>
          </w:r>
          <w:ins w:id="1" w:author="Poul V Madsen" w:date="2014-11-14T12:01:00Z">
            <w:r w:rsidR="00F365F2" w:rsidRPr="0052553D">
              <w:rPr>
                <w:rStyle w:val="Hyperlink"/>
                <w:noProof/>
              </w:rPr>
              <w:fldChar w:fldCharType="begin"/>
            </w:r>
            <w:r w:rsidR="00F365F2" w:rsidRPr="0052553D">
              <w:rPr>
                <w:rStyle w:val="Hyperlink"/>
                <w:noProof/>
              </w:rPr>
              <w:instrText xml:space="preserve"> </w:instrText>
            </w:r>
            <w:r w:rsidR="00F365F2">
              <w:rPr>
                <w:noProof/>
              </w:rPr>
              <w:instrText>HYPERLINK \l "_Toc403729813"</w:instrText>
            </w:r>
            <w:r w:rsidR="00F365F2" w:rsidRPr="0052553D">
              <w:rPr>
                <w:rStyle w:val="Hyperlink"/>
                <w:noProof/>
              </w:rPr>
              <w:instrText xml:space="preserve"> </w:instrText>
            </w:r>
            <w:r w:rsidR="00F365F2" w:rsidRPr="0052553D">
              <w:rPr>
                <w:rStyle w:val="Hyperlink"/>
                <w:noProof/>
              </w:rPr>
              <w:fldChar w:fldCharType="separate"/>
            </w:r>
            <w:r w:rsidR="00F365F2" w:rsidRPr="0052553D">
              <w:rPr>
                <w:rStyle w:val="Hyperlink"/>
                <w:noProof/>
              </w:rPr>
              <w:t>1.1</w:t>
            </w:r>
            <w:r w:rsidR="00F365F2">
              <w:rPr>
                <w:rFonts w:eastAsiaTheme="minorEastAsia"/>
                <w:noProof/>
                <w:lang w:eastAsia="da-DK"/>
              </w:rPr>
              <w:tab/>
            </w:r>
            <w:r w:rsidR="00F365F2" w:rsidRPr="0052553D">
              <w:rPr>
                <w:rStyle w:val="Hyperlink"/>
                <w:noProof/>
              </w:rPr>
              <w:t>10.03 Dan udbetalingsforslag</w:t>
            </w:r>
            <w:r w:rsidR="00F365F2">
              <w:rPr>
                <w:noProof/>
                <w:webHidden/>
              </w:rPr>
              <w:tab/>
            </w:r>
            <w:r w:rsidR="00F365F2">
              <w:rPr>
                <w:noProof/>
                <w:webHidden/>
              </w:rPr>
              <w:fldChar w:fldCharType="begin"/>
            </w:r>
            <w:r w:rsidR="00F365F2">
              <w:rPr>
                <w:noProof/>
                <w:webHidden/>
              </w:rPr>
              <w:instrText xml:space="preserve"> PAGEREF _Toc403729813 \h </w:instrText>
            </w:r>
          </w:ins>
          <w:r w:rsidR="00F365F2">
            <w:rPr>
              <w:noProof/>
              <w:webHidden/>
            </w:rPr>
          </w:r>
          <w:r w:rsidR="00F365F2">
            <w:rPr>
              <w:noProof/>
              <w:webHidden/>
            </w:rPr>
            <w:fldChar w:fldCharType="separate"/>
          </w:r>
          <w:ins w:id="2" w:author="Poul V Madsen" w:date="2014-11-14T12:01:00Z">
            <w:r w:rsidR="00F365F2">
              <w:rPr>
                <w:noProof/>
                <w:webHidden/>
              </w:rPr>
              <w:t>2</w:t>
            </w:r>
            <w:r w:rsidR="00F365F2">
              <w:rPr>
                <w:noProof/>
                <w:webHidden/>
              </w:rPr>
              <w:fldChar w:fldCharType="end"/>
            </w:r>
            <w:r w:rsidR="00F365F2" w:rsidRPr="0052553D">
              <w:rPr>
                <w:rStyle w:val="Hyperlink"/>
                <w:noProof/>
              </w:rPr>
              <w:fldChar w:fldCharType="end"/>
            </w:r>
          </w:ins>
        </w:p>
        <w:p w14:paraId="41704E2E" w14:textId="77777777" w:rsidR="00F365F2" w:rsidRDefault="00F365F2">
          <w:pPr>
            <w:pStyle w:val="Indholdsfortegnelse2"/>
            <w:tabs>
              <w:tab w:val="left" w:pos="880"/>
              <w:tab w:val="right" w:leader="dot" w:pos="9719"/>
            </w:tabs>
            <w:rPr>
              <w:ins w:id="3" w:author="Poul V Madsen" w:date="2014-11-14T12:01:00Z"/>
              <w:rFonts w:eastAsiaTheme="minorEastAsia"/>
              <w:noProof/>
              <w:lang w:eastAsia="da-DK"/>
            </w:rPr>
          </w:pPr>
          <w:ins w:id="4"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"_Toc403729814"</w:instrText>
            </w:r>
            <w:r w:rsidRPr="0052553D">
              <w:rPr>
                <w:rStyle w:val="Hyperlink"/>
                <w:noProof/>
              </w:rPr>
              <w:instrText xml:space="preserve"> </w:instrText>
            </w:r>
            <w:r w:rsidRPr="0052553D">
              <w:rPr>
                <w:rStyle w:val="Hyperlink"/>
                <w:noProof/>
              </w:rPr>
              <w:fldChar w:fldCharType="separate"/>
            </w:r>
            <w:r w:rsidRPr="0052553D">
              <w:rPr>
                <w:rStyle w:val="Hyperlink"/>
                <w:noProof/>
              </w:rPr>
              <w:t>1.2</w:t>
            </w:r>
            <w:r>
              <w:rPr>
                <w:rFonts w:eastAsiaTheme="minorEastAsia"/>
                <w:noProof/>
                <w:lang w:eastAsia="da-DK"/>
              </w:rPr>
              <w:tab/>
            </w:r>
            <w:r w:rsidRPr="0052553D">
              <w:rPr>
                <w:rStyle w:val="Hyperlink"/>
                <w:noProof/>
              </w:rPr>
              <w:t>10.04 Gennemfør godkendte udbetalinger</w:t>
            </w:r>
            <w:r>
              <w:rPr>
                <w:noProof/>
                <w:webHidden/>
              </w:rPr>
              <w:tab/>
            </w:r>
            <w:r>
              <w:rPr>
                <w:noProof/>
                <w:webHidden/>
              </w:rPr>
              <w:fldChar w:fldCharType="begin"/>
            </w:r>
            <w:r>
              <w:rPr>
                <w:noProof/>
                <w:webHidden/>
              </w:rPr>
              <w:instrText xml:space="preserve"> PAGEREF _Toc403729814 \h </w:instrText>
            </w:r>
          </w:ins>
          <w:r>
            <w:rPr>
              <w:noProof/>
              <w:webHidden/>
            </w:rPr>
          </w:r>
          <w:r>
            <w:rPr>
              <w:noProof/>
              <w:webHidden/>
            </w:rPr>
            <w:fldChar w:fldCharType="separate"/>
          </w:r>
          <w:ins w:id="5" w:author="Poul V Madsen" w:date="2014-11-14T12:01:00Z">
            <w:r>
              <w:rPr>
                <w:noProof/>
                <w:webHidden/>
              </w:rPr>
              <w:t>5</w:t>
            </w:r>
            <w:r>
              <w:rPr>
                <w:noProof/>
                <w:webHidden/>
              </w:rPr>
              <w:fldChar w:fldCharType="end"/>
            </w:r>
            <w:r w:rsidRPr="0052553D">
              <w:rPr>
                <w:rStyle w:val="Hyperlink"/>
                <w:noProof/>
              </w:rPr>
              <w:fldChar w:fldCharType="end"/>
            </w:r>
          </w:ins>
        </w:p>
        <w:p w14:paraId="0C741561" w14:textId="77777777" w:rsidR="00F365F2" w:rsidRDefault="00F365F2">
          <w:pPr>
            <w:pStyle w:val="Indholdsfortegnelse2"/>
            <w:tabs>
              <w:tab w:val="left" w:pos="880"/>
              <w:tab w:val="right" w:leader="dot" w:pos="9719"/>
            </w:tabs>
            <w:rPr>
              <w:ins w:id="6" w:author="Poul V Madsen" w:date="2014-11-14T12:01:00Z"/>
              <w:rFonts w:eastAsiaTheme="minorEastAsia"/>
              <w:noProof/>
              <w:lang w:eastAsia="da-DK"/>
            </w:rPr>
          </w:pPr>
          <w:ins w:id="7"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"_Toc403729815"</w:instrText>
            </w:r>
            <w:r w:rsidRPr="0052553D">
              <w:rPr>
                <w:rStyle w:val="Hyperlink"/>
                <w:noProof/>
              </w:rPr>
              <w:instrText xml:space="preserve"> </w:instrText>
            </w:r>
            <w:r w:rsidRPr="0052553D">
              <w:rPr>
                <w:rStyle w:val="Hyperlink"/>
                <w:noProof/>
              </w:rPr>
              <w:fldChar w:fldCharType="separate"/>
            </w:r>
            <w:r w:rsidRPr="0052553D">
              <w:rPr>
                <w:rStyle w:val="Hyperlink"/>
                <w:noProof/>
              </w:rPr>
              <w:t>1.3</w:t>
            </w:r>
            <w:r>
              <w:rPr>
                <w:rFonts w:eastAsiaTheme="minorEastAsia"/>
                <w:noProof/>
                <w:lang w:eastAsia="da-DK"/>
              </w:rPr>
              <w:tab/>
            </w:r>
            <w:r w:rsidRPr="0052553D">
              <w:rPr>
                <w:rStyle w:val="Hyperlink"/>
                <w:noProof/>
              </w:rPr>
              <w:t>12.04 Ryk konto</w:t>
            </w:r>
            <w:r>
              <w:rPr>
                <w:noProof/>
                <w:webHidden/>
              </w:rPr>
              <w:tab/>
            </w:r>
            <w:r>
              <w:rPr>
                <w:noProof/>
                <w:webHidden/>
              </w:rPr>
              <w:fldChar w:fldCharType="begin"/>
            </w:r>
            <w:r>
              <w:rPr>
                <w:noProof/>
                <w:webHidden/>
              </w:rPr>
              <w:instrText xml:space="preserve"> PAGEREF _Toc403729815 \h </w:instrText>
            </w:r>
          </w:ins>
          <w:r>
            <w:rPr>
              <w:noProof/>
              <w:webHidden/>
            </w:rPr>
          </w:r>
          <w:r>
            <w:rPr>
              <w:noProof/>
              <w:webHidden/>
            </w:rPr>
            <w:fldChar w:fldCharType="separate"/>
          </w:r>
          <w:ins w:id="8" w:author="Poul V Madsen" w:date="2014-11-14T12:01:00Z">
            <w:r>
              <w:rPr>
                <w:noProof/>
                <w:webHidden/>
              </w:rPr>
              <w:t>7</w:t>
            </w:r>
            <w:r>
              <w:rPr>
                <w:noProof/>
                <w:webHidden/>
              </w:rPr>
              <w:fldChar w:fldCharType="end"/>
            </w:r>
            <w:r w:rsidRPr="0052553D">
              <w:rPr>
                <w:rStyle w:val="Hyperlink"/>
                <w:noProof/>
              </w:rPr>
              <w:fldChar w:fldCharType="end"/>
            </w:r>
          </w:ins>
        </w:p>
        <w:p w14:paraId="5C64D578" w14:textId="77777777" w:rsidR="00F365F2" w:rsidRDefault="00F365F2">
          <w:pPr>
            <w:pStyle w:val="Indholdsfortegnelse2"/>
            <w:tabs>
              <w:tab w:val="left" w:pos="880"/>
              <w:tab w:val="right" w:leader="dot" w:pos="9719"/>
            </w:tabs>
            <w:rPr>
              <w:ins w:id="9" w:author="Poul V Madsen" w:date="2014-11-14T12:01:00Z"/>
              <w:rFonts w:eastAsiaTheme="minorEastAsia"/>
              <w:noProof/>
              <w:lang w:eastAsia="da-DK"/>
            </w:rPr>
          </w:pPr>
          <w:ins w:id="10"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"_Toc403729816"</w:instrText>
            </w:r>
            <w:r w:rsidRPr="0052553D">
              <w:rPr>
                <w:rStyle w:val="Hyperlink"/>
                <w:noProof/>
              </w:rPr>
              <w:instrText xml:space="preserve"> </w:instrText>
            </w:r>
            <w:r w:rsidRPr="0052553D">
              <w:rPr>
                <w:rStyle w:val="Hyperlink"/>
                <w:noProof/>
              </w:rPr>
              <w:fldChar w:fldCharType="separate"/>
            </w:r>
            <w:r w:rsidRPr="0052553D">
              <w:rPr>
                <w:rStyle w:val="Hyperlink"/>
                <w:noProof/>
              </w:rPr>
              <w:t>1.4</w:t>
            </w:r>
            <w:r>
              <w:rPr>
                <w:rFonts w:eastAsiaTheme="minorEastAsia"/>
                <w:noProof/>
                <w:lang w:eastAsia="da-DK"/>
              </w:rPr>
              <w:tab/>
            </w:r>
            <w:r w:rsidRPr="0052553D">
              <w:rPr>
                <w:rStyle w:val="Hyperlink"/>
                <w:noProof/>
              </w:rPr>
              <w:t>12.10 Modtag og fordel indbetaling, dæk fordring</w:t>
            </w:r>
            <w:r>
              <w:rPr>
                <w:noProof/>
                <w:webHidden/>
              </w:rPr>
              <w:tab/>
            </w:r>
            <w:r>
              <w:rPr>
                <w:noProof/>
                <w:webHidden/>
              </w:rPr>
              <w:fldChar w:fldCharType="begin"/>
            </w:r>
            <w:r>
              <w:rPr>
                <w:noProof/>
                <w:webHidden/>
              </w:rPr>
              <w:instrText xml:space="preserve"> PAGEREF _Toc403729816 \h </w:instrText>
            </w:r>
          </w:ins>
          <w:r>
            <w:rPr>
              <w:noProof/>
              <w:webHidden/>
            </w:rPr>
          </w:r>
          <w:r>
            <w:rPr>
              <w:noProof/>
              <w:webHidden/>
            </w:rPr>
            <w:fldChar w:fldCharType="separate"/>
          </w:r>
          <w:ins w:id="11" w:author="Poul V Madsen" w:date="2014-11-14T12:01:00Z">
            <w:r>
              <w:rPr>
                <w:noProof/>
                <w:webHidden/>
              </w:rPr>
              <w:t>12</w:t>
            </w:r>
            <w:r>
              <w:rPr>
                <w:noProof/>
                <w:webHidden/>
              </w:rPr>
              <w:fldChar w:fldCharType="end"/>
            </w:r>
            <w:r w:rsidRPr="0052553D">
              <w:rPr>
                <w:rStyle w:val="Hyperlink"/>
                <w:noProof/>
              </w:rPr>
              <w:fldChar w:fldCharType="end"/>
            </w:r>
          </w:ins>
        </w:p>
        <w:p w14:paraId="235E5561" w14:textId="77777777" w:rsidR="00F365F2" w:rsidRDefault="00F365F2">
          <w:pPr>
            <w:pStyle w:val="Indholdsfortegnelse2"/>
            <w:tabs>
              <w:tab w:val="left" w:pos="880"/>
              <w:tab w:val="right" w:leader="dot" w:pos="9719"/>
            </w:tabs>
            <w:rPr>
              <w:ins w:id="12" w:author="Poul V Madsen" w:date="2014-11-14T12:01:00Z"/>
              <w:rFonts w:eastAsiaTheme="minorEastAsia"/>
              <w:noProof/>
              <w:lang w:eastAsia="da-DK"/>
            </w:rPr>
          </w:pPr>
          <w:ins w:id="13"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"_Toc403729817"</w:instrText>
            </w:r>
            <w:r w:rsidRPr="0052553D">
              <w:rPr>
                <w:rStyle w:val="Hyperlink"/>
                <w:noProof/>
              </w:rPr>
              <w:instrText xml:space="preserve"> </w:instrText>
            </w:r>
            <w:r w:rsidRPr="0052553D">
              <w:rPr>
                <w:rStyle w:val="Hyperlink"/>
                <w:noProof/>
              </w:rPr>
              <w:fldChar w:fldCharType="separate"/>
            </w:r>
            <w:r w:rsidRPr="0052553D">
              <w:rPr>
                <w:rStyle w:val="Hyperlink"/>
                <w:noProof/>
              </w:rPr>
              <w:t>1.5</w:t>
            </w:r>
            <w:r>
              <w:rPr>
                <w:rFonts w:eastAsiaTheme="minorEastAsia"/>
                <w:noProof/>
                <w:lang w:eastAsia="da-DK"/>
              </w:rPr>
              <w:tab/>
            </w:r>
            <w:r w:rsidRPr="0052553D">
              <w:rPr>
                <w:rStyle w:val="Hyperlink"/>
                <w:noProof/>
              </w:rPr>
              <w:t>12.16 Fordel negativ fordring</w:t>
            </w:r>
            <w:r>
              <w:rPr>
                <w:noProof/>
                <w:webHidden/>
              </w:rPr>
              <w:tab/>
            </w:r>
            <w:r>
              <w:rPr>
                <w:noProof/>
                <w:webHidden/>
              </w:rPr>
              <w:fldChar w:fldCharType="begin"/>
            </w:r>
            <w:r>
              <w:rPr>
                <w:noProof/>
                <w:webHidden/>
              </w:rPr>
              <w:instrText xml:space="preserve"> PAGEREF _Toc403729817 \h </w:instrText>
            </w:r>
          </w:ins>
          <w:r>
            <w:rPr>
              <w:noProof/>
              <w:webHidden/>
            </w:rPr>
          </w:r>
          <w:r>
            <w:rPr>
              <w:noProof/>
              <w:webHidden/>
            </w:rPr>
            <w:fldChar w:fldCharType="separate"/>
          </w:r>
          <w:ins w:id="14" w:author="Poul V Madsen" w:date="2014-11-14T12:01:00Z">
            <w:r>
              <w:rPr>
                <w:noProof/>
                <w:webHidden/>
              </w:rPr>
              <w:t>16</w:t>
            </w:r>
            <w:r>
              <w:rPr>
                <w:noProof/>
                <w:webHidden/>
              </w:rPr>
              <w:fldChar w:fldCharType="end"/>
            </w:r>
            <w:r w:rsidRPr="0052553D">
              <w:rPr>
                <w:rStyle w:val="Hyperlink"/>
                <w:noProof/>
              </w:rPr>
              <w:fldChar w:fldCharType="end"/>
            </w:r>
          </w:ins>
        </w:p>
        <w:p w14:paraId="74FE3C95" w14:textId="77777777" w:rsidR="00F365F2" w:rsidRDefault="00F365F2">
          <w:pPr>
            <w:pStyle w:val="Indholdsfortegnelse2"/>
            <w:tabs>
              <w:tab w:val="left" w:pos="880"/>
              <w:tab w:val="right" w:leader="dot" w:pos="9719"/>
            </w:tabs>
            <w:rPr>
              <w:ins w:id="15" w:author="Poul V Madsen" w:date="2014-11-14T12:01:00Z"/>
              <w:rFonts w:eastAsiaTheme="minorEastAsia"/>
              <w:noProof/>
              <w:lang w:eastAsia="da-DK"/>
            </w:rPr>
          </w:pPr>
          <w:ins w:id="16"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"_Toc403729818"</w:instrText>
            </w:r>
            <w:r w:rsidRPr="0052553D">
              <w:rPr>
                <w:rStyle w:val="Hyperlink"/>
                <w:noProof/>
              </w:rPr>
              <w:instrText xml:space="preserve"> </w:instrText>
            </w:r>
            <w:r w:rsidRPr="0052553D">
              <w:rPr>
                <w:rStyle w:val="Hyperlink"/>
                <w:noProof/>
              </w:rPr>
              <w:fldChar w:fldCharType="separate"/>
            </w:r>
            <w:r w:rsidRPr="0052553D">
              <w:rPr>
                <w:rStyle w:val="Hyperlink"/>
                <w:noProof/>
              </w:rPr>
              <w:t>1.6</w:t>
            </w:r>
            <w:r>
              <w:rPr>
                <w:rFonts w:eastAsiaTheme="minorEastAsia"/>
                <w:noProof/>
                <w:lang w:eastAsia="da-DK"/>
              </w:rPr>
              <w:tab/>
            </w:r>
            <w:r w:rsidRPr="0052553D">
              <w:rPr>
                <w:rStyle w:val="Hyperlink"/>
                <w:noProof/>
              </w:rPr>
              <w:t>12.50 Modtag og opret fordring - Variant One stop moms</w:t>
            </w:r>
            <w:r>
              <w:rPr>
                <w:noProof/>
                <w:webHidden/>
              </w:rPr>
              <w:tab/>
            </w:r>
            <w:r>
              <w:rPr>
                <w:noProof/>
                <w:webHidden/>
              </w:rPr>
              <w:fldChar w:fldCharType="begin"/>
            </w:r>
            <w:r>
              <w:rPr>
                <w:noProof/>
                <w:webHidden/>
              </w:rPr>
              <w:instrText xml:space="preserve"> PAGEREF _Toc403729818 \h </w:instrText>
            </w:r>
          </w:ins>
          <w:r>
            <w:rPr>
              <w:noProof/>
              <w:webHidden/>
            </w:rPr>
          </w:r>
          <w:r>
            <w:rPr>
              <w:noProof/>
              <w:webHidden/>
            </w:rPr>
            <w:fldChar w:fldCharType="separate"/>
          </w:r>
          <w:ins w:id="17" w:author="Poul V Madsen" w:date="2014-11-14T12:01:00Z">
            <w:r>
              <w:rPr>
                <w:noProof/>
                <w:webHidden/>
              </w:rPr>
              <w:t>19</w:t>
            </w:r>
            <w:r>
              <w:rPr>
                <w:noProof/>
                <w:webHidden/>
              </w:rPr>
              <w:fldChar w:fldCharType="end"/>
            </w:r>
            <w:r w:rsidRPr="0052553D">
              <w:rPr>
                <w:rStyle w:val="Hyperlink"/>
                <w:noProof/>
              </w:rPr>
              <w:fldChar w:fldCharType="end"/>
            </w:r>
          </w:ins>
        </w:p>
        <w:p w14:paraId="586711DE" w14:textId="77777777" w:rsidR="00F365F2" w:rsidRDefault="00F365F2">
          <w:pPr>
            <w:pStyle w:val="Indholdsfortegnelse2"/>
            <w:tabs>
              <w:tab w:val="left" w:pos="880"/>
              <w:tab w:val="right" w:leader="dot" w:pos="9719"/>
            </w:tabs>
            <w:rPr>
              <w:ins w:id="18" w:author="Poul V Madsen" w:date="2014-11-14T12:01:00Z"/>
              <w:rFonts w:eastAsiaTheme="minorEastAsia"/>
              <w:noProof/>
              <w:lang w:eastAsia="da-DK"/>
            </w:rPr>
          </w:pPr>
          <w:ins w:id="19"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"_Toc403729819"</w:instrText>
            </w:r>
            <w:r w:rsidRPr="0052553D">
              <w:rPr>
                <w:rStyle w:val="Hyperlink"/>
                <w:noProof/>
              </w:rPr>
              <w:instrText xml:space="preserve"> </w:instrText>
            </w:r>
            <w:r w:rsidRPr="0052553D">
              <w:rPr>
                <w:rStyle w:val="Hyperlink"/>
                <w:noProof/>
              </w:rPr>
              <w:fldChar w:fldCharType="separate"/>
            </w:r>
            <w:r w:rsidRPr="0052553D">
              <w:rPr>
                <w:rStyle w:val="Hyperlink"/>
                <w:noProof/>
              </w:rPr>
              <w:t>1.7</w:t>
            </w:r>
            <w:r>
              <w:rPr>
                <w:rFonts w:eastAsiaTheme="minorEastAsia"/>
                <w:noProof/>
                <w:lang w:eastAsia="da-DK"/>
              </w:rPr>
              <w:tab/>
            </w:r>
            <w:r w:rsidRPr="0052553D">
              <w:rPr>
                <w:rStyle w:val="Hyperlink"/>
                <w:noProof/>
              </w:rPr>
              <w:t>12.51 Opdater fordring - Variant One stop moms</w:t>
            </w:r>
            <w:r>
              <w:rPr>
                <w:noProof/>
                <w:webHidden/>
              </w:rPr>
              <w:tab/>
            </w:r>
            <w:r>
              <w:rPr>
                <w:noProof/>
                <w:webHidden/>
              </w:rPr>
              <w:fldChar w:fldCharType="begin"/>
            </w:r>
            <w:r>
              <w:rPr>
                <w:noProof/>
                <w:webHidden/>
              </w:rPr>
              <w:instrText xml:space="preserve"> PAGEREF _Toc403729819 \h </w:instrText>
            </w:r>
          </w:ins>
          <w:r>
            <w:rPr>
              <w:noProof/>
              <w:webHidden/>
            </w:rPr>
          </w:r>
          <w:r>
            <w:rPr>
              <w:noProof/>
              <w:webHidden/>
            </w:rPr>
            <w:fldChar w:fldCharType="separate"/>
          </w:r>
          <w:ins w:id="20" w:author="Poul V Madsen" w:date="2014-11-14T12:01:00Z">
            <w:r>
              <w:rPr>
                <w:noProof/>
                <w:webHidden/>
              </w:rPr>
              <w:t>21</w:t>
            </w:r>
            <w:r>
              <w:rPr>
                <w:noProof/>
                <w:webHidden/>
              </w:rPr>
              <w:fldChar w:fldCharType="end"/>
            </w:r>
            <w:r w:rsidRPr="0052553D">
              <w:rPr>
                <w:rStyle w:val="Hyperlink"/>
                <w:noProof/>
              </w:rPr>
              <w:fldChar w:fldCharType="end"/>
            </w:r>
          </w:ins>
        </w:p>
        <w:p w14:paraId="05256784" w14:textId="77777777" w:rsidR="00F365F2" w:rsidRDefault="00F365F2">
          <w:pPr>
            <w:pStyle w:val="Indholdsfortegnelse2"/>
            <w:tabs>
              <w:tab w:val="left" w:pos="880"/>
              <w:tab w:val="right" w:leader="dot" w:pos="9719"/>
            </w:tabs>
            <w:rPr>
              <w:ins w:id="21" w:author="Poul V Madsen" w:date="2014-11-14T12:01:00Z"/>
              <w:rFonts w:eastAsiaTheme="minorEastAsia"/>
              <w:noProof/>
              <w:lang w:eastAsia="da-DK"/>
            </w:rPr>
          </w:pPr>
          <w:ins w:id="22"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"_Toc403729820"</w:instrText>
            </w:r>
            <w:r w:rsidRPr="0052553D">
              <w:rPr>
                <w:rStyle w:val="Hyperlink"/>
                <w:noProof/>
              </w:rPr>
              <w:instrText xml:space="preserve"> </w:instrText>
            </w:r>
            <w:r w:rsidRPr="0052553D">
              <w:rPr>
                <w:rStyle w:val="Hyperlink"/>
                <w:noProof/>
              </w:rPr>
              <w:fldChar w:fldCharType="separate"/>
            </w:r>
            <w:r w:rsidRPr="0052553D">
              <w:rPr>
                <w:rStyle w:val="Hyperlink"/>
                <w:noProof/>
              </w:rPr>
              <w:t>1.8</w:t>
            </w:r>
            <w:r>
              <w:rPr>
                <w:rFonts w:eastAsiaTheme="minorEastAsia"/>
                <w:noProof/>
                <w:lang w:eastAsia="da-DK"/>
              </w:rPr>
              <w:tab/>
            </w:r>
            <w:r w:rsidRPr="0052553D">
              <w:rPr>
                <w:rStyle w:val="Hyperlink"/>
                <w:noProof/>
              </w:rPr>
              <w:t>13.01 Annuller stop for konto – ingen ny funktionalitet som følge af One stop moms. – Kan CSC verificerer at use case tages ud af scope for ændringsanmodning.</w:t>
            </w:r>
            <w:r>
              <w:rPr>
                <w:noProof/>
                <w:webHidden/>
              </w:rPr>
              <w:tab/>
            </w:r>
            <w:r>
              <w:rPr>
                <w:noProof/>
                <w:webHidden/>
              </w:rPr>
              <w:fldChar w:fldCharType="begin"/>
            </w:r>
            <w:r>
              <w:rPr>
                <w:noProof/>
                <w:webHidden/>
              </w:rPr>
              <w:instrText xml:space="preserve"> PAGEREF _Toc403729820 \h </w:instrText>
            </w:r>
          </w:ins>
          <w:r>
            <w:rPr>
              <w:noProof/>
              <w:webHidden/>
            </w:rPr>
          </w:r>
          <w:r>
            <w:rPr>
              <w:noProof/>
              <w:webHidden/>
            </w:rPr>
            <w:fldChar w:fldCharType="separate"/>
          </w:r>
          <w:ins w:id="23" w:author="Poul V Madsen" w:date="2014-11-14T12:01:00Z">
            <w:r>
              <w:rPr>
                <w:noProof/>
                <w:webHidden/>
              </w:rPr>
              <w:t>22</w:t>
            </w:r>
            <w:r>
              <w:rPr>
                <w:noProof/>
                <w:webHidden/>
              </w:rPr>
              <w:fldChar w:fldCharType="end"/>
            </w:r>
            <w:r w:rsidRPr="0052553D">
              <w:rPr>
                <w:rStyle w:val="Hyperlink"/>
                <w:noProof/>
              </w:rPr>
              <w:fldChar w:fldCharType="end"/>
            </w:r>
          </w:ins>
        </w:p>
        <w:p w14:paraId="0700DBB8" w14:textId="77777777" w:rsidR="00F365F2" w:rsidRDefault="00F365F2">
          <w:pPr>
            <w:pStyle w:val="Indholdsfortegnelse2"/>
            <w:tabs>
              <w:tab w:val="left" w:pos="880"/>
              <w:tab w:val="right" w:leader="dot" w:pos="9719"/>
            </w:tabs>
            <w:rPr>
              <w:ins w:id="24" w:author="Poul V Madsen" w:date="2014-11-14T12:01:00Z"/>
              <w:rFonts w:eastAsiaTheme="minorEastAsia"/>
              <w:noProof/>
              <w:lang w:eastAsia="da-DK"/>
            </w:rPr>
          </w:pPr>
          <w:ins w:id="25"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"_Toc403729821"</w:instrText>
            </w:r>
            <w:r w:rsidRPr="0052553D">
              <w:rPr>
                <w:rStyle w:val="Hyperlink"/>
                <w:noProof/>
              </w:rPr>
              <w:instrText xml:space="preserve"> </w:instrText>
            </w:r>
            <w:r w:rsidRPr="0052553D">
              <w:rPr>
                <w:rStyle w:val="Hyperlink"/>
                <w:noProof/>
              </w:rPr>
              <w:fldChar w:fldCharType="separate"/>
            </w:r>
            <w:r w:rsidRPr="0052553D">
              <w:rPr>
                <w:rStyle w:val="Hyperlink"/>
                <w:noProof/>
              </w:rPr>
              <w:t>1.9</w:t>
            </w:r>
            <w:r>
              <w:rPr>
                <w:rFonts w:eastAsiaTheme="minorEastAsia"/>
                <w:noProof/>
                <w:lang w:eastAsia="da-DK"/>
              </w:rPr>
              <w:tab/>
            </w:r>
            <w:r w:rsidRPr="0052553D">
              <w:rPr>
                <w:rStyle w:val="Hyperlink"/>
                <w:noProof/>
              </w:rPr>
              <w:t>13.01 Annuller stop for konto (web) – ingen ny funktionalitet som følge af One stop moms. – Kan CSC verificerer at use case tages ud af scope for ændringsanmodning.</w:t>
            </w:r>
            <w:r>
              <w:rPr>
                <w:noProof/>
                <w:webHidden/>
              </w:rPr>
              <w:tab/>
            </w:r>
            <w:r>
              <w:rPr>
                <w:noProof/>
                <w:webHidden/>
              </w:rPr>
              <w:fldChar w:fldCharType="begin"/>
            </w:r>
            <w:r>
              <w:rPr>
                <w:noProof/>
                <w:webHidden/>
              </w:rPr>
              <w:instrText xml:space="preserve"> PAGEREF _Toc403729821 \h </w:instrText>
            </w:r>
          </w:ins>
          <w:r>
            <w:rPr>
              <w:noProof/>
              <w:webHidden/>
            </w:rPr>
          </w:r>
          <w:r>
            <w:rPr>
              <w:noProof/>
              <w:webHidden/>
            </w:rPr>
            <w:fldChar w:fldCharType="separate"/>
          </w:r>
          <w:ins w:id="26" w:author="Poul V Madsen" w:date="2014-11-14T12:01:00Z">
            <w:r>
              <w:rPr>
                <w:noProof/>
                <w:webHidden/>
              </w:rPr>
              <w:t>24</w:t>
            </w:r>
            <w:r>
              <w:rPr>
                <w:noProof/>
                <w:webHidden/>
              </w:rPr>
              <w:fldChar w:fldCharType="end"/>
            </w:r>
            <w:r w:rsidRPr="0052553D">
              <w:rPr>
                <w:rStyle w:val="Hyperlink"/>
                <w:noProof/>
              </w:rPr>
              <w:fldChar w:fldCharType="end"/>
            </w:r>
          </w:ins>
        </w:p>
        <w:p w14:paraId="46F9CE20" w14:textId="77777777" w:rsidR="00F365F2" w:rsidRDefault="00F365F2">
          <w:pPr>
            <w:pStyle w:val="Indholdsfortegnelse2"/>
            <w:tabs>
              <w:tab w:val="left" w:pos="880"/>
              <w:tab w:val="right" w:leader="dot" w:pos="9719"/>
            </w:tabs>
            <w:rPr>
              <w:ins w:id="27" w:author="Poul V Madsen" w:date="2014-11-14T12:01:00Z"/>
              <w:rFonts w:eastAsiaTheme="minorEastAsia"/>
              <w:noProof/>
              <w:lang w:eastAsia="da-DK"/>
            </w:rPr>
          </w:pPr>
          <w:ins w:id="28"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"_Toc403729822"</w:instrText>
            </w:r>
            <w:r w:rsidRPr="0052553D">
              <w:rPr>
                <w:rStyle w:val="Hyperlink"/>
                <w:noProof/>
              </w:rPr>
              <w:instrText xml:space="preserve"> </w:instrText>
            </w:r>
            <w:r w:rsidRPr="0052553D">
              <w:rPr>
                <w:rStyle w:val="Hyperlink"/>
                <w:noProof/>
              </w:rPr>
              <w:fldChar w:fldCharType="separate"/>
            </w:r>
            <w:r w:rsidRPr="0052553D">
              <w:rPr>
                <w:rStyle w:val="Hyperlink"/>
                <w:noProof/>
              </w:rPr>
              <w:t>1.10</w:t>
            </w:r>
            <w:r>
              <w:rPr>
                <w:rFonts w:eastAsiaTheme="minorEastAsia"/>
                <w:noProof/>
                <w:lang w:eastAsia="da-DK"/>
              </w:rPr>
              <w:tab/>
            </w:r>
            <w:r w:rsidRPr="0052553D">
              <w:rPr>
                <w:rStyle w:val="Hyperlink"/>
                <w:noProof/>
              </w:rPr>
              <w:t>13.03 Opret stop for konto DMO) – ingen ny funktionalitet som følge af One stop moms. – Kan CSC verificerer at use case tages ud af scope for ændringsanmodning.</w:t>
            </w:r>
            <w:r>
              <w:rPr>
                <w:noProof/>
                <w:webHidden/>
              </w:rPr>
              <w:tab/>
            </w:r>
            <w:r>
              <w:rPr>
                <w:noProof/>
                <w:webHidden/>
              </w:rPr>
              <w:fldChar w:fldCharType="begin"/>
            </w:r>
            <w:r>
              <w:rPr>
                <w:noProof/>
                <w:webHidden/>
              </w:rPr>
              <w:instrText xml:space="preserve"> PAGEREF _Toc403729822 \h </w:instrText>
            </w:r>
          </w:ins>
          <w:r>
            <w:rPr>
              <w:noProof/>
              <w:webHidden/>
            </w:rPr>
          </w:r>
          <w:r>
            <w:rPr>
              <w:noProof/>
              <w:webHidden/>
            </w:rPr>
            <w:fldChar w:fldCharType="separate"/>
          </w:r>
          <w:ins w:id="29" w:author="Poul V Madsen" w:date="2014-11-14T12:01:00Z">
            <w:r>
              <w:rPr>
                <w:noProof/>
                <w:webHidden/>
              </w:rPr>
              <w:t>26</w:t>
            </w:r>
            <w:r>
              <w:rPr>
                <w:noProof/>
                <w:webHidden/>
              </w:rPr>
              <w:fldChar w:fldCharType="end"/>
            </w:r>
            <w:r w:rsidRPr="0052553D">
              <w:rPr>
                <w:rStyle w:val="Hyperlink"/>
                <w:noProof/>
              </w:rPr>
              <w:fldChar w:fldCharType="end"/>
            </w:r>
          </w:ins>
        </w:p>
        <w:p w14:paraId="786588E0" w14:textId="77777777" w:rsidR="00F365F2" w:rsidRDefault="00F365F2">
          <w:pPr>
            <w:pStyle w:val="Indholdsfortegnelse2"/>
            <w:tabs>
              <w:tab w:val="right" w:leader="dot" w:pos="9719"/>
            </w:tabs>
            <w:rPr>
              <w:ins w:id="30" w:author="Poul V Madsen" w:date="2014-11-14T12:01:00Z"/>
              <w:rFonts w:eastAsiaTheme="minorEastAsia"/>
              <w:noProof/>
              <w:lang w:eastAsia="da-DK"/>
            </w:rPr>
          </w:pPr>
          <w:ins w:id="31"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"_Toc403729823"</w:instrText>
            </w:r>
            <w:r w:rsidRPr="0052553D">
              <w:rPr>
                <w:rStyle w:val="Hyperlink"/>
                <w:noProof/>
              </w:rPr>
              <w:instrText xml:space="preserve"> </w:instrText>
            </w:r>
            <w:r w:rsidRPr="0052553D">
              <w:rPr>
                <w:rStyle w:val="Hyperlink"/>
                <w:noProof/>
              </w:rPr>
              <w:fldChar w:fldCharType="separate"/>
            </w:r>
            <w:r w:rsidRPr="0052553D">
              <w:rPr>
                <w:rStyle w:val="Hyperlink"/>
                <w:noProof/>
              </w:rPr>
              <w:t>1.11</w:t>
            </w:r>
            <w:r>
              <w:rPr>
                <w:noProof/>
                <w:webHidden/>
              </w:rPr>
              <w:tab/>
            </w:r>
            <w:r>
              <w:rPr>
                <w:noProof/>
                <w:webHidden/>
              </w:rPr>
              <w:fldChar w:fldCharType="begin"/>
            </w:r>
            <w:r>
              <w:rPr>
                <w:noProof/>
                <w:webHidden/>
              </w:rPr>
              <w:instrText xml:space="preserve"> PAGEREF _Toc403729823 \h </w:instrText>
            </w:r>
          </w:ins>
          <w:r>
            <w:rPr>
              <w:noProof/>
              <w:webHidden/>
            </w:rPr>
          </w:r>
          <w:r>
            <w:rPr>
              <w:noProof/>
              <w:webHidden/>
            </w:rPr>
            <w:fldChar w:fldCharType="separate"/>
          </w:r>
          <w:ins w:id="32" w:author="Poul V Madsen" w:date="2014-11-14T12:01:00Z">
            <w:r>
              <w:rPr>
                <w:noProof/>
                <w:webHidden/>
              </w:rPr>
              <w:t>26</w:t>
            </w:r>
            <w:r>
              <w:rPr>
                <w:noProof/>
                <w:webHidden/>
              </w:rPr>
              <w:fldChar w:fldCharType="end"/>
            </w:r>
            <w:r w:rsidRPr="0052553D">
              <w:rPr>
                <w:rStyle w:val="Hyperlink"/>
                <w:noProof/>
              </w:rPr>
              <w:fldChar w:fldCharType="end"/>
            </w:r>
          </w:ins>
        </w:p>
        <w:p w14:paraId="6A40DEC0" w14:textId="77777777" w:rsidR="00F365F2" w:rsidRDefault="00F365F2">
          <w:pPr>
            <w:pStyle w:val="Indholdsfortegnelse2"/>
            <w:tabs>
              <w:tab w:val="left" w:pos="880"/>
              <w:tab w:val="right" w:leader="dot" w:pos="9719"/>
            </w:tabs>
            <w:rPr>
              <w:ins w:id="33" w:author="Poul V Madsen" w:date="2014-11-14T12:01:00Z"/>
              <w:rFonts w:eastAsiaTheme="minorEastAsia"/>
              <w:noProof/>
              <w:lang w:eastAsia="da-DK"/>
            </w:rPr>
          </w:pPr>
          <w:ins w:id="34"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"_Toc403729824"</w:instrText>
            </w:r>
            <w:r w:rsidRPr="0052553D">
              <w:rPr>
                <w:rStyle w:val="Hyperlink"/>
                <w:noProof/>
              </w:rPr>
              <w:instrText xml:space="preserve"> </w:instrText>
            </w:r>
            <w:r w:rsidRPr="0052553D">
              <w:rPr>
                <w:rStyle w:val="Hyperlink"/>
                <w:noProof/>
              </w:rPr>
              <w:fldChar w:fldCharType="separate"/>
            </w:r>
            <w:r w:rsidRPr="0052553D">
              <w:rPr>
                <w:rStyle w:val="Hyperlink"/>
                <w:noProof/>
              </w:rPr>
              <w:t>1.12</w:t>
            </w:r>
            <w:r>
              <w:rPr>
                <w:rFonts w:eastAsiaTheme="minorEastAsia"/>
                <w:noProof/>
                <w:lang w:eastAsia="da-DK"/>
              </w:rPr>
              <w:tab/>
            </w:r>
            <w:r w:rsidRPr="0052553D">
              <w:rPr>
                <w:rStyle w:val="Hyperlink"/>
                <w:noProof/>
              </w:rPr>
              <w:t>13.03 Opret stop for konto WEB – Ingen ny funktionalitet som følge af One stop moms. – Kan CSC verificerer at use case tages ud af scope for ændringsanmodning.</w:t>
            </w:r>
            <w:r>
              <w:rPr>
                <w:noProof/>
                <w:webHidden/>
              </w:rPr>
              <w:tab/>
            </w:r>
            <w:r>
              <w:rPr>
                <w:noProof/>
                <w:webHidden/>
              </w:rPr>
              <w:fldChar w:fldCharType="begin"/>
            </w:r>
            <w:r>
              <w:rPr>
                <w:noProof/>
                <w:webHidden/>
              </w:rPr>
              <w:instrText xml:space="preserve"> PAGEREF _Toc403729824 \h </w:instrText>
            </w:r>
          </w:ins>
          <w:r>
            <w:rPr>
              <w:noProof/>
              <w:webHidden/>
            </w:rPr>
          </w:r>
          <w:r>
            <w:rPr>
              <w:noProof/>
              <w:webHidden/>
            </w:rPr>
            <w:fldChar w:fldCharType="separate"/>
          </w:r>
          <w:ins w:id="35" w:author="Poul V Madsen" w:date="2014-11-14T12:01:00Z">
            <w:r>
              <w:rPr>
                <w:noProof/>
                <w:webHidden/>
              </w:rPr>
              <w:t>28</w:t>
            </w:r>
            <w:r>
              <w:rPr>
                <w:noProof/>
                <w:webHidden/>
              </w:rPr>
              <w:fldChar w:fldCharType="end"/>
            </w:r>
            <w:r w:rsidRPr="0052553D">
              <w:rPr>
                <w:rStyle w:val="Hyperlink"/>
                <w:noProof/>
              </w:rPr>
              <w:fldChar w:fldCharType="end"/>
            </w:r>
          </w:ins>
        </w:p>
        <w:p w14:paraId="55AE62CF" w14:textId="77777777" w:rsidR="00F365F2" w:rsidRDefault="00F365F2">
          <w:pPr>
            <w:pStyle w:val="Indholdsfortegnelse2"/>
            <w:tabs>
              <w:tab w:val="left" w:pos="880"/>
              <w:tab w:val="right" w:leader="dot" w:pos="9719"/>
            </w:tabs>
            <w:rPr>
              <w:ins w:id="36" w:author="Poul V Madsen" w:date="2014-11-14T12:01:00Z"/>
              <w:rFonts w:eastAsiaTheme="minorEastAsia"/>
              <w:noProof/>
              <w:lang w:eastAsia="da-DK"/>
            </w:rPr>
          </w:pPr>
          <w:ins w:id="37"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"_Toc403729825"</w:instrText>
            </w:r>
            <w:r w:rsidRPr="0052553D">
              <w:rPr>
                <w:rStyle w:val="Hyperlink"/>
                <w:noProof/>
              </w:rPr>
              <w:instrText xml:space="preserve"> </w:instrText>
            </w:r>
            <w:r w:rsidRPr="0052553D">
              <w:rPr>
                <w:rStyle w:val="Hyperlink"/>
                <w:noProof/>
              </w:rPr>
              <w:fldChar w:fldCharType="separate"/>
            </w:r>
            <w:r w:rsidRPr="0052553D">
              <w:rPr>
                <w:rStyle w:val="Hyperlink"/>
                <w:noProof/>
              </w:rPr>
              <w:t>1.13</w:t>
            </w:r>
            <w:r>
              <w:rPr>
                <w:rFonts w:eastAsiaTheme="minorEastAsia"/>
                <w:noProof/>
                <w:lang w:eastAsia="da-DK"/>
              </w:rPr>
              <w:tab/>
            </w:r>
            <w:r w:rsidRPr="0052553D">
              <w:rPr>
                <w:rStyle w:val="Hyperlink"/>
                <w:noProof/>
              </w:rPr>
              <w:t>13.05 Opret konto</w:t>
            </w:r>
            <w:r>
              <w:rPr>
                <w:noProof/>
                <w:webHidden/>
              </w:rPr>
              <w:tab/>
            </w:r>
            <w:r>
              <w:rPr>
                <w:noProof/>
                <w:webHidden/>
              </w:rPr>
              <w:fldChar w:fldCharType="begin"/>
            </w:r>
            <w:r>
              <w:rPr>
                <w:noProof/>
                <w:webHidden/>
              </w:rPr>
              <w:instrText xml:space="preserve"> PAGEREF _Toc403729825 \h </w:instrText>
            </w:r>
          </w:ins>
          <w:r>
            <w:rPr>
              <w:noProof/>
              <w:webHidden/>
            </w:rPr>
          </w:r>
          <w:r>
            <w:rPr>
              <w:noProof/>
              <w:webHidden/>
            </w:rPr>
            <w:fldChar w:fldCharType="separate"/>
          </w:r>
          <w:ins w:id="38" w:author="Poul V Madsen" w:date="2014-11-14T12:01:00Z">
            <w:r>
              <w:rPr>
                <w:noProof/>
                <w:webHidden/>
              </w:rPr>
              <w:t>31</w:t>
            </w:r>
            <w:r>
              <w:rPr>
                <w:noProof/>
                <w:webHidden/>
              </w:rPr>
              <w:fldChar w:fldCharType="end"/>
            </w:r>
            <w:r w:rsidRPr="0052553D">
              <w:rPr>
                <w:rStyle w:val="Hyperlink"/>
                <w:noProof/>
              </w:rPr>
              <w:fldChar w:fldCharType="end"/>
            </w:r>
          </w:ins>
        </w:p>
        <w:p w14:paraId="1E119118" w14:textId="77777777" w:rsidR="00F365F2" w:rsidRDefault="00F365F2">
          <w:pPr>
            <w:pStyle w:val="Indholdsfortegnelse2"/>
            <w:tabs>
              <w:tab w:val="left" w:pos="880"/>
              <w:tab w:val="right" w:leader="dot" w:pos="9719"/>
            </w:tabs>
            <w:rPr>
              <w:ins w:id="39" w:author="Poul V Madsen" w:date="2014-11-14T12:01:00Z"/>
              <w:rFonts w:eastAsiaTheme="minorEastAsia"/>
              <w:noProof/>
              <w:lang w:eastAsia="da-DK"/>
            </w:rPr>
          </w:pPr>
          <w:ins w:id="40"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"_Toc403729826"</w:instrText>
            </w:r>
            <w:r w:rsidRPr="0052553D">
              <w:rPr>
                <w:rStyle w:val="Hyperlink"/>
                <w:noProof/>
              </w:rPr>
              <w:instrText xml:space="preserve"> </w:instrText>
            </w:r>
            <w:r w:rsidRPr="0052553D">
              <w:rPr>
                <w:rStyle w:val="Hyperlink"/>
                <w:noProof/>
              </w:rPr>
              <w:fldChar w:fldCharType="separate"/>
            </w:r>
            <w:r w:rsidRPr="0052553D">
              <w:rPr>
                <w:rStyle w:val="Hyperlink"/>
                <w:noProof/>
              </w:rPr>
              <w:t>1.14</w:t>
            </w:r>
            <w:r>
              <w:rPr>
                <w:rFonts w:eastAsiaTheme="minorEastAsia"/>
                <w:noProof/>
                <w:lang w:eastAsia="da-DK"/>
              </w:rPr>
              <w:tab/>
            </w:r>
            <w:r w:rsidRPr="0052553D">
              <w:rPr>
                <w:rStyle w:val="Hyperlink"/>
                <w:noProof/>
              </w:rPr>
              <w:t>13.08 Vis kontooplysninger – Ingen ny funktionalitet som følge af One stop moms. – Kan CSC verificerer at use case tages ud af scope for ændringsanmodning.</w:t>
            </w:r>
            <w:r>
              <w:rPr>
                <w:noProof/>
                <w:webHidden/>
              </w:rPr>
              <w:tab/>
            </w:r>
            <w:r>
              <w:rPr>
                <w:noProof/>
                <w:webHidden/>
              </w:rPr>
              <w:fldChar w:fldCharType="begin"/>
            </w:r>
            <w:r>
              <w:rPr>
                <w:noProof/>
                <w:webHidden/>
              </w:rPr>
              <w:instrText xml:space="preserve"> PAGEREF _Toc403729826 \h </w:instrText>
            </w:r>
          </w:ins>
          <w:r>
            <w:rPr>
              <w:noProof/>
              <w:webHidden/>
            </w:rPr>
          </w:r>
          <w:r>
            <w:rPr>
              <w:noProof/>
              <w:webHidden/>
            </w:rPr>
            <w:fldChar w:fldCharType="separate"/>
          </w:r>
          <w:ins w:id="41" w:author="Poul V Madsen" w:date="2014-11-14T12:01:00Z">
            <w:r>
              <w:rPr>
                <w:noProof/>
                <w:webHidden/>
              </w:rPr>
              <w:t>32</w:t>
            </w:r>
            <w:r>
              <w:rPr>
                <w:noProof/>
                <w:webHidden/>
              </w:rPr>
              <w:fldChar w:fldCharType="end"/>
            </w:r>
            <w:r w:rsidRPr="0052553D">
              <w:rPr>
                <w:rStyle w:val="Hyperlink"/>
                <w:noProof/>
              </w:rPr>
              <w:fldChar w:fldCharType="end"/>
            </w:r>
          </w:ins>
        </w:p>
        <w:p w14:paraId="22F7FCCB" w14:textId="77777777" w:rsidR="00F365F2" w:rsidRDefault="00F365F2">
          <w:pPr>
            <w:pStyle w:val="Indholdsfortegnelse2"/>
            <w:tabs>
              <w:tab w:val="left" w:pos="880"/>
              <w:tab w:val="right" w:leader="dot" w:pos="9719"/>
            </w:tabs>
            <w:rPr>
              <w:ins w:id="42" w:author="Poul V Madsen" w:date="2014-11-14T12:01:00Z"/>
              <w:rFonts w:eastAsiaTheme="minorEastAsia"/>
              <w:noProof/>
              <w:lang w:eastAsia="da-DK"/>
            </w:rPr>
          </w:pPr>
          <w:ins w:id="43"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"_Toc403729827"</w:instrText>
            </w:r>
            <w:r w:rsidRPr="0052553D">
              <w:rPr>
                <w:rStyle w:val="Hyperlink"/>
                <w:noProof/>
              </w:rPr>
              <w:instrText xml:space="preserve"> </w:instrText>
            </w:r>
            <w:r w:rsidRPr="0052553D">
              <w:rPr>
                <w:rStyle w:val="Hyperlink"/>
                <w:noProof/>
              </w:rPr>
              <w:fldChar w:fldCharType="separate"/>
            </w:r>
            <w:r w:rsidRPr="0052553D">
              <w:rPr>
                <w:rStyle w:val="Hyperlink"/>
                <w:noProof/>
              </w:rPr>
              <w:t>1.15</w:t>
            </w:r>
            <w:r>
              <w:rPr>
                <w:rFonts w:eastAsiaTheme="minorEastAsia"/>
                <w:noProof/>
                <w:lang w:eastAsia="da-DK"/>
              </w:rPr>
              <w:tab/>
            </w:r>
            <w:r w:rsidRPr="0052553D">
              <w:rPr>
                <w:rStyle w:val="Hyperlink"/>
                <w:noProof/>
              </w:rPr>
              <w:t>13.08 Vis kontooplysninger (web)</w:t>
            </w:r>
            <w:r>
              <w:rPr>
                <w:noProof/>
                <w:webHidden/>
              </w:rPr>
              <w:tab/>
            </w:r>
            <w:r>
              <w:rPr>
                <w:noProof/>
                <w:webHidden/>
              </w:rPr>
              <w:fldChar w:fldCharType="begin"/>
            </w:r>
            <w:r>
              <w:rPr>
                <w:noProof/>
                <w:webHidden/>
              </w:rPr>
              <w:instrText xml:space="preserve"> PAGEREF _Toc403729827 \h </w:instrText>
            </w:r>
          </w:ins>
          <w:r>
            <w:rPr>
              <w:noProof/>
              <w:webHidden/>
            </w:rPr>
          </w:r>
          <w:r>
            <w:rPr>
              <w:noProof/>
              <w:webHidden/>
            </w:rPr>
            <w:fldChar w:fldCharType="separate"/>
          </w:r>
          <w:ins w:id="44" w:author="Poul V Madsen" w:date="2014-11-14T12:01:00Z">
            <w:r>
              <w:rPr>
                <w:noProof/>
                <w:webHidden/>
              </w:rPr>
              <w:t>33</w:t>
            </w:r>
            <w:r>
              <w:rPr>
                <w:noProof/>
                <w:webHidden/>
              </w:rPr>
              <w:fldChar w:fldCharType="end"/>
            </w:r>
            <w:r w:rsidRPr="0052553D">
              <w:rPr>
                <w:rStyle w:val="Hyperlink"/>
                <w:noProof/>
              </w:rPr>
              <w:fldChar w:fldCharType="end"/>
            </w:r>
          </w:ins>
        </w:p>
        <w:p w14:paraId="1EA9BEA1" w14:textId="77777777" w:rsidR="00F365F2" w:rsidRDefault="00F365F2">
          <w:pPr>
            <w:pStyle w:val="Indholdsfortegnelse1"/>
            <w:tabs>
              <w:tab w:val="left" w:pos="440"/>
              <w:tab w:val="right" w:leader="dot" w:pos="9719"/>
            </w:tabs>
            <w:rPr>
              <w:ins w:id="45" w:author="Poul V Madsen" w:date="2014-11-14T12:01:00Z"/>
              <w:rFonts w:eastAsiaTheme="minorEastAsia"/>
              <w:noProof/>
              <w:lang w:eastAsia="da-DK"/>
            </w:rPr>
          </w:pPr>
          <w:ins w:id="46"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"_Toc403729828"</w:instrText>
            </w:r>
            <w:r w:rsidRPr="0052553D">
              <w:rPr>
                <w:rStyle w:val="Hyperlink"/>
                <w:noProof/>
              </w:rPr>
              <w:instrText xml:space="preserve"> </w:instrText>
            </w:r>
            <w:r w:rsidRPr="0052553D">
              <w:rPr>
                <w:rStyle w:val="Hyperlink"/>
                <w:noProof/>
              </w:rPr>
              <w:fldChar w:fldCharType="separate"/>
            </w:r>
            <w:r w:rsidRPr="0052553D">
              <w:rPr>
                <w:rStyle w:val="Hyperlink"/>
                <w:noProof/>
              </w:rPr>
              <w:t>1</w:t>
            </w:r>
            <w:r>
              <w:rPr>
                <w:rFonts w:eastAsiaTheme="minorEastAsia"/>
                <w:noProof/>
                <w:lang w:eastAsia="da-DK"/>
              </w:rPr>
              <w:tab/>
            </w:r>
            <w:r w:rsidRPr="0052553D">
              <w:rPr>
                <w:rStyle w:val="Hyperlink"/>
                <w:noProof/>
              </w:rPr>
              <w:t>13.09 Dan kontoudtogt</w:t>
            </w:r>
            <w:r>
              <w:rPr>
                <w:noProof/>
                <w:webHidden/>
              </w:rPr>
              <w:tab/>
            </w:r>
            <w:r>
              <w:rPr>
                <w:noProof/>
                <w:webHidden/>
              </w:rPr>
              <w:fldChar w:fldCharType="begin"/>
            </w:r>
            <w:r>
              <w:rPr>
                <w:noProof/>
                <w:webHidden/>
              </w:rPr>
              <w:instrText xml:space="preserve"> PAGEREF _Toc403729828 \h </w:instrText>
            </w:r>
          </w:ins>
          <w:r>
            <w:rPr>
              <w:noProof/>
              <w:webHidden/>
            </w:rPr>
          </w:r>
          <w:r>
            <w:rPr>
              <w:noProof/>
              <w:webHidden/>
            </w:rPr>
            <w:fldChar w:fldCharType="separate"/>
          </w:r>
          <w:ins w:id="47" w:author="Poul V Madsen" w:date="2014-11-14T12:01:00Z">
            <w:r>
              <w:rPr>
                <w:noProof/>
                <w:webHidden/>
              </w:rPr>
              <w:t>34</w:t>
            </w:r>
            <w:r>
              <w:rPr>
                <w:noProof/>
                <w:webHidden/>
              </w:rPr>
              <w:fldChar w:fldCharType="end"/>
            </w:r>
            <w:r w:rsidRPr="0052553D">
              <w:rPr>
                <w:rStyle w:val="Hyperlink"/>
                <w:noProof/>
              </w:rPr>
              <w:fldChar w:fldCharType="end"/>
            </w:r>
          </w:ins>
        </w:p>
        <w:p w14:paraId="7102F9E1" w14:textId="77777777" w:rsidR="00F365F2" w:rsidRDefault="00F365F2">
          <w:pPr>
            <w:pStyle w:val="Indholdsfortegnelse2"/>
            <w:tabs>
              <w:tab w:val="left" w:pos="880"/>
              <w:tab w:val="right" w:leader="dot" w:pos="9719"/>
            </w:tabs>
            <w:rPr>
              <w:ins w:id="48" w:author="Poul V Madsen" w:date="2014-11-14T12:01:00Z"/>
              <w:rFonts w:eastAsiaTheme="minorEastAsia"/>
              <w:noProof/>
              <w:lang w:eastAsia="da-DK"/>
            </w:rPr>
          </w:pPr>
          <w:ins w:id="49"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"_Toc403729829"</w:instrText>
            </w:r>
            <w:r w:rsidRPr="0052553D">
              <w:rPr>
                <w:rStyle w:val="Hyperlink"/>
                <w:noProof/>
              </w:rPr>
              <w:instrText xml:space="preserve"> </w:instrText>
            </w:r>
            <w:r w:rsidRPr="0052553D">
              <w:rPr>
                <w:rStyle w:val="Hyperlink"/>
                <w:noProof/>
              </w:rPr>
              <w:fldChar w:fldCharType="separate"/>
            </w:r>
            <w:r w:rsidRPr="0052553D">
              <w:rPr>
                <w:rStyle w:val="Hyperlink"/>
                <w:noProof/>
              </w:rPr>
              <w:t>1.1</w:t>
            </w:r>
            <w:r>
              <w:rPr>
                <w:rFonts w:eastAsiaTheme="minorEastAsia"/>
                <w:noProof/>
                <w:lang w:eastAsia="da-DK"/>
              </w:rPr>
              <w:tab/>
            </w:r>
            <w:r w:rsidRPr="0052553D">
              <w:rPr>
                <w:rStyle w:val="Hyperlink"/>
                <w:noProof/>
              </w:rPr>
              <w:t>13.09 Dan kontoudtogt/rapport</w:t>
            </w:r>
            <w:r>
              <w:rPr>
                <w:noProof/>
                <w:webHidden/>
              </w:rPr>
              <w:tab/>
            </w:r>
            <w:r>
              <w:rPr>
                <w:noProof/>
                <w:webHidden/>
              </w:rPr>
              <w:fldChar w:fldCharType="begin"/>
            </w:r>
            <w:r>
              <w:rPr>
                <w:noProof/>
                <w:webHidden/>
              </w:rPr>
              <w:instrText xml:space="preserve"> PAGEREF _Toc403729829 \h </w:instrText>
            </w:r>
          </w:ins>
          <w:r>
            <w:rPr>
              <w:noProof/>
              <w:webHidden/>
            </w:rPr>
          </w:r>
          <w:r>
            <w:rPr>
              <w:noProof/>
              <w:webHidden/>
            </w:rPr>
            <w:fldChar w:fldCharType="separate"/>
          </w:r>
          <w:ins w:id="50" w:author="Poul V Madsen" w:date="2014-11-14T12:01:00Z">
            <w:r>
              <w:rPr>
                <w:noProof/>
                <w:webHidden/>
              </w:rPr>
              <w:t>34</w:t>
            </w:r>
            <w:r>
              <w:rPr>
                <w:noProof/>
                <w:webHidden/>
              </w:rPr>
              <w:fldChar w:fldCharType="end"/>
            </w:r>
            <w:r w:rsidRPr="0052553D">
              <w:rPr>
                <w:rStyle w:val="Hyperlink"/>
                <w:noProof/>
              </w:rPr>
              <w:fldChar w:fldCharType="end"/>
            </w:r>
          </w:ins>
        </w:p>
        <w:p w14:paraId="1A393350" w14:textId="77777777" w:rsidR="00F365F2" w:rsidRDefault="00F365F2">
          <w:pPr>
            <w:pStyle w:val="Indholdsfortegnelse2"/>
            <w:tabs>
              <w:tab w:val="left" w:pos="880"/>
              <w:tab w:val="right" w:leader="dot" w:pos="9719"/>
            </w:tabs>
            <w:rPr>
              <w:ins w:id="51" w:author="Poul V Madsen" w:date="2014-11-14T12:01:00Z"/>
              <w:rFonts w:eastAsiaTheme="minorEastAsia"/>
              <w:noProof/>
              <w:lang w:eastAsia="da-DK"/>
            </w:rPr>
          </w:pPr>
          <w:ins w:id="52"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"_Toc403729830"</w:instrText>
            </w:r>
            <w:r w:rsidRPr="0052553D">
              <w:rPr>
                <w:rStyle w:val="Hyperlink"/>
                <w:noProof/>
              </w:rPr>
              <w:instrText xml:space="preserve"> </w:instrText>
            </w:r>
            <w:r w:rsidRPr="0052553D">
              <w:rPr>
                <w:rStyle w:val="Hyperlink"/>
                <w:noProof/>
              </w:rPr>
              <w:fldChar w:fldCharType="separate"/>
            </w:r>
            <w:r w:rsidRPr="0052553D">
              <w:rPr>
                <w:rStyle w:val="Hyperlink"/>
                <w:noProof/>
              </w:rPr>
              <w:t>1.2</w:t>
            </w:r>
            <w:r>
              <w:rPr>
                <w:rFonts w:eastAsiaTheme="minorEastAsia"/>
                <w:noProof/>
                <w:lang w:eastAsia="da-DK"/>
              </w:rPr>
              <w:tab/>
            </w:r>
            <w:r w:rsidRPr="0052553D">
              <w:rPr>
                <w:rStyle w:val="Hyperlink"/>
                <w:noProof/>
              </w:rPr>
              <w:t>13.09 Bestil kontoudtog -NY</w:t>
            </w:r>
            <w:r>
              <w:rPr>
                <w:noProof/>
                <w:webHidden/>
              </w:rPr>
              <w:tab/>
            </w:r>
            <w:r>
              <w:rPr>
                <w:noProof/>
                <w:webHidden/>
              </w:rPr>
              <w:fldChar w:fldCharType="begin"/>
            </w:r>
            <w:r>
              <w:rPr>
                <w:noProof/>
                <w:webHidden/>
              </w:rPr>
              <w:instrText xml:space="preserve"> PAGEREF _Toc403729830 \h </w:instrText>
            </w:r>
          </w:ins>
          <w:r>
            <w:rPr>
              <w:noProof/>
              <w:webHidden/>
            </w:rPr>
          </w:r>
          <w:r>
            <w:rPr>
              <w:noProof/>
              <w:webHidden/>
            </w:rPr>
            <w:fldChar w:fldCharType="separate"/>
          </w:r>
          <w:ins w:id="53" w:author="Poul V Madsen" w:date="2014-11-14T12:01:00Z">
            <w:r>
              <w:rPr>
                <w:noProof/>
                <w:webHidden/>
              </w:rPr>
              <w:t>35</w:t>
            </w:r>
            <w:r>
              <w:rPr>
                <w:noProof/>
                <w:webHidden/>
              </w:rPr>
              <w:fldChar w:fldCharType="end"/>
            </w:r>
            <w:r w:rsidRPr="0052553D">
              <w:rPr>
                <w:rStyle w:val="Hyperlink"/>
                <w:noProof/>
              </w:rPr>
              <w:fldChar w:fldCharType="end"/>
            </w:r>
          </w:ins>
        </w:p>
        <w:p w14:paraId="1F72403B" w14:textId="77777777" w:rsidR="00F365F2" w:rsidRDefault="00F365F2">
          <w:pPr>
            <w:pStyle w:val="Indholdsfortegnelse2"/>
            <w:tabs>
              <w:tab w:val="left" w:pos="880"/>
              <w:tab w:val="right" w:leader="dot" w:pos="9719"/>
            </w:tabs>
            <w:rPr>
              <w:ins w:id="54" w:author="Poul V Madsen" w:date="2014-11-14T12:01:00Z"/>
              <w:rFonts w:eastAsiaTheme="minorEastAsia"/>
              <w:noProof/>
              <w:lang w:eastAsia="da-DK"/>
            </w:rPr>
          </w:pPr>
          <w:ins w:id="55"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"_Toc403729831"</w:instrText>
            </w:r>
            <w:r w:rsidRPr="0052553D">
              <w:rPr>
                <w:rStyle w:val="Hyperlink"/>
                <w:noProof/>
              </w:rPr>
              <w:instrText xml:space="preserve"> </w:instrText>
            </w:r>
            <w:r w:rsidRPr="0052553D">
              <w:rPr>
                <w:rStyle w:val="Hyperlink"/>
                <w:noProof/>
              </w:rPr>
              <w:fldChar w:fldCharType="separate"/>
            </w:r>
            <w:r w:rsidRPr="0052553D">
              <w:rPr>
                <w:rStyle w:val="Hyperlink"/>
                <w:noProof/>
              </w:rPr>
              <w:t>1.3</w:t>
            </w:r>
            <w:r>
              <w:rPr>
                <w:rFonts w:eastAsiaTheme="minorEastAsia"/>
                <w:noProof/>
                <w:lang w:eastAsia="da-DK"/>
              </w:rPr>
              <w:tab/>
            </w:r>
            <w:r w:rsidRPr="0052553D">
              <w:rPr>
                <w:rStyle w:val="Hyperlink"/>
                <w:noProof/>
              </w:rPr>
              <w:t>13.09 Dan kontoudtogt/rapport (web)</w:t>
            </w:r>
            <w:r>
              <w:rPr>
                <w:noProof/>
                <w:webHidden/>
              </w:rPr>
              <w:tab/>
            </w:r>
            <w:r>
              <w:rPr>
                <w:noProof/>
                <w:webHidden/>
              </w:rPr>
              <w:fldChar w:fldCharType="begin"/>
            </w:r>
            <w:r>
              <w:rPr>
                <w:noProof/>
                <w:webHidden/>
              </w:rPr>
              <w:instrText xml:space="preserve"> PAGEREF _Toc403729831 \h </w:instrText>
            </w:r>
          </w:ins>
          <w:r>
            <w:rPr>
              <w:noProof/>
              <w:webHidden/>
            </w:rPr>
          </w:r>
          <w:r>
            <w:rPr>
              <w:noProof/>
              <w:webHidden/>
            </w:rPr>
            <w:fldChar w:fldCharType="separate"/>
          </w:r>
          <w:ins w:id="56" w:author="Poul V Madsen" w:date="2014-11-14T12:01:00Z">
            <w:r>
              <w:rPr>
                <w:noProof/>
                <w:webHidden/>
              </w:rPr>
              <w:t>36</w:t>
            </w:r>
            <w:r>
              <w:rPr>
                <w:noProof/>
                <w:webHidden/>
              </w:rPr>
              <w:fldChar w:fldCharType="end"/>
            </w:r>
            <w:r w:rsidRPr="0052553D">
              <w:rPr>
                <w:rStyle w:val="Hyperlink"/>
                <w:noProof/>
              </w:rPr>
              <w:fldChar w:fldCharType="end"/>
            </w:r>
          </w:ins>
        </w:p>
        <w:p w14:paraId="7D16EBCD" w14:textId="77777777" w:rsidR="00F365F2" w:rsidRDefault="00F365F2">
          <w:pPr>
            <w:pStyle w:val="Indholdsfortegnelse2"/>
            <w:tabs>
              <w:tab w:val="left" w:pos="880"/>
              <w:tab w:val="right" w:leader="dot" w:pos="9719"/>
            </w:tabs>
            <w:rPr>
              <w:ins w:id="57" w:author="Poul V Madsen" w:date="2014-11-14T12:01:00Z"/>
              <w:rFonts w:eastAsiaTheme="minorEastAsia"/>
              <w:noProof/>
              <w:lang w:eastAsia="da-DK"/>
            </w:rPr>
          </w:pPr>
          <w:ins w:id="58"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"_Toc403729832"</w:instrText>
            </w:r>
            <w:r w:rsidRPr="0052553D">
              <w:rPr>
                <w:rStyle w:val="Hyperlink"/>
                <w:noProof/>
              </w:rPr>
              <w:instrText xml:space="preserve"> </w:instrText>
            </w:r>
            <w:r w:rsidRPr="0052553D">
              <w:rPr>
                <w:rStyle w:val="Hyperlink"/>
                <w:noProof/>
              </w:rPr>
              <w:fldChar w:fldCharType="separate"/>
            </w:r>
            <w:r w:rsidRPr="0052553D">
              <w:rPr>
                <w:rStyle w:val="Hyperlink"/>
                <w:noProof/>
              </w:rPr>
              <w:t>1.1</w:t>
            </w:r>
            <w:r>
              <w:rPr>
                <w:rFonts w:eastAsiaTheme="minorEastAsia"/>
                <w:noProof/>
                <w:lang w:eastAsia="da-DK"/>
              </w:rPr>
              <w:tab/>
            </w:r>
            <w:r w:rsidRPr="0052553D">
              <w:rPr>
                <w:rStyle w:val="Hyperlink"/>
                <w:noProof/>
              </w:rPr>
              <w:t>14.02 Overdrag til inddrivelse</w:t>
            </w:r>
            <w:r>
              <w:rPr>
                <w:noProof/>
                <w:webHidden/>
              </w:rPr>
              <w:tab/>
            </w:r>
            <w:r>
              <w:rPr>
                <w:noProof/>
                <w:webHidden/>
              </w:rPr>
              <w:fldChar w:fldCharType="begin"/>
            </w:r>
            <w:r>
              <w:rPr>
                <w:noProof/>
                <w:webHidden/>
              </w:rPr>
              <w:instrText xml:space="preserve"> PAGEREF _Toc403729832 \h </w:instrText>
            </w:r>
          </w:ins>
          <w:r>
            <w:rPr>
              <w:noProof/>
              <w:webHidden/>
            </w:rPr>
          </w:r>
          <w:r>
            <w:rPr>
              <w:noProof/>
              <w:webHidden/>
            </w:rPr>
            <w:fldChar w:fldCharType="separate"/>
          </w:r>
          <w:ins w:id="59" w:author="Poul V Madsen" w:date="2014-11-14T12:01:00Z">
            <w:r>
              <w:rPr>
                <w:noProof/>
                <w:webHidden/>
              </w:rPr>
              <w:t>38</w:t>
            </w:r>
            <w:r>
              <w:rPr>
                <w:noProof/>
                <w:webHidden/>
              </w:rPr>
              <w:fldChar w:fldCharType="end"/>
            </w:r>
            <w:r w:rsidRPr="0052553D">
              <w:rPr>
                <w:rStyle w:val="Hyperlink"/>
                <w:noProof/>
              </w:rPr>
              <w:fldChar w:fldCharType="end"/>
            </w:r>
          </w:ins>
        </w:p>
        <w:p w14:paraId="7361058A" w14:textId="77777777" w:rsidR="00F365F2" w:rsidRDefault="00F365F2">
          <w:pPr>
            <w:pStyle w:val="Indholdsfortegnelse2"/>
            <w:tabs>
              <w:tab w:val="left" w:pos="880"/>
              <w:tab w:val="right" w:leader="dot" w:pos="9719"/>
            </w:tabs>
            <w:rPr>
              <w:ins w:id="60" w:author="Poul V Madsen" w:date="2014-11-14T12:01:00Z"/>
              <w:rFonts w:eastAsiaTheme="minorEastAsia"/>
              <w:noProof/>
              <w:lang w:eastAsia="da-DK"/>
            </w:rPr>
          </w:pPr>
          <w:ins w:id="61" w:author="Poul V Madsen" w:date="2014-11-14T12:01:00Z">
            <w:r w:rsidRPr="0052553D">
              <w:rPr>
                <w:rStyle w:val="Hyperlink"/>
                <w:noProof/>
              </w:rPr>
              <w:fldChar w:fldCharType="begin"/>
            </w:r>
            <w:r w:rsidRPr="0052553D">
              <w:rPr>
                <w:rStyle w:val="Hyperlink"/>
                <w:noProof/>
              </w:rPr>
              <w:instrText xml:space="preserve"> </w:instrText>
            </w:r>
            <w:r>
              <w:rPr>
                <w:noProof/>
              </w:rPr>
              <w:instrText>HYPERLINK \l "_Toc403729833"</w:instrText>
            </w:r>
            <w:r w:rsidRPr="0052553D">
              <w:rPr>
                <w:rStyle w:val="Hyperlink"/>
                <w:noProof/>
              </w:rPr>
              <w:instrText xml:space="preserve"> </w:instrText>
            </w:r>
            <w:r w:rsidRPr="0052553D">
              <w:rPr>
                <w:rStyle w:val="Hyperlink"/>
                <w:noProof/>
              </w:rPr>
              <w:fldChar w:fldCharType="separate"/>
            </w:r>
            <w:r w:rsidRPr="0052553D">
              <w:rPr>
                <w:rStyle w:val="Hyperlink"/>
                <w:noProof/>
              </w:rPr>
              <w:t>1.16</w:t>
            </w:r>
            <w:r>
              <w:rPr>
                <w:rFonts w:eastAsiaTheme="minorEastAsia"/>
                <w:noProof/>
                <w:lang w:eastAsia="da-DK"/>
              </w:rPr>
              <w:tab/>
            </w:r>
            <w:r w:rsidRPr="0052553D">
              <w:rPr>
                <w:rStyle w:val="Hyperlink"/>
                <w:noProof/>
              </w:rPr>
              <w:t>19.08 Hent Kunde</w:t>
            </w:r>
            <w:r>
              <w:rPr>
                <w:noProof/>
                <w:webHidden/>
              </w:rPr>
              <w:tab/>
            </w:r>
            <w:r>
              <w:rPr>
                <w:noProof/>
                <w:webHidden/>
              </w:rPr>
              <w:fldChar w:fldCharType="begin"/>
            </w:r>
            <w:r>
              <w:rPr>
                <w:noProof/>
                <w:webHidden/>
              </w:rPr>
              <w:instrText xml:space="preserve"> PAGEREF _Toc403729833 \h </w:instrText>
            </w:r>
          </w:ins>
          <w:r>
            <w:rPr>
              <w:noProof/>
              <w:webHidden/>
            </w:rPr>
          </w:r>
          <w:r>
            <w:rPr>
              <w:noProof/>
              <w:webHidden/>
            </w:rPr>
            <w:fldChar w:fldCharType="separate"/>
          </w:r>
          <w:ins w:id="62" w:author="Poul V Madsen" w:date="2014-11-14T12:01:00Z">
            <w:r>
              <w:rPr>
                <w:noProof/>
                <w:webHidden/>
              </w:rPr>
              <w:t>42</w:t>
            </w:r>
            <w:r>
              <w:rPr>
                <w:noProof/>
                <w:webHidden/>
              </w:rPr>
              <w:fldChar w:fldCharType="end"/>
            </w:r>
            <w:r w:rsidRPr="0052553D">
              <w:rPr>
                <w:rStyle w:val="Hyperlink"/>
                <w:noProof/>
              </w:rPr>
              <w:fldChar w:fldCharType="end"/>
            </w:r>
          </w:ins>
        </w:p>
        <w:p w14:paraId="2A12DE52" w14:textId="77777777" w:rsidR="00EB0309" w:rsidRDefault="00EB0309">
          <w:pPr>
            <w:pStyle w:val="Indholdsfortegnelse2"/>
            <w:tabs>
              <w:tab w:val="left" w:pos="880"/>
              <w:tab w:val="right" w:leader="dot" w:pos="9719"/>
            </w:tabs>
            <w:rPr>
              <w:del w:id="63" w:author="Poul V Madsen" w:date="2014-11-10T11:35:00Z"/>
              <w:rFonts w:eastAsiaTheme="minorEastAsia"/>
              <w:noProof/>
              <w:lang w:eastAsia="da-DK"/>
            </w:rPr>
          </w:pPr>
          <w:del w:id="64" w:author="Poul V Madsen" w:date="2014-11-10T11:35:00Z">
            <w:r w:rsidRPr="00F365F2">
              <w:rPr>
                <w:rPrChange w:id="65" w:author="Poul V Madsen" w:date="2014-11-14T12:01:00Z">
                  <w:rPr>
                    <w:rStyle w:val="Hyperlink"/>
                    <w:noProof/>
                  </w:rPr>
                </w:rPrChange>
              </w:rPr>
              <w:delText>1.1</w:delText>
            </w:r>
            <w:r>
              <w:rPr>
                <w:rFonts w:eastAsiaTheme="minorEastAsia"/>
                <w:noProof/>
                <w:lang w:eastAsia="da-DK"/>
              </w:rPr>
              <w:tab/>
            </w:r>
            <w:r w:rsidRPr="00F365F2">
              <w:rPr>
                <w:rPrChange w:id="66" w:author="Poul V Madsen" w:date="2014-11-14T12:01:00Z">
                  <w:rPr>
                    <w:rStyle w:val="Hyperlink"/>
                    <w:noProof/>
                  </w:rPr>
                </w:rPrChange>
              </w:rPr>
              <w:delText>10.03 Dan udbetalingsforslag</w:delText>
            </w:r>
            <w:r>
              <w:rPr>
                <w:noProof/>
                <w:webHidden/>
              </w:rPr>
              <w:tab/>
              <w:delText>2</w:delText>
            </w:r>
          </w:del>
        </w:p>
        <w:p w14:paraId="30E7C582" w14:textId="77777777" w:rsidR="00EB0309" w:rsidRDefault="00EB0309">
          <w:pPr>
            <w:pStyle w:val="Indholdsfortegnelse2"/>
            <w:tabs>
              <w:tab w:val="left" w:pos="880"/>
              <w:tab w:val="right" w:leader="dot" w:pos="9719"/>
            </w:tabs>
            <w:rPr>
              <w:del w:id="67" w:author="Poul V Madsen" w:date="2014-11-10T11:35:00Z"/>
              <w:rFonts w:eastAsiaTheme="minorEastAsia"/>
              <w:noProof/>
              <w:lang w:eastAsia="da-DK"/>
            </w:rPr>
          </w:pPr>
          <w:del w:id="68" w:author="Poul V Madsen" w:date="2014-11-10T11:35:00Z">
            <w:r w:rsidRPr="00F365F2">
              <w:rPr>
                <w:rPrChange w:id="69" w:author="Poul V Madsen" w:date="2014-11-14T12:01:00Z">
                  <w:rPr>
                    <w:rStyle w:val="Hyperlink"/>
                    <w:noProof/>
                  </w:rPr>
                </w:rPrChange>
              </w:rPr>
              <w:delText>1.2</w:delText>
            </w:r>
            <w:r>
              <w:rPr>
                <w:rFonts w:eastAsiaTheme="minorEastAsia"/>
                <w:noProof/>
                <w:lang w:eastAsia="da-DK"/>
              </w:rPr>
              <w:tab/>
            </w:r>
            <w:r w:rsidRPr="00F365F2">
              <w:rPr>
                <w:rPrChange w:id="70" w:author="Poul V Madsen" w:date="2014-11-14T12:01:00Z">
                  <w:rPr>
                    <w:rStyle w:val="Hyperlink"/>
                    <w:noProof/>
                  </w:rPr>
                </w:rPrChange>
              </w:rPr>
              <w:delText>10.04 Gennemfør godkendte udbetalinger</w:delText>
            </w:r>
            <w:r>
              <w:rPr>
                <w:noProof/>
                <w:webHidden/>
              </w:rPr>
              <w:tab/>
              <w:delText>5</w:delText>
            </w:r>
          </w:del>
        </w:p>
        <w:p w14:paraId="4690DE46" w14:textId="77777777" w:rsidR="00EB0309" w:rsidRDefault="00EB0309">
          <w:pPr>
            <w:pStyle w:val="Indholdsfortegnelse2"/>
            <w:tabs>
              <w:tab w:val="left" w:pos="880"/>
              <w:tab w:val="right" w:leader="dot" w:pos="9719"/>
            </w:tabs>
            <w:rPr>
              <w:del w:id="71" w:author="Poul V Madsen" w:date="2014-11-10T11:35:00Z"/>
              <w:rFonts w:eastAsiaTheme="minorEastAsia"/>
              <w:noProof/>
              <w:lang w:eastAsia="da-DK"/>
            </w:rPr>
          </w:pPr>
          <w:del w:id="72" w:author="Poul V Madsen" w:date="2014-11-10T11:35:00Z">
            <w:r w:rsidRPr="00F365F2">
              <w:rPr>
                <w:rPrChange w:id="73" w:author="Poul V Madsen" w:date="2014-11-14T12:01:00Z">
                  <w:rPr>
                    <w:rStyle w:val="Hyperlink"/>
                    <w:noProof/>
                  </w:rPr>
                </w:rPrChange>
              </w:rPr>
              <w:delText>1.3</w:delText>
            </w:r>
            <w:r>
              <w:rPr>
                <w:rFonts w:eastAsiaTheme="minorEastAsia"/>
                <w:noProof/>
                <w:lang w:eastAsia="da-DK"/>
              </w:rPr>
              <w:tab/>
            </w:r>
            <w:r w:rsidRPr="00F365F2">
              <w:rPr>
                <w:rPrChange w:id="74" w:author="Poul V Madsen" w:date="2014-11-14T12:01:00Z">
                  <w:rPr>
                    <w:rStyle w:val="Hyperlink"/>
                    <w:noProof/>
                  </w:rPr>
                </w:rPrChange>
              </w:rPr>
              <w:delText>12.04 Ryk konto</w:delText>
            </w:r>
            <w:r>
              <w:rPr>
                <w:noProof/>
                <w:webHidden/>
              </w:rPr>
              <w:tab/>
              <w:delText>7</w:delText>
            </w:r>
          </w:del>
        </w:p>
        <w:p w14:paraId="3EABF94C" w14:textId="77777777" w:rsidR="00EB0309" w:rsidRDefault="00EB0309">
          <w:pPr>
            <w:pStyle w:val="Indholdsfortegnelse2"/>
            <w:tabs>
              <w:tab w:val="left" w:pos="880"/>
              <w:tab w:val="right" w:leader="dot" w:pos="9719"/>
            </w:tabs>
            <w:rPr>
              <w:del w:id="75" w:author="Poul V Madsen" w:date="2014-11-10T11:35:00Z"/>
              <w:rFonts w:eastAsiaTheme="minorEastAsia"/>
              <w:noProof/>
              <w:lang w:eastAsia="da-DK"/>
            </w:rPr>
          </w:pPr>
          <w:del w:id="76" w:author="Poul V Madsen" w:date="2014-11-10T11:35:00Z">
            <w:r w:rsidRPr="00F365F2">
              <w:rPr>
                <w:rPrChange w:id="77" w:author="Poul V Madsen" w:date="2014-11-14T12:01:00Z">
                  <w:rPr>
                    <w:rStyle w:val="Hyperlink"/>
                    <w:noProof/>
                  </w:rPr>
                </w:rPrChange>
              </w:rPr>
              <w:delText>1.4</w:delText>
            </w:r>
            <w:r>
              <w:rPr>
                <w:rFonts w:eastAsiaTheme="minorEastAsia"/>
                <w:noProof/>
                <w:lang w:eastAsia="da-DK"/>
              </w:rPr>
              <w:tab/>
            </w:r>
            <w:r w:rsidRPr="00F365F2">
              <w:rPr>
                <w:rPrChange w:id="78" w:author="Poul V Madsen" w:date="2014-11-14T12:01:00Z">
                  <w:rPr>
                    <w:rStyle w:val="Hyperlink"/>
                    <w:noProof/>
                  </w:rPr>
                </w:rPrChange>
              </w:rPr>
              <w:delText>12.10 Modtag og fordel indbetaling, dæk fordring</w:delText>
            </w:r>
            <w:r>
              <w:rPr>
                <w:noProof/>
                <w:webHidden/>
              </w:rPr>
              <w:tab/>
              <w:delText>12</w:delText>
            </w:r>
          </w:del>
        </w:p>
        <w:p w14:paraId="6687B897" w14:textId="77777777" w:rsidR="00EB0309" w:rsidRDefault="00EB0309">
          <w:pPr>
            <w:pStyle w:val="Indholdsfortegnelse2"/>
            <w:tabs>
              <w:tab w:val="left" w:pos="880"/>
              <w:tab w:val="right" w:leader="dot" w:pos="9719"/>
            </w:tabs>
            <w:rPr>
              <w:del w:id="79" w:author="Poul V Madsen" w:date="2014-11-10T11:35:00Z"/>
              <w:rFonts w:eastAsiaTheme="minorEastAsia"/>
              <w:noProof/>
              <w:lang w:eastAsia="da-DK"/>
            </w:rPr>
          </w:pPr>
          <w:del w:id="80" w:author="Poul V Madsen" w:date="2014-11-10T11:35:00Z">
            <w:r w:rsidRPr="00F365F2">
              <w:rPr>
                <w:rPrChange w:id="81" w:author="Poul V Madsen" w:date="2014-11-14T12:01:00Z">
                  <w:rPr>
                    <w:rStyle w:val="Hyperlink"/>
                    <w:noProof/>
                  </w:rPr>
                </w:rPrChange>
              </w:rPr>
              <w:delText>1.5</w:delText>
            </w:r>
            <w:r>
              <w:rPr>
                <w:rFonts w:eastAsiaTheme="minorEastAsia"/>
                <w:noProof/>
                <w:lang w:eastAsia="da-DK"/>
              </w:rPr>
              <w:tab/>
            </w:r>
            <w:r w:rsidRPr="00F365F2">
              <w:rPr>
                <w:rPrChange w:id="82" w:author="Poul V Madsen" w:date="2014-11-14T12:01:00Z">
                  <w:rPr>
                    <w:rStyle w:val="Hyperlink"/>
                    <w:noProof/>
                  </w:rPr>
                </w:rPrChange>
              </w:rPr>
              <w:delText>12.16 Fordel negativ fordring</w:delText>
            </w:r>
            <w:r>
              <w:rPr>
                <w:noProof/>
                <w:webHidden/>
              </w:rPr>
              <w:tab/>
              <w:delText>16</w:delText>
            </w:r>
          </w:del>
        </w:p>
        <w:p w14:paraId="7FC16CD7" w14:textId="77777777" w:rsidR="00EB0309" w:rsidRDefault="00EB0309">
          <w:pPr>
            <w:pStyle w:val="Indholdsfortegnelse2"/>
            <w:tabs>
              <w:tab w:val="left" w:pos="880"/>
              <w:tab w:val="right" w:leader="dot" w:pos="9719"/>
            </w:tabs>
            <w:rPr>
              <w:del w:id="83" w:author="Poul V Madsen" w:date="2014-11-10T11:35:00Z"/>
              <w:rFonts w:eastAsiaTheme="minorEastAsia"/>
              <w:noProof/>
              <w:lang w:eastAsia="da-DK"/>
            </w:rPr>
          </w:pPr>
          <w:del w:id="84" w:author="Poul V Madsen" w:date="2014-11-10T11:35:00Z">
            <w:r w:rsidRPr="00F365F2">
              <w:rPr>
                <w:rPrChange w:id="85" w:author="Poul V Madsen" w:date="2014-11-14T12:01:00Z">
                  <w:rPr>
                    <w:rStyle w:val="Hyperlink"/>
                    <w:noProof/>
                  </w:rPr>
                </w:rPrChange>
              </w:rPr>
              <w:delText>1.6</w:delText>
            </w:r>
            <w:r>
              <w:rPr>
                <w:rFonts w:eastAsiaTheme="minorEastAsia"/>
                <w:noProof/>
                <w:lang w:eastAsia="da-DK"/>
              </w:rPr>
              <w:tab/>
            </w:r>
            <w:r w:rsidRPr="00F365F2">
              <w:rPr>
                <w:rPrChange w:id="86" w:author="Poul V Madsen" w:date="2014-11-14T12:01:00Z">
                  <w:rPr>
                    <w:rStyle w:val="Hyperlink"/>
                    <w:noProof/>
                  </w:rPr>
                </w:rPrChange>
              </w:rPr>
              <w:delText>13.01 Annuller stop for konto</w:delText>
            </w:r>
            <w:r>
              <w:rPr>
                <w:noProof/>
                <w:webHidden/>
              </w:rPr>
              <w:tab/>
              <w:delText>19</w:delText>
            </w:r>
          </w:del>
        </w:p>
        <w:p w14:paraId="3A797B34" w14:textId="77777777" w:rsidR="00EB0309" w:rsidRDefault="00EB0309">
          <w:pPr>
            <w:pStyle w:val="Indholdsfortegnelse2"/>
            <w:tabs>
              <w:tab w:val="left" w:pos="880"/>
              <w:tab w:val="right" w:leader="dot" w:pos="9719"/>
            </w:tabs>
            <w:rPr>
              <w:del w:id="87" w:author="Poul V Madsen" w:date="2014-11-10T11:35:00Z"/>
              <w:rFonts w:eastAsiaTheme="minorEastAsia"/>
              <w:noProof/>
              <w:lang w:eastAsia="da-DK"/>
            </w:rPr>
          </w:pPr>
          <w:del w:id="88" w:author="Poul V Madsen" w:date="2014-11-10T11:35:00Z">
            <w:r w:rsidRPr="00F365F2">
              <w:rPr>
                <w:rPrChange w:id="89" w:author="Poul V Madsen" w:date="2014-11-14T12:01:00Z">
                  <w:rPr>
                    <w:rStyle w:val="Hyperlink"/>
                    <w:noProof/>
                  </w:rPr>
                </w:rPrChange>
              </w:rPr>
              <w:delText>1.7</w:delText>
            </w:r>
            <w:r>
              <w:rPr>
                <w:rFonts w:eastAsiaTheme="minorEastAsia"/>
                <w:noProof/>
                <w:lang w:eastAsia="da-DK"/>
              </w:rPr>
              <w:tab/>
            </w:r>
            <w:r w:rsidRPr="00F365F2">
              <w:rPr>
                <w:rPrChange w:id="90" w:author="Poul V Madsen" w:date="2014-11-14T12:01:00Z">
                  <w:rPr>
                    <w:rStyle w:val="Hyperlink"/>
                    <w:noProof/>
                  </w:rPr>
                </w:rPrChange>
              </w:rPr>
              <w:delText>13.01 Annuller stop for konto (web)</w:delText>
            </w:r>
            <w:r>
              <w:rPr>
                <w:noProof/>
                <w:webHidden/>
              </w:rPr>
              <w:tab/>
              <w:delText>21</w:delText>
            </w:r>
          </w:del>
        </w:p>
        <w:p w14:paraId="6178408C" w14:textId="77777777" w:rsidR="00EB0309" w:rsidRDefault="00EB0309">
          <w:pPr>
            <w:pStyle w:val="Indholdsfortegnelse2"/>
            <w:tabs>
              <w:tab w:val="left" w:pos="880"/>
              <w:tab w:val="right" w:leader="dot" w:pos="9719"/>
            </w:tabs>
            <w:rPr>
              <w:del w:id="91" w:author="Poul V Madsen" w:date="2014-11-10T11:35:00Z"/>
              <w:rFonts w:eastAsiaTheme="minorEastAsia"/>
              <w:noProof/>
              <w:lang w:eastAsia="da-DK"/>
            </w:rPr>
          </w:pPr>
          <w:del w:id="92" w:author="Poul V Madsen" w:date="2014-11-10T11:35:00Z">
            <w:r w:rsidRPr="00F365F2">
              <w:rPr>
                <w:rPrChange w:id="93" w:author="Poul V Madsen" w:date="2014-11-14T12:01:00Z">
                  <w:rPr>
                    <w:rStyle w:val="Hyperlink"/>
                    <w:noProof/>
                  </w:rPr>
                </w:rPrChange>
              </w:rPr>
              <w:lastRenderedPageBreak/>
              <w:delText>1.8</w:delText>
            </w:r>
            <w:r>
              <w:rPr>
                <w:rFonts w:eastAsiaTheme="minorEastAsia"/>
                <w:noProof/>
                <w:lang w:eastAsia="da-DK"/>
              </w:rPr>
              <w:tab/>
            </w:r>
            <w:r w:rsidRPr="00F365F2">
              <w:rPr>
                <w:rPrChange w:id="94" w:author="Poul V Madsen" w:date="2014-11-14T12:01:00Z">
                  <w:rPr>
                    <w:rStyle w:val="Hyperlink"/>
                    <w:noProof/>
                  </w:rPr>
                </w:rPrChange>
              </w:rPr>
              <w:delText>13.03 Opret stop for konto DMO</w:delText>
            </w:r>
            <w:r>
              <w:rPr>
                <w:noProof/>
                <w:webHidden/>
              </w:rPr>
              <w:tab/>
              <w:delText>23</w:delText>
            </w:r>
          </w:del>
        </w:p>
        <w:p w14:paraId="5D511FB6" w14:textId="77777777" w:rsidR="00EB0309" w:rsidRDefault="00EB0309">
          <w:pPr>
            <w:pStyle w:val="Indholdsfortegnelse2"/>
            <w:tabs>
              <w:tab w:val="left" w:pos="880"/>
              <w:tab w:val="right" w:leader="dot" w:pos="9719"/>
            </w:tabs>
            <w:rPr>
              <w:del w:id="95" w:author="Poul V Madsen" w:date="2014-11-10T11:35:00Z"/>
              <w:rFonts w:eastAsiaTheme="minorEastAsia"/>
              <w:noProof/>
              <w:lang w:eastAsia="da-DK"/>
            </w:rPr>
          </w:pPr>
          <w:del w:id="96" w:author="Poul V Madsen" w:date="2014-11-10T11:35:00Z">
            <w:r w:rsidRPr="00F365F2">
              <w:rPr>
                <w:rPrChange w:id="97" w:author="Poul V Madsen" w:date="2014-11-14T12:01:00Z">
                  <w:rPr>
                    <w:rStyle w:val="Hyperlink"/>
                    <w:noProof/>
                  </w:rPr>
                </w:rPrChange>
              </w:rPr>
              <w:delText>1.9</w:delText>
            </w:r>
            <w:r>
              <w:rPr>
                <w:rFonts w:eastAsiaTheme="minorEastAsia"/>
                <w:noProof/>
                <w:lang w:eastAsia="da-DK"/>
              </w:rPr>
              <w:tab/>
            </w:r>
            <w:r w:rsidRPr="00F365F2">
              <w:rPr>
                <w:rPrChange w:id="98" w:author="Poul V Madsen" w:date="2014-11-14T12:01:00Z">
                  <w:rPr>
                    <w:rStyle w:val="Hyperlink"/>
                    <w:noProof/>
                  </w:rPr>
                </w:rPrChange>
              </w:rPr>
              <w:delText>13.03 Opret stop for konto WEB</w:delText>
            </w:r>
            <w:r>
              <w:rPr>
                <w:noProof/>
                <w:webHidden/>
              </w:rPr>
              <w:tab/>
              <w:delText>25</w:delText>
            </w:r>
          </w:del>
        </w:p>
        <w:p w14:paraId="0C3A75B1" w14:textId="77777777" w:rsidR="00EB0309" w:rsidRDefault="00EB0309">
          <w:pPr>
            <w:pStyle w:val="Indholdsfortegnelse2"/>
            <w:tabs>
              <w:tab w:val="left" w:pos="880"/>
              <w:tab w:val="right" w:leader="dot" w:pos="9719"/>
            </w:tabs>
            <w:rPr>
              <w:del w:id="99" w:author="Poul V Madsen" w:date="2014-11-10T11:35:00Z"/>
              <w:rFonts w:eastAsiaTheme="minorEastAsia"/>
              <w:noProof/>
              <w:lang w:eastAsia="da-DK"/>
            </w:rPr>
          </w:pPr>
          <w:del w:id="100" w:author="Poul V Madsen" w:date="2014-11-10T11:35:00Z">
            <w:r w:rsidRPr="00F365F2">
              <w:rPr>
                <w:rPrChange w:id="101" w:author="Poul V Madsen" w:date="2014-11-14T12:01:00Z">
                  <w:rPr>
                    <w:rStyle w:val="Hyperlink"/>
                    <w:noProof/>
                  </w:rPr>
                </w:rPrChange>
              </w:rPr>
              <w:delText>1.10</w:delText>
            </w:r>
            <w:r>
              <w:rPr>
                <w:rFonts w:eastAsiaTheme="minorEastAsia"/>
                <w:noProof/>
                <w:lang w:eastAsia="da-DK"/>
              </w:rPr>
              <w:tab/>
            </w:r>
            <w:r w:rsidRPr="00F365F2">
              <w:rPr>
                <w:rPrChange w:id="102" w:author="Poul V Madsen" w:date="2014-11-14T12:01:00Z">
                  <w:rPr>
                    <w:rStyle w:val="Hyperlink"/>
                    <w:noProof/>
                  </w:rPr>
                </w:rPrChange>
              </w:rPr>
              <w:delText>13.05 Opret konto</w:delText>
            </w:r>
            <w:r>
              <w:rPr>
                <w:noProof/>
                <w:webHidden/>
              </w:rPr>
              <w:tab/>
              <w:delText>28</w:delText>
            </w:r>
          </w:del>
        </w:p>
        <w:p w14:paraId="39C1C258" w14:textId="77777777" w:rsidR="00EB0309" w:rsidRDefault="00EB0309">
          <w:pPr>
            <w:pStyle w:val="Indholdsfortegnelse2"/>
            <w:tabs>
              <w:tab w:val="left" w:pos="880"/>
              <w:tab w:val="right" w:leader="dot" w:pos="9719"/>
            </w:tabs>
            <w:rPr>
              <w:del w:id="103" w:author="Poul V Madsen" w:date="2014-11-10T11:35:00Z"/>
              <w:rFonts w:eastAsiaTheme="minorEastAsia"/>
              <w:noProof/>
              <w:lang w:eastAsia="da-DK"/>
            </w:rPr>
          </w:pPr>
          <w:del w:id="104" w:author="Poul V Madsen" w:date="2014-11-10T11:35:00Z">
            <w:r w:rsidRPr="00F365F2">
              <w:rPr>
                <w:rPrChange w:id="105" w:author="Poul V Madsen" w:date="2014-11-14T12:01:00Z">
                  <w:rPr>
                    <w:rStyle w:val="Hyperlink"/>
                    <w:noProof/>
                  </w:rPr>
                </w:rPrChange>
              </w:rPr>
              <w:delText>1.11</w:delText>
            </w:r>
            <w:r>
              <w:rPr>
                <w:rFonts w:eastAsiaTheme="minorEastAsia"/>
                <w:noProof/>
                <w:lang w:eastAsia="da-DK"/>
              </w:rPr>
              <w:tab/>
            </w:r>
            <w:r w:rsidRPr="00F365F2">
              <w:rPr>
                <w:rPrChange w:id="106" w:author="Poul V Madsen" w:date="2014-11-14T12:01:00Z">
                  <w:rPr>
                    <w:rStyle w:val="Hyperlink"/>
                    <w:noProof/>
                  </w:rPr>
                </w:rPrChange>
              </w:rPr>
              <w:delText>13.08 Vis kontooplysninger</w:delText>
            </w:r>
            <w:r>
              <w:rPr>
                <w:noProof/>
                <w:webHidden/>
              </w:rPr>
              <w:tab/>
              <w:delText>29</w:delText>
            </w:r>
          </w:del>
        </w:p>
        <w:p w14:paraId="594988E7" w14:textId="77777777" w:rsidR="00EB0309" w:rsidRDefault="00EB0309">
          <w:pPr>
            <w:pStyle w:val="Indholdsfortegnelse2"/>
            <w:tabs>
              <w:tab w:val="left" w:pos="880"/>
              <w:tab w:val="right" w:leader="dot" w:pos="9719"/>
            </w:tabs>
            <w:rPr>
              <w:del w:id="107" w:author="Poul V Madsen" w:date="2014-11-10T11:35:00Z"/>
              <w:rFonts w:eastAsiaTheme="minorEastAsia"/>
              <w:noProof/>
              <w:lang w:eastAsia="da-DK"/>
            </w:rPr>
          </w:pPr>
          <w:del w:id="108" w:author="Poul V Madsen" w:date="2014-11-10T11:35:00Z">
            <w:r w:rsidRPr="00F365F2">
              <w:rPr>
                <w:rPrChange w:id="109" w:author="Poul V Madsen" w:date="2014-11-14T12:01:00Z">
                  <w:rPr>
                    <w:rStyle w:val="Hyperlink"/>
                    <w:noProof/>
                  </w:rPr>
                </w:rPrChange>
              </w:rPr>
              <w:delText>1.12</w:delText>
            </w:r>
            <w:r>
              <w:rPr>
                <w:rFonts w:eastAsiaTheme="minorEastAsia"/>
                <w:noProof/>
                <w:lang w:eastAsia="da-DK"/>
              </w:rPr>
              <w:tab/>
            </w:r>
            <w:r w:rsidRPr="00F365F2">
              <w:rPr>
                <w:rPrChange w:id="110" w:author="Poul V Madsen" w:date="2014-11-14T12:01:00Z">
                  <w:rPr>
                    <w:rStyle w:val="Hyperlink"/>
                    <w:noProof/>
                  </w:rPr>
                </w:rPrChange>
              </w:rPr>
              <w:delText>13.08 Vis kontooplysninger (web)</w:delText>
            </w:r>
            <w:r>
              <w:rPr>
                <w:noProof/>
                <w:webHidden/>
              </w:rPr>
              <w:tab/>
              <w:delText>30</w:delText>
            </w:r>
          </w:del>
        </w:p>
        <w:p w14:paraId="7515E513" w14:textId="77777777" w:rsidR="00EB0309" w:rsidRDefault="00EB0309">
          <w:pPr>
            <w:pStyle w:val="Indholdsfortegnelse1"/>
            <w:tabs>
              <w:tab w:val="left" w:pos="440"/>
              <w:tab w:val="right" w:leader="dot" w:pos="9719"/>
            </w:tabs>
            <w:rPr>
              <w:del w:id="111" w:author="Poul V Madsen" w:date="2014-11-10T11:35:00Z"/>
              <w:noProof/>
            </w:rPr>
          </w:pPr>
          <w:del w:id="112" w:author="Poul V Madsen" w:date="2014-11-10T11:35:00Z">
            <w:r w:rsidRPr="00F365F2">
              <w:rPr>
                <w:rPrChange w:id="113" w:author="Poul V Madsen" w:date="2014-11-14T12:01:00Z">
                  <w:rPr>
                    <w:rStyle w:val="Hyperlink"/>
                    <w:noProof/>
                  </w:rPr>
                </w:rPrChange>
              </w:rPr>
              <w:delText>1</w:delText>
            </w:r>
            <w:r>
              <w:rPr>
                <w:noProof/>
              </w:rPr>
              <w:tab/>
            </w:r>
            <w:r w:rsidRPr="00F365F2">
              <w:rPr>
                <w:rPrChange w:id="114" w:author="Poul V Madsen" w:date="2014-11-14T12:01:00Z">
                  <w:rPr>
                    <w:rStyle w:val="Hyperlink"/>
                    <w:noProof/>
                  </w:rPr>
                </w:rPrChange>
              </w:rPr>
              <w:delText>13.09 Dan kontoudtogt</w:delText>
            </w:r>
            <w:r>
              <w:rPr>
                <w:noProof/>
                <w:webHidden/>
              </w:rPr>
              <w:tab/>
              <w:delText>31</w:delText>
            </w:r>
          </w:del>
        </w:p>
        <w:p w14:paraId="6401FDF7" w14:textId="77777777" w:rsidR="00EB0309" w:rsidRDefault="00EB0309">
          <w:pPr>
            <w:pStyle w:val="Indholdsfortegnelse2"/>
            <w:tabs>
              <w:tab w:val="left" w:pos="880"/>
              <w:tab w:val="right" w:leader="dot" w:pos="9719"/>
            </w:tabs>
            <w:rPr>
              <w:del w:id="115" w:author="Poul V Madsen" w:date="2014-11-10T11:35:00Z"/>
              <w:rFonts w:eastAsiaTheme="minorEastAsia"/>
              <w:noProof/>
              <w:lang w:eastAsia="da-DK"/>
            </w:rPr>
          </w:pPr>
          <w:del w:id="116" w:author="Poul V Madsen" w:date="2014-11-10T11:35:00Z">
            <w:r w:rsidRPr="00F365F2">
              <w:rPr>
                <w:rPrChange w:id="117" w:author="Poul V Madsen" w:date="2014-11-14T12:01:00Z">
                  <w:rPr>
                    <w:rStyle w:val="Hyperlink"/>
                    <w:noProof/>
                  </w:rPr>
                </w:rPrChange>
              </w:rPr>
              <w:delText>1.1</w:delText>
            </w:r>
            <w:r>
              <w:rPr>
                <w:rFonts w:eastAsiaTheme="minorEastAsia"/>
                <w:noProof/>
                <w:lang w:eastAsia="da-DK"/>
              </w:rPr>
              <w:tab/>
            </w:r>
            <w:r w:rsidRPr="00F365F2">
              <w:rPr>
                <w:rPrChange w:id="118" w:author="Poul V Madsen" w:date="2014-11-14T12:01:00Z">
                  <w:rPr>
                    <w:rStyle w:val="Hyperlink"/>
                    <w:noProof/>
                  </w:rPr>
                </w:rPrChange>
              </w:rPr>
              <w:delText>13.09 Dan kontoudtogt/rapport</w:delText>
            </w:r>
            <w:r>
              <w:rPr>
                <w:noProof/>
                <w:webHidden/>
              </w:rPr>
              <w:tab/>
              <w:delText>32</w:delText>
            </w:r>
          </w:del>
        </w:p>
        <w:p w14:paraId="3B78D482" w14:textId="77777777" w:rsidR="00EB0309" w:rsidRDefault="00EB0309">
          <w:pPr>
            <w:pStyle w:val="Indholdsfortegnelse2"/>
            <w:tabs>
              <w:tab w:val="left" w:pos="880"/>
              <w:tab w:val="right" w:leader="dot" w:pos="9719"/>
            </w:tabs>
            <w:rPr>
              <w:del w:id="119" w:author="Poul V Madsen" w:date="2014-11-10T11:35:00Z"/>
              <w:rFonts w:eastAsiaTheme="minorEastAsia"/>
              <w:noProof/>
              <w:lang w:eastAsia="da-DK"/>
            </w:rPr>
          </w:pPr>
          <w:del w:id="120" w:author="Poul V Madsen" w:date="2014-11-10T11:35:00Z">
            <w:r w:rsidRPr="00F365F2">
              <w:rPr>
                <w:rPrChange w:id="121" w:author="Poul V Madsen" w:date="2014-11-14T12:01:00Z">
                  <w:rPr>
                    <w:rStyle w:val="Hyperlink"/>
                    <w:noProof/>
                  </w:rPr>
                </w:rPrChange>
              </w:rPr>
              <w:delText>1.2</w:delText>
            </w:r>
            <w:r>
              <w:rPr>
                <w:rFonts w:eastAsiaTheme="minorEastAsia"/>
                <w:noProof/>
                <w:lang w:eastAsia="da-DK"/>
              </w:rPr>
              <w:tab/>
            </w:r>
            <w:r w:rsidRPr="00F365F2">
              <w:rPr>
                <w:rPrChange w:id="122" w:author="Poul V Madsen" w:date="2014-11-14T12:01:00Z">
                  <w:rPr>
                    <w:rStyle w:val="Hyperlink"/>
                    <w:noProof/>
                  </w:rPr>
                </w:rPrChange>
              </w:rPr>
              <w:delText>13.09 Dan kontoudtogt/rapport (web)</w:delText>
            </w:r>
            <w:r>
              <w:rPr>
                <w:noProof/>
                <w:webHidden/>
              </w:rPr>
              <w:tab/>
              <w:delText>32</w:delText>
            </w:r>
          </w:del>
        </w:p>
        <w:p w14:paraId="257D48A9" w14:textId="77777777" w:rsidR="00EB0309" w:rsidRDefault="00EB0309">
          <w:pPr>
            <w:pStyle w:val="Indholdsfortegnelse2"/>
            <w:tabs>
              <w:tab w:val="left" w:pos="880"/>
              <w:tab w:val="right" w:leader="dot" w:pos="9719"/>
            </w:tabs>
            <w:rPr>
              <w:del w:id="123" w:author="Poul V Madsen" w:date="2014-11-10T11:35:00Z"/>
              <w:rFonts w:eastAsiaTheme="minorEastAsia"/>
              <w:noProof/>
              <w:lang w:eastAsia="da-DK"/>
            </w:rPr>
          </w:pPr>
          <w:del w:id="124" w:author="Poul V Madsen" w:date="2014-11-10T11:35:00Z">
            <w:r w:rsidRPr="00F365F2">
              <w:rPr>
                <w:rPrChange w:id="125" w:author="Poul V Madsen" w:date="2014-11-14T12:01:00Z">
                  <w:rPr>
                    <w:rStyle w:val="Hyperlink"/>
                    <w:noProof/>
                  </w:rPr>
                </w:rPrChange>
              </w:rPr>
              <w:delText>1.13</w:delText>
            </w:r>
            <w:r>
              <w:rPr>
                <w:rFonts w:eastAsiaTheme="minorEastAsia"/>
                <w:noProof/>
                <w:lang w:eastAsia="da-DK"/>
              </w:rPr>
              <w:tab/>
            </w:r>
            <w:r w:rsidRPr="00F365F2">
              <w:rPr>
                <w:rPrChange w:id="126" w:author="Poul V Madsen" w:date="2014-11-14T12:01:00Z">
                  <w:rPr>
                    <w:rStyle w:val="Hyperlink"/>
                    <w:noProof/>
                  </w:rPr>
                </w:rPrChange>
              </w:rPr>
              <w:delText>14.02 Overdrag til inddrivelse</w:delText>
            </w:r>
            <w:r>
              <w:rPr>
                <w:noProof/>
                <w:webHidden/>
              </w:rPr>
              <w:tab/>
              <w:delText>34</w:delText>
            </w:r>
          </w:del>
        </w:p>
        <w:p w14:paraId="52592F2B" w14:textId="77777777" w:rsidR="00EB0309" w:rsidRDefault="00EB0309">
          <w:pPr>
            <w:pStyle w:val="Indholdsfortegnelse2"/>
            <w:tabs>
              <w:tab w:val="left" w:pos="880"/>
              <w:tab w:val="right" w:leader="dot" w:pos="9719"/>
            </w:tabs>
            <w:rPr>
              <w:del w:id="127" w:author="Poul V Madsen" w:date="2014-11-10T11:35:00Z"/>
              <w:rFonts w:eastAsiaTheme="minorEastAsia"/>
              <w:noProof/>
              <w:lang w:eastAsia="da-DK"/>
            </w:rPr>
          </w:pPr>
          <w:del w:id="128" w:author="Poul V Madsen" w:date="2014-11-10T11:35:00Z">
            <w:r w:rsidRPr="00F365F2">
              <w:rPr>
                <w:rPrChange w:id="129" w:author="Poul V Madsen" w:date="2014-11-14T12:01:00Z">
                  <w:rPr>
                    <w:rStyle w:val="Hyperlink"/>
                    <w:noProof/>
                  </w:rPr>
                </w:rPrChange>
              </w:rPr>
              <w:delText>1.14</w:delText>
            </w:r>
            <w:r>
              <w:rPr>
                <w:rFonts w:eastAsiaTheme="minorEastAsia"/>
                <w:noProof/>
                <w:lang w:eastAsia="da-DK"/>
              </w:rPr>
              <w:tab/>
            </w:r>
            <w:r w:rsidRPr="00F365F2">
              <w:rPr>
                <w:rPrChange w:id="130" w:author="Poul V Madsen" w:date="2014-11-14T12:01:00Z">
                  <w:rPr>
                    <w:rStyle w:val="Hyperlink"/>
                    <w:noProof/>
                  </w:rPr>
                </w:rPrChange>
              </w:rPr>
              <w:delText>19.08 Hent Kunde</w:delText>
            </w:r>
            <w:r>
              <w:rPr>
                <w:noProof/>
                <w:webHidden/>
              </w:rPr>
              <w:tab/>
              <w:delText>38</w:delText>
            </w:r>
          </w:del>
        </w:p>
        <w:p w14:paraId="33BE7D2D" w14:textId="77777777" w:rsidR="00B008BE" w:rsidRDefault="00B008BE">
          <w:r>
            <w:rPr>
              <w:b/>
              <w:bCs/>
            </w:rPr>
            <w:fldChar w:fldCharType="end"/>
          </w:r>
        </w:p>
      </w:sdtContent>
    </w:sdt>
    <w:p w14:paraId="33BE7D2E" w14:textId="77777777" w:rsidR="00B008BE" w:rsidRDefault="00B008BE">
      <w:pPr>
        <w:rPr>
          <w:rFonts w:ascii="Arial" w:eastAsiaTheme="majorEastAsia" w:hAnsi="Arial" w:cs="Arial"/>
          <w:b/>
          <w:bCs/>
          <w:sz w:val="24"/>
          <w:szCs w:val="26"/>
        </w:rPr>
      </w:pPr>
      <w:r>
        <w:br w:type="page"/>
      </w:r>
    </w:p>
    <w:p w14:paraId="33BE7D2F" w14:textId="77777777" w:rsidR="000407F9" w:rsidRDefault="00B008BE" w:rsidP="00B008BE">
      <w:pPr>
        <w:pStyle w:val="Overskrift2"/>
      </w:pPr>
      <w:bookmarkStart w:id="131" w:name="_Toc403729813"/>
      <w:r>
        <w:t>10.03 Dan udbetalingsforslag</w:t>
      </w:r>
      <w:bookmarkEnd w:id="131"/>
    </w:p>
    <w:p w14:paraId="33BE7D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63" w14:textId="77777777" w:rsidTr="00B008BE">
        <w:tc>
          <w:tcPr>
            <w:tcW w:w="9869" w:type="dxa"/>
            <w:shd w:val="clear" w:color="auto" w:fill="auto"/>
          </w:tcPr>
          <w:p w14:paraId="33BE7D31" w14:textId="77777777" w:rsidR="00B008BE" w:rsidRDefault="00B008BE" w:rsidP="00B008BE">
            <w:pPr>
              <w:pStyle w:val="Normal11"/>
            </w:pPr>
            <w:r>
              <w:rPr>
                <w:b/>
              </w:rPr>
              <w:t>Formål</w:t>
            </w:r>
          </w:p>
          <w:p w14:paraId="33BE7D32" w14:textId="77777777" w:rsidR="00B008BE" w:rsidRDefault="00B008BE" w:rsidP="00B008BE">
            <w:pPr>
              <w:pStyle w:val="Normal11"/>
            </w:pPr>
            <w:r>
              <w:t xml:space="preserve">At </w:t>
            </w:r>
            <w:proofErr w:type="gramStart"/>
            <w:r>
              <w:t>danne</w:t>
            </w:r>
            <w:proofErr w:type="gramEnd"/>
            <w:r>
              <w:t xml:space="preserve"> et udbetalingsforslag. </w:t>
            </w:r>
          </w:p>
          <w:p w14:paraId="33BE7D33" w14:textId="77777777" w:rsidR="00B008BE" w:rsidRDefault="00B008BE" w:rsidP="00B008BE">
            <w:pPr>
              <w:pStyle w:val="Normal11"/>
            </w:pPr>
          </w:p>
          <w:p w14:paraId="33BE7D34" w14:textId="77777777" w:rsidR="00B008BE" w:rsidRDefault="00B008BE" w:rsidP="00B008BE">
            <w:pPr>
              <w:pStyle w:val="Normal11"/>
            </w:pPr>
            <w:r>
              <w:t xml:space="preserve">Beskrivelse </w:t>
            </w:r>
          </w:p>
          <w:p w14:paraId="33BE7D35" w14:textId="77777777" w:rsidR="00B008BE" w:rsidRDefault="00B008BE" w:rsidP="00B008BE">
            <w:pPr>
              <w:pStyle w:val="Normal11"/>
            </w:pPr>
            <w:r>
              <w:t>Her håndteres en kreditsaldo jf. OPKL § 16a, stk.2. Første step i udbetalingsproceduren, er en simulering, der senere kan godkendes og eksekveres, eller afvises.</w:t>
            </w:r>
          </w:p>
          <w:p w14:paraId="33BE7D36" w14:textId="77777777" w:rsidR="00B008BE" w:rsidRDefault="00B008BE" w:rsidP="00B008BE">
            <w:pPr>
              <w:pStyle w:val="Normal11"/>
            </w:pPr>
          </w:p>
          <w:p w14:paraId="33BE7D37" w14:textId="77777777" w:rsidR="00B008BE" w:rsidRDefault="00B008BE" w:rsidP="00B008BE">
            <w:pPr>
              <w:pStyle w:val="Normal11"/>
            </w:pPr>
            <w:r>
              <w:t>For at sikre korrekt behandling af kreditsaldi er der en række beslutninger der skal træffes. For at træffe disse beslutninger, gennemløbes diagram 10.03 beslutningstræ for udbetalinger.</w:t>
            </w:r>
          </w:p>
          <w:p w14:paraId="33BE7D38" w14:textId="77777777" w:rsidR="00B008BE" w:rsidRDefault="00B008BE" w:rsidP="00B008BE">
            <w:pPr>
              <w:pStyle w:val="Normal11"/>
            </w:pPr>
            <w:r>
              <w:t xml:space="preserve">   </w:t>
            </w:r>
          </w:p>
          <w:p w14:paraId="33BE7D39" w14:textId="77777777" w:rsidR="00B008BE" w:rsidRDefault="00B008BE" w:rsidP="00B008BE">
            <w:pPr>
              <w:pStyle w:val="Normal11"/>
            </w:pPr>
          </w:p>
          <w:p w14:paraId="33BE7D3A" w14:textId="77777777" w:rsidR="00B008BE" w:rsidRDefault="00B008BE" w:rsidP="00B008BE">
            <w:pPr>
              <w:pStyle w:val="Normal11"/>
            </w:pPr>
            <w:r>
              <w:t>Det genereres liste til godkendelse:</w:t>
            </w:r>
          </w:p>
          <w:p w14:paraId="33BE7D3B" w14:textId="77777777" w:rsidR="00B008BE" w:rsidRDefault="00B008BE" w:rsidP="00B008BE">
            <w:pPr>
              <w:pStyle w:val="Normal11"/>
            </w:pPr>
            <w:r>
              <w:t>Listen indeholder</w:t>
            </w:r>
          </w:p>
          <w:p w14:paraId="33BE7D3C" w14:textId="77777777" w:rsidR="00B008BE" w:rsidRDefault="00B008BE" w:rsidP="00B008BE">
            <w:pPr>
              <w:pStyle w:val="Normal11"/>
            </w:pPr>
            <w:r>
              <w:t>Alle beløb til godkendelse</w:t>
            </w:r>
          </w:p>
          <w:p w14:paraId="33BE7D3D" w14:textId="77777777" w:rsidR="00B008BE" w:rsidRDefault="00B008BE" w:rsidP="00B008BE">
            <w:pPr>
              <w:pStyle w:val="Normal11"/>
            </w:pPr>
            <w:r>
              <w:t xml:space="preserve">Det er godkenders rolle der initierer mulighed for godkendelse af beløb o/u 500.000 kr. Bilag 3.24 tabel 24 </w:t>
            </w:r>
          </w:p>
          <w:p w14:paraId="33BE7D3E" w14:textId="77777777" w:rsidR="00B008BE" w:rsidRDefault="00B008BE" w:rsidP="00B008BE">
            <w:pPr>
              <w:pStyle w:val="Normal11"/>
            </w:pPr>
          </w:p>
          <w:p w14:paraId="33BE7D3F" w14:textId="77777777" w:rsidR="00B008BE" w:rsidRDefault="00B008BE" w:rsidP="00B008BE">
            <w:pPr>
              <w:pStyle w:val="Normal11"/>
            </w:pPr>
            <w:r>
              <w:t>Specifikt for kommende krav gælder:</w:t>
            </w:r>
          </w:p>
          <w:p w14:paraId="33BE7D40" w14:textId="77777777" w:rsidR="00B008BE" w:rsidRDefault="00B008BE" w:rsidP="00B008BE">
            <w:pPr>
              <w:pStyle w:val="Normal11"/>
            </w:pPr>
            <w:r>
              <w:t>-Er der kommende krav, der har sidste rettidig betalingsdato indenfor de næste 5 dage Forretningsregel 3.37 (parameterstyret Bilag 3.24 tabel 13) Jf. OPKL § 16c stk. 5?</w:t>
            </w:r>
          </w:p>
          <w:p w14:paraId="33BE7D41" w14:textId="77777777" w:rsidR="00B008BE" w:rsidRDefault="00B008BE" w:rsidP="00B008BE">
            <w:pPr>
              <w:pStyle w:val="Normal11"/>
            </w:pPr>
            <w:r>
              <w:t xml:space="preserve"> </w:t>
            </w:r>
          </w:p>
          <w:p w14:paraId="33BE7D42" w14:textId="77777777" w:rsidR="00B008BE" w:rsidRDefault="00B008BE" w:rsidP="00B008BE">
            <w:pPr>
              <w:pStyle w:val="Normal11"/>
            </w:pPr>
          </w:p>
          <w:p w14:paraId="33BE7D43" w14:textId="77777777" w:rsidR="00B008BE" w:rsidRDefault="00B008BE" w:rsidP="00B008BE">
            <w:pPr>
              <w:pStyle w:val="Normal11"/>
            </w:pPr>
            <w:r>
              <w:t>Specifikt for udbetalingsstop og udligningsstop gælder:</w:t>
            </w:r>
          </w:p>
          <w:p w14:paraId="33BE7D44" w14:textId="77777777" w:rsidR="00B008BE" w:rsidRDefault="00B008BE" w:rsidP="00B008BE">
            <w:pPr>
              <w:pStyle w:val="Normal11"/>
            </w:pPr>
            <w:r>
              <w:t>- Der er ikke sat stop for udbetaling på kontoen som helhed, eller for den eller de fordringer der behandles.</w:t>
            </w:r>
          </w:p>
          <w:p w14:paraId="33BE7D45" w14:textId="77777777" w:rsidR="00B008BE" w:rsidRDefault="00B008BE" w:rsidP="00B008BE">
            <w:pPr>
              <w:pStyle w:val="Normal11"/>
            </w:pPr>
            <w:r>
              <w:t>- Er der indsat stop for udbetaling? Stop kan være opsat på en enkelt fordring, flere fordringer eller for kontoen som helhed.</w:t>
            </w:r>
          </w:p>
          <w:p w14:paraId="33BE7D46" w14:textId="77777777" w:rsidR="00B008BE" w:rsidRDefault="00B008BE" w:rsidP="00B008BE">
            <w:pPr>
              <w:pStyle w:val="Normal11"/>
            </w:pPr>
            <w:r>
              <w:t xml:space="preserve"> </w:t>
            </w:r>
          </w:p>
          <w:p w14:paraId="33BE7D47" w14:textId="77777777" w:rsidR="00B008BE" w:rsidRDefault="00B008BE" w:rsidP="00B008BE">
            <w:pPr>
              <w:pStyle w:val="Normal11"/>
            </w:pPr>
            <w:r>
              <w:t xml:space="preserve">Specifikt for fordringer hos EFI gælder: </w:t>
            </w:r>
          </w:p>
          <w:p w14:paraId="33BE7D48" w14:textId="77777777" w:rsidR="00B008BE" w:rsidRDefault="00B008BE" w:rsidP="00B008BE">
            <w:pPr>
              <w:pStyle w:val="Normal11"/>
            </w:pPr>
            <w:r>
              <w:t>- For de konti, hvor ovenstående gælder, tjekkes endvidere for om kunden har fordring hos EFI, transport etc.</w:t>
            </w:r>
          </w:p>
          <w:p w14:paraId="33BE7D49" w14:textId="77777777" w:rsidR="00B008BE" w:rsidRDefault="00B008BE" w:rsidP="00B008BE">
            <w:pPr>
              <w:pStyle w:val="Normal11"/>
            </w:pPr>
            <w:r>
              <w:t xml:space="preserve">- Ved positivt svar på denne forespørgsel vælges udbetalingskanal EFI, ellers </w:t>
            </w:r>
            <w:proofErr w:type="spellStart"/>
            <w:r>
              <w:t>Nemkonto</w:t>
            </w:r>
            <w:proofErr w:type="spellEnd"/>
            <w:r>
              <w:t>.</w:t>
            </w:r>
          </w:p>
          <w:p w14:paraId="33BE7D4A" w14:textId="77777777" w:rsidR="00B008BE" w:rsidRDefault="00B008BE" w:rsidP="00B008BE">
            <w:pPr>
              <w:pStyle w:val="Normal11"/>
            </w:pPr>
            <w:r>
              <w:t>- Udbetalingskanal EFI er en regnskabsmæssig overførsel af udbetalingsbeløbet til EFI. Det betyder at denne type af udbetalinger/overførsler ikke skal indgå på liste over udbetalinger til godkendelse.</w:t>
            </w:r>
          </w:p>
          <w:p w14:paraId="33BE7D4B" w14:textId="77777777" w:rsidR="00B008BE" w:rsidRDefault="00B008BE" w:rsidP="00B008BE">
            <w:pPr>
              <w:pStyle w:val="Normal11"/>
            </w:pPr>
            <w:r>
              <w:t>MOMS - Moms</w:t>
            </w:r>
          </w:p>
          <w:p w14:paraId="33BE7D4C" w14:textId="77777777" w:rsidR="00B008BE" w:rsidRDefault="00B008BE" w:rsidP="00B008BE">
            <w:pPr>
              <w:pStyle w:val="Normal11"/>
            </w:pPr>
            <w:r>
              <w:t>OVIR - Overskydende virksomhedsskatter eller afgifter</w:t>
            </w:r>
          </w:p>
          <w:p w14:paraId="33BE7D4D" w14:textId="77777777" w:rsidR="00B008BE" w:rsidRDefault="00B008BE" w:rsidP="00B008BE">
            <w:pPr>
              <w:pStyle w:val="Normal11"/>
            </w:pPr>
            <w:r>
              <w:t>KSLD - Kredit Saldo fra EKKO</w:t>
            </w:r>
          </w:p>
          <w:p w14:paraId="33BE7D4E" w14:textId="77777777" w:rsidR="00B008BE" w:rsidRDefault="00B008BE" w:rsidP="00B008BE">
            <w:pPr>
              <w:pStyle w:val="Normal11"/>
            </w:pPr>
          </w:p>
          <w:p w14:paraId="33BE7D4F" w14:textId="77777777" w:rsidR="00B008BE" w:rsidRDefault="00B008BE" w:rsidP="00B008BE">
            <w:pPr>
              <w:pStyle w:val="Normal11"/>
            </w:pPr>
          </w:p>
          <w:p w14:paraId="33BE7D50" w14:textId="77777777" w:rsidR="00B008BE" w:rsidRDefault="00B008BE" w:rsidP="00B008BE">
            <w:pPr>
              <w:pStyle w:val="Normal11"/>
            </w:pPr>
            <w:r>
              <w:t>For interne overførsler fra DMO til EFI (udbetalingsmetode EFI)</w:t>
            </w:r>
          </w:p>
          <w:p w14:paraId="33BE7D51" w14:textId="77777777" w:rsidR="00B008BE" w:rsidRDefault="00B008BE" w:rsidP="00B008BE">
            <w:pPr>
              <w:pStyle w:val="Normal11"/>
            </w:pPr>
            <w:r>
              <w:t xml:space="preserve"> vil overførslen fremgå på listen med note om at den er overført fra DMO </w:t>
            </w:r>
            <w:proofErr w:type="gramStart"/>
            <w:r>
              <w:t>til  EFI</w:t>
            </w:r>
            <w:proofErr w:type="gramEnd"/>
            <w:r>
              <w:t xml:space="preserve">. Omhandlende funktionalitet er beskrevet i </w:t>
            </w:r>
            <w:proofErr w:type="spellStart"/>
            <w:r>
              <w:t>use</w:t>
            </w:r>
            <w:proofErr w:type="spellEnd"/>
            <w:r>
              <w:t xml:space="preserve"> case "ikke placerbare indbetalinger" og </w:t>
            </w:r>
            <w:proofErr w:type="spellStart"/>
            <w:r>
              <w:t>use</w:t>
            </w:r>
            <w:proofErr w:type="spellEnd"/>
            <w:r>
              <w:t xml:space="preserve"> case "omposter </w:t>
            </w:r>
            <w:proofErr w:type="spellStart"/>
            <w:r>
              <w:t>fordeling"</w:t>
            </w:r>
            <w:proofErr w:type="gramStart"/>
            <w:r>
              <w:t>.Denne</w:t>
            </w:r>
            <w:proofErr w:type="spellEnd"/>
            <w:proofErr w:type="gramEnd"/>
            <w:r>
              <w:t xml:space="preserve"> type af udbetalinger/overførsler skal ikke indgå på liste over udbetalinger til godkendelse.</w:t>
            </w:r>
          </w:p>
          <w:p w14:paraId="33BE7D52" w14:textId="77777777" w:rsidR="00B008BE" w:rsidRDefault="00B008BE" w:rsidP="00B008BE">
            <w:pPr>
              <w:pStyle w:val="Normal11"/>
            </w:pPr>
            <w:r>
              <w:t xml:space="preserve"> </w:t>
            </w:r>
          </w:p>
          <w:p w14:paraId="33BE7D53" w14:textId="77777777" w:rsidR="00B008BE" w:rsidRDefault="00B008BE" w:rsidP="00B008BE">
            <w:pPr>
              <w:pStyle w:val="Normal11"/>
            </w:pPr>
          </w:p>
          <w:p w14:paraId="33BE7D54" w14:textId="77777777" w:rsidR="00B008BE" w:rsidRDefault="00B008BE" w:rsidP="00B008BE">
            <w:pPr>
              <w:pStyle w:val="Normal11"/>
            </w:pPr>
          </w:p>
          <w:p w14:paraId="33BE7D55" w14:textId="77777777" w:rsidR="00B008BE" w:rsidRDefault="00B008BE" w:rsidP="00B008BE">
            <w:pPr>
              <w:pStyle w:val="Normal11"/>
            </w:pPr>
            <w:r>
              <w:t>Overblik</w:t>
            </w:r>
          </w:p>
          <w:p w14:paraId="33BE7D56" w14:textId="77777777" w:rsidR="00B008BE" w:rsidRDefault="00B008BE" w:rsidP="00B008BE">
            <w:pPr>
              <w:pStyle w:val="Normal11"/>
            </w:pPr>
            <w:r>
              <w:t xml:space="preserve">Udbetalingsproceduren kan opdeles i 3 aktiviteter, hvor denne </w:t>
            </w:r>
            <w:proofErr w:type="spellStart"/>
            <w:r>
              <w:t>use</w:t>
            </w:r>
            <w:proofErr w:type="spellEnd"/>
            <w:r>
              <w:t xml:space="preserve"> case håndterer aktivitet 1 </w:t>
            </w:r>
          </w:p>
          <w:p w14:paraId="33BE7D57" w14:textId="77777777" w:rsidR="00B008BE" w:rsidRDefault="00B008BE" w:rsidP="00B008BE">
            <w:pPr>
              <w:pStyle w:val="Normal11"/>
            </w:pPr>
          </w:p>
          <w:p w14:paraId="33BE7D58" w14:textId="77777777" w:rsidR="00B008BE" w:rsidRDefault="00B008BE" w:rsidP="00B008BE">
            <w:pPr>
              <w:pStyle w:val="Normal11"/>
            </w:pPr>
            <w:r>
              <w:t>For at få et overblik er nedenfor beskrevet de 3 aktiviteter i udbetalingsproceduren.</w:t>
            </w:r>
          </w:p>
          <w:p w14:paraId="33BE7D59" w14:textId="77777777" w:rsidR="00B008BE" w:rsidRDefault="00B008BE" w:rsidP="00B008BE">
            <w:pPr>
              <w:pStyle w:val="Normal11"/>
            </w:pPr>
          </w:p>
          <w:p w14:paraId="33BE7D5A" w14:textId="77777777" w:rsidR="00B008BE" w:rsidRDefault="00B008BE" w:rsidP="00B008BE">
            <w:pPr>
              <w:pStyle w:val="Normal11"/>
            </w:pPr>
            <w:r>
              <w:t xml:space="preserve">- Aktivitet 1: </w:t>
            </w:r>
            <w:proofErr w:type="spellStart"/>
            <w:r>
              <w:t>use</w:t>
            </w:r>
            <w:proofErr w:type="spellEnd"/>
            <w:r>
              <w:t xml:space="preserve"> case 10.03. Her håndteres en kreditsaldo jf. OPKL § 16a, stk.2</w:t>
            </w:r>
            <w:proofErr w:type="gramStart"/>
            <w:r>
              <w:t>.Første</w:t>
            </w:r>
            <w:proofErr w:type="gramEnd"/>
            <w:r>
              <w:t xml:space="preserve"> step i udbetalingsproceduren, er en simulering, der senere kan godkendes og eksekveres</w:t>
            </w:r>
          </w:p>
          <w:p w14:paraId="33BE7D5B" w14:textId="77777777" w:rsidR="00B008BE" w:rsidRDefault="00B008BE" w:rsidP="00B008BE">
            <w:pPr>
              <w:pStyle w:val="Normal11"/>
            </w:pPr>
          </w:p>
          <w:p w14:paraId="33BE7D5C" w14:textId="77777777" w:rsidR="00B008BE" w:rsidRDefault="00B008BE" w:rsidP="00B008BE">
            <w:pPr>
              <w:pStyle w:val="Normal11"/>
            </w:pPr>
            <w:r>
              <w:t xml:space="preserve">- Aktivitet 2: </w:t>
            </w:r>
            <w:proofErr w:type="spellStart"/>
            <w:r>
              <w:t>Use</w:t>
            </w:r>
            <w:proofErr w:type="spellEnd"/>
            <w:r>
              <w:t xml:space="preserv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14:paraId="33BE7D5D" w14:textId="77777777" w:rsidR="00B008BE" w:rsidRDefault="00B008BE" w:rsidP="00B008BE">
            <w:pPr>
              <w:pStyle w:val="Normal11"/>
            </w:pPr>
          </w:p>
          <w:p w14:paraId="33BE7D5E" w14:textId="77777777" w:rsidR="00B008BE" w:rsidRDefault="00B008BE" w:rsidP="00B008BE">
            <w:pPr>
              <w:pStyle w:val="Normal11"/>
            </w:pPr>
            <w:r>
              <w:t xml:space="preserve">- Aktivitet 3: </w:t>
            </w:r>
            <w:proofErr w:type="spellStart"/>
            <w:r>
              <w:t>Use</w:t>
            </w:r>
            <w:proofErr w:type="spellEnd"/>
            <w:r>
              <w:t xml:space="preserve"> case 10.04 initierer at der sker udbetaling af godkendte udbetalinger.</w:t>
            </w:r>
          </w:p>
          <w:p w14:paraId="33BE7D5F" w14:textId="77777777" w:rsidR="00B008BE" w:rsidRDefault="00B008BE" w:rsidP="00B008BE">
            <w:pPr>
              <w:pStyle w:val="Normal11"/>
            </w:pPr>
          </w:p>
          <w:p w14:paraId="33BE7D60" w14:textId="31245F7F" w:rsidR="00876C3B" w:rsidRDefault="005F1E2B" w:rsidP="00876C3B">
            <w:pPr>
              <w:pStyle w:val="Normal11"/>
              <w:rPr>
                <w:ins w:id="132" w:author="Poul V Madsen" w:date="2014-11-10T11:35:00Z"/>
              </w:rPr>
            </w:pPr>
            <w:ins w:id="133" w:author="Poul V Madsen" w:date="2014-11-14T10:36:00Z">
              <w:r>
                <w:t xml:space="preserve">Specielt for </w:t>
              </w:r>
            </w:ins>
            <w:ins w:id="134" w:author="Poul V Madsen" w:date="2014-11-14T12:00:00Z">
              <w:r w:rsidR="00F365F2">
                <w:t>One stop moms</w:t>
              </w:r>
            </w:ins>
            <w:ins w:id="135" w:author="Poul V Madsen" w:date="2014-11-10T11:35:00Z">
              <w:r w:rsidR="00876C3B">
                <w:t xml:space="preserve"> fordringer.</w:t>
              </w:r>
            </w:ins>
          </w:p>
          <w:p w14:paraId="1672C61A" w14:textId="5CCD083F" w:rsidR="00F62F96" w:rsidRDefault="00F62F96" w:rsidP="00876C3B">
            <w:pPr>
              <w:pStyle w:val="Normal11"/>
              <w:rPr>
                <w:ins w:id="136" w:author="Poul V Madsen" w:date="2014-11-10T11:35:00Z"/>
              </w:rPr>
            </w:pPr>
            <w:ins w:id="137" w:author="Poul V Madsen" w:date="2014-11-10T11:35:00Z">
              <w:r>
                <w:t xml:space="preserve">Fordringer modtages fra fagsystemet M1SS, hvorfor der er behov for at forespørge dette system om manglende angivelse og kommende krav. </w:t>
              </w:r>
            </w:ins>
            <w:ins w:id="138" w:author="Poul V Madsen" w:date="2014-11-14T10:03:00Z">
              <w:r w:rsidR="000A5E6D">
                <w:t>M1SS udstiller</w:t>
              </w:r>
            </w:ins>
            <w:ins w:id="139" w:author="Poul V Madsen" w:date="2014-11-10T11:35:00Z">
              <w:r>
                <w:t xml:space="preserve"> servicen </w:t>
              </w:r>
              <w:proofErr w:type="gramStart"/>
              <w:r>
                <w:t>M1SSKundeUdeståendeKontrol</w:t>
              </w:r>
            </w:ins>
            <w:ins w:id="140" w:author="Poul V Madsen" w:date="2014-11-14T10:04:00Z">
              <w:r w:rsidR="000A5E6D">
                <w:t xml:space="preserve">  som</w:t>
              </w:r>
              <w:proofErr w:type="gramEnd"/>
              <w:r w:rsidR="000A5E6D">
                <w:t xml:space="preserve"> skattekontoen kan anvendes til at hente disse informationer.</w:t>
              </w:r>
            </w:ins>
          </w:p>
          <w:p w14:paraId="33BE7D62" w14:textId="6E6E5670" w:rsidR="00B008BE" w:rsidRPr="00B008BE" w:rsidRDefault="00B008BE" w:rsidP="00876C3B">
            <w:pPr>
              <w:pStyle w:val="Normal11"/>
            </w:pPr>
          </w:p>
        </w:tc>
      </w:tr>
      <w:tr w:rsidR="00B008BE" w14:paraId="33BE7D66" w14:textId="77777777" w:rsidTr="00B008BE">
        <w:tc>
          <w:tcPr>
            <w:tcW w:w="9869" w:type="dxa"/>
            <w:shd w:val="clear" w:color="auto" w:fill="auto"/>
          </w:tcPr>
          <w:p w14:paraId="33BE7D64" w14:textId="77777777" w:rsidR="00B008BE" w:rsidRDefault="00B008BE" w:rsidP="00B008BE">
            <w:pPr>
              <w:pStyle w:val="Normal11"/>
            </w:pPr>
            <w:r>
              <w:rPr>
                <w:b/>
              </w:rPr>
              <w:t>Frekvens</w:t>
            </w:r>
          </w:p>
          <w:p w14:paraId="33BE7D65" w14:textId="77777777" w:rsidR="00B008BE" w:rsidRPr="00B008BE" w:rsidRDefault="00B008BE" w:rsidP="00B008BE">
            <w:pPr>
              <w:pStyle w:val="Normal11"/>
            </w:pPr>
            <w:r>
              <w:t xml:space="preserve">Ad hoc </w:t>
            </w:r>
          </w:p>
        </w:tc>
      </w:tr>
      <w:tr w:rsidR="00B008BE" w14:paraId="33BE7D69" w14:textId="77777777" w:rsidTr="00B008BE">
        <w:tc>
          <w:tcPr>
            <w:tcW w:w="9869" w:type="dxa"/>
            <w:shd w:val="clear" w:color="auto" w:fill="auto"/>
          </w:tcPr>
          <w:p w14:paraId="33BE7D67" w14:textId="77777777" w:rsidR="00B008BE" w:rsidRDefault="00B008BE" w:rsidP="00B008BE">
            <w:pPr>
              <w:pStyle w:val="Normal11"/>
            </w:pPr>
            <w:r>
              <w:rPr>
                <w:b/>
              </w:rPr>
              <w:t>Aktører</w:t>
            </w:r>
          </w:p>
          <w:p w14:paraId="33BE7D68" w14:textId="77777777" w:rsidR="00B008BE" w:rsidRPr="00B008BE" w:rsidRDefault="00B008BE" w:rsidP="00B008BE">
            <w:pPr>
              <w:pStyle w:val="Normal11"/>
            </w:pPr>
            <w:r>
              <w:t>Tid</w:t>
            </w:r>
          </w:p>
        </w:tc>
      </w:tr>
      <w:tr w:rsidR="00B008BE" w14:paraId="33BE7D6C" w14:textId="77777777" w:rsidTr="00B008BE">
        <w:tc>
          <w:tcPr>
            <w:tcW w:w="9869" w:type="dxa"/>
            <w:shd w:val="clear" w:color="auto" w:fill="auto"/>
          </w:tcPr>
          <w:p w14:paraId="33BE7D6A" w14:textId="77777777" w:rsidR="00B008BE" w:rsidRDefault="00B008BE" w:rsidP="00B008BE">
            <w:pPr>
              <w:pStyle w:val="Normal11"/>
            </w:pPr>
            <w:r>
              <w:rPr>
                <w:b/>
              </w:rPr>
              <w:t>Startbetingelser</w:t>
            </w:r>
          </w:p>
          <w:p w14:paraId="33BE7D6B" w14:textId="77777777" w:rsidR="00B008BE" w:rsidRPr="00B008BE" w:rsidRDefault="00B008BE" w:rsidP="00B008BE">
            <w:pPr>
              <w:pStyle w:val="Normal11"/>
            </w:pPr>
            <w:r>
              <w:t xml:space="preserve">Tidspunktet for overvågning af kunders konto er opnået. </w:t>
            </w:r>
          </w:p>
        </w:tc>
      </w:tr>
    </w:tbl>
    <w:p w14:paraId="33BE7D6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6F" w14:textId="77777777" w:rsidTr="00B008BE">
        <w:tc>
          <w:tcPr>
            <w:tcW w:w="9909" w:type="dxa"/>
            <w:gridSpan w:val="3"/>
          </w:tcPr>
          <w:p w14:paraId="33BE7D6E" w14:textId="77777777" w:rsidR="00B008BE" w:rsidRPr="00B008BE" w:rsidRDefault="00B008BE" w:rsidP="00B008BE">
            <w:pPr>
              <w:pStyle w:val="Normal11"/>
            </w:pPr>
            <w:r>
              <w:rPr>
                <w:b/>
              </w:rPr>
              <w:t>Hovedvej</w:t>
            </w:r>
          </w:p>
        </w:tc>
      </w:tr>
      <w:tr w:rsidR="00B008BE" w14:paraId="33BE7D73" w14:textId="77777777" w:rsidTr="00B008BE">
        <w:tc>
          <w:tcPr>
            <w:tcW w:w="3356" w:type="dxa"/>
            <w:shd w:val="pct20" w:color="auto" w:fill="0000FF"/>
          </w:tcPr>
          <w:p w14:paraId="33BE7D7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7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72" w14:textId="77777777" w:rsidR="00B008BE" w:rsidRPr="00B008BE" w:rsidRDefault="00B008BE" w:rsidP="00B008BE">
            <w:pPr>
              <w:pStyle w:val="Normal11"/>
              <w:rPr>
                <w:color w:val="FFFFFF"/>
              </w:rPr>
            </w:pPr>
            <w:r>
              <w:rPr>
                <w:color w:val="FFFFFF"/>
              </w:rPr>
              <w:t>Service/Service operationer</w:t>
            </w:r>
          </w:p>
        </w:tc>
      </w:tr>
      <w:tr w:rsidR="00B008BE" w14:paraId="33BE7D75" w14:textId="77777777" w:rsidTr="00B008BE">
        <w:tc>
          <w:tcPr>
            <w:tcW w:w="9909" w:type="dxa"/>
            <w:gridSpan w:val="3"/>
            <w:shd w:val="clear" w:color="auto" w:fill="FFFFFF"/>
          </w:tcPr>
          <w:p w14:paraId="33BE7D74" w14:textId="77777777" w:rsidR="00B008BE" w:rsidRPr="00B008BE" w:rsidRDefault="00B008BE" w:rsidP="00B008BE">
            <w:pPr>
              <w:pStyle w:val="Normal11"/>
              <w:rPr>
                <w:b/>
              </w:rPr>
            </w:pPr>
            <w:r>
              <w:rPr>
                <w:b/>
              </w:rPr>
              <w:t>Trin 1: Udvælg konti</w:t>
            </w:r>
          </w:p>
        </w:tc>
      </w:tr>
      <w:tr w:rsidR="00B008BE" w14:paraId="33BE7D7D" w14:textId="77777777" w:rsidTr="00B008BE">
        <w:tc>
          <w:tcPr>
            <w:tcW w:w="3356" w:type="dxa"/>
            <w:shd w:val="clear" w:color="auto" w:fill="FFFFFF"/>
          </w:tcPr>
          <w:p w14:paraId="33BE7D76" w14:textId="77777777" w:rsidR="00B008BE" w:rsidRPr="00B008BE" w:rsidRDefault="00B008BE" w:rsidP="00B008BE">
            <w:pPr>
              <w:pStyle w:val="Normal11"/>
              <w:rPr>
                <w:color w:val="000000"/>
              </w:rPr>
            </w:pPr>
          </w:p>
        </w:tc>
        <w:tc>
          <w:tcPr>
            <w:tcW w:w="3356" w:type="dxa"/>
            <w:shd w:val="clear" w:color="auto" w:fill="FFFFFF"/>
          </w:tcPr>
          <w:p w14:paraId="33BE7D77" w14:textId="44EF1737" w:rsidR="00B008BE" w:rsidRDefault="00B008BE" w:rsidP="00B008BE">
            <w:pPr>
              <w:pStyle w:val="Normal11"/>
            </w:pPr>
            <w:r>
              <w:t>Udvælg konti med kredit saldo. Gennemløb beslut</w:t>
            </w:r>
            <w:ins w:id="141" w:author="Poul V Madsen" w:date="2014-11-10T11:35:00Z">
              <w:r w:rsidR="006060CB">
                <w:t>ning</w:t>
              </w:r>
            </w:ins>
            <w:r>
              <w:t>sproces for udbetaling (udbetalingstræ)</w:t>
            </w:r>
            <w:ins w:id="142" w:author="Poul V Madsen" w:date="2014-11-10T11:35:00Z">
              <w:r w:rsidR="006060CB">
                <w:t xml:space="preserve"> </w:t>
              </w:r>
            </w:ins>
          </w:p>
          <w:p w14:paraId="33BE7D78" w14:textId="77777777" w:rsidR="00B008BE" w:rsidRDefault="00B008BE" w:rsidP="00B008BE">
            <w:pPr>
              <w:pStyle w:val="Normal11"/>
            </w:pPr>
          </w:p>
          <w:p w14:paraId="33BE7D79" w14:textId="77777777" w:rsidR="00B008BE" w:rsidRDefault="00B008BE" w:rsidP="00B008BE">
            <w:pPr>
              <w:pStyle w:val="Normal11"/>
            </w:pPr>
          </w:p>
        </w:tc>
        <w:tc>
          <w:tcPr>
            <w:tcW w:w="3197" w:type="dxa"/>
            <w:shd w:val="clear" w:color="auto" w:fill="FFFFFF"/>
          </w:tcPr>
          <w:p w14:paraId="33BE7D7A" w14:textId="77777777" w:rsidR="00B008BE" w:rsidRDefault="00B008BE" w:rsidP="00B008BE">
            <w:pPr>
              <w:pStyle w:val="Normal11"/>
            </w:pPr>
            <w:proofErr w:type="spellStart"/>
            <w:r>
              <w:t>DR</w:t>
            </w:r>
            <w:proofErr w:type="gramStart"/>
            <w:r>
              <w:t>.DRKundeUdeståendeKontrol</w:t>
            </w:r>
            <w:proofErr w:type="spellEnd"/>
            <w:proofErr w:type="gramEnd"/>
          </w:p>
          <w:p w14:paraId="33BE7D7B" w14:textId="77777777" w:rsidR="00B008BE" w:rsidRDefault="00B008BE" w:rsidP="00B008BE">
            <w:pPr>
              <w:pStyle w:val="Normal11"/>
            </w:pPr>
            <w:proofErr w:type="spellStart"/>
            <w:r>
              <w:t>SAPPS</w:t>
            </w:r>
            <w:proofErr w:type="gramStart"/>
            <w:r>
              <w:t>.SAPPSKundeUdeståendeKontrol</w:t>
            </w:r>
            <w:proofErr w:type="spellEnd"/>
            <w:proofErr w:type="gramEnd"/>
          </w:p>
          <w:p w14:paraId="367F22DC" w14:textId="77777777" w:rsidR="006060CB" w:rsidRDefault="00B008BE" w:rsidP="00B008BE">
            <w:pPr>
              <w:pStyle w:val="Normal11"/>
              <w:rPr>
                <w:ins w:id="143" w:author="Poul V Madsen" w:date="2014-11-10T11:35:00Z"/>
              </w:rPr>
            </w:pPr>
            <w:proofErr w:type="spellStart"/>
            <w:r>
              <w:t>DMI</w:t>
            </w:r>
            <w:proofErr w:type="gramStart"/>
            <w:r>
              <w:t>.DMIFordringForespørgBesvar</w:t>
            </w:r>
            <w:proofErr w:type="spellEnd"/>
            <w:proofErr w:type="gramEnd"/>
          </w:p>
          <w:p w14:paraId="33BE7D7C" w14:textId="4C7E60FA" w:rsidR="00B008BE" w:rsidRDefault="006060CB" w:rsidP="00B008BE">
            <w:pPr>
              <w:pStyle w:val="Normal11"/>
            </w:pPr>
            <w:ins w:id="144" w:author="Poul V Madsen" w:date="2014-11-10T11:35:00Z">
              <w:r>
                <w:t>M1SS</w:t>
              </w:r>
              <w:proofErr w:type="gramStart"/>
              <w:r>
                <w:t>.M1SSKundeUdeståendeKontrol</w:t>
              </w:r>
            </w:ins>
            <w:proofErr w:type="gramEnd"/>
            <w:r w:rsidR="00B008BE">
              <w:fldChar w:fldCharType="begin"/>
            </w:r>
            <w:r w:rsidR="00B008BE">
              <w:instrText xml:space="preserve"> XE "</w:instrText>
            </w:r>
            <w:r w:rsidR="00B008BE" w:rsidRPr="00DD5CAD">
              <w:instrText>DMI.DMIFordringForespørgBesvar</w:instrText>
            </w:r>
            <w:r w:rsidR="00B008BE">
              <w:instrText xml:space="preserve">" </w:instrText>
            </w:r>
            <w:r w:rsidR="00B008BE">
              <w:fldChar w:fldCharType="end"/>
            </w:r>
            <w:r w:rsidR="00B008BE">
              <w:fldChar w:fldCharType="begin"/>
            </w:r>
            <w:r w:rsidR="00B008BE">
              <w:instrText xml:space="preserve"> XE "</w:instrText>
            </w:r>
            <w:r w:rsidR="00B008BE" w:rsidRPr="00BE0DF1">
              <w:instrText>SAPPS.SAPPSKundeUdeståendeKontrol</w:instrText>
            </w:r>
            <w:r w:rsidR="00B008BE">
              <w:instrText xml:space="preserve">" </w:instrText>
            </w:r>
            <w:r w:rsidR="00B008BE">
              <w:fldChar w:fldCharType="end"/>
            </w:r>
            <w:r w:rsidR="00B008BE">
              <w:fldChar w:fldCharType="begin"/>
            </w:r>
            <w:r w:rsidR="00B008BE">
              <w:instrText xml:space="preserve"> XE "</w:instrText>
            </w:r>
            <w:r w:rsidR="00B008BE" w:rsidRPr="00AC4155">
              <w:instrText>DR.DRKundeUdeståendeKontrol</w:instrText>
            </w:r>
            <w:r w:rsidR="00B008BE">
              <w:instrText xml:space="preserve">" </w:instrText>
            </w:r>
            <w:r w:rsidR="00B008BE">
              <w:fldChar w:fldCharType="end"/>
            </w:r>
          </w:p>
        </w:tc>
      </w:tr>
      <w:tr w:rsidR="00B008BE" w14:paraId="33BE7D7F" w14:textId="77777777" w:rsidTr="00B008BE">
        <w:tc>
          <w:tcPr>
            <w:tcW w:w="9909" w:type="dxa"/>
            <w:gridSpan w:val="3"/>
            <w:shd w:val="clear" w:color="auto" w:fill="FFFFFF"/>
          </w:tcPr>
          <w:p w14:paraId="33BE7D7E" w14:textId="61948135" w:rsidR="00B008BE" w:rsidRPr="00B008BE" w:rsidRDefault="00B008BE" w:rsidP="00B008BE">
            <w:pPr>
              <w:pStyle w:val="Normal11"/>
              <w:rPr>
                <w:b/>
              </w:rPr>
            </w:pPr>
            <w:r>
              <w:rPr>
                <w:b/>
              </w:rPr>
              <w:t>Trin 2: Vælg betalingsmetode</w:t>
            </w:r>
          </w:p>
        </w:tc>
      </w:tr>
      <w:tr w:rsidR="00B008BE" w14:paraId="33BE7D85" w14:textId="77777777" w:rsidTr="00B008BE">
        <w:tc>
          <w:tcPr>
            <w:tcW w:w="3356" w:type="dxa"/>
            <w:shd w:val="clear" w:color="auto" w:fill="FFFFFF"/>
          </w:tcPr>
          <w:p w14:paraId="33BE7D80" w14:textId="77777777" w:rsidR="00B008BE" w:rsidRPr="00B008BE" w:rsidRDefault="00B008BE" w:rsidP="00B008BE">
            <w:pPr>
              <w:pStyle w:val="Normal11"/>
              <w:rPr>
                <w:color w:val="000000"/>
              </w:rPr>
            </w:pPr>
          </w:p>
        </w:tc>
        <w:tc>
          <w:tcPr>
            <w:tcW w:w="3356" w:type="dxa"/>
            <w:shd w:val="clear" w:color="auto" w:fill="FFFFFF"/>
          </w:tcPr>
          <w:p w14:paraId="33BE7D81" w14:textId="77777777" w:rsidR="00B008BE" w:rsidRDefault="00B008BE" w:rsidP="00B008BE">
            <w:pPr>
              <w:pStyle w:val="Normal11"/>
            </w:pPr>
            <w:r>
              <w:t xml:space="preserve">Hvis EFI har et krav på den pågældende kunde, vælges Udbetalingskanal 'EFI' - ellers NKS. </w:t>
            </w:r>
          </w:p>
          <w:p w14:paraId="4273722B" w14:textId="77777777" w:rsidR="00CC4204" w:rsidRDefault="00CC4204" w:rsidP="00CC4204">
            <w:pPr>
              <w:pStyle w:val="Normal11"/>
              <w:rPr>
                <w:del w:id="145" w:author="Poul V Madsen" w:date="2014-11-10T11:35:00Z"/>
              </w:rPr>
            </w:pPr>
          </w:p>
          <w:p w14:paraId="33BE7D82" w14:textId="68214F97" w:rsidR="00B008BE" w:rsidRDefault="005F1E2B" w:rsidP="00B008BE">
            <w:pPr>
              <w:pStyle w:val="Normal11"/>
              <w:rPr>
                <w:ins w:id="146" w:author="Poul V Madsen" w:date="2014-11-10T11:35:00Z"/>
              </w:rPr>
            </w:pPr>
            <w:ins w:id="147" w:author="Poul V Madsen" w:date="2014-11-14T10:37:00Z">
              <w:r>
                <w:t>I situationer hvor u</w:t>
              </w:r>
            </w:ins>
            <w:ins w:id="148" w:author="Poul V Madsen" w:date="2014-11-14T10:09:00Z">
              <w:r w:rsidR="000A5E6D">
                <w:t xml:space="preserve">dbetalingskanalen </w:t>
              </w:r>
            </w:ins>
            <w:ins w:id="149" w:author="Poul V Madsen" w:date="2014-11-10T11:35:00Z">
              <w:r w:rsidR="00F62F96">
                <w:t>NKS</w:t>
              </w:r>
            </w:ins>
            <w:ins w:id="150" w:author="Poul V Madsen" w:date="2014-11-14T10:06:00Z">
              <w:r w:rsidR="000A5E6D">
                <w:t xml:space="preserve"> (</w:t>
              </w:r>
              <w:proofErr w:type="spellStart"/>
              <w:r w:rsidR="000A5E6D">
                <w:t>NemKonto</w:t>
              </w:r>
              <w:proofErr w:type="spellEnd"/>
              <w:r w:rsidR="000A5E6D">
                <w:t xml:space="preserve"> Systemet) </w:t>
              </w:r>
            </w:ins>
            <w:ins w:id="151" w:author="Poul V Madsen" w:date="2014-11-10T11:35:00Z">
              <w:r w:rsidR="00F62F96">
                <w:t xml:space="preserve">ikke </w:t>
              </w:r>
            </w:ins>
            <w:ins w:id="152" w:author="Poul V Madsen" w:date="2014-11-14T10:37:00Z">
              <w:r w:rsidR="007F08F1">
                <w:t xml:space="preserve">kan </w:t>
              </w:r>
            </w:ins>
            <w:ins w:id="153" w:author="Poul V Madsen" w:date="2014-11-10T11:35:00Z">
              <w:r w:rsidR="00F62F96">
                <w:t>anvendes</w:t>
              </w:r>
            </w:ins>
            <w:ins w:id="154" w:author="Poul V Madsen" w:date="2014-11-14T10:38:00Z">
              <w:r w:rsidR="007F08F1">
                <w:t xml:space="preserve">, og </w:t>
              </w:r>
              <w:proofErr w:type="spellStart"/>
              <w:r w:rsidR="007F08F1">
                <w:t>ckeck</w:t>
              </w:r>
              <w:proofErr w:type="spellEnd"/>
              <w:r w:rsidR="007F08F1">
                <w:t xml:space="preserve"> udbetaling ikke må anvendes</w:t>
              </w:r>
            </w:ins>
            <w:ins w:id="155" w:author="Poul V Madsen" w:date="2014-11-14T10:09:00Z">
              <w:r w:rsidR="000A5E6D">
                <w:t>,</w:t>
              </w:r>
            </w:ins>
            <w:ins w:id="156" w:author="Poul V Madsen" w:date="2014-11-10T11:35:00Z">
              <w:r w:rsidR="00F62F96">
                <w:t xml:space="preserve"> </w:t>
              </w:r>
            </w:ins>
            <w:ins w:id="157" w:author="Poul V Madsen" w:date="2014-11-14T10:37:00Z">
              <w:r w:rsidR="007F08F1">
                <w:t xml:space="preserve">f.eks. </w:t>
              </w:r>
            </w:ins>
            <w:ins w:id="158" w:author="Poul V Madsen" w:date="2014-11-14T10:38:00Z">
              <w:r w:rsidR="007F08F1">
                <w:t>når</w:t>
              </w:r>
            </w:ins>
            <w:ins w:id="159" w:author="Poul V Madsen" w:date="2014-11-10T11:35:00Z">
              <w:r w:rsidR="00F62F96">
                <w:t xml:space="preserve"> udbetaling skal ske til kund</w:t>
              </w:r>
              <w:r w:rsidR="007F08F1">
                <w:t xml:space="preserve">etype </w:t>
              </w:r>
              <w:proofErr w:type="spellStart"/>
              <w:r w:rsidR="007F08F1">
                <w:t>UViR</w:t>
              </w:r>
              <w:proofErr w:type="spellEnd"/>
              <w:r w:rsidR="007F08F1">
                <w:t>-Virksomhed</w:t>
              </w:r>
            </w:ins>
            <w:ins w:id="160" w:author="Poul V Madsen" w:date="2014-11-14T10:39:00Z">
              <w:r w:rsidR="007F08F1">
                <w:t xml:space="preserve">, skal udbetalingen </w:t>
              </w:r>
            </w:ins>
            <w:ins w:id="161" w:author="Poul V Madsen" w:date="2014-11-10T11:35:00Z">
              <w:r w:rsidR="007F188C">
                <w:t xml:space="preserve">ske </w:t>
              </w:r>
            </w:ins>
            <w:ins w:id="162" w:author="Poul V Madsen" w:date="2014-11-14T10:39:00Z">
              <w:r w:rsidR="007F08F1">
                <w:t xml:space="preserve">ved </w:t>
              </w:r>
            </w:ins>
            <w:ins w:id="163" w:author="Poul V Madsen" w:date="2014-11-14T10:09:00Z">
              <w:r w:rsidR="007F08F1">
                <w:t>anvendels</w:t>
              </w:r>
              <w:r w:rsidR="000A5E6D">
                <w:t xml:space="preserve">e af en udbetalingskanal, som betjener sig af </w:t>
              </w:r>
            </w:ins>
            <w:ins w:id="164" w:author="Poul V Madsen" w:date="2014-11-10T11:35:00Z">
              <w:r w:rsidR="00F62F96">
                <w:t>konto til konto overførsel</w:t>
              </w:r>
            </w:ins>
            <w:ins w:id="165" w:author="Poul V Madsen" w:date="2014-11-14T10:08:00Z">
              <w:r w:rsidR="000A5E6D">
                <w:t xml:space="preserve"> </w:t>
              </w:r>
            </w:ins>
            <w:ins w:id="166" w:author="Poul V Madsen" w:date="2014-11-14T10:09:00Z">
              <w:r w:rsidR="000A5E6D">
                <w:t>via</w:t>
              </w:r>
            </w:ins>
            <w:ins w:id="167" w:author="Poul V Madsen" w:date="2014-11-14T10:08:00Z">
              <w:r w:rsidR="000A5E6D">
                <w:t xml:space="preserve"> SKB</w:t>
              </w:r>
            </w:ins>
            <w:ins w:id="168" w:author="Poul V Madsen" w:date="2014-11-10T11:35:00Z">
              <w:r w:rsidR="007F188C">
                <w:t xml:space="preserve">. </w:t>
              </w:r>
            </w:ins>
          </w:p>
          <w:p w14:paraId="33BE7D83" w14:textId="77777777" w:rsidR="00B008BE" w:rsidRDefault="00B008BE" w:rsidP="00B008BE">
            <w:pPr>
              <w:pStyle w:val="Normal11"/>
            </w:pPr>
          </w:p>
        </w:tc>
        <w:tc>
          <w:tcPr>
            <w:tcW w:w="3197" w:type="dxa"/>
            <w:shd w:val="clear" w:color="auto" w:fill="FFFFFF"/>
          </w:tcPr>
          <w:p w14:paraId="33BE7D84" w14:textId="77777777" w:rsidR="00B008BE" w:rsidRDefault="00B008BE" w:rsidP="00B008BE">
            <w:pPr>
              <w:pStyle w:val="Normal11"/>
            </w:pPr>
          </w:p>
        </w:tc>
      </w:tr>
      <w:tr w:rsidR="00B008BE" w14:paraId="33BE7D87" w14:textId="77777777" w:rsidTr="00B008BE">
        <w:tc>
          <w:tcPr>
            <w:tcW w:w="9909" w:type="dxa"/>
            <w:gridSpan w:val="3"/>
            <w:shd w:val="clear" w:color="auto" w:fill="FFFFFF"/>
          </w:tcPr>
          <w:p w14:paraId="33BE7D86" w14:textId="77777777" w:rsidR="00B008BE" w:rsidRPr="00B008BE" w:rsidRDefault="00B008BE" w:rsidP="00B008BE">
            <w:pPr>
              <w:pStyle w:val="Normal11"/>
              <w:rPr>
                <w:b/>
              </w:rPr>
            </w:pPr>
            <w:r>
              <w:rPr>
                <w:b/>
              </w:rPr>
              <w:t>Trin 3: Dan liste til godkendelse</w:t>
            </w:r>
          </w:p>
        </w:tc>
      </w:tr>
      <w:tr w:rsidR="00B008BE" w14:paraId="33BE7D8E" w14:textId="77777777" w:rsidTr="00B008BE">
        <w:tc>
          <w:tcPr>
            <w:tcW w:w="3356" w:type="dxa"/>
            <w:shd w:val="clear" w:color="auto" w:fill="FFFFFF"/>
          </w:tcPr>
          <w:p w14:paraId="33BE7D88" w14:textId="77777777" w:rsidR="00B008BE" w:rsidRPr="00B008BE" w:rsidRDefault="00B008BE" w:rsidP="00B008BE">
            <w:pPr>
              <w:pStyle w:val="Normal11"/>
              <w:rPr>
                <w:color w:val="000000"/>
              </w:rPr>
            </w:pPr>
          </w:p>
        </w:tc>
        <w:tc>
          <w:tcPr>
            <w:tcW w:w="3356" w:type="dxa"/>
            <w:shd w:val="clear" w:color="auto" w:fill="FFFFFF"/>
          </w:tcPr>
          <w:p w14:paraId="33BE7D89" w14:textId="77777777" w:rsidR="00B008BE" w:rsidRDefault="00B008BE" w:rsidP="00B008BE">
            <w:pPr>
              <w:pStyle w:val="Normal11"/>
            </w:pPr>
            <w:r>
              <w:t>Løsningen danner liste, som skal danne grundlag for godkendelsesprocessen.</w:t>
            </w:r>
          </w:p>
          <w:p w14:paraId="33BE7D8A" w14:textId="77777777" w:rsidR="00B008BE" w:rsidRDefault="00B008BE" w:rsidP="00B008BE">
            <w:pPr>
              <w:pStyle w:val="Normal11"/>
            </w:pPr>
          </w:p>
          <w:p w14:paraId="33BE7D8B" w14:textId="77777777" w:rsidR="00B008BE" w:rsidRDefault="00B008BE" w:rsidP="00B008BE">
            <w:pPr>
              <w:pStyle w:val="Normal11"/>
            </w:pPr>
            <w:r>
              <w:t xml:space="preserve">Listen </w:t>
            </w:r>
            <w:proofErr w:type="spellStart"/>
            <w:r>
              <w:t>indholder</w:t>
            </w:r>
            <w:proofErr w:type="spellEnd"/>
            <w:r>
              <w:t xml:space="preserve"> oplysninger der understøtter de forretningsmæssige parametre for godkendelse der er angivet i bilag 3.24 tabel 24 </w:t>
            </w:r>
          </w:p>
          <w:p w14:paraId="33BE7D8C" w14:textId="77777777" w:rsidR="00B008BE" w:rsidRDefault="00B008BE" w:rsidP="00B008BE">
            <w:pPr>
              <w:pStyle w:val="Normal11"/>
            </w:pPr>
          </w:p>
        </w:tc>
        <w:tc>
          <w:tcPr>
            <w:tcW w:w="3197" w:type="dxa"/>
            <w:shd w:val="clear" w:color="auto" w:fill="FFFFFF"/>
          </w:tcPr>
          <w:p w14:paraId="33BE7D8D" w14:textId="77777777" w:rsidR="00B008BE" w:rsidRDefault="00B008BE" w:rsidP="00B008BE">
            <w:pPr>
              <w:pStyle w:val="Normal11"/>
            </w:pPr>
          </w:p>
        </w:tc>
      </w:tr>
      <w:tr w:rsidR="00B008BE" w14:paraId="33BE7D90" w14:textId="77777777" w:rsidTr="00B008BE">
        <w:tc>
          <w:tcPr>
            <w:tcW w:w="9909" w:type="dxa"/>
            <w:gridSpan w:val="3"/>
            <w:shd w:val="clear" w:color="auto" w:fill="FFFFFF"/>
          </w:tcPr>
          <w:p w14:paraId="33BE7D8F" w14:textId="77777777" w:rsidR="00B008BE" w:rsidRPr="00B008BE" w:rsidRDefault="00B008BE" w:rsidP="00B008BE">
            <w:pPr>
              <w:pStyle w:val="Normal11"/>
              <w:rPr>
                <w:b/>
              </w:rPr>
            </w:pPr>
            <w:r>
              <w:rPr>
                <w:b/>
              </w:rPr>
              <w:t>Trin 4: Flet liste med data</w:t>
            </w:r>
          </w:p>
        </w:tc>
      </w:tr>
      <w:tr w:rsidR="00B008BE" w14:paraId="33BE7D95" w14:textId="77777777" w:rsidTr="00B008BE">
        <w:tc>
          <w:tcPr>
            <w:tcW w:w="3356" w:type="dxa"/>
            <w:shd w:val="clear" w:color="auto" w:fill="FFFFFF"/>
          </w:tcPr>
          <w:p w14:paraId="33BE7D91" w14:textId="77777777" w:rsidR="00B008BE" w:rsidRPr="00B008BE" w:rsidRDefault="00B008BE" w:rsidP="00B008BE">
            <w:pPr>
              <w:pStyle w:val="Normal11"/>
              <w:rPr>
                <w:color w:val="000000"/>
              </w:rPr>
            </w:pPr>
          </w:p>
        </w:tc>
        <w:tc>
          <w:tcPr>
            <w:tcW w:w="3356" w:type="dxa"/>
            <w:shd w:val="clear" w:color="auto" w:fill="FFFFFF"/>
          </w:tcPr>
          <w:p w14:paraId="33BE7D92" w14:textId="5B630FDD" w:rsidR="00B008BE" w:rsidRDefault="00B008BE" w:rsidP="00B008BE">
            <w:pPr>
              <w:pStyle w:val="Normal11"/>
            </w:pPr>
            <w:r>
              <w:t xml:space="preserve">Listen beriges med kundens navn og adresse, bankkonto oplysninger (hvis ikke </w:t>
            </w:r>
            <w:proofErr w:type="spellStart"/>
            <w:proofErr w:type="gramStart"/>
            <w:r>
              <w:t>NemKonto</w:t>
            </w:r>
            <w:proofErr w:type="spellEnd"/>
            <w:r>
              <w:t xml:space="preserve">) </w:t>
            </w:r>
            <w:ins w:id="169" w:author="Poul V Madsen" w:date="2014-11-10T11:35:00Z">
              <w:r w:rsidR="00E25CAA">
                <w:t>.</w:t>
              </w:r>
              <w:proofErr w:type="gramEnd"/>
              <w:r w:rsidR="00E25CAA">
                <w:t xml:space="preserve"> </w:t>
              </w:r>
            </w:ins>
            <w:proofErr w:type="gramStart"/>
            <w:ins w:id="170" w:author="Poul V Madsen" w:date="2014-11-14T10:40:00Z">
              <w:r w:rsidR="007F08F1">
                <w:t xml:space="preserve">Hvis </w:t>
              </w:r>
            </w:ins>
            <w:ins w:id="171" w:author="Poul V Madsen" w:date="2014-11-10T11:35:00Z">
              <w:r w:rsidR="00E25CAA">
                <w:t xml:space="preserve"> </w:t>
              </w:r>
              <w:proofErr w:type="spellStart"/>
              <w:r w:rsidR="00E25CAA">
                <w:t>KundeType</w:t>
              </w:r>
              <w:proofErr w:type="spellEnd"/>
              <w:proofErr w:type="gramEnd"/>
              <w:r w:rsidR="00E25CAA">
                <w:t xml:space="preserve"> </w:t>
              </w:r>
              <w:proofErr w:type="spellStart"/>
              <w:r w:rsidR="00E25CAA">
                <w:t>UViR</w:t>
              </w:r>
              <w:proofErr w:type="spellEnd"/>
              <w:r w:rsidR="00E25CAA">
                <w:t>-Virksom</w:t>
              </w:r>
              <w:r w:rsidR="007F08F1">
                <w:t xml:space="preserve">hed så </w:t>
              </w:r>
            </w:ins>
            <w:ins w:id="172" w:author="Poul V Madsen" w:date="2014-11-14T10:40:00Z">
              <w:r w:rsidR="007F08F1">
                <w:t>hentes</w:t>
              </w:r>
            </w:ins>
            <w:ins w:id="173" w:author="Poul V Madsen" w:date="2014-11-10T11:35:00Z">
              <w:r w:rsidR="00E25CAA">
                <w:t xml:space="preserve"> </w:t>
              </w:r>
            </w:ins>
            <w:ins w:id="174" w:author="Poul V Madsen" w:date="2014-11-14T10:12:00Z">
              <w:r w:rsidR="004F37D9">
                <w:t>kundens</w:t>
              </w:r>
            </w:ins>
            <w:ins w:id="175" w:author="Poul V Madsen" w:date="2014-11-14T10:11:00Z">
              <w:r w:rsidR="004F37D9">
                <w:t xml:space="preserve"> aktuelle </w:t>
              </w:r>
            </w:ins>
            <w:ins w:id="176" w:author="Poul V Madsen" w:date="2014-11-10T11:35:00Z">
              <w:r w:rsidR="00E25CAA">
                <w:t xml:space="preserve">bankkonto oplysninger fra </w:t>
              </w:r>
              <w:proofErr w:type="spellStart"/>
              <w:r w:rsidR="00E25CAA">
                <w:t>UViR</w:t>
              </w:r>
            </w:ins>
            <w:proofErr w:type="spellEnd"/>
            <w:ins w:id="177" w:author="Poul V Madsen" w:date="2014-11-14T10:40:00Z">
              <w:r w:rsidR="007F08F1">
                <w:t xml:space="preserve"> registreret</w:t>
              </w:r>
            </w:ins>
            <w:ins w:id="178" w:author="Poul V Madsen" w:date="2014-11-10T11:35:00Z">
              <w:r w:rsidR="00E25CAA">
                <w:t>.</w:t>
              </w:r>
            </w:ins>
          </w:p>
          <w:p w14:paraId="33BE7D93" w14:textId="77777777" w:rsidR="00B008BE" w:rsidRDefault="00B008BE" w:rsidP="00B008BE">
            <w:pPr>
              <w:pStyle w:val="Normal11"/>
            </w:pPr>
            <w:r>
              <w:t xml:space="preserve">Ydermere er listen beriget med oplysning om hvilken landsdækkende enhed der har ansvaret for at godkende. </w:t>
            </w:r>
            <w:proofErr w:type="gramStart"/>
            <w:r>
              <w:t>Dette  kunne</w:t>
            </w:r>
            <w:proofErr w:type="gramEnd"/>
            <w:r>
              <w:t xml:space="preserve"> eksempelvis være betalingscentret, men med mulighed for at godkendelse også kan foretages af andre. Når aktøren har de nødvendige roller.</w:t>
            </w:r>
          </w:p>
        </w:tc>
        <w:tc>
          <w:tcPr>
            <w:tcW w:w="3197" w:type="dxa"/>
            <w:shd w:val="clear" w:color="auto" w:fill="FFFFFF"/>
          </w:tcPr>
          <w:p w14:paraId="33BE7D94" w14:textId="17FE032D" w:rsidR="00B008BE" w:rsidRDefault="00260442" w:rsidP="00B008BE">
            <w:pPr>
              <w:pStyle w:val="Normal11"/>
            </w:pPr>
            <w:proofErr w:type="spellStart"/>
            <w:ins w:id="179" w:author="Poul V Madsen" w:date="2014-11-10T11:35:00Z">
              <w:r>
                <w:t>UViR</w:t>
              </w:r>
              <w:proofErr w:type="gramStart"/>
              <w:r>
                <w:t>.UViRVirksomhedSamlingHent</w:t>
              </w:r>
            </w:ins>
            <w:proofErr w:type="spellEnd"/>
            <w:proofErr w:type="gramEnd"/>
          </w:p>
        </w:tc>
      </w:tr>
    </w:tbl>
    <w:p w14:paraId="33BE7D9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A0" w14:textId="77777777" w:rsidTr="00B008BE">
        <w:tc>
          <w:tcPr>
            <w:tcW w:w="9869" w:type="dxa"/>
            <w:shd w:val="clear" w:color="auto" w:fill="auto"/>
          </w:tcPr>
          <w:p w14:paraId="33BE7D97" w14:textId="77777777" w:rsidR="00B008BE" w:rsidRDefault="00B008BE" w:rsidP="00B008BE">
            <w:pPr>
              <w:pStyle w:val="Normal11"/>
            </w:pPr>
            <w:r>
              <w:rPr>
                <w:b/>
              </w:rPr>
              <w:t>Slutbetingelser</w:t>
            </w:r>
          </w:p>
          <w:p w14:paraId="33BE7D98" w14:textId="77777777" w:rsidR="00B008BE" w:rsidRDefault="00B008BE" w:rsidP="00B008BE">
            <w:pPr>
              <w:pStyle w:val="Normal11"/>
            </w:pPr>
            <w:r>
              <w:t>Der er dannet lister klar til godkendelse, og beløb til udbetaling er reserveret på kundens konto med en unik reference.</w:t>
            </w:r>
          </w:p>
          <w:p w14:paraId="33BE7D99" w14:textId="77777777" w:rsidR="00B008BE" w:rsidRDefault="00B008BE" w:rsidP="00B008BE">
            <w:pPr>
              <w:pStyle w:val="Normal11"/>
            </w:pPr>
          </w:p>
          <w:p w14:paraId="33BE7D9A" w14:textId="77777777" w:rsidR="00B008BE" w:rsidRDefault="00B008BE" w:rsidP="00B008BE">
            <w:pPr>
              <w:pStyle w:val="Normal11"/>
            </w:pPr>
            <w:r>
              <w:t>Til hver udbetaling er knyttet oplysninger tilhørende Udbetalingsbegrebet inkl. specialiseringer samt en note med den beskrivelse der skal til kunden for denne udbetaling. NB der er valgt form (udbetalingskanal).</w:t>
            </w:r>
          </w:p>
          <w:p w14:paraId="33BE7D9B" w14:textId="77777777" w:rsidR="00B008BE" w:rsidRDefault="00B008BE" w:rsidP="00B008BE">
            <w:pPr>
              <w:pStyle w:val="Normal11"/>
            </w:pPr>
          </w:p>
          <w:p w14:paraId="33BE7D9C" w14:textId="77777777" w:rsidR="00B008BE" w:rsidRDefault="00B008BE" w:rsidP="00B008BE">
            <w:pPr>
              <w:pStyle w:val="Normal11"/>
            </w:pPr>
            <w:r>
              <w:t>Udbetalinger/overførsler til EFI er teknisk godkendt og dermed ikke en del af udbetalinger der afventer godkendelse.</w:t>
            </w:r>
          </w:p>
          <w:p w14:paraId="33BE7D9D" w14:textId="77777777" w:rsidR="00B008BE" w:rsidRDefault="00B008BE" w:rsidP="00B008BE">
            <w:pPr>
              <w:pStyle w:val="Normal11"/>
            </w:pPr>
          </w:p>
          <w:p w14:paraId="33BE7D9E" w14:textId="77777777" w:rsidR="00B008BE" w:rsidRDefault="00B008BE" w:rsidP="00B008BE">
            <w:pPr>
              <w:pStyle w:val="Normal11"/>
            </w:pPr>
            <w:r>
              <w:t>Der er foretaget de relevante regnskabsmæssige posteringer</w:t>
            </w:r>
          </w:p>
          <w:p w14:paraId="33BE7D9F" w14:textId="77777777" w:rsidR="00B008BE" w:rsidRPr="00B008BE" w:rsidRDefault="00B008BE" w:rsidP="00B008BE">
            <w:pPr>
              <w:pStyle w:val="Normal11"/>
            </w:pPr>
          </w:p>
        </w:tc>
      </w:tr>
      <w:tr w:rsidR="00B008BE" w14:paraId="33BE7DA3" w14:textId="77777777" w:rsidTr="00B008BE">
        <w:tc>
          <w:tcPr>
            <w:tcW w:w="9869" w:type="dxa"/>
            <w:shd w:val="clear" w:color="auto" w:fill="auto"/>
          </w:tcPr>
          <w:p w14:paraId="33BE7DA1" w14:textId="77777777" w:rsidR="00B008BE" w:rsidRDefault="00B008BE" w:rsidP="00B008BE">
            <w:pPr>
              <w:pStyle w:val="Normal11"/>
            </w:pPr>
            <w:r>
              <w:rPr>
                <w:b/>
              </w:rPr>
              <w:t>Noter</w:t>
            </w:r>
          </w:p>
          <w:p w14:paraId="33BE7DA2" w14:textId="77777777" w:rsidR="00B008BE" w:rsidRPr="00B008BE" w:rsidRDefault="00B008BE" w:rsidP="00B008BE">
            <w:pPr>
              <w:pStyle w:val="Normal11"/>
            </w:pPr>
          </w:p>
        </w:tc>
      </w:tr>
      <w:tr w:rsidR="00B008BE" w14:paraId="33BE7DA6" w14:textId="77777777" w:rsidTr="00B008BE">
        <w:tc>
          <w:tcPr>
            <w:tcW w:w="9869" w:type="dxa"/>
            <w:shd w:val="clear" w:color="auto" w:fill="auto"/>
          </w:tcPr>
          <w:p w14:paraId="33BE7DA4" w14:textId="77777777" w:rsidR="00B008BE" w:rsidRDefault="00B008BE" w:rsidP="00B008BE">
            <w:pPr>
              <w:pStyle w:val="Normal11"/>
            </w:pPr>
            <w:r>
              <w:rPr>
                <w:b/>
              </w:rPr>
              <w:t>Servicebeskrivelse</w:t>
            </w:r>
          </w:p>
          <w:p w14:paraId="33BE7DA5" w14:textId="77777777" w:rsidR="00B008BE" w:rsidRPr="00B008BE" w:rsidRDefault="00B008BE" w:rsidP="00B008BE">
            <w:pPr>
              <w:pStyle w:val="Normal11"/>
            </w:pPr>
          </w:p>
        </w:tc>
      </w:tr>
    </w:tbl>
    <w:p w14:paraId="61EFA486" w14:textId="77777777" w:rsidR="00CC4204" w:rsidRDefault="00CC4204" w:rsidP="00CC4204">
      <w:pPr>
        <w:pStyle w:val="Normal11"/>
        <w:rPr>
          <w:del w:id="180" w:author="Poul V Madsen" w:date="2014-11-10T11:35:00Z"/>
        </w:rPr>
        <w:sectPr w:rsidR="00CC4204" w:rsidSect="00CC4204">
          <w:headerReference w:type="default" r:id="rId13"/>
          <w:footerReference w:type="default" r:id="rId14"/>
          <w:pgSz w:w="11906" w:h="16838"/>
          <w:pgMar w:top="1417" w:right="986" w:bottom="1417" w:left="1134" w:header="556" w:footer="850" w:gutter="57"/>
          <w:paperSrc w:first="2" w:other="2"/>
          <w:cols w:space="708"/>
          <w:docGrid w:linePitch="360"/>
        </w:sectPr>
      </w:pPr>
    </w:p>
    <w:p w14:paraId="33BE7DA7" w14:textId="10097CC3" w:rsidR="004340BD" w:rsidRDefault="004340BD" w:rsidP="00B008BE">
      <w:pPr>
        <w:pStyle w:val="Normal11"/>
        <w:rPr>
          <w:ins w:id="181" w:author="Poul V Madsen" w:date="2014-11-10T11:35:00Z"/>
        </w:rPr>
      </w:pPr>
    </w:p>
    <w:p w14:paraId="57041084" w14:textId="77777777" w:rsidR="004340BD" w:rsidRDefault="004340BD">
      <w:pPr>
        <w:rPr>
          <w:ins w:id="182" w:author="Poul V Madsen" w:date="2014-11-10T11:35:00Z"/>
          <w:rFonts w:ascii="Times New Roman" w:hAnsi="Times New Roman" w:cs="Times New Roman"/>
        </w:rPr>
      </w:pPr>
      <w:ins w:id="183" w:author="Poul V Madsen" w:date="2014-11-10T11:35:00Z">
        <w:r>
          <w:br w:type="page"/>
        </w:r>
      </w:ins>
    </w:p>
    <w:p w14:paraId="33BE7DA8" w14:textId="0F394428" w:rsidR="00B008BE" w:rsidRDefault="00B008BE" w:rsidP="00B008BE">
      <w:pPr>
        <w:pStyle w:val="Overskrift2"/>
      </w:pPr>
      <w:bookmarkStart w:id="184" w:name="_Toc403729814"/>
      <w:r>
        <w:t>10.04 Gennemfør godkendte udbetalinger</w:t>
      </w:r>
      <w:bookmarkEnd w:id="184"/>
    </w:p>
    <w:p w14:paraId="33BE7DA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C6" w14:textId="77777777" w:rsidTr="00B008BE">
        <w:tc>
          <w:tcPr>
            <w:tcW w:w="9869" w:type="dxa"/>
            <w:shd w:val="clear" w:color="auto" w:fill="auto"/>
          </w:tcPr>
          <w:p w14:paraId="33BE7DAA" w14:textId="77777777" w:rsidR="00B008BE" w:rsidRDefault="00B008BE" w:rsidP="00B008BE">
            <w:pPr>
              <w:pStyle w:val="Normal11"/>
            </w:pPr>
            <w:r>
              <w:rPr>
                <w:b/>
              </w:rPr>
              <w:t>Formål</w:t>
            </w:r>
          </w:p>
          <w:p w14:paraId="33BE7DAB" w14:textId="77777777" w:rsidR="00B008BE" w:rsidRDefault="00B008BE" w:rsidP="00B008BE">
            <w:pPr>
              <w:pStyle w:val="Normal11"/>
            </w:pPr>
            <w:r>
              <w:t xml:space="preserve">At </w:t>
            </w:r>
            <w:proofErr w:type="gramStart"/>
            <w:r>
              <w:t>gennemføre</w:t>
            </w:r>
            <w:proofErr w:type="gramEnd"/>
            <w:r>
              <w:t xml:space="preserve"> godkendte udbetalinger. </w:t>
            </w:r>
          </w:p>
          <w:p w14:paraId="33BE7DAC" w14:textId="77777777" w:rsidR="00B008BE" w:rsidRDefault="00B008BE" w:rsidP="00B008BE">
            <w:pPr>
              <w:pStyle w:val="Normal11"/>
            </w:pPr>
          </w:p>
          <w:p w14:paraId="33BE7DAD" w14:textId="77777777" w:rsidR="00B008BE" w:rsidRDefault="00B008BE" w:rsidP="00B008BE">
            <w:pPr>
              <w:pStyle w:val="Normal11"/>
            </w:pPr>
            <w:r>
              <w:t xml:space="preserve">Beskrivelse </w:t>
            </w:r>
          </w:p>
          <w:p w14:paraId="33BE7DAE" w14:textId="77777777" w:rsidR="00B008BE" w:rsidRDefault="00B008BE" w:rsidP="00B008BE">
            <w:pPr>
              <w:pStyle w:val="Normal11"/>
            </w:pPr>
            <w:r>
              <w:t xml:space="preserve">Her håndteres en kreditsaldo (Positiv saldo) jf. OPKL § 16a, stk.2.. Udbetaling sker i henhold til OPKL § 12, stk. 1. </w:t>
            </w:r>
          </w:p>
          <w:p w14:paraId="33BE7DAF" w14:textId="77777777" w:rsidR="00B008BE" w:rsidRDefault="00B008BE" w:rsidP="00B008BE">
            <w:pPr>
              <w:pStyle w:val="Normal11"/>
            </w:pPr>
          </w:p>
          <w:p w14:paraId="33BE7DB0" w14:textId="77777777" w:rsidR="00B008BE" w:rsidRDefault="00B008BE" w:rsidP="00B008BE">
            <w:pPr>
              <w:pStyle w:val="Normal11"/>
            </w:pPr>
            <w:r>
              <w:t>Udbetalinger markeret som godkendte udbetales til den modtager der er knyttet til udbetalingen. For DMO vil dette være kunden.</w:t>
            </w:r>
          </w:p>
          <w:p w14:paraId="33BE7DB1" w14:textId="77777777" w:rsidR="00B008BE" w:rsidRDefault="00B008BE" w:rsidP="00B008BE">
            <w:pPr>
              <w:pStyle w:val="Normal11"/>
            </w:pPr>
          </w:p>
          <w:p w14:paraId="33BE7DB2" w14:textId="77777777" w:rsidR="00B008BE" w:rsidRDefault="00B008BE" w:rsidP="00B008BE">
            <w:pPr>
              <w:pStyle w:val="Normal11"/>
            </w:pPr>
            <w:r>
              <w:t xml:space="preserve">Der kan sendes til standard eller alternativ bankkonto (komplette) udbetalinger via </w:t>
            </w:r>
            <w:proofErr w:type="spellStart"/>
            <w:r>
              <w:t>NemKonto</w:t>
            </w:r>
            <w:proofErr w:type="spellEnd"/>
            <w:r>
              <w:t xml:space="preserve">, check via SKB, modregningsudbetaling til DMI </w:t>
            </w:r>
          </w:p>
          <w:p w14:paraId="33BE7DB3" w14:textId="77777777" w:rsidR="00B008BE" w:rsidRDefault="00B008BE" w:rsidP="00B008BE">
            <w:pPr>
              <w:pStyle w:val="Normal11"/>
            </w:pPr>
          </w:p>
          <w:p w14:paraId="33BE7DB4" w14:textId="77777777" w:rsidR="00B008BE" w:rsidRDefault="00B008BE" w:rsidP="00B008BE">
            <w:pPr>
              <w:pStyle w:val="Normal11"/>
            </w:pPr>
            <w:r>
              <w:t xml:space="preserve">Er der tilknyttet en note om </w:t>
            </w:r>
            <w:proofErr w:type="gramStart"/>
            <w:r>
              <w:t>betalingsoplysninger  til</w:t>
            </w:r>
            <w:proofErr w:type="gramEnd"/>
            <w:r>
              <w:t xml:space="preserve"> 3 mand fra omposter fordeling og er udbetalingen afsendt udsendes der besked til modtageren via A&amp;D.</w:t>
            </w:r>
          </w:p>
          <w:p w14:paraId="33BE7DB5" w14:textId="77777777" w:rsidR="00B008BE" w:rsidRDefault="00B008BE" w:rsidP="00B008BE">
            <w:pPr>
              <w:pStyle w:val="Normal11"/>
            </w:pPr>
          </w:p>
          <w:p w14:paraId="33BE7DB6" w14:textId="77777777" w:rsidR="00B008BE" w:rsidRDefault="00B008BE" w:rsidP="00B008BE">
            <w:pPr>
              <w:pStyle w:val="Normal11"/>
            </w:pPr>
            <w:r>
              <w:t xml:space="preserve">Udbetalingens status skal opdateres så det fremgår hvilke form (udbetalingskanal) der benyttes og status for denne form (udbetalingskanal). </w:t>
            </w:r>
          </w:p>
          <w:p w14:paraId="33BE7DB7" w14:textId="77777777" w:rsidR="00B008BE" w:rsidRDefault="00B008BE" w:rsidP="00B008BE">
            <w:pPr>
              <w:pStyle w:val="Normal11"/>
            </w:pPr>
          </w:p>
          <w:p w14:paraId="33BE7DB8" w14:textId="77777777" w:rsidR="00B008BE" w:rsidRDefault="00B008BE" w:rsidP="00B008BE">
            <w:pPr>
              <w:pStyle w:val="Normal11"/>
            </w:pPr>
            <w:r>
              <w:t>Ved udbetaling til EFI/DMI skal udbetalingen specificeres i et antal Myndighedsudbetalingstyper. Dette skal sikre, at udbetaling, når den modtages i EFI/DMI kan behandles korrekt i forhold til noterede transporter.</w:t>
            </w:r>
          </w:p>
          <w:p w14:paraId="33BE7DB9" w14:textId="77777777" w:rsidR="00B008BE" w:rsidRDefault="00B008BE" w:rsidP="00B008BE">
            <w:pPr>
              <w:pStyle w:val="Normal11"/>
            </w:pPr>
            <w:r>
              <w:t>Der skal deles på perioder såfremt der er flere af samme myndighedsudbetalingstyper. (der kan være transport på den ene moms og ikke den anden)</w:t>
            </w:r>
          </w:p>
          <w:p w14:paraId="33BE7DBA" w14:textId="77777777" w:rsidR="00B008BE" w:rsidRDefault="00B008BE" w:rsidP="00B008BE">
            <w:pPr>
              <w:pStyle w:val="Normal11"/>
            </w:pPr>
            <w:r>
              <w:t>Der er pt. aftalt 3 myndighedsudbetalingstyper</w:t>
            </w:r>
          </w:p>
          <w:p w14:paraId="33BE7DBB" w14:textId="77777777" w:rsidR="00B008BE" w:rsidRDefault="00B008BE" w:rsidP="00B008BE">
            <w:pPr>
              <w:pStyle w:val="Normal11"/>
            </w:pPr>
            <w:r>
              <w:t>MOMS - Moms</w:t>
            </w:r>
          </w:p>
          <w:p w14:paraId="33BE7DBC" w14:textId="77777777" w:rsidR="00B008BE" w:rsidRDefault="00B008BE" w:rsidP="00B008BE">
            <w:pPr>
              <w:pStyle w:val="Normal11"/>
            </w:pPr>
            <w:r>
              <w:t>OVIR - Overskydende virksomhedsskatter eller afgifter</w:t>
            </w:r>
          </w:p>
          <w:p w14:paraId="33BE7DBD" w14:textId="77777777" w:rsidR="00B008BE" w:rsidRDefault="00B008BE" w:rsidP="00B008BE">
            <w:pPr>
              <w:pStyle w:val="Normal11"/>
            </w:pPr>
            <w:r>
              <w:t>KSLD - Kredit Saldo fra EKKO</w:t>
            </w:r>
          </w:p>
          <w:p w14:paraId="33BE7DBE" w14:textId="77777777" w:rsidR="00B008BE" w:rsidRDefault="00B008BE" w:rsidP="00B008BE">
            <w:pPr>
              <w:pStyle w:val="Normal11"/>
            </w:pPr>
          </w:p>
          <w:p w14:paraId="33BE7DBF" w14:textId="77777777" w:rsidR="00B008BE" w:rsidRDefault="00B008BE" w:rsidP="00B008BE">
            <w:pPr>
              <w:pStyle w:val="Normal11"/>
            </w:pPr>
            <w:r>
              <w:t>Det fremgår af Fordringsark hvilke fordringstyper der hører til hvilke myndighedsudbetalingstyper</w:t>
            </w:r>
          </w:p>
          <w:p w14:paraId="33BE7DC0" w14:textId="77777777" w:rsidR="00B008BE" w:rsidRDefault="00B008BE" w:rsidP="00B008BE">
            <w:pPr>
              <w:pStyle w:val="Normal11"/>
            </w:pPr>
          </w:p>
          <w:p w14:paraId="73768A63" w14:textId="77777777" w:rsidR="00CC4204" w:rsidRDefault="00CC4204" w:rsidP="00CC4204">
            <w:pPr>
              <w:pStyle w:val="Normal11"/>
              <w:rPr>
                <w:del w:id="185" w:author="Poul V Madsen" w:date="2014-11-10T11:35:00Z"/>
              </w:rPr>
            </w:pPr>
          </w:p>
          <w:p w14:paraId="33BE7DC5" w14:textId="1B613EE5" w:rsidR="00B008BE" w:rsidRPr="00B008BE" w:rsidRDefault="008B152D" w:rsidP="007F08F1">
            <w:pPr>
              <w:pStyle w:val="Normal11"/>
            </w:pPr>
            <w:ins w:id="186" w:author="Poul V Madsen" w:date="2014-11-10T11:35:00Z">
              <w:r>
                <w:t xml:space="preserve">Ved udbetaling til </w:t>
              </w:r>
              <w:proofErr w:type="spellStart"/>
              <w:r>
                <w:t>UViR</w:t>
              </w:r>
              <w:proofErr w:type="spellEnd"/>
              <w:r>
                <w:t xml:space="preserve"> kunder kan </w:t>
              </w:r>
              <w:proofErr w:type="spellStart"/>
              <w:r>
                <w:t>NemKonto</w:t>
              </w:r>
              <w:proofErr w:type="spellEnd"/>
              <w:r>
                <w:t xml:space="preserve"> u</w:t>
              </w:r>
              <w:r w:rsidR="007F08F1">
                <w:t>dbetalingskanalen ikke anvendes</w:t>
              </w:r>
            </w:ins>
            <w:ins w:id="187" w:author="Poul V Madsen" w:date="2014-11-14T10:41:00Z">
              <w:r w:rsidR="007F08F1">
                <w:t xml:space="preserve"> og u</w:t>
              </w:r>
            </w:ins>
            <w:ins w:id="188" w:author="Poul V Madsen" w:date="2014-11-14T10:14:00Z">
              <w:r w:rsidR="004F37D9">
                <w:t xml:space="preserve">dbetaling </w:t>
              </w:r>
            </w:ins>
            <w:ins w:id="189" w:author="Poul V Madsen" w:date="2014-11-14T10:42:00Z">
              <w:r w:rsidR="007F08F1">
                <w:t>må ikke ske ved anvendelse af</w:t>
              </w:r>
            </w:ins>
            <w:ins w:id="190" w:author="Poul V Madsen" w:date="2014-11-14T10:14:00Z">
              <w:r w:rsidR="007F08F1">
                <w:t xml:space="preserve"> check</w:t>
              </w:r>
            </w:ins>
            <w:ins w:id="191" w:author="Poul V Madsen" w:date="2014-11-14T10:42:00Z">
              <w:r w:rsidR="007F08F1">
                <w:t>.  I stedet skal udbetalingen ske ved anvendelse af</w:t>
              </w:r>
            </w:ins>
            <w:ins w:id="192" w:author="Poul V Madsen" w:date="2014-11-10T11:35:00Z">
              <w:r>
                <w:t xml:space="preserve"> konto til konto </w:t>
              </w:r>
            </w:ins>
            <w:ins w:id="193" w:author="Poul V Madsen" w:date="2014-11-14T10:43:00Z">
              <w:r w:rsidR="007F08F1">
                <w:t>overførsel</w:t>
              </w:r>
            </w:ins>
            <w:ins w:id="194" w:author="Poul V Madsen" w:date="2014-11-10T11:35:00Z">
              <w:r>
                <w:t xml:space="preserve"> via Statens Koncern Betalinger</w:t>
              </w:r>
              <w:r w:rsidR="00355A3C">
                <w:t xml:space="preserve"> (SKB)</w:t>
              </w:r>
              <w:r>
                <w:t>.</w:t>
              </w:r>
            </w:ins>
            <w:ins w:id="195" w:author="Poul V Madsen" w:date="2014-11-14T10:43:00Z">
              <w:r w:rsidR="007F08F1">
                <w:t xml:space="preserve"> </w:t>
              </w:r>
            </w:ins>
            <w:ins w:id="196" w:author="Poul V Madsen" w:date="2014-11-14T10:15:00Z">
              <w:r w:rsidR="007F08F1">
                <w:t>(Ny</w:t>
              </w:r>
              <w:r w:rsidR="004F37D9">
                <w:t xml:space="preserve"> udbetalingskanal)</w:t>
              </w:r>
            </w:ins>
            <w:ins w:id="197" w:author="Poul V Madsen" w:date="2014-11-14T10:43:00Z">
              <w:r w:rsidR="007F08F1">
                <w:t xml:space="preserve">. Hvis udbetaling ikke kan </w:t>
              </w:r>
              <w:proofErr w:type="spellStart"/>
              <w:r w:rsidR="007F08F1">
                <w:t>gennenføres</w:t>
              </w:r>
              <w:proofErr w:type="spellEnd"/>
              <w:r w:rsidR="007F08F1">
                <w:t xml:space="preserve"> skal beløbet placeres på en særskilt konto i skattekontoen (KUB?</w:t>
              </w:r>
            </w:ins>
            <w:ins w:id="198" w:author="Poul V Madsen" w:date="2014-11-14T10:45:00Z">
              <w:r w:rsidR="007F08F1">
                <w:t>)</w:t>
              </w:r>
            </w:ins>
          </w:p>
        </w:tc>
      </w:tr>
      <w:tr w:rsidR="00B008BE" w14:paraId="33BE7DC9" w14:textId="77777777" w:rsidTr="00B008BE">
        <w:tc>
          <w:tcPr>
            <w:tcW w:w="9869" w:type="dxa"/>
            <w:shd w:val="clear" w:color="auto" w:fill="auto"/>
          </w:tcPr>
          <w:p w14:paraId="33BE7DC7" w14:textId="77777777" w:rsidR="00B008BE" w:rsidRDefault="00B008BE" w:rsidP="00B008BE">
            <w:pPr>
              <w:pStyle w:val="Normal11"/>
            </w:pPr>
            <w:r>
              <w:rPr>
                <w:b/>
              </w:rPr>
              <w:t>Frekvens</w:t>
            </w:r>
          </w:p>
          <w:p w14:paraId="33BE7DC8" w14:textId="77777777" w:rsidR="00B008BE" w:rsidRPr="00B008BE" w:rsidRDefault="00B008BE" w:rsidP="00B008BE">
            <w:pPr>
              <w:pStyle w:val="Normal11"/>
            </w:pPr>
            <w:r>
              <w:t>Ad hoc</w:t>
            </w:r>
          </w:p>
        </w:tc>
      </w:tr>
      <w:tr w:rsidR="00B008BE" w14:paraId="33BE7DCC" w14:textId="77777777" w:rsidTr="00B008BE">
        <w:tc>
          <w:tcPr>
            <w:tcW w:w="9869" w:type="dxa"/>
            <w:shd w:val="clear" w:color="auto" w:fill="auto"/>
          </w:tcPr>
          <w:p w14:paraId="33BE7DCA" w14:textId="77777777" w:rsidR="00B008BE" w:rsidRDefault="00B008BE" w:rsidP="00B008BE">
            <w:pPr>
              <w:pStyle w:val="Normal11"/>
            </w:pPr>
            <w:r>
              <w:rPr>
                <w:b/>
              </w:rPr>
              <w:t>Aktører</w:t>
            </w:r>
          </w:p>
          <w:p w14:paraId="33BE7DCB" w14:textId="77777777" w:rsidR="00B008BE" w:rsidRPr="00B008BE" w:rsidRDefault="00B008BE" w:rsidP="00B008BE">
            <w:pPr>
              <w:pStyle w:val="Normal11"/>
            </w:pPr>
            <w:r>
              <w:t>Tid</w:t>
            </w:r>
          </w:p>
        </w:tc>
      </w:tr>
      <w:tr w:rsidR="00B008BE" w14:paraId="33BE7DCF" w14:textId="77777777" w:rsidTr="00B008BE">
        <w:tc>
          <w:tcPr>
            <w:tcW w:w="9869" w:type="dxa"/>
            <w:shd w:val="clear" w:color="auto" w:fill="auto"/>
          </w:tcPr>
          <w:p w14:paraId="33BE7DCD" w14:textId="77777777" w:rsidR="00B008BE" w:rsidRDefault="00B008BE" w:rsidP="00B008BE">
            <w:pPr>
              <w:pStyle w:val="Normal11"/>
            </w:pPr>
            <w:r>
              <w:rPr>
                <w:b/>
              </w:rPr>
              <w:t>Startbetingelser</w:t>
            </w:r>
          </w:p>
          <w:p w14:paraId="33BE7DCE" w14:textId="77777777" w:rsidR="00B008BE" w:rsidRPr="00B008BE" w:rsidRDefault="00B008BE" w:rsidP="00B008BE">
            <w:pPr>
              <w:pStyle w:val="Normal11"/>
            </w:pPr>
            <w:r>
              <w:t xml:space="preserve">Der er godkendte udbetalinger fra </w:t>
            </w:r>
            <w:proofErr w:type="spellStart"/>
            <w:r>
              <w:t>use</w:t>
            </w:r>
            <w:proofErr w:type="spellEnd"/>
            <w:r>
              <w:t xml:space="preserve"> case 10.05. </w:t>
            </w:r>
          </w:p>
        </w:tc>
      </w:tr>
    </w:tbl>
    <w:p w14:paraId="33BE7DD0"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D2" w14:textId="77777777" w:rsidTr="00B008BE">
        <w:tc>
          <w:tcPr>
            <w:tcW w:w="9909" w:type="dxa"/>
            <w:gridSpan w:val="3"/>
          </w:tcPr>
          <w:p w14:paraId="33BE7DD1" w14:textId="77777777" w:rsidR="00B008BE" w:rsidRPr="00B008BE" w:rsidRDefault="00B008BE" w:rsidP="00B008BE">
            <w:pPr>
              <w:pStyle w:val="Normal11"/>
            </w:pPr>
            <w:r>
              <w:rPr>
                <w:b/>
              </w:rPr>
              <w:t>Hovedvej</w:t>
            </w:r>
          </w:p>
        </w:tc>
      </w:tr>
      <w:tr w:rsidR="00B008BE" w14:paraId="33BE7DD6" w14:textId="77777777" w:rsidTr="00B008BE">
        <w:tc>
          <w:tcPr>
            <w:tcW w:w="3356" w:type="dxa"/>
            <w:shd w:val="pct20" w:color="auto" w:fill="0000FF"/>
          </w:tcPr>
          <w:p w14:paraId="33BE7DD3"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D4"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D5" w14:textId="77777777" w:rsidR="00B008BE" w:rsidRPr="00B008BE" w:rsidRDefault="00B008BE" w:rsidP="00B008BE">
            <w:pPr>
              <w:pStyle w:val="Normal11"/>
              <w:rPr>
                <w:color w:val="FFFFFF"/>
              </w:rPr>
            </w:pPr>
            <w:r>
              <w:rPr>
                <w:color w:val="FFFFFF"/>
              </w:rPr>
              <w:t>Service/Service operationer</w:t>
            </w:r>
          </w:p>
        </w:tc>
      </w:tr>
      <w:tr w:rsidR="00B008BE" w14:paraId="33BE7DD8" w14:textId="77777777" w:rsidTr="00B008BE">
        <w:tc>
          <w:tcPr>
            <w:tcW w:w="9909" w:type="dxa"/>
            <w:gridSpan w:val="3"/>
            <w:shd w:val="clear" w:color="auto" w:fill="FFFFFF"/>
          </w:tcPr>
          <w:p w14:paraId="33BE7DD7" w14:textId="77777777" w:rsidR="00B008BE" w:rsidRPr="00B008BE" w:rsidRDefault="00B008BE" w:rsidP="00B008BE">
            <w:pPr>
              <w:pStyle w:val="Normal11"/>
              <w:rPr>
                <w:b/>
              </w:rPr>
            </w:pPr>
            <w:r>
              <w:rPr>
                <w:b/>
              </w:rPr>
              <w:t>Trin 1: Fremsøg beløb til udbetaling</w:t>
            </w:r>
          </w:p>
        </w:tc>
      </w:tr>
      <w:tr w:rsidR="00B008BE" w14:paraId="33BE7DDC" w14:textId="77777777" w:rsidTr="00B008BE">
        <w:tc>
          <w:tcPr>
            <w:tcW w:w="3356" w:type="dxa"/>
            <w:shd w:val="clear" w:color="auto" w:fill="FFFFFF"/>
          </w:tcPr>
          <w:p w14:paraId="33BE7DD9" w14:textId="77777777" w:rsidR="00B008BE" w:rsidRPr="00B008BE" w:rsidRDefault="00B008BE" w:rsidP="00B008BE">
            <w:pPr>
              <w:pStyle w:val="Normal11"/>
              <w:rPr>
                <w:color w:val="000000"/>
              </w:rPr>
            </w:pPr>
          </w:p>
        </w:tc>
        <w:tc>
          <w:tcPr>
            <w:tcW w:w="3356" w:type="dxa"/>
            <w:shd w:val="clear" w:color="auto" w:fill="FFFFFF"/>
          </w:tcPr>
          <w:p w14:paraId="33BE7DDA" w14:textId="77777777" w:rsidR="00B008BE" w:rsidRDefault="00B008BE" w:rsidP="00B008BE">
            <w:pPr>
              <w:pStyle w:val="Normal11"/>
            </w:pPr>
            <w:r>
              <w:t xml:space="preserve">Fremfinder beløb godkendt til udbetaling. </w:t>
            </w:r>
          </w:p>
        </w:tc>
        <w:tc>
          <w:tcPr>
            <w:tcW w:w="3197" w:type="dxa"/>
            <w:shd w:val="clear" w:color="auto" w:fill="FFFFFF"/>
          </w:tcPr>
          <w:p w14:paraId="33BE7DDB" w14:textId="77777777" w:rsidR="00B008BE" w:rsidRDefault="00B008BE" w:rsidP="00B008BE">
            <w:pPr>
              <w:pStyle w:val="Normal11"/>
            </w:pPr>
          </w:p>
        </w:tc>
      </w:tr>
      <w:tr w:rsidR="00B008BE" w14:paraId="33BE7DDE" w14:textId="77777777" w:rsidTr="00B008BE">
        <w:tc>
          <w:tcPr>
            <w:tcW w:w="9909" w:type="dxa"/>
            <w:gridSpan w:val="3"/>
            <w:shd w:val="clear" w:color="auto" w:fill="FFFFFF"/>
          </w:tcPr>
          <w:p w14:paraId="33BE7DDD" w14:textId="77777777" w:rsidR="00B008BE" w:rsidRPr="00B008BE" w:rsidRDefault="00B008BE" w:rsidP="00B008BE">
            <w:pPr>
              <w:pStyle w:val="Normal11"/>
              <w:rPr>
                <w:b/>
              </w:rPr>
            </w:pPr>
            <w:r>
              <w:rPr>
                <w:b/>
              </w:rPr>
              <w:t>Trin 2: Udbetal beløb</w:t>
            </w:r>
          </w:p>
        </w:tc>
      </w:tr>
      <w:tr w:rsidR="00B008BE" w14:paraId="33BE7DE8" w14:textId="77777777" w:rsidTr="00B008BE">
        <w:tc>
          <w:tcPr>
            <w:tcW w:w="3356" w:type="dxa"/>
            <w:shd w:val="clear" w:color="auto" w:fill="FFFFFF"/>
          </w:tcPr>
          <w:p w14:paraId="33BE7DDF" w14:textId="77777777" w:rsidR="00B008BE" w:rsidRPr="00B008BE" w:rsidRDefault="00B008BE" w:rsidP="00B008BE">
            <w:pPr>
              <w:pStyle w:val="Normal11"/>
              <w:rPr>
                <w:color w:val="000000"/>
              </w:rPr>
            </w:pPr>
          </w:p>
        </w:tc>
        <w:tc>
          <w:tcPr>
            <w:tcW w:w="3356" w:type="dxa"/>
            <w:shd w:val="clear" w:color="auto" w:fill="FFFFFF"/>
          </w:tcPr>
          <w:p w14:paraId="33BE7DE0" w14:textId="77777777" w:rsidR="00B008BE" w:rsidRDefault="00B008BE" w:rsidP="00B008BE">
            <w:pPr>
              <w:pStyle w:val="Normal11"/>
            </w:pPr>
            <w:r>
              <w:t>Udbetaler beløb via relevant form (udbetalingskanal)</w:t>
            </w:r>
          </w:p>
          <w:p w14:paraId="33BE7DE1" w14:textId="77777777" w:rsidR="00B008BE" w:rsidRDefault="00B008BE" w:rsidP="00B008BE">
            <w:pPr>
              <w:pStyle w:val="Normal11"/>
            </w:pPr>
            <w:r>
              <w:t>Ved udbetaling til EFI/DMI opdeles i Myndighedsudbetalingstyper jf. fordringsark.</w:t>
            </w:r>
          </w:p>
          <w:p w14:paraId="33BE7DE2" w14:textId="77777777" w:rsidR="00B008BE" w:rsidRDefault="00B008BE" w:rsidP="00B008BE">
            <w:pPr>
              <w:pStyle w:val="Normal11"/>
            </w:pPr>
            <w:r>
              <w:t>Udbetalingens status opdateres.</w:t>
            </w:r>
          </w:p>
          <w:p w14:paraId="25A7FDDD" w14:textId="77777777" w:rsidR="00CC4204" w:rsidRDefault="00CC4204" w:rsidP="00CC4204">
            <w:pPr>
              <w:pStyle w:val="Normal11"/>
              <w:rPr>
                <w:del w:id="199" w:author="Poul V Madsen" w:date="2014-11-10T11:35:00Z"/>
              </w:rPr>
            </w:pPr>
          </w:p>
          <w:p w14:paraId="33BE7DE4" w14:textId="77777777" w:rsidR="00B008BE" w:rsidRDefault="00B008BE" w:rsidP="00353E71">
            <w:pPr>
              <w:pStyle w:val="Normal11"/>
            </w:pPr>
          </w:p>
        </w:tc>
        <w:tc>
          <w:tcPr>
            <w:tcW w:w="3197" w:type="dxa"/>
            <w:shd w:val="clear" w:color="auto" w:fill="FFFFFF"/>
          </w:tcPr>
          <w:p w14:paraId="33BE7DE5" w14:textId="77777777" w:rsidR="00B008BE" w:rsidRDefault="00B008BE" w:rsidP="00B008BE">
            <w:pPr>
              <w:pStyle w:val="Normal11"/>
            </w:pPr>
            <w:proofErr w:type="spellStart"/>
            <w:r>
              <w:t>NemKonto</w:t>
            </w:r>
            <w:proofErr w:type="gramStart"/>
            <w:r>
              <w:t>.NemKontoUdbetalingListeSend</w:t>
            </w:r>
            <w:proofErr w:type="spellEnd"/>
            <w:proofErr w:type="gramEnd"/>
          </w:p>
          <w:p w14:paraId="33BE7DE6" w14:textId="77777777" w:rsidR="00B008BE" w:rsidRDefault="00B008BE" w:rsidP="00B008BE">
            <w:pPr>
              <w:pStyle w:val="Normal11"/>
            </w:pPr>
            <w:r>
              <w:t>FTPS-</w:t>
            </w:r>
            <w:proofErr w:type="spellStart"/>
            <w:r>
              <w:t>GW</w:t>
            </w:r>
            <w:proofErr w:type="gramStart"/>
            <w:r>
              <w:t>.CheckUdbetalingListeSend</w:t>
            </w:r>
            <w:proofErr w:type="spellEnd"/>
            <w:proofErr w:type="gramEnd"/>
          </w:p>
          <w:p w14:paraId="35FF426F" w14:textId="77777777" w:rsidR="00BF0A35" w:rsidRDefault="00B008BE" w:rsidP="00B008BE">
            <w:pPr>
              <w:pStyle w:val="Normal11"/>
              <w:rPr>
                <w:ins w:id="200" w:author="Poul V Madsen" w:date="2014-11-10T11:35:00Z"/>
              </w:rPr>
            </w:pPr>
            <w:proofErr w:type="spellStart"/>
            <w:r>
              <w:t>DMI</w:t>
            </w:r>
            <w:proofErr w:type="gramStart"/>
            <w:r>
              <w:t>.DMIKontoIndbetalingListeOpret</w:t>
            </w:r>
            <w:proofErr w:type="spellEnd"/>
            <w:proofErr w:type="gramEnd"/>
          </w:p>
          <w:p w14:paraId="33BE7DE7" w14:textId="7919E108" w:rsidR="00B008BE" w:rsidRDefault="00BF0A35" w:rsidP="001E03A1">
            <w:pPr>
              <w:pStyle w:val="Normal11"/>
            </w:pPr>
            <w:commentRangeStart w:id="201"/>
            <w:proofErr w:type="spellStart"/>
            <w:ins w:id="202" w:author="Poul V Madsen" w:date="2014-11-10T11:35:00Z">
              <w:r>
                <w:t>FTPSGW</w:t>
              </w:r>
              <w:proofErr w:type="gramStart"/>
              <w:r>
                <w:t>.</w:t>
              </w:r>
              <w:r w:rsidR="001E03A1">
                <w:t>OpkrævningBankUdbetalingListeSen</w:t>
              </w:r>
              <w:proofErr w:type="gramEnd"/>
              <w:r w:rsidR="001E03A1">
                <w:t>d</w:t>
              </w:r>
              <w:commentRangeEnd w:id="201"/>
              <w:proofErr w:type="spellEnd"/>
              <w:r w:rsidR="001E03A1">
                <w:rPr>
                  <w:rStyle w:val="Kommentarhenvisning"/>
                  <w:rFonts w:asciiTheme="minorHAnsi" w:hAnsiTheme="minorHAnsi" w:cstheme="minorBidi"/>
                </w:rPr>
                <w:commentReference w:id="201"/>
              </w:r>
            </w:ins>
            <w:r w:rsidR="00B008BE">
              <w:fldChar w:fldCharType="begin"/>
            </w:r>
            <w:r w:rsidR="00B008BE">
              <w:instrText xml:space="preserve"> XE "</w:instrText>
            </w:r>
            <w:r w:rsidR="00B008BE" w:rsidRPr="002635D3">
              <w:instrText>DMI.DMIKontoIndbetalingListeOpret</w:instrText>
            </w:r>
            <w:r w:rsidR="00B008BE">
              <w:instrText xml:space="preserve">" </w:instrText>
            </w:r>
            <w:r w:rsidR="00B008BE">
              <w:fldChar w:fldCharType="end"/>
            </w:r>
            <w:r w:rsidR="00B008BE">
              <w:fldChar w:fldCharType="begin"/>
            </w:r>
            <w:r w:rsidR="00B008BE">
              <w:instrText xml:space="preserve"> XE "</w:instrText>
            </w:r>
            <w:r w:rsidR="00B008BE" w:rsidRPr="00615950">
              <w:instrText>FTPS-GW.CheckUdbetalingListeSend</w:instrText>
            </w:r>
            <w:r w:rsidR="00B008BE">
              <w:instrText xml:space="preserve">" </w:instrText>
            </w:r>
            <w:r w:rsidR="00B008BE">
              <w:fldChar w:fldCharType="end"/>
            </w:r>
            <w:r w:rsidR="00B008BE">
              <w:fldChar w:fldCharType="begin"/>
            </w:r>
            <w:r w:rsidR="00B008BE">
              <w:instrText xml:space="preserve"> XE "</w:instrText>
            </w:r>
            <w:r w:rsidR="00B008BE" w:rsidRPr="007E7E36">
              <w:instrText>NemKonto.NemKontoUdbetalingListeSend</w:instrText>
            </w:r>
            <w:r w:rsidR="00B008BE">
              <w:instrText xml:space="preserve">" </w:instrText>
            </w:r>
            <w:r w:rsidR="00B008BE">
              <w:fldChar w:fldCharType="end"/>
            </w:r>
          </w:p>
        </w:tc>
      </w:tr>
      <w:tr w:rsidR="00B008BE" w14:paraId="33BE7DEA" w14:textId="77777777" w:rsidTr="00B008BE">
        <w:tc>
          <w:tcPr>
            <w:tcW w:w="9909" w:type="dxa"/>
            <w:gridSpan w:val="3"/>
            <w:shd w:val="clear" w:color="auto" w:fill="FFFFFF"/>
          </w:tcPr>
          <w:p w14:paraId="33BE7DE9" w14:textId="77777777" w:rsidR="00B008BE" w:rsidRPr="00B008BE" w:rsidRDefault="00B008BE" w:rsidP="00B008BE">
            <w:pPr>
              <w:pStyle w:val="Normal11"/>
              <w:rPr>
                <w:b/>
              </w:rPr>
            </w:pPr>
            <w:r>
              <w:rPr>
                <w:b/>
              </w:rPr>
              <w:t>Trin 3: Send udbetalingsbesked til modtager</w:t>
            </w:r>
          </w:p>
        </w:tc>
      </w:tr>
      <w:tr w:rsidR="00B008BE" w14:paraId="33BE7DEF" w14:textId="77777777" w:rsidTr="00B008BE">
        <w:tc>
          <w:tcPr>
            <w:tcW w:w="3356" w:type="dxa"/>
            <w:shd w:val="clear" w:color="auto" w:fill="FFFFFF"/>
          </w:tcPr>
          <w:p w14:paraId="33BE7DEB" w14:textId="77777777" w:rsidR="00B008BE" w:rsidRPr="00B008BE" w:rsidRDefault="00B008BE" w:rsidP="00B008BE">
            <w:pPr>
              <w:pStyle w:val="Normal11"/>
              <w:rPr>
                <w:color w:val="000000"/>
              </w:rPr>
            </w:pPr>
          </w:p>
        </w:tc>
        <w:tc>
          <w:tcPr>
            <w:tcW w:w="3356" w:type="dxa"/>
            <w:shd w:val="clear" w:color="auto" w:fill="FFFFFF"/>
          </w:tcPr>
          <w:p w14:paraId="33BE7DEC" w14:textId="77777777" w:rsidR="00B008BE" w:rsidRDefault="00B008BE" w:rsidP="00B008BE">
            <w:pPr>
              <w:pStyle w:val="Normal11"/>
            </w:pPr>
            <w:r>
              <w:t>Hvis der er tilknyttet betalingsoplysningsnote sendes betalingsoplysninger til modtager.</w:t>
            </w:r>
          </w:p>
        </w:tc>
        <w:tc>
          <w:tcPr>
            <w:tcW w:w="3197" w:type="dxa"/>
            <w:shd w:val="clear" w:color="auto" w:fill="FFFFFF"/>
          </w:tcPr>
          <w:p w14:paraId="33BE7DED" w14:textId="77777777" w:rsidR="00B008BE" w:rsidRDefault="00B008BE" w:rsidP="00B008BE">
            <w:pPr>
              <w:pStyle w:val="Normal11"/>
            </w:pPr>
            <w:proofErr w:type="spellStart"/>
            <w:r>
              <w:t>AogD</w:t>
            </w:r>
            <w:proofErr w:type="gramStart"/>
            <w:r>
              <w:t>.MeddelelseMultiSend</w:t>
            </w:r>
            <w:proofErr w:type="spellEnd"/>
            <w:proofErr w:type="gramEnd"/>
          </w:p>
          <w:p w14:paraId="33BE7DEE"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950311">
              <w:instrText>AogD.MeddelelseStatusMultiHent</w:instrText>
            </w:r>
            <w:r>
              <w:instrText xml:space="preserve">" </w:instrText>
            </w:r>
            <w:r>
              <w:fldChar w:fldCharType="end"/>
            </w:r>
            <w:r>
              <w:fldChar w:fldCharType="begin"/>
            </w:r>
            <w:r>
              <w:instrText xml:space="preserve"> XE "</w:instrText>
            </w:r>
            <w:r w:rsidRPr="003F47EC">
              <w:instrText>AogD.MeddelelseMultiSend</w:instrText>
            </w:r>
            <w:r>
              <w:instrText xml:space="preserve">" </w:instrText>
            </w:r>
            <w:r>
              <w:fldChar w:fldCharType="end"/>
            </w:r>
          </w:p>
        </w:tc>
      </w:tr>
    </w:tbl>
    <w:p w14:paraId="33BE7DF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FE" w14:textId="77777777" w:rsidTr="00B008BE">
        <w:tc>
          <w:tcPr>
            <w:tcW w:w="9869" w:type="dxa"/>
            <w:shd w:val="clear" w:color="auto" w:fill="auto"/>
          </w:tcPr>
          <w:p w14:paraId="33BE7DF1" w14:textId="77777777" w:rsidR="00B008BE" w:rsidRDefault="00B008BE" w:rsidP="00B008BE">
            <w:pPr>
              <w:pStyle w:val="Normal11"/>
            </w:pPr>
            <w:r>
              <w:rPr>
                <w:b/>
              </w:rPr>
              <w:t>Slutbetingelser</w:t>
            </w:r>
          </w:p>
          <w:p w14:paraId="33BE7DF2" w14:textId="77777777" w:rsidR="00B008BE" w:rsidRDefault="00B008BE" w:rsidP="00B008BE">
            <w:pPr>
              <w:pStyle w:val="Normal11"/>
            </w:pPr>
            <w:r>
              <w:t>Godkendte udbetalinger er sendt til relevant udbetalingskanal</w:t>
            </w:r>
          </w:p>
          <w:p w14:paraId="33BE7DF3" w14:textId="77777777" w:rsidR="00B008BE" w:rsidRDefault="00B008BE" w:rsidP="00B008BE">
            <w:pPr>
              <w:pStyle w:val="Normal11"/>
            </w:pPr>
          </w:p>
          <w:p w14:paraId="33BE7DF4" w14:textId="77777777" w:rsidR="00B008BE" w:rsidRDefault="00B008BE" w:rsidP="00B008BE">
            <w:pPr>
              <w:pStyle w:val="Normal11"/>
            </w:pPr>
            <w:r>
              <w:t>Ved udbetaling til EFI/DMI er udbetaling opdelt i Myndighedsudbetalingstyper</w:t>
            </w:r>
          </w:p>
          <w:p w14:paraId="33BE7DF5" w14:textId="77777777" w:rsidR="00B008BE" w:rsidRDefault="00B008BE" w:rsidP="00B008BE">
            <w:pPr>
              <w:pStyle w:val="Normal11"/>
            </w:pPr>
          </w:p>
          <w:p w14:paraId="33BE7DF6" w14:textId="77777777" w:rsidR="00B008BE" w:rsidRDefault="00B008BE" w:rsidP="00B008BE">
            <w:pPr>
              <w:pStyle w:val="Normal11"/>
            </w:pPr>
            <w:r>
              <w:t>Kontoen er opdateret og udbetalingen er registreret på kundens konto og modposteret på relevant ventekonto.</w:t>
            </w:r>
          </w:p>
          <w:p w14:paraId="33BE7DF7" w14:textId="77777777" w:rsidR="00B008BE" w:rsidRDefault="00B008BE" w:rsidP="00B008BE">
            <w:pPr>
              <w:pStyle w:val="Normal11"/>
            </w:pPr>
          </w:p>
          <w:p w14:paraId="33BE7DF8" w14:textId="77777777" w:rsidR="00B008BE" w:rsidRDefault="00B008BE" w:rsidP="00B008BE">
            <w:pPr>
              <w:pStyle w:val="Normal11"/>
            </w:pPr>
            <w:r>
              <w:t>Der er sendt besked til modtager hvis dette er angivet.</w:t>
            </w:r>
          </w:p>
          <w:p w14:paraId="33BE7DF9" w14:textId="77777777" w:rsidR="00B008BE" w:rsidRDefault="00B008BE" w:rsidP="00B008BE">
            <w:pPr>
              <w:pStyle w:val="Normal11"/>
            </w:pPr>
          </w:p>
          <w:p w14:paraId="33BE7DFA" w14:textId="77777777" w:rsidR="00B008BE" w:rsidRDefault="00B008BE" w:rsidP="00B008BE">
            <w:pPr>
              <w:pStyle w:val="Normal11"/>
            </w:pPr>
            <w:r>
              <w:t>Status for udbetaling er opdateret.</w:t>
            </w:r>
          </w:p>
          <w:p w14:paraId="33BE7DFB" w14:textId="77777777" w:rsidR="00B008BE" w:rsidRDefault="00B008BE" w:rsidP="00B008BE">
            <w:pPr>
              <w:pStyle w:val="Normal11"/>
            </w:pPr>
          </w:p>
          <w:p w14:paraId="33BE7DFC" w14:textId="77777777" w:rsidR="00B008BE" w:rsidRDefault="00B008BE" w:rsidP="00B008BE">
            <w:pPr>
              <w:pStyle w:val="Normal11"/>
            </w:pPr>
            <w:r>
              <w:t xml:space="preserve">Der er foretaget de relevante regnskabsmæssige posteringer. </w:t>
            </w:r>
          </w:p>
          <w:p w14:paraId="7CB685B8" w14:textId="77777777" w:rsidR="00B008BE" w:rsidRDefault="00B008BE" w:rsidP="00B008BE">
            <w:pPr>
              <w:pStyle w:val="Normal11"/>
              <w:rPr>
                <w:ins w:id="203" w:author="Poul V Madsen" w:date="2014-11-14T10:45:00Z"/>
              </w:rPr>
            </w:pPr>
          </w:p>
          <w:p w14:paraId="33BE7DFD" w14:textId="0134DC55" w:rsidR="007F08F1" w:rsidRPr="00B008BE" w:rsidRDefault="007F08F1" w:rsidP="00B008BE">
            <w:pPr>
              <w:pStyle w:val="Normal11"/>
            </w:pPr>
            <w:ins w:id="204" w:author="Poul V Madsen" w:date="2014-11-14T10:45:00Z">
              <w:r>
                <w:t>Ikke gennemførte udbetalinger er placeret på en afklaringskonto (KUB?)</w:t>
              </w:r>
            </w:ins>
          </w:p>
        </w:tc>
      </w:tr>
      <w:tr w:rsidR="00B008BE" w14:paraId="33BE7E01" w14:textId="77777777" w:rsidTr="00B008BE">
        <w:tc>
          <w:tcPr>
            <w:tcW w:w="9869" w:type="dxa"/>
            <w:shd w:val="clear" w:color="auto" w:fill="auto"/>
          </w:tcPr>
          <w:p w14:paraId="33BE7DFF" w14:textId="77777777" w:rsidR="00B008BE" w:rsidRDefault="00B008BE" w:rsidP="00B008BE">
            <w:pPr>
              <w:pStyle w:val="Normal11"/>
            </w:pPr>
            <w:r>
              <w:rPr>
                <w:b/>
              </w:rPr>
              <w:t>Noter</w:t>
            </w:r>
          </w:p>
          <w:p w14:paraId="33BE7E00" w14:textId="77777777" w:rsidR="00B008BE" w:rsidRPr="00B008BE" w:rsidRDefault="00B008BE" w:rsidP="00B008BE">
            <w:pPr>
              <w:pStyle w:val="Normal11"/>
            </w:pPr>
          </w:p>
        </w:tc>
      </w:tr>
      <w:tr w:rsidR="00B008BE" w14:paraId="33BE7E04" w14:textId="77777777" w:rsidTr="00B008BE">
        <w:tc>
          <w:tcPr>
            <w:tcW w:w="9869" w:type="dxa"/>
            <w:shd w:val="clear" w:color="auto" w:fill="auto"/>
          </w:tcPr>
          <w:p w14:paraId="33BE7E02" w14:textId="77777777" w:rsidR="00B008BE" w:rsidRDefault="00B008BE" w:rsidP="00B008BE">
            <w:pPr>
              <w:pStyle w:val="Normal11"/>
            </w:pPr>
            <w:r>
              <w:rPr>
                <w:b/>
              </w:rPr>
              <w:t>Servicebeskrivelse</w:t>
            </w:r>
          </w:p>
          <w:p w14:paraId="33BE7E03" w14:textId="77777777" w:rsidR="00B008BE" w:rsidRPr="00B008BE" w:rsidRDefault="00B008BE" w:rsidP="00B008BE">
            <w:pPr>
              <w:pStyle w:val="Normal11"/>
            </w:pPr>
          </w:p>
        </w:tc>
      </w:tr>
    </w:tbl>
    <w:p w14:paraId="33BE7E05" w14:textId="77777777" w:rsidR="00B008BE" w:rsidRDefault="00B008BE" w:rsidP="00B008BE">
      <w:pPr>
        <w:pStyle w:val="Normal11"/>
        <w:sectPr w:rsidR="00B008BE" w:rsidSect="00B008BE">
          <w:headerReference w:type="default" r:id="rId16"/>
          <w:footerReference w:type="default" r:id="rId17"/>
          <w:pgSz w:w="11906" w:h="16838"/>
          <w:pgMar w:top="1417" w:right="986" w:bottom="1417" w:left="1134" w:header="556" w:footer="850" w:gutter="57"/>
          <w:paperSrc w:first="2" w:other="2"/>
          <w:cols w:space="708"/>
          <w:docGrid w:linePitch="360"/>
        </w:sectPr>
      </w:pPr>
    </w:p>
    <w:p w14:paraId="33BE7E06" w14:textId="77777777" w:rsidR="00B008BE" w:rsidRDefault="00B008BE" w:rsidP="00B008BE">
      <w:pPr>
        <w:pStyle w:val="Overskrift2"/>
      </w:pPr>
      <w:bookmarkStart w:id="209" w:name="_Toc403729815"/>
      <w:r>
        <w:t>12.04 Ryk konto</w:t>
      </w:r>
      <w:bookmarkEnd w:id="209"/>
    </w:p>
    <w:p w14:paraId="33BE7E0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36" w14:textId="77777777" w:rsidTr="00B008BE">
        <w:tc>
          <w:tcPr>
            <w:tcW w:w="9869" w:type="dxa"/>
            <w:shd w:val="clear" w:color="auto" w:fill="auto"/>
          </w:tcPr>
          <w:p w14:paraId="33BE7E08" w14:textId="5F3AD579" w:rsidR="00B008BE" w:rsidRDefault="00B008BE" w:rsidP="00B008BE">
            <w:pPr>
              <w:pStyle w:val="Normal11"/>
            </w:pPr>
            <w:r>
              <w:rPr>
                <w:b/>
              </w:rPr>
              <w:t>Formål</w:t>
            </w:r>
          </w:p>
          <w:p w14:paraId="33BE7E09" w14:textId="77777777" w:rsidR="00B008BE" w:rsidRDefault="00B008BE" w:rsidP="00B008BE">
            <w:pPr>
              <w:pStyle w:val="Normal11"/>
            </w:pPr>
            <w:r>
              <w:t xml:space="preserve">At få igangsat en hurtig og effektiv rykkerprocedure på de fordringer, hvor SRB er overskredet med X dage (parameterstyret Bilag 3.24 tabel 16). </w:t>
            </w:r>
          </w:p>
          <w:p w14:paraId="33BE7E0A" w14:textId="77777777" w:rsidR="00B008BE" w:rsidRDefault="00B008BE" w:rsidP="00B008BE">
            <w:pPr>
              <w:pStyle w:val="Normal11"/>
            </w:pPr>
          </w:p>
          <w:p w14:paraId="33BE7E0B" w14:textId="77777777" w:rsidR="00B008BE" w:rsidRDefault="00B008BE" w:rsidP="00B008BE">
            <w:pPr>
              <w:pStyle w:val="Normal11"/>
            </w:pPr>
            <w:r>
              <w:t>Beskrivelse:</w:t>
            </w:r>
          </w:p>
          <w:p w14:paraId="2E32289B" w14:textId="7B1C0F71" w:rsidR="004F37D9" w:rsidRDefault="004F37D9" w:rsidP="00B008BE">
            <w:pPr>
              <w:pStyle w:val="Normal11"/>
              <w:rPr>
                <w:ins w:id="210" w:author="Poul V Madsen" w:date="2014-11-14T10:28:00Z"/>
              </w:rPr>
            </w:pPr>
            <w:ins w:id="211" w:author="Poul V Madsen" w:date="2014-11-14T10:18:00Z">
              <w:r>
                <w:t>Hvis der</w:t>
              </w:r>
            </w:ins>
            <w:ins w:id="212" w:author="Poul V Madsen" w:date="2014-11-14T10:28:00Z">
              <w:r w:rsidR="005F1E2B">
                <w:t xml:space="preserve"> er</w:t>
              </w:r>
            </w:ins>
            <w:ins w:id="213" w:author="Poul V Madsen" w:date="2014-11-14T10:18:00Z">
              <w:r>
                <w:t xml:space="preserve"> mo</w:t>
              </w:r>
              <w:r w:rsidR="005F1E2B">
                <w:t>dtage</w:t>
              </w:r>
            </w:ins>
            <w:ins w:id="214" w:author="Poul V Madsen" w:date="2014-11-14T10:28:00Z">
              <w:r w:rsidR="005F1E2B">
                <w:t>t</w:t>
              </w:r>
            </w:ins>
            <w:ins w:id="215" w:author="Poul V Madsen" w:date="2014-11-14T10:18:00Z">
              <w:r>
                <w:t xml:space="preserve"> en he</w:t>
              </w:r>
              <w:r w:rsidR="005F1E2B">
                <w:t xml:space="preserve">nstandsdato fra fagsystemet, </w:t>
              </w:r>
              <w:r>
                <w:t>må rykkerprocessen førs</w:t>
              </w:r>
              <w:r w:rsidR="005F1E2B">
                <w:t xml:space="preserve">t i gangsættes </w:t>
              </w:r>
            </w:ins>
            <w:ins w:id="216" w:author="Poul V Madsen" w:date="2014-11-14T10:28:00Z">
              <w:r w:rsidR="005F1E2B">
                <w:t>når</w:t>
              </w:r>
            </w:ins>
            <w:ins w:id="217" w:author="Poul V Madsen" w:date="2014-11-14T10:18:00Z">
              <w:r w:rsidR="005F1E2B">
                <w:t xml:space="preserve"> denne dato</w:t>
              </w:r>
            </w:ins>
            <w:ins w:id="218" w:author="Poul V Madsen" w:date="2014-11-14T10:27:00Z">
              <w:r w:rsidR="005F1E2B">
                <w:t xml:space="preserve"> er overskredet</w:t>
              </w:r>
            </w:ins>
            <w:ins w:id="219" w:author="Poul V Madsen" w:date="2014-11-14T10:28:00Z">
              <w:r w:rsidR="005F1E2B">
                <w:t>.</w:t>
              </w:r>
            </w:ins>
          </w:p>
          <w:p w14:paraId="554C88F7" w14:textId="77777777" w:rsidR="004F37D9" w:rsidRDefault="004F37D9" w:rsidP="00B008BE">
            <w:pPr>
              <w:pStyle w:val="Normal11"/>
              <w:rPr>
                <w:ins w:id="220" w:author="Poul V Madsen" w:date="2014-11-14T10:18:00Z"/>
              </w:rPr>
            </w:pPr>
          </w:p>
          <w:p w14:paraId="33BE7E0C" w14:textId="77777777" w:rsidR="00B008BE" w:rsidRDefault="00B008BE" w:rsidP="00B008BE">
            <w:pPr>
              <w:pStyle w:val="Normal11"/>
            </w:pPr>
            <w:r>
              <w:t>For opkrævningskrav udsendes rykker når visse betingelser er opfyldte</w:t>
            </w:r>
          </w:p>
          <w:p w14:paraId="33BE7E0D" w14:textId="77777777" w:rsidR="00B008BE" w:rsidRDefault="00B008BE" w:rsidP="00B008BE">
            <w:pPr>
              <w:pStyle w:val="Normal11"/>
              <w:rPr>
                <w:ins w:id="221" w:author="Poul V Madsen" w:date="2014-11-14T10:31:00Z"/>
              </w:rPr>
            </w:pPr>
            <w:r>
              <w:t>Det er specifikt angivet i de enkelte startbetingelser</w:t>
            </w:r>
            <w:ins w:id="222" w:author="Poul V Madsen" w:date="2014-11-14T10:31:00Z">
              <w:r w:rsidR="005F1E2B">
                <w:t>.</w:t>
              </w:r>
            </w:ins>
          </w:p>
          <w:p w14:paraId="7E896998" w14:textId="5CB1EC93" w:rsidR="005F1E2B" w:rsidRDefault="005F1E2B" w:rsidP="00B008BE">
            <w:pPr>
              <w:pStyle w:val="Normal11"/>
              <w:rPr>
                <w:ins w:id="223" w:author="Poul V Madsen" w:date="2014-11-14T10:35:00Z"/>
              </w:rPr>
            </w:pPr>
            <w:ins w:id="224" w:author="Poul V Madsen" w:date="2014-11-14T10:31:00Z">
              <w:r>
                <w:t>Kunder som ikke kan oprettes som brugere på skattekontoportalen skal sammen med rykkerbrevet modtaget et kontoudtog, som viser kundens mellemværende med kunden</w:t>
              </w:r>
            </w:ins>
            <w:ins w:id="225" w:author="Poul V Madsen" w:date="2014-11-14T10:34:00Z">
              <w:r>
                <w:t xml:space="preserve"> på </w:t>
              </w:r>
              <w:proofErr w:type="gramStart"/>
              <w:r>
                <w:t>rykkertidspunktet ,</w:t>
              </w:r>
            </w:ins>
            <w:proofErr w:type="gramEnd"/>
            <w:ins w:id="226" w:author="Poul V Madsen" w:date="2014-11-14T10:31:00Z">
              <w:r>
                <w:t xml:space="preserve"> samt alle bevægelser</w:t>
              </w:r>
            </w:ins>
            <w:ins w:id="227" w:author="Poul V Madsen" w:date="2014-11-14T10:35:00Z">
              <w:r>
                <w:t xml:space="preserve"> siden kunden sidst har modtaget et kontoudtog.</w:t>
              </w:r>
            </w:ins>
          </w:p>
          <w:p w14:paraId="30CDB8E4" w14:textId="77777777" w:rsidR="005F1E2B" w:rsidRDefault="005F1E2B" w:rsidP="00B008BE">
            <w:pPr>
              <w:pStyle w:val="Normal11"/>
            </w:pPr>
          </w:p>
          <w:p w14:paraId="33BE7E0E" w14:textId="77777777" w:rsidR="00B008BE" w:rsidRDefault="00B008BE" w:rsidP="00B008BE">
            <w:pPr>
              <w:pStyle w:val="Normal11"/>
            </w:pPr>
            <w:r>
              <w:t>Nedenfor er angivet nogle eksempler.</w:t>
            </w:r>
          </w:p>
          <w:p w14:paraId="33BE7E0F" w14:textId="77777777" w:rsidR="00B008BE" w:rsidRDefault="00B008BE" w:rsidP="00B008BE">
            <w:pPr>
              <w:pStyle w:val="Normal11"/>
            </w:pPr>
            <w:r>
              <w:t xml:space="preserve">At fordringen er af en type som SKAT kan rykke. Der er for nuværende ingen fordringstyper som Løsningen behandler, der ikke kan rykkes. </w:t>
            </w:r>
          </w:p>
          <w:p w14:paraId="33BE7E10" w14:textId="77777777" w:rsidR="00B008BE" w:rsidRDefault="00B008BE" w:rsidP="00B008BE">
            <w:pPr>
              <w:pStyle w:val="Normal11"/>
            </w:pPr>
          </w:p>
          <w:p w14:paraId="33BE7E11" w14:textId="77777777" w:rsidR="00B008BE" w:rsidRDefault="00B008BE" w:rsidP="00B008BE">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14:paraId="33BE7E12" w14:textId="77777777" w:rsidR="00B008BE" w:rsidRDefault="00B008BE" w:rsidP="00B008BE">
            <w:pPr>
              <w:pStyle w:val="Normal11"/>
            </w:pPr>
          </w:p>
          <w:p w14:paraId="33BE7E13" w14:textId="77777777" w:rsidR="00B008BE" w:rsidRDefault="00B008BE" w:rsidP="00B008BE">
            <w:pPr>
              <w:pStyle w:val="Normal11"/>
            </w:pPr>
            <w:r>
              <w:t xml:space="preserve">Når debetsaldo for en kunde &gt; 5000 kr.(virksomhed Bilag 3.24 tabel </w:t>
            </w:r>
            <w:proofErr w:type="gramStart"/>
            <w:r>
              <w:t>14 ) henholdsvis</w:t>
            </w:r>
            <w:proofErr w:type="gramEnd"/>
            <w:r>
              <w:t xml:space="preserve"> 100 kr. (personer)(parameterstyret Bilag 3.24 tabel 15)</w:t>
            </w:r>
          </w:p>
          <w:p w14:paraId="33BE7E14" w14:textId="77777777" w:rsidR="00B008BE" w:rsidRDefault="00B008BE" w:rsidP="00B008BE">
            <w:pPr>
              <w:pStyle w:val="Normal11"/>
            </w:pPr>
            <w:r>
              <w:t>og SRB er overskredet med X dage (parameterstyret Bilag 3.24 tabel 16), og der ikke er indsat stop for rykker.</w:t>
            </w:r>
          </w:p>
          <w:p w14:paraId="33BE7E15" w14:textId="77777777" w:rsidR="00B008BE" w:rsidRDefault="00B008BE" w:rsidP="00B008BE">
            <w:pPr>
              <w:pStyle w:val="Normal11"/>
            </w:pPr>
          </w:p>
          <w:p w14:paraId="33BE7E16" w14:textId="77777777" w:rsidR="00B008BE" w:rsidRDefault="00B008BE" w:rsidP="00B008BE">
            <w:pPr>
              <w:pStyle w:val="Normal11"/>
            </w:pPr>
            <w:r>
              <w:t xml:space="preserve">Der udsendes rykker på ophørte kunder (afmeldte virksomheder/afdøde personer), når debetsaldo er &gt; 0 kr.(parameterstyret Bilag 3.24 tabel </w:t>
            </w:r>
            <w:proofErr w:type="gramStart"/>
            <w:r>
              <w:t>14) ,</w:t>
            </w:r>
            <w:proofErr w:type="gramEnd"/>
            <w:r>
              <w:t xml:space="preserve"> og SRB er overskredet med X dage (parameterstyret Bilag 3.24 tabel 16). Er afmeldelse sket inden for de sidste 6 måneder (parameterstyret Bilag 3.8 forretningsregel 3.41 ), behandles virksomheden som igangværende.</w:t>
            </w:r>
          </w:p>
          <w:p w14:paraId="33BE7E17" w14:textId="77777777" w:rsidR="00B008BE" w:rsidRDefault="00B008BE" w:rsidP="00B008BE">
            <w:pPr>
              <w:pStyle w:val="Normal11"/>
            </w:pPr>
          </w:p>
          <w:p w14:paraId="33BE7E18" w14:textId="77777777" w:rsidR="00B008BE" w:rsidRDefault="00B008BE" w:rsidP="00B008BE">
            <w:pPr>
              <w:pStyle w:val="Normal11"/>
            </w:pPr>
            <w:r>
              <w:t>Såfremt en rykker ikke betales er næste skridt at fordringen/</w:t>
            </w:r>
            <w:proofErr w:type="spellStart"/>
            <w:r>
              <w:t>erne</w:t>
            </w:r>
            <w:proofErr w:type="spellEnd"/>
            <w:r>
              <w:t xml:space="preserve"> bliver overdraget til inddrivelse Inden fordring kan overdrages til inddrivelse er der et krav fra inddrivelsesmyndigheden, at alle som indgår i et evt. hæftelsesforhold omkring den pågældende fordring er rykket.</w:t>
            </w:r>
          </w:p>
          <w:p w14:paraId="33BE7E19" w14:textId="77777777" w:rsidR="00B008BE" w:rsidRDefault="00B008BE" w:rsidP="00B008BE">
            <w:pPr>
              <w:pStyle w:val="Normal11"/>
            </w:pPr>
          </w:p>
          <w:p w14:paraId="33BE7E1A" w14:textId="77777777" w:rsidR="00B008BE" w:rsidRDefault="00B008BE" w:rsidP="00B008BE">
            <w:pPr>
              <w:pStyle w:val="Normal11"/>
            </w:pPr>
            <w:r>
              <w:t xml:space="preserve">Nedenstående er en beskrivelse af fordringer med mere end </w:t>
            </w:r>
            <w:proofErr w:type="gramStart"/>
            <w:r>
              <w:t>én hæfter</w:t>
            </w:r>
            <w:proofErr w:type="gramEnd"/>
            <w:r>
              <w:t>:</w:t>
            </w:r>
          </w:p>
          <w:p w14:paraId="33BE7E1B" w14:textId="77777777" w:rsidR="00B008BE" w:rsidRDefault="00B008BE" w:rsidP="00B008BE">
            <w:pPr>
              <w:pStyle w:val="Normal11"/>
            </w:pPr>
            <w:r>
              <w:t xml:space="preserve"> </w:t>
            </w:r>
          </w:p>
          <w:p w14:paraId="33BE7E1C" w14:textId="77777777" w:rsidR="00B008BE" w:rsidRDefault="00B008BE" w:rsidP="00B008BE">
            <w:pPr>
              <w:pStyle w:val="Normal11"/>
            </w:pPr>
            <w:r>
              <w:t xml:space="preserve">Første rykker vil gå til det kundenummer som fordringen er oprettet på. Der udsendes ét brev med en SRB efter de angivne regler. </w:t>
            </w:r>
          </w:p>
          <w:p w14:paraId="33BE7E1D" w14:textId="77777777" w:rsidR="00B008BE" w:rsidRDefault="00B008BE" w:rsidP="00B008BE">
            <w:pPr>
              <w:pStyle w:val="Normal11"/>
            </w:pPr>
            <w:r>
              <w:t xml:space="preserve">Anden rykker vil, hvis der op til 4 (parameterstyret Bilag 3.24 tabel 14 og 15) </w:t>
            </w:r>
            <w:proofErr w:type="spellStart"/>
            <w:r>
              <w:t>medhæftere</w:t>
            </w:r>
            <w:proofErr w:type="spellEnd"/>
            <w:r>
              <w:t xml:space="preserve"> blive sendt til de enkelte </w:t>
            </w:r>
            <w:proofErr w:type="spellStart"/>
            <w:r>
              <w:t>hæftere</w:t>
            </w:r>
            <w:proofErr w:type="spellEnd"/>
            <w:r>
              <w:t xml:space="preserve">. For DMR fordringer er det de </w:t>
            </w:r>
            <w:proofErr w:type="spellStart"/>
            <w:r>
              <w:t>hæftere</w:t>
            </w:r>
            <w:proofErr w:type="spellEnd"/>
            <w:r>
              <w:t xml:space="preserve"> som er registreret på fordringen ved dennes oprettelse.</w:t>
            </w:r>
          </w:p>
          <w:p w14:paraId="33BE7E1E" w14:textId="77777777" w:rsidR="00B008BE" w:rsidRDefault="00B008BE" w:rsidP="00B008BE">
            <w:pPr>
              <w:pStyle w:val="Normal11"/>
            </w:pPr>
            <w:r>
              <w:t>For fordringer der er registeret på et I/S, vil der skulle foretages et opslag i ES på hæftelsesforhold. Med udgangspunkt i disse vil der blive udstedt rykkere til max 4 Interessenter(</w:t>
            </w:r>
            <w:proofErr w:type="spellStart"/>
            <w:r>
              <w:t>hæftere</w:t>
            </w:r>
            <w:proofErr w:type="spellEnd"/>
            <w:r>
              <w:t>)(parameterstyret Bilag 3.24 tabel 14 og 15).</w:t>
            </w:r>
          </w:p>
          <w:p w14:paraId="33BE7E1F" w14:textId="77777777" w:rsidR="00B008BE" w:rsidRDefault="00B008BE" w:rsidP="00B008BE">
            <w:pPr>
              <w:pStyle w:val="Normal11"/>
            </w:pPr>
            <w:r>
              <w:t xml:space="preserve">Niveau for anden rykker som omhandler rykning af </w:t>
            </w:r>
            <w:proofErr w:type="spellStart"/>
            <w:r>
              <w:t>medhæftere</w:t>
            </w:r>
            <w:proofErr w:type="spellEnd"/>
            <w:r>
              <w:t xml:space="preserve"> er parameterstyret, hvilket betyder at SKAT kan vælge at "</w:t>
            </w:r>
            <w:proofErr w:type="spellStart"/>
            <w:r>
              <w:t>deaktivere</w:t>
            </w:r>
            <w:proofErr w:type="spellEnd"/>
            <w:r>
              <w:t xml:space="preserve">" dette niveau, hvorefter rykkerprocedure er at sammenligne med rykkerprocedure for fordringer med færre en 2 </w:t>
            </w:r>
            <w:proofErr w:type="spellStart"/>
            <w:r>
              <w:t>hæftere</w:t>
            </w:r>
            <w:proofErr w:type="spellEnd"/>
            <w:r>
              <w:t>.</w:t>
            </w:r>
          </w:p>
          <w:p w14:paraId="33BE7E20" w14:textId="77777777" w:rsidR="00B008BE" w:rsidRDefault="00B008BE" w:rsidP="00B008BE">
            <w:pPr>
              <w:pStyle w:val="Normal11"/>
            </w:pPr>
          </w:p>
          <w:p w14:paraId="33BE7E21" w14:textId="77777777" w:rsidR="00B008BE" w:rsidRDefault="00B008BE" w:rsidP="00B008BE">
            <w:pPr>
              <w:pStyle w:val="Normal11"/>
            </w:pPr>
            <w:r>
              <w:t xml:space="preserve">Hvis der identificeres mere end 4 </w:t>
            </w:r>
            <w:proofErr w:type="spellStart"/>
            <w:r>
              <w:t>hæftere</w:t>
            </w:r>
            <w:proofErr w:type="spellEnd"/>
            <w:r>
              <w:t xml:space="preserve"> (parameterstyret Bilag 3.24 tabel 14 og 15)som kan rykkes, vil der ikke udsendes rykkerbrev til nogen </w:t>
            </w:r>
            <w:proofErr w:type="spellStart"/>
            <w:r>
              <w:t>medhæftere</w:t>
            </w:r>
            <w:proofErr w:type="spellEnd"/>
            <w:r>
              <w:t xml:space="preserv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14:paraId="33BE7E22" w14:textId="77777777" w:rsidR="00B008BE" w:rsidRDefault="00B008BE" w:rsidP="00B008BE">
            <w:pPr>
              <w:pStyle w:val="Normal11"/>
            </w:pPr>
          </w:p>
          <w:p w14:paraId="33BE7E23" w14:textId="77777777" w:rsidR="00B008BE" w:rsidRDefault="00B008BE" w:rsidP="00B008BE">
            <w:pPr>
              <w:pStyle w:val="Normal11"/>
            </w:pPr>
            <w: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t>medhæftere</w:t>
            </w:r>
            <w:proofErr w:type="spellEnd"/>
            <w:r>
              <w:t xml:space="preserve"> til inddrivelse som ikke tidligere har været rykket.</w:t>
            </w:r>
          </w:p>
          <w:p w14:paraId="33BE7E24" w14:textId="77777777" w:rsidR="00B008BE" w:rsidRDefault="00B008BE" w:rsidP="00B008BE">
            <w:pPr>
              <w:pStyle w:val="Normal11"/>
            </w:pPr>
          </w:p>
          <w:p w14:paraId="33BE7E25" w14:textId="77777777" w:rsidR="00B008BE" w:rsidRDefault="00B008BE" w:rsidP="00B008BE">
            <w:pPr>
              <w:pStyle w:val="Normal11"/>
            </w:pPr>
            <w:r>
              <w:t xml:space="preserve">OBS: "Indbetaling og FIFO, </w:t>
            </w:r>
          </w:p>
          <w:p w14:paraId="33BE7E26" w14:textId="77777777" w:rsidR="00B008BE" w:rsidRDefault="00B008BE" w:rsidP="00B008BE">
            <w:pPr>
              <w:pStyle w:val="Normal11"/>
            </w:pPr>
            <w:r>
              <w:t>OCR-</w:t>
            </w:r>
            <w:proofErr w:type="spellStart"/>
            <w:r>
              <w:t>linie</w:t>
            </w:r>
            <w:proofErr w:type="spellEnd"/>
            <w:r>
              <w:t xml:space="preserv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14:paraId="33BE7E27" w14:textId="77777777" w:rsidR="00B008BE" w:rsidRDefault="00B008BE" w:rsidP="00B008BE">
            <w:pPr>
              <w:pStyle w:val="Normal11"/>
            </w:pPr>
          </w:p>
          <w:p w14:paraId="33BE7E28" w14:textId="77777777" w:rsidR="00B008BE" w:rsidRDefault="00B008BE" w:rsidP="00B008BE">
            <w:pPr>
              <w:pStyle w:val="Normal11"/>
            </w:pPr>
            <w:r>
              <w:t xml:space="preserve">Rykkergebyrer opkræves efter Opkrævningslovens § 6,1 og er pt. 65 kr. (parameterstyret Bilag 3.24 tabel 10). Der opkræves kun ét rykkergebyr, uanset om rykkeren omfatter flere fordringer og flere </w:t>
            </w:r>
            <w:proofErr w:type="spellStart"/>
            <w:r>
              <w:t>medhæftere</w:t>
            </w:r>
            <w:proofErr w:type="spellEnd"/>
            <w:r>
              <w:t>. Rykkergebyr posteres på kundens/primær hæfters konto.</w:t>
            </w:r>
          </w:p>
          <w:p w14:paraId="33BE7E29" w14:textId="77777777" w:rsidR="00B008BE" w:rsidRDefault="00B008BE" w:rsidP="00B008BE">
            <w:pPr>
              <w:pStyle w:val="Normal11"/>
            </w:pPr>
          </w:p>
          <w:p w14:paraId="33BE7E2A" w14:textId="77777777" w:rsidR="00B008BE" w:rsidRDefault="00B008BE" w:rsidP="00B008BE">
            <w:pPr>
              <w:pStyle w:val="Normal11"/>
            </w:pPr>
            <w:r>
              <w:t xml:space="preserve">Rykkerkørsler skal kunne ske dagligt (parameterstyret Bilag 3.24 tabel 16). </w:t>
            </w:r>
          </w:p>
          <w:p w14:paraId="33BE7E2B" w14:textId="77777777" w:rsidR="00B008BE" w:rsidRDefault="00B008BE" w:rsidP="00B008BE">
            <w:pPr>
              <w:pStyle w:val="Normal11"/>
            </w:pPr>
          </w:p>
          <w:p w14:paraId="33BE7E2C" w14:textId="77777777" w:rsidR="00B008BE" w:rsidRDefault="00B008BE" w:rsidP="00B008BE">
            <w:pPr>
              <w:pStyle w:val="Normal11"/>
            </w:pPr>
            <w:r>
              <w:t xml:space="preserve">I forbindelse med rykker skal der samtidig sendes meddelelse til EFI om, at der er udækkede fordringer, som skal under indsatsen modregning. </w:t>
            </w:r>
          </w:p>
          <w:p w14:paraId="33BE7E2D" w14:textId="77777777" w:rsidR="00B008BE" w:rsidRDefault="00B008BE" w:rsidP="00B008BE">
            <w:pPr>
              <w:pStyle w:val="Normal11"/>
            </w:pPr>
            <w:r>
              <w:t xml:space="preserve">Det betyder at primærhæfter oprettes i modregningsregistret ved udsendelse af 1 rykker. Hvis der er flere </w:t>
            </w:r>
            <w:proofErr w:type="spellStart"/>
            <w:r>
              <w:t>hæftere</w:t>
            </w:r>
            <w:proofErr w:type="spellEnd"/>
            <w:r>
              <w:t xml:space="preserve"> på fordringen skal </w:t>
            </w:r>
            <w:proofErr w:type="spellStart"/>
            <w:r>
              <w:t>medhæftere</w:t>
            </w:r>
            <w:proofErr w:type="spellEnd"/>
            <w:r>
              <w:t xml:space="preserve"> oprettes i modregningsregistret på det tidspunkt de rykkes.</w:t>
            </w:r>
          </w:p>
          <w:p w14:paraId="33BE7E2E" w14:textId="77777777" w:rsidR="00B008BE" w:rsidRDefault="00B008BE" w:rsidP="00B008BE">
            <w:pPr>
              <w:pStyle w:val="Normal11"/>
            </w:pPr>
          </w:p>
          <w:p w14:paraId="33BE7E2F" w14:textId="77777777" w:rsidR="00B008BE" w:rsidRDefault="00B008BE" w:rsidP="00B008BE">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14:paraId="33BE7E30" w14:textId="77777777" w:rsidR="00B008BE" w:rsidRDefault="00B008BE" w:rsidP="00B008BE">
            <w:pPr>
              <w:pStyle w:val="Normal11"/>
            </w:pPr>
          </w:p>
          <w:p w14:paraId="33BE7E31" w14:textId="77777777" w:rsidR="00B008BE" w:rsidRDefault="00B008BE" w:rsidP="00B008BE">
            <w:pPr>
              <w:pStyle w:val="Normal11"/>
            </w:pPr>
            <w:r>
              <w:t xml:space="preserve">Såfremt en fordring fortsat ikke er betalt efter rykkeren SRB er overskredet, er næste skridt at den overdrages til inddrivelse. Dette er beskrevet i </w:t>
            </w:r>
            <w:proofErr w:type="spellStart"/>
            <w:r>
              <w:t>use</w:t>
            </w:r>
            <w:proofErr w:type="spellEnd"/>
            <w:r>
              <w:t xml:space="preserve"> case 14.02  "overdrag fordring til inddrivelse". </w:t>
            </w:r>
          </w:p>
          <w:p w14:paraId="33BE7E32" w14:textId="77777777" w:rsidR="00B008BE" w:rsidRDefault="00B008BE" w:rsidP="00B008BE">
            <w:pPr>
              <w:pStyle w:val="Normal11"/>
            </w:pPr>
          </w:p>
          <w:p w14:paraId="1E4C6DA6" w14:textId="79B84B6A" w:rsidR="00E94509" w:rsidRDefault="005A06A9" w:rsidP="008B152D">
            <w:pPr>
              <w:pStyle w:val="Normal11"/>
              <w:rPr>
                <w:ins w:id="228" w:author="Poul V Madsen" w:date="2014-11-10T11:35:00Z"/>
              </w:rPr>
            </w:pPr>
            <w:del w:id="229" w:author="Poul V Madsen" w:date="2014-11-14T10:17:00Z">
              <w:r w:rsidDel="004F37D9">
                <w:delText xml:space="preserve"> </w:delText>
              </w:r>
            </w:del>
          </w:p>
          <w:p w14:paraId="33BE7E35" w14:textId="77777777" w:rsidR="00B008BE" w:rsidRPr="00B008BE" w:rsidRDefault="00B008BE" w:rsidP="00B008BE">
            <w:pPr>
              <w:pStyle w:val="Normal11"/>
            </w:pPr>
          </w:p>
        </w:tc>
      </w:tr>
      <w:tr w:rsidR="00B008BE" w14:paraId="33BE7E39" w14:textId="77777777" w:rsidTr="00B008BE">
        <w:tc>
          <w:tcPr>
            <w:tcW w:w="9869" w:type="dxa"/>
            <w:shd w:val="clear" w:color="auto" w:fill="auto"/>
          </w:tcPr>
          <w:p w14:paraId="33BE7E37" w14:textId="77777777" w:rsidR="00B008BE" w:rsidRDefault="00B008BE" w:rsidP="00B008BE">
            <w:pPr>
              <w:pStyle w:val="Normal11"/>
            </w:pPr>
            <w:r>
              <w:rPr>
                <w:b/>
              </w:rPr>
              <w:t>Frekvens</w:t>
            </w:r>
          </w:p>
          <w:p w14:paraId="33BE7E38" w14:textId="77777777" w:rsidR="00B008BE" w:rsidRPr="00B008BE" w:rsidRDefault="00B008BE" w:rsidP="00B008BE">
            <w:pPr>
              <w:pStyle w:val="Normal11"/>
            </w:pPr>
            <w:r>
              <w:t>Dagligt</w:t>
            </w:r>
          </w:p>
        </w:tc>
      </w:tr>
      <w:tr w:rsidR="00B008BE" w14:paraId="33BE7E3C" w14:textId="77777777" w:rsidTr="00B008BE">
        <w:tc>
          <w:tcPr>
            <w:tcW w:w="9869" w:type="dxa"/>
            <w:shd w:val="clear" w:color="auto" w:fill="auto"/>
          </w:tcPr>
          <w:p w14:paraId="33BE7E3A" w14:textId="77777777" w:rsidR="00B008BE" w:rsidRDefault="00B008BE" w:rsidP="00B008BE">
            <w:pPr>
              <w:pStyle w:val="Normal11"/>
            </w:pPr>
            <w:r>
              <w:rPr>
                <w:b/>
              </w:rPr>
              <w:t>Aktører</w:t>
            </w:r>
          </w:p>
          <w:p w14:paraId="33BE7E3B" w14:textId="77777777" w:rsidR="00B008BE" w:rsidRPr="00B008BE" w:rsidRDefault="00B008BE" w:rsidP="00B008BE">
            <w:pPr>
              <w:pStyle w:val="Normal11"/>
            </w:pPr>
            <w:r>
              <w:t>Tid</w:t>
            </w:r>
          </w:p>
        </w:tc>
      </w:tr>
      <w:tr w:rsidR="00B008BE" w14:paraId="33BE7E46" w14:textId="77777777" w:rsidTr="00B008BE">
        <w:tc>
          <w:tcPr>
            <w:tcW w:w="9869" w:type="dxa"/>
            <w:shd w:val="clear" w:color="auto" w:fill="auto"/>
          </w:tcPr>
          <w:p w14:paraId="33BE7E3D" w14:textId="77777777" w:rsidR="00B008BE" w:rsidRDefault="00B008BE" w:rsidP="00B008BE">
            <w:pPr>
              <w:pStyle w:val="Normal11"/>
            </w:pPr>
            <w:r>
              <w:rPr>
                <w:b/>
              </w:rPr>
              <w:t>Startbetingelser</w:t>
            </w:r>
          </w:p>
          <w:p w14:paraId="33BE7E3E" w14:textId="77777777" w:rsidR="00B008BE" w:rsidRDefault="00B008BE" w:rsidP="00B008BE">
            <w:pPr>
              <w:pStyle w:val="Normal11"/>
            </w:pPr>
            <w:r>
              <w:t>At fordringen er af en Fordringstype der må rykkes(parameter Bilag 3.24. tabel 17)</w:t>
            </w:r>
          </w:p>
          <w:p w14:paraId="33BE7E3F" w14:textId="77777777" w:rsidR="00B008BE" w:rsidRDefault="00B008BE" w:rsidP="00B008BE">
            <w:pPr>
              <w:pStyle w:val="Normal11"/>
            </w:pPr>
          </w:p>
          <w:p w14:paraId="33BE7E40" w14:textId="77777777" w:rsidR="00B008BE" w:rsidRDefault="00B008BE" w:rsidP="00B008BE">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14:paraId="33BE7E41" w14:textId="77777777" w:rsidR="00B008BE" w:rsidRDefault="00B008BE" w:rsidP="00B008BE">
            <w:pPr>
              <w:pStyle w:val="Normal11"/>
            </w:pPr>
            <w:r>
              <w:t>eller</w:t>
            </w:r>
          </w:p>
          <w:p w14:paraId="33BE7E42" w14:textId="77777777" w:rsidR="00B008BE" w:rsidRDefault="00B008BE" w:rsidP="00B008BE">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14:paraId="33BE7E43" w14:textId="77777777" w:rsidR="00B008BE" w:rsidRDefault="00B008BE" w:rsidP="00B008BE">
            <w:pPr>
              <w:pStyle w:val="Normal11"/>
            </w:pPr>
            <w:r>
              <w:t>eller</w:t>
            </w:r>
          </w:p>
          <w:p w14:paraId="33BE7E44" w14:textId="77777777" w:rsidR="00B008BE" w:rsidRDefault="00B008BE" w:rsidP="00B008BE">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14:paraId="33BE7E45" w14:textId="77777777" w:rsidR="00B008BE" w:rsidRPr="00B008BE" w:rsidRDefault="00B008BE" w:rsidP="00B008BE">
            <w:pPr>
              <w:pStyle w:val="Normal11"/>
            </w:pPr>
          </w:p>
        </w:tc>
      </w:tr>
    </w:tbl>
    <w:p w14:paraId="33BE7E4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49" w14:textId="77777777" w:rsidTr="00B008BE">
        <w:tc>
          <w:tcPr>
            <w:tcW w:w="9909" w:type="dxa"/>
            <w:gridSpan w:val="3"/>
          </w:tcPr>
          <w:p w14:paraId="33BE7E48" w14:textId="77777777" w:rsidR="00B008BE" w:rsidRPr="00B008BE" w:rsidRDefault="00B008BE" w:rsidP="00B008BE">
            <w:pPr>
              <w:pStyle w:val="Normal11"/>
            </w:pPr>
            <w:r>
              <w:rPr>
                <w:b/>
              </w:rPr>
              <w:t>Hovedvej</w:t>
            </w:r>
          </w:p>
        </w:tc>
      </w:tr>
      <w:tr w:rsidR="00B008BE" w14:paraId="33BE7E4D" w14:textId="77777777" w:rsidTr="00B008BE">
        <w:tc>
          <w:tcPr>
            <w:tcW w:w="3356" w:type="dxa"/>
            <w:shd w:val="pct20" w:color="auto" w:fill="0000FF"/>
          </w:tcPr>
          <w:p w14:paraId="33BE7E4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4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4C" w14:textId="77777777" w:rsidR="00B008BE" w:rsidRPr="00B008BE" w:rsidRDefault="00B008BE" w:rsidP="00B008BE">
            <w:pPr>
              <w:pStyle w:val="Normal11"/>
              <w:rPr>
                <w:color w:val="FFFFFF"/>
              </w:rPr>
            </w:pPr>
            <w:r>
              <w:rPr>
                <w:color w:val="FFFFFF"/>
              </w:rPr>
              <w:t>Service/Service operationer</w:t>
            </w:r>
          </w:p>
        </w:tc>
      </w:tr>
      <w:tr w:rsidR="00B008BE" w14:paraId="33BE7E4F" w14:textId="77777777" w:rsidTr="00B008BE">
        <w:tc>
          <w:tcPr>
            <w:tcW w:w="9909" w:type="dxa"/>
            <w:gridSpan w:val="3"/>
            <w:shd w:val="clear" w:color="auto" w:fill="FFFFFF"/>
          </w:tcPr>
          <w:p w14:paraId="33BE7E4E" w14:textId="77777777" w:rsidR="00B008BE" w:rsidRPr="00B008BE" w:rsidRDefault="00B008BE" w:rsidP="00B008BE">
            <w:pPr>
              <w:pStyle w:val="Normal11"/>
              <w:rPr>
                <w:b/>
              </w:rPr>
            </w:pPr>
            <w:r>
              <w:rPr>
                <w:b/>
              </w:rPr>
              <w:t>Trin 1: Hent saldo</w:t>
            </w:r>
          </w:p>
        </w:tc>
      </w:tr>
      <w:tr w:rsidR="00B008BE" w14:paraId="33BE7E53" w14:textId="77777777" w:rsidTr="00B008BE">
        <w:tc>
          <w:tcPr>
            <w:tcW w:w="3356" w:type="dxa"/>
            <w:shd w:val="clear" w:color="auto" w:fill="FFFFFF"/>
          </w:tcPr>
          <w:p w14:paraId="33BE7E50" w14:textId="77777777" w:rsidR="00B008BE" w:rsidRPr="00B008BE" w:rsidRDefault="00B008BE" w:rsidP="00B008BE">
            <w:pPr>
              <w:pStyle w:val="Normal11"/>
              <w:rPr>
                <w:color w:val="000000"/>
              </w:rPr>
            </w:pPr>
          </w:p>
        </w:tc>
        <w:tc>
          <w:tcPr>
            <w:tcW w:w="3356" w:type="dxa"/>
            <w:shd w:val="clear" w:color="auto" w:fill="FFFFFF"/>
          </w:tcPr>
          <w:p w14:paraId="33BE7E51" w14:textId="77777777" w:rsidR="00B008BE" w:rsidRDefault="00B008BE" w:rsidP="00B008BE">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52" w14:textId="77777777" w:rsidR="00B008BE" w:rsidRDefault="00B008BE" w:rsidP="00B008BE">
            <w:pPr>
              <w:pStyle w:val="Normal11"/>
            </w:pPr>
          </w:p>
        </w:tc>
      </w:tr>
      <w:tr w:rsidR="00B008BE" w14:paraId="33BE7E55" w14:textId="77777777" w:rsidTr="00B008BE">
        <w:tc>
          <w:tcPr>
            <w:tcW w:w="9909" w:type="dxa"/>
            <w:gridSpan w:val="3"/>
            <w:shd w:val="clear" w:color="auto" w:fill="FFFFFF"/>
          </w:tcPr>
          <w:p w14:paraId="33BE7E54" w14:textId="77777777" w:rsidR="00B008BE" w:rsidRPr="00B008BE" w:rsidRDefault="00B008BE" w:rsidP="00B008BE">
            <w:pPr>
              <w:pStyle w:val="Normal11"/>
              <w:rPr>
                <w:b/>
              </w:rPr>
            </w:pPr>
            <w:r>
              <w:rPr>
                <w:b/>
              </w:rPr>
              <w:t>Trin 2: Hent gebyr</w:t>
            </w:r>
          </w:p>
        </w:tc>
      </w:tr>
      <w:tr w:rsidR="00B008BE" w14:paraId="33BE7E59" w14:textId="77777777" w:rsidTr="00B008BE">
        <w:tc>
          <w:tcPr>
            <w:tcW w:w="3356" w:type="dxa"/>
            <w:shd w:val="clear" w:color="auto" w:fill="FFFFFF"/>
          </w:tcPr>
          <w:p w14:paraId="33BE7E56" w14:textId="77777777" w:rsidR="00B008BE" w:rsidRPr="00B008BE" w:rsidRDefault="00B008BE" w:rsidP="00B008BE">
            <w:pPr>
              <w:pStyle w:val="Normal11"/>
              <w:rPr>
                <w:color w:val="000000"/>
              </w:rPr>
            </w:pPr>
          </w:p>
        </w:tc>
        <w:tc>
          <w:tcPr>
            <w:tcW w:w="3356" w:type="dxa"/>
            <w:shd w:val="clear" w:color="auto" w:fill="FFFFFF"/>
          </w:tcPr>
          <w:p w14:paraId="33BE7E57" w14:textId="77777777" w:rsidR="00B008BE" w:rsidRDefault="00B008BE" w:rsidP="00B008BE">
            <w:pPr>
              <w:pStyle w:val="Normal11"/>
            </w:pPr>
            <w:r>
              <w:t>Henter gebyr ud fra de regler der er opsat i opkrævningsloven.</w:t>
            </w:r>
          </w:p>
        </w:tc>
        <w:tc>
          <w:tcPr>
            <w:tcW w:w="3197" w:type="dxa"/>
            <w:shd w:val="clear" w:color="auto" w:fill="FFFFFF"/>
          </w:tcPr>
          <w:p w14:paraId="33BE7E58" w14:textId="77777777" w:rsidR="00B008BE" w:rsidRDefault="00B008BE" w:rsidP="00B008BE">
            <w:pPr>
              <w:pStyle w:val="Normal11"/>
            </w:pPr>
          </w:p>
        </w:tc>
      </w:tr>
      <w:tr w:rsidR="00B008BE" w14:paraId="33BE7E5B" w14:textId="77777777" w:rsidTr="00B008BE">
        <w:tc>
          <w:tcPr>
            <w:tcW w:w="9909" w:type="dxa"/>
            <w:gridSpan w:val="3"/>
            <w:shd w:val="clear" w:color="auto" w:fill="FFFFFF"/>
          </w:tcPr>
          <w:p w14:paraId="33BE7E5A" w14:textId="77777777" w:rsidR="00B008BE" w:rsidRPr="00B008BE" w:rsidRDefault="00B008BE" w:rsidP="00B008BE">
            <w:pPr>
              <w:pStyle w:val="Normal11"/>
              <w:rPr>
                <w:b/>
              </w:rPr>
            </w:pPr>
            <w:r>
              <w:rPr>
                <w:b/>
              </w:rPr>
              <w:t>Trin 3: Registrer gebyr</w:t>
            </w:r>
          </w:p>
        </w:tc>
      </w:tr>
      <w:tr w:rsidR="00B008BE" w14:paraId="33BE7E5F" w14:textId="77777777" w:rsidTr="00B008BE">
        <w:tc>
          <w:tcPr>
            <w:tcW w:w="3356" w:type="dxa"/>
            <w:shd w:val="clear" w:color="auto" w:fill="FFFFFF"/>
          </w:tcPr>
          <w:p w14:paraId="33BE7E5C" w14:textId="77777777" w:rsidR="00B008BE" w:rsidRPr="00B008BE" w:rsidRDefault="00B008BE" w:rsidP="00B008BE">
            <w:pPr>
              <w:pStyle w:val="Normal11"/>
              <w:rPr>
                <w:color w:val="000000"/>
              </w:rPr>
            </w:pPr>
          </w:p>
        </w:tc>
        <w:tc>
          <w:tcPr>
            <w:tcW w:w="3356" w:type="dxa"/>
            <w:shd w:val="clear" w:color="auto" w:fill="FFFFFF"/>
          </w:tcPr>
          <w:p w14:paraId="33BE7E5D" w14:textId="77777777" w:rsidR="00B008BE" w:rsidRDefault="00B008BE" w:rsidP="00B008BE">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14:paraId="33BE7E5E" w14:textId="77777777" w:rsidR="00B008BE" w:rsidRDefault="00B008BE" w:rsidP="00B008BE">
            <w:pPr>
              <w:pStyle w:val="Normal11"/>
            </w:pPr>
          </w:p>
        </w:tc>
      </w:tr>
      <w:tr w:rsidR="00B008BE" w14:paraId="33BE7E61" w14:textId="77777777" w:rsidTr="00B008BE">
        <w:tc>
          <w:tcPr>
            <w:tcW w:w="9909" w:type="dxa"/>
            <w:gridSpan w:val="3"/>
            <w:shd w:val="clear" w:color="auto" w:fill="FFFFFF"/>
          </w:tcPr>
          <w:p w14:paraId="33BE7E60" w14:textId="77777777" w:rsidR="00B008BE" w:rsidRPr="00B008BE" w:rsidRDefault="00B008BE" w:rsidP="00B008BE">
            <w:pPr>
              <w:pStyle w:val="Normal11"/>
              <w:rPr>
                <w:b/>
              </w:rPr>
            </w:pPr>
            <w:r>
              <w:rPr>
                <w:b/>
              </w:rPr>
              <w:t>Trin 4: Indsæt ny SRB</w:t>
            </w:r>
          </w:p>
        </w:tc>
      </w:tr>
      <w:tr w:rsidR="00B008BE" w14:paraId="33BE7E67" w14:textId="77777777" w:rsidTr="00B008BE">
        <w:tc>
          <w:tcPr>
            <w:tcW w:w="3356" w:type="dxa"/>
            <w:shd w:val="clear" w:color="auto" w:fill="FFFFFF"/>
          </w:tcPr>
          <w:p w14:paraId="33BE7E62" w14:textId="77777777" w:rsidR="00B008BE" w:rsidRPr="00B008BE" w:rsidRDefault="00B008BE" w:rsidP="00B008BE">
            <w:pPr>
              <w:pStyle w:val="Normal11"/>
              <w:rPr>
                <w:color w:val="000000"/>
              </w:rPr>
            </w:pPr>
          </w:p>
        </w:tc>
        <w:tc>
          <w:tcPr>
            <w:tcW w:w="3356" w:type="dxa"/>
            <w:shd w:val="clear" w:color="auto" w:fill="FFFFFF"/>
          </w:tcPr>
          <w:p w14:paraId="33BE7E63" w14:textId="77777777" w:rsidR="00B008BE" w:rsidRDefault="00B008BE" w:rsidP="00B008BE">
            <w:pPr>
              <w:pStyle w:val="Normal11"/>
            </w:pPr>
            <w:r>
              <w:t>Der linkes fra de enkelte fordringer til rykkeren, og fra rykkeren til de enkelte fordringer. Derved underlægges fordringen/-</w:t>
            </w:r>
            <w:proofErr w:type="spellStart"/>
            <w:r>
              <w:t>erne</w:t>
            </w:r>
            <w:proofErr w:type="spellEnd"/>
            <w:r>
              <w:t xml:space="preserve"> rykkerens SRB. </w:t>
            </w:r>
          </w:p>
          <w:p w14:paraId="33BE7E64" w14:textId="77777777" w:rsidR="00B008BE" w:rsidRDefault="00B008BE" w:rsidP="00B008BE">
            <w:pPr>
              <w:pStyle w:val="Normal11"/>
            </w:pPr>
          </w:p>
          <w:p w14:paraId="33BE7E65" w14:textId="77777777" w:rsidR="00B008BE" w:rsidRDefault="00B008BE" w:rsidP="00B008BE">
            <w:pPr>
              <w:pStyle w:val="Normal11"/>
            </w:pPr>
            <w:r>
              <w:t>Betalingsfrist = x dage (parameterstyret) fra udsendelse af rykkeren.</w:t>
            </w:r>
          </w:p>
        </w:tc>
        <w:tc>
          <w:tcPr>
            <w:tcW w:w="3197" w:type="dxa"/>
            <w:shd w:val="clear" w:color="auto" w:fill="FFFFFF"/>
          </w:tcPr>
          <w:p w14:paraId="33BE7E66" w14:textId="77777777" w:rsidR="00B008BE" w:rsidRDefault="00B008BE" w:rsidP="00B008BE">
            <w:pPr>
              <w:pStyle w:val="Normal11"/>
            </w:pPr>
          </w:p>
        </w:tc>
      </w:tr>
      <w:tr w:rsidR="00B008BE" w14:paraId="33BE7E69" w14:textId="77777777" w:rsidTr="00B008BE">
        <w:tc>
          <w:tcPr>
            <w:tcW w:w="9909" w:type="dxa"/>
            <w:gridSpan w:val="3"/>
            <w:shd w:val="clear" w:color="auto" w:fill="FFFFFF"/>
          </w:tcPr>
          <w:p w14:paraId="33BE7E68" w14:textId="77777777" w:rsidR="00B008BE" w:rsidRPr="00B008BE" w:rsidRDefault="00B008BE" w:rsidP="00B008BE">
            <w:pPr>
              <w:pStyle w:val="Normal11"/>
              <w:rPr>
                <w:b/>
              </w:rPr>
            </w:pPr>
            <w:r>
              <w:rPr>
                <w:b/>
              </w:rPr>
              <w:t>Trin 5: Annuller betalingsaftale</w:t>
            </w:r>
          </w:p>
        </w:tc>
      </w:tr>
      <w:tr w:rsidR="00B008BE" w14:paraId="33BE7E6E" w14:textId="77777777" w:rsidTr="00B008BE">
        <w:tc>
          <w:tcPr>
            <w:tcW w:w="3356" w:type="dxa"/>
            <w:shd w:val="clear" w:color="auto" w:fill="FFFFFF"/>
          </w:tcPr>
          <w:p w14:paraId="33BE7E6A" w14:textId="77777777" w:rsidR="00B008BE" w:rsidRPr="00B008BE" w:rsidRDefault="00B008BE" w:rsidP="00B008BE">
            <w:pPr>
              <w:pStyle w:val="Normal11"/>
              <w:rPr>
                <w:color w:val="000000"/>
              </w:rPr>
            </w:pPr>
          </w:p>
        </w:tc>
        <w:tc>
          <w:tcPr>
            <w:tcW w:w="3356" w:type="dxa"/>
            <w:shd w:val="clear" w:color="auto" w:fill="FFFFFF"/>
          </w:tcPr>
          <w:p w14:paraId="33BE7E6B" w14:textId="77777777" w:rsidR="00B008BE" w:rsidRDefault="00B008BE" w:rsidP="00B008BE">
            <w:pPr>
              <w:pStyle w:val="Normal11"/>
            </w:pPr>
            <w:r>
              <w:t>Hvis der udsøges fordringer som opfylder betingelserne for rykker som følge af misligholdt betalingsaftale annulleres hele betalingsaftalen</w:t>
            </w:r>
          </w:p>
          <w:p w14:paraId="33BE7E6C" w14:textId="77777777" w:rsidR="00B008BE" w:rsidRDefault="00B008BE" w:rsidP="00B008BE">
            <w:pPr>
              <w:pStyle w:val="Normal11"/>
            </w:pPr>
          </w:p>
        </w:tc>
        <w:tc>
          <w:tcPr>
            <w:tcW w:w="3197" w:type="dxa"/>
            <w:shd w:val="clear" w:color="auto" w:fill="FFFFFF"/>
          </w:tcPr>
          <w:p w14:paraId="33BE7E6D" w14:textId="77777777" w:rsidR="00B008BE" w:rsidRDefault="00B008BE" w:rsidP="00B008BE">
            <w:pPr>
              <w:pStyle w:val="Normal11"/>
            </w:pPr>
          </w:p>
        </w:tc>
      </w:tr>
      <w:tr w:rsidR="00B008BE" w14:paraId="33BE7E70" w14:textId="77777777" w:rsidTr="00B008BE">
        <w:tc>
          <w:tcPr>
            <w:tcW w:w="9909" w:type="dxa"/>
            <w:gridSpan w:val="3"/>
            <w:shd w:val="clear" w:color="auto" w:fill="FFFFFF"/>
          </w:tcPr>
          <w:p w14:paraId="33BE7E6F" w14:textId="77777777" w:rsidR="00B008BE" w:rsidRPr="00B008BE" w:rsidRDefault="00B008BE" w:rsidP="00B008BE">
            <w:pPr>
              <w:pStyle w:val="Normal11"/>
              <w:rPr>
                <w:b/>
              </w:rPr>
            </w:pPr>
            <w:r>
              <w:rPr>
                <w:b/>
              </w:rPr>
              <w:t>Trin 6: Dan rykker</w:t>
            </w:r>
          </w:p>
        </w:tc>
      </w:tr>
      <w:tr w:rsidR="00B008BE" w14:paraId="33BE7E7C" w14:textId="77777777" w:rsidTr="00B008BE">
        <w:tc>
          <w:tcPr>
            <w:tcW w:w="3356" w:type="dxa"/>
            <w:shd w:val="clear" w:color="auto" w:fill="FFFFFF"/>
          </w:tcPr>
          <w:p w14:paraId="33BE7E71" w14:textId="77777777" w:rsidR="00B008BE" w:rsidRPr="00B008BE" w:rsidRDefault="00B008BE" w:rsidP="00B008BE">
            <w:pPr>
              <w:pStyle w:val="Normal11"/>
              <w:rPr>
                <w:color w:val="000000"/>
              </w:rPr>
            </w:pPr>
          </w:p>
        </w:tc>
        <w:tc>
          <w:tcPr>
            <w:tcW w:w="3356" w:type="dxa"/>
            <w:shd w:val="clear" w:color="auto" w:fill="FFFFFF"/>
          </w:tcPr>
          <w:p w14:paraId="33BE7E72" w14:textId="77777777" w:rsidR="00B008BE" w:rsidRDefault="00B008BE" w:rsidP="00B008BE">
            <w:pPr>
              <w:pStyle w:val="Normal11"/>
            </w:pPr>
            <w:r>
              <w:t xml:space="preserve">Meddelelsestype hentes, og rykker dannes. Der kan være forskellige meddelelsestyper alt efter startbetingelse. Rykkergebyret skal altid medtages på rykkeren og indgår i saldoen. </w:t>
            </w:r>
          </w:p>
          <w:p w14:paraId="33BE7E73" w14:textId="77777777" w:rsidR="00B008BE" w:rsidRDefault="00B008BE" w:rsidP="00B008BE">
            <w:pPr>
              <w:pStyle w:val="Normal11"/>
            </w:pPr>
            <w:r>
              <w:t xml:space="preserve">Der dannes et input, der sikrer flet </w:t>
            </w:r>
            <w:proofErr w:type="spellStart"/>
            <w:r>
              <w:t>Flet</w:t>
            </w:r>
            <w:proofErr w:type="spellEnd"/>
            <w:r>
              <w:t xml:space="preserve"> med:</w:t>
            </w:r>
          </w:p>
          <w:p w14:paraId="33BE7E74" w14:textId="77777777" w:rsidR="00B008BE" w:rsidRDefault="00B008BE" w:rsidP="00B008BE">
            <w:pPr>
              <w:pStyle w:val="Normal11"/>
            </w:pPr>
            <w:r>
              <w:t>- Kundeoplysninger</w:t>
            </w:r>
          </w:p>
          <w:p w14:paraId="33BE7E75" w14:textId="77777777" w:rsidR="00B008BE" w:rsidRDefault="00B008BE" w:rsidP="00B008BE">
            <w:pPr>
              <w:pStyle w:val="Normal11"/>
            </w:pPr>
            <w:r>
              <w:t>- Fordringer og deres oplysninger</w:t>
            </w:r>
          </w:p>
          <w:p w14:paraId="33BE7E76" w14:textId="77777777" w:rsidR="00B008BE" w:rsidRDefault="00B008BE" w:rsidP="00B008BE">
            <w:pPr>
              <w:pStyle w:val="Normal11"/>
            </w:pPr>
            <w:r>
              <w:t>omfattet af rykkeren</w:t>
            </w:r>
          </w:p>
          <w:p w14:paraId="33BE7E77" w14:textId="77777777" w:rsidR="00B008BE" w:rsidRDefault="00B008BE" w:rsidP="00B008BE">
            <w:pPr>
              <w:pStyle w:val="Normal11"/>
            </w:pPr>
            <w:r>
              <w:t>- Samlet saldo fra trin "Hent saldo"</w:t>
            </w:r>
          </w:p>
          <w:p w14:paraId="33BE7E78" w14:textId="77777777" w:rsidR="00B008BE" w:rsidRDefault="00B008BE" w:rsidP="00B008BE">
            <w:pPr>
              <w:pStyle w:val="Normal11"/>
            </w:pPr>
            <w:r>
              <w:t>- Rykkergebyr fra trin "Hent gebyr"</w:t>
            </w:r>
          </w:p>
          <w:p w14:paraId="33BE7E79" w14:textId="77777777" w:rsidR="00B008BE" w:rsidRDefault="00B008BE" w:rsidP="00B008BE">
            <w:pPr>
              <w:pStyle w:val="Normal11"/>
            </w:pPr>
            <w:r>
              <w:t>- Ny SRB for rykkeren</w:t>
            </w:r>
          </w:p>
          <w:p w14:paraId="33BE7E7A" w14:textId="77777777" w:rsidR="00B008BE" w:rsidRDefault="00B008BE" w:rsidP="00B008BE">
            <w:pPr>
              <w:pStyle w:val="Normal11"/>
            </w:pPr>
            <w:r>
              <w:t>- Dags dato</w:t>
            </w:r>
          </w:p>
        </w:tc>
        <w:tc>
          <w:tcPr>
            <w:tcW w:w="3197" w:type="dxa"/>
            <w:shd w:val="clear" w:color="auto" w:fill="FFFFFF"/>
          </w:tcPr>
          <w:p w14:paraId="33BE7E7B" w14:textId="77777777" w:rsidR="00B008BE" w:rsidRDefault="00B008BE" w:rsidP="00B008BE">
            <w:pPr>
              <w:pStyle w:val="Normal11"/>
            </w:pPr>
          </w:p>
        </w:tc>
      </w:tr>
      <w:tr w:rsidR="00B008BE" w14:paraId="33BE7E7E" w14:textId="77777777" w:rsidTr="00B008BE">
        <w:tc>
          <w:tcPr>
            <w:tcW w:w="9909" w:type="dxa"/>
            <w:gridSpan w:val="3"/>
            <w:shd w:val="clear" w:color="auto" w:fill="FFFFFF"/>
          </w:tcPr>
          <w:p w14:paraId="33BE7E7D" w14:textId="77777777" w:rsidR="00B008BE" w:rsidRPr="00B008BE" w:rsidRDefault="00B008BE" w:rsidP="00B008BE">
            <w:pPr>
              <w:pStyle w:val="Normal11"/>
              <w:rPr>
                <w:b/>
              </w:rPr>
            </w:pPr>
            <w:r>
              <w:rPr>
                <w:b/>
              </w:rPr>
              <w:t>Trin 7: Opret til modregning</w:t>
            </w:r>
          </w:p>
        </w:tc>
      </w:tr>
      <w:tr w:rsidR="00B008BE" w14:paraId="33BE7E85" w14:textId="77777777" w:rsidTr="00B008BE">
        <w:tc>
          <w:tcPr>
            <w:tcW w:w="3356" w:type="dxa"/>
            <w:shd w:val="clear" w:color="auto" w:fill="FFFFFF"/>
          </w:tcPr>
          <w:p w14:paraId="33BE7E7F" w14:textId="77777777" w:rsidR="00B008BE" w:rsidRPr="00B008BE" w:rsidRDefault="00B008BE" w:rsidP="00B008BE">
            <w:pPr>
              <w:pStyle w:val="Normal11"/>
              <w:rPr>
                <w:color w:val="000000"/>
              </w:rPr>
            </w:pPr>
          </w:p>
        </w:tc>
        <w:tc>
          <w:tcPr>
            <w:tcW w:w="3356" w:type="dxa"/>
            <w:shd w:val="clear" w:color="auto" w:fill="FFFFFF"/>
          </w:tcPr>
          <w:p w14:paraId="33BE7E80" w14:textId="77777777" w:rsidR="00B008BE" w:rsidRDefault="00B008BE" w:rsidP="00B008BE">
            <w:pPr>
              <w:pStyle w:val="Normal11"/>
            </w:pPr>
            <w:r>
              <w:t>Fordring oprettes i modregningsregistret</w:t>
            </w:r>
          </w:p>
          <w:p w14:paraId="33BE7E81" w14:textId="77777777" w:rsidR="00B008BE" w:rsidRDefault="00B008BE" w:rsidP="00B008BE">
            <w:pPr>
              <w:pStyle w:val="Normal11"/>
            </w:pPr>
          </w:p>
          <w:p w14:paraId="33BE7E82" w14:textId="77777777" w:rsidR="00B008BE" w:rsidRDefault="00B008BE" w:rsidP="00B008BE">
            <w:pPr>
              <w:pStyle w:val="Normal11"/>
            </w:pPr>
            <w:r>
              <w:t>Der hentes kvittering for oprettelse. Dette gentages indtil der er modtaget kvittering for alle</w:t>
            </w:r>
          </w:p>
        </w:tc>
        <w:tc>
          <w:tcPr>
            <w:tcW w:w="3197" w:type="dxa"/>
            <w:shd w:val="clear" w:color="auto" w:fill="FFFFFF"/>
          </w:tcPr>
          <w:p w14:paraId="33BE7E83" w14:textId="77777777" w:rsidR="00B008BE" w:rsidRDefault="00B008BE" w:rsidP="00B008BE">
            <w:pPr>
              <w:pStyle w:val="Normal11"/>
            </w:pPr>
            <w:proofErr w:type="spellStart"/>
            <w:r>
              <w:t>EFI</w:t>
            </w:r>
            <w:proofErr w:type="gramStart"/>
            <w:r>
              <w:t>.MFFordringIndberet</w:t>
            </w:r>
            <w:proofErr w:type="spellEnd"/>
            <w:proofErr w:type="gramEnd"/>
          </w:p>
          <w:p w14:paraId="33BE7E84" w14:textId="77777777" w:rsidR="00B008BE" w:rsidRDefault="00B008BE" w:rsidP="00B008BE">
            <w:pPr>
              <w:pStyle w:val="Normal11"/>
            </w:pPr>
            <w:proofErr w:type="spellStart"/>
            <w:r>
              <w:t>EFI</w:t>
            </w:r>
            <w:proofErr w:type="gramStart"/>
            <w:r>
              <w:t>.MFKvitteringHent</w:t>
            </w:r>
            <w:proofErr w:type="spellEnd"/>
            <w:proofErr w:type="gramEnd"/>
            <w:r>
              <w:fldChar w:fldCharType="begin"/>
            </w:r>
            <w:r>
              <w:instrText xml:space="preserve"> XE "</w:instrText>
            </w:r>
            <w:r w:rsidRPr="00CD4FB0">
              <w:instrText>EFI.MFKvitteringHent</w:instrText>
            </w:r>
            <w:r>
              <w:instrText xml:space="preserve">" </w:instrText>
            </w:r>
            <w:r>
              <w:fldChar w:fldCharType="end"/>
            </w:r>
            <w:r>
              <w:fldChar w:fldCharType="begin"/>
            </w:r>
            <w:r>
              <w:instrText xml:space="preserve"> XE "</w:instrText>
            </w:r>
            <w:r w:rsidRPr="000468C9">
              <w:instrText>EFI.MFFordringIndberet</w:instrText>
            </w:r>
            <w:r>
              <w:instrText xml:space="preserve">" </w:instrText>
            </w:r>
            <w:r>
              <w:fldChar w:fldCharType="end"/>
            </w:r>
          </w:p>
        </w:tc>
      </w:tr>
      <w:tr w:rsidR="00B008BE" w14:paraId="33BE7E87" w14:textId="77777777" w:rsidTr="00B008BE">
        <w:tc>
          <w:tcPr>
            <w:tcW w:w="9909" w:type="dxa"/>
            <w:gridSpan w:val="3"/>
            <w:shd w:val="clear" w:color="auto" w:fill="FFFFFF"/>
          </w:tcPr>
          <w:p w14:paraId="33BE7E86" w14:textId="77777777" w:rsidR="00B008BE" w:rsidRPr="00B008BE" w:rsidRDefault="00B008BE" w:rsidP="00B008BE">
            <w:pPr>
              <w:pStyle w:val="Normal11"/>
              <w:rPr>
                <w:b/>
              </w:rPr>
            </w:pPr>
            <w:r>
              <w:rPr>
                <w:b/>
              </w:rPr>
              <w:t>Trin 8: Send rykker</w:t>
            </w:r>
          </w:p>
        </w:tc>
      </w:tr>
      <w:tr w:rsidR="00B008BE" w14:paraId="33BE7E8C" w14:textId="77777777" w:rsidTr="00B008BE">
        <w:tc>
          <w:tcPr>
            <w:tcW w:w="3356" w:type="dxa"/>
            <w:shd w:val="clear" w:color="auto" w:fill="FFFFFF"/>
          </w:tcPr>
          <w:p w14:paraId="33BE7E88" w14:textId="77777777" w:rsidR="00B008BE" w:rsidRPr="00B008BE" w:rsidRDefault="00B008BE" w:rsidP="00B008BE">
            <w:pPr>
              <w:pStyle w:val="Normal11"/>
              <w:rPr>
                <w:color w:val="000000"/>
              </w:rPr>
            </w:pPr>
          </w:p>
        </w:tc>
        <w:tc>
          <w:tcPr>
            <w:tcW w:w="3356" w:type="dxa"/>
            <w:shd w:val="clear" w:color="auto" w:fill="FFFFFF"/>
          </w:tcPr>
          <w:p w14:paraId="33BE7E89" w14:textId="77777777" w:rsidR="00B008BE" w:rsidRDefault="00B008BE" w:rsidP="00B008BE">
            <w:pPr>
              <w:pStyle w:val="Normal11"/>
            </w:pPr>
            <w:r>
              <w:t xml:space="preserve">"Rykker udsendes via A&amp;D. " Der vil være forskelligt indhold i rykkerbreve alt efter startbetingelse   </w:t>
            </w:r>
          </w:p>
        </w:tc>
        <w:tc>
          <w:tcPr>
            <w:tcW w:w="3197" w:type="dxa"/>
            <w:shd w:val="clear" w:color="auto" w:fill="FFFFFF"/>
          </w:tcPr>
          <w:p w14:paraId="33BE7E8A" w14:textId="77777777" w:rsidR="00B008BE" w:rsidRDefault="00B008BE" w:rsidP="00B008BE">
            <w:pPr>
              <w:pStyle w:val="Normal11"/>
            </w:pPr>
            <w:proofErr w:type="spellStart"/>
            <w:r>
              <w:t>AogD</w:t>
            </w:r>
            <w:proofErr w:type="gramStart"/>
            <w:r>
              <w:t>.MeddelelseMultiSend</w:t>
            </w:r>
            <w:proofErr w:type="spellEnd"/>
            <w:proofErr w:type="gramEnd"/>
          </w:p>
          <w:p w14:paraId="33BE7E8B"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E40402">
              <w:instrText>AogD.MeddelelseStatusMultiHent</w:instrText>
            </w:r>
            <w:r>
              <w:instrText xml:space="preserve">" </w:instrText>
            </w:r>
            <w:r>
              <w:fldChar w:fldCharType="end"/>
            </w:r>
            <w:r>
              <w:fldChar w:fldCharType="begin"/>
            </w:r>
            <w:r>
              <w:instrText xml:space="preserve"> XE "</w:instrText>
            </w:r>
            <w:r w:rsidRPr="0005474A">
              <w:instrText>AogD.MeddelelseMultiSend</w:instrText>
            </w:r>
            <w:r>
              <w:instrText xml:space="preserve">" </w:instrText>
            </w:r>
            <w:r>
              <w:fldChar w:fldCharType="end"/>
            </w:r>
          </w:p>
        </w:tc>
      </w:tr>
    </w:tbl>
    <w:p w14:paraId="33BE7E8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8F" w14:textId="77777777" w:rsidTr="00B008BE">
        <w:tc>
          <w:tcPr>
            <w:tcW w:w="9909" w:type="dxa"/>
            <w:gridSpan w:val="3"/>
          </w:tcPr>
          <w:p w14:paraId="33BE7E8E" w14:textId="77777777" w:rsidR="00B008BE" w:rsidRPr="00B008BE" w:rsidRDefault="00B008BE" w:rsidP="00B008BE">
            <w:pPr>
              <w:pStyle w:val="Normal11"/>
            </w:pPr>
            <w:r>
              <w:rPr>
                <w:b/>
              </w:rPr>
              <w:t xml:space="preserve">Ryk </w:t>
            </w:r>
            <w:proofErr w:type="spellStart"/>
            <w:r>
              <w:rPr>
                <w:b/>
              </w:rPr>
              <w:t>medhæftere</w:t>
            </w:r>
            <w:proofErr w:type="spellEnd"/>
          </w:p>
        </w:tc>
      </w:tr>
      <w:tr w:rsidR="00B008BE" w14:paraId="33BE7E93" w14:textId="77777777" w:rsidTr="00B008BE">
        <w:tc>
          <w:tcPr>
            <w:tcW w:w="3356" w:type="dxa"/>
            <w:shd w:val="pct20" w:color="auto" w:fill="0000FF"/>
          </w:tcPr>
          <w:p w14:paraId="33BE7E9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9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92" w14:textId="77777777" w:rsidR="00B008BE" w:rsidRPr="00B008BE" w:rsidRDefault="00B008BE" w:rsidP="00B008BE">
            <w:pPr>
              <w:pStyle w:val="Normal11"/>
              <w:rPr>
                <w:color w:val="FFFFFF"/>
              </w:rPr>
            </w:pPr>
            <w:r>
              <w:rPr>
                <w:color w:val="FFFFFF"/>
              </w:rPr>
              <w:t>Service/Service operationer</w:t>
            </w:r>
          </w:p>
        </w:tc>
      </w:tr>
      <w:tr w:rsidR="00B008BE" w14:paraId="33BE7E95" w14:textId="77777777" w:rsidTr="00B008BE">
        <w:tc>
          <w:tcPr>
            <w:tcW w:w="9909" w:type="dxa"/>
            <w:gridSpan w:val="3"/>
            <w:shd w:val="clear" w:color="auto" w:fill="FFFFFF"/>
          </w:tcPr>
          <w:p w14:paraId="33BE7E94" w14:textId="77777777" w:rsidR="00B008BE" w:rsidRPr="00B008BE" w:rsidRDefault="00B008BE" w:rsidP="00B008BE">
            <w:pPr>
              <w:pStyle w:val="Normal11"/>
              <w:rPr>
                <w:b/>
              </w:rPr>
            </w:pPr>
            <w:r>
              <w:rPr>
                <w:b/>
              </w:rPr>
              <w:t xml:space="preserve">Trin 1: Hent </w:t>
            </w:r>
            <w:proofErr w:type="spellStart"/>
            <w:r>
              <w:rPr>
                <w:b/>
              </w:rPr>
              <w:t>medhæftere</w:t>
            </w:r>
            <w:proofErr w:type="spellEnd"/>
            <w:r>
              <w:rPr>
                <w:b/>
              </w:rPr>
              <w:t xml:space="preserve"> til rykning</w:t>
            </w:r>
          </w:p>
        </w:tc>
      </w:tr>
      <w:tr w:rsidR="00B008BE" w14:paraId="33BE7E9B" w14:textId="77777777" w:rsidTr="00B008BE">
        <w:tc>
          <w:tcPr>
            <w:tcW w:w="3356" w:type="dxa"/>
            <w:shd w:val="clear" w:color="auto" w:fill="FFFFFF"/>
          </w:tcPr>
          <w:p w14:paraId="33BE7E96" w14:textId="77777777" w:rsidR="00B008BE" w:rsidRPr="00B008BE" w:rsidRDefault="00B008BE" w:rsidP="00B008BE">
            <w:pPr>
              <w:pStyle w:val="Normal11"/>
              <w:rPr>
                <w:color w:val="000000"/>
              </w:rPr>
            </w:pPr>
          </w:p>
        </w:tc>
        <w:tc>
          <w:tcPr>
            <w:tcW w:w="3356" w:type="dxa"/>
            <w:shd w:val="clear" w:color="auto" w:fill="FFFFFF"/>
          </w:tcPr>
          <w:p w14:paraId="33BE7E97" w14:textId="77777777" w:rsidR="00B008BE" w:rsidRDefault="00B008BE" w:rsidP="00B008BE">
            <w:pPr>
              <w:pStyle w:val="Normal11"/>
              <w:rPr>
                <w:color w:val="000000"/>
              </w:rPr>
            </w:pPr>
            <w:r>
              <w:rPr>
                <w:color w:val="000000"/>
              </w:rPr>
              <w:t xml:space="preserve">Løsningen finder </w:t>
            </w:r>
            <w:proofErr w:type="spellStart"/>
            <w:r>
              <w:rPr>
                <w:color w:val="000000"/>
              </w:rPr>
              <w:t>medhæftere</w:t>
            </w:r>
            <w:proofErr w:type="spellEnd"/>
            <w:r>
              <w:rPr>
                <w:color w:val="000000"/>
              </w:rPr>
              <w:t xml:space="preserve"> der skal rykkes.</w:t>
            </w:r>
          </w:p>
          <w:p w14:paraId="33BE7E98" w14:textId="77777777" w:rsidR="00B008BE" w:rsidRDefault="00B008BE" w:rsidP="00B008BE">
            <w:pPr>
              <w:pStyle w:val="Normal11"/>
              <w:rPr>
                <w:color w:val="000000"/>
              </w:rPr>
            </w:pPr>
            <w:r>
              <w:rPr>
                <w:color w:val="000000"/>
              </w:rPr>
              <w:t xml:space="preserve">Hvis der er mere end 4 </w:t>
            </w:r>
            <w:proofErr w:type="spellStart"/>
            <w:r>
              <w:rPr>
                <w:color w:val="000000"/>
              </w:rPr>
              <w:t>hæftere</w:t>
            </w:r>
            <w:proofErr w:type="spellEnd"/>
            <w:r>
              <w:rPr>
                <w:color w:val="000000"/>
              </w:rPr>
              <w:t>(parameterstyret) dannes en telefonrykkerliste</w:t>
            </w:r>
          </w:p>
          <w:p w14:paraId="33BE7E99" w14:textId="77777777" w:rsidR="00B008BE" w:rsidRPr="00B008BE" w:rsidRDefault="00B008BE" w:rsidP="00B008BE">
            <w:pPr>
              <w:pStyle w:val="Normal11"/>
              <w:rPr>
                <w:color w:val="000000"/>
              </w:rPr>
            </w:pPr>
          </w:p>
        </w:tc>
        <w:tc>
          <w:tcPr>
            <w:tcW w:w="3197" w:type="dxa"/>
            <w:shd w:val="clear" w:color="auto" w:fill="FFFFFF"/>
          </w:tcPr>
          <w:p w14:paraId="33BE7E9A" w14:textId="77777777" w:rsidR="00B008BE" w:rsidRPr="00B008BE" w:rsidRDefault="00B008BE" w:rsidP="00B008BE">
            <w:pPr>
              <w:pStyle w:val="Normal11"/>
              <w:rPr>
                <w:color w:val="000000"/>
              </w:rPr>
            </w:pPr>
            <w:proofErr w:type="spellStart"/>
            <w:r>
              <w:rPr>
                <w:color w:val="000000"/>
              </w:rPr>
              <w:t>ES</w:t>
            </w:r>
            <w:proofErr w:type="gramStart"/>
            <w:r>
              <w:rPr>
                <w:color w:val="000000"/>
              </w:rPr>
              <w:t>.VirksomhedAlleEjerLederRelationS</w:t>
            </w:r>
            <w:proofErr w:type="gramEnd"/>
            <w:r>
              <w:rPr>
                <w:color w:val="000000"/>
              </w:rPr>
              <w:t>amlingHent</w:t>
            </w:r>
            <w:proofErr w:type="spellEnd"/>
            <w:r>
              <w:rPr>
                <w:color w:val="000000"/>
              </w:rPr>
              <w:fldChar w:fldCharType="begin"/>
            </w:r>
            <w:r>
              <w:instrText xml:space="preserve"> XE "</w:instrText>
            </w:r>
            <w:r w:rsidRPr="000705FF">
              <w:instrText>ES.VirksomhedAlleEjerLederRelationSamlingHent</w:instrText>
            </w:r>
            <w:r>
              <w:instrText xml:space="preserve">" </w:instrText>
            </w:r>
            <w:r>
              <w:rPr>
                <w:color w:val="000000"/>
              </w:rPr>
              <w:fldChar w:fldCharType="end"/>
            </w:r>
          </w:p>
        </w:tc>
      </w:tr>
      <w:tr w:rsidR="00B008BE" w14:paraId="33BE7E9D" w14:textId="77777777" w:rsidTr="00B008BE">
        <w:tc>
          <w:tcPr>
            <w:tcW w:w="9909" w:type="dxa"/>
            <w:gridSpan w:val="3"/>
            <w:shd w:val="clear" w:color="auto" w:fill="FFFFFF"/>
          </w:tcPr>
          <w:p w14:paraId="33BE7E9C" w14:textId="77777777" w:rsidR="00B008BE" w:rsidRPr="00B008BE" w:rsidRDefault="00B008BE" w:rsidP="00B008BE">
            <w:pPr>
              <w:pStyle w:val="Normal11"/>
              <w:rPr>
                <w:b/>
                <w:color w:val="000000"/>
              </w:rPr>
            </w:pPr>
            <w:r>
              <w:rPr>
                <w:b/>
                <w:color w:val="000000"/>
              </w:rPr>
              <w:t>Trin 2: Dan rykkerliste</w:t>
            </w:r>
          </w:p>
        </w:tc>
      </w:tr>
      <w:tr w:rsidR="00B008BE" w14:paraId="33BE7EA1" w14:textId="77777777" w:rsidTr="00B008BE">
        <w:tc>
          <w:tcPr>
            <w:tcW w:w="3356" w:type="dxa"/>
            <w:shd w:val="clear" w:color="auto" w:fill="FFFFFF"/>
          </w:tcPr>
          <w:p w14:paraId="33BE7E9E" w14:textId="77777777" w:rsidR="00B008BE" w:rsidRPr="00B008BE" w:rsidRDefault="00B008BE" w:rsidP="00B008BE">
            <w:pPr>
              <w:pStyle w:val="Normal11"/>
              <w:rPr>
                <w:color w:val="000000"/>
              </w:rPr>
            </w:pPr>
          </w:p>
        </w:tc>
        <w:tc>
          <w:tcPr>
            <w:tcW w:w="3356" w:type="dxa"/>
            <w:shd w:val="clear" w:color="auto" w:fill="FFFFFF"/>
          </w:tcPr>
          <w:p w14:paraId="33BE7E9F" w14:textId="77777777" w:rsidR="00B008BE" w:rsidRPr="00B008BE" w:rsidRDefault="00B008BE" w:rsidP="00B008BE">
            <w:pPr>
              <w:pStyle w:val="Normal11"/>
              <w:rPr>
                <w:color w:val="000000"/>
              </w:rPr>
            </w:pPr>
            <w:r>
              <w:rPr>
                <w:color w:val="000000"/>
              </w:rPr>
              <w:t xml:space="preserve">Danner rykkerliste på fordringer hvor der er mere end 4 </w:t>
            </w:r>
            <w:proofErr w:type="spellStart"/>
            <w:r>
              <w:rPr>
                <w:color w:val="000000"/>
              </w:rPr>
              <w:t>hæftere</w:t>
            </w:r>
            <w:proofErr w:type="spellEnd"/>
            <w:r>
              <w:rPr>
                <w:color w:val="000000"/>
              </w:rPr>
              <w:t xml:space="preserve"> (parameterstyret). </w:t>
            </w:r>
            <w:proofErr w:type="gramStart"/>
            <w:r>
              <w:rPr>
                <w:color w:val="000000"/>
              </w:rPr>
              <w:t>Primær</w:t>
            </w:r>
            <w:proofErr w:type="gramEnd"/>
            <w:r>
              <w:rPr>
                <w:color w:val="000000"/>
              </w:rPr>
              <w:t xml:space="preserve"> hæfter vil fremgå af listen.</w:t>
            </w:r>
          </w:p>
        </w:tc>
        <w:tc>
          <w:tcPr>
            <w:tcW w:w="3197" w:type="dxa"/>
            <w:shd w:val="clear" w:color="auto" w:fill="FFFFFF"/>
          </w:tcPr>
          <w:p w14:paraId="33BE7EA0" w14:textId="77777777" w:rsidR="00B008BE" w:rsidRPr="00B008BE" w:rsidRDefault="00B008BE" w:rsidP="00B008BE">
            <w:pPr>
              <w:pStyle w:val="Normal11"/>
              <w:rPr>
                <w:color w:val="000000"/>
              </w:rPr>
            </w:pPr>
          </w:p>
        </w:tc>
      </w:tr>
      <w:tr w:rsidR="00B008BE" w14:paraId="33BE7EA3" w14:textId="77777777" w:rsidTr="00B008BE">
        <w:tc>
          <w:tcPr>
            <w:tcW w:w="9909" w:type="dxa"/>
            <w:gridSpan w:val="3"/>
            <w:shd w:val="clear" w:color="auto" w:fill="FFFFFF"/>
          </w:tcPr>
          <w:p w14:paraId="33BE7EA2" w14:textId="77777777" w:rsidR="00B008BE" w:rsidRPr="00B008BE" w:rsidRDefault="00B008BE" w:rsidP="00B008BE">
            <w:pPr>
              <w:pStyle w:val="Normal11"/>
              <w:rPr>
                <w:b/>
                <w:i/>
                <w:color w:val="000000"/>
              </w:rPr>
            </w:pPr>
            <w:r>
              <w:rPr>
                <w:b/>
                <w:i/>
                <w:color w:val="000000"/>
              </w:rPr>
              <w:t>Trin 3: Hent saldo</w:t>
            </w:r>
          </w:p>
        </w:tc>
      </w:tr>
      <w:tr w:rsidR="00B008BE" w14:paraId="33BE7EA7" w14:textId="77777777" w:rsidTr="00B008BE">
        <w:tc>
          <w:tcPr>
            <w:tcW w:w="3356" w:type="dxa"/>
            <w:shd w:val="clear" w:color="auto" w:fill="FFFFFF"/>
          </w:tcPr>
          <w:p w14:paraId="33BE7EA4" w14:textId="77777777" w:rsidR="00B008BE" w:rsidRPr="00B008BE" w:rsidRDefault="00B008BE" w:rsidP="00B008BE">
            <w:pPr>
              <w:pStyle w:val="Normal11"/>
              <w:rPr>
                <w:color w:val="000000"/>
              </w:rPr>
            </w:pPr>
          </w:p>
        </w:tc>
        <w:tc>
          <w:tcPr>
            <w:tcW w:w="3356" w:type="dxa"/>
            <w:shd w:val="clear" w:color="auto" w:fill="FFFFFF"/>
          </w:tcPr>
          <w:p w14:paraId="33BE7EA5" w14:textId="77777777" w:rsidR="00B008BE" w:rsidRPr="00B008BE" w:rsidRDefault="00B008BE" w:rsidP="00B008BE">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A6" w14:textId="77777777" w:rsidR="00B008BE" w:rsidRPr="00B008BE" w:rsidRDefault="00B008BE" w:rsidP="00B008BE">
            <w:pPr>
              <w:pStyle w:val="Normal11"/>
              <w:rPr>
                <w:color w:val="000000"/>
              </w:rPr>
            </w:pPr>
          </w:p>
        </w:tc>
      </w:tr>
      <w:tr w:rsidR="00B008BE" w14:paraId="33BE7EA9" w14:textId="77777777" w:rsidTr="00B008BE">
        <w:tc>
          <w:tcPr>
            <w:tcW w:w="9909" w:type="dxa"/>
            <w:gridSpan w:val="3"/>
            <w:shd w:val="clear" w:color="auto" w:fill="FFFFFF"/>
          </w:tcPr>
          <w:p w14:paraId="33BE7EA8" w14:textId="77777777" w:rsidR="00B008BE" w:rsidRPr="00B008BE" w:rsidRDefault="00B008BE" w:rsidP="00B008BE">
            <w:pPr>
              <w:pStyle w:val="Normal11"/>
              <w:rPr>
                <w:b/>
                <w:i/>
                <w:color w:val="000000"/>
              </w:rPr>
            </w:pPr>
            <w:r>
              <w:rPr>
                <w:b/>
                <w:i/>
                <w:color w:val="000000"/>
              </w:rPr>
              <w:t>Trin 4: Indsæt ny SRB</w:t>
            </w:r>
          </w:p>
        </w:tc>
      </w:tr>
      <w:tr w:rsidR="00B008BE" w14:paraId="33BE7EAF" w14:textId="77777777" w:rsidTr="00B008BE">
        <w:tc>
          <w:tcPr>
            <w:tcW w:w="3356" w:type="dxa"/>
            <w:shd w:val="clear" w:color="auto" w:fill="FFFFFF"/>
          </w:tcPr>
          <w:p w14:paraId="33BE7EAA" w14:textId="77777777" w:rsidR="00B008BE" w:rsidRPr="00B008BE" w:rsidRDefault="00B008BE" w:rsidP="00B008BE">
            <w:pPr>
              <w:pStyle w:val="Normal11"/>
              <w:rPr>
                <w:color w:val="000000"/>
              </w:rPr>
            </w:pPr>
          </w:p>
        </w:tc>
        <w:tc>
          <w:tcPr>
            <w:tcW w:w="3356" w:type="dxa"/>
            <w:shd w:val="clear" w:color="auto" w:fill="FFFFFF"/>
          </w:tcPr>
          <w:p w14:paraId="33BE7EAB" w14:textId="77777777" w:rsidR="00B008BE" w:rsidRDefault="00B008BE" w:rsidP="00B008BE">
            <w:pPr>
              <w:pStyle w:val="Normal11"/>
              <w:rPr>
                <w:color w:val="000000"/>
              </w:rPr>
            </w:pPr>
            <w:r>
              <w:rPr>
                <w:color w:val="000000"/>
              </w:rPr>
              <w:t>Der linkes fra de enkelte fordringer til rykkeren, og fra rykkeren til de enkelte fordringer. Derved underlægges fordringen/-</w:t>
            </w:r>
            <w:proofErr w:type="spellStart"/>
            <w:r>
              <w:rPr>
                <w:color w:val="000000"/>
              </w:rPr>
              <w:t>erne</w:t>
            </w:r>
            <w:proofErr w:type="spellEnd"/>
            <w:r>
              <w:rPr>
                <w:color w:val="000000"/>
              </w:rPr>
              <w:t xml:space="preserve"> rykkerens SRB. </w:t>
            </w:r>
          </w:p>
          <w:p w14:paraId="33BE7EAC" w14:textId="77777777" w:rsidR="00B008BE" w:rsidRDefault="00B008BE" w:rsidP="00B008BE">
            <w:pPr>
              <w:pStyle w:val="Normal11"/>
              <w:rPr>
                <w:color w:val="000000"/>
              </w:rPr>
            </w:pPr>
          </w:p>
          <w:p w14:paraId="33BE7EAD" w14:textId="77777777" w:rsidR="00B008BE" w:rsidRPr="00B008BE" w:rsidRDefault="00B008BE" w:rsidP="00B008BE">
            <w:pPr>
              <w:pStyle w:val="Normal11"/>
              <w:rPr>
                <w:color w:val="000000"/>
              </w:rPr>
            </w:pPr>
            <w:r>
              <w:rPr>
                <w:color w:val="000000"/>
              </w:rPr>
              <w:t>Betalingsfrist = x dage (parameterstyret) fra udsendelse af rykkeren.</w:t>
            </w:r>
          </w:p>
        </w:tc>
        <w:tc>
          <w:tcPr>
            <w:tcW w:w="3197" w:type="dxa"/>
            <w:shd w:val="clear" w:color="auto" w:fill="FFFFFF"/>
          </w:tcPr>
          <w:p w14:paraId="33BE7EAE" w14:textId="77777777" w:rsidR="00B008BE" w:rsidRPr="00B008BE" w:rsidRDefault="00B008BE" w:rsidP="00B008BE">
            <w:pPr>
              <w:pStyle w:val="Normal11"/>
              <w:rPr>
                <w:color w:val="000000"/>
              </w:rPr>
            </w:pPr>
          </w:p>
        </w:tc>
      </w:tr>
      <w:tr w:rsidR="00B008BE" w14:paraId="33BE7EB1" w14:textId="77777777" w:rsidTr="00B008BE">
        <w:tc>
          <w:tcPr>
            <w:tcW w:w="9909" w:type="dxa"/>
            <w:gridSpan w:val="3"/>
            <w:shd w:val="clear" w:color="auto" w:fill="FFFFFF"/>
          </w:tcPr>
          <w:p w14:paraId="33BE7EB0" w14:textId="77777777" w:rsidR="00B008BE" w:rsidRPr="00B008BE" w:rsidRDefault="00B008BE" w:rsidP="00B008BE">
            <w:pPr>
              <w:pStyle w:val="Normal11"/>
              <w:rPr>
                <w:b/>
                <w:i/>
                <w:color w:val="000000"/>
              </w:rPr>
            </w:pPr>
            <w:r>
              <w:rPr>
                <w:b/>
                <w:i/>
                <w:color w:val="000000"/>
              </w:rPr>
              <w:t>Trin 5: Dan rykker</w:t>
            </w:r>
          </w:p>
        </w:tc>
      </w:tr>
      <w:tr w:rsidR="00B008BE" w14:paraId="33BE7EBD" w14:textId="77777777" w:rsidTr="00B008BE">
        <w:tc>
          <w:tcPr>
            <w:tcW w:w="3356" w:type="dxa"/>
            <w:shd w:val="clear" w:color="auto" w:fill="FFFFFF"/>
          </w:tcPr>
          <w:p w14:paraId="33BE7EB2" w14:textId="77777777" w:rsidR="00B008BE" w:rsidRPr="00B008BE" w:rsidRDefault="00B008BE" w:rsidP="00B008BE">
            <w:pPr>
              <w:pStyle w:val="Normal11"/>
              <w:rPr>
                <w:color w:val="000000"/>
              </w:rPr>
            </w:pPr>
          </w:p>
        </w:tc>
        <w:tc>
          <w:tcPr>
            <w:tcW w:w="3356" w:type="dxa"/>
            <w:shd w:val="clear" w:color="auto" w:fill="FFFFFF"/>
          </w:tcPr>
          <w:p w14:paraId="33BE7EB3" w14:textId="77777777" w:rsidR="00B008BE" w:rsidRDefault="00B008BE" w:rsidP="00B008BE">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14:paraId="33BE7EB4" w14:textId="77777777" w:rsidR="00B008BE" w:rsidRDefault="00B008BE" w:rsidP="00B008BE">
            <w:pPr>
              <w:pStyle w:val="Normal11"/>
              <w:rPr>
                <w:color w:val="000000"/>
              </w:rPr>
            </w:pPr>
            <w:r>
              <w:rPr>
                <w:color w:val="000000"/>
              </w:rPr>
              <w:t xml:space="preserve">Der dannes et input, der sikrer flet </w:t>
            </w:r>
            <w:proofErr w:type="spellStart"/>
            <w:r>
              <w:rPr>
                <w:color w:val="000000"/>
              </w:rPr>
              <w:t>Flet</w:t>
            </w:r>
            <w:proofErr w:type="spellEnd"/>
            <w:r>
              <w:rPr>
                <w:color w:val="000000"/>
              </w:rPr>
              <w:t xml:space="preserve"> med:</w:t>
            </w:r>
          </w:p>
          <w:p w14:paraId="33BE7EB5" w14:textId="77777777" w:rsidR="00B008BE" w:rsidRDefault="00B008BE" w:rsidP="00B008BE">
            <w:pPr>
              <w:pStyle w:val="Normal11"/>
              <w:rPr>
                <w:color w:val="000000"/>
              </w:rPr>
            </w:pPr>
            <w:r>
              <w:rPr>
                <w:color w:val="000000"/>
              </w:rPr>
              <w:t>- Kundeoplysninger</w:t>
            </w:r>
          </w:p>
          <w:p w14:paraId="33BE7EB6" w14:textId="77777777" w:rsidR="00B008BE" w:rsidRDefault="00B008BE" w:rsidP="00B008BE">
            <w:pPr>
              <w:pStyle w:val="Normal11"/>
              <w:rPr>
                <w:color w:val="000000"/>
              </w:rPr>
            </w:pPr>
            <w:r>
              <w:rPr>
                <w:color w:val="000000"/>
              </w:rPr>
              <w:t>- Fordringer og deres oplysninger</w:t>
            </w:r>
          </w:p>
          <w:p w14:paraId="33BE7EB7" w14:textId="77777777" w:rsidR="00B008BE" w:rsidRDefault="00B008BE" w:rsidP="00B008BE">
            <w:pPr>
              <w:pStyle w:val="Normal11"/>
              <w:rPr>
                <w:color w:val="000000"/>
              </w:rPr>
            </w:pPr>
            <w:r>
              <w:rPr>
                <w:color w:val="000000"/>
              </w:rPr>
              <w:t>omfattet af rykkeren</w:t>
            </w:r>
          </w:p>
          <w:p w14:paraId="33BE7EB8" w14:textId="77777777" w:rsidR="00B008BE" w:rsidRDefault="00B008BE" w:rsidP="00B008BE">
            <w:pPr>
              <w:pStyle w:val="Normal11"/>
              <w:rPr>
                <w:color w:val="000000"/>
              </w:rPr>
            </w:pPr>
            <w:r>
              <w:rPr>
                <w:color w:val="000000"/>
              </w:rPr>
              <w:t>- Samlet saldo fra trin "Hent saldo"</w:t>
            </w:r>
          </w:p>
          <w:p w14:paraId="33BE7EB9" w14:textId="77777777" w:rsidR="00B008BE" w:rsidRDefault="00B008BE" w:rsidP="00B008BE">
            <w:pPr>
              <w:pStyle w:val="Normal11"/>
              <w:rPr>
                <w:color w:val="000000"/>
              </w:rPr>
            </w:pPr>
            <w:r>
              <w:rPr>
                <w:color w:val="000000"/>
              </w:rPr>
              <w:t>- Rykkergebyr fra trin "Hent gebyr"</w:t>
            </w:r>
          </w:p>
          <w:p w14:paraId="33BE7EBA" w14:textId="77777777" w:rsidR="00B008BE" w:rsidRDefault="00B008BE" w:rsidP="00B008BE">
            <w:pPr>
              <w:pStyle w:val="Normal11"/>
              <w:rPr>
                <w:color w:val="000000"/>
              </w:rPr>
            </w:pPr>
            <w:r>
              <w:rPr>
                <w:color w:val="000000"/>
              </w:rPr>
              <w:t>- Ny SRB for rykkeren</w:t>
            </w:r>
          </w:p>
          <w:p w14:paraId="33BE7EBB" w14:textId="77777777" w:rsidR="00B008BE" w:rsidRPr="00B008BE" w:rsidRDefault="00B008BE" w:rsidP="00B008BE">
            <w:pPr>
              <w:pStyle w:val="Normal11"/>
              <w:rPr>
                <w:color w:val="000000"/>
              </w:rPr>
            </w:pPr>
            <w:r>
              <w:rPr>
                <w:color w:val="000000"/>
              </w:rPr>
              <w:t>- Dags dato</w:t>
            </w:r>
          </w:p>
        </w:tc>
        <w:tc>
          <w:tcPr>
            <w:tcW w:w="3197" w:type="dxa"/>
            <w:shd w:val="clear" w:color="auto" w:fill="FFFFFF"/>
          </w:tcPr>
          <w:p w14:paraId="33BE7EBC" w14:textId="77777777" w:rsidR="00B008BE" w:rsidRPr="00B008BE" w:rsidRDefault="00B008BE" w:rsidP="00B008BE">
            <w:pPr>
              <w:pStyle w:val="Normal11"/>
              <w:rPr>
                <w:color w:val="000000"/>
              </w:rPr>
            </w:pPr>
          </w:p>
        </w:tc>
      </w:tr>
      <w:tr w:rsidR="00B008BE" w14:paraId="33BE7EBF" w14:textId="77777777" w:rsidTr="00B008BE">
        <w:tc>
          <w:tcPr>
            <w:tcW w:w="9909" w:type="dxa"/>
            <w:gridSpan w:val="3"/>
            <w:shd w:val="clear" w:color="auto" w:fill="FFFFFF"/>
          </w:tcPr>
          <w:p w14:paraId="33BE7EBE" w14:textId="77777777" w:rsidR="00B008BE" w:rsidRPr="00B008BE" w:rsidRDefault="00B008BE" w:rsidP="00B008BE">
            <w:pPr>
              <w:pStyle w:val="Normal11"/>
              <w:rPr>
                <w:b/>
                <w:i/>
                <w:color w:val="000000"/>
              </w:rPr>
            </w:pPr>
            <w:r>
              <w:rPr>
                <w:b/>
                <w:i/>
                <w:color w:val="000000"/>
              </w:rPr>
              <w:t>Trin 6: Opret til modregning</w:t>
            </w:r>
          </w:p>
        </w:tc>
      </w:tr>
      <w:tr w:rsidR="00B008BE" w14:paraId="33BE7EC6" w14:textId="77777777" w:rsidTr="00B008BE">
        <w:tc>
          <w:tcPr>
            <w:tcW w:w="3356" w:type="dxa"/>
            <w:shd w:val="clear" w:color="auto" w:fill="FFFFFF"/>
          </w:tcPr>
          <w:p w14:paraId="33BE7EC0" w14:textId="77777777" w:rsidR="00B008BE" w:rsidRPr="00B008BE" w:rsidRDefault="00B008BE" w:rsidP="00B008BE">
            <w:pPr>
              <w:pStyle w:val="Normal11"/>
              <w:rPr>
                <w:color w:val="000000"/>
              </w:rPr>
            </w:pPr>
          </w:p>
        </w:tc>
        <w:tc>
          <w:tcPr>
            <w:tcW w:w="3356" w:type="dxa"/>
            <w:shd w:val="clear" w:color="auto" w:fill="FFFFFF"/>
          </w:tcPr>
          <w:p w14:paraId="33BE7EC1" w14:textId="77777777" w:rsidR="00B008BE" w:rsidRDefault="00B008BE" w:rsidP="00B008BE">
            <w:pPr>
              <w:pStyle w:val="Normal11"/>
              <w:rPr>
                <w:color w:val="000000"/>
              </w:rPr>
            </w:pPr>
            <w:r>
              <w:rPr>
                <w:color w:val="000000"/>
              </w:rPr>
              <w:t>Fordring oprettes i modregningsregistret</w:t>
            </w:r>
          </w:p>
          <w:p w14:paraId="33BE7EC2" w14:textId="77777777" w:rsidR="00B008BE" w:rsidRDefault="00B008BE" w:rsidP="00B008BE">
            <w:pPr>
              <w:pStyle w:val="Normal11"/>
              <w:rPr>
                <w:color w:val="000000"/>
              </w:rPr>
            </w:pPr>
          </w:p>
          <w:p w14:paraId="33BE7EC3" w14:textId="77777777" w:rsidR="00B008BE" w:rsidRPr="00B008BE" w:rsidRDefault="00B008BE" w:rsidP="00B008BE">
            <w:pPr>
              <w:pStyle w:val="Normal11"/>
              <w:rPr>
                <w:color w:val="000000"/>
              </w:rPr>
            </w:pPr>
            <w:r>
              <w:rPr>
                <w:color w:val="000000"/>
              </w:rPr>
              <w:t>Der hentes kvittering for oprettelse. Dette gentages indtil der er modtaget kvittering for alle</w:t>
            </w:r>
          </w:p>
        </w:tc>
        <w:tc>
          <w:tcPr>
            <w:tcW w:w="3197" w:type="dxa"/>
            <w:shd w:val="clear" w:color="auto" w:fill="FFFFFF"/>
          </w:tcPr>
          <w:p w14:paraId="33BE7EC4" w14:textId="77777777" w:rsidR="00B008BE" w:rsidRDefault="00B008BE" w:rsidP="00B008BE">
            <w:pPr>
              <w:pStyle w:val="Normal11"/>
              <w:rPr>
                <w:color w:val="000000"/>
              </w:rPr>
            </w:pPr>
            <w:proofErr w:type="spellStart"/>
            <w:r>
              <w:rPr>
                <w:color w:val="000000"/>
              </w:rPr>
              <w:t>EFI</w:t>
            </w:r>
            <w:proofErr w:type="gramStart"/>
            <w:r>
              <w:rPr>
                <w:color w:val="000000"/>
              </w:rPr>
              <w:t>.MFFordringIndberet</w:t>
            </w:r>
            <w:proofErr w:type="spellEnd"/>
            <w:proofErr w:type="gramEnd"/>
          </w:p>
          <w:p w14:paraId="33BE7EC5" w14:textId="77777777" w:rsidR="00B008BE" w:rsidRPr="00B008BE" w:rsidRDefault="00B008BE" w:rsidP="00B008BE">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3D1398">
              <w:instrText>EFI.MFKvitteringHent</w:instrText>
            </w:r>
            <w:r>
              <w:instrText xml:space="preserve">" </w:instrText>
            </w:r>
            <w:r>
              <w:rPr>
                <w:color w:val="000000"/>
              </w:rPr>
              <w:fldChar w:fldCharType="end"/>
            </w:r>
            <w:r>
              <w:rPr>
                <w:color w:val="000000"/>
              </w:rPr>
              <w:fldChar w:fldCharType="begin"/>
            </w:r>
            <w:r>
              <w:instrText xml:space="preserve"> XE "</w:instrText>
            </w:r>
            <w:r w:rsidRPr="00A735C0">
              <w:instrText>EFI.MFFordringIndberet</w:instrText>
            </w:r>
            <w:r>
              <w:instrText xml:space="preserve">" </w:instrText>
            </w:r>
            <w:r>
              <w:rPr>
                <w:color w:val="000000"/>
              </w:rPr>
              <w:fldChar w:fldCharType="end"/>
            </w:r>
          </w:p>
        </w:tc>
      </w:tr>
      <w:tr w:rsidR="00B008BE" w14:paraId="33BE7EC8" w14:textId="77777777" w:rsidTr="00B008BE">
        <w:tc>
          <w:tcPr>
            <w:tcW w:w="9909" w:type="dxa"/>
            <w:gridSpan w:val="3"/>
            <w:shd w:val="clear" w:color="auto" w:fill="FFFFFF"/>
          </w:tcPr>
          <w:p w14:paraId="33BE7EC7" w14:textId="77777777" w:rsidR="00B008BE" w:rsidRPr="00B008BE" w:rsidRDefault="00B008BE" w:rsidP="00B008BE">
            <w:pPr>
              <w:pStyle w:val="Normal11"/>
              <w:rPr>
                <w:b/>
                <w:i/>
                <w:color w:val="000000"/>
              </w:rPr>
            </w:pPr>
            <w:r>
              <w:rPr>
                <w:b/>
                <w:i/>
                <w:color w:val="000000"/>
              </w:rPr>
              <w:t>Trin 7: Send rykker</w:t>
            </w:r>
          </w:p>
        </w:tc>
      </w:tr>
      <w:tr w:rsidR="00B008BE" w14:paraId="33BE7ECD" w14:textId="77777777" w:rsidTr="00B008BE">
        <w:tc>
          <w:tcPr>
            <w:tcW w:w="3356" w:type="dxa"/>
            <w:shd w:val="clear" w:color="auto" w:fill="FFFFFF"/>
          </w:tcPr>
          <w:p w14:paraId="33BE7EC9" w14:textId="77777777" w:rsidR="00B008BE" w:rsidRPr="00B008BE" w:rsidRDefault="00B008BE" w:rsidP="00B008BE">
            <w:pPr>
              <w:pStyle w:val="Normal11"/>
              <w:rPr>
                <w:color w:val="000000"/>
              </w:rPr>
            </w:pPr>
          </w:p>
        </w:tc>
        <w:tc>
          <w:tcPr>
            <w:tcW w:w="3356" w:type="dxa"/>
            <w:shd w:val="clear" w:color="auto" w:fill="FFFFFF"/>
          </w:tcPr>
          <w:p w14:paraId="33BE7ECA" w14:textId="77777777" w:rsidR="00B008BE" w:rsidRPr="00B008BE" w:rsidRDefault="00B008BE" w:rsidP="00B008BE">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14:paraId="33BE7ECB" w14:textId="77777777" w:rsidR="00B008BE" w:rsidRDefault="00B008BE" w:rsidP="00B008BE">
            <w:pPr>
              <w:pStyle w:val="Normal11"/>
              <w:rPr>
                <w:color w:val="000000"/>
              </w:rPr>
            </w:pPr>
            <w:proofErr w:type="spellStart"/>
            <w:r>
              <w:rPr>
                <w:color w:val="000000"/>
              </w:rPr>
              <w:t>AogD</w:t>
            </w:r>
            <w:proofErr w:type="gramStart"/>
            <w:r>
              <w:rPr>
                <w:color w:val="000000"/>
              </w:rPr>
              <w:t>.MeddelelseMultiSend</w:t>
            </w:r>
            <w:proofErr w:type="spellEnd"/>
            <w:proofErr w:type="gramEnd"/>
          </w:p>
          <w:p w14:paraId="33BE7ECC" w14:textId="77777777" w:rsidR="00B008BE" w:rsidRPr="00B008BE" w:rsidRDefault="00B008BE" w:rsidP="00B008BE">
            <w:pPr>
              <w:pStyle w:val="Normal11"/>
              <w:rPr>
                <w:color w:val="000000"/>
              </w:rPr>
            </w:pPr>
            <w:proofErr w:type="spellStart"/>
            <w:r>
              <w:rPr>
                <w:color w:val="000000"/>
              </w:rPr>
              <w:t>AogD</w:t>
            </w:r>
            <w:proofErr w:type="gramStart"/>
            <w:r>
              <w:rPr>
                <w:color w:val="000000"/>
              </w:rPr>
              <w:t>.MeddelelseStatusMultiHent</w:t>
            </w:r>
            <w:proofErr w:type="spellEnd"/>
            <w:proofErr w:type="gramEnd"/>
            <w:r>
              <w:rPr>
                <w:color w:val="000000"/>
              </w:rPr>
              <w:fldChar w:fldCharType="begin"/>
            </w:r>
            <w:r>
              <w:instrText xml:space="preserve"> XE "</w:instrText>
            </w:r>
            <w:r w:rsidRPr="009172BF">
              <w:instrText>AogD.MeddelelseStatusMultiHent</w:instrText>
            </w:r>
            <w:r>
              <w:instrText xml:space="preserve">" </w:instrText>
            </w:r>
            <w:r>
              <w:rPr>
                <w:color w:val="000000"/>
              </w:rPr>
              <w:fldChar w:fldCharType="end"/>
            </w:r>
            <w:r>
              <w:rPr>
                <w:color w:val="000000"/>
              </w:rPr>
              <w:fldChar w:fldCharType="begin"/>
            </w:r>
            <w:r>
              <w:instrText xml:space="preserve"> XE "</w:instrText>
            </w:r>
            <w:r w:rsidRPr="006E389F">
              <w:instrText>AogD.MeddelelseMultiSend</w:instrText>
            </w:r>
            <w:r>
              <w:instrText xml:space="preserve">" </w:instrText>
            </w:r>
            <w:r>
              <w:rPr>
                <w:color w:val="000000"/>
              </w:rPr>
              <w:fldChar w:fldCharType="end"/>
            </w:r>
          </w:p>
        </w:tc>
      </w:tr>
      <w:tr w:rsidR="00B008BE" w14:paraId="33BE7ED1" w14:textId="77777777" w:rsidTr="00B008BE">
        <w:tc>
          <w:tcPr>
            <w:tcW w:w="3356" w:type="dxa"/>
            <w:shd w:val="clear" w:color="auto" w:fill="FFFFFF"/>
          </w:tcPr>
          <w:p w14:paraId="33BE7ECE" w14:textId="77777777" w:rsidR="00B008BE" w:rsidRPr="00B008BE" w:rsidRDefault="00B008BE" w:rsidP="00B008BE">
            <w:pPr>
              <w:pStyle w:val="Normal11"/>
              <w:rPr>
                <w:color w:val="000000"/>
              </w:rPr>
            </w:pPr>
          </w:p>
        </w:tc>
        <w:tc>
          <w:tcPr>
            <w:tcW w:w="3356" w:type="dxa"/>
            <w:shd w:val="clear" w:color="auto" w:fill="FFFFFF"/>
          </w:tcPr>
          <w:p w14:paraId="33BE7ECF" w14:textId="77777777" w:rsidR="00B008BE" w:rsidRDefault="00B008BE" w:rsidP="00B008BE">
            <w:pPr>
              <w:pStyle w:val="Normal11"/>
              <w:rPr>
                <w:color w:val="000000"/>
              </w:rPr>
            </w:pPr>
          </w:p>
        </w:tc>
        <w:tc>
          <w:tcPr>
            <w:tcW w:w="3197" w:type="dxa"/>
            <w:shd w:val="clear" w:color="auto" w:fill="FFFFFF"/>
          </w:tcPr>
          <w:p w14:paraId="33BE7ED0" w14:textId="77777777" w:rsidR="00B008BE" w:rsidRDefault="00B008BE" w:rsidP="00B008BE">
            <w:pPr>
              <w:pStyle w:val="Normal11"/>
              <w:rPr>
                <w:color w:val="000000"/>
              </w:rPr>
            </w:pPr>
          </w:p>
        </w:tc>
      </w:tr>
    </w:tbl>
    <w:p w14:paraId="33BE7ED2"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DD" w14:textId="77777777" w:rsidTr="00B008BE">
        <w:tc>
          <w:tcPr>
            <w:tcW w:w="9869" w:type="dxa"/>
            <w:shd w:val="clear" w:color="auto" w:fill="auto"/>
          </w:tcPr>
          <w:p w14:paraId="33BE7ED3" w14:textId="77777777" w:rsidR="00B008BE" w:rsidRDefault="00B008BE" w:rsidP="00B008BE">
            <w:pPr>
              <w:pStyle w:val="Normal11"/>
            </w:pPr>
            <w:r>
              <w:rPr>
                <w:b/>
              </w:rPr>
              <w:t>Slutbetingelser</w:t>
            </w:r>
          </w:p>
          <w:p w14:paraId="33BE7ED4" w14:textId="77777777" w:rsidR="00B008BE" w:rsidRDefault="00B008BE" w:rsidP="00B008BE">
            <w:pPr>
              <w:pStyle w:val="Normal11"/>
            </w:pPr>
            <w:r>
              <w:t>At der er dannet en rykker ud fra reglerne i Opkrævningsloven.</w:t>
            </w:r>
          </w:p>
          <w:p w14:paraId="33BE7ED5" w14:textId="77777777" w:rsidR="00B008BE" w:rsidRDefault="00B008BE" w:rsidP="00B008BE">
            <w:pPr>
              <w:pStyle w:val="Normal11"/>
            </w:pPr>
            <w:r>
              <w:t>At rykkergebyret er debiteret på kontoen ved 1 rykker på primærhæfter.</w:t>
            </w:r>
          </w:p>
          <w:p w14:paraId="33BE7ED6" w14:textId="77777777" w:rsidR="00B008BE" w:rsidRDefault="00B008BE" w:rsidP="00B008BE">
            <w:pPr>
              <w:pStyle w:val="Normal11"/>
            </w:pPr>
            <w:r>
              <w:t>At oplysninger om rykker er sendt til A&amp;D.</w:t>
            </w:r>
          </w:p>
          <w:p w14:paraId="33BE7ED7" w14:textId="77777777" w:rsidR="00B008BE" w:rsidRDefault="00B008BE" w:rsidP="00B008BE">
            <w:pPr>
              <w:pStyle w:val="Normal11"/>
            </w:pPr>
            <w:r>
              <w:t>At der er opsat SRB på rykkeren.</w:t>
            </w:r>
          </w:p>
          <w:p w14:paraId="33BE7ED8" w14:textId="77777777" w:rsidR="00B008BE" w:rsidRDefault="00B008BE" w:rsidP="00B008BE">
            <w:pPr>
              <w:pStyle w:val="Normal11"/>
            </w:pPr>
            <w:r>
              <w:t xml:space="preserve">At der er dannet en telefonrykkerliste i de tilfælde hvor der er mere end 4 </w:t>
            </w:r>
            <w:proofErr w:type="spellStart"/>
            <w:r>
              <w:t>medhæftere</w:t>
            </w:r>
            <w:proofErr w:type="spellEnd"/>
            <w:r>
              <w:t>(parameterstyret)på den aktuelle rykkerrelevante fordring</w:t>
            </w:r>
          </w:p>
          <w:p w14:paraId="33BE7ED9" w14:textId="77777777" w:rsidR="00B008BE" w:rsidRDefault="00B008BE" w:rsidP="00B008BE">
            <w:pPr>
              <w:pStyle w:val="Normal11"/>
            </w:pPr>
            <w:r>
              <w:t>At der er reference fra rykkeren til de fordringer den omhandler, og at der er reference fra de enkelte fordringer til rykkeren.</w:t>
            </w:r>
          </w:p>
          <w:p w14:paraId="33BE7EDA" w14:textId="77777777" w:rsidR="00B008BE" w:rsidRDefault="00B008BE" w:rsidP="00B008BE">
            <w:pPr>
              <w:pStyle w:val="Normal11"/>
            </w:pPr>
            <w:r>
              <w:t>At betalingsaftalen er slettet, hvis rykker er dannet.</w:t>
            </w:r>
          </w:p>
          <w:p w14:paraId="33BE7EDB" w14:textId="77777777" w:rsidR="00B008BE" w:rsidRDefault="00B008BE" w:rsidP="00B008BE">
            <w:pPr>
              <w:pStyle w:val="Normal11"/>
            </w:pPr>
            <w:r>
              <w:t xml:space="preserve">At der er oprettet meddelelse til Inddrivelsesmyndigheden om, at kunden skal oprettes i modregningsregistret. </w:t>
            </w:r>
          </w:p>
          <w:p w14:paraId="33BE7EDC" w14:textId="77777777" w:rsidR="00B008BE" w:rsidRPr="00B008BE" w:rsidRDefault="00B008BE" w:rsidP="00B008BE">
            <w:pPr>
              <w:pStyle w:val="Normal11"/>
            </w:pPr>
            <w:r>
              <w:t>Der er foretaget de relevante regnskabsmæssige posteringer</w:t>
            </w:r>
          </w:p>
        </w:tc>
      </w:tr>
      <w:tr w:rsidR="00B008BE" w14:paraId="33BE7EE0" w14:textId="77777777" w:rsidTr="00B008BE">
        <w:tc>
          <w:tcPr>
            <w:tcW w:w="9869" w:type="dxa"/>
            <w:shd w:val="clear" w:color="auto" w:fill="auto"/>
          </w:tcPr>
          <w:p w14:paraId="33BE7EDE" w14:textId="77777777" w:rsidR="00B008BE" w:rsidRDefault="00B008BE" w:rsidP="00B008BE">
            <w:pPr>
              <w:pStyle w:val="Normal11"/>
            </w:pPr>
            <w:r>
              <w:rPr>
                <w:b/>
              </w:rPr>
              <w:t>Noter</w:t>
            </w:r>
          </w:p>
          <w:p w14:paraId="33BE7EDF" w14:textId="77777777" w:rsidR="00B008BE" w:rsidRPr="00B008BE" w:rsidRDefault="00B008BE" w:rsidP="00B008BE">
            <w:pPr>
              <w:pStyle w:val="Normal11"/>
            </w:pPr>
          </w:p>
        </w:tc>
      </w:tr>
      <w:tr w:rsidR="00B008BE" w14:paraId="33BE7EE3" w14:textId="77777777" w:rsidTr="00B008BE">
        <w:tc>
          <w:tcPr>
            <w:tcW w:w="9869" w:type="dxa"/>
            <w:shd w:val="clear" w:color="auto" w:fill="auto"/>
          </w:tcPr>
          <w:p w14:paraId="33BE7EE1" w14:textId="77777777" w:rsidR="00B008BE" w:rsidRDefault="00B008BE" w:rsidP="00B008BE">
            <w:pPr>
              <w:pStyle w:val="Normal11"/>
            </w:pPr>
            <w:r>
              <w:rPr>
                <w:b/>
              </w:rPr>
              <w:t>Servicebeskrivelse</w:t>
            </w:r>
          </w:p>
          <w:p w14:paraId="33BE7EE2" w14:textId="77777777" w:rsidR="00B008BE" w:rsidRPr="00B008BE" w:rsidRDefault="00B008BE" w:rsidP="00B008BE">
            <w:pPr>
              <w:pStyle w:val="Normal11"/>
            </w:pPr>
          </w:p>
        </w:tc>
      </w:tr>
    </w:tbl>
    <w:p w14:paraId="33BE7EE4"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E5" w14:textId="77777777" w:rsidR="00B008BE" w:rsidRDefault="00B008BE" w:rsidP="00B008BE">
      <w:pPr>
        <w:pStyle w:val="Overskrift2"/>
      </w:pPr>
      <w:bookmarkStart w:id="230" w:name="_Toc403729816"/>
      <w:r>
        <w:t>12.10 Modtag og fordel indbetaling, dæk fordring</w:t>
      </w:r>
      <w:bookmarkEnd w:id="230"/>
    </w:p>
    <w:p w14:paraId="33BE7EE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2B" w14:textId="77777777" w:rsidTr="00B008BE">
        <w:tc>
          <w:tcPr>
            <w:tcW w:w="9869" w:type="dxa"/>
            <w:shd w:val="clear" w:color="auto" w:fill="auto"/>
          </w:tcPr>
          <w:p w14:paraId="33BE7EE7" w14:textId="77777777" w:rsidR="00B008BE" w:rsidRDefault="00B008BE" w:rsidP="00B008BE">
            <w:pPr>
              <w:pStyle w:val="Normal11"/>
            </w:pPr>
            <w:r>
              <w:rPr>
                <w:b/>
              </w:rPr>
              <w:t>Formål</w:t>
            </w:r>
          </w:p>
          <w:p w14:paraId="33BE7EE8" w14:textId="77777777" w:rsidR="00B008BE" w:rsidRDefault="00B008BE" w:rsidP="00B008BE">
            <w:pPr>
              <w:pStyle w:val="Normal11"/>
            </w:pPr>
            <w:r>
              <w:t xml:space="preserve">At modtage betalinger og validere indholdet, samt at registrere og fordele indbetalinger korrekt iht. de regler der er for dækningsrækkefølgen (FIFO-princippet). </w:t>
            </w:r>
          </w:p>
          <w:p w14:paraId="33BE7EE9" w14:textId="77777777" w:rsidR="00B008BE" w:rsidRDefault="00B008BE" w:rsidP="00B008BE">
            <w:pPr>
              <w:pStyle w:val="Normal11"/>
            </w:pPr>
          </w:p>
          <w:p w14:paraId="33BE7EEA" w14:textId="77777777" w:rsidR="00B008BE" w:rsidRDefault="00B008BE" w:rsidP="00B008BE">
            <w:pPr>
              <w:pStyle w:val="Normal11"/>
            </w:pPr>
            <w:r>
              <w:t xml:space="preserve">Det skal på sigt være muligt at dække efter en anden dækningsrækkefølge. Dette for at imødegå evt. kommende lovændringer omkring dækning ved indbetaling. </w:t>
            </w:r>
          </w:p>
          <w:p w14:paraId="33BE7EEB" w14:textId="77777777" w:rsidR="00B008BE" w:rsidRDefault="00B008BE" w:rsidP="00B008BE">
            <w:pPr>
              <w:pStyle w:val="Normal11"/>
            </w:pPr>
          </w:p>
          <w:p w14:paraId="33BE7EEC" w14:textId="77777777" w:rsidR="00B008BE" w:rsidRDefault="00B008BE" w:rsidP="00B008BE">
            <w:pPr>
              <w:pStyle w:val="Normal11"/>
            </w:pPr>
            <w:r>
              <w:t>Dækningsrækkefølge for fordringer som bliver betalt i henhold til Opkrævningsloven og håndteres af DMO</w:t>
            </w:r>
          </w:p>
          <w:p w14:paraId="33BE7EED" w14:textId="77777777" w:rsidR="00B008BE" w:rsidRDefault="00B008BE" w:rsidP="00B008BE">
            <w:pPr>
              <w:pStyle w:val="Normal11"/>
            </w:pPr>
          </w:p>
          <w:p w14:paraId="33BE7EEE" w14:textId="77777777" w:rsidR="00B008BE" w:rsidRDefault="00B008BE" w:rsidP="00B008BE">
            <w:pPr>
              <w:pStyle w:val="Normal11"/>
            </w:pPr>
            <w:r>
              <w:t>Hovedreglen om dækningsrækkefølge fremgår af Opkrævningslovens § 16a, stk. 8, hvor den ældre fordring skal dækkes forud for en yngre (FIFO princippet)</w:t>
            </w:r>
            <w:proofErr w:type="gramStart"/>
            <w:r>
              <w:t>.Undtagelser</w:t>
            </w:r>
            <w:proofErr w:type="gramEnd"/>
            <w:r>
              <w:t xml:space="preserve"> for FIFO er beskrevet specifikt hvor det er relevant</w:t>
            </w:r>
          </w:p>
          <w:p w14:paraId="33BE7EEF" w14:textId="77777777" w:rsidR="00B008BE" w:rsidRDefault="00B008BE" w:rsidP="00B008BE">
            <w:pPr>
              <w:pStyle w:val="Normal11"/>
            </w:pPr>
          </w:p>
          <w:p w14:paraId="33BE7EF0" w14:textId="77777777" w:rsidR="00B008BE" w:rsidRDefault="00B008BE" w:rsidP="00B008BE">
            <w:pPr>
              <w:pStyle w:val="Normal11"/>
            </w:pPr>
            <w:r>
              <w:t>FIFO princippet:</w:t>
            </w:r>
          </w:p>
          <w:p w14:paraId="33BE7EF1" w14:textId="77777777" w:rsidR="00B008BE" w:rsidRDefault="00B008BE" w:rsidP="00B008BE">
            <w:pPr>
              <w:pStyle w:val="Normal11"/>
            </w:pPr>
          </w:p>
          <w:p w14:paraId="33BE7EF2" w14:textId="77777777" w:rsidR="00B008BE" w:rsidRDefault="00B008BE" w:rsidP="00B008BE">
            <w:pPr>
              <w:pStyle w:val="Normal11"/>
            </w:pPr>
            <w:r>
              <w:t>Det er en betingelse for at fordringer indgår i en dækning at fordringerne er forfaldne.</w:t>
            </w:r>
          </w:p>
          <w:p w14:paraId="33BE7EF3" w14:textId="77777777" w:rsidR="00B008BE" w:rsidRDefault="00B008BE" w:rsidP="00B008BE">
            <w:pPr>
              <w:pStyle w:val="Normal11"/>
            </w:pPr>
          </w:p>
          <w:p w14:paraId="33BE7EF4"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EF5" w14:textId="77777777" w:rsidR="00B008BE" w:rsidRDefault="00B008BE" w:rsidP="00B008BE">
            <w:pPr>
              <w:pStyle w:val="Normal11"/>
            </w:pPr>
            <w:r>
              <w:t xml:space="preserve">                             Ældste SRB.</w:t>
            </w:r>
          </w:p>
          <w:p w14:paraId="33BE7EF6" w14:textId="77777777" w:rsidR="00B008BE" w:rsidRDefault="00B008BE" w:rsidP="00B008BE">
            <w:pPr>
              <w:pStyle w:val="Normal11"/>
            </w:pPr>
            <w:r>
              <w:t xml:space="preserve">                             Hvis fordringerne har samme SRB dækkes i tilfældig rækkefølge.</w:t>
            </w:r>
          </w:p>
          <w:p w14:paraId="33BE7EF7" w14:textId="77777777" w:rsidR="00B008BE" w:rsidRDefault="00B008BE" w:rsidP="00B008BE">
            <w:pPr>
              <w:pStyle w:val="Normal11"/>
            </w:pPr>
          </w:p>
          <w:p w14:paraId="33BE7EF8" w14:textId="77777777" w:rsidR="00B008BE" w:rsidRDefault="00B008BE" w:rsidP="00B008BE">
            <w:pPr>
              <w:pStyle w:val="Normal11"/>
            </w:pPr>
            <w:r>
              <w:t>Fordringer der er overdraget til inddrivelse dækkes herefter efter samme regel som nævnt ovenfor.</w:t>
            </w:r>
          </w:p>
          <w:p w14:paraId="33BE7EF9" w14:textId="77777777" w:rsidR="00B008BE" w:rsidRDefault="00B008BE" w:rsidP="00B008BE">
            <w:pPr>
              <w:pStyle w:val="Normal11"/>
            </w:pPr>
          </w:p>
          <w:p w14:paraId="33BE7EFA" w14:textId="77777777" w:rsidR="00B008BE" w:rsidRDefault="00B008BE" w:rsidP="00B008BE">
            <w:pPr>
              <w:pStyle w:val="Normal11"/>
            </w:pPr>
            <w:r>
              <w:t>Hvis der ikke er forfaldne fordringer placeres indbetalingen som en aconto indbetaling og indgår i den generelle kontohåndtering, herunder i en evt. udbetalingsproces.</w:t>
            </w:r>
          </w:p>
          <w:p w14:paraId="33BE7EFB" w14:textId="77777777" w:rsidR="00B008BE" w:rsidRDefault="00B008BE" w:rsidP="00B008BE">
            <w:pPr>
              <w:pStyle w:val="Normal11"/>
            </w:pPr>
          </w:p>
          <w:p w14:paraId="33BE7EFC" w14:textId="77777777" w:rsidR="00B008BE" w:rsidRDefault="00B008BE" w:rsidP="00B008BE">
            <w:pPr>
              <w:pStyle w:val="Normal11"/>
            </w:pPr>
            <w:r>
              <w:t xml:space="preserve">Undtagelse til FIFO: </w:t>
            </w:r>
          </w:p>
          <w:p w14:paraId="33BE7EFD" w14:textId="77777777" w:rsidR="00B008BE" w:rsidRDefault="00B008BE" w:rsidP="00B008BE">
            <w:pPr>
              <w:pStyle w:val="Normal11"/>
            </w:pPr>
            <w:r>
              <w:t>"</w:t>
            </w:r>
            <w:r>
              <w:tab/>
              <w:t>Øremærkede indbetalinger på kontante sikkerhedsstillelse.</w:t>
            </w:r>
          </w:p>
          <w:p w14:paraId="33BE7EFE" w14:textId="77777777" w:rsidR="00B008BE" w:rsidRDefault="00B008BE" w:rsidP="00B008BE">
            <w:pPr>
              <w:pStyle w:val="Normal11"/>
            </w:pPr>
            <w:r>
              <w:t>"</w:t>
            </w:r>
            <w:r>
              <w:tab/>
              <w:t>Øremærkede indbetalinger fra EFI</w:t>
            </w:r>
          </w:p>
          <w:p w14:paraId="33BE7EFF"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00" w14:textId="77777777" w:rsidR="00B008BE" w:rsidRDefault="00B008BE" w:rsidP="00B008BE">
            <w:pPr>
              <w:pStyle w:val="Normal11"/>
            </w:pPr>
          </w:p>
          <w:p w14:paraId="33BE7F01" w14:textId="77777777" w:rsidR="00B008BE" w:rsidRDefault="00B008BE" w:rsidP="00B008BE">
            <w:pPr>
              <w:pStyle w:val="Normal11"/>
            </w:pPr>
            <w:r>
              <w:t>Beskrivelse</w:t>
            </w:r>
          </w:p>
          <w:p w14:paraId="33BE7F02" w14:textId="77777777" w:rsidR="00B008BE" w:rsidRDefault="00B008BE" w:rsidP="00B008BE">
            <w:pPr>
              <w:pStyle w:val="Normal11"/>
            </w:pPr>
            <w:r>
              <w:t>Alle indbetalinger skal valideres, så de efterfølgende kan posteres på den rigtige kundekonto.</w:t>
            </w:r>
          </w:p>
          <w:p w14:paraId="33BE7F03" w14:textId="77777777" w:rsidR="00B008BE" w:rsidRDefault="00B008BE" w:rsidP="00B008BE">
            <w:pPr>
              <w:pStyle w:val="Normal11"/>
            </w:pPr>
          </w:p>
          <w:p w14:paraId="33BE7F04" w14:textId="77777777" w:rsidR="00B008BE" w:rsidRDefault="00B008BE" w:rsidP="00B008BE">
            <w:pPr>
              <w:pStyle w:val="Normal11"/>
            </w:pPr>
            <w:r>
              <w:t>Løsningen skal kontrollere, at indbetalingen er valid.</w:t>
            </w:r>
          </w:p>
          <w:p w14:paraId="33BE7F05" w14:textId="77777777" w:rsidR="00B008BE" w:rsidRDefault="00B008BE" w:rsidP="00B008BE">
            <w:pPr>
              <w:pStyle w:val="Normal11"/>
            </w:pPr>
          </w:p>
          <w:p w14:paraId="33BE7F06" w14:textId="77777777" w:rsidR="00B008BE" w:rsidRDefault="00B008BE" w:rsidP="00B008BE">
            <w:pPr>
              <w:pStyle w:val="Normal11"/>
            </w:pPr>
            <w:r>
              <w:t>I løbet af processen skal indbetalingen have den korrekte indbetalingsdato, så der efterfølgende kan ske korrekt renteberegning.</w:t>
            </w:r>
          </w:p>
          <w:p w14:paraId="33BE7F07" w14:textId="77777777" w:rsidR="00B008BE" w:rsidRDefault="00B008BE" w:rsidP="00B008BE">
            <w:pPr>
              <w:pStyle w:val="Normal11"/>
            </w:pPr>
          </w:p>
          <w:p w14:paraId="33BE7F08" w14:textId="77777777" w:rsidR="00B008BE" w:rsidRDefault="00B008BE" w:rsidP="00B008BE">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14:paraId="33BE7F09" w14:textId="77777777" w:rsidR="00B008BE" w:rsidRDefault="00B008BE" w:rsidP="00B008BE">
            <w:pPr>
              <w:pStyle w:val="Normal11"/>
            </w:pPr>
          </w:p>
          <w:p w14:paraId="33BE7F0A" w14:textId="77777777" w:rsidR="00B008BE" w:rsidRDefault="00B008BE" w:rsidP="00B008BE">
            <w:pPr>
              <w:pStyle w:val="Normal11"/>
            </w:pPr>
            <w:r>
              <w:t>Indbetaling fordeles til Opkrævningsmyndigheden efter FIFO princippet.</w:t>
            </w:r>
          </w:p>
          <w:p w14:paraId="33BE7F0B" w14:textId="77777777" w:rsidR="00B008BE" w:rsidRDefault="00B008BE" w:rsidP="00B008BE">
            <w:pPr>
              <w:pStyle w:val="Normal11"/>
            </w:pPr>
          </w:p>
          <w:p w14:paraId="33BE7F0C" w14:textId="77777777" w:rsidR="00B008BE" w:rsidRDefault="00B008BE" w:rsidP="00B008BE">
            <w:pPr>
              <w:pStyle w:val="Normal11"/>
            </w:pPr>
            <w:r>
              <w:t xml:space="preserve">FIFO brydes dog delvist i de situationer hvor der er sendt rykker og der efterfølgende indbetales af </w:t>
            </w:r>
            <w:proofErr w:type="gramStart"/>
            <w:r>
              <w:t>en medhæfter</w:t>
            </w:r>
            <w:proofErr w:type="gramEnd"/>
            <w:r>
              <w:t xml:space="preserve"> i et Interessentskab eller hvor der er flere </w:t>
            </w:r>
            <w:proofErr w:type="spellStart"/>
            <w:r>
              <w:t>hæftere</w:t>
            </w:r>
            <w:proofErr w:type="spellEnd"/>
            <w:r>
              <w:t xml:space="preserve"> på en fordring.</w:t>
            </w:r>
          </w:p>
          <w:p w14:paraId="33BE7F0D" w14:textId="77777777" w:rsidR="00B008BE" w:rsidRDefault="00B008BE" w:rsidP="00B008BE">
            <w:pPr>
              <w:pStyle w:val="Normal11"/>
            </w:pPr>
            <w:proofErr w:type="gramStart"/>
            <w:r>
              <w:t>"                           Indbetaling</w:t>
            </w:r>
            <w:proofErr w:type="gramEnd"/>
            <w:r>
              <w:t xml:space="preserve">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w:t>
            </w:r>
            <w:proofErr w:type="gramStart"/>
            <w:r>
              <w:t>hæfter</w:t>
            </w:r>
            <w:proofErr w:type="gramEnd"/>
            <w:r>
              <w:t xml:space="preserve"> der har foretaget den indbetaling der er overskydende. Reelt betyder det, at hvor indbetaling modtages fra medhæfter på en enkelt fordring skal have den overskydende indbetaling retur, men indbetaling modtaget fra </w:t>
            </w:r>
            <w:proofErr w:type="spellStart"/>
            <w:r>
              <w:t>hæftere</w:t>
            </w:r>
            <w:proofErr w:type="spellEnd"/>
            <w:r>
              <w:t>/interessenter fra et Interessentskab ikke vil være relevant, idet de i givet fald hæfter for alle fordringer som indgår på Interessentskabets konto.</w:t>
            </w:r>
          </w:p>
          <w:p w14:paraId="33BE7F0E" w14:textId="77777777" w:rsidR="00B008BE" w:rsidRDefault="00B008BE" w:rsidP="00B008BE">
            <w:pPr>
              <w:pStyle w:val="Normal11"/>
            </w:pPr>
          </w:p>
          <w:p w14:paraId="33BE7F0F" w14:textId="77777777" w:rsidR="00B008BE" w:rsidRDefault="00B008BE" w:rsidP="00B008BE">
            <w:pPr>
              <w:pStyle w:val="Normal11"/>
            </w:pPr>
            <w:r>
              <w:t xml:space="preserve">Der valideres på kunden: er kunden kendt, dvs. er der oprettet en konto i forvejen? Hvis nej posteres beløbet på konto for ikke placerbare indbetalinger. </w:t>
            </w:r>
          </w:p>
          <w:p w14:paraId="33BE7F10" w14:textId="77777777" w:rsidR="00B008BE" w:rsidRDefault="00B008BE" w:rsidP="00B008BE">
            <w:pPr>
              <w:pStyle w:val="Normal11"/>
            </w:pPr>
          </w:p>
          <w:p w14:paraId="33BE7F11" w14:textId="77777777" w:rsidR="00B008BE" w:rsidRDefault="00B008BE" w:rsidP="00B008BE">
            <w:pPr>
              <w:pStyle w:val="Normal11"/>
            </w:pPr>
            <w:r>
              <w:t>En indbetaling kan dække en fordring helt eller delvist.</w:t>
            </w:r>
          </w:p>
          <w:p w14:paraId="33BE7F12" w14:textId="77777777" w:rsidR="00B008BE" w:rsidRDefault="00B008BE" w:rsidP="00B008BE">
            <w:pPr>
              <w:pStyle w:val="Normal11"/>
            </w:pPr>
          </w:p>
          <w:p w14:paraId="33BE7F13" w14:textId="77777777" w:rsidR="00B008BE" w:rsidRDefault="00B008BE" w:rsidP="00B008BE">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14:paraId="33BE7F14" w14:textId="77777777" w:rsidR="00B008BE" w:rsidRDefault="00B008BE" w:rsidP="00B008BE">
            <w:pPr>
              <w:pStyle w:val="Normal11"/>
            </w:pPr>
          </w:p>
          <w:p w14:paraId="33BE7F15" w14:textId="77777777" w:rsidR="00B008BE" w:rsidRDefault="00B008BE" w:rsidP="00B008BE">
            <w:pPr>
              <w:pStyle w:val="Normal11"/>
            </w:pPr>
          </w:p>
          <w:p w14:paraId="33BE7F16" w14:textId="77777777" w:rsidR="00B008BE" w:rsidRDefault="00B008BE" w:rsidP="00B008BE">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w:t>
            </w:r>
            <w:proofErr w:type="spellStart"/>
            <w:r>
              <w:t>use</w:t>
            </w:r>
            <w:proofErr w:type="spellEnd"/>
            <w:r>
              <w:t xml:space="preserve"> case 10.03. </w:t>
            </w:r>
          </w:p>
          <w:p w14:paraId="33BE7F17" w14:textId="77777777" w:rsidR="00B008BE" w:rsidRDefault="00B008BE" w:rsidP="00B008BE">
            <w:pPr>
              <w:pStyle w:val="Normal11"/>
            </w:pPr>
          </w:p>
          <w:p w14:paraId="33BE7F18" w14:textId="77777777" w:rsidR="00B008BE" w:rsidRDefault="00B008BE" w:rsidP="00B008BE">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w:t>
            </w:r>
            <w:proofErr w:type="spellStart"/>
            <w:r>
              <w:t>use</w:t>
            </w:r>
            <w:proofErr w:type="spellEnd"/>
            <w:r>
              <w:t xml:space="preserve"> case 12.16. </w:t>
            </w:r>
          </w:p>
          <w:p w14:paraId="33BE7F19" w14:textId="77777777" w:rsidR="00B008BE" w:rsidRDefault="00B008BE" w:rsidP="00B008BE">
            <w:pPr>
              <w:pStyle w:val="Normal11"/>
            </w:pPr>
          </w:p>
          <w:p w14:paraId="33BE7F1A" w14:textId="77777777" w:rsidR="00B008BE" w:rsidRDefault="00B008BE" w:rsidP="00B008BE">
            <w:pPr>
              <w:pStyle w:val="Normal11"/>
            </w:pPr>
            <w:r>
              <w:t xml:space="preserve">Såfremt en indbetaling ikke kan placeres på en bestemt kunde - fx. på grund af manglende oplysninger om indbetaler - skal indbetalingen oprettes på en konto for ikke placerbare indbetalinger, og der skal dannes en meddelelse til sagsbehandler. Der henvises til </w:t>
            </w:r>
            <w:proofErr w:type="spellStart"/>
            <w:r>
              <w:t>use</w:t>
            </w:r>
            <w:proofErr w:type="spellEnd"/>
            <w:r>
              <w:t xml:space="preserve"> case 12.09. Meddelelsen sendes ikke som advis eller mail men indgår på en liste som sagsbehandleren eller den organisatoriske enhed har adgang til. Der indarbejdes arbejdsrutiner der sikrer, at listerne behandles dagligt.</w:t>
            </w:r>
          </w:p>
          <w:p w14:paraId="33BE7F1B" w14:textId="77777777" w:rsidR="00B008BE" w:rsidRDefault="00B008BE" w:rsidP="00B008BE">
            <w:pPr>
              <w:pStyle w:val="Normal11"/>
            </w:pPr>
          </w:p>
          <w:p w14:paraId="33BE7F1C" w14:textId="77777777" w:rsidR="00B008BE" w:rsidRDefault="00B008BE" w:rsidP="00B008BE">
            <w:pPr>
              <w:pStyle w:val="Normal11"/>
            </w:pPr>
            <w:r>
              <w:t>Når listen behandles skal det være muligt, at linke direkte fra listen til behandling af beløbet.</w:t>
            </w:r>
          </w:p>
          <w:p w14:paraId="33BE7F1D" w14:textId="77777777" w:rsidR="00B008BE" w:rsidRDefault="00B008BE" w:rsidP="00B008BE">
            <w:pPr>
              <w:pStyle w:val="Normal11"/>
            </w:pPr>
          </w:p>
          <w:p w14:paraId="33BE7F1E" w14:textId="77777777" w:rsidR="00B008BE" w:rsidRDefault="00B008BE" w:rsidP="00B008BE">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14:paraId="33BE7F1F" w14:textId="77777777" w:rsidR="00B008BE" w:rsidRDefault="00B008BE" w:rsidP="00B008BE">
            <w:pPr>
              <w:pStyle w:val="Normal11"/>
            </w:pPr>
          </w:p>
          <w:p w14:paraId="33BE7F20" w14:textId="77777777" w:rsidR="00B008BE" w:rsidRDefault="00B008BE" w:rsidP="00B008BE">
            <w:pPr>
              <w:pStyle w:val="Normal11"/>
            </w:pPr>
            <w:r>
              <w:t xml:space="preserve">Når en fordring er overdraget til EFI, kan den stadig dækkes, hvis der kommer en indbetaling eller en negativ fordring til Debitormotoren og der ikke henstår andre udækkede fordringer. </w:t>
            </w:r>
          </w:p>
          <w:p w14:paraId="33BE7F21" w14:textId="77777777" w:rsidR="00B008BE" w:rsidRDefault="00B008BE" w:rsidP="00B008BE">
            <w:pPr>
              <w:pStyle w:val="Normal11"/>
            </w:pPr>
          </w:p>
          <w:p w14:paraId="33BE7F22" w14:textId="77777777" w:rsidR="00B008BE" w:rsidRDefault="00B008BE" w:rsidP="00B008BE">
            <w:pPr>
              <w:pStyle w:val="Normal11"/>
            </w:pPr>
            <w:r>
              <w:t xml:space="preserve">Når/hvis der kommer en indbetaling til Debitormotoren skal fordringen nedskrives i EFI med det beløb, som fordringen kan dækkes med. Dette er nærmere beskrevet i </w:t>
            </w:r>
            <w:proofErr w:type="spellStart"/>
            <w:r>
              <w:t>use</w:t>
            </w:r>
            <w:proofErr w:type="spellEnd"/>
            <w:r>
              <w:t xml:space="preserve"> case 14.01 " Send opdatering til Inddrivelse"</w:t>
            </w:r>
          </w:p>
          <w:p w14:paraId="33BE7F23" w14:textId="77777777" w:rsidR="00B008BE" w:rsidRDefault="00B008BE" w:rsidP="00B008BE">
            <w:pPr>
              <w:pStyle w:val="Normal11"/>
            </w:pPr>
          </w:p>
          <w:p w14:paraId="33BE7F24" w14:textId="77777777" w:rsidR="00B008BE" w:rsidRDefault="00B008BE" w:rsidP="00B008BE">
            <w:pPr>
              <w:pStyle w:val="Normal11"/>
            </w:pPr>
            <w:r>
              <w:t xml:space="preserve">Denne </w:t>
            </w:r>
            <w:proofErr w:type="spellStart"/>
            <w:r>
              <w:t>use</w:t>
            </w:r>
            <w:proofErr w:type="spellEnd"/>
            <w:r>
              <w:t xml:space="preserve"> case håndterer også meddelelse om dækningsløse betalinger (betragtes som indbetaling med modsat fortegn). </w:t>
            </w:r>
          </w:p>
          <w:p w14:paraId="33BE7F25" w14:textId="77777777" w:rsidR="00B008BE" w:rsidRDefault="00B008BE" w:rsidP="00B008BE">
            <w:pPr>
              <w:pStyle w:val="Normal11"/>
            </w:pPr>
          </w:p>
          <w:p w14:paraId="33BE7F26" w14:textId="77777777" w:rsidR="00B008BE" w:rsidRDefault="00B008BE" w:rsidP="00B008BE">
            <w:pPr>
              <w:pStyle w:val="Normal11"/>
            </w:pPr>
            <w:r>
              <w:t xml:space="preserve">Generelt kan indbetalinger fra alle systemer være dækningsløse. En dækningsløs betaling kan f.eks. opstå i forbindelse med afviste PBS (LS/BS), betalinger modtaget via SAP 38 og betalinger via nettet (DIBS). </w:t>
            </w:r>
          </w:p>
          <w:p w14:paraId="33BE7F27" w14:textId="77777777" w:rsidR="00B008BE" w:rsidRDefault="00B008BE" w:rsidP="00B008BE">
            <w:pPr>
              <w:pStyle w:val="Normal11"/>
            </w:pPr>
          </w:p>
          <w:p w14:paraId="33BE7F28" w14:textId="77777777" w:rsidR="00B008BE" w:rsidRDefault="00B008BE" w:rsidP="00B008BE">
            <w:pPr>
              <w:pStyle w:val="Normal11"/>
            </w:pPr>
            <w:r>
              <w:t xml:space="preserve">Såfremt en indbetaling har dækket en fordring som er overdraget til inddrivelsesmyndigheden til modregning eller inddrivelse og indbetalingen efterfølgende viser sig at være dækningsløs skal der ske en tilsvarende opskrivning af fordringen i EFI. Dette sker via </w:t>
            </w:r>
            <w:proofErr w:type="spellStart"/>
            <w:r>
              <w:t>use</w:t>
            </w:r>
            <w:proofErr w:type="spellEnd"/>
            <w:r>
              <w:t xml:space="preserve"> case 18.05" send opdateringer til inddrivelse"</w:t>
            </w:r>
          </w:p>
          <w:p w14:paraId="33BE7F29" w14:textId="77777777" w:rsidR="00B008BE" w:rsidRDefault="00B008BE" w:rsidP="00B008BE">
            <w:pPr>
              <w:pStyle w:val="Normal11"/>
            </w:pPr>
          </w:p>
          <w:p w14:paraId="33BE7F2A" w14:textId="77777777" w:rsidR="00B008BE" w:rsidRPr="00B008BE" w:rsidRDefault="00B008BE" w:rsidP="00B008BE">
            <w:pPr>
              <w:pStyle w:val="Normal11"/>
            </w:pPr>
          </w:p>
        </w:tc>
      </w:tr>
      <w:tr w:rsidR="00B008BE" w14:paraId="33BE7F2E" w14:textId="77777777" w:rsidTr="00B008BE">
        <w:tc>
          <w:tcPr>
            <w:tcW w:w="9869" w:type="dxa"/>
            <w:shd w:val="clear" w:color="auto" w:fill="auto"/>
          </w:tcPr>
          <w:p w14:paraId="33BE7F2C" w14:textId="77777777" w:rsidR="00B008BE" w:rsidRDefault="00B008BE" w:rsidP="00B008BE">
            <w:pPr>
              <w:pStyle w:val="Normal11"/>
            </w:pPr>
            <w:r>
              <w:rPr>
                <w:b/>
              </w:rPr>
              <w:t>Frekvens</w:t>
            </w:r>
          </w:p>
          <w:p w14:paraId="33BE7F2D" w14:textId="77777777" w:rsidR="00B008BE" w:rsidRPr="00B008BE" w:rsidRDefault="00B008BE" w:rsidP="00B008BE">
            <w:pPr>
              <w:pStyle w:val="Normal11"/>
            </w:pPr>
            <w:r>
              <w:t>Dagligt</w:t>
            </w:r>
          </w:p>
        </w:tc>
      </w:tr>
      <w:tr w:rsidR="00B008BE" w14:paraId="33BE7F31" w14:textId="77777777" w:rsidTr="00B008BE">
        <w:tc>
          <w:tcPr>
            <w:tcW w:w="9869" w:type="dxa"/>
            <w:shd w:val="clear" w:color="auto" w:fill="auto"/>
          </w:tcPr>
          <w:p w14:paraId="33BE7F2F" w14:textId="77777777" w:rsidR="00B008BE" w:rsidRDefault="00B008BE" w:rsidP="00B008BE">
            <w:pPr>
              <w:pStyle w:val="Normal11"/>
            </w:pPr>
            <w:r>
              <w:rPr>
                <w:b/>
              </w:rPr>
              <w:t>Aktører</w:t>
            </w:r>
          </w:p>
          <w:p w14:paraId="33BE7F30" w14:textId="77777777" w:rsidR="00B008BE" w:rsidRPr="00B008BE" w:rsidRDefault="00B008BE" w:rsidP="00B008BE">
            <w:pPr>
              <w:pStyle w:val="Normal11"/>
            </w:pPr>
            <w:r>
              <w:t>Tid</w:t>
            </w:r>
          </w:p>
        </w:tc>
      </w:tr>
      <w:tr w:rsidR="00B008BE" w14:paraId="33BE7F3C" w14:textId="77777777" w:rsidTr="00B008BE">
        <w:tc>
          <w:tcPr>
            <w:tcW w:w="9869" w:type="dxa"/>
            <w:shd w:val="clear" w:color="auto" w:fill="auto"/>
          </w:tcPr>
          <w:p w14:paraId="33BE7F32" w14:textId="7F1C98BF" w:rsidR="00B008BE" w:rsidRDefault="00B008BE" w:rsidP="00B008BE">
            <w:pPr>
              <w:pStyle w:val="Normal11"/>
            </w:pPr>
            <w:r>
              <w:rPr>
                <w:b/>
              </w:rPr>
              <w:t>Startbetingelser</w:t>
            </w:r>
          </w:p>
          <w:p w14:paraId="33BE7F33" w14:textId="77777777" w:rsidR="00B008BE" w:rsidRDefault="00B008BE" w:rsidP="00B008BE">
            <w:pPr>
              <w:pStyle w:val="Normal11"/>
            </w:pPr>
            <w:r>
              <w:t xml:space="preserve">Der er modtaget indbetalingsoplysninger fra Opkrævningsmyndighedens bankkonto i SKB. </w:t>
            </w:r>
          </w:p>
          <w:p w14:paraId="33BE7F34" w14:textId="77777777" w:rsidR="00B008BE" w:rsidRDefault="00B008BE" w:rsidP="00B008BE">
            <w:pPr>
              <w:pStyle w:val="Normal11"/>
            </w:pPr>
            <w:r>
              <w:t>eller</w:t>
            </w:r>
          </w:p>
          <w:p w14:paraId="33BE7F35" w14:textId="77777777" w:rsidR="00B008BE" w:rsidRDefault="00B008BE" w:rsidP="00B008BE">
            <w:pPr>
              <w:pStyle w:val="Normal11"/>
            </w:pPr>
            <w:r>
              <w:t xml:space="preserve">Der er modtaget oplysninger fra </w:t>
            </w:r>
            <w:proofErr w:type="spellStart"/>
            <w:r>
              <w:t>SKATs</w:t>
            </w:r>
            <w:proofErr w:type="spellEnd"/>
            <w:r>
              <w:t xml:space="preserve"> indbetalingsleverandører (f.eks. NETS eller </w:t>
            </w:r>
            <w:proofErr w:type="spellStart"/>
            <w:r>
              <w:t>Bluegarden</w:t>
            </w:r>
            <w:proofErr w:type="spellEnd"/>
            <w:r>
              <w:t xml:space="preserve">). </w:t>
            </w:r>
          </w:p>
          <w:p w14:paraId="33BE7F36" w14:textId="77777777" w:rsidR="00B008BE" w:rsidRDefault="00B008BE" w:rsidP="00B008BE">
            <w:pPr>
              <w:pStyle w:val="Normal11"/>
            </w:pPr>
            <w:r>
              <w:t>eller</w:t>
            </w:r>
          </w:p>
          <w:p w14:paraId="33BE7F37" w14:textId="77777777" w:rsidR="00B008BE" w:rsidRDefault="00B008BE" w:rsidP="00B008BE">
            <w:pPr>
              <w:pStyle w:val="Normal11"/>
            </w:pPr>
            <w:r>
              <w:t>Der er modtaget indbetalingsoplysninger fra SAP 38</w:t>
            </w:r>
          </w:p>
          <w:p w14:paraId="33BE7F38" w14:textId="77777777" w:rsidR="00B008BE" w:rsidRDefault="00B008BE" w:rsidP="00B008BE">
            <w:pPr>
              <w:pStyle w:val="Normal11"/>
            </w:pPr>
            <w:r>
              <w:t>eller</w:t>
            </w:r>
          </w:p>
          <w:p w14:paraId="33BE7F39" w14:textId="77777777" w:rsidR="00B008BE" w:rsidRDefault="00B008BE" w:rsidP="00B008BE">
            <w:pPr>
              <w:pStyle w:val="Normal11"/>
            </w:pPr>
            <w:r>
              <w:t xml:space="preserve">Der er modtaget indbetalingsoplysninger fra </w:t>
            </w:r>
            <w:proofErr w:type="spellStart"/>
            <w:r>
              <w:t>LetLøn</w:t>
            </w:r>
            <w:proofErr w:type="spellEnd"/>
          </w:p>
          <w:p w14:paraId="33BE7F3A" w14:textId="2DA24297" w:rsidR="00B008BE" w:rsidRDefault="007F188C" w:rsidP="00B008BE">
            <w:pPr>
              <w:pStyle w:val="Normal11"/>
            </w:pPr>
            <w:r>
              <w:t>e</w:t>
            </w:r>
            <w:r w:rsidR="00B008BE">
              <w:t>ller</w:t>
            </w:r>
          </w:p>
          <w:p w14:paraId="1F88762A" w14:textId="77777777" w:rsidR="007F188C" w:rsidRDefault="007F188C" w:rsidP="00B008BE">
            <w:pPr>
              <w:pStyle w:val="Normal11"/>
              <w:rPr>
                <w:ins w:id="231" w:author="Poul V Madsen" w:date="2014-11-10T11:35:00Z"/>
              </w:rPr>
            </w:pPr>
            <w:ins w:id="232" w:author="Poul V Madsen" w:date="2014-11-10T11:35:00Z">
              <w:r>
                <w:t>Der er modtaget indbetalingsoplysninger fra M1SS</w:t>
              </w:r>
            </w:ins>
          </w:p>
          <w:p w14:paraId="79CC5EE9" w14:textId="7240CA1A" w:rsidR="007F188C" w:rsidRDefault="007F188C" w:rsidP="00B008BE">
            <w:pPr>
              <w:pStyle w:val="Normal11"/>
              <w:rPr>
                <w:ins w:id="233" w:author="Poul V Madsen" w:date="2014-11-10T11:35:00Z"/>
              </w:rPr>
            </w:pPr>
            <w:ins w:id="234" w:author="Poul V Madsen" w:date="2014-11-10T11:35:00Z">
              <w:r>
                <w:t>eller</w:t>
              </w:r>
            </w:ins>
          </w:p>
          <w:p w14:paraId="33BE7F3B" w14:textId="77777777" w:rsidR="00B008BE" w:rsidRPr="00B008BE" w:rsidRDefault="00B008BE" w:rsidP="00B008BE">
            <w:pPr>
              <w:pStyle w:val="Normal11"/>
            </w:pPr>
            <w:r>
              <w:t>Kundens konto udviser forfaldne debet/kreditposteringer og udligning skal initieres.</w:t>
            </w:r>
          </w:p>
        </w:tc>
      </w:tr>
    </w:tbl>
    <w:p w14:paraId="33BE7F3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3F" w14:textId="77777777" w:rsidTr="00B008BE">
        <w:tc>
          <w:tcPr>
            <w:tcW w:w="9909" w:type="dxa"/>
            <w:gridSpan w:val="3"/>
          </w:tcPr>
          <w:p w14:paraId="33BE7F3E" w14:textId="77777777" w:rsidR="00B008BE" w:rsidRPr="00B008BE" w:rsidRDefault="00B008BE" w:rsidP="00B008BE">
            <w:pPr>
              <w:pStyle w:val="Normal11"/>
            </w:pPr>
            <w:r>
              <w:rPr>
                <w:b/>
              </w:rPr>
              <w:t>Hovedvej</w:t>
            </w:r>
          </w:p>
        </w:tc>
      </w:tr>
      <w:tr w:rsidR="00B008BE" w14:paraId="33BE7F43" w14:textId="77777777" w:rsidTr="00B008BE">
        <w:tc>
          <w:tcPr>
            <w:tcW w:w="3356" w:type="dxa"/>
            <w:shd w:val="pct20" w:color="auto" w:fill="0000FF"/>
          </w:tcPr>
          <w:p w14:paraId="33BE7F4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4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42" w14:textId="77777777" w:rsidR="00B008BE" w:rsidRPr="00B008BE" w:rsidRDefault="00B008BE" w:rsidP="00B008BE">
            <w:pPr>
              <w:pStyle w:val="Normal11"/>
              <w:rPr>
                <w:color w:val="FFFFFF"/>
              </w:rPr>
            </w:pPr>
            <w:r>
              <w:rPr>
                <w:color w:val="FFFFFF"/>
              </w:rPr>
              <w:t>Service/Service operationer</w:t>
            </w:r>
          </w:p>
        </w:tc>
      </w:tr>
      <w:tr w:rsidR="00B008BE" w14:paraId="33BE7F45" w14:textId="77777777" w:rsidTr="00B008BE">
        <w:tc>
          <w:tcPr>
            <w:tcW w:w="9909" w:type="dxa"/>
            <w:gridSpan w:val="3"/>
            <w:shd w:val="clear" w:color="auto" w:fill="FFFFFF"/>
          </w:tcPr>
          <w:p w14:paraId="33BE7F44" w14:textId="77777777" w:rsidR="00B008BE" w:rsidRPr="00B008BE" w:rsidRDefault="00B008BE" w:rsidP="00B008BE">
            <w:pPr>
              <w:pStyle w:val="Normal11"/>
              <w:rPr>
                <w:b/>
              </w:rPr>
            </w:pPr>
            <w:r>
              <w:rPr>
                <w:b/>
              </w:rPr>
              <w:t>Trin 1: Fordel indbetaling</w:t>
            </w:r>
          </w:p>
        </w:tc>
      </w:tr>
      <w:tr w:rsidR="00B008BE" w14:paraId="33BE7F52" w14:textId="77777777" w:rsidTr="00B008BE">
        <w:tc>
          <w:tcPr>
            <w:tcW w:w="3356" w:type="dxa"/>
            <w:shd w:val="clear" w:color="auto" w:fill="FFFFFF"/>
          </w:tcPr>
          <w:p w14:paraId="33BE7F46" w14:textId="77777777" w:rsidR="00B008BE" w:rsidRPr="00B008BE" w:rsidRDefault="00B008BE" w:rsidP="00B008BE">
            <w:pPr>
              <w:pStyle w:val="Normal11"/>
              <w:rPr>
                <w:color w:val="000000"/>
              </w:rPr>
            </w:pPr>
          </w:p>
        </w:tc>
        <w:tc>
          <w:tcPr>
            <w:tcW w:w="3356" w:type="dxa"/>
            <w:shd w:val="clear" w:color="auto" w:fill="FFFFFF"/>
          </w:tcPr>
          <w:p w14:paraId="33BE7F47" w14:textId="77777777" w:rsidR="00B008BE" w:rsidRDefault="00B008BE" w:rsidP="00B008BE">
            <w:pPr>
              <w:pStyle w:val="Normal11"/>
            </w:pPr>
            <w:r>
              <w:t>Indbetalingen fordeles efter reglerne i Opkrævningsloven som pt. er FIFO princippet.</w:t>
            </w:r>
          </w:p>
          <w:p w14:paraId="33BE7F48" w14:textId="77777777" w:rsidR="00B008BE" w:rsidRDefault="00B008BE" w:rsidP="00B008BE">
            <w:pPr>
              <w:pStyle w:val="Normal11"/>
            </w:pPr>
          </w:p>
          <w:p w14:paraId="33BE7F49" w14:textId="77777777" w:rsidR="00B008BE" w:rsidRDefault="00B008BE" w:rsidP="00B008BE">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14:paraId="33BE7F4A" w14:textId="77777777" w:rsidR="00B008BE" w:rsidRDefault="00B008BE" w:rsidP="00B008BE">
            <w:pPr>
              <w:pStyle w:val="Normal11"/>
            </w:pPr>
            <w:proofErr w:type="spellStart"/>
            <w:r>
              <w:t>DMO</w:t>
            </w:r>
            <w:proofErr w:type="gramStart"/>
            <w:r>
              <w:t>.OpkrævningBetalingsoplysningerTr</w:t>
            </w:r>
            <w:proofErr w:type="gramEnd"/>
            <w:r>
              <w:t>ækListeModtag</w:t>
            </w:r>
            <w:proofErr w:type="spellEnd"/>
          </w:p>
          <w:p w14:paraId="33BE7F4B" w14:textId="77777777" w:rsidR="00B008BE" w:rsidRDefault="00B008BE" w:rsidP="00B008BE">
            <w:pPr>
              <w:pStyle w:val="Normal11"/>
            </w:pPr>
            <w:proofErr w:type="spellStart"/>
            <w:r>
              <w:t>DMO</w:t>
            </w:r>
            <w:proofErr w:type="gramStart"/>
            <w:r>
              <w:t>.OpkrævningInternIndbetalingListe</w:t>
            </w:r>
            <w:proofErr w:type="gramEnd"/>
            <w:r>
              <w:t>Opret</w:t>
            </w:r>
            <w:proofErr w:type="spellEnd"/>
          </w:p>
          <w:p w14:paraId="33BE7F4C" w14:textId="77777777" w:rsidR="00B008BE" w:rsidRDefault="00B008BE" w:rsidP="00B008BE">
            <w:pPr>
              <w:pStyle w:val="Normal11"/>
            </w:pPr>
            <w:proofErr w:type="spellStart"/>
            <w:r>
              <w:t>DMO</w:t>
            </w:r>
            <w:proofErr w:type="gramStart"/>
            <w:r>
              <w:t>.OpkrævningIndbetalingOplysningLi</w:t>
            </w:r>
            <w:proofErr w:type="gramEnd"/>
            <w:r>
              <w:t>steModtag</w:t>
            </w:r>
            <w:proofErr w:type="spellEnd"/>
          </w:p>
          <w:p w14:paraId="33BE7F4D" w14:textId="77777777" w:rsidR="00B008BE" w:rsidRDefault="00B008BE" w:rsidP="00B008BE">
            <w:pPr>
              <w:pStyle w:val="Normal11"/>
            </w:pPr>
            <w:proofErr w:type="spellStart"/>
            <w:r>
              <w:t>DMO</w:t>
            </w:r>
            <w:proofErr w:type="gramStart"/>
            <w:r>
              <w:t>.OpkrævningKontoudtogOplysningLis</w:t>
            </w:r>
            <w:proofErr w:type="gramEnd"/>
            <w:r>
              <w:t>teModtag</w:t>
            </w:r>
            <w:proofErr w:type="spellEnd"/>
          </w:p>
          <w:p w14:paraId="33BE7F4E" w14:textId="77777777" w:rsidR="00B008BE" w:rsidRDefault="00B008BE" w:rsidP="00B008BE">
            <w:pPr>
              <w:pStyle w:val="Normal11"/>
            </w:pPr>
            <w:proofErr w:type="spellStart"/>
            <w:r>
              <w:t>DMO</w:t>
            </w:r>
            <w:proofErr w:type="gramStart"/>
            <w:r>
              <w:t>.OpkrævningUdbetalingOplysningLis</w:t>
            </w:r>
            <w:proofErr w:type="gramEnd"/>
            <w:r>
              <w:t>teModtag</w:t>
            </w:r>
            <w:proofErr w:type="spellEnd"/>
          </w:p>
          <w:p w14:paraId="33BE7F4F" w14:textId="77777777" w:rsidR="00B008BE" w:rsidRDefault="00B008BE" w:rsidP="00B008BE">
            <w:pPr>
              <w:pStyle w:val="Normal11"/>
            </w:pPr>
            <w:proofErr w:type="spellStart"/>
            <w:r>
              <w:t>DMO</w:t>
            </w:r>
            <w:proofErr w:type="gramStart"/>
            <w:r>
              <w:t>.OpkrævningBetalingsoplysningerLS</w:t>
            </w:r>
            <w:proofErr w:type="gramEnd"/>
            <w:r>
              <w:t>Modtag</w:t>
            </w:r>
            <w:proofErr w:type="spellEnd"/>
          </w:p>
          <w:p w14:paraId="33BE7F50" w14:textId="77777777" w:rsidR="00B008BE" w:rsidRDefault="00B008BE" w:rsidP="00B008BE">
            <w:pPr>
              <w:pStyle w:val="Normal11"/>
            </w:pPr>
            <w:proofErr w:type="spellStart"/>
            <w:r>
              <w:t>DMO</w:t>
            </w:r>
            <w:proofErr w:type="gramStart"/>
            <w:r>
              <w:t>.OpkrævningBetalingsoplysningerIS</w:t>
            </w:r>
            <w:proofErr w:type="gramEnd"/>
            <w:r>
              <w:t>Modtag</w:t>
            </w:r>
            <w:proofErr w:type="spellEnd"/>
          </w:p>
          <w:p w14:paraId="33BE7F51" w14:textId="77777777" w:rsidR="00B008BE" w:rsidRDefault="00B008BE" w:rsidP="00B008BE">
            <w:pPr>
              <w:pStyle w:val="Normal11"/>
            </w:pPr>
            <w:proofErr w:type="spellStart"/>
            <w:r>
              <w:t>DMO</w:t>
            </w:r>
            <w:proofErr w:type="gramStart"/>
            <w:r>
              <w:t>.EksternKontoIndbetalingSpecifika</w:t>
            </w:r>
            <w:proofErr w:type="gramEnd"/>
            <w:r>
              <w:t>tionOpret</w:t>
            </w:r>
            <w:proofErr w:type="spellEnd"/>
            <w:r>
              <w:fldChar w:fldCharType="begin"/>
            </w:r>
            <w:r>
              <w:instrText xml:space="preserve"> XE "</w:instrText>
            </w:r>
            <w:r w:rsidRPr="009B6FF9">
              <w:instrText>DMO.EksternKontoIndbetalingSpecifikationOpret</w:instrText>
            </w:r>
            <w:r>
              <w:instrText xml:space="preserve">" </w:instrText>
            </w:r>
            <w:r>
              <w:fldChar w:fldCharType="end"/>
            </w:r>
            <w:r>
              <w:fldChar w:fldCharType="begin"/>
            </w:r>
            <w:r>
              <w:instrText xml:space="preserve"> XE "</w:instrText>
            </w:r>
            <w:r w:rsidRPr="00C047D1">
              <w:instrText>DMO.OpkrævningBetalingsoplysningerISModtag</w:instrText>
            </w:r>
            <w:r>
              <w:instrText xml:space="preserve">" </w:instrText>
            </w:r>
            <w:r>
              <w:fldChar w:fldCharType="end"/>
            </w:r>
            <w:r>
              <w:fldChar w:fldCharType="begin"/>
            </w:r>
            <w:r>
              <w:instrText xml:space="preserve"> XE "</w:instrText>
            </w:r>
            <w:r w:rsidRPr="00F260EE">
              <w:instrText>DMO.OpkrævningBetalingsoplysningerLSModtag</w:instrText>
            </w:r>
            <w:r>
              <w:instrText xml:space="preserve">" </w:instrText>
            </w:r>
            <w:r>
              <w:fldChar w:fldCharType="end"/>
            </w:r>
            <w:r>
              <w:fldChar w:fldCharType="begin"/>
            </w:r>
            <w:r>
              <w:instrText xml:space="preserve"> XE "</w:instrText>
            </w:r>
            <w:r w:rsidRPr="009609EA">
              <w:instrText>DMO.OpkrævningUdbetalingOplysningListeModtag</w:instrText>
            </w:r>
            <w:r>
              <w:instrText xml:space="preserve">" </w:instrText>
            </w:r>
            <w:r>
              <w:fldChar w:fldCharType="end"/>
            </w:r>
            <w:r>
              <w:fldChar w:fldCharType="begin"/>
            </w:r>
            <w:r>
              <w:instrText xml:space="preserve"> XE "</w:instrText>
            </w:r>
            <w:r w:rsidRPr="00174EF5">
              <w:instrText>DMO.OpkrævningKontoudtogOplysningListeModtag</w:instrText>
            </w:r>
            <w:r>
              <w:instrText xml:space="preserve">" </w:instrText>
            </w:r>
            <w:r>
              <w:fldChar w:fldCharType="end"/>
            </w:r>
            <w:r>
              <w:fldChar w:fldCharType="begin"/>
            </w:r>
            <w:r>
              <w:instrText xml:space="preserve"> XE "</w:instrText>
            </w:r>
            <w:r w:rsidRPr="001A280D">
              <w:instrText>DMO.OpkrævningIndbetalingOplysningListeModtag</w:instrText>
            </w:r>
            <w:r>
              <w:instrText xml:space="preserve">" </w:instrText>
            </w:r>
            <w:r>
              <w:fldChar w:fldCharType="end"/>
            </w:r>
            <w:r>
              <w:fldChar w:fldCharType="begin"/>
            </w:r>
            <w:r>
              <w:instrText xml:space="preserve"> XE "</w:instrText>
            </w:r>
            <w:r w:rsidRPr="0081571D">
              <w:instrText>DMO.OpkrævningInternIndbetalingListeOpret</w:instrText>
            </w:r>
            <w:r>
              <w:instrText xml:space="preserve">" </w:instrText>
            </w:r>
            <w:r>
              <w:fldChar w:fldCharType="end"/>
            </w:r>
            <w:r>
              <w:fldChar w:fldCharType="begin"/>
            </w:r>
            <w:r>
              <w:instrText xml:space="preserve"> XE "</w:instrText>
            </w:r>
            <w:r w:rsidRPr="006D2BB8">
              <w:instrText>DMO.OpkrævningBetalingsoplysningerTrækListeModtag</w:instrText>
            </w:r>
            <w:r>
              <w:instrText xml:space="preserve">" </w:instrText>
            </w:r>
            <w:r>
              <w:fldChar w:fldCharType="end"/>
            </w:r>
          </w:p>
        </w:tc>
      </w:tr>
      <w:tr w:rsidR="00B008BE" w14:paraId="33BE7F54" w14:textId="77777777" w:rsidTr="00B008BE">
        <w:tc>
          <w:tcPr>
            <w:tcW w:w="9909" w:type="dxa"/>
            <w:gridSpan w:val="3"/>
            <w:shd w:val="clear" w:color="auto" w:fill="FFFFFF"/>
          </w:tcPr>
          <w:p w14:paraId="33BE7F53" w14:textId="77777777" w:rsidR="00B008BE" w:rsidRPr="00B008BE" w:rsidRDefault="00B008BE" w:rsidP="00B008BE">
            <w:pPr>
              <w:pStyle w:val="Normal11"/>
              <w:rPr>
                <w:b/>
              </w:rPr>
            </w:pPr>
            <w:r>
              <w:rPr>
                <w:b/>
              </w:rPr>
              <w:t>Trin 2: Dæk fordring</w:t>
            </w:r>
          </w:p>
        </w:tc>
      </w:tr>
      <w:tr w:rsidR="00B008BE" w14:paraId="33BE7F60" w14:textId="77777777" w:rsidTr="00B008BE">
        <w:tc>
          <w:tcPr>
            <w:tcW w:w="3356" w:type="dxa"/>
            <w:shd w:val="clear" w:color="auto" w:fill="FFFFFF"/>
          </w:tcPr>
          <w:p w14:paraId="33BE7F55" w14:textId="77777777" w:rsidR="00B008BE" w:rsidRPr="00B008BE" w:rsidRDefault="00B008BE" w:rsidP="00B008BE">
            <w:pPr>
              <w:pStyle w:val="Normal11"/>
              <w:rPr>
                <w:color w:val="000000"/>
              </w:rPr>
            </w:pPr>
          </w:p>
        </w:tc>
        <w:tc>
          <w:tcPr>
            <w:tcW w:w="3356" w:type="dxa"/>
            <w:shd w:val="clear" w:color="auto" w:fill="FFFFFF"/>
          </w:tcPr>
          <w:p w14:paraId="33BE7F56" w14:textId="77777777" w:rsidR="00B008BE" w:rsidRDefault="00B008BE" w:rsidP="00B008BE">
            <w:pPr>
              <w:pStyle w:val="Normal11"/>
            </w:pPr>
            <w:r>
              <w:t>Fordring dækkes helt eller delvist.</w:t>
            </w:r>
          </w:p>
          <w:p w14:paraId="33BE7F57" w14:textId="77777777" w:rsidR="00B008BE" w:rsidRDefault="00B008BE" w:rsidP="00B008BE">
            <w:pPr>
              <w:pStyle w:val="Normal11"/>
            </w:pPr>
          </w:p>
          <w:p w14:paraId="33BE7F58" w14:textId="77777777" w:rsidR="00B008BE" w:rsidRDefault="00B008BE" w:rsidP="00B008BE">
            <w:pPr>
              <w:pStyle w:val="Normal11"/>
            </w:pPr>
            <w:r>
              <w:t>Når en fordring er dækket fuldt ud indgår den ikke mere i saldoen, men kan vises som postering og i forbindelse med diverse rapporter.</w:t>
            </w:r>
          </w:p>
          <w:p w14:paraId="33BE7F59" w14:textId="77777777" w:rsidR="00B008BE" w:rsidRDefault="00B008BE" w:rsidP="00B008BE">
            <w:pPr>
              <w:pStyle w:val="Normal11"/>
            </w:pPr>
          </w:p>
          <w:p w14:paraId="33BE7F5A" w14:textId="77777777" w:rsidR="00B008BE" w:rsidRDefault="00B008BE" w:rsidP="00B008BE">
            <w:pPr>
              <w:pStyle w:val="Normal11"/>
            </w:pPr>
            <w:r>
              <w:t xml:space="preserve">Når en fordring er dækket delvist, indgår den i saldoen med den udækkede del og kan vises som en postering, hvoraf det fremgår, at der er sket en delvis dækning og i forbindelse med diverse rapporter. </w:t>
            </w:r>
          </w:p>
          <w:p w14:paraId="33BE7F5B" w14:textId="77777777" w:rsidR="00B008BE" w:rsidRDefault="00B008BE" w:rsidP="00B008BE">
            <w:pPr>
              <w:pStyle w:val="Normal11"/>
            </w:pPr>
          </w:p>
          <w:p w14:paraId="33BE7F5C" w14:textId="77777777" w:rsidR="00B008BE" w:rsidRDefault="00B008BE" w:rsidP="00B008BE">
            <w:pPr>
              <w:pStyle w:val="Normal11"/>
            </w:pPr>
            <w:r>
              <w:t xml:space="preserve">Hvis der modtages en meddelelse om en dækningsløs betaling modposteres den oprindelige dækning. </w:t>
            </w:r>
          </w:p>
          <w:p w14:paraId="33BE7F5D" w14:textId="77777777" w:rsidR="00B008BE" w:rsidRDefault="00B008BE" w:rsidP="00B008BE">
            <w:pPr>
              <w:pStyle w:val="Normal11"/>
            </w:pPr>
          </w:p>
          <w:p w14:paraId="33BE7F5E" w14:textId="77777777" w:rsidR="00B008BE" w:rsidRDefault="00B008BE" w:rsidP="00B008BE">
            <w:pPr>
              <w:pStyle w:val="Normal11"/>
            </w:pPr>
            <w:r>
              <w:t xml:space="preserve">Tilbagekald fordring i EFI, hvis fordring er overdraget til EFI. </w:t>
            </w:r>
          </w:p>
        </w:tc>
        <w:tc>
          <w:tcPr>
            <w:tcW w:w="3197" w:type="dxa"/>
            <w:shd w:val="clear" w:color="auto" w:fill="FFFFFF"/>
          </w:tcPr>
          <w:p w14:paraId="33BE7F5F" w14:textId="77777777" w:rsidR="00B008BE" w:rsidRDefault="00B008BE" w:rsidP="00B008BE">
            <w:pPr>
              <w:pStyle w:val="Normal11"/>
            </w:pPr>
          </w:p>
        </w:tc>
      </w:tr>
      <w:tr w:rsidR="00B008BE" w14:paraId="33BE7F62" w14:textId="77777777" w:rsidTr="00B008BE">
        <w:tc>
          <w:tcPr>
            <w:tcW w:w="9909" w:type="dxa"/>
            <w:gridSpan w:val="3"/>
            <w:shd w:val="clear" w:color="auto" w:fill="FFFFFF"/>
          </w:tcPr>
          <w:p w14:paraId="33BE7F61" w14:textId="77777777" w:rsidR="00B008BE" w:rsidRPr="00B008BE" w:rsidRDefault="00B008BE" w:rsidP="00B008BE">
            <w:pPr>
              <w:pStyle w:val="Normal11"/>
              <w:rPr>
                <w:b/>
              </w:rPr>
            </w:pPr>
            <w:r>
              <w:rPr>
                <w:b/>
              </w:rPr>
              <w:t>Trin 3: Genberegn rente</w:t>
            </w:r>
          </w:p>
        </w:tc>
      </w:tr>
      <w:tr w:rsidR="00B008BE" w14:paraId="33BE7F66" w14:textId="77777777" w:rsidTr="00B008BE">
        <w:tc>
          <w:tcPr>
            <w:tcW w:w="3356" w:type="dxa"/>
            <w:shd w:val="clear" w:color="auto" w:fill="FFFFFF"/>
          </w:tcPr>
          <w:p w14:paraId="33BE7F63" w14:textId="77777777" w:rsidR="00B008BE" w:rsidRPr="00B008BE" w:rsidRDefault="00B008BE" w:rsidP="00B008BE">
            <w:pPr>
              <w:pStyle w:val="Normal11"/>
              <w:rPr>
                <w:color w:val="000000"/>
              </w:rPr>
            </w:pPr>
          </w:p>
        </w:tc>
        <w:tc>
          <w:tcPr>
            <w:tcW w:w="3356" w:type="dxa"/>
            <w:shd w:val="clear" w:color="auto" w:fill="FFFFFF"/>
          </w:tcPr>
          <w:p w14:paraId="33BE7F64" w14:textId="77777777" w:rsidR="00B008BE" w:rsidRDefault="00B008BE" w:rsidP="00B008BE">
            <w:pPr>
              <w:pStyle w:val="Normal11"/>
            </w:pPr>
            <w:r>
              <w:t xml:space="preserve">Hvis indbetalingsdato er mindre end dags dato, og hvis der i mellemtiden er tilskrevet renter, skal disse genberegnes. </w:t>
            </w:r>
          </w:p>
        </w:tc>
        <w:tc>
          <w:tcPr>
            <w:tcW w:w="3197" w:type="dxa"/>
            <w:shd w:val="clear" w:color="auto" w:fill="FFFFFF"/>
          </w:tcPr>
          <w:p w14:paraId="33BE7F65" w14:textId="77777777" w:rsidR="00B008BE" w:rsidRDefault="00B008BE" w:rsidP="00B008BE">
            <w:pPr>
              <w:pStyle w:val="Normal11"/>
            </w:pPr>
          </w:p>
        </w:tc>
      </w:tr>
    </w:tbl>
    <w:p w14:paraId="33BE7F6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78" w14:textId="77777777" w:rsidTr="00B008BE">
        <w:tc>
          <w:tcPr>
            <w:tcW w:w="9869" w:type="dxa"/>
            <w:shd w:val="clear" w:color="auto" w:fill="auto"/>
          </w:tcPr>
          <w:p w14:paraId="33BE7F68" w14:textId="77777777" w:rsidR="00B008BE" w:rsidRDefault="00B008BE" w:rsidP="00B008BE">
            <w:pPr>
              <w:pStyle w:val="Normal11"/>
            </w:pPr>
            <w:r>
              <w:rPr>
                <w:b/>
              </w:rPr>
              <w:t>Slutbetingelser</w:t>
            </w:r>
          </w:p>
          <w:p w14:paraId="33BE7F69" w14:textId="77777777" w:rsidR="00B008BE" w:rsidRDefault="00B008BE" w:rsidP="00B008BE">
            <w:pPr>
              <w:pStyle w:val="Normal11"/>
            </w:pPr>
            <w:r>
              <w:t xml:space="preserve">Indbetaling er registreret og fordelt korrekt under iagttagelse af de gældende regler på området. </w:t>
            </w:r>
          </w:p>
          <w:p w14:paraId="33BE7F6A" w14:textId="77777777" w:rsidR="00B008BE" w:rsidRDefault="00B008BE" w:rsidP="00B008BE">
            <w:pPr>
              <w:pStyle w:val="Normal11"/>
            </w:pPr>
          </w:p>
          <w:p w14:paraId="33BE7F6B" w14:textId="77777777" w:rsidR="00B008BE" w:rsidRDefault="00B008BE" w:rsidP="00B008BE">
            <w:pPr>
              <w:pStyle w:val="Normal11"/>
            </w:pPr>
            <w:r>
              <w:t>Evt. overskydende beløb henstår på kontoen til senere behandling.</w:t>
            </w:r>
          </w:p>
          <w:p w14:paraId="33BE7F6C" w14:textId="77777777" w:rsidR="00B008BE" w:rsidRDefault="00B008BE" w:rsidP="00B008BE">
            <w:pPr>
              <w:pStyle w:val="Normal11"/>
            </w:pPr>
          </w:p>
          <w:p w14:paraId="33BE7F6D" w14:textId="77777777" w:rsidR="00B008BE" w:rsidRDefault="00B008BE" w:rsidP="00B008BE">
            <w:pPr>
              <w:pStyle w:val="Normal11"/>
            </w:pPr>
            <w:r>
              <w:t xml:space="preserve">Såfremt kunden ikke er valid, er indbetalingen oprettet på en liste til efterbehandling, og der er sket en postering på konto for ikke placerbare indbetalinger. </w:t>
            </w:r>
          </w:p>
          <w:p w14:paraId="33BE7F6E" w14:textId="77777777" w:rsidR="00B008BE" w:rsidRDefault="00B008BE" w:rsidP="00B008BE">
            <w:pPr>
              <w:pStyle w:val="Normal11"/>
            </w:pPr>
          </w:p>
          <w:p w14:paraId="33BE7F6F" w14:textId="77777777" w:rsidR="00B008BE" w:rsidRDefault="00B008BE" w:rsidP="00B008BE">
            <w:pPr>
              <w:pStyle w:val="Normal11"/>
            </w:pPr>
            <w:r>
              <w:t xml:space="preserve">Hvis dækning er sket på fordring oversendt til inddrivelsesmyndigheden til modregning eller inddrivelse er fordring i en tilstand der kan initiere </w:t>
            </w:r>
            <w:proofErr w:type="spellStart"/>
            <w:r>
              <w:t>use</w:t>
            </w:r>
            <w:proofErr w:type="spellEnd"/>
            <w:r>
              <w:t xml:space="preserve"> case 18.05 "send opdatering til inddrivelse"  </w:t>
            </w:r>
          </w:p>
          <w:p w14:paraId="33BE7F70" w14:textId="77777777" w:rsidR="00B008BE" w:rsidRDefault="00B008BE" w:rsidP="00B008BE">
            <w:pPr>
              <w:pStyle w:val="Normal11"/>
            </w:pPr>
          </w:p>
          <w:p w14:paraId="33BE7F71" w14:textId="77777777" w:rsidR="00B008BE" w:rsidRDefault="00B008BE" w:rsidP="00B008BE">
            <w:pPr>
              <w:pStyle w:val="Normal11"/>
            </w:pPr>
            <w:r>
              <w:t>Dækningsløs indbetaling er tilbagerullet, (der er foretaget de nødvendige modposteringer for at sikre historikken) og fordringen indgår i rentetilskrivning.</w:t>
            </w:r>
          </w:p>
          <w:p w14:paraId="33BE7F72" w14:textId="77777777" w:rsidR="00B008BE" w:rsidRDefault="00B008BE" w:rsidP="00B008BE">
            <w:pPr>
              <w:pStyle w:val="Normal11"/>
            </w:pPr>
          </w:p>
          <w:p w14:paraId="33BE7F73" w14:textId="77777777" w:rsidR="00B008BE" w:rsidRDefault="00B008BE" w:rsidP="00B008BE">
            <w:pPr>
              <w:pStyle w:val="Normal11"/>
            </w:pPr>
            <w:r>
              <w:t xml:space="preserve">Hvis match i forbindelse med dækningsløs betaling ikke kan foretages, indgår indbetalingen på en liste til efterbehandling, og der er sket en postering på konto for ikke placerbare indbetalinger. </w:t>
            </w:r>
          </w:p>
          <w:p w14:paraId="33BE7F74" w14:textId="77777777" w:rsidR="00B008BE" w:rsidRDefault="00B008BE" w:rsidP="00B008BE">
            <w:pPr>
              <w:pStyle w:val="Normal11"/>
            </w:pPr>
          </w:p>
          <w:p w14:paraId="33BE7F75" w14:textId="77777777" w:rsidR="00B008BE" w:rsidRDefault="00B008BE" w:rsidP="00B008BE">
            <w:pPr>
              <w:pStyle w:val="Normal11"/>
            </w:pPr>
            <w:r>
              <w:t>Renter for indbetalinger, hvor modtagelsesdato er mindre end dags dato, og hvor der i den mellemliggende periode er sket renteberegning, er disse genberegnet.</w:t>
            </w:r>
          </w:p>
          <w:p w14:paraId="33BE7F76" w14:textId="77777777" w:rsidR="00B008BE" w:rsidRDefault="00B008BE" w:rsidP="00B008BE">
            <w:pPr>
              <w:pStyle w:val="Normal11"/>
            </w:pPr>
          </w:p>
          <w:p w14:paraId="33BE7F77" w14:textId="77777777" w:rsidR="00B008BE" w:rsidRPr="00B008BE" w:rsidRDefault="00B008BE" w:rsidP="00B008BE">
            <w:pPr>
              <w:pStyle w:val="Normal11"/>
            </w:pPr>
            <w:r>
              <w:t>Der er foretaget de relevante regnskabsmæssige posteringer.</w:t>
            </w:r>
          </w:p>
        </w:tc>
      </w:tr>
      <w:tr w:rsidR="00B008BE" w14:paraId="33BE7F7B" w14:textId="77777777" w:rsidTr="00B008BE">
        <w:tc>
          <w:tcPr>
            <w:tcW w:w="9869" w:type="dxa"/>
            <w:shd w:val="clear" w:color="auto" w:fill="auto"/>
          </w:tcPr>
          <w:p w14:paraId="33BE7F79" w14:textId="77777777" w:rsidR="00B008BE" w:rsidRDefault="00B008BE" w:rsidP="00B008BE">
            <w:pPr>
              <w:pStyle w:val="Normal11"/>
            </w:pPr>
            <w:r>
              <w:rPr>
                <w:b/>
              </w:rPr>
              <w:t>Noter</w:t>
            </w:r>
          </w:p>
          <w:p w14:paraId="33BE7F7A" w14:textId="77777777" w:rsidR="00B008BE" w:rsidRPr="00B008BE" w:rsidRDefault="00B008BE" w:rsidP="00B008BE">
            <w:pPr>
              <w:pStyle w:val="Normal11"/>
            </w:pPr>
          </w:p>
        </w:tc>
      </w:tr>
      <w:tr w:rsidR="00B008BE" w14:paraId="33BE7F7E" w14:textId="77777777" w:rsidTr="00B008BE">
        <w:tc>
          <w:tcPr>
            <w:tcW w:w="9869" w:type="dxa"/>
            <w:shd w:val="clear" w:color="auto" w:fill="auto"/>
          </w:tcPr>
          <w:p w14:paraId="33BE7F7C" w14:textId="77777777" w:rsidR="00B008BE" w:rsidRDefault="00B008BE" w:rsidP="00B008BE">
            <w:pPr>
              <w:pStyle w:val="Normal11"/>
            </w:pPr>
            <w:r>
              <w:rPr>
                <w:b/>
              </w:rPr>
              <w:t>Servicebeskrivelse</w:t>
            </w:r>
          </w:p>
          <w:p w14:paraId="33BE7F7D" w14:textId="77777777" w:rsidR="00B008BE" w:rsidRPr="00B008BE" w:rsidRDefault="00B008BE" w:rsidP="00B008BE">
            <w:pPr>
              <w:pStyle w:val="Normal11"/>
            </w:pPr>
          </w:p>
        </w:tc>
      </w:tr>
    </w:tbl>
    <w:p w14:paraId="33BE7F7F"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D3" w14:textId="77777777" w:rsidR="00B008BE" w:rsidRDefault="00B008BE" w:rsidP="00B008BE">
      <w:pPr>
        <w:pStyle w:val="Overskrift2"/>
      </w:pPr>
      <w:bookmarkStart w:id="235" w:name="_Toc403729817"/>
      <w:r>
        <w:t>12.16 Fordel negativ fordring</w:t>
      </w:r>
      <w:bookmarkEnd w:id="235"/>
    </w:p>
    <w:p w14:paraId="33BE7FD4"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FD" w14:textId="77777777" w:rsidTr="00B008BE">
        <w:tc>
          <w:tcPr>
            <w:tcW w:w="9869" w:type="dxa"/>
            <w:shd w:val="clear" w:color="auto" w:fill="auto"/>
          </w:tcPr>
          <w:p w14:paraId="33BE7FD5" w14:textId="77777777" w:rsidR="00B008BE" w:rsidRDefault="00B008BE" w:rsidP="00B008BE">
            <w:pPr>
              <w:pStyle w:val="Normal11"/>
            </w:pPr>
            <w:r>
              <w:rPr>
                <w:b/>
              </w:rPr>
              <w:t>Formål</w:t>
            </w:r>
          </w:p>
          <w:p w14:paraId="33BE7FD6" w14:textId="77777777" w:rsidR="00B008BE" w:rsidRDefault="00B008BE" w:rsidP="00B008BE">
            <w:pPr>
              <w:pStyle w:val="Normal11"/>
            </w:pPr>
            <w:r>
              <w:t xml:space="preserve">At fordele en negativ fordring korrekt iht. regler om dækningsrækkefølge der er for opkrævning. </w:t>
            </w:r>
          </w:p>
          <w:p w14:paraId="33BE7FD7" w14:textId="77777777" w:rsidR="00B008BE" w:rsidRDefault="00B008BE" w:rsidP="00B008BE">
            <w:pPr>
              <w:pStyle w:val="Normal11"/>
            </w:pPr>
          </w:p>
          <w:p w14:paraId="33BE7FD8" w14:textId="77777777" w:rsidR="00B008BE" w:rsidRDefault="00B008BE" w:rsidP="00B008BE">
            <w:pPr>
              <w:pStyle w:val="Normal11"/>
            </w:pPr>
            <w:r>
              <w:t>Dækningsrækkefølge for fordringer som bliver betalt i henhold til Opkrævningsloven og håndteres af DMO</w:t>
            </w:r>
          </w:p>
          <w:p w14:paraId="33BE7FD9" w14:textId="77777777" w:rsidR="00B008BE" w:rsidRDefault="00B008BE" w:rsidP="00B008BE">
            <w:pPr>
              <w:pStyle w:val="Normal11"/>
            </w:pPr>
          </w:p>
          <w:p w14:paraId="33BE7FDA" w14:textId="77777777" w:rsidR="00B008BE" w:rsidRDefault="00B008BE" w:rsidP="00B008BE">
            <w:pPr>
              <w:pStyle w:val="Normal11"/>
            </w:pPr>
            <w:r>
              <w:t>Hovedreglen om dækningsrækkefølge fremgår af Opkrævningslovens § 16a, stk. 8, hvor den ældre fordring skal dækkes forud for en yngre (FIFO princippet).</w:t>
            </w:r>
          </w:p>
          <w:p w14:paraId="33BE7FDB" w14:textId="77777777" w:rsidR="00B008BE" w:rsidRDefault="00B008BE" w:rsidP="00B008BE">
            <w:pPr>
              <w:pStyle w:val="Normal11"/>
            </w:pPr>
          </w:p>
          <w:p w14:paraId="33BE7FDC" w14:textId="77777777" w:rsidR="00B008BE" w:rsidRDefault="00B008BE" w:rsidP="00B008BE">
            <w:pPr>
              <w:pStyle w:val="Normal11"/>
            </w:pPr>
            <w:r>
              <w:t>FIFO princippet:</w:t>
            </w:r>
          </w:p>
          <w:p w14:paraId="33BE7FDD" w14:textId="77777777" w:rsidR="00B008BE" w:rsidRDefault="00B008BE" w:rsidP="00B008BE">
            <w:pPr>
              <w:pStyle w:val="Normal11"/>
            </w:pPr>
          </w:p>
          <w:p w14:paraId="33BE7FDE" w14:textId="77777777" w:rsidR="00B008BE" w:rsidRDefault="00B008BE" w:rsidP="00B008BE">
            <w:pPr>
              <w:pStyle w:val="Normal11"/>
            </w:pPr>
            <w:r>
              <w:t>Det er en betingelse for at fordringer indgår i en dækning at fordringerne er forfaldne.</w:t>
            </w:r>
          </w:p>
          <w:p w14:paraId="33BE7FDF" w14:textId="77777777" w:rsidR="00B008BE" w:rsidRDefault="00B008BE" w:rsidP="00B008BE">
            <w:pPr>
              <w:pStyle w:val="Normal11"/>
            </w:pPr>
          </w:p>
          <w:p w14:paraId="33BE7FE0"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FE1" w14:textId="77777777" w:rsidR="00B008BE" w:rsidRDefault="00B008BE" w:rsidP="00B008BE">
            <w:pPr>
              <w:pStyle w:val="Normal11"/>
            </w:pPr>
            <w:r>
              <w:t xml:space="preserve">                             Ældste SRB.</w:t>
            </w:r>
          </w:p>
          <w:p w14:paraId="33BE7FE2" w14:textId="77777777" w:rsidR="00B008BE" w:rsidRDefault="00B008BE" w:rsidP="00B008BE">
            <w:pPr>
              <w:pStyle w:val="Normal11"/>
            </w:pPr>
            <w:r>
              <w:t xml:space="preserve">                             Hvis fordringerne har samme SRB dækkes i tilfældig rækkefølge.</w:t>
            </w:r>
          </w:p>
          <w:p w14:paraId="33BE7FE3" w14:textId="77777777" w:rsidR="00B008BE" w:rsidRDefault="00B008BE" w:rsidP="00B008BE">
            <w:pPr>
              <w:pStyle w:val="Normal11"/>
            </w:pPr>
          </w:p>
          <w:p w14:paraId="33BE7FE4" w14:textId="77777777" w:rsidR="00B008BE" w:rsidRDefault="00B008BE" w:rsidP="00B008BE">
            <w:pPr>
              <w:pStyle w:val="Normal11"/>
            </w:pPr>
            <w:r>
              <w:t>Fordringer der er overdraget til inddrivelse dækkes herefter efter samme regel som nævnt ovenfor.</w:t>
            </w:r>
          </w:p>
          <w:p w14:paraId="33BE7FE5" w14:textId="77777777" w:rsidR="00B008BE" w:rsidRDefault="00B008BE" w:rsidP="00B008BE">
            <w:pPr>
              <w:pStyle w:val="Normal11"/>
            </w:pPr>
          </w:p>
          <w:p w14:paraId="33BE7FE6" w14:textId="77777777" w:rsidR="00B008BE" w:rsidRDefault="00B008BE" w:rsidP="00B008BE">
            <w:pPr>
              <w:pStyle w:val="Normal11"/>
            </w:pPr>
            <w:r>
              <w:t>Hvis der er overskydende kreditsaldo indgår den i den generelle kontohåndtering herunder evt. i udbetalingsprocessen.</w:t>
            </w:r>
          </w:p>
          <w:p w14:paraId="33BE7FE7" w14:textId="77777777" w:rsidR="00B008BE" w:rsidRDefault="00B008BE" w:rsidP="00B008BE">
            <w:pPr>
              <w:pStyle w:val="Normal11"/>
            </w:pPr>
          </w:p>
          <w:p w14:paraId="33BE7FE8" w14:textId="77777777" w:rsidR="00B008BE" w:rsidRDefault="00B008BE" w:rsidP="00B008BE">
            <w:pPr>
              <w:pStyle w:val="Normal11"/>
            </w:pPr>
            <w:r>
              <w:t xml:space="preserve">Undtagelse til FIFO: </w:t>
            </w:r>
          </w:p>
          <w:p w14:paraId="33BE7FE9" w14:textId="77777777" w:rsidR="00B008BE" w:rsidRDefault="00B008BE" w:rsidP="00B008BE">
            <w:pPr>
              <w:pStyle w:val="Normal11"/>
            </w:pPr>
            <w:r>
              <w:t>"</w:t>
            </w:r>
            <w:r>
              <w:tab/>
              <w:t>Øremærkede indbetalinger på kontante sikkerhedsstillelse.</w:t>
            </w:r>
          </w:p>
          <w:p w14:paraId="33BE7FEA" w14:textId="77777777" w:rsidR="00B008BE" w:rsidRDefault="00B008BE" w:rsidP="00B008BE">
            <w:pPr>
              <w:pStyle w:val="Normal11"/>
            </w:pPr>
            <w:r>
              <w:t>"</w:t>
            </w:r>
            <w:r>
              <w:tab/>
              <w:t>Øremærkede indbetalinger fra EFI</w:t>
            </w:r>
          </w:p>
          <w:p w14:paraId="33BE7FEB"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EC" w14:textId="77777777" w:rsidR="00B008BE" w:rsidRDefault="00B008BE" w:rsidP="00B008BE">
            <w:pPr>
              <w:pStyle w:val="Normal11"/>
            </w:pPr>
          </w:p>
          <w:p w14:paraId="33BE7FED" w14:textId="77777777" w:rsidR="00B008BE" w:rsidRDefault="00B008BE" w:rsidP="00B008BE">
            <w:pPr>
              <w:pStyle w:val="Normal11"/>
            </w:pPr>
          </w:p>
          <w:p w14:paraId="33BE7FEE" w14:textId="77777777" w:rsidR="00B008BE" w:rsidRDefault="00B008BE" w:rsidP="00B008BE">
            <w:pPr>
              <w:pStyle w:val="Normal11"/>
            </w:pPr>
            <w:r>
              <w:t xml:space="preserve">Beskrivelse </w:t>
            </w:r>
          </w:p>
          <w:p w14:paraId="33BE7FEF" w14:textId="77777777" w:rsidR="00B008BE" w:rsidRDefault="00B008BE" w:rsidP="00B008BE">
            <w:pPr>
              <w:pStyle w:val="Normal11"/>
            </w:pPr>
            <w:r>
              <w:t xml:space="preserve">Negativ fordring kan opstå pga. en opgørelse/angivelse som udviser et beløb i kundens favør. Eksempelvis en negativ momsangivelse eller en negativ efterangivelse for A-skat, lønsum, selskabsskat mv. </w:t>
            </w:r>
          </w:p>
          <w:p w14:paraId="33BE7FF0" w14:textId="77777777" w:rsidR="00B008BE" w:rsidRDefault="00B008BE" w:rsidP="00B008BE">
            <w:pPr>
              <w:pStyle w:val="Normal11"/>
            </w:pPr>
          </w:p>
          <w:p w14:paraId="33BE7FF1" w14:textId="77777777" w:rsidR="00B008BE" w:rsidRDefault="00B008BE" w:rsidP="00B008BE">
            <w:pPr>
              <w:pStyle w:val="Normal11"/>
            </w:pPr>
            <w:r>
              <w:t xml:space="preserve">Når angivelsen modtages til behandling i denne aktivitet er den allerede </w:t>
            </w:r>
            <w:proofErr w:type="gramStart"/>
            <w:r>
              <w:t>godkendt  og</w:t>
            </w:r>
            <w:proofErr w:type="gramEnd"/>
            <w:r>
              <w:t xml:space="preserve"> frigivet til at indgå på kontoen. Hvis der er en positiv saldo på kontoen fordeles beløbet. </w:t>
            </w:r>
          </w:p>
          <w:p w14:paraId="33BE7FF2" w14:textId="77777777" w:rsidR="00B008BE" w:rsidRDefault="00B008BE" w:rsidP="00B008BE">
            <w:pPr>
              <w:pStyle w:val="Normal11"/>
            </w:pPr>
          </w:p>
          <w:p w14:paraId="33BE7FF3" w14:textId="77777777" w:rsidR="00B008BE" w:rsidRDefault="00B008BE" w:rsidP="00B008BE">
            <w:pPr>
              <w:pStyle w:val="Normal11"/>
            </w:pPr>
            <w:r>
              <w:t xml:space="preserve">I de tilfælde hvor beløbet overføres inddrivelsesmyndigheden når betingelser herfor er opfyldt, skal udbetalingen ledsages af oplysning om </w:t>
            </w:r>
            <w:proofErr w:type="spellStart"/>
            <w:r>
              <w:t>myndighedudbetalingstype</w:t>
            </w:r>
            <w:proofErr w:type="spellEnd"/>
            <w:r>
              <w:t>.</w:t>
            </w:r>
          </w:p>
          <w:p w14:paraId="33BE7FF4" w14:textId="77777777" w:rsidR="00B008BE" w:rsidRDefault="00B008BE" w:rsidP="00B008BE">
            <w:pPr>
              <w:pStyle w:val="Normal11"/>
            </w:pPr>
          </w:p>
          <w:p w14:paraId="33BE7FF5" w14:textId="77777777" w:rsidR="00B008BE" w:rsidRDefault="00B008BE" w:rsidP="00B008BE">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14:paraId="33BE7FF6" w14:textId="77777777" w:rsidR="00B008BE" w:rsidRDefault="00B008BE" w:rsidP="00B008BE">
            <w:pPr>
              <w:pStyle w:val="Normal11"/>
            </w:pPr>
          </w:p>
          <w:p w14:paraId="33BE7FF7" w14:textId="77777777" w:rsidR="00B008BE" w:rsidRDefault="00B008BE" w:rsidP="00B008BE">
            <w:pPr>
              <w:pStyle w:val="Normal11"/>
            </w:pPr>
            <w:r>
              <w:t xml:space="preserve">Der vil i andre tilfælde skulle fremsendes en modregningsmeddelelse via distributionsservice. Denne meddelelse er beskrevet i denne </w:t>
            </w:r>
            <w:proofErr w:type="spellStart"/>
            <w:r>
              <w:t>use</w:t>
            </w:r>
            <w:proofErr w:type="spellEnd"/>
            <w:r>
              <w:t xml:space="preserve">-case trin. </w:t>
            </w:r>
          </w:p>
          <w:p w14:paraId="33BE7FF8" w14:textId="77777777" w:rsidR="00B008BE" w:rsidRDefault="00B008BE" w:rsidP="00B008BE">
            <w:pPr>
              <w:pStyle w:val="Normal11"/>
            </w:pPr>
          </w:p>
          <w:p w14:paraId="33BE7FF9" w14:textId="77777777" w:rsidR="00B008BE" w:rsidRDefault="00B008BE" w:rsidP="00B008BE">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w:t>
            </w:r>
            <w:proofErr w:type="spellStart"/>
            <w:r>
              <w:t>use</w:t>
            </w:r>
            <w:proofErr w:type="spellEnd"/>
            <w:r>
              <w:t xml:space="preserve"> case 18.05 Send opdateringer til inddrivelse. </w:t>
            </w:r>
          </w:p>
          <w:p w14:paraId="33BE7FFA" w14:textId="77777777" w:rsidR="00B008BE" w:rsidRDefault="00B008BE" w:rsidP="00B008BE">
            <w:pPr>
              <w:pStyle w:val="Normal11"/>
            </w:pPr>
          </w:p>
          <w:p w14:paraId="33BE7FFB" w14:textId="77777777" w:rsidR="00B008BE" w:rsidRDefault="00B008BE" w:rsidP="00B008BE">
            <w:pPr>
              <w:pStyle w:val="Normal11"/>
            </w:pPr>
            <w:r>
              <w:t xml:space="preserve">Negativ fordring kan modtages via </w:t>
            </w:r>
            <w:proofErr w:type="spellStart"/>
            <w:r>
              <w:t>use</w:t>
            </w:r>
            <w:proofErr w:type="spellEnd"/>
            <w:r>
              <w:t xml:space="preserve"> case 12.15 og/eller service </w:t>
            </w:r>
            <w:proofErr w:type="spellStart"/>
            <w:r>
              <w:t>OpkrævningFordringListeOpret</w:t>
            </w:r>
            <w:proofErr w:type="spellEnd"/>
            <w:r>
              <w:t>/Opdater.</w:t>
            </w:r>
          </w:p>
          <w:p w14:paraId="33BE7FFC" w14:textId="77777777" w:rsidR="00B008BE" w:rsidRPr="00B008BE" w:rsidRDefault="00B008BE" w:rsidP="00B008BE">
            <w:pPr>
              <w:pStyle w:val="Normal11"/>
            </w:pPr>
          </w:p>
        </w:tc>
      </w:tr>
      <w:tr w:rsidR="00B008BE" w14:paraId="33BE8000" w14:textId="77777777" w:rsidTr="00B008BE">
        <w:tc>
          <w:tcPr>
            <w:tcW w:w="9869" w:type="dxa"/>
            <w:shd w:val="clear" w:color="auto" w:fill="auto"/>
          </w:tcPr>
          <w:p w14:paraId="33BE7FFE" w14:textId="77777777" w:rsidR="00B008BE" w:rsidRDefault="00B008BE" w:rsidP="00B008BE">
            <w:pPr>
              <w:pStyle w:val="Normal11"/>
            </w:pPr>
            <w:r>
              <w:rPr>
                <w:b/>
              </w:rPr>
              <w:t>Frekvens</w:t>
            </w:r>
          </w:p>
          <w:p w14:paraId="33BE7FFF" w14:textId="77777777" w:rsidR="00B008BE" w:rsidRPr="00B008BE" w:rsidRDefault="00B008BE" w:rsidP="00B008BE">
            <w:pPr>
              <w:pStyle w:val="Normal11"/>
            </w:pPr>
            <w:r>
              <w:t>Ad hoc</w:t>
            </w:r>
          </w:p>
        </w:tc>
      </w:tr>
      <w:tr w:rsidR="00B008BE" w14:paraId="33BE8003" w14:textId="77777777" w:rsidTr="00B008BE">
        <w:tc>
          <w:tcPr>
            <w:tcW w:w="9869" w:type="dxa"/>
            <w:shd w:val="clear" w:color="auto" w:fill="auto"/>
          </w:tcPr>
          <w:p w14:paraId="33BE8001" w14:textId="77777777" w:rsidR="00B008BE" w:rsidRDefault="00B008BE" w:rsidP="00B008BE">
            <w:pPr>
              <w:pStyle w:val="Normal11"/>
            </w:pPr>
            <w:r>
              <w:rPr>
                <w:b/>
              </w:rPr>
              <w:t>Aktører</w:t>
            </w:r>
          </w:p>
          <w:p w14:paraId="33BE8002" w14:textId="77777777" w:rsidR="00B008BE" w:rsidRPr="00B008BE" w:rsidRDefault="00B008BE" w:rsidP="00B008BE">
            <w:pPr>
              <w:pStyle w:val="Normal11"/>
            </w:pPr>
            <w:r>
              <w:t>Tid</w:t>
            </w:r>
          </w:p>
        </w:tc>
      </w:tr>
      <w:tr w:rsidR="00B008BE" w14:paraId="33BE8006" w14:textId="77777777" w:rsidTr="00B008BE">
        <w:tc>
          <w:tcPr>
            <w:tcW w:w="9869" w:type="dxa"/>
            <w:shd w:val="clear" w:color="auto" w:fill="auto"/>
          </w:tcPr>
          <w:p w14:paraId="33BE8004" w14:textId="77777777" w:rsidR="00B008BE" w:rsidRDefault="00B008BE" w:rsidP="00B008BE">
            <w:pPr>
              <w:pStyle w:val="Normal11"/>
            </w:pPr>
            <w:r>
              <w:rPr>
                <w:b/>
              </w:rPr>
              <w:t>Startbetingelser</w:t>
            </w:r>
          </w:p>
          <w:p w14:paraId="33BE8005" w14:textId="77777777" w:rsidR="00B008BE" w:rsidRPr="00B008BE" w:rsidRDefault="00B008BE" w:rsidP="00B008BE">
            <w:pPr>
              <w:pStyle w:val="Normal11"/>
            </w:pPr>
            <w:r>
              <w:t xml:space="preserve">Negativ fordring er modtaget. </w:t>
            </w:r>
          </w:p>
        </w:tc>
      </w:tr>
    </w:tbl>
    <w:p w14:paraId="33BE800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09" w14:textId="77777777" w:rsidTr="00B008BE">
        <w:tc>
          <w:tcPr>
            <w:tcW w:w="9909" w:type="dxa"/>
            <w:gridSpan w:val="3"/>
          </w:tcPr>
          <w:p w14:paraId="33BE8008" w14:textId="77777777" w:rsidR="00B008BE" w:rsidRPr="00B008BE" w:rsidRDefault="00B008BE" w:rsidP="00B008BE">
            <w:pPr>
              <w:pStyle w:val="Normal11"/>
            </w:pPr>
            <w:r>
              <w:rPr>
                <w:b/>
              </w:rPr>
              <w:t>Hovedvej</w:t>
            </w:r>
          </w:p>
        </w:tc>
      </w:tr>
      <w:tr w:rsidR="00B008BE" w14:paraId="33BE800D" w14:textId="77777777" w:rsidTr="00B008BE">
        <w:tc>
          <w:tcPr>
            <w:tcW w:w="3356" w:type="dxa"/>
            <w:shd w:val="pct20" w:color="auto" w:fill="0000FF"/>
          </w:tcPr>
          <w:p w14:paraId="33BE800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0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0C" w14:textId="77777777" w:rsidR="00B008BE" w:rsidRPr="00B008BE" w:rsidRDefault="00B008BE" w:rsidP="00B008BE">
            <w:pPr>
              <w:pStyle w:val="Normal11"/>
              <w:rPr>
                <w:color w:val="FFFFFF"/>
              </w:rPr>
            </w:pPr>
            <w:r>
              <w:rPr>
                <w:color w:val="FFFFFF"/>
              </w:rPr>
              <w:t>Service/Service operationer</w:t>
            </w:r>
          </w:p>
        </w:tc>
      </w:tr>
      <w:tr w:rsidR="00B008BE" w14:paraId="33BE800F" w14:textId="77777777" w:rsidTr="00B008BE">
        <w:tc>
          <w:tcPr>
            <w:tcW w:w="9909" w:type="dxa"/>
            <w:gridSpan w:val="3"/>
            <w:shd w:val="clear" w:color="auto" w:fill="FFFFFF"/>
          </w:tcPr>
          <w:p w14:paraId="33BE800E" w14:textId="77777777" w:rsidR="00B008BE" w:rsidRPr="00B008BE" w:rsidRDefault="00B008BE" w:rsidP="00B008BE">
            <w:pPr>
              <w:pStyle w:val="Normal11"/>
              <w:rPr>
                <w:b/>
              </w:rPr>
            </w:pPr>
            <w:r>
              <w:rPr>
                <w:b/>
              </w:rPr>
              <w:t>Trin 1: Modtag negativ fordring</w:t>
            </w:r>
          </w:p>
        </w:tc>
      </w:tr>
      <w:tr w:rsidR="00B008BE" w14:paraId="33BE8013" w14:textId="77777777" w:rsidTr="00B008BE">
        <w:tc>
          <w:tcPr>
            <w:tcW w:w="3356" w:type="dxa"/>
            <w:shd w:val="clear" w:color="auto" w:fill="FFFFFF"/>
          </w:tcPr>
          <w:p w14:paraId="33BE8010" w14:textId="77777777" w:rsidR="00B008BE" w:rsidRPr="00B008BE" w:rsidRDefault="00B008BE" w:rsidP="00B008BE">
            <w:pPr>
              <w:pStyle w:val="Normal11"/>
              <w:rPr>
                <w:color w:val="000000"/>
              </w:rPr>
            </w:pPr>
          </w:p>
        </w:tc>
        <w:tc>
          <w:tcPr>
            <w:tcW w:w="3356" w:type="dxa"/>
            <w:shd w:val="clear" w:color="auto" w:fill="FFFFFF"/>
          </w:tcPr>
          <w:p w14:paraId="33BE8011" w14:textId="77777777" w:rsidR="00B008BE" w:rsidRDefault="00B008BE" w:rsidP="00B008BE">
            <w:pPr>
              <w:pStyle w:val="Normal11"/>
            </w:pPr>
            <w:r>
              <w:t xml:space="preserve">Kontroller om der er modtaget de oplysninger/relevante data der skal være for at behandle den negative fordring. </w:t>
            </w:r>
          </w:p>
        </w:tc>
        <w:tc>
          <w:tcPr>
            <w:tcW w:w="3197" w:type="dxa"/>
            <w:shd w:val="clear" w:color="auto" w:fill="FFFFFF"/>
          </w:tcPr>
          <w:p w14:paraId="33BE8012" w14:textId="77777777" w:rsidR="00B008BE" w:rsidRDefault="00B008BE" w:rsidP="00B008BE">
            <w:pPr>
              <w:pStyle w:val="Normal11"/>
            </w:pPr>
          </w:p>
        </w:tc>
      </w:tr>
      <w:tr w:rsidR="00B008BE" w14:paraId="33BE8015" w14:textId="77777777" w:rsidTr="00B008BE">
        <w:tc>
          <w:tcPr>
            <w:tcW w:w="9909" w:type="dxa"/>
            <w:gridSpan w:val="3"/>
            <w:shd w:val="clear" w:color="auto" w:fill="FFFFFF"/>
          </w:tcPr>
          <w:p w14:paraId="33BE8014" w14:textId="77777777" w:rsidR="00B008BE" w:rsidRPr="00B008BE" w:rsidRDefault="00B008BE" w:rsidP="00B008BE">
            <w:pPr>
              <w:pStyle w:val="Normal11"/>
              <w:rPr>
                <w:b/>
              </w:rPr>
            </w:pPr>
            <w:r>
              <w:rPr>
                <w:b/>
              </w:rPr>
              <w:t>Trin 2: Undersøg for debetsaldo</w:t>
            </w:r>
          </w:p>
        </w:tc>
      </w:tr>
      <w:tr w:rsidR="00B008BE" w14:paraId="33BE8020" w14:textId="77777777" w:rsidTr="00B008BE">
        <w:tc>
          <w:tcPr>
            <w:tcW w:w="3356" w:type="dxa"/>
            <w:shd w:val="clear" w:color="auto" w:fill="FFFFFF"/>
          </w:tcPr>
          <w:p w14:paraId="33BE8016" w14:textId="77777777" w:rsidR="00B008BE" w:rsidRPr="00B008BE" w:rsidRDefault="00B008BE" w:rsidP="00B008BE">
            <w:pPr>
              <w:pStyle w:val="Normal11"/>
              <w:rPr>
                <w:color w:val="000000"/>
              </w:rPr>
            </w:pPr>
          </w:p>
        </w:tc>
        <w:tc>
          <w:tcPr>
            <w:tcW w:w="3356" w:type="dxa"/>
            <w:shd w:val="clear" w:color="auto" w:fill="FFFFFF"/>
          </w:tcPr>
          <w:p w14:paraId="33BE8017" w14:textId="77777777" w:rsidR="00B008BE" w:rsidRDefault="00B008BE" w:rsidP="00B008BE">
            <w:pPr>
              <w:pStyle w:val="Normal11"/>
            </w:pPr>
            <w:r>
              <w:t xml:space="preserve">Hvis der er en debetsaldo på konto dækkes denne. </w:t>
            </w:r>
          </w:p>
          <w:p w14:paraId="33BE8018" w14:textId="77777777" w:rsidR="00B008BE" w:rsidRDefault="00B008BE" w:rsidP="00B008BE">
            <w:pPr>
              <w:pStyle w:val="Normal11"/>
            </w:pPr>
            <w:r>
              <w:t xml:space="preserve">Hvis der fortsat er et overskydende kreditbeløb på den negative fordring følges de generelle regler for udbetaling, </w:t>
            </w:r>
            <w:proofErr w:type="spellStart"/>
            <w:r>
              <w:t>jf</w:t>
            </w:r>
            <w:proofErr w:type="spellEnd"/>
            <w:r>
              <w:t xml:space="preserve"> udbetalingstræ 10.03. </w:t>
            </w:r>
          </w:p>
          <w:p w14:paraId="33BE8019" w14:textId="77777777" w:rsidR="00B008BE" w:rsidRDefault="00B008BE" w:rsidP="00B008BE">
            <w:pPr>
              <w:pStyle w:val="Normal11"/>
            </w:pPr>
          </w:p>
          <w:p w14:paraId="33BE801A" w14:textId="77777777" w:rsidR="00B008BE" w:rsidRDefault="00B008BE" w:rsidP="00B008BE">
            <w:pPr>
              <w:pStyle w:val="Normal11"/>
            </w:pPr>
            <w:r>
              <w:t>Tilbagekald eller nedskriv fordring i EFI, hvis fordring er overdraget til EFI.</w:t>
            </w:r>
          </w:p>
          <w:p w14:paraId="33BE801B" w14:textId="77777777" w:rsidR="00B008BE" w:rsidRDefault="00B008BE" w:rsidP="00B008BE">
            <w:pPr>
              <w:pStyle w:val="Normal11"/>
            </w:pPr>
          </w:p>
          <w:p w14:paraId="33BE801C" w14:textId="77777777" w:rsidR="00B008BE" w:rsidRDefault="00B008BE" w:rsidP="00B008BE">
            <w:pPr>
              <w:pStyle w:val="Normal11"/>
            </w:pPr>
            <w:r>
              <w:t>I nogle tilfælde skal kunden gøres opmærksom på dækningen via A&amp;D og der dannes meddelelse som beskriver dækningen med:</w:t>
            </w:r>
          </w:p>
          <w:p w14:paraId="33BE801D" w14:textId="77777777" w:rsidR="00B008BE" w:rsidRDefault="00B008BE" w:rsidP="00B008BE">
            <w:pPr>
              <w:pStyle w:val="Normal11"/>
            </w:pPr>
            <w:r>
              <w:t xml:space="preserve">- Beløbets oprindelse (fx negativ angivelse, hvilken fordringstype det vedrører, periode, og beløb) </w:t>
            </w:r>
          </w:p>
          <w:p w14:paraId="33BE801E" w14:textId="77777777" w:rsidR="00B008BE" w:rsidRDefault="00B008BE" w:rsidP="00B008BE">
            <w:pPr>
              <w:pStyle w:val="Normal11"/>
            </w:pPr>
            <w:r>
              <w:t>- Hvad den negative fordring har dækket</w:t>
            </w:r>
          </w:p>
        </w:tc>
        <w:tc>
          <w:tcPr>
            <w:tcW w:w="3197" w:type="dxa"/>
            <w:shd w:val="clear" w:color="auto" w:fill="FFFFFF"/>
          </w:tcPr>
          <w:p w14:paraId="33BE801F" w14:textId="77777777" w:rsidR="00B008BE" w:rsidRDefault="00B008BE" w:rsidP="00B008BE">
            <w:pPr>
              <w:pStyle w:val="Normal11"/>
            </w:pPr>
          </w:p>
        </w:tc>
      </w:tr>
      <w:tr w:rsidR="00B008BE" w14:paraId="33BE8022" w14:textId="77777777" w:rsidTr="00B008BE">
        <w:tc>
          <w:tcPr>
            <w:tcW w:w="9909" w:type="dxa"/>
            <w:gridSpan w:val="3"/>
            <w:shd w:val="clear" w:color="auto" w:fill="FFFFFF"/>
          </w:tcPr>
          <w:p w14:paraId="33BE8021" w14:textId="77777777" w:rsidR="00B008BE" w:rsidRPr="00B008BE" w:rsidRDefault="00B008BE" w:rsidP="00B008BE">
            <w:pPr>
              <w:pStyle w:val="Normal11"/>
              <w:rPr>
                <w:b/>
              </w:rPr>
            </w:pPr>
            <w:r>
              <w:rPr>
                <w:b/>
              </w:rPr>
              <w:t>Trin 3: Genberegn rente</w:t>
            </w:r>
          </w:p>
        </w:tc>
      </w:tr>
      <w:tr w:rsidR="00B008BE" w14:paraId="33BE8027" w14:textId="77777777" w:rsidTr="00B008BE">
        <w:tc>
          <w:tcPr>
            <w:tcW w:w="3356" w:type="dxa"/>
            <w:shd w:val="clear" w:color="auto" w:fill="FFFFFF"/>
          </w:tcPr>
          <w:p w14:paraId="33BE8023" w14:textId="77777777" w:rsidR="00B008BE" w:rsidRPr="00B008BE" w:rsidRDefault="00B008BE" w:rsidP="00B008BE">
            <w:pPr>
              <w:pStyle w:val="Normal11"/>
              <w:rPr>
                <w:color w:val="000000"/>
              </w:rPr>
            </w:pPr>
          </w:p>
        </w:tc>
        <w:tc>
          <w:tcPr>
            <w:tcW w:w="3356" w:type="dxa"/>
            <w:shd w:val="clear" w:color="auto" w:fill="FFFFFF"/>
          </w:tcPr>
          <w:p w14:paraId="33BE8024" w14:textId="77777777" w:rsidR="00B008BE" w:rsidRDefault="00B008BE" w:rsidP="00B008BE">
            <w:pPr>
              <w:pStyle w:val="Normal11"/>
            </w:pPr>
            <w:r>
              <w:t xml:space="preserve">Hvis godkendelse er mindre end dags dato og hvis der i mellemtiden er tilskrevet renter skal disse genberegnes fra frigivelsesdatoen og til sidste ordinære rentetilskrivning. </w:t>
            </w:r>
          </w:p>
          <w:p w14:paraId="33BE8025" w14:textId="77777777" w:rsidR="00B008BE" w:rsidRDefault="00B008BE" w:rsidP="00B008BE">
            <w:pPr>
              <w:pStyle w:val="Normal11"/>
            </w:pPr>
          </w:p>
        </w:tc>
        <w:tc>
          <w:tcPr>
            <w:tcW w:w="3197" w:type="dxa"/>
            <w:shd w:val="clear" w:color="auto" w:fill="FFFFFF"/>
          </w:tcPr>
          <w:p w14:paraId="33BE8026" w14:textId="77777777" w:rsidR="00B008BE" w:rsidRDefault="00B008BE" w:rsidP="00B008BE">
            <w:pPr>
              <w:pStyle w:val="Normal11"/>
            </w:pPr>
          </w:p>
        </w:tc>
      </w:tr>
      <w:tr w:rsidR="00B008BE" w14:paraId="33BE8029" w14:textId="77777777" w:rsidTr="00B008BE">
        <w:tc>
          <w:tcPr>
            <w:tcW w:w="9909" w:type="dxa"/>
            <w:gridSpan w:val="3"/>
            <w:shd w:val="clear" w:color="auto" w:fill="FFFFFF"/>
          </w:tcPr>
          <w:p w14:paraId="33BE8028" w14:textId="77777777" w:rsidR="00B008BE" w:rsidRPr="00B008BE" w:rsidRDefault="00B008BE" w:rsidP="00B008BE">
            <w:pPr>
              <w:pStyle w:val="Normal11"/>
              <w:rPr>
                <w:b/>
              </w:rPr>
            </w:pPr>
            <w:r>
              <w:rPr>
                <w:b/>
              </w:rPr>
              <w:t xml:space="preserve">Trin 4: Dan </w:t>
            </w:r>
            <w:proofErr w:type="spellStart"/>
            <w:r>
              <w:rPr>
                <w:b/>
              </w:rPr>
              <w:t>modregningsmeddelse</w:t>
            </w:r>
            <w:proofErr w:type="spellEnd"/>
          </w:p>
        </w:tc>
      </w:tr>
      <w:tr w:rsidR="00B008BE" w14:paraId="33BE802D" w14:textId="77777777" w:rsidTr="00B008BE">
        <w:tc>
          <w:tcPr>
            <w:tcW w:w="3356" w:type="dxa"/>
            <w:shd w:val="clear" w:color="auto" w:fill="FFFFFF"/>
          </w:tcPr>
          <w:p w14:paraId="33BE802A" w14:textId="77777777" w:rsidR="00B008BE" w:rsidRPr="00B008BE" w:rsidRDefault="00B008BE" w:rsidP="00B008BE">
            <w:pPr>
              <w:pStyle w:val="Normal11"/>
              <w:rPr>
                <w:color w:val="000000"/>
              </w:rPr>
            </w:pPr>
          </w:p>
        </w:tc>
        <w:tc>
          <w:tcPr>
            <w:tcW w:w="3356" w:type="dxa"/>
            <w:shd w:val="clear" w:color="auto" w:fill="FFFFFF"/>
          </w:tcPr>
          <w:p w14:paraId="33BE802B" w14:textId="77777777" w:rsidR="00B008BE" w:rsidRDefault="00B008BE" w:rsidP="00B008BE">
            <w:pPr>
              <w:pStyle w:val="Normal11"/>
            </w:pPr>
            <w:r>
              <w:t xml:space="preserve">Modregningsmeddelelse dannes. </w:t>
            </w:r>
          </w:p>
        </w:tc>
        <w:tc>
          <w:tcPr>
            <w:tcW w:w="3197" w:type="dxa"/>
            <w:shd w:val="clear" w:color="auto" w:fill="FFFFFF"/>
          </w:tcPr>
          <w:p w14:paraId="33BE802C" w14:textId="77777777" w:rsidR="00B008BE" w:rsidRDefault="00B008BE" w:rsidP="00B008BE">
            <w:pPr>
              <w:pStyle w:val="Normal11"/>
            </w:pPr>
          </w:p>
        </w:tc>
      </w:tr>
      <w:tr w:rsidR="00B008BE" w14:paraId="33BE802F" w14:textId="77777777" w:rsidTr="00B008BE">
        <w:tc>
          <w:tcPr>
            <w:tcW w:w="9909" w:type="dxa"/>
            <w:gridSpan w:val="3"/>
            <w:shd w:val="clear" w:color="auto" w:fill="FFFFFF"/>
          </w:tcPr>
          <w:p w14:paraId="33BE802E" w14:textId="77777777" w:rsidR="00B008BE" w:rsidRPr="00B008BE" w:rsidRDefault="00B008BE" w:rsidP="00B008BE">
            <w:pPr>
              <w:pStyle w:val="Normal11"/>
              <w:rPr>
                <w:b/>
              </w:rPr>
            </w:pPr>
            <w:r>
              <w:rPr>
                <w:b/>
              </w:rPr>
              <w:t>Trin 5: Send meddelelse</w:t>
            </w:r>
          </w:p>
        </w:tc>
      </w:tr>
      <w:tr w:rsidR="00B008BE" w14:paraId="33BE8034" w14:textId="77777777" w:rsidTr="00B008BE">
        <w:tc>
          <w:tcPr>
            <w:tcW w:w="3356" w:type="dxa"/>
            <w:shd w:val="clear" w:color="auto" w:fill="FFFFFF"/>
          </w:tcPr>
          <w:p w14:paraId="33BE8030" w14:textId="77777777" w:rsidR="00B008BE" w:rsidRPr="00B008BE" w:rsidRDefault="00B008BE" w:rsidP="00B008BE">
            <w:pPr>
              <w:pStyle w:val="Normal11"/>
              <w:rPr>
                <w:color w:val="000000"/>
              </w:rPr>
            </w:pPr>
          </w:p>
        </w:tc>
        <w:tc>
          <w:tcPr>
            <w:tcW w:w="3356" w:type="dxa"/>
            <w:shd w:val="clear" w:color="auto" w:fill="FFFFFF"/>
          </w:tcPr>
          <w:p w14:paraId="33BE8031" w14:textId="77777777" w:rsidR="00B008BE" w:rsidRDefault="00B008BE" w:rsidP="00B008BE">
            <w:pPr>
              <w:pStyle w:val="Normal11"/>
            </w:pPr>
            <w:r>
              <w:t xml:space="preserve">Der sendes besked til A&amp;D om modregningsmeddelelse. </w:t>
            </w:r>
          </w:p>
        </w:tc>
        <w:tc>
          <w:tcPr>
            <w:tcW w:w="3197" w:type="dxa"/>
            <w:shd w:val="clear" w:color="auto" w:fill="FFFFFF"/>
          </w:tcPr>
          <w:p w14:paraId="33BE8032" w14:textId="77777777" w:rsidR="00B008BE" w:rsidRDefault="00B008BE" w:rsidP="00B008BE">
            <w:pPr>
              <w:pStyle w:val="Normal11"/>
            </w:pPr>
            <w:proofErr w:type="spellStart"/>
            <w:r>
              <w:t>AogD</w:t>
            </w:r>
            <w:proofErr w:type="gramStart"/>
            <w:r>
              <w:t>.MeddelelseMultiSend</w:t>
            </w:r>
            <w:proofErr w:type="spellEnd"/>
            <w:proofErr w:type="gramEnd"/>
          </w:p>
          <w:p w14:paraId="33BE8033"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A66E1B">
              <w:instrText>AogD.MeddelelseStatusMultiHent</w:instrText>
            </w:r>
            <w:r>
              <w:instrText xml:space="preserve">" </w:instrText>
            </w:r>
            <w:r>
              <w:fldChar w:fldCharType="end"/>
            </w:r>
            <w:r>
              <w:fldChar w:fldCharType="begin"/>
            </w:r>
            <w:r>
              <w:instrText xml:space="preserve"> XE "</w:instrText>
            </w:r>
            <w:r w:rsidRPr="0062114C">
              <w:instrText>AogD.MeddelelseMultiSend</w:instrText>
            </w:r>
            <w:r>
              <w:instrText xml:space="preserve">" </w:instrText>
            </w:r>
            <w:r>
              <w:fldChar w:fldCharType="end"/>
            </w:r>
          </w:p>
        </w:tc>
      </w:tr>
    </w:tbl>
    <w:p w14:paraId="33BE803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40" w14:textId="77777777" w:rsidTr="00B008BE">
        <w:tc>
          <w:tcPr>
            <w:tcW w:w="9869" w:type="dxa"/>
            <w:shd w:val="clear" w:color="auto" w:fill="auto"/>
          </w:tcPr>
          <w:p w14:paraId="33BE8036" w14:textId="77777777" w:rsidR="00B008BE" w:rsidRDefault="00B008BE" w:rsidP="00B008BE">
            <w:pPr>
              <w:pStyle w:val="Normal11"/>
            </w:pPr>
            <w:r>
              <w:rPr>
                <w:b/>
              </w:rPr>
              <w:t>Slutbetingelser</w:t>
            </w:r>
          </w:p>
          <w:p w14:paraId="33BE8037" w14:textId="77777777" w:rsidR="00B008BE" w:rsidRDefault="00B008BE" w:rsidP="00B008BE">
            <w:pPr>
              <w:pStyle w:val="Normal11"/>
            </w:pPr>
            <w:r>
              <w:t xml:space="preserve">Negativ fordring er korrekt fordelt herunder fordelt til udbetaling/modregning via EFI. </w:t>
            </w:r>
          </w:p>
          <w:p w14:paraId="33BE8038" w14:textId="77777777" w:rsidR="00B008BE" w:rsidRDefault="00B008BE" w:rsidP="00B008BE">
            <w:pPr>
              <w:pStyle w:val="Normal11"/>
            </w:pPr>
          </w:p>
          <w:p w14:paraId="33BE8039" w14:textId="77777777" w:rsidR="00B008BE" w:rsidRDefault="00B008BE" w:rsidP="00B008BE">
            <w:pPr>
              <w:pStyle w:val="Normal11"/>
            </w:pPr>
            <w:r>
              <w:t xml:space="preserve">Hvis frigivelsesdato er mindre end dags dato og hvis der i mellemtiden er tilskrevet renter er disse </w:t>
            </w:r>
            <w:proofErr w:type="spellStart"/>
            <w:r>
              <w:t>genberegnegt</w:t>
            </w:r>
            <w:proofErr w:type="spellEnd"/>
            <w:r>
              <w:t xml:space="preserve"> til sidste ordinære rentetilskrivning. </w:t>
            </w:r>
          </w:p>
          <w:p w14:paraId="33BE803A" w14:textId="77777777" w:rsidR="00B008BE" w:rsidRDefault="00B008BE" w:rsidP="00B008BE">
            <w:pPr>
              <w:pStyle w:val="Normal11"/>
            </w:pPr>
          </w:p>
          <w:p w14:paraId="33BE803B" w14:textId="77777777" w:rsidR="00B008BE" w:rsidRDefault="00B008BE" w:rsidP="00B008BE">
            <w:pPr>
              <w:pStyle w:val="Normal11"/>
            </w:pPr>
            <w:r>
              <w:t xml:space="preserve">Modregningsmeddelelse er dannet og videregivet til aftale og distributionsservice hvor den i nogle tilfælde er udsendt og i andre tilfælde tilgængelig via kundens konto. </w:t>
            </w:r>
          </w:p>
          <w:p w14:paraId="33BE803C" w14:textId="77777777" w:rsidR="00B008BE" w:rsidRDefault="00B008BE" w:rsidP="00B008BE">
            <w:pPr>
              <w:pStyle w:val="Normal11"/>
            </w:pPr>
          </w:p>
          <w:p w14:paraId="33BE803D" w14:textId="77777777" w:rsidR="00B008BE" w:rsidRDefault="00B008BE" w:rsidP="00B008BE">
            <w:pPr>
              <w:pStyle w:val="Normal11"/>
            </w:pPr>
            <w:r>
              <w:t xml:space="preserve">Hvis dækning er sket på fordring som er oversendt til inddrivelsesmyndigheden til modregning eller inddrivelse er fordringen i en tilstand der kan initiere </w:t>
            </w:r>
            <w:proofErr w:type="spellStart"/>
            <w:r>
              <w:t>use</w:t>
            </w:r>
            <w:proofErr w:type="spellEnd"/>
            <w:r>
              <w:t xml:space="preserve"> case 18.05 "send opdatering til inddrivelse"</w:t>
            </w:r>
          </w:p>
          <w:p w14:paraId="33BE803E" w14:textId="77777777" w:rsidR="00B008BE" w:rsidRDefault="00B008BE" w:rsidP="00B008BE">
            <w:pPr>
              <w:pStyle w:val="Normal11"/>
            </w:pPr>
          </w:p>
          <w:p w14:paraId="33BE803F" w14:textId="77777777" w:rsidR="00B008BE" w:rsidRPr="00B008BE" w:rsidRDefault="00B008BE" w:rsidP="00B008BE">
            <w:pPr>
              <w:pStyle w:val="Normal11"/>
            </w:pPr>
            <w:r>
              <w:t>Der er foretaget de relevante regnskabsmæssige posteringer</w:t>
            </w:r>
          </w:p>
        </w:tc>
      </w:tr>
      <w:tr w:rsidR="00B008BE" w14:paraId="33BE8043" w14:textId="77777777" w:rsidTr="00B008BE">
        <w:tc>
          <w:tcPr>
            <w:tcW w:w="9869" w:type="dxa"/>
            <w:shd w:val="clear" w:color="auto" w:fill="auto"/>
          </w:tcPr>
          <w:p w14:paraId="33BE8041" w14:textId="77777777" w:rsidR="00B008BE" w:rsidRDefault="00B008BE" w:rsidP="00B008BE">
            <w:pPr>
              <w:pStyle w:val="Normal11"/>
            </w:pPr>
            <w:r>
              <w:rPr>
                <w:b/>
              </w:rPr>
              <w:t>Noter</w:t>
            </w:r>
          </w:p>
          <w:p w14:paraId="33BE8042" w14:textId="77777777" w:rsidR="00B008BE" w:rsidRPr="00B008BE" w:rsidRDefault="00B008BE" w:rsidP="00B008BE">
            <w:pPr>
              <w:pStyle w:val="Normal11"/>
            </w:pPr>
          </w:p>
        </w:tc>
      </w:tr>
      <w:tr w:rsidR="00B008BE" w14:paraId="33BE8046" w14:textId="77777777" w:rsidTr="00B008BE">
        <w:tc>
          <w:tcPr>
            <w:tcW w:w="9869" w:type="dxa"/>
            <w:shd w:val="clear" w:color="auto" w:fill="auto"/>
          </w:tcPr>
          <w:p w14:paraId="33BE8044" w14:textId="77777777" w:rsidR="00B008BE" w:rsidRDefault="00B008BE" w:rsidP="00B008BE">
            <w:pPr>
              <w:pStyle w:val="Normal11"/>
            </w:pPr>
            <w:r>
              <w:rPr>
                <w:b/>
              </w:rPr>
              <w:t>Servicebeskrivelse</w:t>
            </w:r>
          </w:p>
          <w:p w14:paraId="33BE8045" w14:textId="77777777" w:rsidR="00B008BE" w:rsidRPr="00B008BE" w:rsidRDefault="00B008BE" w:rsidP="00B008BE">
            <w:pPr>
              <w:pStyle w:val="Normal11"/>
            </w:pPr>
          </w:p>
        </w:tc>
      </w:tr>
    </w:tbl>
    <w:p w14:paraId="33BE804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48" w14:textId="535B4543" w:rsidR="00B008BE" w:rsidRDefault="00B008BE" w:rsidP="00B008BE">
      <w:pPr>
        <w:pStyle w:val="Overskrift2"/>
        <w:rPr>
          <w:ins w:id="236" w:author="Poul V Madsen" w:date="2014-11-10T11:35:00Z"/>
        </w:rPr>
      </w:pPr>
      <w:bookmarkStart w:id="237" w:name="_Toc403729818"/>
      <w:ins w:id="238" w:author="Poul V Madsen" w:date="2014-11-10T11:35:00Z">
        <w:r>
          <w:t xml:space="preserve">12.50 Modtag og opret fordring - Variant </w:t>
        </w:r>
      </w:ins>
      <w:ins w:id="239" w:author="Poul V Madsen" w:date="2014-11-14T12:00:00Z">
        <w:r w:rsidR="00F365F2">
          <w:t>One stop moms</w:t>
        </w:r>
      </w:ins>
      <w:bookmarkEnd w:id="237"/>
    </w:p>
    <w:p w14:paraId="33BE8049" w14:textId="77777777" w:rsidR="00B008BE" w:rsidRDefault="00B008BE" w:rsidP="00B008BE">
      <w:pPr>
        <w:pStyle w:val="Normal11"/>
        <w:rPr>
          <w:ins w:id="240"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56" w14:textId="77777777" w:rsidTr="00B008BE">
        <w:trPr>
          <w:ins w:id="241" w:author="Poul V Madsen" w:date="2014-11-10T11:35:00Z"/>
        </w:trPr>
        <w:tc>
          <w:tcPr>
            <w:tcW w:w="9869" w:type="dxa"/>
            <w:shd w:val="clear" w:color="auto" w:fill="auto"/>
          </w:tcPr>
          <w:p w14:paraId="33BE804A" w14:textId="2F4C0EDD" w:rsidR="00B008BE" w:rsidRDefault="00B008BE" w:rsidP="00B008BE">
            <w:pPr>
              <w:pStyle w:val="Normal11"/>
              <w:rPr>
                <w:ins w:id="242" w:author="Poul V Madsen" w:date="2014-11-10T11:35:00Z"/>
              </w:rPr>
            </w:pPr>
            <w:ins w:id="243" w:author="Poul V Madsen" w:date="2014-11-10T11:35:00Z">
              <w:r>
                <w:rPr>
                  <w:b/>
                </w:rPr>
                <w:t>Formål</w:t>
              </w:r>
            </w:ins>
          </w:p>
          <w:p w14:paraId="33BE804B" w14:textId="77777777" w:rsidR="00B008BE" w:rsidRDefault="00B008BE" w:rsidP="00B008BE">
            <w:pPr>
              <w:pStyle w:val="Normal11"/>
              <w:rPr>
                <w:ins w:id="244" w:author="Poul V Madsen" w:date="2014-11-10T11:35:00Z"/>
              </w:rPr>
            </w:pPr>
            <w:ins w:id="245" w:author="Poul V Madsen" w:date="2014-11-10T11:35:00Z">
              <w:r>
                <w:t>Modtage fordringer vedr. virksomheder som skal angive On Stop Moms vedr. pligtige ydelser som er indkøbt i et andet land ind Danmark og som er forbrugt i Danmark fra fagsystemet M1SS</w:t>
              </w:r>
            </w:ins>
          </w:p>
          <w:p w14:paraId="33BE804C" w14:textId="77777777" w:rsidR="00B008BE" w:rsidRDefault="00B008BE" w:rsidP="00B008BE">
            <w:pPr>
              <w:pStyle w:val="Normal11"/>
              <w:rPr>
                <w:ins w:id="246" w:author="Poul V Madsen" w:date="2014-11-10T11:35:00Z"/>
              </w:rPr>
            </w:pPr>
          </w:p>
          <w:p w14:paraId="33BE804D" w14:textId="77777777" w:rsidR="00B008BE" w:rsidRDefault="00B008BE" w:rsidP="00B008BE">
            <w:pPr>
              <w:pStyle w:val="Normal11"/>
              <w:rPr>
                <w:ins w:id="247" w:author="Poul V Madsen" w:date="2014-11-10T11:35:00Z"/>
              </w:rPr>
            </w:pPr>
            <w:ins w:id="248" w:author="Poul V Madsen" w:date="2014-11-10T11:35:00Z">
              <w:r>
                <w:t>Beskrivelse</w:t>
              </w:r>
            </w:ins>
          </w:p>
          <w:p w14:paraId="33BE804E" w14:textId="7A78BAC3" w:rsidR="00B008BE" w:rsidRDefault="00B008BE" w:rsidP="00B008BE">
            <w:pPr>
              <w:pStyle w:val="Normal11"/>
              <w:rPr>
                <w:ins w:id="249" w:author="Poul V Madsen" w:date="2014-11-10T11:35:00Z"/>
              </w:rPr>
            </w:pPr>
            <w:ins w:id="250" w:author="Poul V Madsen" w:date="2014-11-10T11:35:00Z">
              <w:r>
                <w:t xml:space="preserve">Pligtige virksomheder kan dels være kunder af kundetype </w:t>
              </w:r>
              <w:proofErr w:type="spellStart"/>
              <w:r>
                <w:t>UViR</w:t>
              </w:r>
              <w:proofErr w:type="spellEnd"/>
              <w:r>
                <w:t xml:space="preserve">-Virksomhed eller virksomheder </w:t>
              </w:r>
            </w:ins>
            <w:ins w:id="251" w:author="Poul V Madsen" w:date="2014-11-14T10:46:00Z">
              <w:r w:rsidR="007F08F1">
                <w:t xml:space="preserve">som har valgt at registrere sig </w:t>
              </w:r>
            </w:ins>
            <w:ins w:id="252" w:author="Poul V Madsen" w:date="2014-11-14T10:47:00Z">
              <w:r w:rsidR="007F08F1">
                <w:t xml:space="preserve">for pligten </w:t>
              </w:r>
            </w:ins>
            <w:ins w:id="253" w:author="Poul V Madsen" w:date="2014-11-14T10:46:00Z">
              <w:r w:rsidR="007F08F1">
                <w:t xml:space="preserve">i </w:t>
              </w:r>
            </w:ins>
            <w:ins w:id="254" w:author="Poul V Madsen" w:date="2014-11-14T10:47:00Z">
              <w:r w:rsidR="007F08F1">
                <w:t>D</w:t>
              </w:r>
            </w:ins>
            <w:ins w:id="255" w:author="Poul V Madsen" w:date="2014-11-14T10:46:00Z">
              <w:r w:rsidR="007F08F1">
                <w:t>anmark</w:t>
              </w:r>
            </w:ins>
            <w:ins w:id="256" w:author="Poul V Madsen" w:date="2014-11-14T10:47:00Z">
              <w:r w:rsidR="007F08F1">
                <w:t xml:space="preserve"> (</w:t>
              </w:r>
              <w:proofErr w:type="spellStart"/>
              <w:r w:rsidR="007F08F1">
                <w:t>VoeS</w:t>
              </w:r>
              <w:proofErr w:type="spellEnd"/>
              <w:r w:rsidR="007F08F1">
                <w:t xml:space="preserve">- virksomheder) og som er </w:t>
              </w:r>
            </w:ins>
            <w:ins w:id="257" w:author="Poul V Madsen" w:date="2014-11-10T11:35:00Z">
              <w:r>
                <w:t>tildelt et administrativt SE-NR (SE-Virksomhed)..</w:t>
              </w:r>
            </w:ins>
          </w:p>
          <w:p w14:paraId="33BE804F" w14:textId="77777777" w:rsidR="00B008BE" w:rsidRDefault="00B008BE" w:rsidP="00B008BE">
            <w:pPr>
              <w:pStyle w:val="Normal11"/>
              <w:rPr>
                <w:ins w:id="258" w:author="Poul V Madsen" w:date="2014-11-10T11:35:00Z"/>
              </w:rPr>
            </w:pPr>
          </w:p>
          <w:p w14:paraId="33BE8050" w14:textId="77777777" w:rsidR="00B008BE" w:rsidRDefault="00B008BE" w:rsidP="00B008BE">
            <w:pPr>
              <w:pStyle w:val="Normal11"/>
              <w:rPr>
                <w:ins w:id="259" w:author="Poul V Madsen" w:date="2014-11-10T11:35:00Z"/>
              </w:rPr>
            </w:pPr>
            <w:proofErr w:type="spellStart"/>
            <w:ins w:id="260" w:author="Poul V Madsen" w:date="2014-11-10T11:35:00Z">
              <w:r>
                <w:t>UViR</w:t>
              </w:r>
              <w:proofErr w:type="spellEnd"/>
              <w:r>
                <w:t xml:space="preserve"> kunder </w:t>
              </w:r>
            </w:ins>
          </w:p>
          <w:p w14:paraId="33BE8051" w14:textId="77777777" w:rsidR="00B008BE" w:rsidRDefault="00B008BE" w:rsidP="00B008BE">
            <w:pPr>
              <w:pStyle w:val="Normal11"/>
              <w:rPr>
                <w:ins w:id="261" w:author="Poul V Madsen" w:date="2014-11-10T11:35:00Z"/>
              </w:rPr>
            </w:pPr>
            <w:ins w:id="262" w:author="Poul V Madsen" w:date="2014-11-10T11:35:00Z">
              <w:r>
                <w:t>Der oprettes en konto for kunden (</w:t>
              </w:r>
              <w:proofErr w:type="spellStart"/>
              <w:r>
                <w:t>Use</w:t>
              </w:r>
              <w:proofErr w:type="spellEnd"/>
              <w:r>
                <w:t xml:space="preserve"> Case 13.05 Opret konto) første gang der modtages en fordring fra denne.</w:t>
              </w:r>
            </w:ins>
          </w:p>
          <w:p w14:paraId="33BE8052" w14:textId="77777777" w:rsidR="00B008BE" w:rsidRDefault="000207F3" w:rsidP="00B008BE">
            <w:pPr>
              <w:pStyle w:val="Normal11"/>
              <w:rPr>
                <w:ins w:id="263" w:author="Poul V Madsen" w:date="2014-11-14T10:48:00Z"/>
              </w:rPr>
            </w:pPr>
            <w:proofErr w:type="spellStart"/>
            <w:ins w:id="264" w:author="Poul V Madsen" w:date="2014-11-14T10:48:00Z">
              <w:r>
                <w:t>VoeS</w:t>
              </w:r>
              <w:proofErr w:type="spellEnd"/>
              <w:r>
                <w:t xml:space="preserve"> kunder.</w:t>
              </w:r>
            </w:ins>
          </w:p>
          <w:p w14:paraId="30DB456E" w14:textId="2FDEF17F" w:rsidR="000207F3" w:rsidRDefault="000207F3" w:rsidP="00B008BE">
            <w:pPr>
              <w:pStyle w:val="Normal11"/>
              <w:rPr>
                <w:ins w:id="265" w:author="Poul V Madsen" w:date="2014-11-14T10:48:00Z"/>
              </w:rPr>
            </w:pPr>
            <w:ins w:id="266" w:author="Poul V Madsen" w:date="2014-11-14T10:48:00Z">
              <w:r>
                <w:t>Kundens konto oprettes</w:t>
              </w:r>
            </w:ins>
            <w:ins w:id="267" w:author="Poul V Madsen" w:date="2014-11-14T10:49:00Z">
              <w:r>
                <w:t>,</w:t>
              </w:r>
            </w:ins>
            <w:ins w:id="268" w:author="Poul V Madsen" w:date="2014-11-14T10:48:00Z">
              <w:r>
                <w:t xml:space="preserve"> når </w:t>
              </w:r>
              <w:proofErr w:type="spellStart"/>
              <w:r>
                <w:t>oplysnng</w:t>
              </w:r>
              <w:proofErr w:type="spellEnd"/>
              <w:r>
                <w:t xml:space="preserve"> om oprettelse i erhvervssystem </w:t>
              </w:r>
            </w:ins>
            <w:ins w:id="269" w:author="Poul V Madsen" w:date="2014-11-14T10:49:00Z">
              <w:r>
                <w:t>er modtaget</w:t>
              </w:r>
            </w:ins>
            <w:ins w:id="270" w:author="Poul V Madsen" w:date="2014-11-14T10:48:00Z">
              <w:r>
                <w:t xml:space="preserve"> i skattekontoen.</w:t>
              </w:r>
            </w:ins>
          </w:p>
          <w:p w14:paraId="08BF55D2" w14:textId="77777777" w:rsidR="000207F3" w:rsidRDefault="000207F3" w:rsidP="00B008BE">
            <w:pPr>
              <w:pStyle w:val="Normal11"/>
              <w:rPr>
                <w:ins w:id="271" w:author="Poul V Madsen" w:date="2014-11-10T11:35:00Z"/>
              </w:rPr>
            </w:pPr>
          </w:p>
          <w:p w14:paraId="33BE8053" w14:textId="39C7564F" w:rsidR="00B008BE" w:rsidRDefault="00B008BE" w:rsidP="00B008BE">
            <w:pPr>
              <w:pStyle w:val="Normal11"/>
              <w:rPr>
                <w:ins w:id="272" w:author="Poul V Madsen" w:date="2014-11-10T11:35:00Z"/>
              </w:rPr>
            </w:pPr>
            <w:ins w:id="273" w:author="Poul V Madsen" w:date="2014-11-10T11:35:00Z">
              <w:r>
                <w:t>SRB - sidste rettidige betalingsdato</w:t>
              </w:r>
            </w:ins>
            <w:ins w:id="274" w:author="Poul V Madsen" w:date="2014-11-14T10:50:00Z">
              <w:r w:rsidR="000207F3">
                <w:t xml:space="preserve"> – </w:t>
              </w:r>
              <w:proofErr w:type="spellStart"/>
              <w:r w:rsidR="000207F3">
                <w:t>UViR</w:t>
              </w:r>
              <w:proofErr w:type="spellEnd"/>
              <w:r w:rsidR="000207F3">
                <w:t>-Virksomhed kundetype</w:t>
              </w:r>
            </w:ins>
            <w:ins w:id="275" w:author="Poul V Madsen" w:date="2014-11-10T11:35:00Z">
              <w:r>
                <w:t>.</w:t>
              </w:r>
            </w:ins>
          </w:p>
          <w:p w14:paraId="29A1899B" w14:textId="7F4E835F" w:rsidR="00B008BE" w:rsidRDefault="001B489A" w:rsidP="00240176">
            <w:pPr>
              <w:pStyle w:val="Normal11"/>
              <w:rPr>
                <w:ins w:id="276" w:author="Poul V Madsen" w:date="2014-11-14T11:35:00Z"/>
              </w:rPr>
            </w:pPr>
            <w:ins w:id="277" w:author="Poul V Madsen" w:date="2014-11-14T11:09:00Z">
              <w:r>
                <w:t>Som udgangspunkt</w:t>
              </w:r>
            </w:ins>
            <w:ins w:id="278" w:author="Poul V Madsen" w:date="2014-11-14T10:55:00Z">
              <w:r w:rsidR="000207F3">
                <w:t xml:space="preserve"> vil virksomheden ikke betale direkte til Danmark. I stedet vil indbetalingen ske til en anden medelmsstat som </w:t>
              </w:r>
            </w:ins>
            <w:ins w:id="279" w:author="Poul V Madsen" w:date="2014-11-14T10:57:00Z">
              <w:r w:rsidR="000207F3">
                <w:t>samler indbet</w:t>
              </w:r>
            </w:ins>
            <w:ins w:id="280" w:author="Poul V Madsen" w:date="2014-11-14T10:55:00Z">
              <w:r w:rsidR="000207F3">
                <w:t>a</w:t>
              </w:r>
            </w:ins>
            <w:ins w:id="281" w:author="Poul V Madsen" w:date="2014-11-14T10:57:00Z">
              <w:r w:rsidR="000207F3">
                <w:t>linger op og a</w:t>
              </w:r>
            </w:ins>
            <w:ins w:id="282" w:author="Poul V Madsen" w:date="2014-11-14T10:55:00Z">
              <w:r w:rsidR="000207F3">
                <w:t xml:space="preserve">fregner beløbet til </w:t>
              </w:r>
            </w:ins>
            <w:ins w:id="283" w:author="Poul V Madsen" w:date="2014-11-14T10:56:00Z">
              <w:r w:rsidR="000207F3">
                <w:t>D</w:t>
              </w:r>
            </w:ins>
            <w:ins w:id="284" w:author="Poul V Madsen" w:date="2014-11-14T10:55:00Z">
              <w:r w:rsidR="000207F3">
                <w:t>anmark</w:t>
              </w:r>
            </w:ins>
            <w:ins w:id="285" w:author="Poul V Madsen" w:date="2014-11-14T10:58:00Z">
              <w:r w:rsidR="008B444E">
                <w:t xml:space="preserve"> på et senere tidspunkt. Det betyder at skattekontoen ikke kan forvente at vide</w:t>
              </w:r>
            </w:ins>
            <w:ins w:id="286" w:author="Poul V Madsen" w:date="2014-11-14T11:16:00Z">
              <w:r>
                <w:t>,</w:t>
              </w:r>
            </w:ins>
            <w:ins w:id="287" w:author="Poul V Madsen" w:date="2014-11-14T10:58:00Z">
              <w:r w:rsidR="008B444E">
                <w:t xml:space="preserve"> hvad kunden har betalt når SRB oprinder.</w:t>
              </w:r>
            </w:ins>
            <w:ins w:id="288" w:author="Poul V Madsen" w:date="2014-11-14T11:07:00Z">
              <w:r>
                <w:t xml:space="preserve"> </w:t>
              </w:r>
            </w:ins>
            <w:ins w:id="289" w:author="Poul V Madsen" w:date="2014-11-10T11:35:00Z">
              <w:r w:rsidR="00C149EC" w:rsidDel="00C149EC">
                <w:t xml:space="preserve"> </w:t>
              </w:r>
            </w:ins>
            <w:ins w:id="290" w:author="Poul V Madsen" w:date="2014-11-14T11:17:00Z">
              <w:r>
                <w:t>For at sikre at rykkerprocessen først startes</w:t>
              </w:r>
            </w:ins>
            <w:ins w:id="291" w:author="Poul V Madsen" w:date="2014-11-14T11:34:00Z">
              <w:r w:rsidR="00BE488F">
                <w:t>,</w:t>
              </w:r>
            </w:ins>
            <w:ins w:id="292" w:author="Poul V Madsen" w:date="2014-11-14T11:17:00Z">
              <w:r>
                <w:t xml:space="preserve"> når alle betalinger</w:t>
              </w:r>
            </w:ins>
            <w:ins w:id="293" w:author="Poul V Madsen" w:date="2014-11-14T11:34:00Z">
              <w:r w:rsidR="00BE488F">
                <w:t>,</w:t>
              </w:r>
            </w:ins>
            <w:ins w:id="294" w:author="Poul V Madsen" w:date="2014-11-14T11:17:00Z">
              <w:r>
                <w:t xml:space="preserve"> som er sket via </w:t>
              </w:r>
            </w:ins>
            <w:ins w:id="295" w:author="Poul V Madsen" w:date="2014-11-14T11:18:00Z">
              <w:r w:rsidR="00240176">
                <w:t>en anden medlemsstat</w:t>
              </w:r>
            </w:ins>
            <w:ins w:id="296" w:author="Poul V Madsen" w:date="2014-11-14T11:34:00Z">
              <w:r w:rsidR="00BE488F">
                <w:t>, er oplyst til skattekontoen</w:t>
              </w:r>
            </w:ins>
            <w:ins w:id="297" w:author="Poul V Madsen" w:date="2014-11-14T11:18:00Z">
              <w:r w:rsidR="00240176">
                <w:t xml:space="preserve">, indsætter fagsystem </w:t>
              </w:r>
            </w:ins>
            <w:ins w:id="298" w:author="Poul V Madsen" w:date="2014-11-14T11:21:00Z">
              <w:r w:rsidR="00BE488F">
                <w:t xml:space="preserve">en dato for </w:t>
              </w:r>
            </w:ins>
            <w:ins w:id="299" w:author="Poul V Madsen" w:date="2014-11-14T11:36:00Z">
              <w:r w:rsidR="00BE488F">
                <w:t xml:space="preserve">starttidspunktet på i </w:t>
              </w:r>
              <w:proofErr w:type="spellStart"/>
              <w:r w:rsidR="00BE488F">
                <w:t>værksættelse</w:t>
              </w:r>
              <w:proofErr w:type="spellEnd"/>
              <w:r w:rsidR="00BE488F">
                <w:t xml:space="preserve"> af rykkerprocessen.</w:t>
              </w:r>
            </w:ins>
            <w:ins w:id="300" w:author="Poul V Madsen" w:date="2014-11-14T11:21:00Z">
              <w:r w:rsidR="00240176">
                <w:t xml:space="preserve"> (</w:t>
              </w:r>
            </w:ins>
            <w:ins w:id="301" w:author="Poul V Madsen" w:date="2014-11-14T11:25:00Z">
              <w:r w:rsidR="00240176">
                <w:t xml:space="preserve">Feltet </w:t>
              </w:r>
            </w:ins>
            <w:proofErr w:type="spellStart"/>
            <w:ins w:id="302" w:author="Poul V Madsen" w:date="2014-11-14T11:22:00Z">
              <w:r w:rsidR="00240176">
                <w:t>OpkrævningFordring</w:t>
              </w:r>
            </w:ins>
            <w:ins w:id="303" w:author="Poul V Madsen" w:date="2014-11-14T11:32:00Z">
              <w:r w:rsidR="00240176">
                <w:t>Rykker</w:t>
              </w:r>
            </w:ins>
            <w:ins w:id="304" w:author="Poul V Madsen" w:date="2014-11-14T11:21:00Z">
              <w:r w:rsidR="00240176">
                <w:t>Henstand</w:t>
              </w:r>
            </w:ins>
            <w:ins w:id="305" w:author="Poul V Madsen" w:date="2014-11-14T11:22:00Z">
              <w:r w:rsidR="00240176">
                <w:t>D</w:t>
              </w:r>
            </w:ins>
            <w:ins w:id="306" w:author="Poul V Madsen" w:date="2014-11-14T11:21:00Z">
              <w:r w:rsidR="00240176">
                <w:t>ato</w:t>
              </w:r>
              <w:proofErr w:type="spellEnd"/>
              <w:r w:rsidR="00240176">
                <w:t xml:space="preserve"> i</w:t>
              </w:r>
            </w:ins>
            <w:ins w:id="307" w:author="Poul V Madsen" w:date="2014-11-14T11:22:00Z">
              <w:r w:rsidR="00240176">
                <w:t xml:space="preserve"> servicen </w:t>
              </w:r>
              <w:proofErr w:type="spellStart"/>
              <w:r w:rsidR="00240176">
                <w:t>OpkrævningFordringListeOpret</w:t>
              </w:r>
              <w:proofErr w:type="spellEnd"/>
              <w:r w:rsidR="00240176">
                <w:t xml:space="preserve"> udfyldes).</w:t>
              </w:r>
            </w:ins>
            <w:ins w:id="308" w:author="Poul V Madsen" w:date="2014-11-14T11:21:00Z">
              <w:r w:rsidR="00240176">
                <w:t xml:space="preserve"> </w:t>
              </w:r>
            </w:ins>
          </w:p>
          <w:p w14:paraId="33BE8055" w14:textId="09785805" w:rsidR="00BE488F" w:rsidRPr="00B008BE" w:rsidRDefault="00BE488F" w:rsidP="00240176">
            <w:pPr>
              <w:pStyle w:val="Normal11"/>
              <w:rPr>
                <w:ins w:id="309" w:author="Poul V Madsen" w:date="2014-11-10T11:35:00Z"/>
              </w:rPr>
            </w:pPr>
            <w:ins w:id="310" w:author="Poul V Madsen" w:date="2014-11-14T11:35:00Z">
              <w:r>
                <w:t xml:space="preserve">Sagsbehandler </w:t>
              </w:r>
            </w:ins>
            <w:ins w:id="311" w:author="Poul V Madsen" w:date="2014-11-14T11:36:00Z">
              <w:r>
                <w:t>kan</w:t>
              </w:r>
            </w:ins>
            <w:ins w:id="312" w:author="Poul V Madsen" w:date="2014-11-14T11:35:00Z">
              <w:r>
                <w:t xml:space="preserve"> via skattekontoen portalen </w:t>
              </w:r>
            </w:ins>
            <w:ins w:id="313" w:author="Poul V Madsen" w:date="2014-11-14T11:36:00Z">
              <w:r>
                <w:t>ændre datoen.</w:t>
              </w:r>
            </w:ins>
          </w:p>
        </w:tc>
      </w:tr>
      <w:tr w:rsidR="00B008BE" w14:paraId="33BE805A" w14:textId="77777777" w:rsidTr="00B008BE">
        <w:trPr>
          <w:ins w:id="314" w:author="Poul V Madsen" w:date="2014-11-10T11:35:00Z"/>
        </w:trPr>
        <w:tc>
          <w:tcPr>
            <w:tcW w:w="9869" w:type="dxa"/>
            <w:shd w:val="clear" w:color="auto" w:fill="auto"/>
          </w:tcPr>
          <w:p w14:paraId="33BE8057" w14:textId="77777777" w:rsidR="00B008BE" w:rsidRDefault="00B008BE" w:rsidP="00B008BE">
            <w:pPr>
              <w:pStyle w:val="Normal11"/>
              <w:rPr>
                <w:ins w:id="315" w:author="Poul V Madsen" w:date="2014-11-10T11:35:00Z"/>
              </w:rPr>
            </w:pPr>
            <w:ins w:id="316" w:author="Poul V Madsen" w:date="2014-11-10T11:35:00Z">
              <w:r>
                <w:rPr>
                  <w:b/>
                </w:rPr>
                <w:t>Frekvens</w:t>
              </w:r>
            </w:ins>
          </w:p>
          <w:p w14:paraId="33BE8058" w14:textId="77777777" w:rsidR="00B008BE" w:rsidRDefault="00B008BE" w:rsidP="00B008BE">
            <w:pPr>
              <w:pStyle w:val="Normal11"/>
              <w:rPr>
                <w:ins w:id="317" w:author="Poul V Madsen" w:date="2014-11-10T11:35:00Z"/>
              </w:rPr>
            </w:pPr>
            <w:ins w:id="318" w:author="Poul V Madsen" w:date="2014-11-10T11:35:00Z">
              <w:r>
                <w:t>Ordinære fordringer - kvartalsvis</w:t>
              </w:r>
            </w:ins>
          </w:p>
          <w:p w14:paraId="33BE8059" w14:textId="77777777" w:rsidR="00B008BE" w:rsidRPr="00B008BE" w:rsidRDefault="00B008BE" w:rsidP="00B008BE">
            <w:pPr>
              <w:pStyle w:val="Normal11"/>
              <w:rPr>
                <w:ins w:id="319" w:author="Poul V Madsen" w:date="2014-11-10T11:35:00Z"/>
              </w:rPr>
            </w:pPr>
            <w:ins w:id="320" w:author="Poul V Madsen" w:date="2014-11-10T11:35:00Z">
              <w:r>
                <w:t>Rettelses fordringer - Ad hoc.</w:t>
              </w:r>
            </w:ins>
          </w:p>
        </w:tc>
      </w:tr>
      <w:tr w:rsidR="00B008BE" w:rsidRPr="009B712A" w14:paraId="33BE805D" w14:textId="77777777" w:rsidTr="00B008BE">
        <w:trPr>
          <w:ins w:id="321" w:author="Poul V Madsen" w:date="2014-11-10T11:35:00Z"/>
        </w:trPr>
        <w:tc>
          <w:tcPr>
            <w:tcW w:w="9869" w:type="dxa"/>
            <w:shd w:val="clear" w:color="auto" w:fill="auto"/>
          </w:tcPr>
          <w:p w14:paraId="33BE805B" w14:textId="77777777" w:rsidR="00B008BE" w:rsidRPr="00F365F2" w:rsidRDefault="00B008BE" w:rsidP="00B008BE">
            <w:pPr>
              <w:pStyle w:val="Normal11"/>
              <w:rPr>
                <w:ins w:id="322" w:author="Poul V Madsen" w:date="2014-11-10T11:35:00Z"/>
                <w:lang w:val="en-US"/>
              </w:rPr>
            </w:pPr>
            <w:proofErr w:type="spellStart"/>
            <w:ins w:id="323" w:author="Poul V Madsen" w:date="2014-11-10T11:35:00Z">
              <w:r w:rsidRPr="00F365F2">
                <w:rPr>
                  <w:b/>
                  <w:lang w:val="en-US"/>
                </w:rPr>
                <w:t>Aktører</w:t>
              </w:r>
              <w:proofErr w:type="spellEnd"/>
            </w:ins>
          </w:p>
          <w:p w14:paraId="33BE805C" w14:textId="2A85B87A" w:rsidR="00B008BE" w:rsidRPr="00F365F2" w:rsidRDefault="00B008BE" w:rsidP="00B008BE">
            <w:pPr>
              <w:pStyle w:val="Normal11"/>
              <w:rPr>
                <w:ins w:id="324" w:author="Poul V Madsen" w:date="2014-11-10T11:35:00Z"/>
                <w:lang w:val="en-US"/>
              </w:rPr>
            </w:pPr>
            <w:ins w:id="325" w:author="Poul V Madsen" w:date="2014-11-10T11:35:00Z">
              <w:r w:rsidRPr="00F365F2">
                <w:rPr>
                  <w:lang w:val="en-US"/>
                </w:rPr>
                <w:t xml:space="preserve">"M1SS - </w:t>
              </w:r>
            </w:ins>
            <w:ins w:id="326" w:author="Poul V Madsen" w:date="2014-11-14T12:00:00Z">
              <w:r w:rsidR="00F365F2">
                <w:rPr>
                  <w:lang w:val="en-US"/>
                </w:rPr>
                <w:t>One stop moms</w:t>
              </w:r>
            </w:ins>
            <w:ins w:id="327" w:author="Poul V Madsen" w:date="2014-11-10T11:35:00Z">
              <w:r w:rsidRPr="00F365F2">
                <w:rPr>
                  <w:lang w:val="en-US"/>
                </w:rPr>
                <w:t>"</w:t>
              </w:r>
            </w:ins>
          </w:p>
        </w:tc>
      </w:tr>
      <w:tr w:rsidR="00B008BE" w14:paraId="33BE8060" w14:textId="77777777" w:rsidTr="00B008BE">
        <w:trPr>
          <w:ins w:id="328" w:author="Poul V Madsen" w:date="2014-11-10T11:35:00Z"/>
        </w:trPr>
        <w:tc>
          <w:tcPr>
            <w:tcW w:w="9869" w:type="dxa"/>
            <w:shd w:val="clear" w:color="auto" w:fill="auto"/>
          </w:tcPr>
          <w:p w14:paraId="33BE805E" w14:textId="77777777" w:rsidR="00B008BE" w:rsidRDefault="00B008BE" w:rsidP="00B008BE">
            <w:pPr>
              <w:pStyle w:val="Normal11"/>
              <w:rPr>
                <w:ins w:id="329" w:author="Poul V Madsen" w:date="2014-11-10T11:35:00Z"/>
              </w:rPr>
            </w:pPr>
            <w:ins w:id="330" w:author="Poul V Madsen" w:date="2014-11-10T11:35:00Z">
              <w:r>
                <w:rPr>
                  <w:b/>
                </w:rPr>
                <w:t>Startbetingelser</w:t>
              </w:r>
            </w:ins>
          </w:p>
          <w:p w14:paraId="33BE805F" w14:textId="77777777" w:rsidR="00B008BE" w:rsidRPr="00B008BE" w:rsidRDefault="00B008BE" w:rsidP="00B008BE">
            <w:pPr>
              <w:pStyle w:val="Normal11"/>
              <w:rPr>
                <w:ins w:id="331" w:author="Poul V Madsen" w:date="2014-11-10T11:35:00Z"/>
              </w:rPr>
            </w:pPr>
            <w:ins w:id="332" w:author="Poul V Madsen" w:date="2014-11-10T11:35:00Z">
              <w:r>
                <w:t>Kunden er tildelt et administrativt SE-</w:t>
              </w:r>
              <w:proofErr w:type="spellStart"/>
              <w:r>
                <w:t>nr</w:t>
              </w:r>
              <w:proofErr w:type="spellEnd"/>
              <w:r>
                <w:t xml:space="preserve"> (</w:t>
              </w:r>
              <w:proofErr w:type="spellStart"/>
              <w:r>
                <w:t>VOeS</w:t>
              </w:r>
              <w:proofErr w:type="spellEnd"/>
              <w:r>
                <w:t xml:space="preserve"> virksomhed) eller kunden er oprettet i </w:t>
              </w:r>
              <w:proofErr w:type="spellStart"/>
              <w:r>
                <w:t>UViR</w:t>
              </w:r>
              <w:proofErr w:type="spellEnd"/>
              <w:r>
                <w:t xml:space="preserve"> registreret.</w:t>
              </w:r>
            </w:ins>
          </w:p>
        </w:tc>
      </w:tr>
    </w:tbl>
    <w:p w14:paraId="33BE8061" w14:textId="77777777" w:rsidR="00B008BE" w:rsidRDefault="00B008BE" w:rsidP="00B008BE">
      <w:pPr>
        <w:pStyle w:val="Normal11"/>
        <w:rPr>
          <w:ins w:id="333" w:author="Poul V Madsen" w:date="2014-11-10T11:35:00Z"/>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63" w14:textId="77777777" w:rsidTr="00B008BE">
        <w:trPr>
          <w:ins w:id="334" w:author="Poul V Madsen" w:date="2014-11-10T11:35:00Z"/>
        </w:trPr>
        <w:tc>
          <w:tcPr>
            <w:tcW w:w="9909" w:type="dxa"/>
            <w:gridSpan w:val="3"/>
          </w:tcPr>
          <w:p w14:paraId="33BE8062" w14:textId="77777777" w:rsidR="00B008BE" w:rsidRPr="00B008BE" w:rsidRDefault="00B008BE" w:rsidP="00B008BE">
            <w:pPr>
              <w:pStyle w:val="Normal11"/>
              <w:rPr>
                <w:ins w:id="335" w:author="Poul V Madsen" w:date="2014-11-10T11:35:00Z"/>
              </w:rPr>
            </w:pPr>
            <w:ins w:id="336" w:author="Poul V Madsen" w:date="2014-11-10T11:35:00Z">
              <w:r>
                <w:rPr>
                  <w:b/>
                </w:rPr>
                <w:t>Hovedvej</w:t>
              </w:r>
            </w:ins>
          </w:p>
        </w:tc>
      </w:tr>
      <w:tr w:rsidR="00B008BE" w14:paraId="33BE8067" w14:textId="77777777" w:rsidTr="00B008BE">
        <w:trPr>
          <w:ins w:id="337" w:author="Poul V Madsen" w:date="2014-11-10T11:35:00Z"/>
        </w:trPr>
        <w:tc>
          <w:tcPr>
            <w:tcW w:w="3356" w:type="dxa"/>
            <w:shd w:val="pct20" w:color="auto" w:fill="0000FF"/>
          </w:tcPr>
          <w:p w14:paraId="33BE8064" w14:textId="77777777" w:rsidR="00B008BE" w:rsidRPr="00B008BE" w:rsidRDefault="00B008BE" w:rsidP="00B008BE">
            <w:pPr>
              <w:pStyle w:val="Normal11"/>
              <w:rPr>
                <w:ins w:id="338" w:author="Poul V Madsen" w:date="2014-11-10T11:35:00Z"/>
                <w:color w:val="FFFFFF"/>
              </w:rPr>
            </w:pPr>
            <w:ins w:id="339" w:author="Poul V Madsen" w:date="2014-11-10T11:35:00Z">
              <w:r>
                <w:rPr>
                  <w:color w:val="FFFFFF"/>
                </w:rPr>
                <w:t>Aktør</w:t>
              </w:r>
            </w:ins>
          </w:p>
        </w:tc>
        <w:tc>
          <w:tcPr>
            <w:tcW w:w="3356" w:type="dxa"/>
            <w:shd w:val="pct20" w:color="auto" w:fill="0000FF"/>
          </w:tcPr>
          <w:p w14:paraId="33BE8065" w14:textId="77777777" w:rsidR="00B008BE" w:rsidRPr="00B008BE" w:rsidRDefault="00B008BE" w:rsidP="00B008BE">
            <w:pPr>
              <w:pStyle w:val="Normal11"/>
              <w:rPr>
                <w:ins w:id="340" w:author="Poul V Madsen" w:date="2014-11-10T11:35:00Z"/>
                <w:color w:val="FFFFFF"/>
              </w:rPr>
            </w:pPr>
            <w:ins w:id="341" w:author="Poul V Madsen" w:date="2014-11-10T11:35:00Z">
              <w:r>
                <w:rPr>
                  <w:color w:val="FFFFFF"/>
                </w:rPr>
                <w:t>Løsning</w:t>
              </w:r>
            </w:ins>
          </w:p>
        </w:tc>
        <w:tc>
          <w:tcPr>
            <w:tcW w:w="3197" w:type="dxa"/>
            <w:shd w:val="pct20" w:color="auto" w:fill="0000FF"/>
          </w:tcPr>
          <w:p w14:paraId="33BE8066" w14:textId="77777777" w:rsidR="00B008BE" w:rsidRPr="00B008BE" w:rsidRDefault="00B008BE" w:rsidP="00B008BE">
            <w:pPr>
              <w:pStyle w:val="Normal11"/>
              <w:rPr>
                <w:ins w:id="342" w:author="Poul V Madsen" w:date="2014-11-10T11:35:00Z"/>
                <w:color w:val="FFFFFF"/>
              </w:rPr>
            </w:pPr>
            <w:ins w:id="343" w:author="Poul V Madsen" w:date="2014-11-10T11:35:00Z">
              <w:r>
                <w:rPr>
                  <w:color w:val="FFFFFF"/>
                </w:rPr>
                <w:t>Service/Service operationer</w:t>
              </w:r>
            </w:ins>
          </w:p>
        </w:tc>
      </w:tr>
      <w:tr w:rsidR="00B008BE" w14:paraId="33BE8069" w14:textId="77777777" w:rsidTr="00B008BE">
        <w:trPr>
          <w:ins w:id="344" w:author="Poul V Madsen" w:date="2014-11-10T11:35:00Z"/>
        </w:trPr>
        <w:tc>
          <w:tcPr>
            <w:tcW w:w="9909" w:type="dxa"/>
            <w:gridSpan w:val="3"/>
            <w:shd w:val="clear" w:color="auto" w:fill="FFFFFF"/>
          </w:tcPr>
          <w:p w14:paraId="33BE8068" w14:textId="77777777" w:rsidR="00B008BE" w:rsidRPr="00B008BE" w:rsidRDefault="00B008BE" w:rsidP="00B008BE">
            <w:pPr>
              <w:pStyle w:val="Normal11"/>
              <w:rPr>
                <w:ins w:id="345" w:author="Poul V Madsen" w:date="2014-11-10T11:35:00Z"/>
                <w:b/>
              </w:rPr>
            </w:pPr>
            <w:ins w:id="346" w:author="Poul V Madsen" w:date="2014-11-10T11:35:00Z">
              <w:r>
                <w:rPr>
                  <w:b/>
                </w:rPr>
                <w:t>Trin 1: Modtag fordring</w:t>
              </w:r>
            </w:ins>
          </w:p>
        </w:tc>
      </w:tr>
      <w:tr w:rsidR="00B008BE" w14:paraId="33BE806F" w14:textId="77777777" w:rsidTr="00B008BE">
        <w:trPr>
          <w:ins w:id="347" w:author="Poul V Madsen" w:date="2014-11-10T11:35:00Z"/>
        </w:trPr>
        <w:tc>
          <w:tcPr>
            <w:tcW w:w="3356" w:type="dxa"/>
            <w:shd w:val="clear" w:color="auto" w:fill="FFFFFF"/>
          </w:tcPr>
          <w:p w14:paraId="33BE806A" w14:textId="77777777" w:rsidR="00B008BE" w:rsidRPr="00B008BE" w:rsidRDefault="00B008BE" w:rsidP="00B008BE">
            <w:pPr>
              <w:pStyle w:val="Normal11"/>
              <w:rPr>
                <w:ins w:id="348" w:author="Poul V Madsen" w:date="2014-11-10T11:35:00Z"/>
                <w:color w:val="000000"/>
              </w:rPr>
            </w:pPr>
            <w:ins w:id="349" w:author="Poul V Madsen" w:date="2014-11-10T11:35:00Z">
              <w:r>
                <w:rPr>
                  <w:color w:val="000000"/>
                </w:rPr>
                <w:t xml:space="preserve">M1SS kalder service </w:t>
              </w:r>
              <w:proofErr w:type="spellStart"/>
              <w:r>
                <w:rPr>
                  <w:color w:val="000000"/>
                </w:rPr>
                <w:t>OpkrævningFordringLIsteOpret</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ins>
          </w:p>
        </w:tc>
        <w:tc>
          <w:tcPr>
            <w:tcW w:w="3356" w:type="dxa"/>
            <w:shd w:val="clear" w:color="auto" w:fill="FFFFFF"/>
          </w:tcPr>
          <w:p w14:paraId="33BE806B" w14:textId="190A57A9" w:rsidR="00B008BE" w:rsidRDefault="00B008BE" w:rsidP="00B008BE">
            <w:pPr>
              <w:pStyle w:val="Normal11"/>
              <w:rPr>
                <w:ins w:id="350" w:author="Poul V Madsen" w:date="2014-11-10T11:35:00Z"/>
              </w:rPr>
            </w:pPr>
            <w:ins w:id="351" w:author="Poul V Madsen" w:date="2014-11-10T11:35:00Z">
              <w:r>
                <w:t xml:space="preserve">Skattekontoen undersøger om der </w:t>
              </w:r>
              <w:r w:rsidR="00C149EC">
                <w:t xml:space="preserve">er </w:t>
              </w:r>
              <w:r>
                <w:t xml:space="preserve">oprettet en konto for kunden. Hvis kunden er af typen SE-Virksomhed og der ikke er oprettet en kunde så afvises fordringen og gennemløbet afbrydes. Hvis kunden er af typen </w:t>
              </w:r>
              <w:proofErr w:type="spellStart"/>
              <w:r>
                <w:t>UViR</w:t>
              </w:r>
              <w:proofErr w:type="spellEnd"/>
              <w:r>
                <w:t xml:space="preserve"> virksomhed og der ikke er oprettet en konto, så gennemføres trinnet &lt;Opret </w:t>
              </w:r>
              <w:proofErr w:type="gramStart"/>
              <w:r>
                <w:t xml:space="preserve">Konto&gt; </w:t>
              </w:r>
              <w:r w:rsidR="00C149EC">
                <w:t>.</w:t>
              </w:r>
              <w:proofErr w:type="gramEnd"/>
            </w:ins>
          </w:p>
          <w:p w14:paraId="33BE806C" w14:textId="77777777" w:rsidR="00B008BE" w:rsidRDefault="00B008BE" w:rsidP="00B008BE">
            <w:pPr>
              <w:pStyle w:val="Normal11"/>
              <w:rPr>
                <w:ins w:id="352" w:author="Poul V Madsen" w:date="2014-11-10T11:35:00Z"/>
              </w:rPr>
            </w:pPr>
            <w:ins w:id="353" w:author="Poul V Madsen" w:date="2014-11-10T11:35:00Z">
              <w:r>
                <w:t xml:space="preserve">Når kunden har en konto så valideres fordringen og hvis validering er OK så tildeles den et </w:t>
              </w:r>
              <w:proofErr w:type="spellStart"/>
              <w:r>
                <w:t>fordringsID</w:t>
              </w:r>
              <w:proofErr w:type="spellEnd"/>
              <w:r>
                <w:t>.</w:t>
              </w:r>
            </w:ins>
          </w:p>
          <w:p w14:paraId="33BE806D" w14:textId="77777777" w:rsidR="00B008BE" w:rsidRDefault="00B008BE" w:rsidP="00B008BE">
            <w:pPr>
              <w:pStyle w:val="Normal11"/>
              <w:rPr>
                <w:ins w:id="354" w:author="Poul V Madsen" w:date="2014-11-10T11:35:00Z"/>
              </w:rPr>
            </w:pPr>
            <w:ins w:id="355" w:author="Poul V Madsen" w:date="2014-11-10T11:35:00Z">
              <w:r>
                <w:t xml:space="preserve">Når fordringen er tildelt et </w:t>
              </w:r>
              <w:proofErr w:type="spellStart"/>
              <w:r>
                <w:t>fordringID</w:t>
              </w:r>
              <w:proofErr w:type="spellEnd"/>
              <w:r>
                <w:t xml:space="preserve"> så fortsættes med trin &lt;Opret fordring på kundens konto&gt;.</w:t>
              </w:r>
            </w:ins>
          </w:p>
        </w:tc>
        <w:tc>
          <w:tcPr>
            <w:tcW w:w="3197" w:type="dxa"/>
            <w:shd w:val="clear" w:color="auto" w:fill="FFFFFF"/>
          </w:tcPr>
          <w:p w14:paraId="33BE806E" w14:textId="77777777" w:rsidR="00B008BE" w:rsidRDefault="00B008BE" w:rsidP="00B008BE">
            <w:pPr>
              <w:pStyle w:val="Normal11"/>
              <w:rPr>
                <w:ins w:id="356" w:author="Poul V Madsen" w:date="2014-11-10T11:35:00Z"/>
              </w:rPr>
            </w:pPr>
            <w:proofErr w:type="spellStart"/>
            <w:ins w:id="357" w:author="Poul V Madsen" w:date="2014-11-10T11:35:00Z">
              <w:r>
                <w:t>DMO</w:t>
              </w:r>
              <w:proofErr w:type="gramStart"/>
              <w:r>
                <w:t>.OpkrævningFordringListeOpret</w:t>
              </w:r>
              <w:proofErr w:type="spellEnd"/>
              <w:proofErr w:type="gramEnd"/>
              <w:r>
                <w:fldChar w:fldCharType="begin"/>
              </w:r>
              <w:r>
                <w:instrText xml:space="preserve"> XE "</w:instrText>
              </w:r>
              <w:r w:rsidRPr="00CB1C26">
                <w:instrText>DMO.OpkrævningFordringListeOpret</w:instrText>
              </w:r>
              <w:r>
                <w:instrText xml:space="preserve">" </w:instrText>
              </w:r>
              <w:r>
                <w:fldChar w:fldCharType="end"/>
              </w:r>
            </w:ins>
          </w:p>
        </w:tc>
      </w:tr>
      <w:tr w:rsidR="00B008BE" w14:paraId="33BE8073" w14:textId="77777777" w:rsidTr="00B008BE">
        <w:trPr>
          <w:ins w:id="358" w:author="Poul V Madsen" w:date="2014-11-10T11:35:00Z"/>
        </w:trPr>
        <w:tc>
          <w:tcPr>
            <w:tcW w:w="3356" w:type="dxa"/>
            <w:shd w:val="clear" w:color="auto" w:fill="FFFFFF"/>
          </w:tcPr>
          <w:p w14:paraId="33BE8070" w14:textId="33F93BFB" w:rsidR="00B008BE" w:rsidRDefault="00D635B2" w:rsidP="00B008BE">
            <w:pPr>
              <w:pStyle w:val="Normal11"/>
              <w:rPr>
                <w:ins w:id="359" w:author="Poul V Madsen" w:date="2014-11-10T11:35:00Z"/>
                <w:color w:val="000000"/>
              </w:rPr>
            </w:pPr>
            <w:ins w:id="360" w:author="Poul V Madsen" w:date="2014-11-10T11:35:00Z">
              <w:r>
                <w:rPr>
                  <w:color w:val="000000"/>
                </w:rPr>
                <w:t xml:space="preserve">Undtagelse: </w:t>
              </w:r>
              <w:r w:rsidR="00B008BE">
                <w:rPr>
                  <w:color w:val="000000"/>
                </w:rPr>
                <w:t>[Opret Konto]</w:t>
              </w:r>
            </w:ins>
          </w:p>
        </w:tc>
        <w:tc>
          <w:tcPr>
            <w:tcW w:w="3356" w:type="dxa"/>
            <w:shd w:val="clear" w:color="auto" w:fill="FFFFFF"/>
          </w:tcPr>
          <w:p w14:paraId="33BE8071" w14:textId="77777777" w:rsidR="00B008BE" w:rsidRDefault="00B008BE" w:rsidP="00B008BE">
            <w:pPr>
              <w:pStyle w:val="Normal11"/>
              <w:rPr>
                <w:ins w:id="361" w:author="Poul V Madsen" w:date="2014-11-10T11:35:00Z"/>
              </w:rPr>
            </w:pPr>
          </w:p>
        </w:tc>
        <w:tc>
          <w:tcPr>
            <w:tcW w:w="3197" w:type="dxa"/>
            <w:shd w:val="clear" w:color="auto" w:fill="FFFFFF"/>
          </w:tcPr>
          <w:p w14:paraId="33BE8072" w14:textId="77777777" w:rsidR="00B008BE" w:rsidRDefault="00B008BE" w:rsidP="00B008BE">
            <w:pPr>
              <w:pStyle w:val="Normal11"/>
              <w:rPr>
                <w:ins w:id="362" w:author="Poul V Madsen" w:date="2014-11-10T11:35:00Z"/>
              </w:rPr>
            </w:pPr>
          </w:p>
        </w:tc>
      </w:tr>
      <w:tr w:rsidR="00B008BE" w14:paraId="33BE8075" w14:textId="77777777" w:rsidTr="00B008BE">
        <w:trPr>
          <w:ins w:id="363" w:author="Poul V Madsen" w:date="2014-11-10T11:35:00Z"/>
        </w:trPr>
        <w:tc>
          <w:tcPr>
            <w:tcW w:w="9909" w:type="dxa"/>
            <w:gridSpan w:val="3"/>
            <w:shd w:val="clear" w:color="auto" w:fill="FFFFFF"/>
          </w:tcPr>
          <w:p w14:paraId="33BE8074" w14:textId="77777777" w:rsidR="00B008BE" w:rsidRPr="00B008BE" w:rsidRDefault="00B008BE" w:rsidP="00B008BE">
            <w:pPr>
              <w:pStyle w:val="Normal11"/>
              <w:rPr>
                <w:ins w:id="364" w:author="Poul V Madsen" w:date="2014-11-10T11:35:00Z"/>
                <w:b/>
              </w:rPr>
            </w:pPr>
            <w:ins w:id="365" w:author="Poul V Madsen" w:date="2014-11-10T11:35:00Z">
              <w:r>
                <w:rPr>
                  <w:b/>
                </w:rPr>
                <w:t>Trin 2: Opret fordring på kundens konto</w:t>
              </w:r>
            </w:ins>
          </w:p>
        </w:tc>
      </w:tr>
      <w:tr w:rsidR="00B008BE" w14:paraId="33BE807A" w14:textId="77777777" w:rsidTr="00B008BE">
        <w:trPr>
          <w:ins w:id="366" w:author="Poul V Madsen" w:date="2014-11-10T11:35:00Z"/>
        </w:trPr>
        <w:tc>
          <w:tcPr>
            <w:tcW w:w="3356" w:type="dxa"/>
            <w:shd w:val="clear" w:color="auto" w:fill="FFFFFF"/>
          </w:tcPr>
          <w:p w14:paraId="33BE8076" w14:textId="77777777" w:rsidR="00B008BE" w:rsidRDefault="00B008BE" w:rsidP="00B008BE">
            <w:pPr>
              <w:pStyle w:val="Normal11"/>
              <w:rPr>
                <w:ins w:id="367" w:author="Poul V Madsen" w:date="2014-11-10T11:35:00Z"/>
                <w:color w:val="000000"/>
              </w:rPr>
            </w:pPr>
          </w:p>
        </w:tc>
        <w:tc>
          <w:tcPr>
            <w:tcW w:w="3356" w:type="dxa"/>
            <w:shd w:val="clear" w:color="auto" w:fill="FFFFFF"/>
          </w:tcPr>
          <w:p w14:paraId="33BE8077" w14:textId="748D6AB0" w:rsidR="00B008BE" w:rsidRDefault="00B008BE" w:rsidP="00B008BE">
            <w:pPr>
              <w:pStyle w:val="Normal11"/>
              <w:rPr>
                <w:ins w:id="368" w:author="Poul V Madsen" w:date="2014-11-10T11:35:00Z"/>
              </w:rPr>
            </w:pPr>
            <w:ins w:id="369" w:author="Poul V Madsen" w:date="2014-11-10T11:35:00Z">
              <w:r>
                <w:t xml:space="preserve">Fordring posteres på kundens konto. </w:t>
              </w:r>
            </w:ins>
            <w:proofErr w:type="spellStart"/>
            <w:ins w:id="370" w:author="Poul V Madsen" w:date="2014-11-14T11:37:00Z">
              <w:r w:rsidR="00BE488F">
                <w:t>OpkrævningFordringRykker</w:t>
              </w:r>
            </w:ins>
            <w:ins w:id="371" w:author="Poul V Madsen" w:date="2014-11-10T11:35:00Z">
              <w:r w:rsidR="00BE488F">
                <w:t>Henstand</w:t>
              </w:r>
            </w:ins>
            <w:ins w:id="372" w:author="Poul V Madsen" w:date="2014-11-14T11:37:00Z">
              <w:r w:rsidR="00BE488F">
                <w:t>D</w:t>
              </w:r>
            </w:ins>
            <w:ins w:id="373" w:author="Poul V Madsen" w:date="2014-11-10T11:35:00Z">
              <w:r w:rsidR="00D635B2">
                <w:t>ato</w:t>
              </w:r>
              <w:proofErr w:type="spellEnd"/>
              <w:r w:rsidR="00D635B2">
                <w:t xml:space="preserve"> </w:t>
              </w:r>
            </w:ins>
            <w:ins w:id="374" w:author="Poul V Madsen" w:date="2014-11-13T11:37:00Z">
              <w:r w:rsidR="003904E5">
                <w:t>registreres</w:t>
              </w:r>
            </w:ins>
            <w:ins w:id="375" w:author="Poul V Madsen" w:date="2014-11-10T11:35:00Z">
              <w:r>
                <w:t xml:space="preserve">. </w:t>
              </w:r>
            </w:ins>
          </w:p>
          <w:p w14:paraId="33BE8078" w14:textId="38506586" w:rsidR="00B008BE" w:rsidRDefault="00B008BE" w:rsidP="00B008BE">
            <w:pPr>
              <w:pStyle w:val="Normal11"/>
              <w:rPr>
                <w:ins w:id="376" w:author="Poul V Madsen" w:date="2014-11-10T11:35:00Z"/>
              </w:rPr>
            </w:pPr>
          </w:p>
        </w:tc>
        <w:tc>
          <w:tcPr>
            <w:tcW w:w="3197" w:type="dxa"/>
            <w:shd w:val="clear" w:color="auto" w:fill="FFFFFF"/>
          </w:tcPr>
          <w:p w14:paraId="33BE8079" w14:textId="77777777" w:rsidR="00B008BE" w:rsidRDefault="00B008BE" w:rsidP="00B008BE">
            <w:pPr>
              <w:pStyle w:val="Normal11"/>
              <w:rPr>
                <w:ins w:id="377" w:author="Poul V Madsen" w:date="2014-11-10T11:35:00Z"/>
              </w:rPr>
            </w:pPr>
          </w:p>
        </w:tc>
      </w:tr>
      <w:tr w:rsidR="00B008BE" w14:paraId="33BE807C" w14:textId="77777777" w:rsidTr="00B008BE">
        <w:trPr>
          <w:ins w:id="378" w:author="Poul V Madsen" w:date="2014-11-10T11:35:00Z"/>
        </w:trPr>
        <w:tc>
          <w:tcPr>
            <w:tcW w:w="9909" w:type="dxa"/>
            <w:gridSpan w:val="3"/>
            <w:shd w:val="clear" w:color="auto" w:fill="FFFFFF"/>
          </w:tcPr>
          <w:p w14:paraId="33BE807B" w14:textId="77777777" w:rsidR="00B008BE" w:rsidRPr="00B008BE" w:rsidRDefault="00B008BE" w:rsidP="00B008BE">
            <w:pPr>
              <w:pStyle w:val="Normal11"/>
              <w:rPr>
                <w:ins w:id="379" w:author="Poul V Madsen" w:date="2014-11-10T11:35:00Z"/>
                <w:b/>
              </w:rPr>
            </w:pPr>
            <w:ins w:id="380" w:author="Poul V Madsen" w:date="2014-11-10T11:35:00Z">
              <w:r>
                <w:rPr>
                  <w:b/>
                </w:rPr>
                <w:t>Trin 3: Bogfør fordring i regnskab</w:t>
              </w:r>
            </w:ins>
          </w:p>
        </w:tc>
      </w:tr>
      <w:tr w:rsidR="00B008BE" w14:paraId="33BE8080" w14:textId="77777777" w:rsidTr="00B008BE">
        <w:trPr>
          <w:ins w:id="381" w:author="Poul V Madsen" w:date="2014-11-10T11:35:00Z"/>
        </w:trPr>
        <w:tc>
          <w:tcPr>
            <w:tcW w:w="3356" w:type="dxa"/>
            <w:shd w:val="clear" w:color="auto" w:fill="FFFFFF"/>
          </w:tcPr>
          <w:p w14:paraId="33BE807D" w14:textId="77777777" w:rsidR="00B008BE" w:rsidRDefault="00B008BE" w:rsidP="00B008BE">
            <w:pPr>
              <w:pStyle w:val="Normal11"/>
              <w:rPr>
                <w:ins w:id="382" w:author="Poul V Madsen" w:date="2014-11-10T11:35:00Z"/>
                <w:color w:val="000000"/>
              </w:rPr>
            </w:pPr>
          </w:p>
        </w:tc>
        <w:tc>
          <w:tcPr>
            <w:tcW w:w="3356" w:type="dxa"/>
            <w:shd w:val="clear" w:color="auto" w:fill="FFFFFF"/>
          </w:tcPr>
          <w:p w14:paraId="33BE807E" w14:textId="131AE197" w:rsidR="00B008BE" w:rsidRDefault="00B008BE" w:rsidP="00D635B2">
            <w:pPr>
              <w:pStyle w:val="Normal11"/>
              <w:rPr>
                <w:ins w:id="383" w:author="Poul V Madsen" w:date="2014-11-10T11:35:00Z"/>
              </w:rPr>
            </w:pPr>
            <w:ins w:id="384" w:author="Poul V Madsen" w:date="2014-11-10T11:35:00Z">
              <w:r>
                <w:t>Fordring bogføres på relevante artkonti</w:t>
              </w:r>
              <w:r w:rsidR="00D635B2">
                <w:t xml:space="preserve"> </w:t>
              </w:r>
              <w:r>
                <w:t xml:space="preserve">m.m. </w:t>
              </w:r>
            </w:ins>
          </w:p>
        </w:tc>
        <w:tc>
          <w:tcPr>
            <w:tcW w:w="3197" w:type="dxa"/>
            <w:shd w:val="clear" w:color="auto" w:fill="FFFFFF"/>
          </w:tcPr>
          <w:p w14:paraId="33BE807F" w14:textId="77777777" w:rsidR="00B008BE" w:rsidRDefault="00B008BE" w:rsidP="00B008BE">
            <w:pPr>
              <w:pStyle w:val="Normal11"/>
              <w:rPr>
                <w:ins w:id="385" w:author="Poul V Madsen" w:date="2014-11-10T11:35:00Z"/>
              </w:rPr>
            </w:pPr>
          </w:p>
        </w:tc>
      </w:tr>
    </w:tbl>
    <w:p w14:paraId="33BE8081" w14:textId="77777777" w:rsidR="00B008BE" w:rsidRDefault="00B008BE" w:rsidP="00B008BE">
      <w:pPr>
        <w:pStyle w:val="Normal11"/>
        <w:rPr>
          <w:ins w:id="386" w:author="Poul V Madsen" w:date="2014-11-10T11:35:00Z"/>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83" w14:textId="77777777" w:rsidTr="00B008BE">
        <w:trPr>
          <w:ins w:id="387" w:author="Poul V Madsen" w:date="2014-11-10T11:35:00Z"/>
        </w:trPr>
        <w:tc>
          <w:tcPr>
            <w:tcW w:w="9909" w:type="dxa"/>
            <w:gridSpan w:val="3"/>
          </w:tcPr>
          <w:p w14:paraId="33BE8082" w14:textId="77777777" w:rsidR="00B008BE" w:rsidRPr="00B008BE" w:rsidRDefault="00B008BE" w:rsidP="00B008BE">
            <w:pPr>
              <w:pStyle w:val="Normal11"/>
              <w:rPr>
                <w:ins w:id="388" w:author="Poul V Madsen" w:date="2014-11-10T11:35:00Z"/>
              </w:rPr>
            </w:pPr>
            <w:ins w:id="389" w:author="Poul V Madsen" w:date="2014-11-10T11:35:00Z">
              <w:r>
                <w:rPr>
                  <w:b/>
                </w:rPr>
                <w:t>Undtagelser</w:t>
              </w:r>
            </w:ins>
          </w:p>
        </w:tc>
      </w:tr>
      <w:tr w:rsidR="00B008BE" w14:paraId="33BE8087" w14:textId="77777777" w:rsidTr="00B008BE">
        <w:trPr>
          <w:ins w:id="390" w:author="Poul V Madsen" w:date="2014-11-10T11:35:00Z"/>
        </w:trPr>
        <w:tc>
          <w:tcPr>
            <w:tcW w:w="3356" w:type="dxa"/>
            <w:shd w:val="pct20" w:color="auto" w:fill="0000FF"/>
          </w:tcPr>
          <w:p w14:paraId="33BE8084" w14:textId="77777777" w:rsidR="00B008BE" w:rsidRPr="00B008BE" w:rsidRDefault="00B008BE" w:rsidP="00B008BE">
            <w:pPr>
              <w:pStyle w:val="Normal11"/>
              <w:rPr>
                <w:ins w:id="391" w:author="Poul V Madsen" w:date="2014-11-10T11:35:00Z"/>
                <w:color w:val="FFFFFF"/>
              </w:rPr>
            </w:pPr>
            <w:ins w:id="392" w:author="Poul V Madsen" w:date="2014-11-10T11:35:00Z">
              <w:r>
                <w:rPr>
                  <w:color w:val="FFFFFF"/>
                </w:rPr>
                <w:t>Aktør</w:t>
              </w:r>
            </w:ins>
          </w:p>
        </w:tc>
        <w:tc>
          <w:tcPr>
            <w:tcW w:w="3356" w:type="dxa"/>
            <w:shd w:val="pct20" w:color="auto" w:fill="0000FF"/>
          </w:tcPr>
          <w:p w14:paraId="33BE8085" w14:textId="77777777" w:rsidR="00B008BE" w:rsidRPr="00B008BE" w:rsidRDefault="00B008BE" w:rsidP="00B008BE">
            <w:pPr>
              <w:pStyle w:val="Normal11"/>
              <w:rPr>
                <w:ins w:id="393" w:author="Poul V Madsen" w:date="2014-11-10T11:35:00Z"/>
                <w:color w:val="FFFFFF"/>
              </w:rPr>
            </w:pPr>
            <w:ins w:id="394" w:author="Poul V Madsen" w:date="2014-11-10T11:35:00Z">
              <w:r>
                <w:rPr>
                  <w:color w:val="FFFFFF"/>
                </w:rPr>
                <w:t>Løsning</w:t>
              </w:r>
            </w:ins>
          </w:p>
        </w:tc>
        <w:tc>
          <w:tcPr>
            <w:tcW w:w="3197" w:type="dxa"/>
            <w:shd w:val="pct20" w:color="auto" w:fill="0000FF"/>
          </w:tcPr>
          <w:p w14:paraId="33BE8086" w14:textId="77777777" w:rsidR="00B008BE" w:rsidRPr="00B008BE" w:rsidRDefault="00B008BE" w:rsidP="00B008BE">
            <w:pPr>
              <w:pStyle w:val="Normal11"/>
              <w:rPr>
                <w:ins w:id="395" w:author="Poul V Madsen" w:date="2014-11-10T11:35:00Z"/>
                <w:color w:val="FFFFFF"/>
              </w:rPr>
            </w:pPr>
            <w:ins w:id="396" w:author="Poul V Madsen" w:date="2014-11-10T11:35:00Z">
              <w:r>
                <w:rPr>
                  <w:color w:val="FFFFFF"/>
                </w:rPr>
                <w:t>Service/Service operationer</w:t>
              </w:r>
            </w:ins>
          </w:p>
        </w:tc>
      </w:tr>
      <w:tr w:rsidR="00B008BE" w14:paraId="33BE8089" w14:textId="77777777" w:rsidTr="00B008BE">
        <w:trPr>
          <w:ins w:id="397" w:author="Poul V Madsen" w:date="2014-11-10T11:35:00Z"/>
        </w:trPr>
        <w:tc>
          <w:tcPr>
            <w:tcW w:w="9909" w:type="dxa"/>
            <w:gridSpan w:val="3"/>
            <w:shd w:val="clear" w:color="auto" w:fill="FFFFFF"/>
          </w:tcPr>
          <w:p w14:paraId="33BE8088" w14:textId="77777777" w:rsidR="00B008BE" w:rsidRPr="00B008BE" w:rsidRDefault="00B008BE" w:rsidP="00B008BE">
            <w:pPr>
              <w:pStyle w:val="Normal11"/>
              <w:rPr>
                <w:ins w:id="398" w:author="Poul V Madsen" w:date="2014-11-10T11:35:00Z"/>
                <w:b/>
                <w:color w:val="000000"/>
              </w:rPr>
            </w:pPr>
            <w:ins w:id="399" w:author="Poul V Madsen" w:date="2014-11-10T11:35:00Z">
              <w:r>
                <w:rPr>
                  <w:b/>
                  <w:color w:val="000000"/>
                </w:rPr>
                <w:t>Opret Konto</w:t>
              </w:r>
            </w:ins>
          </w:p>
        </w:tc>
      </w:tr>
      <w:tr w:rsidR="00B008BE" w14:paraId="33BE8090" w14:textId="77777777" w:rsidTr="00B008BE">
        <w:trPr>
          <w:ins w:id="400" w:author="Poul V Madsen" w:date="2014-11-10T11:35:00Z"/>
        </w:trPr>
        <w:tc>
          <w:tcPr>
            <w:tcW w:w="3356" w:type="dxa"/>
            <w:shd w:val="clear" w:color="auto" w:fill="FFFFFF"/>
          </w:tcPr>
          <w:p w14:paraId="33BE808A" w14:textId="77777777" w:rsidR="00B008BE" w:rsidRPr="00B008BE" w:rsidRDefault="00B008BE" w:rsidP="00B008BE">
            <w:pPr>
              <w:pStyle w:val="Normal11"/>
              <w:rPr>
                <w:ins w:id="401" w:author="Poul V Madsen" w:date="2014-11-10T11:35:00Z"/>
                <w:color w:val="000000"/>
              </w:rPr>
            </w:pPr>
          </w:p>
        </w:tc>
        <w:tc>
          <w:tcPr>
            <w:tcW w:w="3356" w:type="dxa"/>
            <w:shd w:val="clear" w:color="auto" w:fill="FFFFFF"/>
          </w:tcPr>
          <w:p w14:paraId="33BE808B" w14:textId="77777777" w:rsidR="00B008BE" w:rsidRDefault="00B008BE" w:rsidP="00B008BE">
            <w:pPr>
              <w:pStyle w:val="Normal11"/>
              <w:rPr>
                <w:ins w:id="402" w:author="Poul V Madsen" w:date="2014-11-10T11:35:00Z"/>
                <w:color w:val="000000"/>
              </w:rPr>
            </w:pPr>
            <w:ins w:id="403" w:author="Poul V Madsen" w:date="2014-11-10T11:35:00Z">
              <w:r>
                <w:rPr>
                  <w:color w:val="000000"/>
                </w:rPr>
                <w:t xml:space="preserve">Undersøg om kunden findes i </w:t>
              </w:r>
              <w:proofErr w:type="spellStart"/>
              <w:r>
                <w:rPr>
                  <w:color w:val="000000"/>
                </w:rPr>
                <w:t>UViR</w:t>
              </w:r>
              <w:proofErr w:type="spellEnd"/>
              <w:r>
                <w:rPr>
                  <w:color w:val="000000"/>
                </w:rPr>
                <w:t xml:space="preserve"> registreret.</w:t>
              </w:r>
            </w:ins>
          </w:p>
          <w:p w14:paraId="33BE808C" w14:textId="77777777" w:rsidR="00B008BE" w:rsidRDefault="00B008BE" w:rsidP="00B008BE">
            <w:pPr>
              <w:pStyle w:val="Normal11"/>
              <w:rPr>
                <w:ins w:id="404" w:author="Poul V Madsen" w:date="2014-11-10T11:35:00Z"/>
                <w:color w:val="000000"/>
              </w:rPr>
            </w:pPr>
            <w:ins w:id="405" w:author="Poul V Madsen" w:date="2014-11-10T11:35:00Z">
              <w:r>
                <w:rPr>
                  <w:color w:val="000000"/>
                </w:rPr>
                <w:t>Hvis kunden findes så opret en konto til kunden og fortsæt med validering af fordring i trinnet Modtag fordring.</w:t>
              </w:r>
            </w:ins>
          </w:p>
          <w:p w14:paraId="33BE808D" w14:textId="77777777" w:rsidR="00B008BE" w:rsidRDefault="00B008BE" w:rsidP="00B008BE">
            <w:pPr>
              <w:pStyle w:val="Normal11"/>
              <w:rPr>
                <w:ins w:id="406" w:author="Poul V Madsen" w:date="2014-11-10T11:35:00Z"/>
                <w:color w:val="000000"/>
              </w:rPr>
            </w:pPr>
            <w:ins w:id="407" w:author="Poul V Madsen" w:date="2014-11-10T11:35:00Z">
              <w:r>
                <w:rPr>
                  <w:color w:val="000000"/>
                </w:rPr>
                <w:t>Hvis kunden ikke findes så afvis fordringen og afbryd gennemløbet.</w:t>
              </w:r>
            </w:ins>
          </w:p>
          <w:p w14:paraId="33BE808E" w14:textId="77777777" w:rsidR="00B008BE" w:rsidRPr="00B008BE" w:rsidRDefault="00B008BE" w:rsidP="00B008BE">
            <w:pPr>
              <w:pStyle w:val="Normal11"/>
              <w:rPr>
                <w:ins w:id="408" w:author="Poul V Madsen" w:date="2014-11-10T11:35:00Z"/>
                <w:color w:val="000000"/>
              </w:rPr>
            </w:pPr>
          </w:p>
        </w:tc>
        <w:tc>
          <w:tcPr>
            <w:tcW w:w="3197" w:type="dxa"/>
            <w:shd w:val="clear" w:color="auto" w:fill="FFFFFF"/>
          </w:tcPr>
          <w:p w14:paraId="33BE808F" w14:textId="77777777" w:rsidR="00B008BE" w:rsidRPr="00B008BE" w:rsidRDefault="00B008BE" w:rsidP="00B008BE">
            <w:pPr>
              <w:pStyle w:val="Normal11"/>
              <w:rPr>
                <w:ins w:id="409" w:author="Poul V Madsen" w:date="2014-11-10T11:35:00Z"/>
                <w:color w:val="000000"/>
              </w:rPr>
            </w:pPr>
            <w:proofErr w:type="spellStart"/>
            <w:ins w:id="410" w:author="Poul V Madsen" w:date="2014-11-10T11:35:00Z">
              <w:r>
                <w:rPr>
                  <w:color w:val="000000"/>
                </w:rPr>
                <w:t>UViR</w:t>
              </w:r>
              <w:proofErr w:type="gramStart"/>
              <w:r>
                <w:rPr>
                  <w:color w:val="000000"/>
                </w:rPr>
                <w:t>.UViRVirksomhedSamlingHent</w:t>
              </w:r>
              <w:proofErr w:type="spellEnd"/>
              <w:proofErr w:type="gramEnd"/>
              <w:r>
                <w:rPr>
                  <w:color w:val="000000"/>
                </w:rPr>
                <w:fldChar w:fldCharType="begin"/>
              </w:r>
              <w:r>
                <w:instrText xml:space="preserve"> XE "</w:instrText>
              </w:r>
              <w:r w:rsidRPr="00510CC6">
                <w:instrText>UViR.UViRVirksomhedSamlingHent</w:instrText>
              </w:r>
              <w:r>
                <w:instrText xml:space="preserve">" </w:instrText>
              </w:r>
              <w:r>
                <w:rPr>
                  <w:color w:val="000000"/>
                </w:rPr>
                <w:fldChar w:fldCharType="end"/>
              </w:r>
            </w:ins>
          </w:p>
        </w:tc>
      </w:tr>
      <w:tr w:rsidR="00B008BE" w14:paraId="33BE8094" w14:textId="77777777" w:rsidTr="00B008BE">
        <w:trPr>
          <w:ins w:id="411" w:author="Poul V Madsen" w:date="2014-11-10T11:35:00Z"/>
        </w:trPr>
        <w:tc>
          <w:tcPr>
            <w:tcW w:w="3356" w:type="dxa"/>
            <w:shd w:val="clear" w:color="auto" w:fill="FFFFFF"/>
          </w:tcPr>
          <w:p w14:paraId="33BE8091" w14:textId="77777777" w:rsidR="00B008BE" w:rsidRPr="00B008BE" w:rsidRDefault="00B008BE" w:rsidP="00B008BE">
            <w:pPr>
              <w:pStyle w:val="Normal11"/>
              <w:rPr>
                <w:ins w:id="412" w:author="Poul V Madsen" w:date="2014-11-10T11:35:00Z"/>
                <w:color w:val="000000"/>
              </w:rPr>
            </w:pPr>
          </w:p>
        </w:tc>
        <w:tc>
          <w:tcPr>
            <w:tcW w:w="3356" w:type="dxa"/>
            <w:shd w:val="clear" w:color="auto" w:fill="FFFFFF"/>
          </w:tcPr>
          <w:p w14:paraId="33BE8092" w14:textId="77777777" w:rsidR="00B008BE" w:rsidRDefault="00B008BE" w:rsidP="00B008BE">
            <w:pPr>
              <w:pStyle w:val="Normal11"/>
              <w:rPr>
                <w:ins w:id="413" w:author="Poul V Madsen" w:date="2014-11-10T11:35:00Z"/>
                <w:color w:val="000000"/>
              </w:rPr>
            </w:pPr>
          </w:p>
        </w:tc>
        <w:tc>
          <w:tcPr>
            <w:tcW w:w="3197" w:type="dxa"/>
            <w:shd w:val="clear" w:color="auto" w:fill="FFFFFF"/>
          </w:tcPr>
          <w:p w14:paraId="33BE8093" w14:textId="77777777" w:rsidR="00B008BE" w:rsidRDefault="00B008BE" w:rsidP="00B008BE">
            <w:pPr>
              <w:pStyle w:val="Normal11"/>
              <w:rPr>
                <w:ins w:id="414" w:author="Poul V Madsen" w:date="2014-11-10T11:35:00Z"/>
                <w:color w:val="000000"/>
              </w:rPr>
            </w:pPr>
          </w:p>
        </w:tc>
      </w:tr>
    </w:tbl>
    <w:p w14:paraId="33BE8095" w14:textId="77777777" w:rsidR="00B008BE" w:rsidRDefault="00B008BE" w:rsidP="00B008BE">
      <w:pPr>
        <w:pStyle w:val="Normal11"/>
        <w:rPr>
          <w:ins w:id="415"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99" w14:textId="77777777" w:rsidTr="00B008BE">
        <w:trPr>
          <w:ins w:id="416" w:author="Poul V Madsen" w:date="2014-11-10T11:35:00Z"/>
        </w:trPr>
        <w:tc>
          <w:tcPr>
            <w:tcW w:w="9869" w:type="dxa"/>
            <w:shd w:val="clear" w:color="auto" w:fill="auto"/>
          </w:tcPr>
          <w:p w14:paraId="33BE8096" w14:textId="77777777" w:rsidR="00B008BE" w:rsidRDefault="00B008BE" w:rsidP="00B008BE">
            <w:pPr>
              <w:pStyle w:val="Normal11"/>
              <w:rPr>
                <w:ins w:id="417" w:author="Poul V Madsen" w:date="2014-11-10T11:35:00Z"/>
              </w:rPr>
            </w:pPr>
            <w:ins w:id="418" w:author="Poul V Madsen" w:date="2014-11-10T11:35:00Z">
              <w:r>
                <w:rPr>
                  <w:b/>
                </w:rPr>
                <w:t>Slutbetingelser</w:t>
              </w:r>
            </w:ins>
          </w:p>
          <w:p w14:paraId="33BE8097" w14:textId="77777777" w:rsidR="00B008BE" w:rsidRDefault="00B008BE" w:rsidP="00B008BE">
            <w:pPr>
              <w:pStyle w:val="Normal11"/>
              <w:rPr>
                <w:ins w:id="419" w:author="Poul V Madsen" w:date="2014-11-10T11:35:00Z"/>
              </w:rPr>
            </w:pPr>
            <w:ins w:id="420" w:author="Poul V Madsen" w:date="2014-11-10T11:35:00Z">
              <w:r>
                <w:t>Fordring er oprettet på kundens konto.</w:t>
              </w:r>
            </w:ins>
          </w:p>
          <w:p w14:paraId="33BE8098" w14:textId="77777777" w:rsidR="00B008BE" w:rsidRPr="00B008BE" w:rsidRDefault="00B008BE" w:rsidP="00B008BE">
            <w:pPr>
              <w:pStyle w:val="Normal11"/>
              <w:rPr>
                <w:ins w:id="421" w:author="Poul V Madsen" w:date="2014-11-10T11:35:00Z"/>
              </w:rPr>
            </w:pPr>
            <w:ins w:id="422" w:author="Poul V Madsen" w:date="2014-11-10T11:35:00Z">
              <w:r>
                <w:t>Nødvendige regnskabsmæssige posteringer er gennemført i skattekontoen.</w:t>
              </w:r>
            </w:ins>
          </w:p>
        </w:tc>
      </w:tr>
      <w:tr w:rsidR="00B008BE" w14:paraId="33BE809D" w14:textId="77777777" w:rsidTr="00B008BE">
        <w:trPr>
          <w:ins w:id="423" w:author="Poul V Madsen" w:date="2014-11-10T11:35:00Z"/>
        </w:trPr>
        <w:tc>
          <w:tcPr>
            <w:tcW w:w="9869" w:type="dxa"/>
            <w:shd w:val="clear" w:color="auto" w:fill="auto"/>
          </w:tcPr>
          <w:p w14:paraId="33BE809A" w14:textId="77777777" w:rsidR="00B008BE" w:rsidRDefault="00B008BE" w:rsidP="00B008BE">
            <w:pPr>
              <w:pStyle w:val="Normal11"/>
              <w:rPr>
                <w:ins w:id="424" w:author="Poul V Madsen" w:date="2014-11-10T11:35:00Z"/>
              </w:rPr>
            </w:pPr>
            <w:ins w:id="425" w:author="Poul V Madsen" w:date="2014-11-10T11:35:00Z">
              <w:r>
                <w:rPr>
                  <w:b/>
                </w:rPr>
                <w:t>Noter</w:t>
              </w:r>
            </w:ins>
          </w:p>
          <w:p w14:paraId="33BE809C" w14:textId="694F845E" w:rsidR="00B008BE" w:rsidRPr="00B008BE" w:rsidRDefault="00B008BE" w:rsidP="00B008BE">
            <w:pPr>
              <w:pStyle w:val="Normal11"/>
              <w:rPr>
                <w:ins w:id="426" w:author="Poul V Madsen" w:date="2014-11-10T11:35:00Z"/>
              </w:rPr>
            </w:pPr>
            <w:ins w:id="427" w:author="Poul V Madsen" w:date="2014-11-10T11:35:00Z">
              <w:r>
                <w:t>.</w:t>
              </w:r>
            </w:ins>
          </w:p>
        </w:tc>
      </w:tr>
      <w:tr w:rsidR="00B008BE" w14:paraId="33BE80A0" w14:textId="77777777" w:rsidTr="00B008BE">
        <w:trPr>
          <w:ins w:id="428" w:author="Poul V Madsen" w:date="2014-11-10T11:35:00Z"/>
        </w:trPr>
        <w:tc>
          <w:tcPr>
            <w:tcW w:w="9869" w:type="dxa"/>
            <w:shd w:val="clear" w:color="auto" w:fill="auto"/>
          </w:tcPr>
          <w:p w14:paraId="33BE809E" w14:textId="77777777" w:rsidR="00B008BE" w:rsidRDefault="00B008BE" w:rsidP="00B008BE">
            <w:pPr>
              <w:pStyle w:val="Normal11"/>
              <w:rPr>
                <w:ins w:id="429" w:author="Poul V Madsen" w:date="2014-11-10T11:35:00Z"/>
              </w:rPr>
            </w:pPr>
            <w:ins w:id="430" w:author="Poul V Madsen" w:date="2014-11-10T11:35:00Z">
              <w:r>
                <w:rPr>
                  <w:b/>
                </w:rPr>
                <w:t>Servicebeskrivelse</w:t>
              </w:r>
            </w:ins>
          </w:p>
          <w:p w14:paraId="33BE809F" w14:textId="77777777" w:rsidR="00B008BE" w:rsidRPr="00B008BE" w:rsidRDefault="00B008BE" w:rsidP="00B008BE">
            <w:pPr>
              <w:pStyle w:val="Normal11"/>
              <w:rPr>
                <w:ins w:id="431" w:author="Poul V Madsen" w:date="2014-11-10T11:35:00Z"/>
              </w:rPr>
            </w:pPr>
          </w:p>
        </w:tc>
      </w:tr>
    </w:tbl>
    <w:p w14:paraId="33BE80A1" w14:textId="77777777" w:rsidR="00B008BE" w:rsidRDefault="00B008BE" w:rsidP="00B008BE">
      <w:pPr>
        <w:pStyle w:val="Normal11"/>
        <w:rPr>
          <w:ins w:id="432" w:author="Poul V Madsen" w:date="2014-11-10T11:35:00Z"/>
        </w:rPr>
        <w:sectPr w:rsidR="00B008BE" w:rsidSect="00B008BE">
          <w:pgSz w:w="11906" w:h="16838"/>
          <w:pgMar w:top="1417" w:right="986" w:bottom="1417" w:left="1134" w:header="556" w:footer="850" w:gutter="57"/>
          <w:paperSrc w:first="2" w:other="2"/>
          <w:cols w:space="708"/>
          <w:docGrid w:linePitch="360"/>
        </w:sectPr>
      </w:pPr>
    </w:p>
    <w:p w14:paraId="33BE80A2" w14:textId="7455B5D4" w:rsidR="00B008BE" w:rsidRDefault="00B008BE" w:rsidP="00B008BE">
      <w:pPr>
        <w:pStyle w:val="Overskrift2"/>
        <w:rPr>
          <w:ins w:id="433" w:author="Poul V Madsen" w:date="2014-11-10T11:35:00Z"/>
        </w:rPr>
      </w:pPr>
      <w:bookmarkStart w:id="434" w:name="_Toc403729819"/>
      <w:ins w:id="435" w:author="Poul V Madsen" w:date="2014-11-10T11:35:00Z">
        <w:r>
          <w:t xml:space="preserve">12.51 Opdater fordring - Variant </w:t>
        </w:r>
      </w:ins>
      <w:ins w:id="436" w:author="Poul V Madsen" w:date="2014-11-14T12:00:00Z">
        <w:r w:rsidR="00F365F2">
          <w:t>One stop moms</w:t>
        </w:r>
      </w:ins>
      <w:bookmarkEnd w:id="434"/>
    </w:p>
    <w:p w14:paraId="33BE80A3" w14:textId="77777777" w:rsidR="00B008BE" w:rsidRDefault="00B008BE" w:rsidP="00B008BE">
      <w:pPr>
        <w:pStyle w:val="Normal11"/>
        <w:rPr>
          <w:ins w:id="437"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AC" w14:textId="77777777" w:rsidTr="00B008BE">
        <w:trPr>
          <w:ins w:id="438" w:author="Poul V Madsen" w:date="2014-11-10T11:35:00Z"/>
        </w:trPr>
        <w:tc>
          <w:tcPr>
            <w:tcW w:w="9869" w:type="dxa"/>
            <w:shd w:val="clear" w:color="auto" w:fill="auto"/>
          </w:tcPr>
          <w:p w14:paraId="33BE80A4" w14:textId="77777777" w:rsidR="00B008BE" w:rsidRDefault="00B008BE" w:rsidP="00B008BE">
            <w:pPr>
              <w:pStyle w:val="Normal11"/>
              <w:rPr>
                <w:ins w:id="439" w:author="Poul V Madsen" w:date="2014-11-10T11:35:00Z"/>
              </w:rPr>
            </w:pPr>
            <w:ins w:id="440" w:author="Poul V Madsen" w:date="2014-11-10T11:35:00Z">
              <w:r>
                <w:rPr>
                  <w:b/>
                </w:rPr>
                <w:t>Formål</w:t>
              </w:r>
            </w:ins>
          </w:p>
          <w:p w14:paraId="33BE80A5" w14:textId="46217F82" w:rsidR="00B008BE" w:rsidRDefault="00B008BE" w:rsidP="00B008BE">
            <w:pPr>
              <w:pStyle w:val="Normal11"/>
              <w:rPr>
                <w:ins w:id="441" w:author="Poul V Madsen" w:date="2014-11-10T11:35:00Z"/>
              </w:rPr>
            </w:pPr>
            <w:ins w:id="442" w:author="Poul V Madsen" w:date="2014-11-10T11:35:00Z">
              <w:r>
                <w:t xml:space="preserve">Opdater </w:t>
              </w:r>
            </w:ins>
            <w:ins w:id="443" w:author="Poul V Madsen" w:date="2014-11-14T12:00:00Z">
              <w:r w:rsidR="00F365F2">
                <w:t>One stop moms</w:t>
              </w:r>
            </w:ins>
            <w:ins w:id="444" w:author="Poul V Madsen" w:date="2014-11-10T11:35:00Z">
              <w:r>
                <w:t xml:space="preserve"> fordringer som tidligere er oprettet af fagsystemet M1SS</w:t>
              </w:r>
            </w:ins>
          </w:p>
          <w:p w14:paraId="33BE80A6" w14:textId="77777777" w:rsidR="00B008BE" w:rsidRDefault="00B008BE" w:rsidP="00B008BE">
            <w:pPr>
              <w:pStyle w:val="Normal11"/>
              <w:rPr>
                <w:ins w:id="445" w:author="Poul V Madsen" w:date="2014-11-10T11:35:00Z"/>
              </w:rPr>
            </w:pPr>
          </w:p>
          <w:p w14:paraId="33BE80A7" w14:textId="77777777" w:rsidR="00B008BE" w:rsidRDefault="00B008BE" w:rsidP="00B008BE">
            <w:pPr>
              <w:pStyle w:val="Normal11"/>
              <w:rPr>
                <w:ins w:id="446" w:author="Poul V Madsen" w:date="2014-11-10T11:35:00Z"/>
              </w:rPr>
            </w:pPr>
            <w:ins w:id="447" w:author="Poul V Madsen" w:date="2014-11-10T11:35:00Z">
              <w:r>
                <w:t>Beskrivelse</w:t>
              </w:r>
            </w:ins>
          </w:p>
          <w:p w14:paraId="33BE80A8" w14:textId="77777777" w:rsidR="00B008BE" w:rsidRDefault="00B008BE" w:rsidP="00B008BE">
            <w:pPr>
              <w:pStyle w:val="Normal11"/>
              <w:rPr>
                <w:ins w:id="448" w:author="Poul V Madsen" w:date="2014-11-10T11:35:00Z"/>
              </w:rPr>
            </w:pPr>
            <w:ins w:id="449" w:author="Poul V Madsen" w:date="2014-11-10T11:35:00Z">
              <w:r>
                <w:t>M1SS har behov for at opdaterer fordringer i følgende situationer.</w:t>
              </w:r>
            </w:ins>
          </w:p>
          <w:p w14:paraId="33BE80A9" w14:textId="77777777" w:rsidR="00B008BE" w:rsidRDefault="00B008BE" w:rsidP="00B008BE">
            <w:pPr>
              <w:pStyle w:val="Normal11"/>
              <w:rPr>
                <w:ins w:id="450" w:author="Poul V Madsen" w:date="2014-11-10T11:35:00Z"/>
              </w:rPr>
            </w:pPr>
            <w:ins w:id="451" w:author="Poul V Madsen" w:date="2014-11-10T11:35:00Z">
              <w:r>
                <w:t>1. En tidligere negativ fordring er frigivet så den skal indgå i opgørelse af kundens mellemværende med SKAT. Frigivelses dato skal opdateres.</w:t>
              </w:r>
            </w:ins>
          </w:p>
          <w:p w14:paraId="33BE80AA" w14:textId="4CA0423A" w:rsidR="00B008BE" w:rsidRDefault="00B008BE" w:rsidP="00B008BE">
            <w:pPr>
              <w:pStyle w:val="Normal11"/>
              <w:rPr>
                <w:ins w:id="452" w:author="Poul V Madsen" w:date="2014-11-10T11:35:00Z"/>
              </w:rPr>
            </w:pPr>
            <w:ins w:id="453" w:author="Poul V Madsen" w:date="2014-11-10T11:35:00Z">
              <w:r>
                <w:t>2. M1SS har modtaget en ordinær angivelse</w:t>
              </w:r>
            </w:ins>
            <w:ins w:id="454" w:author="Poul V Madsen" w:date="2014-11-14T11:39:00Z">
              <w:r w:rsidR="00BE488F">
                <w:t>,</w:t>
              </w:r>
            </w:ins>
            <w:ins w:id="455" w:author="Poul V Madsen" w:date="2014-11-10T11:35:00Z">
              <w:r>
                <w:t xml:space="preserve"> som skal erstatte en foreløbig fastsat periode.</w:t>
              </w:r>
            </w:ins>
          </w:p>
          <w:p w14:paraId="33BE80AB" w14:textId="77777777" w:rsidR="00B008BE" w:rsidRPr="00B008BE" w:rsidRDefault="00B008BE" w:rsidP="00B008BE">
            <w:pPr>
              <w:pStyle w:val="Normal11"/>
              <w:rPr>
                <w:ins w:id="456" w:author="Poul V Madsen" w:date="2014-11-10T11:35:00Z"/>
              </w:rPr>
            </w:pPr>
          </w:p>
        </w:tc>
      </w:tr>
      <w:tr w:rsidR="00B008BE" w14:paraId="33BE80AF" w14:textId="77777777" w:rsidTr="00B008BE">
        <w:trPr>
          <w:ins w:id="457" w:author="Poul V Madsen" w:date="2014-11-10T11:35:00Z"/>
        </w:trPr>
        <w:tc>
          <w:tcPr>
            <w:tcW w:w="9869" w:type="dxa"/>
            <w:shd w:val="clear" w:color="auto" w:fill="auto"/>
          </w:tcPr>
          <w:p w14:paraId="33BE80AD" w14:textId="77777777" w:rsidR="00B008BE" w:rsidRDefault="00B008BE" w:rsidP="00B008BE">
            <w:pPr>
              <w:pStyle w:val="Normal11"/>
              <w:rPr>
                <w:ins w:id="458" w:author="Poul V Madsen" w:date="2014-11-10T11:35:00Z"/>
              </w:rPr>
            </w:pPr>
            <w:ins w:id="459" w:author="Poul V Madsen" w:date="2014-11-10T11:35:00Z">
              <w:r>
                <w:rPr>
                  <w:b/>
                </w:rPr>
                <w:t>Frekvens</w:t>
              </w:r>
            </w:ins>
          </w:p>
          <w:p w14:paraId="33BE80AE" w14:textId="77777777" w:rsidR="00B008BE" w:rsidRPr="00B008BE" w:rsidRDefault="00B008BE" w:rsidP="00B008BE">
            <w:pPr>
              <w:pStyle w:val="Normal11"/>
              <w:rPr>
                <w:ins w:id="460" w:author="Poul V Madsen" w:date="2014-11-10T11:35:00Z"/>
              </w:rPr>
            </w:pPr>
            <w:ins w:id="461" w:author="Poul V Madsen" w:date="2014-11-10T11:35:00Z">
              <w:r>
                <w:t>Ad hoc.</w:t>
              </w:r>
            </w:ins>
          </w:p>
        </w:tc>
      </w:tr>
      <w:tr w:rsidR="00B008BE" w:rsidRPr="009B712A" w14:paraId="33BE80B2" w14:textId="77777777" w:rsidTr="00B008BE">
        <w:trPr>
          <w:ins w:id="462" w:author="Poul V Madsen" w:date="2014-11-10T11:35:00Z"/>
        </w:trPr>
        <w:tc>
          <w:tcPr>
            <w:tcW w:w="9869" w:type="dxa"/>
            <w:shd w:val="clear" w:color="auto" w:fill="auto"/>
          </w:tcPr>
          <w:p w14:paraId="33BE80B0" w14:textId="77777777" w:rsidR="00B008BE" w:rsidRPr="00B008BE" w:rsidRDefault="00B008BE" w:rsidP="00B008BE">
            <w:pPr>
              <w:pStyle w:val="Normal11"/>
              <w:rPr>
                <w:ins w:id="463" w:author="Poul V Madsen" w:date="2014-11-10T11:35:00Z"/>
                <w:lang w:val="en-US"/>
              </w:rPr>
            </w:pPr>
            <w:proofErr w:type="spellStart"/>
            <w:ins w:id="464" w:author="Poul V Madsen" w:date="2014-11-10T11:35:00Z">
              <w:r w:rsidRPr="00B008BE">
                <w:rPr>
                  <w:b/>
                  <w:lang w:val="en-US"/>
                </w:rPr>
                <w:t>Aktører</w:t>
              </w:r>
              <w:proofErr w:type="spellEnd"/>
            </w:ins>
          </w:p>
          <w:p w14:paraId="33BE80B1" w14:textId="4E289999" w:rsidR="00B008BE" w:rsidRPr="00B008BE" w:rsidRDefault="00B008BE" w:rsidP="00B008BE">
            <w:pPr>
              <w:pStyle w:val="Normal11"/>
              <w:rPr>
                <w:ins w:id="465" w:author="Poul V Madsen" w:date="2014-11-10T11:35:00Z"/>
                <w:lang w:val="en-US"/>
              </w:rPr>
            </w:pPr>
            <w:ins w:id="466" w:author="Poul V Madsen" w:date="2014-11-10T11:35:00Z">
              <w:r w:rsidRPr="00B008BE">
                <w:rPr>
                  <w:lang w:val="en-US"/>
                </w:rPr>
                <w:t xml:space="preserve">"M1SS - </w:t>
              </w:r>
            </w:ins>
            <w:ins w:id="467" w:author="Poul V Madsen" w:date="2014-11-14T12:00:00Z">
              <w:r w:rsidR="00F365F2">
                <w:rPr>
                  <w:lang w:val="en-US"/>
                </w:rPr>
                <w:t>One stop moms</w:t>
              </w:r>
            </w:ins>
            <w:ins w:id="468" w:author="Poul V Madsen" w:date="2014-11-10T11:35:00Z">
              <w:r w:rsidRPr="00B008BE">
                <w:rPr>
                  <w:lang w:val="en-US"/>
                </w:rPr>
                <w:t>"</w:t>
              </w:r>
            </w:ins>
          </w:p>
        </w:tc>
      </w:tr>
      <w:tr w:rsidR="00B008BE" w14:paraId="33BE80B5" w14:textId="77777777" w:rsidTr="00B008BE">
        <w:trPr>
          <w:ins w:id="469" w:author="Poul V Madsen" w:date="2014-11-10T11:35:00Z"/>
        </w:trPr>
        <w:tc>
          <w:tcPr>
            <w:tcW w:w="9869" w:type="dxa"/>
            <w:shd w:val="clear" w:color="auto" w:fill="auto"/>
          </w:tcPr>
          <w:p w14:paraId="33BE80B3" w14:textId="77777777" w:rsidR="00B008BE" w:rsidRDefault="00B008BE" w:rsidP="00B008BE">
            <w:pPr>
              <w:pStyle w:val="Normal11"/>
              <w:rPr>
                <w:ins w:id="470" w:author="Poul V Madsen" w:date="2014-11-10T11:35:00Z"/>
              </w:rPr>
            </w:pPr>
            <w:ins w:id="471" w:author="Poul V Madsen" w:date="2014-11-10T11:35:00Z">
              <w:r>
                <w:rPr>
                  <w:b/>
                </w:rPr>
                <w:t>Startbetingelser</w:t>
              </w:r>
            </w:ins>
          </w:p>
          <w:p w14:paraId="33BE80B4" w14:textId="1881550C" w:rsidR="00B008BE" w:rsidRPr="00B008BE" w:rsidRDefault="00BE488F" w:rsidP="00B008BE">
            <w:pPr>
              <w:pStyle w:val="Normal11"/>
              <w:rPr>
                <w:ins w:id="472" w:author="Poul V Madsen" w:date="2014-11-10T11:35:00Z"/>
              </w:rPr>
            </w:pPr>
            <w:ins w:id="473" w:author="Poul V Madsen" w:date="2014-11-10T11:35:00Z">
              <w:r>
                <w:t xml:space="preserve">Fordring er </w:t>
              </w:r>
              <w:r w:rsidR="00B008BE">
                <w:t>oprettet i skattekontoen</w:t>
              </w:r>
            </w:ins>
            <w:ins w:id="474" w:author="Poul V Madsen" w:date="2014-11-14T11:40:00Z">
              <w:r>
                <w:t xml:space="preserve"> og fagsystem (M1SS) har modtaget et </w:t>
              </w:r>
              <w:proofErr w:type="spellStart"/>
              <w:r>
                <w:t>fordringsID</w:t>
              </w:r>
              <w:proofErr w:type="spellEnd"/>
              <w:r>
                <w:t>.</w:t>
              </w:r>
            </w:ins>
          </w:p>
        </w:tc>
      </w:tr>
    </w:tbl>
    <w:p w14:paraId="33BE80B6" w14:textId="77777777" w:rsidR="00B008BE" w:rsidRDefault="00B008BE" w:rsidP="00B008BE">
      <w:pPr>
        <w:pStyle w:val="Normal11"/>
        <w:rPr>
          <w:ins w:id="475" w:author="Poul V Madsen" w:date="2014-11-10T11:35:00Z"/>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B8" w14:textId="77777777" w:rsidTr="00B008BE">
        <w:trPr>
          <w:ins w:id="476" w:author="Poul V Madsen" w:date="2014-11-10T11:35:00Z"/>
        </w:trPr>
        <w:tc>
          <w:tcPr>
            <w:tcW w:w="9909" w:type="dxa"/>
            <w:gridSpan w:val="3"/>
          </w:tcPr>
          <w:p w14:paraId="33BE80B7" w14:textId="77777777" w:rsidR="00B008BE" w:rsidRPr="00B008BE" w:rsidRDefault="00B008BE" w:rsidP="00B008BE">
            <w:pPr>
              <w:pStyle w:val="Normal11"/>
              <w:rPr>
                <w:ins w:id="477" w:author="Poul V Madsen" w:date="2014-11-10T11:35:00Z"/>
              </w:rPr>
            </w:pPr>
            <w:ins w:id="478" w:author="Poul V Madsen" w:date="2014-11-10T11:35:00Z">
              <w:r>
                <w:rPr>
                  <w:b/>
                </w:rPr>
                <w:t>Hovedvej</w:t>
              </w:r>
            </w:ins>
          </w:p>
        </w:tc>
      </w:tr>
      <w:tr w:rsidR="00B008BE" w14:paraId="33BE80BC" w14:textId="77777777" w:rsidTr="00B008BE">
        <w:trPr>
          <w:ins w:id="479" w:author="Poul V Madsen" w:date="2014-11-10T11:35:00Z"/>
        </w:trPr>
        <w:tc>
          <w:tcPr>
            <w:tcW w:w="3356" w:type="dxa"/>
            <w:shd w:val="pct20" w:color="auto" w:fill="0000FF"/>
          </w:tcPr>
          <w:p w14:paraId="33BE80B9" w14:textId="77777777" w:rsidR="00B008BE" w:rsidRPr="00B008BE" w:rsidRDefault="00B008BE" w:rsidP="00B008BE">
            <w:pPr>
              <w:pStyle w:val="Normal11"/>
              <w:rPr>
                <w:ins w:id="480" w:author="Poul V Madsen" w:date="2014-11-10T11:35:00Z"/>
                <w:color w:val="FFFFFF"/>
              </w:rPr>
            </w:pPr>
            <w:ins w:id="481" w:author="Poul V Madsen" w:date="2014-11-10T11:35:00Z">
              <w:r>
                <w:rPr>
                  <w:color w:val="FFFFFF"/>
                </w:rPr>
                <w:t>Aktør</w:t>
              </w:r>
            </w:ins>
          </w:p>
        </w:tc>
        <w:tc>
          <w:tcPr>
            <w:tcW w:w="3356" w:type="dxa"/>
            <w:shd w:val="pct20" w:color="auto" w:fill="0000FF"/>
          </w:tcPr>
          <w:p w14:paraId="33BE80BA" w14:textId="77777777" w:rsidR="00B008BE" w:rsidRPr="00B008BE" w:rsidRDefault="00B008BE" w:rsidP="00B008BE">
            <w:pPr>
              <w:pStyle w:val="Normal11"/>
              <w:rPr>
                <w:ins w:id="482" w:author="Poul V Madsen" w:date="2014-11-10T11:35:00Z"/>
                <w:color w:val="FFFFFF"/>
              </w:rPr>
            </w:pPr>
            <w:ins w:id="483" w:author="Poul V Madsen" w:date="2014-11-10T11:35:00Z">
              <w:r>
                <w:rPr>
                  <w:color w:val="FFFFFF"/>
                </w:rPr>
                <w:t>Løsning</w:t>
              </w:r>
            </w:ins>
          </w:p>
        </w:tc>
        <w:tc>
          <w:tcPr>
            <w:tcW w:w="3197" w:type="dxa"/>
            <w:shd w:val="pct20" w:color="auto" w:fill="0000FF"/>
          </w:tcPr>
          <w:p w14:paraId="33BE80BB" w14:textId="77777777" w:rsidR="00B008BE" w:rsidRPr="00B008BE" w:rsidRDefault="00B008BE" w:rsidP="00B008BE">
            <w:pPr>
              <w:pStyle w:val="Normal11"/>
              <w:rPr>
                <w:ins w:id="484" w:author="Poul V Madsen" w:date="2014-11-10T11:35:00Z"/>
                <w:color w:val="FFFFFF"/>
              </w:rPr>
            </w:pPr>
            <w:ins w:id="485" w:author="Poul V Madsen" w:date="2014-11-10T11:35:00Z">
              <w:r>
                <w:rPr>
                  <w:color w:val="FFFFFF"/>
                </w:rPr>
                <w:t>Service/Service operationer</w:t>
              </w:r>
            </w:ins>
          </w:p>
        </w:tc>
      </w:tr>
      <w:tr w:rsidR="00B008BE" w14:paraId="33BE80BE" w14:textId="77777777" w:rsidTr="00B008BE">
        <w:trPr>
          <w:ins w:id="486" w:author="Poul V Madsen" w:date="2014-11-10T11:35:00Z"/>
        </w:trPr>
        <w:tc>
          <w:tcPr>
            <w:tcW w:w="9909" w:type="dxa"/>
            <w:gridSpan w:val="3"/>
            <w:shd w:val="clear" w:color="auto" w:fill="FFFFFF"/>
          </w:tcPr>
          <w:p w14:paraId="33BE80BD" w14:textId="77777777" w:rsidR="00B008BE" w:rsidRPr="00B008BE" w:rsidRDefault="00B008BE" w:rsidP="00B008BE">
            <w:pPr>
              <w:pStyle w:val="Normal11"/>
              <w:rPr>
                <w:ins w:id="487" w:author="Poul V Madsen" w:date="2014-11-10T11:35:00Z"/>
                <w:b/>
              </w:rPr>
            </w:pPr>
            <w:ins w:id="488" w:author="Poul V Madsen" w:date="2014-11-10T11:35:00Z">
              <w:r>
                <w:rPr>
                  <w:b/>
                </w:rPr>
                <w:t>Trin 1: Modtag opdatering</w:t>
              </w:r>
            </w:ins>
          </w:p>
        </w:tc>
      </w:tr>
      <w:tr w:rsidR="00B008BE" w14:paraId="33BE80C3" w14:textId="77777777" w:rsidTr="00B008BE">
        <w:trPr>
          <w:ins w:id="489" w:author="Poul V Madsen" w:date="2014-11-10T11:35:00Z"/>
        </w:trPr>
        <w:tc>
          <w:tcPr>
            <w:tcW w:w="3356" w:type="dxa"/>
            <w:shd w:val="clear" w:color="auto" w:fill="FFFFFF"/>
          </w:tcPr>
          <w:p w14:paraId="33BE80BF" w14:textId="77777777" w:rsidR="00B008BE" w:rsidRPr="00B008BE" w:rsidRDefault="00B008BE" w:rsidP="00B008BE">
            <w:pPr>
              <w:pStyle w:val="Normal11"/>
              <w:rPr>
                <w:ins w:id="490" w:author="Poul V Madsen" w:date="2014-11-10T11:35:00Z"/>
                <w:color w:val="000000"/>
              </w:rPr>
            </w:pPr>
            <w:ins w:id="491" w:author="Poul V Madsen" w:date="2014-11-10T11:35:00Z">
              <w:r>
                <w:rPr>
                  <w:color w:val="000000"/>
                </w:rPr>
                <w:t xml:space="preserve">M1SS kalder service </w:t>
              </w:r>
              <w:proofErr w:type="spellStart"/>
              <w:r>
                <w:rPr>
                  <w:color w:val="000000"/>
                </w:rPr>
                <w:t>OpkrævningFordringListeOpdater</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ins>
          </w:p>
        </w:tc>
        <w:tc>
          <w:tcPr>
            <w:tcW w:w="3356" w:type="dxa"/>
            <w:shd w:val="clear" w:color="auto" w:fill="FFFFFF"/>
          </w:tcPr>
          <w:p w14:paraId="33BE80C0" w14:textId="77777777" w:rsidR="00B008BE" w:rsidRDefault="00B008BE" w:rsidP="00B008BE">
            <w:pPr>
              <w:pStyle w:val="Normal11"/>
              <w:rPr>
                <w:ins w:id="492" w:author="Poul V Madsen" w:date="2014-11-10T11:35:00Z"/>
              </w:rPr>
            </w:pPr>
            <w:ins w:id="493" w:author="Poul V Madsen" w:date="2014-11-10T11:35:00Z">
              <w:r>
                <w:t xml:space="preserve">Skattekontoen undersøger om </w:t>
              </w:r>
              <w:proofErr w:type="spellStart"/>
              <w:r>
                <w:t>fordringID</w:t>
              </w:r>
              <w:proofErr w:type="spellEnd"/>
              <w:r>
                <w:t xml:space="preserve"> </w:t>
              </w:r>
              <w:proofErr w:type="spellStart"/>
              <w:r>
                <w:t>eksisterer</w:t>
              </w:r>
              <w:proofErr w:type="gramStart"/>
              <w:r>
                <w:t>.Gennemløbet</w:t>
              </w:r>
              <w:proofErr w:type="spellEnd"/>
              <w:proofErr w:type="gramEnd"/>
              <w:r>
                <w:t xml:space="preserve"> afbrydes hvis </w:t>
              </w:r>
              <w:proofErr w:type="spellStart"/>
              <w:r>
                <w:t>fordringID</w:t>
              </w:r>
              <w:proofErr w:type="spellEnd"/>
              <w:r>
                <w:t xml:space="preserve"> ikke er kendt i skattekontoen.</w:t>
              </w:r>
            </w:ins>
          </w:p>
          <w:p w14:paraId="33BE80C1" w14:textId="77777777" w:rsidR="00B008BE" w:rsidRDefault="00B008BE" w:rsidP="00B008BE">
            <w:pPr>
              <w:pStyle w:val="Normal11"/>
              <w:rPr>
                <w:ins w:id="494" w:author="Poul V Madsen" w:date="2014-11-10T11:35:00Z"/>
              </w:rPr>
            </w:pPr>
            <w:ins w:id="495" w:author="Poul V Madsen" w:date="2014-11-10T11:35:00Z">
              <w:r>
                <w:t xml:space="preserve">De indberettede oplysninger validereres. Gennemløbet afbrydes hvis der findes fejl. </w:t>
              </w:r>
            </w:ins>
          </w:p>
        </w:tc>
        <w:tc>
          <w:tcPr>
            <w:tcW w:w="3197" w:type="dxa"/>
            <w:shd w:val="clear" w:color="auto" w:fill="FFFFFF"/>
          </w:tcPr>
          <w:p w14:paraId="33BE80C2" w14:textId="77777777" w:rsidR="00B008BE" w:rsidRDefault="00B008BE" w:rsidP="00B008BE">
            <w:pPr>
              <w:pStyle w:val="Normal11"/>
              <w:rPr>
                <w:ins w:id="496" w:author="Poul V Madsen" w:date="2014-11-10T11:35:00Z"/>
              </w:rPr>
            </w:pPr>
            <w:proofErr w:type="spellStart"/>
            <w:ins w:id="497" w:author="Poul V Madsen" w:date="2014-11-10T11:35:00Z">
              <w:r>
                <w:t>DMO</w:t>
              </w:r>
              <w:proofErr w:type="gramStart"/>
              <w:r>
                <w:t>.OpkrævningFordringListeOpdater</w:t>
              </w:r>
              <w:proofErr w:type="spellEnd"/>
              <w:proofErr w:type="gramEnd"/>
              <w:r>
                <w:fldChar w:fldCharType="begin"/>
              </w:r>
              <w:r>
                <w:instrText xml:space="preserve"> XE "</w:instrText>
              </w:r>
              <w:r w:rsidRPr="00A90538">
                <w:instrText>DMO.OpkrævningFordringListeOpdater</w:instrText>
              </w:r>
              <w:r>
                <w:instrText xml:space="preserve">" </w:instrText>
              </w:r>
              <w:r>
                <w:fldChar w:fldCharType="end"/>
              </w:r>
            </w:ins>
          </w:p>
        </w:tc>
      </w:tr>
      <w:tr w:rsidR="00B008BE" w14:paraId="33BE80C5" w14:textId="77777777" w:rsidTr="00B008BE">
        <w:trPr>
          <w:ins w:id="498" w:author="Poul V Madsen" w:date="2014-11-10T11:35:00Z"/>
        </w:trPr>
        <w:tc>
          <w:tcPr>
            <w:tcW w:w="9909" w:type="dxa"/>
            <w:gridSpan w:val="3"/>
            <w:shd w:val="clear" w:color="auto" w:fill="FFFFFF"/>
          </w:tcPr>
          <w:p w14:paraId="33BE80C4" w14:textId="77777777" w:rsidR="00B008BE" w:rsidRPr="00B008BE" w:rsidRDefault="00B008BE" w:rsidP="00B008BE">
            <w:pPr>
              <w:pStyle w:val="Normal11"/>
              <w:rPr>
                <w:ins w:id="499" w:author="Poul V Madsen" w:date="2014-11-10T11:35:00Z"/>
                <w:b/>
              </w:rPr>
            </w:pPr>
            <w:ins w:id="500" w:author="Poul V Madsen" w:date="2014-11-10T11:35:00Z">
              <w:r>
                <w:rPr>
                  <w:b/>
                </w:rPr>
                <w:t>Trin 2: Opdater fordring på kundens konto</w:t>
              </w:r>
            </w:ins>
          </w:p>
        </w:tc>
      </w:tr>
      <w:tr w:rsidR="00B008BE" w14:paraId="33BE80C9" w14:textId="77777777" w:rsidTr="00B008BE">
        <w:trPr>
          <w:ins w:id="501" w:author="Poul V Madsen" w:date="2014-11-10T11:35:00Z"/>
        </w:trPr>
        <w:tc>
          <w:tcPr>
            <w:tcW w:w="3356" w:type="dxa"/>
            <w:shd w:val="clear" w:color="auto" w:fill="FFFFFF"/>
          </w:tcPr>
          <w:p w14:paraId="33BE80C6" w14:textId="77777777" w:rsidR="00B008BE" w:rsidRDefault="00B008BE" w:rsidP="00B008BE">
            <w:pPr>
              <w:pStyle w:val="Normal11"/>
              <w:rPr>
                <w:ins w:id="502" w:author="Poul V Madsen" w:date="2014-11-10T11:35:00Z"/>
                <w:color w:val="000000"/>
              </w:rPr>
            </w:pPr>
          </w:p>
        </w:tc>
        <w:tc>
          <w:tcPr>
            <w:tcW w:w="3356" w:type="dxa"/>
            <w:shd w:val="clear" w:color="auto" w:fill="FFFFFF"/>
          </w:tcPr>
          <w:p w14:paraId="33BE80C7" w14:textId="77777777" w:rsidR="00B008BE" w:rsidRDefault="00B008BE" w:rsidP="00B008BE">
            <w:pPr>
              <w:pStyle w:val="Normal11"/>
              <w:rPr>
                <w:ins w:id="503" w:author="Poul V Madsen" w:date="2014-11-10T11:35:00Z"/>
              </w:rPr>
            </w:pPr>
            <w:ins w:id="504" w:author="Poul V Madsen" w:date="2014-11-10T11:35:00Z">
              <w:r>
                <w:t>Fordring opdateres med ændringerne på kundens konto.</w:t>
              </w:r>
            </w:ins>
          </w:p>
        </w:tc>
        <w:tc>
          <w:tcPr>
            <w:tcW w:w="3197" w:type="dxa"/>
            <w:shd w:val="clear" w:color="auto" w:fill="FFFFFF"/>
          </w:tcPr>
          <w:p w14:paraId="33BE80C8" w14:textId="77777777" w:rsidR="00B008BE" w:rsidRDefault="00B008BE" w:rsidP="00B008BE">
            <w:pPr>
              <w:pStyle w:val="Normal11"/>
              <w:rPr>
                <w:ins w:id="505" w:author="Poul V Madsen" w:date="2014-11-10T11:35:00Z"/>
              </w:rPr>
            </w:pPr>
          </w:p>
        </w:tc>
      </w:tr>
      <w:tr w:rsidR="00B008BE" w14:paraId="33BE80CB" w14:textId="77777777" w:rsidTr="00B008BE">
        <w:trPr>
          <w:ins w:id="506" w:author="Poul V Madsen" w:date="2014-11-10T11:35:00Z"/>
        </w:trPr>
        <w:tc>
          <w:tcPr>
            <w:tcW w:w="9909" w:type="dxa"/>
            <w:gridSpan w:val="3"/>
            <w:shd w:val="clear" w:color="auto" w:fill="FFFFFF"/>
          </w:tcPr>
          <w:p w14:paraId="33BE80CA" w14:textId="77777777" w:rsidR="00B008BE" w:rsidRPr="00B008BE" w:rsidRDefault="00B008BE" w:rsidP="00B008BE">
            <w:pPr>
              <w:pStyle w:val="Normal11"/>
              <w:rPr>
                <w:ins w:id="507" w:author="Poul V Madsen" w:date="2014-11-10T11:35:00Z"/>
                <w:b/>
              </w:rPr>
            </w:pPr>
            <w:ins w:id="508" w:author="Poul V Madsen" w:date="2014-11-10T11:35:00Z">
              <w:r>
                <w:rPr>
                  <w:b/>
                </w:rPr>
                <w:t>Trin 3: Bogfør ændring i regnskab</w:t>
              </w:r>
            </w:ins>
          </w:p>
        </w:tc>
      </w:tr>
      <w:tr w:rsidR="00B008BE" w14:paraId="33BE80CF" w14:textId="77777777" w:rsidTr="00B008BE">
        <w:trPr>
          <w:ins w:id="509" w:author="Poul V Madsen" w:date="2014-11-10T11:35:00Z"/>
        </w:trPr>
        <w:tc>
          <w:tcPr>
            <w:tcW w:w="3356" w:type="dxa"/>
            <w:shd w:val="clear" w:color="auto" w:fill="FFFFFF"/>
          </w:tcPr>
          <w:p w14:paraId="33BE80CC" w14:textId="77777777" w:rsidR="00B008BE" w:rsidRDefault="00B008BE" w:rsidP="00B008BE">
            <w:pPr>
              <w:pStyle w:val="Normal11"/>
              <w:rPr>
                <w:ins w:id="510" w:author="Poul V Madsen" w:date="2014-11-10T11:35:00Z"/>
                <w:color w:val="000000"/>
              </w:rPr>
            </w:pPr>
          </w:p>
        </w:tc>
        <w:tc>
          <w:tcPr>
            <w:tcW w:w="3356" w:type="dxa"/>
            <w:shd w:val="clear" w:color="auto" w:fill="FFFFFF"/>
          </w:tcPr>
          <w:p w14:paraId="33BE80CD" w14:textId="77777777" w:rsidR="00B008BE" w:rsidRDefault="00B008BE" w:rsidP="00B008BE">
            <w:pPr>
              <w:pStyle w:val="Normal11"/>
              <w:rPr>
                <w:ins w:id="511" w:author="Poul V Madsen" w:date="2014-11-10T11:35:00Z"/>
              </w:rPr>
            </w:pPr>
            <w:ins w:id="512" w:author="Poul V Madsen" w:date="2014-11-10T11:35:00Z">
              <w:r>
                <w:t>Nødvendige regnskabsmæssige dispositioner afledt af ændringerne gennemføres.</w:t>
              </w:r>
            </w:ins>
          </w:p>
        </w:tc>
        <w:tc>
          <w:tcPr>
            <w:tcW w:w="3197" w:type="dxa"/>
            <w:shd w:val="clear" w:color="auto" w:fill="FFFFFF"/>
          </w:tcPr>
          <w:p w14:paraId="33BE80CE" w14:textId="77777777" w:rsidR="00B008BE" w:rsidRDefault="00B008BE" w:rsidP="00B008BE">
            <w:pPr>
              <w:pStyle w:val="Normal11"/>
              <w:rPr>
                <w:ins w:id="513" w:author="Poul V Madsen" w:date="2014-11-10T11:35:00Z"/>
              </w:rPr>
            </w:pPr>
          </w:p>
        </w:tc>
      </w:tr>
    </w:tbl>
    <w:p w14:paraId="33BE80D0" w14:textId="77777777" w:rsidR="00B008BE" w:rsidRDefault="00B008BE" w:rsidP="00B008BE">
      <w:pPr>
        <w:pStyle w:val="Normal11"/>
        <w:rPr>
          <w:ins w:id="514"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D4" w14:textId="77777777" w:rsidTr="00B008BE">
        <w:trPr>
          <w:ins w:id="515" w:author="Poul V Madsen" w:date="2014-11-10T11:35:00Z"/>
        </w:trPr>
        <w:tc>
          <w:tcPr>
            <w:tcW w:w="9869" w:type="dxa"/>
            <w:shd w:val="clear" w:color="auto" w:fill="auto"/>
          </w:tcPr>
          <w:p w14:paraId="33BE80D1" w14:textId="77777777" w:rsidR="00B008BE" w:rsidRDefault="00B008BE" w:rsidP="00B008BE">
            <w:pPr>
              <w:pStyle w:val="Normal11"/>
              <w:rPr>
                <w:ins w:id="516" w:author="Poul V Madsen" w:date="2014-11-10T11:35:00Z"/>
              </w:rPr>
            </w:pPr>
            <w:ins w:id="517" w:author="Poul V Madsen" w:date="2014-11-10T11:35:00Z">
              <w:r>
                <w:rPr>
                  <w:b/>
                </w:rPr>
                <w:t>Slutbetingelser</w:t>
              </w:r>
            </w:ins>
          </w:p>
          <w:p w14:paraId="33BE80D2" w14:textId="77777777" w:rsidR="00B008BE" w:rsidRDefault="00B008BE" w:rsidP="00B008BE">
            <w:pPr>
              <w:pStyle w:val="Normal11"/>
              <w:rPr>
                <w:ins w:id="518" w:author="Poul V Madsen" w:date="2014-11-10T11:35:00Z"/>
              </w:rPr>
            </w:pPr>
            <w:ins w:id="519" w:author="Poul V Madsen" w:date="2014-11-10T11:35:00Z">
              <w:r>
                <w:t>Fordring er opdateret på kundens konto.</w:t>
              </w:r>
            </w:ins>
          </w:p>
          <w:p w14:paraId="33BE80D3" w14:textId="77777777" w:rsidR="00B008BE" w:rsidRPr="00B008BE" w:rsidRDefault="00B008BE" w:rsidP="00B008BE">
            <w:pPr>
              <w:pStyle w:val="Normal11"/>
              <w:rPr>
                <w:ins w:id="520" w:author="Poul V Madsen" w:date="2014-11-10T11:35:00Z"/>
              </w:rPr>
            </w:pPr>
            <w:ins w:id="521" w:author="Poul V Madsen" w:date="2014-11-10T11:35:00Z">
              <w:r>
                <w:t>Nødvendige regnskabsmæssige posteringer er gennemført i skattekontoen.</w:t>
              </w:r>
            </w:ins>
          </w:p>
        </w:tc>
      </w:tr>
      <w:tr w:rsidR="00B008BE" w14:paraId="33BE80D7" w14:textId="77777777" w:rsidTr="00B008BE">
        <w:trPr>
          <w:ins w:id="522" w:author="Poul V Madsen" w:date="2014-11-10T11:35:00Z"/>
        </w:trPr>
        <w:tc>
          <w:tcPr>
            <w:tcW w:w="9869" w:type="dxa"/>
            <w:shd w:val="clear" w:color="auto" w:fill="auto"/>
          </w:tcPr>
          <w:p w14:paraId="33BE80D5" w14:textId="77777777" w:rsidR="00B008BE" w:rsidRDefault="00B008BE" w:rsidP="00B008BE">
            <w:pPr>
              <w:pStyle w:val="Normal11"/>
              <w:rPr>
                <w:ins w:id="523" w:author="Poul V Madsen" w:date="2014-11-10T11:35:00Z"/>
              </w:rPr>
            </w:pPr>
            <w:ins w:id="524" w:author="Poul V Madsen" w:date="2014-11-10T11:35:00Z">
              <w:r>
                <w:rPr>
                  <w:b/>
                </w:rPr>
                <w:t>Noter</w:t>
              </w:r>
            </w:ins>
          </w:p>
          <w:p w14:paraId="33BE80D6" w14:textId="77777777" w:rsidR="00B008BE" w:rsidRPr="00B008BE" w:rsidRDefault="00B008BE" w:rsidP="00B008BE">
            <w:pPr>
              <w:pStyle w:val="Normal11"/>
              <w:rPr>
                <w:ins w:id="525" w:author="Poul V Madsen" w:date="2014-11-10T11:35:00Z"/>
              </w:rPr>
            </w:pPr>
          </w:p>
        </w:tc>
      </w:tr>
      <w:tr w:rsidR="00B008BE" w14:paraId="33BE80DA" w14:textId="77777777" w:rsidTr="00B008BE">
        <w:trPr>
          <w:ins w:id="526" w:author="Poul V Madsen" w:date="2014-11-10T11:35:00Z"/>
        </w:trPr>
        <w:tc>
          <w:tcPr>
            <w:tcW w:w="9869" w:type="dxa"/>
            <w:shd w:val="clear" w:color="auto" w:fill="auto"/>
          </w:tcPr>
          <w:p w14:paraId="33BE80D8" w14:textId="77777777" w:rsidR="00B008BE" w:rsidRDefault="00B008BE" w:rsidP="00B008BE">
            <w:pPr>
              <w:pStyle w:val="Normal11"/>
              <w:rPr>
                <w:ins w:id="527" w:author="Poul V Madsen" w:date="2014-11-10T11:35:00Z"/>
              </w:rPr>
            </w:pPr>
            <w:ins w:id="528" w:author="Poul V Madsen" w:date="2014-11-10T11:35:00Z">
              <w:r>
                <w:rPr>
                  <w:b/>
                </w:rPr>
                <w:t>Servicebeskrivelse</w:t>
              </w:r>
            </w:ins>
          </w:p>
          <w:p w14:paraId="33BE80D9" w14:textId="77777777" w:rsidR="00B008BE" w:rsidRPr="00B008BE" w:rsidRDefault="00B008BE" w:rsidP="00B008BE">
            <w:pPr>
              <w:pStyle w:val="Normal11"/>
              <w:rPr>
                <w:ins w:id="529" w:author="Poul V Madsen" w:date="2014-11-10T11:35:00Z"/>
              </w:rPr>
            </w:pPr>
          </w:p>
        </w:tc>
      </w:tr>
    </w:tbl>
    <w:p w14:paraId="33BE80DB" w14:textId="77777777" w:rsidR="00B008BE" w:rsidRDefault="00B008BE" w:rsidP="00B008BE">
      <w:pPr>
        <w:pStyle w:val="Normal11"/>
        <w:rPr>
          <w:ins w:id="530" w:author="Poul V Madsen" w:date="2014-11-10T11:35:00Z"/>
        </w:rPr>
        <w:sectPr w:rsidR="00B008BE" w:rsidSect="00B008BE">
          <w:pgSz w:w="11906" w:h="16838"/>
          <w:pgMar w:top="1417" w:right="986" w:bottom="1417" w:left="1134" w:header="556" w:footer="850" w:gutter="57"/>
          <w:paperSrc w:first="2" w:other="2"/>
          <w:cols w:space="708"/>
          <w:docGrid w:linePitch="360"/>
        </w:sectPr>
      </w:pPr>
    </w:p>
    <w:p w14:paraId="33BE80DC" w14:textId="4513C60D" w:rsidR="00B008BE" w:rsidRDefault="00B008BE" w:rsidP="00B008BE">
      <w:pPr>
        <w:pStyle w:val="Overskrift2"/>
      </w:pPr>
      <w:bookmarkStart w:id="531" w:name="_Toc403729820"/>
      <w:r>
        <w:t>13.01 Annuller stop for konto</w:t>
      </w:r>
      <w:ins w:id="532" w:author="Poul V Madsen" w:date="2014-11-10T11:35:00Z">
        <w:r w:rsidR="009457A3">
          <w:t xml:space="preserve"> – ingen ny funktionalitet som følge af </w:t>
        </w:r>
      </w:ins>
      <w:ins w:id="533" w:author="Poul V Madsen" w:date="2014-11-14T12:00:00Z">
        <w:r w:rsidR="00F365F2">
          <w:t>One stop moms</w:t>
        </w:r>
      </w:ins>
      <w:ins w:id="534" w:author="Poul V Madsen" w:date="2014-11-10T11:35:00Z">
        <w:r w:rsidR="009457A3">
          <w:t>.</w:t>
        </w:r>
      </w:ins>
      <w:ins w:id="535" w:author="Poul V Madsen" w:date="2014-11-14T11:41:00Z">
        <w:r w:rsidR="00BE488F">
          <w:t xml:space="preserve"> – Kan CSC verificerer at </w:t>
        </w:r>
        <w:proofErr w:type="spellStart"/>
        <w:r w:rsidR="00BE488F">
          <w:t>use</w:t>
        </w:r>
        <w:proofErr w:type="spellEnd"/>
        <w:r w:rsidR="00BE488F">
          <w:t xml:space="preserve"> case tages ud af </w:t>
        </w:r>
        <w:proofErr w:type="spellStart"/>
        <w:r w:rsidR="00BE488F">
          <w:t>scope</w:t>
        </w:r>
        <w:proofErr w:type="spellEnd"/>
        <w:r w:rsidR="00BE488F">
          <w:t xml:space="preserve"> for ændringsanmodning.</w:t>
        </w:r>
      </w:ins>
      <w:bookmarkEnd w:id="531"/>
    </w:p>
    <w:p w14:paraId="33BE80D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FB" w14:textId="77777777" w:rsidTr="00B008BE">
        <w:tc>
          <w:tcPr>
            <w:tcW w:w="9869" w:type="dxa"/>
            <w:shd w:val="clear" w:color="auto" w:fill="auto"/>
          </w:tcPr>
          <w:p w14:paraId="33BE80DE" w14:textId="77777777" w:rsidR="00B008BE" w:rsidRDefault="00B008BE" w:rsidP="00B008BE">
            <w:pPr>
              <w:pStyle w:val="Normal11"/>
            </w:pPr>
            <w:r>
              <w:rPr>
                <w:b/>
              </w:rPr>
              <w:t>Formål</w:t>
            </w:r>
          </w:p>
          <w:p w14:paraId="33BE80DF" w14:textId="77777777" w:rsidR="00B008BE" w:rsidRDefault="00B008BE" w:rsidP="00B008BE">
            <w:pPr>
              <w:pStyle w:val="Normal11"/>
            </w:pPr>
            <w:r>
              <w:t xml:space="preserve">At få annulleret stop for konto, når betingelserne herfor er opfyldt. </w:t>
            </w:r>
          </w:p>
          <w:p w14:paraId="33BE80E0" w14:textId="77777777" w:rsidR="00B008BE" w:rsidRDefault="00B008BE" w:rsidP="00B008BE">
            <w:pPr>
              <w:pStyle w:val="Normal11"/>
            </w:pPr>
          </w:p>
          <w:p w14:paraId="33BE80E1" w14:textId="77777777" w:rsidR="00B008BE" w:rsidRDefault="00B008BE" w:rsidP="00B008BE">
            <w:pPr>
              <w:pStyle w:val="Normal11"/>
            </w:pPr>
            <w:r>
              <w:t xml:space="preserve">Beskrivelse </w:t>
            </w:r>
          </w:p>
          <w:p w14:paraId="33BE80E2" w14:textId="77777777" w:rsidR="00B008BE" w:rsidRDefault="00B008BE" w:rsidP="00B008BE">
            <w:pPr>
              <w:pStyle w:val="Normal11"/>
            </w:pPr>
            <w:r>
              <w:t>Det skal være muligt at annullere stop for konto for følgende kategorier:</w:t>
            </w:r>
          </w:p>
          <w:p w14:paraId="33BE80E3" w14:textId="77777777" w:rsidR="00B008BE" w:rsidRDefault="00B008BE" w:rsidP="00B008BE">
            <w:pPr>
              <w:pStyle w:val="Normal11"/>
            </w:pPr>
            <w:r>
              <w:t>- Stop for Rentetilskrivning</w:t>
            </w:r>
          </w:p>
          <w:p w14:paraId="33BE80E4" w14:textId="77777777" w:rsidR="00B008BE" w:rsidRDefault="00B008BE" w:rsidP="00B008BE">
            <w:pPr>
              <w:pStyle w:val="Normal11"/>
            </w:pPr>
            <w:r>
              <w:t>- Stop for Rykker</w:t>
            </w:r>
          </w:p>
          <w:p w14:paraId="33BE80E5" w14:textId="77777777" w:rsidR="00B008BE" w:rsidRDefault="00B008BE" w:rsidP="00B008BE">
            <w:pPr>
              <w:pStyle w:val="Normal11"/>
            </w:pPr>
            <w:r>
              <w:t>- Stop for Udbetaling</w:t>
            </w:r>
          </w:p>
          <w:p w14:paraId="33BE80E6" w14:textId="77777777" w:rsidR="00B008BE" w:rsidRDefault="00B008BE" w:rsidP="00B008BE">
            <w:pPr>
              <w:pStyle w:val="Normal11"/>
            </w:pPr>
            <w:r>
              <w:t>- Stop for Udligning</w:t>
            </w:r>
          </w:p>
          <w:p w14:paraId="33BE80E7" w14:textId="77777777" w:rsidR="00B008BE" w:rsidRDefault="00B008BE" w:rsidP="00B008BE">
            <w:pPr>
              <w:pStyle w:val="Normal11"/>
            </w:pPr>
          </w:p>
          <w:p w14:paraId="33BE80E8" w14:textId="77777777" w:rsidR="00B008BE" w:rsidRDefault="00B008BE" w:rsidP="00B008BE">
            <w:pPr>
              <w:pStyle w:val="Normal11"/>
            </w:pPr>
            <w:r>
              <w:t>Annullering kan ske på 2 måder:</w:t>
            </w:r>
          </w:p>
          <w:p w14:paraId="33BE80E9" w14:textId="77777777" w:rsidR="00B008BE" w:rsidRDefault="00B008BE" w:rsidP="00B008BE">
            <w:pPr>
              <w:pStyle w:val="Normal11"/>
            </w:pPr>
            <w:r>
              <w:t xml:space="preserve">1 - ved at sagsbehandler/bogholder manuelt fjerner stoppet </w:t>
            </w:r>
          </w:p>
          <w:p w14:paraId="33BE80EA" w14:textId="77777777" w:rsidR="00B008BE" w:rsidRDefault="00B008BE" w:rsidP="00B008BE">
            <w:pPr>
              <w:pStyle w:val="Normal11"/>
            </w:pPr>
            <w:r>
              <w:t xml:space="preserve">2 - når slutdato for stop er nået. </w:t>
            </w:r>
          </w:p>
          <w:p w14:paraId="33BE80EB"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0EC" w14:textId="77777777" w:rsidR="00B008BE" w:rsidRDefault="00B008BE" w:rsidP="00B008BE">
            <w:pPr>
              <w:pStyle w:val="Normal11"/>
            </w:pPr>
          </w:p>
          <w:p w14:paraId="33BE80ED" w14:textId="77777777" w:rsidR="00B008BE" w:rsidRDefault="00B008BE" w:rsidP="00B008BE">
            <w:pPr>
              <w:pStyle w:val="Normal11"/>
            </w:pPr>
            <w:r>
              <w:t>Specifikt For annullering af Rentestop gælder:</w:t>
            </w:r>
          </w:p>
          <w:p w14:paraId="33BE80EE" w14:textId="77777777" w:rsidR="00B008BE" w:rsidRDefault="00B008BE" w:rsidP="00B008BE">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14:paraId="33BE80EF" w14:textId="77777777" w:rsidR="00B008BE" w:rsidRDefault="00B008BE" w:rsidP="00B008BE">
            <w:pPr>
              <w:pStyle w:val="Normal11"/>
            </w:pPr>
          </w:p>
          <w:p w14:paraId="33BE80F0" w14:textId="77777777" w:rsidR="00B008BE" w:rsidRDefault="00B008BE" w:rsidP="00B008BE">
            <w:pPr>
              <w:pStyle w:val="Normal11"/>
            </w:pPr>
            <w:r>
              <w:t>Specifikt For annullering af rykkerstop gælder:</w:t>
            </w:r>
          </w:p>
          <w:p w14:paraId="33BE80F1" w14:textId="77777777" w:rsidR="00B008BE" w:rsidRDefault="00B008BE" w:rsidP="00B008BE">
            <w:pPr>
              <w:pStyle w:val="Normal11"/>
            </w:pPr>
            <w:r>
              <w:t>Ingen yderligere krav</w:t>
            </w:r>
          </w:p>
          <w:p w14:paraId="33BE80F2" w14:textId="77777777" w:rsidR="00B008BE" w:rsidRDefault="00B008BE" w:rsidP="00B008BE">
            <w:pPr>
              <w:pStyle w:val="Normal11"/>
            </w:pPr>
          </w:p>
          <w:p w14:paraId="33BE80F3" w14:textId="77777777" w:rsidR="00B008BE" w:rsidRDefault="00B008BE" w:rsidP="00B008BE">
            <w:pPr>
              <w:pStyle w:val="Normal11"/>
            </w:pPr>
            <w:r>
              <w:t>Specifikt For annullering af udbetalingsstop gælder:</w:t>
            </w:r>
          </w:p>
          <w:p w14:paraId="33BE80F4" w14:textId="77777777" w:rsidR="00B008BE" w:rsidRDefault="00B008BE" w:rsidP="00B008BE">
            <w:pPr>
              <w:pStyle w:val="Normal11"/>
            </w:pPr>
            <w:r>
              <w:t>Ingen yderligere krav</w:t>
            </w:r>
          </w:p>
          <w:p w14:paraId="33BE80F5" w14:textId="77777777" w:rsidR="00B008BE" w:rsidRDefault="00B008BE" w:rsidP="00B008BE">
            <w:pPr>
              <w:pStyle w:val="Normal11"/>
            </w:pPr>
          </w:p>
          <w:p w14:paraId="33BE80F6" w14:textId="77777777" w:rsidR="00B008BE" w:rsidRDefault="00B008BE" w:rsidP="00B008BE">
            <w:pPr>
              <w:pStyle w:val="Normal11"/>
            </w:pPr>
            <w:r>
              <w:t>Specifikt For annullering af udligningsstop gælder:</w:t>
            </w:r>
          </w:p>
          <w:p w14:paraId="33BE80F7" w14:textId="77777777" w:rsidR="00B008BE" w:rsidRDefault="00B008BE" w:rsidP="00B008BE">
            <w:pPr>
              <w:pStyle w:val="Normal11"/>
            </w:pPr>
            <w:r>
              <w:t>Ingen yderligere krav</w:t>
            </w:r>
          </w:p>
          <w:p w14:paraId="33BE80F8" w14:textId="77777777" w:rsidR="00B008BE" w:rsidRDefault="00B008BE" w:rsidP="00B008BE">
            <w:pPr>
              <w:pStyle w:val="Normal11"/>
            </w:pPr>
          </w:p>
          <w:p w14:paraId="33BE80F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0FA" w14:textId="77777777" w:rsidR="00B008BE" w:rsidRPr="00B008BE" w:rsidRDefault="00B008BE" w:rsidP="00B008BE">
            <w:pPr>
              <w:pStyle w:val="Normal11"/>
            </w:pPr>
          </w:p>
        </w:tc>
      </w:tr>
      <w:tr w:rsidR="00B008BE" w14:paraId="33BE80FE" w14:textId="77777777" w:rsidTr="00B008BE">
        <w:tc>
          <w:tcPr>
            <w:tcW w:w="9869" w:type="dxa"/>
            <w:shd w:val="clear" w:color="auto" w:fill="auto"/>
          </w:tcPr>
          <w:p w14:paraId="33BE80FC" w14:textId="77777777" w:rsidR="00B008BE" w:rsidRDefault="00B008BE" w:rsidP="00B008BE">
            <w:pPr>
              <w:pStyle w:val="Normal11"/>
            </w:pPr>
            <w:r>
              <w:rPr>
                <w:b/>
              </w:rPr>
              <w:t>Frekvens</w:t>
            </w:r>
          </w:p>
          <w:p w14:paraId="33BE80FD" w14:textId="77777777" w:rsidR="00B008BE" w:rsidRPr="00B008BE" w:rsidRDefault="00B008BE" w:rsidP="00B008BE">
            <w:pPr>
              <w:pStyle w:val="Normal11"/>
            </w:pPr>
            <w:r>
              <w:t>Ad hoc</w:t>
            </w:r>
          </w:p>
        </w:tc>
      </w:tr>
      <w:tr w:rsidR="00B008BE" w14:paraId="33BE8103" w14:textId="77777777" w:rsidTr="00B008BE">
        <w:tc>
          <w:tcPr>
            <w:tcW w:w="9869" w:type="dxa"/>
            <w:shd w:val="clear" w:color="auto" w:fill="auto"/>
          </w:tcPr>
          <w:p w14:paraId="33BE80FF" w14:textId="77777777" w:rsidR="00B008BE" w:rsidRDefault="00B008BE" w:rsidP="00B008BE">
            <w:pPr>
              <w:pStyle w:val="Normal11"/>
            </w:pPr>
            <w:r>
              <w:rPr>
                <w:b/>
              </w:rPr>
              <w:t>Aktører</w:t>
            </w:r>
          </w:p>
          <w:p w14:paraId="33BE8100" w14:textId="77777777" w:rsidR="00B008BE" w:rsidRDefault="00B008BE" w:rsidP="00B008BE">
            <w:pPr>
              <w:pStyle w:val="Normal11"/>
            </w:pPr>
            <w:r>
              <w:t>Bogholder</w:t>
            </w:r>
          </w:p>
          <w:p w14:paraId="33BE8101" w14:textId="77777777" w:rsidR="00B008BE" w:rsidRDefault="00B008BE" w:rsidP="00B008BE">
            <w:pPr>
              <w:pStyle w:val="Normal11"/>
            </w:pPr>
            <w:r>
              <w:t>Sagsbehandler</w:t>
            </w:r>
          </w:p>
          <w:p w14:paraId="33BE8102" w14:textId="77777777" w:rsidR="00B008BE" w:rsidRPr="00B008BE" w:rsidRDefault="00B008BE" w:rsidP="00B008BE">
            <w:pPr>
              <w:pStyle w:val="Normal11"/>
            </w:pPr>
            <w:r>
              <w:t>Tid</w:t>
            </w:r>
          </w:p>
        </w:tc>
      </w:tr>
      <w:tr w:rsidR="00B008BE" w14:paraId="33BE8108" w14:textId="77777777" w:rsidTr="00B008BE">
        <w:tc>
          <w:tcPr>
            <w:tcW w:w="9869" w:type="dxa"/>
            <w:shd w:val="clear" w:color="auto" w:fill="auto"/>
          </w:tcPr>
          <w:p w14:paraId="33BE8104" w14:textId="77777777" w:rsidR="00B008BE" w:rsidRDefault="00B008BE" w:rsidP="00B008BE">
            <w:pPr>
              <w:pStyle w:val="Normal11"/>
            </w:pPr>
            <w:r>
              <w:rPr>
                <w:b/>
              </w:rPr>
              <w:t>Startbetingelser</w:t>
            </w:r>
          </w:p>
          <w:p w14:paraId="33BE8105" w14:textId="77777777" w:rsidR="00B008BE" w:rsidRDefault="00B008BE" w:rsidP="00B008BE">
            <w:pPr>
              <w:pStyle w:val="Normal11"/>
            </w:pPr>
            <w:r>
              <w:t>SB 1: At aktøren er logget på systemet.</w:t>
            </w:r>
          </w:p>
          <w:p w14:paraId="33BE8106" w14:textId="77777777" w:rsidR="00B008BE" w:rsidRDefault="00B008BE" w:rsidP="00B008BE">
            <w:pPr>
              <w:pStyle w:val="Normal11"/>
            </w:pPr>
            <w:r>
              <w:t xml:space="preserve">eller </w:t>
            </w:r>
          </w:p>
          <w:p w14:paraId="33BE8107" w14:textId="77777777" w:rsidR="00B008BE" w:rsidRPr="00B008BE" w:rsidRDefault="00B008BE" w:rsidP="00B008BE">
            <w:pPr>
              <w:pStyle w:val="Normal11"/>
            </w:pPr>
            <w:r>
              <w:t>SB 2: At slutdato for stop for konto er nået.</w:t>
            </w:r>
          </w:p>
        </w:tc>
      </w:tr>
    </w:tbl>
    <w:p w14:paraId="33BE8109"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0B" w14:textId="77777777" w:rsidTr="00B008BE">
        <w:tc>
          <w:tcPr>
            <w:tcW w:w="9909" w:type="dxa"/>
            <w:gridSpan w:val="3"/>
          </w:tcPr>
          <w:p w14:paraId="33BE810A" w14:textId="77777777" w:rsidR="00B008BE" w:rsidRPr="00B008BE" w:rsidRDefault="00B008BE" w:rsidP="00B008BE">
            <w:pPr>
              <w:pStyle w:val="Normal11"/>
            </w:pPr>
            <w:r>
              <w:rPr>
                <w:b/>
              </w:rPr>
              <w:t>Hovedvej</w:t>
            </w:r>
          </w:p>
        </w:tc>
      </w:tr>
      <w:tr w:rsidR="00B008BE" w14:paraId="33BE810F" w14:textId="77777777" w:rsidTr="00B008BE">
        <w:tc>
          <w:tcPr>
            <w:tcW w:w="3356" w:type="dxa"/>
            <w:shd w:val="pct20" w:color="auto" w:fill="0000FF"/>
          </w:tcPr>
          <w:p w14:paraId="33BE810C"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0D"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0E" w14:textId="77777777" w:rsidR="00B008BE" w:rsidRPr="00B008BE" w:rsidRDefault="00B008BE" w:rsidP="00B008BE">
            <w:pPr>
              <w:pStyle w:val="Normal11"/>
              <w:rPr>
                <w:color w:val="FFFFFF"/>
              </w:rPr>
            </w:pPr>
            <w:r>
              <w:rPr>
                <w:color w:val="FFFFFF"/>
              </w:rPr>
              <w:t>Service/Service operationer</w:t>
            </w:r>
          </w:p>
        </w:tc>
      </w:tr>
      <w:tr w:rsidR="00B008BE" w14:paraId="33BE8111" w14:textId="77777777" w:rsidTr="00B008BE">
        <w:tc>
          <w:tcPr>
            <w:tcW w:w="9909" w:type="dxa"/>
            <w:gridSpan w:val="3"/>
            <w:shd w:val="clear" w:color="auto" w:fill="FFFFFF"/>
          </w:tcPr>
          <w:p w14:paraId="33BE8110" w14:textId="77777777" w:rsidR="00B008BE" w:rsidRPr="00B008BE" w:rsidRDefault="00B008BE" w:rsidP="00B008BE">
            <w:pPr>
              <w:pStyle w:val="Normal11"/>
              <w:rPr>
                <w:b/>
              </w:rPr>
            </w:pPr>
            <w:r>
              <w:rPr>
                <w:b/>
              </w:rPr>
              <w:t>Trin 1: Hent kunde</w:t>
            </w:r>
          </w:p>
        </w:tc>
      </w:tr>
      <w:tr w:rsidR="00B008BE" w14:paraId="33BE8115" w14:textId="77777777" w:rsidTr="00B008BE">
        <w:tc>
          <w:tcPr>
            <w:tcW w:w="3356" w:type="dxa"/>
            <w:shd w:val="clear" w:color="auto" w:fill="FFFFFF"/>
          </w:tcPr>
          <w:p w14:paraId="33BE8112" w14:textId="77777777" w:rsidR="00B008BE" w:rsidRPr="00B008BE" w:rsidRDefault="00B008BE" w:rsidP="00B008BE">
            <w:pPr>
              <w:pStyle w:val="Normal11"/>
              <w:rPr>
                <w:color w:val="000000"/>
              </w:rPr>
            </w:pPr>
            <w:r>
              <w:rPr>
                <w:color w:val="000000"/>
              </w:rPr>
              <w:t>Vælger kunde.</w:t>
            </w:r>
          </w:p>
        </w:tc>
        <w:tc>
          <w:tcPr>
            <w:tcW w:w="3356" w:type="dxa"/>
            <w:shd w:val="clear" w:color="auto" w:fill="FFFFFF"/>
          </w:tcPr>
          <w:p w14:paraId="33BE8113" w14:textId="77777777" w:rsidR="00B008BE" w:rsidRDefault="00B008BE" w:rsidP="00B008BE">
            <w:pPr>
              <w:pStyle w:val="Normal11"/>
            </w:pPr>
            <w:r>
              <w:t>Viser kundens konto.</w:t>
            </w:r>
          </w:p>
        </w:tc>
        <w:tc>
          <w:tcPr>
            <w:tcW w:w="3197" w:type="dxa"/>
            <w:shd w:val="clear" w:color="auto" w:fill="FFFFFF"/>
          </w:tcPr>
          <w:p w14:paraId="33BE8114" w14:textId="77777777" w:rsidR="00B008BE" w:rsidRDefault="00B008BE" w:rsidP="00B008BE">
            <w:pPr>
              <w:pStyle w:val="Normal11"/>
            </w:pPr>
          </w:p>
        </w:tc>
      </w:tr>
      <w:tr w:rsidR="00B008BE" w14:paraId="33BE8117" w14:textId="77777777" w:rsidTr="00B008BE">
        <w:tc>
          <w:tcPr>
            <w:tcW w:w="9909" w:type="dxa"/>
            <w:gridSpan w:val="3"/>
            <w:shd w:val="clear" w:color="auto" w:fill="FFFFFF"/>
          </w:tcPr>
          <w:p w14:paraId="33BE8116" w14:textId="77777777" w:rsidR="00B008BE" w:rsidRPr="00B008BE" w:rsidRDefault="00B008BE" w:rsidP="00B008BE">
            <w:pPr>
              <w:pStyle w:val="Normal11"/>
              <w:rPr>
                <w:b/>
              </w:rPr>
            </w:pPr>
            <w:r>
              <w:rPr>
                <w:b/>
              </w:rPr>
              <w:t>Trin 2: Vælg annuller stop for konto</w:t>
            </w:r>
          </w:p>
        </w:tc>
      </w:tr>
      <w:tr w:rsidR="00B008BE" w14:paraId="33BE811D" w14:textId="77777777" w:rsidTr="00B008BE">
        <w:tc>
          <w:tcPr>
            <w:tcW w:w="3356" w:type="dxa"/>
            <w:shd w:val="clear" w:color="auto" w:fill="FFFFFF"/>
          </w:tcPr>
          <w:p w14:paraId="33BE8118" w14:textId="77777777" w:rsidR="00B008BE" w:rsidRDefault="00B008BE" w:rsidP="00B008BE">
            <w:pPr>
              <w:pStyle w:val="Normal11"/>
              <w:rPr>
                <w:color w:val="000000"/>
              </w:rPr>
            </w:pPr>
            <w:r>
              <w:rPr>
                <w:color w:val="000000"/>
              </w:rPr>
              <w:t xml:space="preserve">Vælger "annuller stop for konto". </w:t>
            </w:r>
          </w:p>
        </w:tc>
        <w:tc>
          <w:tcPr>
            <w:tcW w:w="3356" w:type="dxa"/>
            <w:shd w:val="clear" w:color="auto" w:fill="FFFFFF"/>
          </w:tcPr>
          <w:p w14:paraId="33BE8119" w14:textId="77777777" w:rsidR="00B008BE" w:rsidRDefault="00B008BE" w:rsidP="00B008BE">
            <w:pPr>
              <w:pStyle w:val="Normal11"/>
            </w:pPr>
            <w:r>
              <w:t xml:space="preserve">Annullerer stoppet. Hvis rentestop, gives mulighed for at vælge en dato for, hvornår rentetilskrivningen skal genoptages. Aktør bedes bekræfte annulleringen. Hvis "godkend", annulleres stop. </w:t>
            </w:r>
          </w:p>
          <w:p w14:paraId="33BE811A" w14:textId="77777777" w:rsidR="00B008BE" w:rsidRDefault="00B008BE" w:rsidP="00B008BE">
            <w:pPr>
              <w:pStyle w:val="Normal11"/>
            </w:pPr>
          </w:p>
          <w:p w14:paraId="33BE811B" w14:textId="77777777" w:rsidR="00B008BE" w:rsidRDefault="00B008BE" w:rsidP="00B008BE">
            <w:pPr>
              <w:pStyle w:val="Normal11"/>
            </w:pPr>
            <w:r>
              <w:t xml:space="preserve">Hvis </w:t>
            </w:r>
            <w:proofErr w:type="gramStart"/>
            <w:r>
              <w:t>" afslå"</w:t>
            </w:r>
            <w:proofErr w:type="gramEnd"/>
            <w:r>
              <w:t>, returneres til kundens Kontooversigt.</w:t>
            </w:r>
          </w:p>
        </w:tc>
        <w:tc>
          <w:tcPr>
            <w:tcW w:w="3197" w:type="dxa"/>
            <w:shd w:val="clear" w:color="auto" w:fill="FFFFFF"/>
          </w:tcPr>
          <w:p w14:paraId="33BE811C" w14:textId="77777777" w:rsidR="00B008BE" w:rsidRDefault="00B008BE" w:rsidP="00B008BE">
            <w:pPr>
              <w:pStyle w:val="Normal11"/>
            </w:pPr>
          </w:p>
        </w:tc>
      </w:tr>
      <w:tr w:rsidR="00B008BE" w14:paraId="33BE811F" w14:textId="77777777" w:rsidTr="00B008BE">
        <w:tc>
          <w:tcPr>
            <w:tcW w:w="9909" w:type="dxa"/>
            <w:gridSpan w:val="3"/>
            <w:shd w:val="clear" w:color="auto" w:fill="FFFFFF"/>
          </w:tcPr>
          <w:p w14:paraId="33BE811E" w14:textId="77777777" w:rsidR="00B008BE" w:rsidRPr="00B008BE" w:rsidRDefault="00B008BE" w:rsidP="00B008BE">
            <w:pPr>
              <w:pStyle w:val="Normal11"/>
              <w:rPr>
                <w:b/>
              </w:rPr>
            </w:pPr>
            <w:r>
              <w:rPr>
                <w:b/>
              </w:rPr>
              <w:t>Trin 3: Hvis annullering af rentestop: vælg dato for annullering /ændring af stop</w:t>
            </w:r>
          </w:p>
        </w:tc>
      </w:tr>
      <w:tr w:rsidR="00B008BE" w14:paraId="33BE8123" w14:textId="77777777" w:rsidTr="00B008BE">
        <w:tc>
          <w:tcPr>
            <w:tcW w:w="3356" w:type="dxa"/>
            <w:shd w:val="clear" w:color="auto" w:fill="FFFFFF"/>
          </w:tcPr>
          <w:p w14:paraId="33BE8120" w14:textId="77777777" w:rsidR="00B008BE" w:rsidRDefault="00B008BE" w:rsidP="00B008BE">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14:paraId="33BE8121" w14:textId="77777777" w:rsidR="00B008BE" w:rsidRDefault="00B008BE" w:rsidP="00B008BE">
            <w:pPr>
              <w:pStyle w:val="Normal11"/>
            </w:pPr>
            <w:r>
              <w:t>Opdaterer renteberegning til dato for sidste ordinære rentetilskrivning.</w:t>
            </w:r>
          </w:p>
        </w:tc>
        <w:tc>
          <w:tcPr>
            <w:tcW w:w="3197" w:type="dxa"/>
            <w:shd w:val="clear" w:color="auto" w:fill="FFFFFF"/>
          </w:tcPr>
          <w:p w14:paraId="33BE8122" w14:textId="77777777" w:rsidR="00B008BE" w:rsidRDefault="00B008BE" w:rsidP="00B008BE">
            <w:pPr>
              <w:pStyle w:val="Normal11"/>
            </w:pPr>
          </w:p>
        </w:tc>
      </w:tr>
      <w:tr w:rsidR="00B008BE" w14:paraId="33BE8127" w14:textId="77777777" w:rsidTr="00B008BE">
        <w:tc>
          <w:tcPr>
            <w:tcW w:w="3356" w:type="dxa"/>
            <w:shd w:val="clear" w:color="auto" w:fill="FFFFFF"/>
          </w:tcPr>
          <w:p w14:paraId="33BE8124" w14:textId="77777777" w:rsidR="00B008BE" w:rsidRDefault="00B008BE" w:rsidP="00B008BE">
            <w:pPr>
              <w:pStyle w:val="Normal11"/>
              <w:rPr>
                <w:color w:val="000000"/>
              </w:rPr>
            </w:pPr>
          </w:p>
        </w:tc>
        <w:tc>
          <w:tcPr>
            <w:tcW w:w="3356" w:type="dxa"/>
            <w:shd w:val="clear" w:color="auto" w:fill="FFFFFF"/>
          </w:tcPr>
          <w:p w14:paraId="33BE8125" w14:textId="77777777" w:rsidR="00B008BE" w:rsidRDefault="00B008BE" w:rsidP="00B008BE">
            <w:pPr>
              <w:pStyle w:val="Normal11"/>
            </w:pPr>
          </w:p>
        </w:tc>
        <w:tc>
          <w:tcPr>
            <w:tcW w:w="3197" w:type="dxa"/>
            <w:shd w:val="clear" w:color="auto" w:fill="FFFFFF"/>
          </w:tcPr>
          <w:p w14:paraId="33BE8126" w14:textId="77777777" w:rsidR="00B008BE" w:rsidRDefault="00B008BE" w:rsidP="00B008BE">
            <w:pPr>
              <w:pStyle w:val="Normal11"/>
            </w:pPr>
          </w:p>
        </w:tc>
      </w:tr>
    </w:tbl>
    <w:p w14:paraId="33BE812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2A" w14:textId="77777777" w:rsidTr="00B008BE">
        <w:tc>
          <w:tcPr>
            <w:tcW w:w="9909" w:type="dxa"/>
            <w:gridSpan w:val="3"/>
          </w:tcPr>
          <w:p w14:paraId="33BE8129" w14:textId="77777777" w:rsidR="00B008BE" w:rsidRPr="00B008BE" w:rsidRDefault="00B008BE" w:rsidP="00B008BE">
            <w:pPr>
              <w:pStyle w:val="Normal11"/>
            </w:pPr>
            <w:r>
              <w:rPr>
                <w:b/>
              </w:rPr>
              <w:t>Variant: SB 2</w:t>
            </w:r>
          </w:p>
        </w:tc>
      </w:tr>
      <w:tr w:rsidR="00B008BE" w14:paraId="33BE812E" w14:textId="77777777" w:rsidTr="00B008BE">
        <w:tc>
          <w:tcPr>
            <w:tcW w:w="3356" w:type="dxa"/>
            <w:shd w:val="pct20" w:color="auto" w:fill="0000FF"/>
          </w:tcPr>
          <w:p w14:paraId="33BE812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2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2D" w14:textId="77777777" w:rsidR="00B008BE" w:rsidRPr="00B008BE" w:rsidRDefault="00B008BE" w:rsidP="00B008BE">
            <w:pPr>
              <w:pStyle w:val="Normal11"/>
              <w:rPr>
                <w:color w:val="FFFFFF"/>
              </w:rPr>
            </w:pPr>
            <w:r>
              <w:rPr>
                <w:color w:val="FFFFFF"/>
              </w:rPr>
              <w:t>Service/Service operationer</w:t>
            </w:r>
          </w:p>
        </w:tc>
      </w:tr>
      <w:tr w:rsidR="00B008BE" w14:paraId="33BE8130" w14:textId="77777777" w:rsidTr="00B008BE">
        <w:tc>
          <w:tcPr>
            <w:tcW w:w="9909" w:type="dxa"/>
            <w:gridSpan w:val="3"/>
            <w:shd w:val="clear" w:color="auto" w:fill="FFFFFF"/>
          </w:tcPr>
          <w:p w14:paraId="33BE812F" w14:textId="77777777" w:rsidR="00B008BE" w:rsidRPr="00B008BE" w:rsidRDefault="00B008BE" w:rsidP="00B008BE">
            <w:pPr>
              <w:pStyle w:val="Normal11"/>
              <w:rPr>
                <w:b/>
              </w:rPr>
            </w:pPr>
            <w:r>
              <w:rPr>
                <w:b/>
              </w:rPr>
              <w:t>Trin 1: Udsøg stop, hvor slutdato er nået</w:t>
            </w:r>
          </w:p>
        </w:tc>
      </w:tr>
      <w:tr w:rsidR="00B008BE" w14:paraId="33BE8134" w14:textId="77777777" w:rsidTr="00B008BE">
        <w:tc>
          <w:tcPr>
            <w:tcW w:w="3356" w:type="dxa"/>
            <w:shd w:val="clear" w:color="auto" w:fill="FFFFFF"/>
          </w:tcPr>
          <w:p w14:paraId="33BE8131" w14:textId="77777777" w:rsidR="00B008BE" w:rsidRPr="00B008BE" w:rsidRDefault="00B008BE" w:rsidP="00B008BE">
            <w:pPr>
              <w:pStyle w:val="Normal11"/>
              <w:rPr>
                <w:color w:val="000000"/>
              </w:rPr>
            </w:pPr>
          </w:p>
        </w:tc>
        <w:tc>
          <w:tcPr>
            <w:tcW w:w="3356" w:type="dxa"/>
            <w:shd w:val="clear" w:color="auto" w:fill="FFFFFF"/>
          </w:tcPr>
          <w:p w14:paraId="33BE8132" w14:textId="77777777" w:rsidR="00B008BE" w:rsidRPr="00B008BE" w:rsidRDefault="00B008BE" w:rsidP="00B008BE">
            <w:pPr>
              <w:pStyle w:val="Normal11"/>
              <w:rPr>
                <w:color w:val="000000"/>
              </w:rPr>
            </w:pPr>
            <w:r>
              <w:rPr>
                <w:color w:val="000000"/>
              </w:rPr>
              <w:t xml:space="preserve">Udsøger alle stop, hvor slutdato er nået. </w:t>
            </w:r>
          </w:p>
        </w:tc>
        <w:tc>
          <w:tcPr>
            <w:tcW w:w="3197" w:type="dxa"/>
            <w:shd w:val="clear" w:color="auto" w:fill="FFFFFF"/>
          </w:tcPr>
          <w:p w14:paraId="33BE8133" w14:textId="77777777" w:rsidR="00B008BE" w:rsidRPr="00B008BE" w:rsidRDefault="00B008BE" w:rsidP="00B008BE">
            <w:pPr>
              <w:pStyle w:val="Normal11"/>
              <w:rPr>
                <w:color w:val="000000"/>
              </w:rPr>
            </w:pPr>
          </w:p>
        </w:tc>
      </w:tr>
      <w:tr w:rsidR="00B008BE" w14:paraId="33BE8136" w14:textId="77777777" w:rsidTr="00B008BE">
        <w:tc>
          <w:tcPr>
            <w:tcW w:w="9909" w:type="dxa"/>
            <w:gridSpan w:val="3"/>
            <w:shd w:val="clear" w:color="auto" w:fill="FFFFFF"/>
          </w:tcPr>
          <w:p w14:paraId="33BE8135" w14:textId="77777777" w:rsidR="00B008BE" w:rsidRPr="00B008BE" w:rsidRDefault="00B008BE" w:rsidP="00B008BE">
            <w:pPr>
              <w:pStyle w:val="Normal11"/>
              <w:rPr>
                <w:b/>
                <w:color w:val="000000"/>
              </w:rPr>
            </w:pPr>
            <w:r>
              <w:rPr>
                <w:b/>
                <w:color w:val="000000"/>
              </w:rPr>
              <w:t>Trin 2: Annuller stop</w:t>
            </w:r>
          </w:p>
        </w:tc>
      </w:tr>
      <w:tr w:rsidR="00B008BE" w14:paraId="33BE813A" w14:textId="77777777" w:rsidTr="00B008BE">
        <w:tc>
          <w:tcPr>
            <w:tcW w:w="3356" w:type="dxa"/>
            <w:shd w:val="clear" w:color="auto" w:fill="FFFFFF"/>
          </w:tcPr>
          <w:p w14:paraId="33BE8137" w14:textId="77777777" w:rsidR="00B008BE" w:rsidRPr="00B008BE" w:rsidRDefault="00B008BE" w:rsidP="00B008BE">
            <w:pPr>
              <w:pStyle w:val="Normal11"/>
              <w:rPr>
                <w:color w:val="000000"/>
              </w:rPr>
            </w:pPr>
          </w:p>
        </w:tc>
        <w:tc>
          <w:tcPr>
            <w:tcW w:w="3356" w:type="dxa"/>
            <w:shd w:val="clear" w:color="auto" w:fill="FFFFFF"/>
          </w:tcPr>
          <w:p w14:paraId="33BE8138" w14:textId="77777777" w:rsidR="00B008BE" w:rsidRPr="00B008BE" w:rsidRDefault="00B008BE" w:rsidP="00B008BE">
            <w:pPr>
              <w:pStyle w:val="Normal11"/>
              <w:rPr>
                <w:color w:val="000000"/>
              </w:rPr>
            </w:pPr>
            <w:r>
              <w:rPr>
                <w:color w:val="000000"/>
              </w:rPr>
              <w:t xml:space="preserve">Annullerer stop og opdaterer rente, hvis stop vedrører rente. </w:t>
            </w:r>
          </w:p>
        </w:tc>
        <w:tc>
          <w:tcPr>
            <w:tcW w:w="3197" w:type="dxa"/>
            <w:shd w:val="clear" w:color="auto" w:fill="FFFFFF"/>
          </w:tcPr>
          <w:p w14:paraId="33BE8139" w14:textId="77777777" w:rsidR="00B008BE" w:rsidRPr="00B008BE" w:rsidRDefault="00B008BE" w:rsidP="00B008BE">
            <w:pPr>
              <w:pStyle w:val="Normal11"/>
              <w:rPr>
                <w:color w:val="000000"/>
              </w:rPr>
            </w:pPr>
          </w:p>
        </w:tc>
      </w:tr>
    </w:tbl>
    <w:p w14:paraId="33BE813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43" w14:textId="77777777" w:rsidTr="00B008BE">
        <w:tc>
          <w:tcPr>
            <w:tcW w:w="9869" w:type="dxa"/>
            <w:shd w:val="clear" w:color="auto" w:fill="auto"/>
          </w:tcPr>
          <w:p w14:paraId="33BE813C" w14:textId="77777777" w:rsidR="00B008BE" w:rsidRDefault="00B008BE" w:rsidP="00B008BE">
            <w:pPr>
              <w:pStyle w:val="Normal11"/>
            </w:pPr>
            <w:r>
              <w:rPr>
                <w:b/>
              </w:rPr>
              <w:t>Slutbetingelser</w:t>
            </w:r>
          </w:p>
          <w:p w14:paraId="33BE813D" w14:textId="77777777" w:rsidR="00B008BE" w:rsidRDefault="00B008BE" w:rsidP="00B008BE">
            <w:pPr>
              <w:pStyle w:val="Normal11"/>
            </w:pPr>
            <w:r>
              <w:t>At stop for konto er annulleret.</w:t>
            </w:r>
          </w:p>
          <w:p w14:paraId="33BE813E" w14:textId="77777777" w:rsidR="00B008BE" w:rsidRDefault="00B008BE" w:rsidP="00B008BE">
            <w:pPr>
              <w:pStyle w:val="Normal11"/>
            </w:pPr>
            <w:r>
              <w:t>At rente er opdateret, hvis annullering/ændring af stop vedrører rente.</w:t>
            </w:r>
          </w:p>
          <w:p w14:paraId="33BE813F" w14:textId="77777777" w:rsidR="00B008BE" w:rsidRDefault="00B008BE" w:rsidP="00B008BE">
            <w:pPr>
              <w:pStyle w:val="Normal11"/>
            </w:pPr>
            <w:r>
              <w:t>At historikken på det/de annullerede stop herefter er tilgængelige i DM.</w:t>
            </w:r>
          </w:p>
          <w:p w14:paraId="33BE8140" w14:textId="77777777" w:rsidR="00B008BE" w:rsidRDefault="00B008BE" w:rsidP="00B008BE">
            <w:pPr>
              <w:pStyle w:val="Normal11"/>
            </w:pPr>
            <w:r>
              <w:t>Der er foretaget de relevante regnskabsmæssige posteringer</w:t>
            </w:r>
          </w:p>
          <w:p w14:paraId="33BE8141" w14:textId="77777777" w:rsidR="00B008BE" w:rsidRDefault="00B008BE" w:rsidP="00B008BE">
            <w:pPr>
              <w:pStyle w:val="Normal11"/>
            </w:pPr>
          </w:p>
          <w:p w14:paraId="33BE8142" w14:textId="77777777" w:rsidR="00B008BE" w:rsidRPr="00B008BE" w:rsidRDefault="00B008BE" w:rsidP="00B008BE">
            <w:pPr>
              <w:pStyle w:val="Normal11"/>
            </w:pPr>
            <w:r>
              <w:t>Oplysning hvilken medarbejder der har annulleret stop er gemt i løsningen og fremover umiddelbart tilgængelig.</w:t>
            </w:r>
          </w:p>
        </w:tc>
      </w:tr>
      <w:tr w:rsidR="00B008BE" w14:paraId="33BE8146" w14:textId="77777777" w:rsidTr="00B008BE">
        <w:tc>
          <w:tcPr>
            <w:tcW w:w="9869" w:type="dxa"/>
            <w:shd w:val="clear" w:color="auto" w:fill="auto"/>
          </w:tcPr>
          <w:p w14:paraId="33BE8144" w14:textId="77777777" w:rsidR="00B008BE" w:rsidRDefault="00B008BE" w:rsidP="00B008BE">
            <w:pPr>
              <w:pStyle w:val="Normal11"/>
            </w:pPr>
            <w:r>
              <w:rPr>
                <w:b/>
              </w:rPr>
              <w:t>Noter</w:t>
            </w:r>
          </w:p>
          <w:p w14:paraId="33BE8145" w14:textId="77777777" w:rsidR="00B008BE" w:rsidRPr="00B008BE" w:rsidRDefault="00B008BE" w:rsidP="00B008BE">
            <w:pPr>
              <w:pStyle w:val="Normal11"/>
            </w:pPr>
          </w:p>
        </w:tc>
      </w:tr>
      <w:tr w:rsidR="00B008BE" w14:paraId="33BE8149" w14:textId="77777777" w:rsidTr="00B008BE">
        <w:tc>
          <w:tcPr>
            <w:tcW w:w="9869" w:type="dxa"/>
            <w:shd w:val="clear" w:color="auto" w:fill="auto"/>
          </w:tcPr>
          <w:p w14:paraId="33BE8147" w14:textId="77777777" w:rsidR="00B008BE" w:rsidRDefault="00B008BE" w:rsidP="00B008BE">
            <w:pPr>
              <w:pStyle w:val="Normal11"/>
            </w:pPr>
            <w:r>
              <w:rPr>
                <w:b/>
              </w:rPr>
              <w:t>Servicebeskrivelse</w:t>
            </w:r>
          </w:p>
          <w:p w14:paraId="33BE8148" w14:textId="77777777" w:rsidR="00B008BE" w:rsidRPr="00B008BE" w:rsidRDefault="00B008BE" w:rsidP="00B008BE">
            <w:pPr>
              <w:pStyle w:val="Normal11"/>
            </w:pPr>
          </w:p>
        </w:tc>
      </w:tr>
    </w:tbl>
    <w:p w14:paraId="33BE814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4B" w14:textId="33310475" w:rsidR="00B008BE" w:rsidRDefault="00B008BE" w:rsidP="00B008BE">
      <w:pPr>
        <w:pStyle w:val="Overskrift2"/>
      </w:pPr>
      <w:bookmarkStart w:id="536" w:name="_Toc403729821"/>
      <w:r>
        <w:t>13.01 Annuller stop for konto (web)</w:t>
      </w:r>
      <w:ins w:id="537" w:author="Poul V Madsen" w:date="2014-11-10T11:35:00Z">
        <w:r w:rsidR="009457A3">
          <w:t xml:space="preserve"> – ingen ny funktionalitet som følge af </w:t>
        </w:r>
      </w:ins>
      <w:ins w:id="538" w:author="Poul V Madsen" w:date="2014-11-14T12:00:00Z">
        <w:r w:rsidR="00F365F2">
          <w:t>One stop moms</w:t>
        </w:r>
      </w:ins>
      <w:ins w:id="539" w:author="Poul V Madsen" w:date="2014-11-10T11:35:00Z">
        <w:r w:rsidR="009457A3">
          <w:t>.</w:t>
        </w:r>
      </w:ins>
      <w:ins w:id="540" w:author="Poul V Madsen" w:date="2014-11-14T11:42:00Z">
        <w:r w:rsidR="00BE488F">
          <w:t xml:space="preserve"> – Kan CSC verificerer at </w:t>
        </w:r>
        <w:proofErr w:type="spellStart"/>
        <w:r w:rsidR="00BE488F">
          <w:t>use</w:t>
        </w:r>
        <w:proofErr w:type="spellEnd"/>
        <w:r w:rsidR="00BE488F">
          <w:t xml:space="preserve"> case tages ud af </w:t>
        </w:r>
        <w:proofErr w:type="spellStart"/>
        <w:r w:rsidR="00BE488F">
          <w:t>scope</w:t>
        </w:r>
        <w:proofErr w:type="spellEnd"/>
        <w:r w:rsidR="00BE488F">
          <w:t xml:space="preserve"> for ændringsanmodning.</w:t>
        </w:r>
      </w:ins>
      <w:bookmarkEnd w:id="536"/>
    </w:p>
    <w:p w14:paraId="33BE814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6B" w14:textId="77777777" w:rsidTr="00B008BE">
        <w:tc>
          <w:tcPr>
            <w:tcW w:w="9869" w:type="dxa"/>
            <w:shd w:val="clear" w:color="auto" w:fill="auto"/>
          </w:tcPr>
          <w:p w14:paraId="33BE814D" w14:textId="77777777" w:rsidR="00B008BE" w:rsidRDefault="00B008BE" w:rsidP="00B008BE">
            <w:pPr>
              <w:pStyle w:val="Normal11"/>
            </w:pPr>
            <w:r>
              <w:rPr>
                <w:b/>
              </w:rPr>
              <w:t>Formål</w:t>
            </w:r>
          </w:p>
          <w:p w14:paraId="33BE814E" w14:textId="77777777" w:rsidR="00B008BE" w:rsidRDefault="00B008BE" w:rsidP="00B008BE">
            <w:pPr>
              <w:pStyle w:val="Normal11"/>
            </w:pPr>
            <w:r>
              <w:t xml:space="preserve">At få annulleret stop for konto, når betingelserne herfor er opfyldt. </w:t>
            </w:r>
          </w:p>
          <w:p w14:paraId="33BE814F" w14:textId="77777777" w:rsidR="00B008BE" w:rsidRDefault="00B008BE" w:rsidP="00B008BE">
            <w:pPr>
              <w:pStyle w:val="Normal11"/>
            </w:pPr>
          </w:p>
          <w:p w14:paraId="33BE8150" w14:textId="77777777" w:rsidR="00B008BE" w:rsidRDefault="00B008BE" w:rsidP="00B008BE">
            <w:pPr>
              <w:pStyle w:val="Normal11"/>
            </w:pPr>
            <w:r>
              <w:t xml:space="preserve">Beskrivelse </w:t>
            </w:r>
          </w:p>
          <w:p w14:paraId="33BE8151" w14:textId="77777777" w:rsidR="00B008BE" w:rsidRDefault="00B008BE" w:rsidP="00B008BE">
            <w:pPr>
              <w:pStyle w:val="Normal11"/>
            </w:pPr>
            <w:r>
              <w:t>Det skal være muligt at annullere stop for konto for følgende kategorier:</w:t>
            </w:r>
          </w:p>
          <w:p w14:paraId="33BE8152" w14:textId="77777777" w:rsidR="00B008BE" w:rsidRDefault="00B008BE" w:rsidP="00B008BE">
            <w:pPr>
              <w:pStyle w:val="Normal11"/>
            </w:pPr>
            <w:r>
              <w:t>- Stop for Rentetilskrivning</w:t>
            </w:r>
          </w:p>
          <w:p w14:paraId="33BE8153" w14:textId="77777777" w:rsidR="00B008BE" w:rsidRDefault="00B008BE" w:rsidP="00B008BE">
            <w:pPr>
              <w:pStyle w:val="Normal11"/>
            </w:pPr>
            <w:r>
              <w:t>- Stop for Rykker</w:t>
            </w:r>
          </w:p>
          <w:p w14:paraId="33BE8154" w14:textId="77777777" w:rsidR="00B008BE" w:rsidRDefault="00B008BE" w:rsidP="00B008BE">
            <w:pPr>
              <w:pStyle w:val="Normal11"/>
            </w:pPr>
            <w:r>
              <w:t>- Stop for Udbetaling</w:t>
            </w:r>
          </w:p>
          <w:p w14:paraId="33BE8155" w14:textId="77777777" w:rsidR="00B008BE" w:rsidRDefault="00B008BE" w:rsidP="00B008BE">
            <w:pPr>
              <w:pStyle w:val="Normal11"/>
            </w:pPr>
            <w:r>
              <w:t>- Stop for Udligning</w:t>
            </w:r>
          </w:p>
          <w:p w14:paraId="33BE8156" w14:textId="77777777" w:rsidR="00B008BE" w:rsidRDefault="00B008BE" w:rsidP="00B008BE">
            <w:pPr>
              <w:pStyle w:val="Normal11"/>
            </w:pPr>
          </w:p>
          <w:p w14:paraId="33BE8157" w14:textId="77777777" w:rsidR="00B008BE" w:rsidRDefault="00B008BE" w:rsidP="00B008BE">
            <w:pPr>
              <w:pStyle w:val="Normal11"/>
            </w:pPr>
            <w:r>
              <w:t>Annullering kan ske på 2 måder:</w:t>
            </w:r>
          </w:p>
          <w:p w14:paraId="33BE8158" w14:textId="77777777" w:rsidR="00B008BE" w:rsidRDefault="00B008BE" w:rsidP="00B008BE">
            <w:pPr>
              <w:pStyle w:val="Normal11"/>
            </w:pPr>
            <w:r>
              <w:t xml:space="preserve">1 - ved at sagsbehandler/bogholder manuelt fjerner stoppet </w:t>
            </w:r>
          </w:p>
          <w:p w14:paraId="33BE8159" w14:textId="77777777" w:rsidR="00B008BE" w:rsidRDefault="00B008BE" w:rsidP="00B008BE">
            <w:pPr>
              <w:pStyle w:val="Normal11"/>
            </w:pPr>
            <w:r>
              <w:t xml:space="preserve">2 - når slutdato for stop er nået. </w:t>
            </w:r>
          </w:p>
          <w:p w14:paraId="33BE815A"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15B" w14:textId="77777777" w:rsidR="00B008BE" w:rsidRDefault="00B008BE" w:rsidP="00B008BE">
            <w:pPr>
              <w:pStyle w:val="Normal11"/>
            </w:pPr>
          </w:p>
          <w:p w14:paraId="33BE815C" w14:textId="77777777" w:rsidR="00B008BE" w:rsidRDefault="00B008BE" w:rsidP="00B008BE">
            <w:pPr>
              <w:pStyle w:val="Normal11"/>
            </w:pPr>
            <w:r>
              <w:t>Specifikt For annullering af Rentestop gælder:</w:t>
            </w:r>
          </w:p>
          <w:p w14:paraId="33BE815D" w14:textId="77777777" w:rsidR="00B008BE" w:rsidRDefault="00B008BE" w:rsidP="00B008BE">
            <w:pPr>
              <w:pStyle w:val="Normal11"/>
            </w:pPr>
            <w:r>
              <w:t>Når stop for rentetilskrivning manuelt annulleres, angives slutdato for rentestoppet og hvilket vil være identisk med dato for genoptagelse af renteberegning.</w:t>
            </w:r>
          </w:p>
          <w:p w14:paraId="33BE815E" w14:textId="77777777" w:rsidR="00B008BE" w:rsidRDefault="00B008BE" w:rsidP="00B008BE">
            <w:pPr>
              <w:pStyle w:val="Normal11"/>
            </w:pPr>
          </w:p>
          <w:p w14:paraId="33BE815F" w14:textId="77777777" w:rsidR="00B008BE" w:rsidRDefault="00B008BE" w:rsidP="00B008BE">
            <w:pPr>
              <w:pStyle w:val="Normal11"/>
            </w:pPr>
            <w:r>
              <w:t xml:space="preserve">Som en konsekvens af denne </w:t>
            </w:r>
            <w:proofErr w:type="spellStart"/>
            <w:r>
              <w:t>use</w:t>
            </w:r>
            <w:proofErr w:type="spellEnd"/>
            <w:r>
              <w:t xml:space="preserve"> case sker der i førstkommende rentekørsel en opdatering af renten frem til dato for sidste ordinære rentetilskrivning. (DMO funktionalitet)</w:t>
            </w:r>
          </w:p>
          <w:p w14:paraId="33BE8160" w14:textId="77777777" w:rsidR="00B008BE" w:rsidRDefault="00B008BE" w:rsidP="00B008BE">
            <w:pPr>
              <w:pStyle w:val="Normal11"/>
            </w:pPr>
            <w:r>
              <w:t>Specifikt For annullering af rykkerstop gælder:</w:t>
            </w:r>
          </w:p>
          <w:p w14:paraId="33BE8161" w14:textId="77777777" w:rsidR="00B008BE" w:rsidRDefault="00B008BE" w:rsidP="00B008BE">
            <w:pPr>
              <w:pStyle w:val="Normal11"/>
            </w:pPr>
            <w:r>
              <w:t>Ingen yderligere krav</w:t>
            </w:r>
          </w:p>
          <w:p w14:paraId="33BE8162" w14:textId="77777777" w:rsidR="00B008BE" w:rsidRDefault="00B008BE" w:rsidP="00B008BE">
            <w:pPr>
              <w:pStyle w:val="Normal11"/>
            </w:pPr>
          </w:p>
          <w:p w14:paraId="33BE8163" w14:textId="77777777" w:rsidR="00B008BE" w:rsidRDefault="00B008BE" w:rsidP="00B008BE">
            <w:pPr>
              <w:pStyle w:val="Normal11"/>
            </w:pPr>
            <w:r>
              <w:t>Specifikt For annullering af udbetalingsstop gælder:</w:t>
            </w:r>
          </w:p>
          <w:p w14:paraId="33BE8164" w14:textId="77777777" w:rsidR="00B008BE" w:rsidRDefault="00B008BE" w:rsidP="00B008BE">
            <w:pPr>
              <w:pStyle w:val="Normal11"/>
            </w:pPr>
            <w:r>
              <w:t>Ingen yderligere krav</w:t>
            </w:r>
          </w:p>
          <w:p w14:paraId="33BE8165" w14:textId="77777777" w:rsidR="00B008BE" w:rsidRDefault="00B008BE" w:rsidP="00B008BE">
            <w:pPr>
              <w:pStyle w:val="Normal11"/>
            </w:pPr>
          </w:p>
          <w:p w14:paraId="33BE8166" w14:textId="77777777" w:rsidR="00B008BE" w:rsidRDefault="00B008BE" w:rsidP="00B008BE">
            <w:pPr>
              <w:pStyle w:val="Normal11"/>
            </w:pPr>
            <w:r>
              <w:t>Specifikt For annullering af udligningsstop gælder:</w:t>
            </w:r>
          </w:p>
          <w:p w14:paraId="33BE8167" w14:textId="77777777" w:rsidR="00B008BE" w:rsidRDefault="00B008BE" w:rsidP="00B008BE">
            <w:pPr>
              <w:pStyle w:val="Normal11"/>
            </w:pPr>
            <w:r>
              <w:t>Ingen yderligere krav</w:t>
            </w:r>
          </w:p>
          <w:p w14:paraId="33BE8168" w14:textId="77777777" w:rsidR="00B008BE" w:rsidRDefault="00B008BE" w:rsidP="00B008BE">
            <w:pPr>
              <w:pStyle w:val="Normal11"/>
            </w:pPr>
          </w:p>
          <w:p w14:paraId="33BE816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16A" w14:textId="77777777" w:rsidR="00B008BE" w:rsidRPr="00B008BE" w:rsidRDefault="00B008BE" w:rsidP="00B008BE">
            <w:pPr>
              <w:pStyle w:val="Normal11"/>
            </w:pPr>
          </w:p>
        </w:tc>
      </w:tr>
      <w:tr w:rsidR="00B008BE" w14:paraId="33BE816E" w14:textId="77777777" w:rsidTr="00B008BE">
        <w:tc>
          <w:tcPr>
            <w:tcW w:w="9869" w:type="dxa"/>
            <w:shd w:val="clear" w:color="auto" w:fill="auto"/>
          </w:tcPr>
          <w:p w14:paraId="33BE816C" w14:textId="77777777" w:rsidR="00B008BE" w:rsidRDefault="00B008BE" w:rsidP="00B008BE">
            <w:pPr>
              <w:pStyle w:val="Normal11"/>
            </w:pPr>
            <w:r>
              <w:rPr>
                <w:b/>
              </w:rPr>
              <w:t>Frekvens</w:t>
            </w:r>
          </w:p>
          <w:p w14:paraId="33BE816D" w14:textId="77777777" w:rsidR="00B008BE" w:rsidRPr="00B008BE" w:rsidRDefault="00B008BE" w:rsidP="00B008BE">
            <w:pPr>
              <w:pStyle w:val="Normal11"/>
            </w:pPr>
            <w:r>
              <w:t>Ad hoc</w:t>
            </w:r>
          </w:p>
        </w:tc>
      </w:tr>
      <w:tr w:rsidR="00B008BE" w14:paraId="33BE8173" w14:textId="77777777" w:rsidTr="00B008BE">
        <w:tc>
          <w:tcPr>
            <w:tcW w:w="9869" w:type="dxa"/>
            <w:shd w:val="clear" w:color="auto" w:fill="auto"/>
          </w:tcPr>
          <w:p w14:paraId="33BE816F" w14:textId="77777777" w:rsidR="00B008BE" w:rsidRDefault="00B008BE" w:rsidP="00B008BE">
            <w:pPr>
              <w:pStyle w:val="Normal11"/>
            </w:pPr>
            <w:r>
              <w:rPr>
                <w:b/>
              </w:rPr>
              <w:t>Aktører</w:t>
            </w:r>
          </w:p>
          <w:p w14:paraId="33BE8170" w14:textId="77777777" w:rsidR="00B008BE" w:rsidRDefault="00B008BE" w:rsidP="00B008BE">
            <w:pPr>
              <w:pStyle w:val="Normal11"/>
            </w:pPr>
            <w:r>
              <w:t>Bogholder</w:t>
            </w:r>
          </w:p>
          <w:p w14:paraId="33BE8171" w14:textId="77777777" w:rsidR="00B008BE" w:rsidRDefault="00B008BE" w:rsidP="00B008BE">
            <w:pPr>
              <w:pStyle w:val="Normal11"/>
            </w:pPr>
            <w:r>
              <w:t>Sagsbehandler</w:t>
            </w:r>
          </w:p>
          <w:p w14:paraId="33BE8172" w14:textId="77777777" w:rsidR="00B008BE" w:rsidRPr="00B008BE" w:rsidRDefault="00B008BE" w:rsidP="00B008BE">
            <w:pPr>
              <w:pStyle w:val="Normal11"/>
            </w:pPr>
            <w:r>
              <w:t>DMO-Basis</w:t>
            </w:r>
          </w:p>
        </w:tc>
      </w:tr>
      <w:tr w:rsidR="00B008BE" w14:paraId="33BE8177" w14:textId="77777777" w:rsidTr="00B008BE">
        <w:tc>
          <w:tcPr>
            <w:tcW w:w="9869" w:type="dxa"/>
            <w:shd w:val="clear" w:color="auto" w:fill="auto"/>
          </w:tcPr>
          <w:p w14:paraId="33BE8174" w14:textId="77777777" w:rsidR="00B008BE" w:rsidRDefault="00B008BE" w:rsidP="00B008BE">
            <w:pPr>
              <w:pStyle w:val="Normal11"/>
            </w:pPr>
            <w:r>
              <w:rPr>
                <w:b/>
              </w:rPr>
              <w:t>Startbetingelser</w:t>
            </w:r>
          </w:p>
          <w:p w14:paraId="33BE8175" w14:textId="77777777" w:rsidR="00B008BE" w:rsidRDefault="00B008BE" w:rsidP="00B008BE">
            <w:pPr>
              <w:pStyle w:val="Normal11"/>
            </w:pPr>
            <w:r>
              <w:t>At aktøren er logget på systemet, og kunde er valgt</w:t>
            </w:r>
          </w:p>
          <w:p w14:paraId="33BE8176" w14:textId="77777777" w:rsidR="00B008BE" w:rsidRPr="00B008BE" w:rsidRDefault="00B008BE" w:rsidP="00B008BE">
            <w:pPr>
              <w:pStyle w:val="Normal11"/>
            </w:pPr>
          </w:p>
        </w:tc>
      </w:tr>
    </w:tbl>
    <w:p w14:paraId="33BE817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7A" w14:textId="77777777" w:rsidTr="00B008BE">
        <w:tc>
          <w:tcPr>
            <w:tcW w:w="9909" w:type="dxa"/>
            <w:gridSpan w:val="3"/>
          </w:tcPr>
          <w:p w14:paraId="33BE8179" w14:textId="77777777" w:rsidR="00B008BE" w:rsidRPr="00B008BE" w:rsidRDefault="00B008BE" w:rsidP="00B008BE">
            <w:pPr>
              <w:pStyle w:val="Normal11"/>
            </w:pPr>
            <w:r>
              <w:rPr>
                <w:b/>
              </w:rPr>
              <w:t>Hovedvej</w:t>
            </w:r>
          </w:p>
        </w:tc>
      </w:tr>
      <w:tr w:rsidR="00B008BE" w14:paraId="33BE817E" w14:textId="77777777" w:rsidTr="00B008BE">
        <w:tc>
          <w:tcPr>
            <w:tcW w:w="3356" w:type="dxa"/>
            <w:shd w:val="pct20" w:color="auto" w:fill="0000FF"/>
          </w:tcPr>
          <w:p w14:paraId="33BE817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7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7D" w14:textId="77777777" w:rsidR="00B008BE" w:rsidRPr="00B008BE" w:rsidRDefault="00B008BE" w:rsidP="00B008BE">
            <w:pPr>
              <w:pStyle w:val="Normal11"/>
              <w:rPr>
                <w:color w:val="FFFFFF"/>
              </w:rPr>
            </w:pPr>
            <w:r>
              <w:rPr>
                <w:color w:val="FFFFFF"/>
              </w:rPr>
              <w:t>Service/Service operationer</w:t>
            </w:r>
          </w:p>
        </w:tc>
      </w:tr>
      <w:tr w:rsidR="00B008BE" w14:paraId="33BE8180" w14:textId="77777777" w:rsidTr="00B008BE">
        <w:tc>
          <w:tcPr>
            <w:tcW w:w="9909" w:type="dxa"/>
            <w:gridSpan w:val="3"/>
            <w:shd w:val="clear" w:color="auto" w:fill="FFFFFF"/>
          </w:tcPr>
          <w:p w14:paraId="33BE817F" w14:textId="77777777" w:rsidR="00B008BE" w:rsidRPr="00B008BE" w:rsidRDefault="00B008BE" w:rsidP="00B008BE">
            <w:pPr>
              <w:pStyle w:val="Normal11"/>
              <w:rPr>
                <w:b/>
              </w:rPr>
            </w:pPr>
            <w:r>
              <w:rPr>
                <w:b/>
              </w:rPr>
              <w:t>Trin 1: Vælg rediger stop for konto</w:t>
            </w:r>
          </w:p>
        </w:tc>
      </w:tr>
      <w:tr w:rsidR="00B008BE" w14:paraId="33BE818A" w14:textId="77777777" w:rsidTr="00B008BE">
        <w:tc>
          <w:tcPr>
            <w:tcW w:w="3356" w:type="dxa"/>
            <w:shd w:val="clear" w:color="auto" w:fill="FFFFFF"/>
          </w:tcPr>
          <w:p w14:paraId="33BE8181" w14:textId="77777777" w:rsidR="00B008BE" w:rsidRDefault="00B008BE" w:rsidP="00B008BE">
            <w:pPr>
              <w:pStyle w:val="Normal11"/>
              <w:rPr>
                <w:color w:val="000000"/>
              </w:rPr>
            </w:pPr>
            <w:r>
              <w:rPr>
                <w:color w:val="000000"/>
              </w:rPr>
              <w:t xml:space="preserve">Vælger "annuller stop for konto". </w:t>
            </w:r>
          </w:p>
          <w:p w14:paraId="33BE8182" w14:textId="77777777" w:rsidR="00B008BE" w:rsidRPr="00B008BE" w:rsidRDefault="00B008BE" w:rsidP="00B008BE">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14:paraId="33BE8183" w14:textId="77777777" w:rsidR="00B008BE" w:rsidRDefault="00B008BE" w:rsidP="00B008BE">
            <w:pPr>
              <w:pStyle w:val="Normal11"/>
            </w:pPr>
            <w:r>
              <w:t xml:space="preserve">Løsningen viser alle stop aktuelle/fremtidige og historiske og giver mulighed for at annullere eller ændre et/flere stop på kontoen. </w:t>
            </w:r>
          </w:p>
          <w:p w14:paraId="33BE8184" w14:textId="77777777" w:rsidR="00B008BE" w:rsidRDefault="00B008BE" w:rsidP="00B008BE">
            <w:pPr>
              <w:pStyle w:val="Normal11"/>
            </w:pPr>
          </w:p>
          <w:p w14:paraId="33BE8185" w14:textId="77777777" w:rsidR="00B008BE" w:rsidRDefault="00B008BE" w:rsidP="00B008BE">
            <w:pPr>
              <w:pStyle w:val="Normal11"/>
            </w:pPr>
            <w:r>
              <w:t>Der vælges et/flere stop i listen og disse kan så enten annulleres eller ændres ved at opsætte en start og eller slutdato for det/de stop.</w:t>
            </w:r>
          </w:p>
          <w:p w14:paraId="33BE8186" w14:textId="77777777" w:rsidR="00B008BE" w:rsidRDefault="00B008BE" w:rsidP="00B008BE">
            <w:pPr>
              <w:pStyle w:val="Normal11"/>
            </w:pPr>
          </w:p>
          <w:p w14:paraId="33BE8187" w14:textId="77777777" w:rsidR="00B008BE" w:rsidRDefault="00B008BE" w:rsidP="00B008BE">
            <w:pPr>
              <w:pStyle w:val="Normal11"/>
            </w:pPr>
            <w:r>
              <w:t>Det skal være muligt at nulstille indtastede felter.</w:t>
            </w:r>
          </w:p>
          <w:p w14:paraId="33BE8188" w14:textId="77777777" w:rsidR="00B008BE" w:rsidRDefault="00B008BE" w:rsidP="00B008BE">
            <w:pPr>
              <w:pStyle w:val="Normal11"/>
            </w:pPr>
          </w:p>
        </w:tc>
        <w:tc>
          <w:tcPr>
            <w:tcW w:w="3197" w:type="dxa"/>
            <w:shd w:val="clear" w:color="auto" w:fill="FFFFFF"/>
          </w:tcPr>
          <w:p w14:paraId="33BE8189" w14:textId="77777777" w:rsidR="00B008BE" w:rsidRDefault="00B008BE" w:rsidP="00B008B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687901">
              <w:instrText>DMS.OpkrævningIndsatsAdministrativtTiltagList</w:instrText>
            </w:r>
            <w:r>
              <w:instrText xml:space="preserve">" </w:instrText>
            </w:r>
            <w:r>
              <w:fldChar w:fldCharType="end"/>
            </w:r>
          </w:p>
        </w:tc>
      </w:tr>
      <w:tr w:rsidR="00B008BE" w14:paraId="33BE818E" w14:textId="77777777" w:rsidTr="00B008BE">
        <w:tc>
          <w:tcPr>
            <w:tcW w:w="3356" w:type="dxa"/>
            <w:shd w:val="clear" w:color="auto" w:fill="FFFFFF"/>
          </w:tcPr>
          <w:p w14:paraId="33BE818B"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18C" w14:textId="77777777" w:rsidR="00B008BE" w:rsidRDefault="00B008BE" w:rsidP="00B008BE">
            <w:pPr>
              <w:pStyle w:val="Normal11"/>
            </w:pPr>
          </w:p>
        </w:tc>
        <w:tc>
          <w:tcPr>
            <w:tcW w:w="3197" w:type="dxa"/>
            <w:shd w:val="clear" w:color="auto" w:fill="FFFFFF"/>
          </w:tcPr>
          <w:p w14:paraId="33BE818D" w14:textId="77777777" w:rsidR="00B008BE" w:rsidRDefault="00B008BE" w:rsidP="00B008BE">
            <w:pPr>
              <w:pStyle w:val="Normal11"/>
            </w:pPr>
          </w:p>
        </w:tc>
      </w:tr>
      <w:tr w:rsidR="00B008BE" w14:paraId="33BE8192" w14:textId="77777777" w:rsidTr="00B008BE">
        <w:tc>
          <w:tcPr>
            <w:tcW w:w="3356" w:type="dxa"/>
            <w:shd w:val="clear" w:color="auto" w:fill="FFFFFF"/>
          </w:tcPr>
          <w:p w14:paraId="33BE818F"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190" w14:textId="77777777" w:rsidR="00B008BE" w:rsidRDefault="00B008BE" w:rsidP="00B008BE">
            <w:pPr>
              <w:pStyle w:val="Normal11"/>
            </w:pPr>
          </w:p>
        </w:tc>
        <w:tc>
          <w:tcPr>
            <w:tcW w:w="3197" w:type="dxa"/>
            <w:shd w:val="clear" w:color="auto" w:fill="FFFFFF"/>
          </w:tcPr>
          <w:p w14:paraId="33BE8191" w14:textId="77777777" w:rsidR="00B008BE" w:rsidRDefault="00B008BE" w:rsidP="00B008BE">
            <w:pPr>
              <w:pStyle w:val="Normal11"/>
            </w:pPr>
          </w:p>
        </w:tc>
      </w:tr>
      <w:tr w:rsidR="00B008BE" w14:paraId="33BE8194" w14:textId="77777777" w:rsidTr="00B008BE">
        <w:tc>
          <w:tcPr>
            <w:tcW w:w="9909" w:type="dxa"/>
            <w:gridSpan w:val="3"/>
            <w:shd w:val="clear" w:color="auto" w:fill="FFFFFF"/>
          </w:tcPr>
          <w:p w14:paraId="33BE8193" w14:textId="77777777" w:rsidR="00B008BE" w:rsidRPr="00B008BE" w:rsidRDefault="00B008BE" w:rsidP="00B008BE">
            <w:pPr>
              <w:pStyle w:val="Normal11"/>
              <w:rPr>
                <w:b/>
              </w:rPr>
            </w:pPr>
            <w:r>
              <w:rPr>
                <w:b/>
              </w:rPr>
              <w:t>Trin 2: Vælg godkend</w:t>
            </w:r>
          </w:p>
        </w:tc>
      </w:tr>
      <w:tr w:rsidR="00B008BE" w14:paraId="33BE819F" w14:textId="77777777" w:rsidTr="00B008BE">
        <w:tc>
          <w:tcPr>
            <w:tcW w:w="3356" w:type="dxa"/>
            <w:shd w:val="clear" w:color="auto" w:fill="FFFFFF"/>
          </w:tcPr>
          <w:p w14:paraId="33BE8195"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196" w14:textId="77777777" w:rsidR="00B008BE" w:rsidRDefault="00B008BE" w:rsidP="00B008BE">
            <w:pPr>
              <w:pStyle w:val="Normal11"/>
            </w:pPr>
            <w:r>
              <w:t xml:space="preserve">Foretager validering. </w:t>
            </w:r>
          </w:p>
          <w:p w14:paraId="33BE8197" w14:textId="77777777" w:rsidR="00B008BE" w:rsidRDefault="00B008BE" w:rsidP="00B008BE">
            <w:pPr>
              <w:pStyle w:val="Normal11"/>
            </w:pPr>
            <w:r>
              <w:t xml:space="preserve">Spørger aktør om det valgte er korrekt og giver mulighed for at vælge godkend eller fortryd. </w:t>
            </w:r>
          </w:p>
          <w:p w14:paraId="33BE8198" w14:textId="77777777" w:rsidR="00B008BE" w:rsidRDefault="00B008BE" w:rsidP="00B008BE">
            <w:pPr>
              <w:pStyle w:val="Normal11"/>
            </w:pPr>
          </w:p>
          <w:p w14:paraId="33BE8199"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19A" w14:textId="77777777" w:rsidR="00B008BE" w:rsidRDefault="00B008BE" w:rsidP="00B008BE">
            <w:pPr>
              <w:pStyle w:val="Normal11"/>
            </w:pPr>
          </w:p>
          <w:p w14:paraId="33BE819B" w14:textId="77777777" w:rsidR="00B008BE" w:rsidRDefault="00B008BE" w:rsidP="00B008BE">
            <w:pPr>
              <w:pStyle w:val="Normal11"/>
            </w:pPr>
            <w:r>
              <w:t>Hvis "fortryd" returneres til trin 1.</w:t>
            </w:r>
          </w:p>
          <w:p w14:paraId="33BE819C" w14:textId="77777777" w:rsidR="00B008BE" w:rsidRDefault="00B008BE" w:rsidP="00B008BE">
            <w:pPr>
              <w:pStyle w:val="Normal11"/>
            </w:pPr>
          </w:p>
        </w:tc>
        <w:tc>
          <w:tcPr>
            <w:tcW w:w="3197" w:type="dxa"/>
            <w:shd w:val="clear" w:color="auto" w:fill="FFFFFF"/>
          </w:tcPr>
          <w:p w14:paraId="33BE819D" w14:textId="77777777" w:rsidR="00B008BE" w:rsidRDefault="00B008BE" w:rsidP="00B008BE">
            <w:pPr>
              <w:pStyle w:val="Normal11"/>
            </w:pPr>
            <w:proofErr w:type="spellStart"/>
            <w:r>
              <w:t>DMS</w:t>
            </w:r>
            <w:proofErr w:type="gramStart"/>
            <w:r>
              <w:t>.OpkrævningIndsatsAdministrativtT</w:t>
            </w:r>
            <w:proofErr w:type="gramEnd"/>
            <w:r>
              <w:t>iltagOpdater</w:t>
            </w:r>
            <w:proofErr w:type="spellEnd"/>
          </w:p>
          <w:p w14:paraId="33BE819E" w14:textId="77777777" w:rsidR="00B008BE" w:rsidRDefault="00B008BE" w:rsidP="00B008BE">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6F4C39">
              <w:instrText>DMS.OpkrævningIndsatsAdministrativtTiltagSlet</w:instrText>
            </w:r>
            <w:r>
              <w:instrText xml:space="preserve">" </w:instrText>
            </w:r>
            <w:r>
              <w:fldChar w:fldCharType="end"/>
            </w:r>
            <w:r>
              <w:fldChar w:fldCharType="begin"/>
            </w:r>
            <w:r>
              <w:instrText xml:space="preserve"> XE "</w:instrText>
            </w:r>
            <w:r w:rsidRPr="00374990">
              <w:instrText>DMS.OpkrævningIndsatsAdministrativtTiltagOpdater</w:instrText>
            </w:r>
            <w:r>
              <w:instrText xml:space="preserve">" </w:instrText>
            </w:r>
            <w:r>
              <w:fldChar w:fldCharType="end"/>
            </w:r>
          </w:p>
        </w:tc>
      </w:tr>
      <w:tr w:rsidR="00B008BE" w14:paraId="33BE81A3" w14:textId="77777777" w:rsidTr="00B008BE">
        <w:tc>
          <w:tcPr>
            <w:tcW w:w="3356" w:type="dxa"/>
            <w:shd w:val="clear" w:color="auto" w:fill="FFFFFF"/>
          </w:tcPr>
          <w:p w14:paraId="33BE81A0"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1A1" w14:textId="77777777" w:rsidR="00B008BE" w:rsidRDefault="00B008BE" w:rsidP="00B008BE">
            <w:pPr>
              <w:pStyle w:val="Normal11"/>
            </w:pPr>
          </w:p>
        </w:tc>
        <w:tc>
          <w:tcPr>
            <w:tcW w:w="3197" w:type="dxa"/>
            <w:shd w:val="clear" w:color="auto" w:fill="FFFFFF"/>
          </w:tcPr>
          <w:p w14:paraId="33BE81A2" w14:textId="77777777" w:rsidR="00B008BE" w:rsidRDefault="00B008BE" w:rsidP="00B008BE">
            <w:pPr>
              <w:pStyle w:val="Normal11"/>
            </w:pPr>
          </w:p>
        </w:tc>
      </w:tr>
      <w:tr w:rsidR="00B008BE" w14:paraId="33BE81A7" w14:textId="77777777" w:rsidTr="00B008BE">
        <w:tc>
          <w:tcPr>
            <w:tcW w:w="3356" w:type="dxa"/>
            <w:shd w:val="clear" w:color="auto" w:fill="FFFFFF"/>
          </w:tcPr>
          <w:p w14:paraId="33BE81A4" w14:textId="77777777" w:rsidR="00B008BE" w:rsidRDefault="00B008BE" w:rsidP="00B008BE">
            <w:pPr>
              <w:pStyle w:val="Normal11"/>
              <w:rPr>
                <w:color w:val="000000"/>
              </w:rPr>
            </w:pPr>
          </w:p>
        </w:tc>
        <w:tc>
          <w:tcPr>
            <w:tcW w:w="3356" w:type="dxa"/>
            <w:shd w:val="clear" w:color="auto" w:fill="FFFFFF"/>
          </w:tcPr>
          <w:p w14:paraId="33BE81A5" w14:textId="77777777" w:rsidR="00B008BE" w:rsidRDefault="00B008BE" w:rsidP="00B008BE">
            <w:pPr>
              <w:pStyle w:val="Normal11"/>
            </w:pPr>
          </w:p>
        </w:tc>
        <w:tc>
          <w:tcPr>
            <w:tcW w:w="3197" w:type="dxa"/>
            <w:shd w:val="clear" w:color="auto" w:fill="FFFFFF"/>
          </w:tcPr>
          <w:p w14:paraId="33BE81A6" w14:textId="77777777" w:rsidR="00B008BE" w:rsidRDefault="00B008BE" w:rsidP="00B008BE">
            <w:pPr>
              <w:pStyle w:val="Normal11"/>
            </w:pPr>
          </w:p>
        </w:tc>
      </w:tr>
    </w:tbl>
    <w:p w14:paraId="33BE81A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AA" w14:textId="77777777" w:rsidTr="00B008BE">
        <w:tc>
          <w:tcPr>
            <w:tcW w:w="9909" w:type="dxa"/>
            <w:gridSpan w:val="3"/>
          </w:tcPr>
          <w:p w14:paraId="33BE81A9" w14:textId="77777777" w:rsidR="00B008BE" w:rsidRPr="00B008BE" w:rsidRDefault="00B008BE" w:rsidP="00B008BE">
            <w:pPr>
              <w:pStyle w:val="Normal11"/>
            </w:pPr>
            <w:r>
              <w:rPr>
                <w:b/>
              </w:rPr>
              <w:t>Undtagelser</w:t>
            </w:r>
          </w:p>
        </w:tc>
      </w:tr>
      <w:tr w:rsidR="00B008BE" w14:paraId="33BE81AE" w14:textId="77777777" w:rsidTr="00B008BE">
        <w:tc>
          <w:tcPr>
            <w:tcW w:w="3356" w:type="dxa"/>
            <w:shd w:val="pct20" w:color="auto" w:fill="0000FF"/>
          </w:tcPr>
          <w:p w14:paraId="33BE81A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A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AD" w14:textId="77777777" w:rsidR="00B008BE" w:rsidRPr="00B008BE" w:rsidRDefault="00B008BE" w:rsidP="00B008BE">
            <w:pPr>
              <w:pStyle w:val="Normal11"/>
              <w:rPr>
                <w:color w:val="FFFFFF"/>
              </w:rPr>
            </w:pPr>
            <w:r>
              <w:rPr>
                <w:color w:val="FFFFFF"/>
              </w:rPr>
              <w:t>Service/Service operationer</w:t>
            </w:r>
          </w:p>
        </w:tc>
      </w:tr>
      <w:tr w:rsidR="00B008BE" w14:paraId="33BE81B0" w14:textId="77777777" w:rsidTr="00B008BE">
        <w:tc>
          <w:tcPr>
            <w:tcW w:w="9909" w:type="dxa"/>
            <w:gridSpan w:val="3"/>
            <w:shd w:val="clear" w:color="auto" w:fill="FFFFFF"/>
          </w:tcPr>
          <w:p w14:paraId="33BE81AF" w14:textId="77777777" w:rsidR="00B008BE" w:rsidRPr="00B008BE" w:rsidRDefault="00B008BE" w:rsidP="00B008BE">
            <w:pPr>
              <w:pStyle w:val="Normal11"/>
              <w:rPr>
                <w:b/>
                <w:color w:val="000000"/>
              </w:rPr>
            </w:pPr>
            <w:r>
              <w:rPr>
                <w:b/>
                <w:color w:val="000000"/>
              </w:rPr>
              <w:t>Detailindsats</w:t>
            </w:r>
          </w:p>
        </w:tc>
      </w:tr>
      <w:tr w:rsidR="00B008BE" w14:paraId="33BE81B4" w14:textId="77777777" w:rsidTr="00B008BE">
        <w:tc>
          <w:tcPr>
            <w:tcW w:w="3356" w:type="dxa"/>
            <w:shd w:val="clear" w:color="auto" w:fill="FFFFFF"/>
          </w:tcPr>
          <w:p w14:paraId="33BE81B1" w14:textId="77777777" w:rsidR="00B008BE" w:rsidRPr="00B008BE" w:rsidRDefault="00B008BE" w:rsidP="00B008BE">
            <w:pPr>
              <w:pStyle w:val="Normal11"/>
              <w:rPr>
                <w:color w:val="000000"/>
              </w:rPr>
            </w:pPr>
          </w:p>
        </w:tc>
        <w:tc>
          <w:tcPr>
            <w:tcW w:w="3356" w:type="dxa"/>
            <w:shd w:val="clear" w:color="auto" w:fill="FFFFFF"/>
          </w:tcPr>
          <w:p w14:paraId="33BE81B2"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1B3" w14:textId="77777777" w:rsidR="00B008BE" w:rsidRPr="00B008BE" w:rsidRDefault="00B008BE" w:rsidP="00B008BE">
            <w:pPr>
              <w:pStyle w:val="Normal11"/>
              <w:rPr>
                <w:color w:val="000000"/>
              </w:rPr>
            </w:pPr>
          </w:p>
        </w:tc>
      </w:tr>
      <w:tr w:rsidR="00B008BE" w14:paraId="33BE81B6" w14:textId="77777777" w:rsidTr="00B008BE">
        <w:tc>
          <w:tcPr>
            <w:tcW w:w="9909" w:type="dxa"/>
            <w:gridSpan w:val="3"/>
            <w:shd w:val="clear" w:color="auto" w:fill="FFFFFF"/>
          </w:tcPr>
          <w:p w14:paraId="33BE81B5" w14:textId="77777777" w:rsidR="00B008BE" w:rsidRPr="00B008BE" w:rsidRDefault="00B008BE" w:rsidP="00B008BE">
            <w:pPr>
              <w:pStyle w:val="Normal11"/>
              <w:rPr>
                <w:b/>
                <w:color w:val="000000"/>
              </w:rPr>
            </w:pPr>
            <w:r>
              <w:rPr>
                <w:b/>
                <w:color w:val="000000"/>
              </w:rPr>
              <w:t>Detailfordring</w:t>
            </w:r>
          </w:p>
        </w:tc>
      </w:tr>
      <w:tr w:rsidR="00B008BE" w14:paraId="33BE81BA" w14:textId="77777777" w:rsidTr="00B008BE">
        <w:tc>
          <w:tcPr>
            <w:tcW w:w="3356" w:type="dxa"/>
            <w:shd w:val="clear" w:color="auto" w:fill="FFFFFF"/>
          </w:tcPr>
          <w:p w14:paraId="33BE81B7" w14:textId="77777777" w:rsidR="00B008BE" w:rsidRPr="00B008BE" w:rsidRDefault="00B008BE" w:rsidP="00B008BE">
            <w:pPr>
              <w:pStyle w:val="Normal11"/>
              <w:rPr>
                <w:color w:val="000000"/>
              </w:rPr>
            </w:pPr>
          </w:p>
        </w:tc>
        <w:tc>
          <w:tcPr>
            <w:tcW w:w="3356" w:type="dxa"/>
            <w:shd w:val="clear" w:color="auto" w:fill="FFFFFF"/>
          </w:tcPr>
          <w:p w14:paraId="33BE81B8"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14:paraId="33BE81B9" w14:textId="77777777" w:rsidR="00B008BE" w:rsidRPr="00B008BE" w:rsidRDefault="00B008BE" w:rsidP="00B008BE">
            <w:pPr>
              <w:pStyle w:val="Normal11"/>
              <w:rPr>
                <w:color w:val="000000"/>
              </w:rPr>
            </w:pPr>
          </w:p>
        </w:tc>
      </w:tr>
      <w:tr w:rsidR="00B008BE" w14:paraId="33BE81BC" w14:textId="77777777" w:rsidTr="00B008BE">
        <w:tc>
          <w:tcPr>
            <w:tcW w:w="9909" w:type="dxa"/>
            <w:gridSpan w:val="3"/>
            <w:shd w:val="clear" w:color="auto" w:fill="FFFFFF"/>
          </w:tcPr>
          <w:p w14:paraId="33BE81BB" w14:textId="77777777" w:rsidR="00B008BE" w:rsidRPr="00B008BE" w:rsidRDefault="00B008BE" w:rsidP="00B008BE">
            <w:pPr>
              <w:pStyle w:val="Normal11"/>
              <w:rPr>
                <w:b/>
                <w:color w:val="000000"/>
              </w:rPr>
            </w:pPr>
            <w:r>
              <w:rPr>
                <w:b/>
                <w:color w:val="000000"/>
              </w:rPr>
              <w:t>Valideringsfejl</w:t>
            </w:r>
          </w:p>
        </w:tc>
      </w:tr>
      <w:tr w:rsidR="00B008BE" w14:paraId="33BE81C0" w14:textId="77777777" w:rsidTr="00B008BE">
        <w:tc>
          <w:tcPr>
            <w:tcW w:w="3356" w:type="dxa"/>
            <w:shd w:val="clear" w:color="auto" w:fill="FFFFFF"/>
          </w:tcPr>
          <w:p w14:paraId="33BE81BD" w14:textId="77777777" w:rsidR="00B008BE" w:rsidRPr="00B008BE" w:rsidRDefault="00B008BE" w:rsidP="00B008BE">
            <w:pPr>
              <w:pStyle w:val="Normal11"/>
              <w:rPr>
                <w:color w:val="000000"/>
              </w:rPr>
            </w:pPr>
          </w:p>
        </w:tc>
        <w:tc>
          <w:tcPr>
            <w:tcW w:w="3356" w:type="dxa"/>
            <w:shd w:val="clear" w:color="auto" w:fill="FFFFFF"/>
          </w:tcPr>
          <w:p w14:paraId="33BE81BE"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1BF" w14:textId="77777777" w:rsidR="00B008BE" w:rsidRPr="00B008BE" w:rsidRDefault="00B008BE" w:rsidP="00B008BE">
            <w:pPr>
              <w:pStyle w:val="Normal11"/>
              <w:rPr>
                <w:color w:val="000000"/>
              </w:rPr>
            </w:pPr>
          </w:p>
        </w:tc>
      </w:tr>
    </w:tbl>
    <w:p w14:paraId="33BE81C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CA" w14:textId="77777777" w:rsidTr="00B008BE">
        <w:tc>
          <w:tcPr>
            <w:tcW w:w="9869" w:type="dxa"/>
            <w:shd w:val="clear" w:color="auto" w:fill="auto"/>
          </w:tcPr>
          <w:p w14:paraId="33BE81C2" w14:textId="77777777" w:rsidR="00B008BE" w:rsidRDefault="00B008BE" w:rsidP="00B008BE">
            <w:pPr>
              <w:pStyle w:val="Normal11"/>
            </w:pPr>
            <w:r>
              <w:rPr>
                <w:b/>
              </w:rPr>
              <w:t>Slutbetingelser</w:t>
            </w:r>
          </w:p>
          <w:p w14:paraId="33BE81C3" w14:textId="77777777" w:rsidR="00B008BE" w:rsidRDefault="00B008BE" w:rsidP="00B008BE">
            <w:pPr>
              <w:pStyle w:val="Normal11"/>
            </w:pPr>
            <w:r>
              <w:t>At stop for konto er annulleret.</w:t>
            </w:r>
          </w:p>
          <w:p w14:paraId="33BE81C4" w14:textId="77777777" w:rsidR="00B008BE" w:rsidRDefault="00B008BE" w:rsidP="00B008BE">
            <w:pPr>
              <w:pStyle w:val="Normal11"/>
            </w:pPr>
            <w:r>
              <w:t xml:space="preserve"> </w:t>
            </w:r>
          </w:p>
          <w:p w14:paraId="33BE81C5" w14:textId="77777777" w:rsidR="00B008BE" w:rsidRDefault="00B008BE" w:rsidP="00B008BE">
            <w:pPr>
              <w:pStyle w:val="Normal11"/>
            </w:pPr>
            <w:r>
              <w:t>At historikken på det/de annullerede stop herefter er tilgængelige i DM. (omfattet af SAP funktionalitet udelukkende medtaget for at få et bedre overblik)</w:t>
            </w:r>
          </w:p>
          <w:p w14:paraId="33BE81C6" w14:textId="77777777" w:rsidR="00B008BE" w:rsidRDefault="00B008BE" w:rsidP="00B008BE">
            <w:pPr>
              <w:pStyle w:val="Normal11"/>
            </w:pPr>
          </w:p>
          <w:p w14:paraId="33BE81C7" w14:textId="77777777" w:rsidR="00B008BE" w:rsidRDefault="00B008BE" w:rsidP="00B008BE">
            <w:pPr>
              <w:pStyle w:val="Normal11"/>
            </w:pPr>
            <w:r>
              <w:t>Der er foretaget de relevante regnskabsmæssige posteringer (omfattet af SAP funktionalitet udelukkende medtaget for at få et bedre overblik)</w:t>
            </w:r>
          </w:p>
          <w:p w14:paraId="33BE81C8" w14:textId="77777777" w:rsidR="00B008BE" w:rsidRDefault="00B008BE" w:rsidP="00B008BE">
            <w:pPr>
              <w:pStyle w:val="Normal11"/>
            </w:pPr>
          </w:p>
          <w:p w14:paraId="33BE81C9" w14:textId="77777777" w:rsidR="00B008BE" w:rsidRPr="00B008BE" w:rsidRDefault="00B008BE" w:rsidP="00B008BE">
            <w:pPr>
              <w:pStyle w:val="Normal11"/>
            </w:pPr>
            <w:r>
              <w:t>Oplysning hvilken medarbejder der har annulleret stop er gemt i løsningen og fremover umiddelbart tilgængelig. (omfattet af SAP funktionalitet udelukkende medtaget for at få et bedre overblik)</w:t>
            </w:r>
          </w:p>
        </w:tc>
      </w:tr>
      <w:tr w:rsidR="00B008BE" w14:paraId="33BE81CD" w14:textId="77777777" w:rsidTr="00B008BE">
        <w:tc>
          <w:tcPr>
            <w:tcW w:w="9869" w:type="dxa"/>
            <w:shd w:val="clear" w:color="auto" w:fill="auto"/>
          </w:tcPr>
          <w:p w14:paraId="33BE81CB" w14:textId="77777777" w:rsidR="00B008BE" w:rsidRDefault="00B008BE" w:rsidP="00B008BE">
            <w:pPr>
              <w:pStyle w:val="Normal11"/>
            </w:pPr>
            <w:r>
              <w:rPr>
                <w:b/>
              </w:rPr>
              <w:t>Noter</w:t>
            </w:r>
          </w:p>
          <w:p w14:paraId="33BE81CC" w14:textId="77777777" w:rsidR="00B008BE" w:rsidRPr="00B008BE" w:rsidRDefault="00B008BE" w:rsidP="00B008BE">
            <w:pPr>
              <w:pStyle w:val="Normal11"/>
            </w:pPr>
          </w:p>
        </w:tc>
      </w:tr>
      <w:tr w:rsidR="00B008BE" w14:paraId="33BE81D0" w14:textId="77777777" w:rsidTr="00B008BE">
        <w:tc>
          <w:tcPr>
            <w:tcW w:w="9869" w:type="dxa"/>
            <w:shd w:val="clear" w:color="auto" w:fill="auto"/>
          </w:tcPr>
          <w:p w14:paraId="33BE81CE" w14:textId="77777777" w:rsidR="00B008BE" w:rsidRDefault="00B008BE" w:rsidP="00B008BE">
            <w:pPr>
              <w:pStyle w:val="Normal11"/>
            </w:pPr>
            <w:r>
              <w:rPr>
                <w:b/>
              </w:rPr>
              <w:t>Servicebeskrivelse</w:t>
            </w:r>
          </w:p>
          <w:p w14:paraId="33BE81CF" w14:textId="77777777" w:rsidR="00B008BE" w:rsidRPr="00B008BE" w:rsidRDefault="00B008BE" w:rsidP="00B008BE">
            <w:pPr>
              <w:pStyle w:val="Normal11"/>
            </w:pPr>
          </w:p>
        </w:tc>
      </w:tr>
    </w:tbl>
    <w:p w14:paraId="33BE81D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7D361F0E" w14:textId="53C9AF08" w:rsidR="00BE488F" w:rsidRDefault="00B008BE" w:rsidP="00BE488F">
      <w:pPr>
        <w:pStyle w:val="Overskrift2"/>
        <w:rPr>
          <w:ins w:id="541" w:author="Poul V Madsen" w:date="2014-11-14T11:42:00Z"/>
        </w:rPr>
      </w:pPr>
      <w:bookmarkStart w:id="542" w:name="_Toc403729822"/>
      <w:r>
        <w:t>13.03 Opret stop for konto DMO</w:t>
      </w:r>
      <w:ins w:id="543" w:author="Poul V Madsen" w:date="2014-11-14T11:42:00Z">
        <w:r w:rsidR="00BE488F">
          <w:t xml:space="preserve">) – ingen ny funktionalitet som følge af </w:t>
        </w:r>
      </w:ins>
      <w:ins w:id="544" w:author="Poul V Madsen" w:date="2014-11-14T12:00:00Z">
        <w:r w:rsidR="00F365F2">
          <w:t>One stop moms</w:t>
        </w:r>
      </w:ins>
      <w:ins w:id="545" w:author="Poul V Madsen" w:date="2014-11-14T11:42:00Z">
        <w:r w:rsidR="00BE488F">
          <w:t xml:space="preserve">. – Kan CSC verificerer at </w:t>
        </w:r>
        <w:proofErr w:type="spellStart"/>
        <w:r w:rsidR="00BE488F">
          <w:t>use</w:t>
        </w:r>
        <w:proofErr w:type="spellEnd"/>
        <w:r w:rsidR="00BE488F">
          <w:t xml:space="preserve"> case tages ud af </w:t>
        </w:r>
        <w:proofErr w:type="spellStart"/>
        <w:r w:rsidR="00BE488F">
          <w:t>scope</w:t>
        </w:r>
        <w:proofErr w:type="spellEnd"/>
        <w:r w:rsidR="00BE488F">
          <w:t xml:space="preserve"> for ændringsanmodning.</w:t>
        </w:r>
        <w:bookmarkEnd w:id="542"/>
      </w:ins>
    </w:p>
    <w:p w14:paraId="33BE81D2" w14:textId="77777777" w:rsidR="00B008BE" w:rsidRDefault="00B008BE" w:rsidP="00B008BE">
      <w:pPr>
        <w:pStyle w:val="Overskrift2"/>
      </w:pPr>
      <w:bookmarkStart w:id="546" w:name="_Toc403729823"/>
      <w:bookmarkEnd w:id="546"/>
    </w:p>
    <w:p w14:paraId="33BE81D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F3" w14:textId="77777777" w:rsidTr="00B008BE">
        <w:tc>
          <w:tcPr>
            <w:tcW w:w="9869" w:type="dxa"/>
            <w:shd w:val="clear" w:color="auto" w:fill="auto"/>
          </w:tcPr>
          <w:p w14:paraId="33BE81D4" w14:textId="77777777" w:rsidR="00B008BE" w:rsidRDefault="00B008BE" w:rsidP="00B008BE">
            <w:pPr>
              <w:pStyle w:val="Normal11"/>
            </w:pPr>
            <w:r>
              <w:rPr>
                <w:b/>
              </w:rPr>
              <w:t>Formål</w:t>
            </w:r>
          </w:p>
          <w:p w14:paraId="33BE81D5"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1D6" w14:textId="77777777" w:rsidR="00B008BE" w:rsidRDefault="00B008BE" w:rsidP="00B008BE">
            <w:pPr>
              <w:pStyle w:val="Normal11"/>
            </w:pPr>
          </w:p>
          <w:p w14:paraId="33BE81D7" w14:textId="77777777" w:rsidR="00B008BE" w:rsidRDefault="00B008BE" w:rsidP="00B008BE">
            <w:pPr>
              <w:pStyle w:val="Normal11"/>
            </w:pPr>
            <w:r>
              <w:t xml:space="preserve">Beskrivelse </w:t>
            </w:r>
          </w:p>
          <w:p w14:paraId="33BE81D8" w14:textId="77777777" w:rsidR="00B008BE" w:rsidRDefault="00B008BE" w:rsidP="00B008BE">
            <w:pPr>
              <w:pStyle w:val="Normal11"/>
            </w:pPr>
            <w:r>
              <w:t>Markeringen har til formål at stoppe kundens konto indenfor nedenstående kategorier:</w:t>
            </w:r>
          </w:p>
          <w:p w14:paraId="33BE81D9" w14:textId="77777777" w:rsidR="00B008BE" w:rsidRDefault="00B008BE" w:rsidP="00B008BE">
            <w:pPr>
              <w:pStyle w:val="Normal11"/>
            </w:pPr>
            <w:r>
              <w:t>- Stop for Rentetilskrivning</w:t>
            </w:r>
          </w:p>
          <w:p w14:paraId="33BE81DA" w14:textId="77777777" w:rsidR="00B008BE" w:rsidRDefault="00B008BE" w:rsidP="00B008BE">
            <w:pPr>
              <w:pStyle w:val="Normal11"/>
            </w:pPr>
            <w:r>
              <w:t>- Stop for Rykker</w:t>
            </w:r>
          </w:p>
          <w:p w14:paraId="33BE81DB" w14:textId="77777777" w:rsidR="00B008BE" w:rsidRDefault="00B008BE" w:rsidP="00B008BE">
            <w:pPr>
              <w:pStyle w:val="Normal11"/>
            </w:pPr>
            <w:r>
              <w:t>- Stop for Udbetaling</w:t>
            </w:r>
          </w:p>
          <w:p w14:paraId="33BE81DC" w14:textId="77777777" w:rsidR="00B008BE" w:rsidRDefault="00B008BE" w:rsidP="00B008BE">
            <w:pPr>
              <w:pStyle w:val="Normal11"/>
            </w:pPr>
            <w:r>
              <w:t>- Stop for Udligning</w:t>
            </w:r>
          </w:p>
          <w:p w14:paraId="33BE81DD" w14:textId="77777777" w:rsidR="00B008BE" w:rsidRDefault="00B008BE" w:rsidP="00B008BE">
            <w:pPr>
              <w:pStyle w:val="Normal11"/>
            </w:pPr>
          </w:p>
          <w:p w14:paraId="33BE81DE" w14:textId="77777777" w:rsidR="00B008BE" w:rsidRDefault="00B008BE" w:rsidP="00B008BE">
            <w:pPr>
              <w:pStyle w:val="Normal11"/>
            </w:pPr>
            <w:r>
              <w:t xml:space="preserve">Der skal i forbindelse med oprettelse af stop indsættes en slutdato for stoppet (feltet er obligatorisk). Slutdato kan maksimalt være 1 år frem = indeværende måned +12.. Det skal knyttes en kommentar til stoppet (obligatorisk). </w:t>
            </w:r>
            <w:proofErr w:type="spellStart"/>
            <w:r>
              <w:t>D.v.s</w:t>
            </w:r>
            <w:proofErr w:type="spellEnd"/>
            <w:r>
              <w:t xml:space="preserve">. der gives et antal muligheder (5-10). </w:t>
            </w:r>
          </w:p>
          <w:p w14:paraId="33BE81DF" w14:textId="77777777" w:rsidR="00B008BE" w:rsidRDefault="00B008BE" w:rsidP="00B008BE">
            <w:pPr>
              <w:pStyle w:val="Normal11"/>
            </w:pPr>
          </w:p>
          <w:p w14:paraId="33BE81E0" w14:textId="77777777" w:rsidR="00B008BE" w:rsidRDefault="00B008BE" w:rsidP="00B008BE">
            <w:pPr>
              <w:pStyle w:val="Normal11"/>
            </w:pPr>
            <w:r>
              <w:t>Såfremt kontoen er omfattet af et eller flere stop, fremgår dette af kundens kontooversigt. Dette vil ikke blokere for at sagsbehandleren kan sætte yderligere stop på kontoen</w:t>
            </w:r>
          </w:p>
          <w:p w14:paraId="33BE81E1" w14:textId="77777777" w:rsidR="00B008BE" w:rsidRDefault="00B008BE" w:rsidP="00B008BE">
            <w:pPr>
              <w:pStyle w:val="Normal11"/>
            </w:pPr>
          </w:p>
          <w:p w14:paraId="33BE81E2" w14:textId="77777777" w:rsidR="00B008BE" w:rsidRDefault="00B008BE" w:rsidP="00B008BE">
            <w:pPr>
              <w:pStyle w:val="Normal11"/>
            </w:pPr>
            <w:r>
              <w:t xml:space="preserve">Specifikt for </w:t>
            </w:r>
            <w:proofErr w:type="spellStart"/>
            <w:r>
              <w:t>RenteStop</w:t>
            </w:r>
            <w:proofErr w:type="spellEnd"/>
            <w:r>
              <w:t xml:space="preserve"> gælder:</w:t>
            </w:r>
          </w:p>
          <w:p w14:paraId="33BE81E3"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1E4" w14:textId="77777777" w:rsidR="00B008BE" w:rsidRDefault="00B008BE" w:rsidP="00B008BE">
            <w:pPr>
              <w:pStyle w:val="Normal11"/>
            </w:pPr>
          </w:p>
          <w:p w14:paraId="33BE81E5" w14:textId="77777777" w:rsidR="00B008BE" w:rsidRDefault="00B008BE" w:rsidP="00B008BE">
            <w:pPr>
              <w:pStyle w:val="Normal11"/>
            </w:pPr>
            <w:r>
              <w:t>Specifikt For Rykkerstop gælder:</w:t>
            </w:r>
          </w:p>
          <w:p w14:paraId="33BE81E6"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1E7"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1E8" w14:textId="77777777" w:rsidR="00B008BE" w:rsidRDefault="00B008BE" w:rsidP="00B008BE">
            <w:pPr>
              <w:pStyle w:val="Normal11"/>
            </w:pPr>
          </w:p>
          <w:p w14:paraId="33BE81E9" w14:textId="77777777" w:rsidR="00B008BE" w:rsidRDefault="00B008BE" w:rsidP="00B008BE">
            <w:pPr>
              <w:pStyle w:val="Normal11"/>
            </w:pPr>
            <w:r>
              <w:t>Specifikt For Udbetalingsstop gælder:</w:t>
            </w:r>
          </w:p>
          <w:p w14:paraId="33BE81EA"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1EB" w14:textId="77777777" w:rsidR="00B008BE" w:rsidRDefault="00B008BE" w:rsidP="00B008BE">
            <w:pPr>
              <w:pStyle w:val="Normal11"/>
            </w:pPr>
          </w:p>
          <w:p w14:paraId="33BE81EC" w14:textId="77777777" w:rsidR="00B008BE" w:rsidRDefault="00B008BE" w:rsidP="00B008BE">
            <w:pPr>
              <w:pStyle w:val="Normal11"/>
            </w:pPr>
            <w:r>
              <w:t>Specifikt For Udligningstop gælder:</w:t>
            </w:r>
          </w:p>
          <w:p w14:paraId="33BE81ED" w14:textId="77777777" w:rsidR="00B008BE" w:rsidRDefault="00B008BE" w:rsidP="00B008BE">
            <w:pPr>
              <w:pStyle w:val="Normal11"/>
            </w:pPr>
            <w:r>
              <w:t xml:space="preserve">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w:t>
            </w:r>
            <w:proofErr w:type="gramStart"/>
            <w:r>
              <w:t>kommer er</w:t>
            </w:r>
            <w:proofErr w:type="gramEnd"/>
            <w:r>
              <w:t xml:space="preserve"> "</w:t>
            </w:r>
            <w:proofErr w:type="spellStart"/>
            <w:r>
              <w:t>warning</w:t>
            </w:r>
            <w:proofErr w:type="spellEnd"/>
            <w:r>
              <w:t>" til aktøren ved oprettelse af udligningsstop.</w:t>
            </w:r>
          </w:p>
          <w:p w14:paraId="33BE81EE" w14:textId="77777777" w:rsidR="00B008BE" w:rsidRDefault="00B008BE" w:rsidP="00B008BE">
            <w:pPr>
              <w:pStyle w:val="Normal11"/>
            </w:pPr>
            <w:r>
              <w:t xml:space="preserve">Det </w:t>
            </w:r>
            <w:proofErr w:type="spellStart"/>
            <w:r>
              <w:t>præciceres</w:t>
            </w:r>
            <w:proofErr w:type="spellEnd"/>
            <w:r>
              <w:t xml:space="preserve"> at udligningsstop for konto primært skal finde anvendelse i forbindelse med </w:t>
            </w:r>
            <w:proofErr w:type="spellStart"/>
            <w:r>
              <w:t>bosager</w:t>
            </w:r>
            <w:proofErr w:type="spellEnd"/>
            <w:r>
              <w:t>.</w:t>
            </w:r>
          </w:p>
          <w:p w14:paraId="33BE81EF" w14:textId="77777777" w:rsidR="00B008BE" w:rsidRDefault="00B008BE" w:rsidP="00B008BE">
            <w:pPr>
              <w:pStyle w:val="Normal11"/>
            </w:pPr>
          </w:p>
          <w:p w14:paraId="33BE81F0"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1F1" w14:textId="77777777" w:rsidR="00B008BE" w:rsidRDefault="00B008BE" w:rsidP="00B008BE">
            <w:pPr>
              <w:pStyle w:val="Normal11"/>
            </w:pPr>
          </w:p>
          <w:p w14:paraId="33BE81F2" w14:textId="77777777" w:rsidR="00B008BE" w:rsidRPr="00B008BE" w:rsidRDefault="00B008BE" w:rsidP="00B008BE">
            <w:pPr>
              <w:pStyle w:val="Normal11"/>
            </w:pPr>
          </w:p>
        </w:tc>
      </w:tr>
      <w:tr w:rsidR="00B008BE" w14:paraId="33BE81F6" w14:textId="77777777" w:rsidTr="00B008BE">
        <w:tc>
          <w:tcPr>
            <w:tcW w:w="9869" w:type="dxa"/>
            <w:shd w:val="clear" w:color="auto" w:fill="auto"/>
          </w:tcPr>
          <w:p w14:paraId="33BE81F4" w14:textId="77777777" w:rsidR="00B008BE" w:rsidRDefault="00B008BE" w:rsidP="00B008BE">
            <w:pPr>
              <w:pStyle w:val="Normal11"/>
            </w:pPr>
            <w:r>
              <w:rPr>
                <w:b/>
              </w:rPr>
              <w:t>Frekvens</w:t>
            </w:r>
          </w:p>
          <w:p w14:paraId="33BE81F5" w14:textId="77777777" w:rsidR="00B008BE" w:rsidRPr="00B008BE" w:rsidRDefault="00B008BE" w:rsidP="00B008BE">
            <w:pPr>
              <w:pStyle w:val="Normal11"/>
            </w:pPr>
          </w:p>
        </w:tc>
      </w:tr>
      <w:tr w:rsidR="00B008BE" w14:paraId="33BE81FA" w14:textId="77777777" w:rsidTr="00B008BE">
        <w:tc>
          <w:tcPr>
            <w:tcW w:w="9869" w:type="dxa"/>
            <w:shd w:val="clear" w:color="auto" w:fill="auto"/>
          </w:tcPr>
          <w:p w14:paraId="33BE81F7" w14:textId="77777777" w:rsidR="00B008BE" w:rsidRDefault="00B008BE" w:rsidP="00B008BE">
            <w:pPr>
              <w:pStyle w:val="Normal11"/>
            </w:pPr>
            <w:r>
              <w:rPr>
                <w:b/>
              </w:rPr>
              <w:t>Aktører</w:t>
            </w:r>
          </w:p>
          <w:p w14:paraId="33BE81F8" w14:textId="77777777" w:rsidR="00B008BE" w:rsidRDefault="00B008BE" w:rsidP="00B008BE">
            <w:pPr>
              <w:pStyle w:val="Normal11"/>
            </w:pPr>
            <w:r>
              <w:t>Bogholder</w:t>
            </w:r>
          </w:p>
          <w:p w14:paraId="33BE81F9" w14:textId="77777777" w:rsidR="00B008BE" w:rsidRPr="00B008BE" w:rsidRDefault="00B008BE" w:rsidP="00B008BE">
            <w:pPr>
              <w:pStyle w:val="Normal11"/>
            </w:pPr>
            <w:r>
              <w:t>Sagsbehandler</w:t>
            </w:r>
          </w:p>
        </w:tc>
      </w:tr>
      <w:tr w:rsidR="00B008BE" w14:paraId="33BE81FD" w14:textId="77777777" w:rsidTr="00B008BE">
        <w:tc>
          <w:tcPr>
            <w:tcW w:w="9869" w:type="dxa"/>
            <w:shd w:val="clear" w:color="auto" w:fill="auto"/>
          </w:tcPr>
          <w:p w14:paraId="33BE81FB" w14:textId="77777777" w:rsidR="00B008BE" w:rsidRDefault="00B008BE" w:rsidP="00B008BE">
            <w:pPr>
              <w:pStyle w:val="Normal11"/>
            </w:pPr>
            <w:r>
              <w:rPr>
                <w:b/>
              </w:rPr>
              <w:t>Startbetingelser</w:t>
            </w:r>
          </w:p>
          <w:p w14:paraId="33BE81FC" w14:textId="77777777" w:rsidR="00B008BE" w:rsidRPr="00B008BE" w:rsidRDefault="00B008BE" w:rsidP="00B008BE">
            <w:pPr>
              <w:pStyle w:val="Normal11"/>
            </w:pPr>
            <w:r>
              <w:t xml:space="preserve">Aktøren er logget på systemet. </w:t>
            </w:r>
          </w:p>
        </w:tc>
      </w:tr>
    </w:tbl>
    <w:p w14:paraId="33BE81FE"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00" w14:textId="77777777" w:rsidTr="00B008BE">
        <w:tc>
          <w:tcPr>
            <w:tcW w:w="9909" w:type="dxa"/>
            <w:gridSpan w:val="3"/>
          </w:tcPr>
          <w:p w14:paraId="33BE81FF" w14:textId="77777777" w:rsidR="00B008BE" w:rsidRPr="00B008BE" w:rsidRDefault="00B008BE" w:rsidP="00B008BE">
            <w:pPr>
              <w:pStyle w:val="Normal11"/>
            </w:pPr>
            <w:r>
              <w:rPr>
                <w:b/>
              </w:rPr>
              <w:t>Hovedvej</w:t>
            </w:r>
          </w:p>
        </w:tc>
      </w:tr>
      <w:tr w:rsidR="00B008BE" w14:paraId="33BE8204" w14:textId="77777777" w:rsidTr="00B008BE">
        <w:tc>
          <w:tcPr>
            <w:tcW w:w="3356" w:type="dxa"/>
            <w:shd w:val="pct20" w:color="auto" w:fill="0000FF"/>
          </w:tcPr>
          <w:p w14:paraId="33BE8201"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02"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03" w14:textId="77777777" w:rsidR="00B008BE" w:rsidRPr="00B008BE" w:rsidRDefault="00B008BE" w:rsidP="00B008BE">
            <w:pPr>
              <w:pStyle w:val="Normal11"/>
              <w:rPr>
                <w:color w:val="FFFFFF"/>
              </w:rPr>
            </w:pPr>
            <w:r>
              <w:rPr>
                <w:color w:val="FFFFFF"/>
              </w:rPr>
              <w:t>Service/Service operationer</w:t>
            </w:r>
          </w:p>
        </w:tc>
      </w:tr>
      <w:tr w:rsidR="00B008BE" w14:paraId="33BE8206" w14:textId="77777777" w:rsidTr="00B008BE">
        <w:tc>
          <w:tcPr>
            <w:tcW w:w="9909" w:type="dxa"/>
            <w:gridSpan w:val="3"/>
            <w:shd w:val="clear" w:color="auto" w:fill="FFFFFF"/>
          </w:tcPr>
          <w:p w14:paraId="33BE8205" w14:textId="77777777" w:rsidR="00B008BE" w:rsidRPr="00B008BE" w:rsidRDefault="00B008BE" w:rsidP="00B008BE">
            <w:pPr>
              <w:pStyle w:val="Normal11"/>
              <w:rPr>
                <w:b/>
              </w:rPr>
            </w:pPr>
            <w:r>
              <w:rPr>
                <w:b/>
              </w:rPr>
              <w:t>Trin 1: Hent kunde</w:t>
            </w:r>
          </w:p>
        </w:tc>
      </w:tr>
      <w:tr w:rsidR="00B008BE" w14:paraId="33BE820A" w14:textId="77777777" w:rsidTr="00B008BE">
        <w:tc>
          <w:tcPr>
            <w:tcW w:w="3356" w:type="dxa"/>
            <w:shd w:val="clear" w:color="auto" w:fill="FFFFFF"/>
          </w:tcPr>
          <w:p w14:paraId="33BE8207" w14:textId="77777777" w:rsidR="00B008BE" w:rsidRPr="00B008BE" w:rsidRDefault="00B008BE" w:rsidP="00B008BE">
            <w:pPr>
              <w:pStyle w:val="Normal11"/>
              <w:rPr>
                <w:color w:val="000000"/>
              </w:rPr>
            </w:pPr>
            <w:r>
              <w:rPr>
                <w:color w:val="000000"/>
              </w:rPr>
              <w:t xml:space="preserve">Vælger kunde. </w:t>
            </w:r>
          </w:p>
        </w:tc>
        <w:tc>
          <w:tcPr>
            <w:tcW w:w="3356" w:type="dxa"/>
            <w:shd w:val="clear" w:color="auto" w:fill="FFFFFF"/>
          </w:tcPr>
          <w:p w14:paraId="33BE8208" w14:textId="77777777" w:rsidR="00B008BE" w:rsidRDefault="00B008BE" w:rsidP="00B008BE">
            <w:pPr>
              <w:pStyle w:val="Normal11"/>
            </w:pPr>
            <w:r>
              <w:t xml:space="preserve">Viser kundens konto. </w:t>
            </w:r>
          </w:p>
        </w:tc>
        <w:tc>
          <w:tcPr>
            <w:tcW w:w="3197" w:type="dxa"/>
            <w:shd w:val="clear" w:color="auto" w:fill="FFFFFF"/>
          </w:tcPr>
          <w:p w14:paraId="33BE8209" w14:textId="77777777" w:rsidR="00B008BE" w:rsidRDefault="00B008BE" w:rsidP="00B008BE">
            <w:pPr>
              <w:pStyle w:val="Normal11"/>
            </w:pPr>
          </w:p>
        </w:tc>
      </w:tr>
      <w:tr w:rsidR="00B008BE" w14:paraId="33BE820C" w14:textId="77777777" w:rsidTr="00B008BE">
        <w:tc>
          <w:tcPr>
            <w:tcW w:w="9909" w:type="dxa"/>
            <w:gridSpan w:val="3"/>
            <w:shd w:val="clear" w:color="auto" w:fill="FFFFFF"/>
          </w:tcPr>
          <w:p w14:paraId="33BE820B" w14:textId="77777777" w:rsidR="00B008BE" w:rsidRPr="00B008BE" w:rsidRDefault="00B008BE" w:rsidP="00B008BE">
            <w:pPr>
              <w:pStyle w:val="Normal11"/>
              <w:rPr>
                <w:b/>
              </w:rPr>
            </w:pPr>
            <w:r>
              <w:rPr>
                <w:b/>
              </w:rPr>
              <w:t>Trin 2: Indsæt stop for konto</w:t>
            </w:r>
          </w:p>
        </w:tc>
      </w:tr>
      <w:tr w:rsidR="00B008BE" w14:paraId="33BE8211" w14:textId="77777777" w:rsidTr="00B008BE">
        <w:tc>
          <w:tcPr>
            <w:tcW w:w="3356" w:type="dxa"/>
            <w:shd w:val="clear" w:color="auto" w:fill="FFFFFF"/>
          </w:tcPr>
          <w:p w14:paraId="33BE820D" w14:textId="77777777" w:rsid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0E" w14:textId="77777777" w:rsidR="00B008BE" w:rsidRDefault="00B008BE" w:rsidP="00B008BE">
            <w:pPr>
              <w:pStyle w:val="Normal11"/>
            </w:pPr>
            <w:r>
              <w:t xml:space="preserve">Indsætter Start og slutdato for hvornår stoppet skal gælde til og fra (obligatorisk). Knytter en kommentar til stoppet (obligatorisk). </w:t>
            </w:r>
            <w:proofErr w:type="spellStart"/>
            <w:r>
              <w:t>D.v.s</w:t>
            </w:r>
            <w:proofErr w:type="spellEnd"/>
            <w:r>
              <w:t>. der gives et antal muligheder (5-10). Beder aktør om at bekræfte det indtastede</w:t>
            </w:r>
          </w:p>
          <w:p w14:paraId="33BE820F" w14:textId="77777777" w:rsidR="00B008BE" w:rsidRDefault="00B008BE" w:rsidP="00B008BE">
            <w:pPr>
              <w:pStyle w:val="Normal11"/>
            </w:pPr>
            <w:r>
              <w:t>Ved oprettelse af udligningsstop giver Løsningen en "</w:t>
            </w:r>
            <w:proofErr w:type="spellStart"/>
            <w:r>
              <w:t>warning</w:t>
            </w:r>
            <w:proofErr w:type="spellEnd"/>
            <w:r>
              <w:t>" hvoraf det fremgår hvilke konsekvenser omkring rykker stoppet medfører)</w:t>
            </w:r>
          </w:p>
        </w:tc>
        <w:tc>
          <w:tcPr>
            <w:tcW w:w="3197" w:type="dxa"/>
            <w:shd w:val="clear" w:color="auto" w:fill="FFFFFF"/>
          </w:tcPr>
          <w:p w14:paraId="33BE8210" w14:textId="77777777" w:rsidR="00B008BE" w:rsidRDefault="00B008BE" w:rsidP="00B008BE">
            <w:pPr>
              <w:pStyle w:val="Normal11"/>
            </w:pPr>
          </w:p>
        </w:tc>
      </w:tr>
      <w:tr w:rsidR="00B008BE" w14:paraId="33BE8213" w14:textId="77777777" w:rsidTr="00B008BE">
        <w:tc>
          <w:tcPr>
            <w:tcW w:w="9909" w:type="dxa"/>
            <w:gridSpan w:val="3"/>
            <w:shd w:val="clear" w:color="auto" w:fill="FFFFFF"/>
          </w:tcPr>
          <w:p w14:paraId="33BE8212" w14:textId="77777777" w:rsidR="00B008BE" w:rsidRPr="00B008BE" w:rsidRDefault="00B008BE" w:rsidP="00B008BE">
            <w:pPr>
              <w:pStyle w:val="Normal11"/>
              <w:rPr>
                <w:b/>
              </w:rPr>
            </w:pPr>
            <w:r>
              <w:rPr>
                <w:b/>
              </w:rPr>
              <w:t>Trin 3: Bekræft stop for konto</w:t>
            </w:r>
          </w:p>
        </w:tc>
      </w:tr>
      <w:tr w:rsidR="00B008BE" w14:paraId="33BE821A" w14:textId="77777777" w:rsidTr="00B008BE">
        <w:tc>
          <w:tcPr>
            <w:tcW w:w="3356" w:type="dxa"/>
            <w:shd w:val="clear" w:color="auto" w:fill="FFFFFF"/>
          </w:tcPr>
          <w:p w14:paraId="33BE8214" w14:textId="77777777" w:rsidR="00B008BE" w:rsidRDefault="00B008BE" w:rsidP="00B008BE">
            <w:pPr>
              <w:pStyle w:val="Normal11"/>
              <w:rPr>
                <w:color w:val="000000"/>
              </w:rPr>
            </w:pPr>
            <w:r>
              <w:rPr>
                <w:color w:val="000000"/>
              </w:rPr>
              <w:t xml:space="preserve">Bekræfter det indtastede med ja eller nej. </w:t>
            </w:r>
          </w:p>
        </w:tc>
        <w:tc>
          <w:tcPr>
            <w:tcW w:w="3356" w:type="dxa"/>
            <w:shd w:val="clear" w:color="auto" w:fill="FFFFFF"/>
          </w:tcPr>
          <w:p w14:paraId="33BE8215" w14:textId="77777777" w:rsidR="00B008BE" w:rsidRDefault="00B008BE" w:rsidP="00B008BE">
            <w:pPr>
              <w:pStyle w:val="Normal11"/>
            </w:pPr>
            <w:r>
              <w:t xml:space="preserve">Hvis ja gemmes oplysningerne. Hvis stop vedrører rente og startdato for stop ligger forud i tid, og der i mellemtiden er beregnet og tilskrevet rente, skal denne rente tilbagerulles. </w:t>
            </w:r>
          </w:p>
          <w:p w14:paraId="33BE8216" w14:textId="77777777" w:rsidR="00B008BE" w:rsidRDefault="00B008BE" w:rsidP="00B008BE">
            <w:pPr>
              <w:pStyle w:val="Normal11"/>
            </w:pPr>
          </w:p>
          <w:p w14:paraId="33BE8217" w14:textId="77777777" w:rsidR="00B008BE" w:rsidRDefault="00B008BE" w:rsidP="00B008BE">
            <w:pPr>
              <w:pStyle w:val="Normal11"/>
            </w:pPr>
            <w:r>
              <w:t>Hvis nej gives mulighed for "rediger" eller "afslut handling".</w:t>
            </w:r>
          </w:p>
          <w:p w14:paraId="33BE8218" w14:textId="77777777" w:rsidR="00B008BE" w:rsidRDefault="00B008BE" w:rsidP="00B008BE">
            <w:pPr>
              <w:pStyle w:val="Normal11"/>
            </w:pPr>
          </w:p>
        </w:tc>
        <w:tc>
          <w:tcPr>
            <w:tcW w:w="3197" w:type="dxa"/>
            <w:shd w:val="clear" w:color="auto" w:fill="FFFFFF"/>
          </w:tcPr>
          <w:p w14:paraId="33BE8219" w14:textId="77777777" w:rsidR="00B008BE" w:rsidRDefault="00B008BE" w:rsidP="00B008BE">
            <w:pPr>
              <w:pStyle w:val="Normal11"/>
            </w:pPr>
          </w:p>
        </w:tc>
      </w:tr>
    </w:tbl>
    <w:p w14:paraId="33BE821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27" w14:textId="77777777" w:rsidTr="00B008BE">
        <w:tc>
          <w:tcPr>
            <w:tcW w:w="9869" w:type="dxa"/>
            <w:shd w:val="clear" w:color="auto" w:fill="auto"/>
          </w:tcPr>
          <w:p w14:paraId="33BE821C" w14:textId="77777777" w:rsidR="00B008BE" w:rsidRDefault="00B008BE" w:rsidP="00B008BE">
            <w:pPr>
              <w:pStyle w:val="Normal11"/>
            </w:pPr>
            <w:r>
              <w:rPr>
                <w:b/>
              </w:rPr>
              <w:t>Slutbetingelser</w:t>
            </w:r>
          </w:p>
          <w:p w14:paraId="33BE821D" w14:textId="77777777" w:rsidR="00B008BE" w:rsidRDefault="00B008BE" w:rsidP="00B008BE">
            <w:pPr>
              <w:pStyle w:val="Normal11"/>
            </w:pPr>
            <w:r>
              <w:t>Stop for konto er oprettet med angivelse af periode og slutdato samt en kommentar for årsagen.</w:t>
            </w:r>
          </w:p>
          <w:p w14:paraId="33BE821E" w14:textId="77777777" w:rsidR="00B008BE" w:rsidRDefault="00B008BE" w:rsidP="00B008BE">
            <w:pPr>
              <w:pStyle w:val="Normal11"/>
            </w:pPr>
          </w:p>
          <w:p w14:paraId="33BE821F" w14:textId="77777777" w:rsidR="00B008BE" w:rsidRDefault="00B008BE" w:rsidP="00B008BE">
            <w:pPr>
              <w:pStyle w:val="Normal11"/>
            </w:pPr>
            <w:r>
              <w:t>Det fremgår af kontoen, at den/de er omfattet af et stop.</w:t>
            </w:r>
          </w:p>
          <w:p w14:paraId="33BE8220" w14:textId="77777777" w:rsidR="00B008BE" w:rsidRDefault="00B008BE" w:rsidP="00B008BE">
            <w:pPr>
              <w:pStyle w:val="Normal11"/>
            </w:pPr>
          </w:p>
          <w:p w14:paraId="33BE8221" w14:textId="77777777" w:rsidR="00B008BE" w:rsidRDefault="00B008BE" w:rsidP="00B008BE">
            <w:pPr>
              <w:pStyle w:val="Normal11"/>
            </w:pPr>
            <w:r>
              <w:t>Hvis rentestop, og startdato for stop ligger forud i tid, og der i mellemtiden er beregnet og tilskrevet rente, er denne rente tilbagerullet.</w:t>
            </w:r>
          </w:p>
          <w:p w14:paraId="33BE8222" w14:textId="77777777" w:rsidR="00B008BE" w:rsidRDefault="00B008BE" w:rsidP="00B008BE">
            <w:pPr>
              <w:pStyle w:val="Normal11"/>
            </w:pPr>
          </w:p>
          <w:p w14:paraId="33BE8223" w14:textId="77777777" w:rsidR="00B008BE" w:rsidRDefault="00B008BE" w:rsidP="00B008BE">
            <w:pPr>
              <w:pStyle w:val="Normal11"/>
            </w:pPr>
            <w:r>
              <w:t>Der er foretaget de relevante regnskabsmæssige posteringer</w:t>
            </w:r>
          </w:p>
          <w:p w14:paraId="33BE8224" w14:textId="77777777" w:rsidR="00B008BE" w:rsidRDefault="00B008BE" w:rsidP="00B008BE">
            <w:pPr>
              <w:pStyle w:val="Normal11"/>
            </w:pPr>
          </w:p>
          <w:p w14:paraId="33BE8225" w14:textId="77777777" w:rsidR="00B008BE" w:rsidRDefault="00B008BE" w:rsidP="00B008BE">
            <w:pPr>
              <w:pStyle w:val="Normal11"/>
            </w:pPr>
            <w:r>
              <w:t>Oplysning om hvilken medarbejder der har foretaget oprettelse af stop er "logget" og herefter umiddelbart tilgængeligt.</w:t>
            </w:r>
          </w:p>
          <w:p w14:paraId="33BE8226" w14:textId="77777777" w:rsidR="00B008BE" w:rsidRPr="00B008BE" w:rsidRDefault="00B008BE" w:rsidP="00B008BE">
            <w:pPr>
              <w:pStyle w:val="Normal11"/>
            </w:pPr>
          </w:p>
        </w:tc>
      </w:tr>
      <w:tr w:rsidR="00B008BE" w14:paraId="33BE822A" w14:textId="77777777" w:rsidTr="00B008BE">
        <w:tc>
          <w:tcPr>
            <w:tcW w:w="9869" w:type="dxa"/>
            <w:shd w:val="clear" w:color="auto" w:fill="auto"/>
          </w:tcPr>
          <w:p w14:paraId="33BE8228" w14:textId="77777777" w:rsidR="00B008BE" w:rsidRDefault="00B008BE" w:rsidP="00B008BE">
            <w:pPr>
              <w:pStyle w:val="Normal11"/>
            </w:pPr>
            <w:r>
              <w:rPr>
                <w:b/>
              </w:rPr>
              <w:t>Noter</w:t>
            </w:r>
          </w:p>
          <w:p w14:paraId="33BE8229" w14:textId="77777777" w:rsidR="00B008BE" w:rsidRPr="00B008BE" w:rsidRDefault="00B008BE" w:rsidP="00B008BE">
            <w:pPr>
              <w:pStyle w:val="Normal11"/>
            </w:pPr>
          </w:p>
        </w:tc>
      </w:tr>
      <w:tr w:rsidR="00B008BE" w14:paraId="33BE822D" w14:textId="77777777" w:rsidTr="00B008BE">
        <w:tc>
          <w:tcPr>
            <w:tcW w:w="9869" w:type="dxa"/>
            <w:shd w:val="clear" w:color="auto" w:fill="auto"/>
          </w:tcPr>
          <w:p w14:paraId="33BE822B" w14:textId="77777777" w:rsidR="00B008BE" w:rsidRDefault="00B008BE" w:rsidP="00B008BE">
            <w:pPr>
              <w:pStyle w:val="Normal11"/>
            </w:pPr>
            <w:r>
              <w:rPr>
                <w:b/>
              </w:rPr>
              <w:t>Servicebeskrivelse</w:t>
            </w:r>
          </w:p>
          <w:p w14:paraId="33BE822C" w14:textId="77777777" w:rsidR="00B008BE" w:rsidRPr="00B008BE" w:rsidRDefault="00B008BE" w:rsidP="00B008BE">
            <w:pPr>
              <w:pStyle w:val="Normal11"/>
            </w:pPr>
          </w:p>
        </w:tc>
      </w:tr>
    </w:tbl>
    <w:p w14:paraId="33BE822E"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2F" w14:textId="444BC30F" w:rsidR="00B008BE" w:rsidRDefault="00B008BE" w:rsidP="00B008BE">
      <w:pPr>
        <w:pStyle w:val="Overskrift2"/>
      </w:pPr>
      <w:bookmarkStart w:id="547" w:name="_Toc403729824"/>
      <w:r>
        <w:t>13.03 Opret stop for konto WEB</w:t>
      </w:r>
      <w:ins w:id="548" w:author="Poul V Madsen" w:date="2014-11-10T11:35:00Z">
        <w:r w:rsidR="009457A3">
          <w:t xml:space="preserve"> – Ingen ny funktionalitet som følge af </w:t>
        </w:r>
      </w:ins>
      <w:ins w:id="549" w:author="Poul V Madsen" w:date="2014-11-14T12:00:00Z">
        <w:r w:rsidR="00F365F2">
          <w:t>One stop moms</w:t>
        </w:r>
      </w:ins>
      <w:ins w:id="550" w:author="Poul V Madsen" w:date="2014-11-10T11:35:00Z">
        <w:r w:rsidR="009457A3">
          <w:t>.</w:t>
        </w:r>
      </w:ins>
      <w:ins w:id="551" w:author="Poul V Madsen" w:date="2014-11-14T11:43:00Z">
        <w:r w:rsidR="00EA7458" w:rsidRPr="00EA7458">
          <w:t xml:space="preserve"> </w:t>
        </w:r>
        <w:r w:rsidR="00EA7458">
          <w:t xml:space="preserve">– Kan CSC verificerer at </w:t>
        </w:r>
        <w:proofErr w:type="spellStart"/>
        <w:r w:rsidR="00EA7458">
          <w:t>use</w:t>
        </w:r>
        <w:proofErr w:type="spellEnd"/>
        <w:r w:rsidR="00EA7458">
          <w:t xml:space="preserve"> case tages ud af </w:t>
        </w:r>
        <w:proofErr w:type="spellStart"/>
        <w:r w:rsidR="00EA7458">
          <w:t>scope</w:t>
        </w:r>
        <w:proofErr w:type="spellEnd"/>
        <w:r w:rsidR="00EA7458">
          <w:t xml:space="preserve"> for ændringsanmodning.</w:t>
        </w:r>
      </w:ins>
      <w:bookmarkEnd w:id="547"/>
    </w:p>
    <w:p w14:paraId="33BE82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4F" w14:textId="77777777" w:rsidTr="00B008BE">
        <w:tc>
          <w:tcPr>
            <w:tcW w:w="9869" w:type="dxa"/>
            <w:shd w:val="clear" w:color="auto" w:fill="auto"/>
          </w:tcPr>
          <w:p w14:paraId="33BE8231" w14:textId="77777777" w:rsidR="00B008BE" w:rsidRDefault="00B008BE" w:rsidP="00B008BE">
            <w:pPr>
              <w:pStyle w:val="Normal11"/>
            </w:pPr>
            <w:r>
              <w:rPr>
                <w:b/>
              </w:rPr>
              <w:t>Formål</w:t>
            </w:r>
          </w:p>
          <w:p w14:paraId="33BE8232"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233" w14:textId="77777777" w:rsidR="00B008BE" w:rsidRDefault="00B008BE" w:rsidP="00B008BE">
            <w:pPr>
              <w:pStyle w:val="Normal11"/>
            </w:pPr>
          </w:p>
          <w:p w14:paraId="33BE8234" w14:textId="77777777" w:rsidR="00B008BE" w:rsidRDefault="00B008BE" w:rsidP="00B008BE">
            <w:pPr>
              <w:pStyle w:val="Normal11"/>
            </w:pPr>
            <w:r>
              <w:t xml:space="preserve">Beskrivelse </w:t>
            </w:r>
          </w:p>
          <w:p w14:paraId="33BE8235" w14:textId="77777777" w:rsidR="00B008BE" w:rsidRDefault="00B008BE" w:rsidP="00B008BE">
            <w:pPr>
              <w:pStyle w:val="Normal11"/>
            </w:pPr>
            <w:r>
              <w:t>Markeringen har til formål at stoppe kundens konto indenfor nedenstående kategorier:</w:t>
            </w:r>
          </w:p>
          <w:p w14:paraId="33BE8236" w14:textId="77777777" w:rsidR="00B008BE" w:rsidRDefault="00B008BE" w:rsidP="00B008BE">
            <w:pPr>
              <w:pStyle w:val="Normal11"/>
            </w:pPr>
            <w:r>
              <w:t>- Stop for Rentetilskrivning</w:t>
            </w:r>
          </w:p>
          <w:p w14:paraId="33BE8237" w14:textId="77777777" w:rsidR="00B008BE" w:rsidRDefault="00B008BE" w:rsidP="00B008BE">
            <w:pPr>
              <w:pStyle w:val="Normal11"/>
            </w:pPr>
            <w:r>
              <w:t>- Stop for Rykker</w:t>
            </w:r>
          </w:p>
          <w:p w14:paraId="33BE8238" w14:textId="77777777" w:rsidR="00B008BE" w:rsidRDefault="00B008BE" w:rsidP="00B008BE">
            <w:pPr>
              <w:pStyle w:val="Normal11"/>
            </w:pPr>
            <w:r>
              <w:t>- Stop for Udbetaling</w:t>
            </w:r>
          </w:p>
          <w:p w14:paraId="33BE8239" w14:textId="77777777" w:rsidR="00B008BE" w:rsidRDefault="00B008BE" w:rsidP="00B008BE">
            <w:pPr>
              <w:pStyle w:val="Normal11"/>
            </w:pPr>
            <w:r>
              <w:t>- Stop for Udligning</w:t>
            </w:r>
          </w:p>
          <w:p w14:paraId="33BE823A" w14:textId="77777777" w:rsidR="00B008BE" w:rsidRDefault="00B008BE" w:rsidP="00B008BE">
            <w:pPr>
              <w:pStyle w:val="Normal11"/>
            </w:pPr>
          </w:p>
          <w:p w14:paraId="33BE823B" w14:textId="77777777" w:rsidR="00B008BE" w:rsidRDefault="00B008BE" w:rsidP="00B008BE">
            <w:pPr>
              <w:pStyle w:val="Normal11"/>
            </w:pPr>
            <w:r>
              <w:t xml:space="preserve">Der skal i forbindelse med oprettelse af stop indsættes en slutdato for stoppet (feltet er obligatorisk). Slutdato kan maksimalt være 1 år </w:t>
            </w:r>
            <w:proofErr w:type="gramStart"/>
            <w:r>
              <w:t>frem .</w:t>
            </w:r>
            <w:proofErr w:type="gramEnd"/>
            <w:r>
              <w:t xml:space="preserve"> Bilag 3.24 parameterstyrede data tabel 20. Det skal knyttes en kommentar til stoppet (obligatorisk). </w:t>
            </w:r>
            <w:proofErr w:type="spellStart"/>
            <w:r>
              <w:t>D.v.s</w:t>
            </w:r>
            <w:proofErr w:type="spellEnd"/>
            <w:r>
              <w:t xml:space="preserve">. der gives et antal muligheder (5-10). </w:t>
            </w:r>
          </w:p>
          <w:p w14:paraId="33BE823C" w14:textId="77777777" w:rsidR="00B008BE" w:rsidRDefault="00B008BE" w:rsidP="00B008BE">
            <w:pPr>
              <w:pStyle w:val="Normal11"/>
            </w:pPr>
          </w:p>
          <w:p w14:paraId="33BE823D" w14:textId="77777777" w:rsidR="00B008BE" w:rsidRDefault="00B008BE" w:rsidP="00B008BE">
            <w:pPr>
              <w:pStyle w:val="Normal11"/>
            </w:pPr>
            <w:r>
              <w:t>Såfremt kontoen er omfattet af et eller flere stop, fremgår dette af kundens kontostatus. Dette vil ikke blokere for at sagsbehandleren kan sætte yderligere stop på kontoen</w:t>
            </w:r>
          </w:p>
          <w:p w14:paraId="33BE823E" w14:textId="77777777" w:rsidR="00B008BE" w:rsidRDefault="00B008BE" w:rsidP="00B008BE">
            <w:pPr>
              <w:pStyle w:val="Normal11"/>
            </w:pPr>
          </w:p>
          <w:p w14:paraId="33BE823F" w14:textId="77777777" w:rsidR="00B008BE" w:rsidRDefault="00B008BE" w:rsidP="00B008BE">
            <w:pPr>
              <w:pStyle w:val="Normal11"/>
            </w:pPr>
            <w:r>
              <w:t xml:space="preserve">Specifikt for </w:t>
            </w:r>
            <w:proofErr w:type="spellStart"/>
            <w:r>
              <w:t>RenteStop</w:t>
            </w:r>
            <w:proofErr w:type="spellEnd"/>
            <w:r>
              <w:t xml:space="preserve"> gælder:</w:t>
            </w:r>
          </w:p>
          <w:p w14:paraId="33BE8240"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14:paraId="33BE8241" w14:textId="77777777" w:rsidR="00B008BE" w:rsidRDefault="00B008BE" w:rsidP="00B008BE">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242" w14:textId="77777777" w:rsidR="00B008BE" w:rsidRDefault="00B008BE" w:rsidP="00B008BE">
            <w:pPr>
              <w:pStyle w:val="Normal11"/>
            </w:pPr>
          </w:p>
          <w:p w14:paraId="33BE8243" w14:textId="77777777" w:rsidR="00B008BE" w:rsidRDefault="00B008BE" w:rsidP="00B008BE">
            <w:pPr>
              <w:pStyle w:val="Normal11"/>
            </w:pPr>
            <w:r>
              <w:t>Specifikt For Rykkerstop gælder:</w:t>
            </w:r>
          </w:p>
          <w:p w14:paraId="33BE8244"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245"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246" w14:textId="77777777" w:rsidR="00B008BE" w:rsidRDefault="00B008BE" w:rsidP="00B008BE">
            <w:pPr>
              <w:pStyle w:val="Normal11"/>
            </w:pPr>
          </w:p>
          <w:p w14:paraId="33BE8247" w14:textId="77777777" w:rsidR="00B008BE" w:rsidRDefault="00B008BE" w:rsidP="00B008BE">
            <w:pPr>
              <w:pStyle w:val="Normal11"/>
            </w:pPr>
            <w:r>
              <w:t>Specifikt For Udbetalingsstop gælder:</w:t>
            </w:r>
          </w:p>
          <w:p w14:paraId="33BE8248"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249" w14:textId="77777777" w:rsidR="00B008BE" w:rsidRDefault="00B008BE" w:rsidP="00B008BE">
            <w:pPr>
              <w:pStyle w:val="Normal11"/>
            </w:pPr>
          </w:p>
          <w:p w14:paraId="33BE824A" w14:textId="77777777" w:rsidR="00B008BE" w:rsidRDefault="00B008BE" w:rsidP="00B008BE">
            <w:pPr>
              <w:pStyle w:val="Normal11"/>
            </w:pPr>
            <w:r>
              <w:t>Specifikt For Udligningstop gælder:</w:t>
            </w:r>
          </w:p>
          <w:p w14:paraId="33BE824B" w14:textId="77777777" w:rsidR="00B008BE" w:rsidRDefault="00B008BE" w:rsidP="00B008BE">
            <w:pPr>
              <w:pStyle w:val="Normal11"/>
            </w:pPr>
            <w:r>
              <w:t>Markering for udligningsstop på kontoen medfører, at kontoen ikke kan udlignes på nogen måde.</w:t>
            </w:r>
          </w:p>
          <w:p w14:paraId="33BE824C" w14:textId="77777777" w:rsidR="00B008BE" w:rsidRDefault="00B008BE" w:rsidP="00B008BE">
            <w:pPr>
              <w:pStyle w:val="Normal11"/>
            </w:pPr>
          </w:p>
          <w:p w14:paraId="33BE824D"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24E" w14:textId="77777777" w:rsidR="00B008BE" w:rsidRPr="00B008BE" w:rsidRDefault="00B008BE" w:rsidP="00B008BE">
            <w:pPr>
              <w:pStyle w:val="Normal11"/>
            </w:pPr>
          </w:p>
        </w:tc>
      </w:tr>
      <w:tr w:rsidR="00B008BE" w14:paraId="33BE8252" w14:textId="77777777" w:rsidTr="00B008BE">
        <w:tc>
          <w:tcPr>
            <w:tcW w:w="9869" w:type="dxa"/>
            <w:shd w:val="clear" w:color="auto" w:fill="auto"/>
          </w:tcPr>
          <w:p w14:paraId="33BE8250" w14:textId="77777777" w:rsidR="00B008BE" w:rsidRDefault="00B008BE" w:rsidP="00B008BE">
            <w:pPr>
              <w:pStyle w:val="Normal11"/>
            </w:pPr>
            <w:r>
              <w:rPr>
                <w:b/>
              </w:rPr>
              <w:t>Frekvens</w:t>
            </w:r>
          </w:p>
          <w:p w14:paraId="33BE8251" w14:textId="77777777" w:rsidR="00B008BE" w:rsidRPr="00B008BE" w:rsidRDefault="00B008BE" w:rsidP="00B008BE">
            <w:pPr>
              <w:pStyle w:val="Normal11"/>
            </w:pPr>
            <w:r>
              <w:t xml:space="preserve">Ad hoc </w:t>
            </w:r>
          </w:p>
        </w:tc>
      </w:tr>
      <w:tr w:rsidR="00B008BE" w14:paraId="33BE8257" w14:textId="77777777" w:rsidTr="00B008BE">
        <w:tc>
          <w:tcPr>
            <w:tcW w:w="9869" w:type="dxa"/>
            <w:shd w:val="clear" w:color="auto" w:fill="auto"/>
          </w:tcPr>
          <w:p w14:paraId="33BE8253" w14:textId="77777777" w:rsidR="00B008BE" w:rsidRDefault="00B008BE" w:rsidP="00B008BE">
            <w:pPr>
              <w:pStyle w:val="Normal11"/>
            </w:pPr>
            <w:r>
              <w:rPr>
                <w:b/>
              </w:rPr>
              <w:t>Aktører</w:t>
            </w:r>
          </w:p>
          <w:p w14:paraId="33BE8254" w14:textId="77777777" w:rsidR="00B008BE" w:rsidRDefault="00B008BE" w:rsidP="00B008BE">
            <w:pPr>
              <w:pStyle w:val="Normal11"/>
            </w:pPr>
            <w:r>
              <w:t>Bogholder</w:t>
            </w:r>
          </w:p>
          <w:p w14:paraId="33BE8255" w14:textId="77777777" w:rsidR="00B008BE" w:rsidRDefault="00B008BE" w:rsidP="00B008BE">
            <w:pPr>
              <w:pStyle w:val="Normal11"/>
            </w:pPr>
            <w:r>
              <w:t>Sagsbehandler</w:t>
            </w:r>
          </w:p>
          <w:p w14:paraId="33BE8256" w14:textId="77777777" w:rsidR="00B008BE" w:rsidRPr="00B008BE" w:rsidRDefault="00B008BE" w:rsidP="00B008BE">
            <w:pPr>
              <w:pStyle w:val="Normal11"/>
            </w:pPr>
            <w:r>
              <w:t>DMO-Basis</w:t>
            </w:r>
          </w:p>
        </w:tc>
      </w:tr>
      <w:tr w:rsidR="00B008BE" w14:paraId="33BE825A" w14:textId="77777777" w:rsidTr="00B008BE">
        <w:tc>
          <w:tcPr>
            <w:tcW w:w="9869" w:type="dxa"/>
            <w:shd w:val="clear" w:color="auto" w:fill="auto"/>
          </w:tcPr>
          <w:p w14:paraId="33BE8258" w14:textId="77777777" w:rsidR="00B008BE" w:rsidRDefault="00B008BE" w:rsidP="00B008BE">
            <w:pPr>
              <w:pStyle w:val="Normal11"/>
            </w:pPr>
            <w:r>
              <w:rPr>
                <w:b/>
              </w:rPr>
              <w:t>Startbetingelser</w:t>
            </w:r>
          </w:p>
          <w:p w14:paraId="33BE8259" w14:textId="77777777" w:rsidR="00B008BE" w:rsidRPr="00B008BE" w:rsidRDefault="00B008BE" w:rsidP="00B008BE">
            <w:pPr>
              <w:pStyle w:val="Normal11"/>
            </w:pPr>
            <w:r>
              <w:t>Aktøren er logget på systemet, og kunde er valgt</w:t>
            </w:r>
          </w:p>
        </w:tc>
      </w:tr>
    </w:tbl>
    <w:p w14:paraId="33BE825B"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5D" w14:textId="77777777" w:rsidTr="00B008BE">
        <w:tc>
          <w:tcPr>
            <w:tcW w:w="9909" w:type="dxa"/>
            <w:gridSpan w:val="3"/>
          </w:tcPr>
          <w:p w14:paraId="33BE825C" w14:textId="77777777" w:rsidR="00B008BE" w:rsidRPr="00B008BE" w:rsidRDefault="00B008BE" w:rsidP="00B008BE">
            <w:pPr>
              <w:pStyle w:val="Normal11"/>
            </w:pPr>
            <w:r>
              <w:rPr>
                <w:b/>
              </w:rPr>
              <w:t>Hovedvej</w:t>
            </w:r>
          </w:p>
        </w:tc>
      </w:tr>
      <w:tr w:rsidR="00B008BE" w14:paraId="33BE8261" w14:textId="77777777" w:rsidTr="00B008BE">
        <w:tc>
          <w:tcPr>
            <w:tcW w:w="3356" w:type="dxa"/>
            <w:shd w:val="pct20" w:color="auto" w:fill="0000FF"/>
          </w:tcPr>
          <w:p w14:paraId="33BE825E"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5F"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60" w14:textId="77777777" w:rsidR="00B008BE" w:rsidRPr="00B008BE" w:rsidRDefault="00B008BE" w:rsidP="00B008BE">
            <w:pPr>
              <w:pStyle w:val="Normal11"/>
              <w:rPr>
                <w:color w:val="FFFFFF"/>
              </w:rPr>
            </w:pPr>
            <w:r>
              <w:rPr>
                <w:color w:val="FFFFFF"/>
              </w:rPr>
              <w:t>Service/Service operationer</w:t>
            </w:r>
          </w:p>
        </w:tc>
      </w:tr>
      <w:tr w:rsidR="00B008BE" w14:paraId="33BE8263" w14:textId="77777777" w:rsidTr="00B008BE">
        <w:tc>
          <w:tcPr>
            <w:tcW w:w="9909" w:type="dxa"/>
            <w:gridSpan w:val="3"/>
            <w:shd w:val="clear" w:color="auto" w:fill="FFFFFF"/>
          </w:tcPr>
          <w:p w14:paraId="33BE8262" w14:textId="77777777" w:rsidR="00B008BE" w:rsidRPr="00B008BE" w:rsidRDefault="00B008BE" w:rsidP="00B008BE">
            <w:pPr>
              <w:pStyle w:val="Normal11"/>
              <w:rPr>
                <w:b/>
              </w:rPr>
            </w:pPr>
            <w:r>
              <w:rPr>
                <w:b/>
              </w:rPr>
              <w:t>Trin 1: Indsæt stop for konto</w:t>
            </w:r>
          </w:p>
        </w:tc>
      </w:tr>
      <w:tr w:rsidR="00B008BE" w14:paraId="33BE8273" w14:textId="77777777" w:rsidTr="00B008BE">
        <w:tc>
          <w:tcPr>
            <w:tcW w:w="3356" w:type="dxa"/>
            <w:shd w:val="clear" w:color="auto" w:fill="FFFFFF"/>
          </w:tcPr>
          <w:p w14:paraId="33BE8264" w14:textId="77777777" w:rsidR="00B008BE" w:rsidRP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65" w14:textId="77777777" w:rsidR="00B008BE" w:rsidRDefault="00B008BE" w:rsidP="00B008BE">
            <w:pPr>
              <w:pStyle w:val="Normal11"/>
            </w:pPr>
            <w:r>
              <w:t xml:space="preserve"> Der vises en liste over eksisterende aktuelle/fremtidige stop på kontoen.</w:t>
            </w:r>
          </w:p>
          <w:p w14:paraId="33BE8266" w14:textId="77777777" w:rsidR="00B008BE" w:rsidRDefault="00B008BE" w:rsidP="00B008BE">
            <w:pPr>
              <w:pStyle w:val="Normal11"/>
            </w:pPr>
          </w:p>
          <w:p w14:paraId="33BE8267" w14:textId="77777777" w:rsidR="00B008BE" w:rsidRDefault="00B008BE" w:rsidP="00B008BE">
            <w:pPr>
              <w:pStyle w:val="Normal11"/>
            </w:pPr>
            <w:r>
              <w:t xml:space="preserve">Det fremgår om der findes aktuelle/fremtidige stop på kundens fordringer.  </w:t>
            </w:r>
          </w:p>
          <w:p w14:paraId="33BE8268" w14:textId="77777777" w:rsidR="00B008BE" w:rsidRDefault="00B008BE" w:rsidP="00B008BE">
            <w:pPr>
              <w:pStyle w:val="Normal11"/>
            </w:pPr>
          </w:p>
          <w:p w14:paraId="33BE8269" w14:textId="77777777" w:rsidR="00B008BE" w:rsidRDefault="00B008BE" w:rsidP="00B008BE">
            <w:pPr>
              <w:pStyle w:val="Normal11"/>
            </w:pPr>
            <w:r>
              <w:t xml:space="preserve">Løsningen giver mulighed for at oprette stop på kundens konto. </w:t>
            </w:r>
          </w:p>
          <w:p w14:paraId="33BE826A" w14:textId="77777777" w:rsidR="00B008BE" w:rsidRDefault="00B008BE" w:rsidP="00B008BE">
            <w:pPr>
              <w:pStyle w:val="Normal11"/>
            </w:pPr>
            <w:r>
              <w:t xml:space="preserve">Der angives typen af stop.  </w:t>
            </w:r>
          </w:p>
          <w:p w14:paraId="33BE826B" w14:textId="77777777" w:rsidR="00B008BE" w:rsidRDefault="00B008BE" w:rsidP="00B008BE">
            <w:pPr>
              <w:pStyle w:val="Normal11"/>
            </w:pPr>
            <w:r>
              <w:t>Der indsættes start- og slutdato for stoppet (obligatorisk) og der knyttes en kommentar/årsag til stoppet (obligatorisk).</w:t>
            </w:r>
          </w:p>
          <w:p w14:paraId="33BE826C" w14:textId="77777777" w:rsidR="00B008BE" w:rsidRDefault="00B008BE" w:rsidP="00B008BE">
            <w:pPr>
              <w:pStyle w:val="Normal11"/>
            </w:pPr>
          </w:p>
          <w:p w14:paraId="33BE826D" w14:textId="77777777" w:rsidR="00B008BE" w:rsidRDefault="00B008BE" w:rsidP="00B008BE">
            <w:pPr>
              <w:pStyle w:val="Normal11"/>
            </w:pPr>
            <w:r>
              <w:t>Det skal være muligt at nulstille indtastede felter.</w:t>
            </w:r>
          </w:p>
          <w:p w14:paraId="33BE826E" w14:textId="77777777" w:rsidR="00B008BE" w:rsidRDefault="00B008BE" w:rsidP="00B008BE">
            <w:pPr>
              <w:pStyle w:val="Normal11"/>
            </w:pPr>
          </w:p>
          <w:p w14:paraId="33BE826F" w14:textId="77777777" w:rsidR="00B008BE" w:rsidRDefault="00B008BE" w:rsidP="00B008BE">
            <w:pPr>
              <w:pStyle w:val="Normal11"/>
            </w:pPr>
          </w:p>
          <w:p w14:paraId="33BE8270" w14:textId="77777777" w:rsidR="00B008BE" w:rsidRDefault="00B008BE" w:rsidP="00B008BE">
            <w:pPr>
              <w:pStyle w:val="Normal11"/>
            </w:pPr>
          </w:p>
          <w:p w14:paraId="33BE8271" w14:textId="77777777" w:rsidR="00B008BE" w:rsidRDefault="00B008BE" w:rsidP="00B008BE">
            <w:pPr>
              <w:pStyle w:val="Normal11"/>
            </w:pPr>
          </w:p>
        </w:tc>
        <w:tc>
          <w:tcPr>
            <w:tcW w:w="3197" w:type="dxa"/>
            <w:shd w:val="clear" w:color="auto" w:fill="FFFFFF"/>
          </w:tcPr>
          <w:p w14:paraId="33BE8272" w14:textId="77777777" w:rsidR="00B008BE" w:rsidRDefault="00B008BE" w:rsidP="00B008B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D34609">
              <w:instrText>DMS.OpkrævningIndsatsAdministrativtTiltagList</w:instrText>
            </w:r>
            <w:r>
              <w:instrText xml:space="preserve">" </w:instrText>
            </w:r>
            <w:r>
              <w:fldChar w:fldCharType="end"/>
            </w:r>
          </w:p>
        </w:tc>
      </w:tr>
      <w:tr w:rsidR="00B008BE" w14:paraId="33BE8277" w14:textId="77777777" w:rsidTr="00B008BE">
        <w:tc>
          <w:tcPr>
            <w:tcW w:w="3356" w:type="dxa"/>
            <w:shd w:val="clear" w:color="auto" w:fill="FFFFFF"/>
          </w:tcPr>
          <w:p w14:paraId="33BE8274"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275" w14:textId="77777777" w:rsidR="00B008BE" w:rsidRDefault="00B008BE" w:rsidP="00B008BE">
            <w:pPr>
              <w:pStyle w:val="Normal11"/>
            </w:pPr>
          </w:p>
        </w:tc>
        <w:tc>
          <w:tcPr>
            <w:tcW w:w="3197" w:type="dxa"/>
            <w:shd w:val="clear" w:color="auto" w:fill="FFFFFF"/>
          </w:tcPr>
          <w:p w14:paraId="33BE8276" w14:textId="77777777" w:rsidR="00B008BE" w:rsidRDefault="00B008BE" w:rsidP="00B008BE">
            <w:pPr>
              <w:pStyle w:val="Normal11"/>
            </w:pPr>
          </w:p>
        </w:tc>
      </w:tr>
      <w:tr w:rsidR="00B008BE" w14:paraId="33BE827B" w14:textId="77777777" w:rsidTr="00B008BE">
        <w:tc>
          <w:tcPr>
            <w:tcW w:w="3356" w:type="dxa"/>
            <w:shd w:val="clear" w:color="auto" w:fill="FFFFFF"/>
          </w:tcPr>
          <w:p w14:paraId="33BE8278"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279" w14:textId="77777777" w:rsidR="00B008BE" w:rsidRDefault="00B008BE" w:rsidP="00B008BE">
            <w:pPr>
              <w:pStyle w:val="Normal11"/>
            </w:pPr>
          </w:p>
        </w:tc>
        <w:tc>
          <w:tcPr>
            <w:tcW w:w="3197" w:type="dxa"/>
            <w:shd w:val="clear" w:color="auto" w:fill="FFFFFF"/>
          </w:tcPr>
          <w:p w14:paraId="33BE827A" w14:textId="77777777" w:rsidR="00B008BE" w:rsidRDefault="00B008BE" w:rsidP="00B008BE">
            <w:pPr>
              <w:pStyle w:val="Normal11"/>
            </w:pPr>
          </w:p>
        </w:tc>
      </w:tr>
      <w:tr w:rsidR="00B008BE" w14:paraId="33BE827D" w14:textId="77777777" w:rsidTr="00B008BE">
        <w:tc>
          <w:tcPr>
            <w:tcW w:w="9909" w:type="dxa"/>
            <w:gridSpan w:val="3"/>
            <w:shd w:val="clear" w:color="auto" w:fill="FFFFFF"/>
          </w:tcPr>
          <w:p w14:paraId="33BE827C" w14:textId="77777777" w:rsidR="00B008BE" w:rsidRPr="00B008BE" w:rsidRDefault="00B008BE" w:rsidP="00B008BE">
            <w:pPr>
              <w:pStyle w:val="Normal11"/>
              <w:rPr>
                <w:b/>
              </w:rPr>
            </w:pPr>
            <w:r>
              <w:rPr>
                <w:b/>
              </w:rPr>
              <w:t>Trin 2: Bekræft stop for konto</w:t>
            </w:r>
          </w:p>
        </w:tc>
      </w:tr>
      <w:tr w:rsidR="00B008BE" w14:paraId="33BE8288" w14:textId="77777777" w:rsidTr="00B008BE">
        <w:tc>
          <w:tcPr>
            <w:tcW w:w="3356" w:type="dxa"/>
            <w:shd w:val="clear" w:color="auto" w:fill="FFFFFF"/>
          </w:tcPr>
          <w:p w14:paraId="33BE827E"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27F" w14:textId="77777777" w:rsidR="00B008BE" w:rsidRDefault="00B008BE" w:rsidP="00B008BE">
            <w:pPr>
              <w:pStyle w:val="Normal11"/>
            </w:pPr>
            <w:r>
              <w:t xml:space="preserve">Foretager validering. </w:t>
            </w:r>
          </w:p>
          <w:p w14:paraId="33BE8280" w14:textId="77777777" w:rsidR="00B008BE" w:rsidRDefault="00B008BE" w:rsidP="00B008BE">
            <w:pPr>
              <w:pStyle w:val="Normal11"/>
            </w:pPr>
            <w:r>
              <w:t xml:space="preserve">Spørger aktør om det valgte er korrekt og giver mulighed for at vælge godkend eller fortryd. </w:t>
            </w:r>
          </w:p>
          <w:p w14:paraId="33BE8281"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282" w14:textId="77777777" w:rsidR="00B008BE" w:rsidRDefault="00B008BE" w:rsidP="00B008BE">
            <w:pPr>
              <w:pStyle w:val="Normal11"/>
            </w:pPr>
            <w:r>
              <w:t xml:space="preserve">Hvis "fortryd" returneres til trin 1 </w:t>
            </w:r>
          </w:p>
          <w:p w14:paraId="33BE8283" w14:textId="77777777" w:rsidR="00B008BE" w:rsidRDefault="00B008BE" w:rsidP="00B008BE">
            <w:pPr>
              <w:pStyle w:val="Normal11"/>
            </w:pPr>
          </w:p>
          <w:p w14:paraId="33BE8284" w14:textId="77777777" w:rsidR="00B008BE" w:rsidRDefault="00B008BE" w:rsidP="00B008BE">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14:paraId="33BE8285" w14:textId="77777777" w:rsidR="00B008BE" w:rsidRDefault="00B008BE" w:rsidP="00B008BE">
            <w:pPr>
              <w:pStyle w:val="Normal11"/>
            </w:pPr>
          </w:p>
          <w:p w14:paraId="33BE8286" w14:textId="77777777" w:rsidR="00B008BE" w:rsidRDefault="00B008BE" w:rsidP="00B008BE">
            <w:pPr>
              <w:pStyle w:val="Normal11"/>
            </w:pPr>
            <w:r>
              <w:t xml:space="preserve"> </w:t>
            </w:r>
          </w:p>
        </w:tc>
        <w:tc>
          <w:tcPr>
            <w:tcW w:w="3197" w:type="dxa"/>
            <w:shd w:val="clear" w:color="auto" w:fill="FFFFFF"/>
          </w:tcPr>
          <w:p w14:paraId="33BE8287" w14:textId="77777777" w:rsidR="00B008BE" w:rsidRDefault="00B008BE" w:rsidP="00B008BE">
            <w:pPr>
              <w:pStyle w:val="Normal11"/>
            </w:pPr>
            <w:proofErr w:type="spellStart"/>
            <w:r>
              <w:t>DMS</w:t>
            </w:r>
            <w:proofErr w:type="gramStart"/>
            <w:r>
              <w:t>.OpkrævningIndsatsAdministrativtT</w:t>
            </w:r>
            <w:proofErr w:type="gramEnd"/>
            <w:r>
              <w:t>iltagOpret</w:t>
            </w:r>
            <w:proofErr w:type="spellEnd"/>
            <w:r>
              <w:fldChar w:fldCharType="begin"/>
            </w:r>
            <w:r>
              <w:instrText xml:space="preserve"> XE "</w:instrText>
            </w:r>
            <w:r w:rsidRPr="00C24FBD">
              <w:instrText>DMS.OpkrævningIndsatsAdministrativtTiltagOpret</w:instrText>
            </w:r>
            <w:r>
              <w:instrText xml:space="preserve">" </w:instrText>
            </w:r>
            <w:r>
              <w:fldChar w:fldCharType="end"/>
            </w:r>
          </w:p>
        </w:tc>
      </w:tr>
      <w:tr w:rsidR="00B008BE" w14:paraId="33BE828C" w14:textId="77777777" w:rsidTr="00B008BE">
        <w:tc>
          <w:tcPr>
            <w:tcW w:w="3356" w:type="dxa"/>
            <w:shd w:val="clear" w:color="auto" w:fill="FFFFFF"/>
          </w:tcPr>
          <w:p w14:paraId="33BE8289"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28A" w14:textId="77777777" w:rsidR="00B008BE" w:rsidRDefault="00B008BE" w:rsidP="00B008BE">
            <w:pPr>
              <w:pStyle w:val="Normal11"/>
            </w:pPr>
          </w:p>
        </w:tc>
        <w:tc>
          <w:tcPr>
            <w:tcW w:w="3197" w:type="dxa"/>
            <w:shd w:val="clear" w:color="auto" w:fill="FFFFFF"/>
          </w:tcPr>
          <w:p w14:paraId="33BE828B" w14:textId="77777777" w:rsidR="00B008BE" w:rsidRDefault="00B008BE" w:rsidP="00B008BE">
            <w:pPr>
              <w:pStyle w:val="Normal11"/>
            </w:pPr>
          </w:p>
        </w:tc>
      </w:tr>
      <w:tr w:rsidR="00B008BE" w14:paraId="33BE8290" w14:textId="77777777" w:rsidTr="00B008BE">
        <w:tc>
          <w:tcPr>
            <w:tcW w:w="3356" w:type="dxa"/>
            <w:shd w:val="clear" w:color="auto" w:fill="FFFFFF"/>
          </w:tcPr>
          <w:p w14:paraId="33BE828D" w14:textId="77777777" w:rsidR="00B008BE" w:rsidRDefault="00B008BE" w:rsidP="00B008BE">
            <w:pPr>
              <w:pStyle w:val="Normal11"/>
              <w:rPr>
                <w:color w:val="000000"/>
              </w:rPr>
            </w:pPr>
          </w:p>
        </w:tc>
        <w:tc>
          <w:tcPr>
            <w:tcW w:w="3356" w:type="dxa"/>
            <w:shd w:val="clear" w:color="auto" w:fill="FFFFFF"/>
          </w:tcPr>
          <w:p w14:paraId="33BE828E" w14:textId="77777777" w:rsidR="00B008BE" w:rsidRDefault="00B008BE" w:rsidP="00B008BE">
            <w:pPr>
              <w:pStyle w:val="Normal11"/>
            </w:pPr>
          </w:p>
        </w:tc>
        <w:tc>
          <w:tcPr>
            <w:tcW w:w="3197" w:type="dxa"/>
            <w:shd w:val="clear" w:color="auto" w:fill="FFFFFF"/>
          </w:tcPr>
          <w:p w14:paraId="33BE828F" w14:textId="77777777" w:rsidR="00B008BE" w:rsidRDefault="00B008BE" w:rsidP="00B008BE">
            <w:pPr>
              <w:pStyle w:val="Normal11"/>
            </w:pPr>
          </w:p>
        </w:tc>
      </w:tr>
    </w:tbl>
    <w:p w14:paraId="33BE829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93" w14:textId="77777777" w:rsidTr="00B008BE">
        <w:tc>
          <w:tcPr>
            <w:tcW w:w="9909" w:type="dxa"/>
            <w:gridSpan w:val="3"/>
          </w:tcPr>
          <w:p w14:paraId="33BE8292" w14:textId="77777777" w:rsidR="00B008BE" w:rsidRPr="00B008BE" w:rsidRDefault="00B008BE" w:rsidP="00B008BE">
            <w:pPr>
              <w:pStyle w:val="Normal11"/>
            </w:pPr>
            <w:r>
              <w:rPr>
                <w:b/>
              </w:rPr>
              <w:t>Undtagelser</w:t>
            </w:r>
          </w:p>
        </w:tc>
      </w:tr>
      <w:tr w:rsidR="00B008BE" w14:paraId="33BE8297" w14:textId="77777777" w:rsidTr="00B008BE">
        <w:tc>
          <w:tcPr>
            <w:tcW w:w="3356" w:type="dxa"/>
            <w:shd w:val="pct20" w:color="auto" w:fill="0000FF"/>
          </w:tcPr>
          <w:p w14:paraId="33BE829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9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96" w14:textId="77777777" w:rsidR="00B008BE" w:rsidRPr="00B008BE" w:rsidRDefault="00B008BE" w:rsidP="00B008BE">
            <w:pPr>
              <w:pStyle w:val="Normal11"/>
              <w:rPr>
                <w:color w:val="FFFFFF"/>
              </w:rPr>
            </w:pPr>
            <w:r>
              <w:rPr>
                <w:color w:val="FFFFFF"/>
              </w:rPr>
              <w:t>Service/Service operationer</w:t>
            </w:r>
          </w:p>
        </w:tc>
      </w:tr>
      <w:tr w:rsidR="00B008BE" w14:paraId="33BE8299" w14:textId="77777777" w:rsidTr="00B008BE">
        <w:tc>
          <w:tcPr>
            <w:tcW w:w="9909" w:type="dxa"/>
            <w:gridSpan w:val="3"/>
            <w:shd w:val="clear" w:color="auto" w:fill="FFFFFF"/>
          </w:tcPr>
          <w:p w14:paraId="33BE8298" w14:textId="77777777" w:rsidR="00B008BE" w:rsidRPr="00B008BE" w:rsidRDefault="00B008BE" w:rsidP="00B008BE">
            <w:pPr>
              <w:pStyle w:val="Normal11"/>
              <w:rPr>
                <w:b/>
                <w:color w:val="000000"/>
              </w:rPr>
            </w:pPr>
            <w:r>
              <w:rPr>
                <w:b/>
                <w:color w:val="000000"/>
              </w:rPr>
              <w:t>Detailindsats</w:t>
            </w:r>
          </w:p>
        </w:tc>
      </w:tr>
      <w:tr w:rsidR="00B008BE" w14:paraId="33BE829D" w14:textId="77777777" w:rsidTr="00B008BE">
        <w:tc>
          <w:tcPr>
            <w:tcW w:w="3356" w:type="dxa"/>
            <w:shd w:val="clear" w:color="auto" w:fill="FFFFFF"/>
          </w:tcPr>
          <w:p w14:paraId="33BE829A" w14:textId="77777777" w:rsidR="00B008BE" w:rsidRPr="00B008BE" w:rsidRDefault="00B008BE" w:rsidP="00B008BE">
            <w:pPr>
              <w:pStyle w:val="Normal11"/>
              <w:rPr>
                <w:color w:val="000000"/>
              </w:rPr>
            </w:pPr>
          </w:p>
        </w:tc>
        <w:tc>
          <w:tcPr>
            <w:tcW w:w="3356" w:type="dxa"/>
            <w:shd w:val="clear" w:color="auto" w:fill="FFFFFF"/>
          </w:tcPr>
          <w:p w14:paraId="33BE829B"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29C" w14:textId="77777777" w:rsidR="00B008BE" w:rsidRPr="00B008BE" w:rsidRDefault="00B008BE" w:rsidP="00B008BE">
            <w:pPr>
              <w:pStyle w:val="Normal11"/>
              <w:rPr>
                <w:color w:val="000000"/>
              </w:rPr>
            </w:pPr>
          </w:p>
        </w:tc>
      </w:tr>
      <w:tr w:rsidR="00B008BE" w14:paraId="33BE829F" w14:textId="77777777" w:rsidTr="00B008BE">
        <w:tc>
          <w:tcPr>
            <w:tcW w:w="9909" w:type="dxa"/>
            <w:gridSpan w:val="3"/>
            <w:shd w:val="clear" w:color="auto" w:fill="FFFFFF"/>
          </w:tcPr>
          <w:p w14:paraId="33BE829E" w14:textId="77777777" w:rsidR="00B008BE" w:rsidRPr="00B008BE" w:rsidRDefault="00B008BE" w:rsidP="00B008BE">
            <w:pPr>
              <w:pStyle w:val="Normal11"/>
              <w:rPr>
                <w:b/>
                <w:color w:val="000000"/>
              </w:rPr>
            </w:pPr>
            <w:r>
              <w:rPr>
                <w:b/>
                <w:color w:val="000000"/>
              </w:rPr>
              <w:t>Detailfordring</w:t>
            </w:r>
          </w:p>
        </w:tc>
      </w:tr>
      <w:tr w:rsidR="00B008BE" w14:paraId="33BE82A3" w14:textId="77777777" w:rsidTr="00B008BE">
        <w:tc>
          <w:tcPr>
            <w:tcW w:w="3356" w:type="dxa"/>
            <w:shd w:val="clear" w:color="auto" w:fill="FFFFFF"/>
          </w:tcPr>
          <w:p w14:paraId="33BE82A0" w14:textId="77777777" w:rsidR="00B008BE" w:rsidRPr="00B008BE" w:rsidRDefault="00B008BE" w:rsidP="00B008BE">
            <w:pPr>
              <w:pStyle w:val="Normal11"/>
              <w:rPr>
                <w:color w:val="000000"/>
              </w:rPr>
            </w:pPr>
          </w:p>
        </w:tc>
        <w:tc>
          <w:tcPr>
            <w:tcW w:w="3356" w:type="dxa"/>
            <w:shd w:val="clear" w:color="auto" w:fill="FFFFFF"/>
          </w:tcPr>
          <w:p w14:paraId="33BE82A1"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detailfordring"</w:t>
            </w:r>
          </w:p>
        </w:tc>
        <w:tc>
          <w:tcPr>
            <w:tcW w:w="3197" w:type="dxa"/>
            <w:shd w:val="clear" w:color="auto" w:fill="FFFFFF"/>
          </w:tcPr>
          <w:p w14:paraId="33BE82A2" w14:textId="77777777" w:rsidR="00B008BE" w:rsidRPr="00B008BE" w:rsidRDefault="00B008BE" w:rsidP="00B008BE">
            <w:pPr>
              <w:pStyle w:val="Normal11"/>
              <w:rPr>
                <w:color w:val="000000"/>
              </w:rPr>
            </w:pPr>
          </w:p>
        </w:tc>
      </w:tr>
      <w:tr w:rsidR="00B008BE" w14:paraId="33BE82A5" w14:textId="77777777" w:rsidTr="00B008BE">
        <w:tc>
          <w:tcPr>
            <w:tcW w:w="9909" w:type="dxa"/>
            <w:gridSpan w:val="3"/>
            <w:shd w:val="clear" w:color="auto" w:fill="FFFFFF"/>
          </w:tcPr>
          <w:p w14:paraId="33BE82A4" w14:textId="77777777" w:rsidR="00B008BE" w:rsidRPr="00B008BE" w:rsidRDefault="00B008BE" w:rsidP="00B008BE">
            <w:pPr>
              <w:pStyle w:val="Normal11"/>
              <w:rPr>
                <w:b/>
                <w:color w:val="000000"/>
              </w:rPr>
            </w:pPr>
            <w:r>
              <w:rPr>
                <w:b/>
                <w:color w:val="000000"/>
              </w:rPr>
              <w:t>Valideringsfejl</w:t>
            </w:r>
          </w:p>
        </w:tc>
      </w:tr>
      <w:tr w:rsidR="00B008BE" w14:paraId="33BE82A9" w14:textId="77777777" w:rsidTr="00B008BE">
        <w:tc>
          <w:tcPr>
            <w:tcW w:w="3356" w:type="dxa"/>
            <w:shd w:val="clear" w:color="auto" w:fill="FFFFFF"/>
          </w:tcPr>
          <w:p w14:paraId="33BE82A6" w14:textId="77777777" w:rsidR="00B008BE" w:rsidRPr="00B008BE" w:rsidRDefault="00B008BE" w:rsidP="00B008BE">
            <w:pPr>
              <w:pStyle w:val="Normal11"/>
              <w:rPr>
                <w:color w:val="000000"/>
              </w:rPr>
            </w:pPr>
          </w:p>
        </w:tc>
        <w:tc>
          <w:tcPr>
            <w:tcW w:w="3356" w:type="dxa"/>
            <w:shd w:val="clear" w:color="auto" w:fill="FFFFFF"/>
          </w:tcPr>
          <w:p w14:paraId="33BE82A7"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2A8" w14:textId="77777777" w:rsidR="00B008BE" w:rsidRPr="00B008BE" w:rsidRDefault="00B008BE" w:rsidP="00B008BE">
            <w:pPr>
              <w:pStyle w:val="Normal11"/>
              <w:rPr>
                <w:color w:val="000000"/>
              </w:rPr>
            </w:pPr>
          </w:p>
        </w:tc>
      </w:tr>
    </w:tbl>
    <w:p w14:paraId="33BE82A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B3" w14:textId="77777777" w:rsidTr="00B008BE">
        <w:tc>
          <w:tcPr>
            <w:tcW w:w="9869" w:type="dxa"/>
            <w:shd w:val="clear" w:color="auto" w:fill="auto"/>
          </w:tcPr>
          <w:p w14:paraId="33BE82AB" w14:textId="77777777" w:rsidR="00B008BE" w:rsidRDefault="00B008BE" w:rsidP="00B008BE">
            <w:pPr>
              <w:pStyle w:val="Normal11"/>
            </w:pPr>
            <w:r>
              <w:rPr>
                <w:b/>
              </w:rPr>
              <w:t>Slutbetingelser</w:t>
            </w:r>
          </w:p>
          <w:p w14:paraId="33BE82AC" w14:textId="77777777" w:rsidR="00B008BE" w:rsidRDefault="00B008BE" w:rsidP="00B008BE">
            <w:pPr>
              <w:pStyle w:val="Normal11"/>
            </w:pPr>
            <w:r>
              <w:t>Stop for konto er oprettet med angivelse af periode og slutdato samt en kommentar for årsagen.</w:t>
            </w:r>
          </w:p>
          <w:p w14:paraId="33BE82AD" w14:textId="77777777" w:rsidR="00B008BE" w:rsidRDefault="00B008BE" w:rsidP="00B008BE">
            <w:pPr>
              <w:pStyle w:val="Normal11"/>
            </w:pPr>
          </w:p>
          <w:p w14:paraId="33BE82AE" w14:textId="77777777" w:rsidR="00B008BE" w:rsidRDefault="00B008BE" w:rsidP="00B008BE">
            <w:pPr>
              <w:pStyle w:val="Normal11"/>
            </w:pPr>
            <w:r>
              <w:t>Det fremgår af kontoen, at den/de er omfattet af et stop.</w:t>
            </w:r>
          </w:p>
          <w:p w14:paraId="33BE82AF" w14:textId="77777777" w:rsidR="00B008BE" w:rsidRDefault="00B008BE" w:rsidP="00B008BE">
            <w:pPr>
              <w:pStyle w:val="Normal11"/>
            </w:pPr>
          </w:p>
          <w:p w14:paraId="33BE82B0" w14:textId="77777777" w:rsidR="00B008BE" w:rsidRDefault="00B008BE" w:rsidP="00B008BE">
            <w:pPr>
              <w:pStyle w:val="Normal11"/>
            </w:pPr>
            <w:r>
              <w:t>Der er foretaget de relevante regnskabsmæssige posteringer(omfattet af SAP funktionalitet udelukkende medtaget for at få et bedre overblik)</w:t>
            </w:r>
          </w:p>
          <w:p w14:paraId="33BE82B1" w14:textId="77777777" w:rsidR="00B008BE" w:rsidRDefault="00B008BE" w:rsidP="00B008BE">
            <w:pPr>
              <w:pStyle w:val="Normal11"/>
            </w:pPr>
          </w:p>
          <w:p w14:paraId="33BE82B2" w14:textId="77777777" w:rsidR="00B008BE" w:rsidRPr="00B008BE" w:rsidRDefault="00B008BE" w:rsidP="00B008BE">
            <w:pPr>
              <w:pStyle w:val="Normal11"/>
            </w:pPr>
            <w:r>
              <w:t>Oplysning om hvilken medarbejder der har foretaget oprettelse af stop er "logget" og herefter umiddelbart tilgængeligt.(omfattet af SAP funktionalitet udelukkende medtaget for at få et bedre overblik)</w:t>
            </w:r>
          </w:p>
        </w:tc>
      </w:tr>
      <w:tr w:rsidR="00B008BE" w14:paraId="33BE82B6" w14:textId="77777777" w:rsidTr="00B008BE">
        <w:tc>
          <w:tcPr>
            <w:tcW w:w="9869" w:type="dxa"/>
            <w:shd w:val="clear" w:color="auto" w:fill="auto"/>
          </w:tcPr>
          <w:p w14:paraId="33BE82B4" w14:textId="77777777" w:rsidR="00B008BE" w:rsidRDefault="00B008BE" w:rsidP="00B008BE">
            <w:pPr>
              <w:pStyle w:val="Normal11"/>
            </w:pPr>
            <w:r>
              <w:rPr>
                <w:b/>
              </w:rPr>
              <w:t>Noter</w:t>
            </w:r>
          </w:p>
          <w:p w14:paraId="33BE82B5" w14:textId="77777777" w:rsidR="00B008BE" w:rsidRPr="00B008BE" w:rsidRDefault="00B008BE" w:rsidP="00B008BE">
            <w:pPr>
              <w:pStyle w:val="Normal11"/>
            </w:pPr>
          </w:p>
        </w:tc>
      </w:tr>
      <w:tr w:rsidR="00B008BE" w14:paraId="33BE82B9" w14:textId="77777777" w:rsidTr="00B008BE">
        <w:tc>
          <w:tcPr>
            <w:tcW w:w="9869" w:type="dxa"/>
            <w:shd w:val="clear" w:color="auto" w:fill="auto"/>
          </w:tcPr>
          <w:p w14:paraId="33BE82B7" w14:textId="77777777" w:rsidR="00B008BE" w:rsidRDefault="00B008BE" w:rsidP="00B008BE">
            <w:pPr>
              <w:pStyle w:val="Normal11"/>
            </w:pPr>
            <w:r>
              <w:rPr>
                <w:b/>
              </w:rPr>
              <w:t>Servicebeskrivelse</w:t>
            </w:r>
          </w:p>
          <w:p w14:paraId="33BE82B8" w14:textId="77777777" w:rsidR="00B008BE" w:rsidRPr="00B008BE" w:rsidRDefault="00B008BE" w:rsidP="00B008BE">
            <w:pPr>
              <w:pStyle w:val="Normal11"/>
            </w:pPr>
          </w:p>
        </w:tc>
      </w:tr>
    </w:tbl>
    <w:p w14:paraId="33BE82B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BB" w14:textId="77777777" w:rsidR="00B008BE" w:rsidRDefault="00B008BE" w:rsidP="00B008BE">
      <w:pPr>
        <w:pStyle w:val="Overskrift2"/>
      </w:pPr>
      <w:bookmarkStart w:id="552" w:name="_Toc403729825"/>
      <w:r>
        <w:t>13.05 Opret konto</w:t>
      </w:r>
      <w:bookmarkEnd w:id="552"/>
    </w:p>
    <w:p w14:paraId="33BE82B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C8" w14:textId="77777777" w:rsidTr="00B008BE">
        <w:tc>
          <w:tcPr>
            <w:tcW w:w="9869" w:type="dxa"/>
            <w:shd w:val="clear" w:color="auto" w:fill="auto"/>
          </w:tcPr>
          <w:p w14:paraId="33BE82BD" w14:textId="77777777" w:rsidR="00B008BE" w:rsidRDefault="00B008BE" w:rsidP="00B008BE">
            <w:pPr>
              <w:pStyle w:val="Normal11"/>
            </w:pPr>
            <w:r>
              <w:rPr>
                <w:b/>
              </w:rPr>
              <w:t>Formål</w:t>
            </w:r>
          </w:p>
          <w:p w14:paraId="33BE82BE" w14:textId="38C2D18A" w:rsidR="00B008BE" w:rsidRDefault="00B008BE" w:rsidP="00B008BE">
            <w:pPr>
              <w:pStyle w:val="Normal11"/>
            </w:pPr>
            <w:r>
              <w:t>At få oprettet en konto på alle kunder der er registreret i enten Erhvervssystemet (virksomheder) eller CSR-P (personer</w:t>
            </w:r>
            <w:del w:id="553" w:author="Poul V Madsen" w:date="2014-11-10T11:35:00Z">
              <w:r w:rsidR="00CC4204">
                <w:delText xml:space="preserve">). </w:delText>
              </w:r>
            </w:del>
            <w:ins w:id="554" w:author="Poul V Madsen" w:date="2014-11-10T11:35:00Z">
              <w:r>
                <w:t>)</w:t>
              </w:r>
              <w:r w:rsidR="00353E71">
                <w:t>, samt ad hoc oprettelse af en konto når der modtages fordringer fra øvrige kundetyper, som ikke har en konto.</w:t>
              </w:r>
            </w:ins>
          </w:p>
          <w:p w14:paraId="33BE82BF" w14:textId="77777777" w:rsidR="00B008BE" w:rsidRDefault="00B008BE" w:rsidP="00B008BE">
            <w:pPr>
              <w:pStyle w:val="Normal11"/>
            </w:pPr>
          </w:p>
          <w:p w14:paraId="33BE82C0" w14:textId="77777777" w:rsidR="00B008BE" w:rsidRDefault="00B008BE" w:rsidP="00B008BE">
            <w:pPr>
              <w:pStyle w:val="Normal11"/>
            </w:pPr>
            <w:r>
              <w:t xml:space="preserve">Beskrivelse </w:t>
            </w:r>
          </w:p>
          <w:p w14:paraId="33BE82C1" w14:textId="77777777" w:rsidR="00B008BE" w:rsidRDefault="00B008BE" w:rsidP="00B008BE">
            <w:pPr>
              <w:pStyle w:val="Normal11"/>
            </w:pPr>
            <w:r>
              <w:t xml:space="preserve">Formålet er at få oprettet alle kunder som kendes i Erhvervssystemet og CSR-P, således at kontoen kan håndtere fordringer og betalinger. </w:t>
            </w:r>
          </w:p>
          <w:p w14:paraId="33BE82C2" w14:textId="77777777" w:rsidR="00B008BE" w:rsidRDefault="00B008BE" w:rsidP="00B008BE">
            <w:pPr>
              <w:pStyle w:val="Normal11"/>
            </w:pPr>
          </w:p>
          <w:p w14:paraId="33BE82C3" w14:textId="77777777" w:rsidR="00B008BE" w:rsidRDefault="00B008BE" w:rsidP="00B008BE">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14:paraId="33BE82C4" w14:textId="77777777" w:rsidR="00B008BE" w:rsidRDefault="00B008BE" w:rsidP="00B008BE">
            <w:pPr>
              <w:pStyle w:val="Normal11"/>
            </w:pPr>
          </w:p>
          <w:p w14:paraId="33BE82C5" w14:textId="3B523ACF" w:rsidR="00B008BE" w:rsidRDefault="00B008BE" w:rsidP="00B008BE">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w:t>
            </w:r>
            <w:proofErr w:type="spellStart"/>
            <w:r>
              <w:t>f.eks</w:t>
            </w:r>
            <w:proofErr w:type="spellEnd"/>
            <w:r>
              <w:t xml:space="preserve"> relevant ved modtagelse af fordring for AKR kunde</w:t>
            </w:r>
            <w:del w:id="555" w:author="Poul V Madsen" w:date="2014-11-10T11:35:00Z">
              <w:r w:rsidR="00CC4204">
                <w:delText>.</w:delText>
              </w:r>
            </w:del>
            <w:ins w:id="556" w:author="Poul V Madsen" w:date="2014-11-10T11:35:00Z">
              <w:r w:rsidR="00876C3B">
                <w:t xml:space="preserve"> og </w:t>
              </w:r>
            </w:ins>
            <w:ins w:id="557" w:author="Poul V Madsen" w:date="2014-11-14T12:00:00Z">
              <w:r w:rsidR="00F365F2">
                <w:t>One stop moms</w:t>
              </w:r>
            </w:ins>
            <w:ins w:id="558" w:author="Poul V Madsen" w:date="2014-11-10T11:35:00Z">
              <w:r w:rsidR="00876C3B">
                <w:t xml:space="preserve"> </w:t>
              </w:r>
              <w:proofErr w:type="spellStart"/>
              <w:r w:rsidR="00876C3B">
                <w:t>UViR</w:t>
              </w:r>
              <w:proofErr w:type="spellEnd"/>
              <w:r w:rsidR="00876C3B">
                <w:t xml:space="preserve"> Kunde (M1SS)</w:t>
              </w:r>
              <w:r>
                <w:t>.</w:t>
              </w:r>
            </w:ins>
            <w:r>
              <w:t xml:space="preserve"> </w:t>
            </w:r>
          </w:p>
          <w:p w14:paraId="33BE82C6" w14:textId="3152FD13" w:rsidR="00B008BE" w:rsidRDefault="00CC4204" w:rsidP="00B008BE">
            <w:pPr>
              <w:pStyle w:val="Normal11"/>
            </w:pPr>
            <w:del w:id="559" w:author="Poul V Madsen" w:date="2014-11-10T11:35:00Z">
              <w:r>
                <w:delText>AKR</w:delText>
              </w:r>
            </w:del>
            <w:ins w:id="560" w:author="Poul V Madsen" w:date="2014-11-10T11:35:00Z">
              <w:r w:rsidR="00876C3B">
                <w:t>Disse</w:t>
              </w:r>
            </w:ins>
            <w:r w:rsidR="00B008BE">
              <w:t xml:space="preserve"> kunder oprettes først i forbindelse med modtagelse af en fordring. </w:t>
            </w:r>
            <w:del w:id="561" w:author="Poul V Madsen" w:date="2014-11-10T11:35:00Z">
              <w:r>
                <w:delText>I forhold til dmr</w:delText>
              </w:r>
            </w:del>
            <w:ins w:id="562" w:author="Poul V Madsen" w:date="2014-11-10T11:35:00Z">
              <w:r w:rsidR="00B008BE">
                <w:t xml:space="preserve"> </w:t>
              </w:r>
              <w:r w:rsidR="00876C3B">
                <w:t>Oprettelse</w:t>
              </w:r>
            </w:ins>
            <w:r w:rsidR="00876C3B">
              <w:t xml:space="preserve"> </w:t>
            </w:r>
            <w:r w:rsidR="00B008BE">
              <w:t xml:space="preserve">vil </w:t>
            </w:r>
            <w:del w:id="563" w:author="Poul V Madsen" w:date="2014-11-10T11:35:00Z">
              <w:r>
                <w:delText xml:space="preserve">det </w:delText>
              </w:r>
            </w:del>
            <w:r w:rsidR="00B008BE">
              <w:t xml:space="preserve">ske via service </w:t>
            </w:r>
            <w:proofErr w:type="spellStart"/>
            <w:r w:rsidR="00B008BE">
              <w:t>OpkrævningFordringListeOpret</w:t>
            </w:r>
            <w:proofErr w:type="spellEnd"/>
          </w:p>
          <w:p w14:paraId="33BE82C7" w14:textId="77777777" w:rsidR="00B008BE" w:rsidRPr="00B008BE" w:rsidRDefault="00B008BE" w:rsidP="00B008BE">
            <w:pPr>
              <w:pStyle w:val="Normal11"/>
            </w:pPr>
          </w:p>
        </w:tc>
      </w:tr>
      <w:tr w:rsidR="00B008BE" w14:paraId="33BE82CB" w14:textId="77777777" w:rsidTr="00B008BE">
        <w:tc>
          <w:tcPr>
            <w:tcW w:w="9869" w:type="dxa"/>
            <w:shd w:val="clear" w:color="auto" w:fill="auto"/>
          </w:tcPr>
          <w:p w14:paraId="33BE82C9" w14:textId="77777777" w:rsidR="00B008BE" w:rsidRDefault="00B008BE" w:rsidP="00B008BE">
            <w:pPr>
              <w:pStyle w:val="Normal11"/>
            </w:pPr>
            <w:r>
              <w:rPr>
                <w:b/>
              </w:rPr>
              <w:t>Frekvens</w:t>
            </w:r>
          </w:p>
          <w:p w14:paraId="33BE82CA" w14:textId="77777777" w:rsidR="00B008BE" w:rsidRPr="00B008BE" w:rsidRDefault="00B008BE" w:rsidP="00B008BE">
            <w:pPr>
              <w:pStyle w:val="Normal11"/>
            </w:pPr>
            <w:r>
              <w:t>Ad hoc</w:t>
            </w:r>
          </w:p>
        </w:tc>
      </w:tr>
      <w:tr w:rsidR="00B008BE" w14:paraId="33BE82CE" w14:textId="77777777" w:rsidTr="00B008BE">
        <w:tc>
          <w:tcPr>
            <w:tcW w:w="9869" w:type="dxa"/>
            <w:shd w:val="clear" w:color="auto" w:fill="auto"/>
          </w:tcPr>
          <w:p w14:paraId="33BE82CC" w14:textId="77777777" w:rsidR="00B008BE" w:rsidRDefault="00B008BE" w:rsidP="00B008BE">
            <w:pPr>
              <w:pStyle w:val="Normal11"/>
            </w:pPr>
            <w:r>
              <w:rPr>
                <w:b/>
              </w:rPr>
              <w:t>Aktører</w:t>
            </w:r>
          </w:p>
          <w:p w14:paraId="33BE82CD" w14:textId="77777777" w:rsidR="00B008BE" w:rsidRPr="00B008BE" w:rsidRDefault="00B008BE" w:rsidP="00B008BE">
            <w:pPr>
              <w:pStyle w:val="Normal11"/>
            </w:pPr>
            <w:r>
              <w:t>Tid</w:t>
            </w:r>
          </w:p>
        </w:tc>
      </w:tr>
      <w:tr w:rsidR="00B008BE" w14:paraId="33BE82D1" w14:textId="77777777" w:rsidTr="00B008BE">
        <w:tc>
          <w:tcPr>
            <w:tcW w:w="9869" w:type="dxa"/>
            <w:shd w:val="clear" w:color="auto" w:fill="auto"/>
          </w:tcPr>
          <w:p w14:paraId="33BE82CF" w14:textId="77777777" w:rsidR="00B008BE" w:rsidRDefault="00B008BE" w:rsidP="00B008BE">
            <w:pPr>
              <w:pStyle w:val="Normal11"/>
            </w:pPr>
            <w:r>
              <w:rPr>
                <w:b/>
              </w:rPr>
              <w:t>Startbetingelser</w:t>
            </w:r>
          </w:p>
          <w:p w14:paraId="33BE82D0" w14:textId="57C38317" w:rsidR="00B008BE" w:rsidRPr="00B008BE" w:rsidRDefault="00B008BE" w:rsidP="00353E71">
            <w:pPr>
              <w:pStyle w:val="Normal11"/>
            </w:pPr>
            <w:r>
              <w:t>At der sker en oprettelse af en person eller en virksomhed i enten Erhvervssystemet eller i CSR-P</w:t>
            </w:r>
            <w:del w:id="564" w:author="Poul V Madsen" w:date="2014-11-10T11:35:00Z">
              <w:r w:rsidR="00CC4204">
                <w:delText xml:space="preserve">. </w:delText>
              </w:r>
            </w:del>
            <w:ins w:id="565" w:author="Poul V Madsen" w:date="2014-11-10T11:35:00Z">
              <w:r w:rsidR="00353E71">
                <w:t xml:space="preserve"> eller der modtages en fordring fra øvrige kundetyper, f.eks. </w:t>
              </w:r>
              <w:proofErr w:type="spellStart"/>
              <w:r w:rsidR="00353E71">
                <w:t>UViRVirksomhed</w:t>
              </w:r>
              <w:proofErr w:type="spellEnd"/>
              <w:r w:rsidR="00353E71">
                <w:t>, som ikke har en konto.</w:t>
              </w:r>
            </w:ins>
          </w:p>
        </w:tc>
      </w:tr>
    </w:tbl>
    <w:p w14:paraId="33BE82D2"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D4" w14:textId="77777777" w:rsidTr="00B008BE">
        <w:tc>
          <w:tcPr>
            <w:tcW w:w="9909" w:type="dxa"/>
            <w:gridSpan w:val="3"/>
          </w:tcPr>
          <w:p w14:paraId="33BE82D3" w14:textId="77777777" w:rsidR="00B008BE" w:rsidRPr="00B008BE" w:rsidRDefault="00B008BE" w:rsidP="00B008BE">
            <w:pPr>
              <w:pStyle w:val="Normal11"/>
            </w:pPr>
            <w:r>
              <w:rPr>
                <w:b/>
              </w:rPr>
              <w:t>Hovedvej</w:t>
            </w:r>
          </w:p>
        </w:tc>
      </w:tr>
      <w:tr w:rsidR="00B008BE" w14:paraId="33BE82D8" w14:textId="77777777" w:rsidTr="00B008BE">
        <w:tc>
          <w:tcPr>
            <w:tcW w:w="3356" w:type="dxa"/>
            <w:shd w:val="pct20" w:color="auto" w:fill="0000FF"/>
          </w:tcPr>
          <w:p w14:paraId="33BE82D5"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D6"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D7" w14:textId="77777777" w:rsidR="00B008BE" w:rsidRPr="00B008BE" w:rsidRDefault="00B008BE" w:rsidP="00B008BE">
            <w:pPr>
              <w:pStyle w:val="Normal11"/>
              <w:rPr>
                <w:color w:val="FFFFFF"/>
              </w:rPr>
            </w:pPr>
            <w:r>
              <w:rPr>
                <w:color w:val="FFFFFF"/>
              </w:rPr>
              <w:t>Service/Service operationer</w:t>
            </w:r>
          </w:p>
        </w:tc>
      </w:tr>
      <w:tr w:rsidR="00B008BE" w14:paraId="33BE82DA" w14:textId="77777777" w:rsidTr="00B008BE">
        <w:tc>
          <w:tcPr>
            <w:tcW w:w="9909" w:type="dxa"/>
            <w:gridSpan w:val="3"/>
            <w:shd w:val="clear" w:color="auto" w:fill="FFFFFF"/>
          </w:tcPr>
          <w:p w14:paraId="33BE82D9" w14:textId="77777777" w:rsidR="00B008BE" w:rsidRPr="00B008BE" w:rsidRDefault="00B008BE" w:rsidP="00B008BE">
            <w:pPr>
              <w:pStyle w:val="Normal11"/>
              <w:rPr>
                <w:b/>
              </w:rPr>
            </w:pPr>
            <w:r>
              <w:rPr>
                <w:b/>
              </w:rPr>
              <w:t>Trin 1: Modtager data</w:t>
            </w:r>
          </w:p>
        </w:tc>
      </w:tr>
      <w:tr w:rsidR="00B008BE" w14:paraId="33BE82E4" w14:textId="77777777" w:rsidTr="00B008BE">
        <w:tc>
          <w:tcPr>
            <w:tcW w:w="3356" w:type="dxa"/>
            <w:shd w:val="clear" w:color="auto" w:fill="FFFFFF"/>
          </w:tcPr>
          <w:p w14:paraId="33BE82DB" w14:textId="77777777" w:rsidR="00B008BE" w:rsidRPr="00B008BE" w:rsidRDefault="00B008BE" w:rsidP="00B008BE">
            <w:pPr>
              <w:pStyle w:val="Normal11"/>
              <w:rPr>
                <w:color w:val="000000"/>
              </w:rPr>
            </w:pPr>
          </w:p>
        </w:tc>
        <w:tc>
          <w:tcPr>
            <w:tcW w:w="3356" w:type="dxa"/>
            <w:shd w:val="clear" w:color="auto" w:fill="FFFFFF"/>
          </w:tcPr>
          <w:p w14:paraId="33BE82DC" w14:textId="77777777" w:rsidR="00B008BE" w:rsidRDefault="00B008BE" w:rsidP="00B008BE">
            <w:pPr>
              <w:pStyle w:val="Normal11"/>
            </w:pPr>
            <w:r>
              <w:t xml:space="preserve">Der oprettes en konto for hver kunde som ikke har en. Kontoerne oprettes med defaultværdier. </w:t>
            </w:r>
          </w:p>
          <w:p w14:paraId="33BE82DD" w14:textId="77777777" w:rsidR="00B008BE" w:rsidRDefault="00B008BE" w:rsidP="00B008BE">
            <w:pPr>
              <w:pStyle w:val="Normal11"/>
            </w:pPr>
          </w:p>
        </w:tc>
        <w:tc>
          <w:tcPr>
            <w:tcW w:w="3197" w:type="dxa"/>
            <w:shd w:val="clear" w:color="auto" w:fill="FFFFFF"/>
          </w:tcPr>
          <w:p w14:paraId="33BE82DE" w14:textId="77777777" w:rsidR="00B008BE" w:rsidRDefault="00B008BE" w:rsidP="00B008BE">
            <w:pPr>
              <w:pStyle w:val="Normal11"/>
            </w:pPr>
            <w:r>
              <w:t>CSR-</w:t>
            </w:r>
            <w:proofErr w:type="spellStart"/>
            <w:r>
              <w:t>P</w:t>
            </w:r>
            <w:proofErr w:type="gramStart"/>
            <w:r>
              <w:t>.PersonkredsSøg</w:t>
            </w:r>
            <w:proofErr w:type="spellEnd"/>
            <w:proofErr w:type="gramEnd"/>
          </w:p>
          <w:p w14:paraId="33BE82DF" w14:textId="77777777" w:rsidR="00B008BE" w:rsidRDefault="00B008BE" w:rsidP="00B008BE">
            <w:pPr>
              <w:pStyle w:val="Normal11"/>
            </w:pPr>
            <w:r>
              <w:t>CSR-</w:t>
            </w:r>
            <w:proofErr w:type="spellStart"/>
            <w:r>
              <w:t>P</w:t>
            </w:r>
            <w:proofErr w:type="gramStart"/>
            <w:r>
              <w:t>.PersonHændelseSamlingHent</w:t>
            </w:r>
            <w:proofErr w:type="spellEnd"/>
            <w:proofErr w:type="gramEnd"/>
          </w:p>
          <w:p w14:paraId="33BE82E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2E1" w14:textId="77777777" w:rsidR="00B008BE" w:rsidRDefault="00B008BE" w:rsidP="00B008BE">
            <w:pPr>
              <w:pStyle w:val="Normal11"/>
            </w:pPr>
            <w:proofErr w:type="spellStart"/>
            <w:r>
              <w:t>ES</w:t>
            </w:r>
            <w:proofErr w:type="gramStart"/>
            <w:r>
              <w:t>.VirksomhedSøg</w:t>
            </w:r>
            <w:proofErr w:type="spellEnd"/>
            <w:proofErr w:type="gramEnd"/>
          </w:p>
          <w:p w14:paraId="33BE82E2" w14:textId="77777777" w:rsidR="00876C3B" w:rsidRDefault="00B008BE" w:rsidP="00B008BE">
            <w:pPr>
              <w:pStyle w:val="Normal11"/>
              <w:rPr>
                <w:ins w:id="566" w:author="Poul V Madsen" w:date="2014-11-10T11:35:00Z"/>
              </w:rPr>
            </w:pPr>
            <w:proofErr w:type="spellStart"/>
            <w:r>
              <w:t>ES</w:t>
            </w:r>
            <w:proofErr w:type="gramStart"/>
            <w:r>
              <w:t>.VirksomhedStamOplysningSamlingHe</w:t>
            </w:r>
            <w:proofErr w:type="gramEnd"/>
            <w:r>
              <w:t>nt</w:t>
            </w:r>
            <w:proofErr w:type="spellEnd"/>
          </w:p>
          <w:p w14:paraId="33BE82E3" w14:textId="77777777" w:rsidR="00B008BE" w:rsidRDefault="00876C3B" w:rsidP="00B008BE">
            <w:pPr>
              <w:pStyle w:val="Normal11"/>
            </w:pPr>
            <w:proofErr w:type="spellStart"/>
            <w:ins w:id="567" w:author="Poul V Madsen" w:date="2014-11-10T11:35:00Z">
              <w:r>
                <w:t>UViR</w:t>
              </w:r>
              <w:proofErr w:type="gramStart"/>
              <w:r>
                <w:t>.UViRVirksomhedSamlingHent</w:t>
              </w:r>
            </w:ins>
            <w:proofErr w:type="spellEnd"/>
            <w:proofErr w:type="gramEnd"/>
            <w:r w:rsidR="00B008BE">
              <w:fldChar w:fldCharType="begin"/>
            </w:r>
            <w:r w:rsidR="00B008BE">
              <w:instrText xml:space="preserve"> XE "</w:instrText>
            </w:r>
            <w:r w:rsidR="00B008BE" w:rsidRPr="00BD0D90">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30436">
              <w:instrText>ES.VirksomhedSøg</w:instrText>
            </w:r>
            <w:r w:rsidR="00B008BE">
              <w:instrText xml:space="preserve">" </w:instrText>
            </w:r>
            <w:r w:rsidR="00B008BE">
              <w:fldChar w:fldCharType="end"/>
            </w:r>
            <w:r w:rsidR="00B008BE">
              <w:fldChar w:fldCharType="begin"/>
            </w:r>
            <w:r w:rsidR="00B008BE">
              <w:instrText xml:space="preserve"> XE "</w:instrText>
            </w:r>
            <w:r w:rsidR="00B008BE" w:rsidRPr="00303E3E">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A6C92">
              <w:instrText>CSR-P.PersonHændelseSamlingHent</w:instrText>
            </w:r>
            <w:r w:rsidR="00B008BE">
              <w:instrText xml:space="preserve">" </w:instrText>
            </w:r>
            <w:r w:rsidR="00B008BE">
              <w:fldChar w:fldCharType="end"/>
            </w:r>
            <w:r w:rsidR="00B008BE">
              <w:fldChar w:fldCharType="begin"/>
            </w:r>
            <w:r w:rsidR="00B008BE">
              <w:instrText xml:space="preserve"> XE "</w:instrText>
            </w:r>
            <w:r w:rsidR="00B008BE" w:rsidRPr="00AA2ED1">
              <w:instrText>CSR-P.PersonkredsSøg</w:instrText>
            </w:r>
            <w:r w:rsidR="00B008BE">
              <w:instrText xml:space="preserve">" </w:instrText>
            </w:r>
            <w:r w:rsidR="00B008BE">
              <w:fldChar w:fldCharType="end"/>
            </w:r>
          </w:p>
        </w:tc>
      </w:tr>
    </w:tbl>
    <w:p w14:paraId="33BE82E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EA" w14:textId="77777777" w:rsidTr="00B008BE">
        <w:tc>
          <w:tcPr>
            <w:tcW w:w="9869" w:type="dxa"/>
            <w:shd w:val="clear" w:color="auto" w:fill="auto"/>
          </w:tcPr>
          <w:p w14:paraId="33BE82E6" w14:textId="77777777" w:rsidR="00B008BE" w:rsidRDefault="00B008BE" w:rsidP="00B008BE">
            <w:pPr>
              <w:pStyle w:val="Normal11"/>
            </w:pPr>
            <w:r>
              <w:rPr>
                <w:b/>
              </w:rPr>
              <w:t>Slutbetingelser</w:t>
            </w:r>
          </w:p>
          <w:p w14:paraId="33BE82E7" w14:textId="77777777" w:rsidR="00B008BE" w:rsidRDefault="00B008BE" w:rsidP="00B008BE">
            <w:pPr>
              <w:pStyle w:val="Normal11"/>
            </w:pPr>
            <w:r>
              <w:t xml:space="preserve">Der er oprettet en konto når betingelserne herfor er opfyldt. </w:t>
            </w:r>
          </w:p>
          <w:p w14:paraId="33BE82E8" w14:textId="77777777" w:rsidR="00B008BE" w:rsidRDefault="00B008BE" w:rsidP="00B008BE">
            <w:pPr>
              <w:pStyle w:val="Normal11"/>
            </w:pPr>
          </w:p>
          <w:p w14:paraId="33BE82E9" w14:textId="77777777" w:rsidR="00B008BE" w:rsidRPr="00B008BE" w:rsidRDefault="00B008BE" w:rsidP="00B008BE">
            <w:pPr>
              <w:pStyle w:val="Normal11"/>
            </w:pPr>
            <w:r>
              <w:t xml:space="preserve">Der er foretaget de relevante regnskabsmæssige posteringer. </w:t>
            </w:r>
          </w:p>
        </w:tc>
      </w:tr>
      <w:tr w:rsidR="00B008BE" w14:paraId="33BE82ED" w14:textId="77777777" w:rsidTr="00B008BE">
        <w:tc>
          <w:tcPr>
            <w:tcW w:w="9869" w:type="dxa"/>
            <w:shd w:val="clear" w:color="auto" w:fill="auto"/>
          </w:tcPr>
          <w:p w14:paraId="33BE82EB" w14:textId="77777777" w:rsidR="00B008BE" w:rsidRDefault="00B008BE" w:rsidP="00B008BE">
            <w:pPr>
              <w:pStyle w:val="Normal11"/>
            </w:pPr>
            <w:r>
              <w:rPr>
                <w:b/>
              </w:rPr>
              <w:t>Noter</w:t>
            </w:r>
          </w:p>
          <w:p w14:paraId="33BE82EC" w14:textId="77777777" w:rsidR="00B008BE" w:rsidRPr="00B008BE" w:rsidRDefault="00B008BE" w:rsidP="00B008BE">
            <w:pPr>
              <w:pStyle w:val="Normal11"/>
            </w:pPr>
          </w:p>
        </w:tc>
      </w:tr>
      <w:tr w:rsidR="00B008BE" w14:paraId="33BE82F0" w14:textId="77777777" w:rsidTr="00B008BE">
        <w:tc>
          <w:tcPr>
            <w:tcW w:w="9869" w:type="dxa"/>
            <w:shd w:val="clear" w:color="auto" w:fill="auto"/>
          </w:tcPr>
          <w:p w14:paraId="33BE82EE" w14:textId="77777777" w:rsidR="00B008BE" w:rsidRDefault="00B008BE" w:rsidP="00B008BE">
            <w:pPr>
              <w:pStyle w:val="Normal11"/>
            </w:pPr>
            <w:r>
              <w:rPr>
                <w:b/>
              </w:rPr>
              <w:t>Servicebeskrivelse</w:t>
            </w:r>
          </w:p>
          <w:p w14:paraId="33BE82EF" w14:textId="77777777" w:rsidR="00B008BE" w:rsidRPr="00B008BE" w:rsidRDefault="00B008BE" w:rsidP="00B008BE">
            <w:pPr>
              <w:pStyle w:val="Normal11"/>
            </w:pPr>
          </w:p>
        </w:tc>
      </w:tr>
    </w:tbl>
    <w:p w14:paraId="33BE82F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F2" w14:textId="0D17CBAF" w:rsidR="00B008BE" w:rsidRDefault="00B008BE" w:rsidP="00B008BE">
      <w:pPr>
        <w:pStyle w:val="Overskrift2"/>
      </w:pPr>
      <w:bookmarkStart w:id="568" w:name="_Toc403729826"/>
      <w:r>
        <w:t>13.08 Vis kontooplysninger</w:t>
      </w:r>
      <w:ins w:id="569" w:author="Poul V Madsen" w:date="2014-11-10T11:35:00Z">
        <w:r w:rsidR="009457A3">
          <w:t xml:space="preserve"> – Ingen ny funktionalitet som følge af </w:t>
        </w:r>
      </w:ins>
      <w:ins w:id="570" w:author="Poul V Madsen" w:date="2014-11-14T12:01:00Z">
        <w:r w:rsidR="00F365F2">
          <w:t>One stop moms</w:t>
        </w:r>
      </w:ins>
      <w:ins w:id="571" w:author="Poul V Madsen" w:date="2014-11-10T11:35:00Z">
        <w:r w:rsidR="009457A3">
          <w:t>.</w:t>
        </w:r>
      </w:ins>
      <w:ins w:id="572" w:author="Poul V Madsen" w:date="2014-11-14T11:44:00Z">
        <w:r w:rsidR="00EA7458" w:rsidRPr="00EA7458">
          <w:t xml:space="preserve"> </w:t>
        </w:r>
        <w:r w:rsidR="00EA7458">
          <w:t xml:space="preserve">– Kan CSC verificerer at </w:t>
        </w:r>
        <w:proofErr w:type="spellStart"/>
        <w:r w:rsidR="00EA7458">
          <w:t>use</w:t>
        </w:r>
        <w:proofErr w:type="spellEnd"/>
        <w:r w:rsidR="00EA7458">
          <w:t xml:space="preserve"> case tages ud af </w:t>
        </w:r>
        <w:proofErr w:type="spellStart"/>
        <w:r w:rsidR="00EA7458">
          <w:t>scope</w:t>
        </w:r>
        <w:proofErr w:type="spellEnd"/>
        <w:r w:rsidR="00EA7458">
          <w:t xml:space="preserve"> for ændringsanmodning.</w:t>
        </w:r>
      </w:ins>
      <w:bookmarkEnd w:id="568"/>
    </w:p>
    <w:p w14:paraId="33BE82F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08" w14:textId="77777777" w:rsidTr="00B008BE">
        <w:tc>
          <w:tcPr>
            <w:tcW w:w="9869" w:type="dxa"/>
            <w:shd w:val="clear" w:color="auto" w:fill="auto"/>
          </w:tcPr>
          <w:p w14:paraId="33BE82F4" w14:textId="77777777" w:rsidR="00B008BE" w:rsidRDefault="00B008BE" w:rsidP="00B008BE">
            <w:pPr>
              <w:pStyle w:val="Normal11"/>
            </w:pPr>
            <w:r>
              <w:rPr>
                <w:b/>
              </w:rPr>
              <w:t>Formål</w:t>
            </w:r>
          </w:p>
          <w:p w14:paraId="33BE82F5" w14:textId="77777777" w:rsidR="00B008BE" w:rsidRDefault="00B008BE" w:rsidP="00B008BE">
            <w:pPr>
              <w:pStyle w:val="Normal11"/>
            </w:pPr>
            <w:r>
              <w:t xml:space="preserve">At give kunden er overblik over kundens konto. </w:t>
            </w:r>
          </w:p>
          <w:p w14:paraId="33BE82F6" w14:textId="77777777" w:rsidR="00B008BE" w:rsidRDefault="00B008BE" w:rsidP="00B008BE">
            <w:pPr>
              <w:pStyle w:val="Normal11"/>
            </w:pPr>
          </w:p>
          <w:p w14:paraId="33BE82F7" w14:textId="77777777" w:rsidR="00B008BE" w:rsidRDefault="00B008BE" w:rsidP="00B008BE">
            <w:pPr>
              <w:pStyle w:val="Normal11"/>
            </w:pPr>
            <w:r>
              <w:t>Beskrivelse</w:t>
            </w:r>
          </w:p>
          <w:p w14:paraId="33BE82F8" w14:textId="77777777" w:rsidR="00B008BE" w:rsidRDefault="00B008BE" w:rsidP="00B008BE">
            <w:pPr>
              <w:pStyle w:val="Normal11"/>
            </w:pPr>
            <w:r>
              <w:t>Løsningen skal udstille og eller udvikle funktionalitet til et kontooverblik for delleverance DMO og delleverance DMS.</w:t>
            </w:r>
          </w:p>
          <w:p w14:paraId="33BE82F9" w14:textId="77777777" w:rsidR="00B008BE" w:rsidRDefault="00B008BE" w:rsidP="00B008BE">
            <w:pPr>
              <w:pStyle w:val="Normal11"/>
            </w:pPr>
          </w:p>
          <w:p w14:paraId="33BE82FA" w14:textId="77777777" w:rsidR="00B008BE" w:rsidRDefault="00B008BE" w:rsidP="00B008BE">
            <w:pPr>
              <w:pStyle w:val="Normal11"/>
            </w:pPr>
            <w:r>
              <w:t xml:space="preserve">Kontooverblikket vil være forskelligt for de enkelte delleverancer </w:t>
            </w:r>
            <w:proofErr w:type="spellStart"/>
            <w:r>
              <w:t>jf</w:t>
            </w:r>
            <w:proofErr w:type="spellEnd"/>
            <w:r>
              <w:t xml:space="preserve"> nedenstående:</w:t>
            </w:r>
          </w:p>
          <w:p w14:paraId="33BE82FB" w14:textId="77777777" w:rsidR="00B008BE" w:rsidRDefault="00B008BE" w:rsidP="00B008BE">
            <w:pPr>
              <w:pStyle w:val="Normal11"/>
            </w:pPr>
          </w:p>
          <w:p w14:paraId="33BE82FC"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2FD" w14:textId="77777777" w:rsidR="00B008BE" w:rsidRDefault="00B008BE" w:rsidP="00B008BE">
            <w:pPr>
              <w:pStyle w:val="Normal11"/>
            </w:pPr>
            <w:r>
              <w:t>"</w:t>
            </w:r>
            <w:r>
              <w:tab/>
              <w:t>Delleverance DMS - leverer services der udstiller funktionalitet udviklet til delleverance DMO i SKAT brugergrænseflade. Det bemærkes at udvikling af skærmbilleder er medtaget som en option.</w:t>
            </w:r>
          </w:p>
          <w:p w14:paraId="33BE82FE" w14:textId="77777777" w:rsidR="00B008BE" w:rsidRDefault="00B008BE" w:rsidP="00B008BE">
            <w:pPr>
              <w:pStyle w:val="Normal11"/>
            </w:pPr>
          </w:p>
          <w:p w14:paraId="33BE82FF" w14:textId="77777777" w:rsidR="00B008BE" w:rsidRDefault="00B008BE" w:rsidP="00B008BE">
            <w:pPr>
              <w:pStyle w:val="Normal11"/>
            </w:pPr>
            <w:r>
              <w:t xml:space="preserve">De forventes at leverandøren sikrer at ovenstående er omfattet af løsningen, mens det er i tæt dialog med kunden at det afklares i hvilken delleverancer de omhandlende funktioner </w:t>
            </w:r>
            <w:proofErr w:type="spellStart"/>
            <w:r>
              <w:t>idriftssættes</w:t>
            </w:r>
            <w:proofErr w:type="spellEnd"/>
            <w:r>
              <w:t>.</w:t>
            </w:r>
          </w:p>
          <w:p w14:paraId="33BE8300" w14:textId="77777777" w:rsidR="00B008BE" w:rsidRDefault="00B008BE" w:rsidP="00B008BE">
            <w:pPr>
              <w:pStyle w:val="Normal11"/>
            </w:pPr>
          </w:p>
          <w:p w14:paraId="33BE8301" w14:textId="77777777" w:rsidR="00B008BE" w:rsidRDefault="00B008BE" w:rsidP="00B008BE">
            <w:pPr>
              <w:pStyle w:val="Normal11"/>
            </w:pPr>
            <w:r>
              <w:t>Kontooverblikket skal som minimum indeholde følgende</w:t>
            </w:r>
          </w:p>
          <w:p w14:paraId="33BE8302" w14:textId="77777777" w:rsidR="00B008BE" w:rsidRDefault="00B008BE" w:rsidP="00B008BE">
            <w:pPr>
              <w:pStyle w:val="Normal11"/>
            </w:pPr>
          </w:p>
          <w:p w14:paraId="33BE8303" w14:textId="77777777" w:rsidR="00B008BE" w:rsidRDefault="00B008BE" w:rsidP="00B008BE">
            <w:pPr>
              <w:pStyle w:val="Normal11"/>
            </w:pPr>
            <w:r>
              <w:t>"</w:t>
            </w:r>
            <w:r>
              <w:tab/>
              <w:t xml:space="preserve">Kunden (borgeren/virksomhedens) </w:t>
            </w:r>
            <w:proofErr w:type="spellStart"/>
            <w:r>
              <w:t>kundenr</w:t>
            </w:r>
            <w:proofErr w:type="spellEnd"/>
            <w:r>
              <w:t>, navn og adresse</w:t>
            </w:r>
          </w:p>
          <w:p w14:paraId="33BE8304" w14:textId="77777777" w:rsidR="00B008BE" w:rsidRDefault="00B008BE" w:rsidP="00B008BE">
            <w:pPr>
              <w:pStyle w:val="Normal11"/>
            </w:pPr>
            <w:r>
              <w:t>"</w:t>
            </w:r>
            <w:r>
              <w:tab/>
              <w:t>Der skal være en angivelse af den udbetalingsgrænse som kunden har valgt</w:t>
            </w:r>
          </w:p>
          <w:p w14:paraId="33BE8305" w14:textId="77777777" w:rsidR="00B008BE" w:rsidRDefault="00B008BE" w:rsidP="00B008BE">
            <w:pPr>
              <w:pStyle w:val="Normal11"/>
            </w:pPr>
            <w:r>
              <w:t>"</w:t>
            </w:r>
            <w:r>
              <w:tab/>
              <w:t>Hvilket skattecenter kunden hører til</w:t>
            </w:r>
          </w:p>
          <w:p w14:paraId="33BE8306" w14:textId="77777777" w:rsidR="00B008BE" w:rsidRDefault="00B008BE" w:rsidP="00B008BE">
            <w:pPr>
              <w:pStyle w:val="Normal11"/>
            </w:pPr>
          </w:p>
          <w:p w14:paraId="33BE8307" w14:textId="77777777" w:rsidR="00B008BE" w:rsidRPr="00B008BE" w:rsidRDefault="00B008BE" w:rsidP="00B008BE">
            <w:pPr>
              <w:pStyle w:val="Normal11"/>
            </w:pPr>
          </w:p>
        </w:tc>
      </w:tr>
      <w:tr w:rsidR="00B008BE" w14:paraId="33BE830B" w14:textId="77777777" w:rsidTr="00B008BE">
        <w:tc>
          <w:tcPr>
            <w:tcW w:w="9869" w:type="dxa"/>
            <w:shd w:val="clear" w:color="auto" w:fill="auto"/>
          </w:tcPr>
          <w:p w14:paraId="33BE8309" w14:textId="77777777" w:rsidR="00B008BE" w:rsidRDefault="00B008BE" w:rsidP="00B008BE">
            <w:pPr>
              <w:pStyle w:val="Normal11"/>
            </w:pPr>
            <w:r>
              <w:rPr>
                <w:b/>
              </w:rPr>
              <w:t>Frekvens</w:t>
            </w:r>
          </w:p>
          <w:p w14:paraId="33BE830A" w14:textId="77777777" w:rsidR="00B008BE" w:rsidRPr="00B008BE" w:rsidRDefault="00B008BE" w:rsidP="00B008BE">
            <w:pPr>
              <w:pStyle w:val="Normal11"/>
            </w:pPr>
            <w:r>
              <w:t>Ad hoc</w:t>
            </w:r>
          </w:p>
        </w:tc>
      </w:tr>
      <w:tr w:rsidR="00B008BE" w14:paraId="33BE830F" w14:textId="77777777" w:rsidTr="00B008BE">
        <w:tc>
          <w:tcPr>
            <w:tcW w:w="9869" w:type="dxa"/>
            <w:shd w:val="clear" w:color="auto" w:fill="auto"/>
          </w:tcPr>
          <w:p w14:paraId="33BE830C" w14:textId="77777777" w:rsidR="00B008BE" w:rsidRDefault="00B008BE" w:rsidP="00B008BE">
            <w:pPr>
              <w:pStyle w:val="Normal11"/>
            </w:pPr>
            <w:r>
              <w:rPr>
                <w:b/>
              </w:rPr>
              <w:t>Aktører</w:t>
            </w:r>
          </w:p>
          <w:p w14:paraId="33BE830D" w14:textId="77777777" w:rsidR="00B008BE" w:rsidRDefault="00B008BE" w:rsidP="00B008BE">
            <w:pPr>
              <w:pStyle w:val="Normal11"/>
            </w:pPr>
            <w:r>
              <w:t>Bogholder</w:t>
            </w:r>
          </w:p>
          <w:p w14:paraId="33BE830E" w14:textId="77777777" w:rsidR="00B008BE" w:rsidRPr="00B008BE" w:rsidRDefault="00B008BE" w:rsidP="00B008BE">
            <w:pPr>
              <w:pStyle w:val="Normal11"/>
            </w:pPr>
            <w:r>
              <w:t>Sagsbehandler</w:t>
            </w:r>
          </w:p>
        </w:tc>
      </w:tr>
      <w:tr w:rsidR="00B008BE" w14:paraId="33BE8312" w14:textId="77777777" w:rsidTr="00B008BE">
        <w:tc>
          <w:tcPr>
            <w:tcW w:w="9869" w:type="dxa"/>
            <w:shd w:val="clear" w:color="auto" w:fill="auto"/>
          </w:tcPr>
          <w:p w14:paraId="33BE8310" w14:textId="77777777" w:rsidR="00B008BE" w:rsidRDefault="00B008BE" w:rsidP="00B008BE">
            <w:pPr>
              <w:pStyle w:val="Normal11"/>
            </w:pPr>
            <w:r>
              <w:rPr>
                <w:b/>
              </w:rPr>
              <w:t>Startbetingelser</w:t>
            </w:r>
          </w:p>
          <w:p w14:paraId="33BE8311" w14:textId="77777777" w:rsidR="00B008BE" w:rsidRPr="00B008BE" w:rsidRDefault="00B008BE" w:rsidP="00B008BE">
            <w:pPr>
              <w:pStyle w:val="Normal11"/>
            </w:pPr>
            <w:r>
              <w:t xml:space="preserve">Aktøren er logget på løsningen. </w:t>
            </w:r>
          </w:p>
        </w:tc>
      </w:tr>
    </w:tbl>
    <w:p w14:paraId="33BE8313"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15" w14:textId="77777777" w:rsidTr="00B008BE">
        <w:tc>
          <w:tcPr>
            <w:tcW w:w="9909" w:type="dxa"/>
            <w:gridSpan w:val="3"/>
          </w:tcPr>
          <w:p w14:paraId="33BE8314" w14:textId="77777777" w:rsidR="00B008BE" w:rsidRPr="00B008BE" w:rsidRDefault="00B008BE" w:rsidP="00B008BE">
            <w:pPr>
              <w:pStyle w:val="Normal11"/>
            </w:pPr>
            <w:r>
              <w:rPr>
                <w:b/>
              </w:rPr>
              <w:t>Hovedvej</w:t>
            </w:r>
          </w:p>
        </w:tc>
      </w:tr>
      <w:tr w:rsidR="00B008BE" w14:paraId="33BE8319" w14:textId="77777777" w:rsidTr="00B008BE">
        <w:tc>
          <w:tcPr>
            <w:tcW w:w="3356" w:type="dxa"/>
            <w:shd w:val="pct20" w:color="auto" w:fill="0000FF"/>
          </w:tcPr>
          <w:p w14:paraId="33BE8316"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17"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18" w14:textId="77777777" w:rsidR="00B008BE" w:rsidRPr="00B008BE" w:rsidRDefault="00B008BE" w:rsidP="00B008BE">
            <w:pPr>
              <w:pStyle w:val="Normal11"/>
              <w:rPr>
                <w:color w:val="FFFFFF"/>
              </w:rPr>
            </w:pPr>
            <w:r>
              <w:rPr>
                <w:color w:val="FFFFFF"/>
              </w:rPr>
              <w:t>Service/Service operationer</w:t>
            </w:r>
          </w:p>
        </w:tc>
      </w:tr>
      <w:tr w:rsidR="00B008BE" w14:paraId="33BE831B" w14:textId="77777777" w:rsidTr="00B008BE">
        <w:tc>
          <w:tcPr>
            <w:tcW w:w="9909" w:type="dxa"/>
            <w:gridSpan w:val="3"/>
            <w:shd w:val="clear" w:color="auto" w:fill="FFFFFF"/>
          </w:tcPr>
          <w:p w14:paraId="33BE831A" w14:textId="77777777" w:rsidR="00B008BE" w:rsidRPr="00B008BE" w:rsidRDefault="00B008BE" w:rsidP="00B008BE">
            <w:pPr>
              <w:pStyle w:val="Normal11"/>
              <w:rPr>
                <w:b/>
              </w:rPr>
            </w:pPr>
            <w:r>
              <w:rPr>
                <w:b/>
              </w:rPr>
              <w:t>Trin 1: Vælg kontooplysninger</w:t>
            </w:r>
          </w:p>
        </w:tc>
      </w:tr>
      <w:tr w:rsidR="00B008BE" w14:paraId="33BE831F" w14:textId="77777777" w:rsidTr="00B008BE">
        <w:tc>
          <w:tcPr>
            <w:tcW w:w="3356" w:type="dxa"/>
            <w:shd w:val="clear" w:color="auto" w:fill="FFFFFF"/>
          </w:tcPr>
          <w:p w14:paraId="33BE831C" w14:textId="77777777" w:rsidR="00B008BE" w:rsidRPr="00B008BE" w:rsidRDefault="00B008BE" w:rsidP="00B008BE">
            <w:pPr>
              <w:pStyle w:val="Normal11"/>
              <w:rPr>
                <w:color w:val="000000"/>
              </w:rPr>
            </w:pPr>
            <w:r>
              <w:rPr>
                <w:color w:val="000000"/>
              </w:rPr>
              <w:t>Vælger Vis kontooplysninger.</w:t>
            </w:r>
          </w:p>
        </w:tc>
        <w:tc>
          <w:tcPr>
            <w:tcW w:w="3356" w:type="dxa"/>
            <w:shd w:val="clear" w:color="auto" w:fill="FFFFFF"/>
          </w:tcPr>
          <w:p w14:paraId="33BE831D" w14:textId="77777777" w:rsidR="00B008BE" w:rsidRDefault="00B008BE" w:rsidP="00B008BE">
            <w:pPr>
              <w:pStyle w:val="Normal11"/>
            </w:pPr>
            <w:r>
              <w:t>Viser kontooplysninger.</w:t>
            </w:r>
          </w:p>
        </w:tc>
        <w:tc>
          <w:tcPr>
            <w:tcW w:w="3197" w:type="dxa"/>
            <w:shd w:val="clear" w:color="auto" w:fill="FFFFFF"/>
          </w:tcPr>
          <w:p w14:paraId="33BE831E" w14:textId="77777777" w:rsidR="00B008BE" w:rsidRDefault="00B008BE" w:rsidP="00B008BE">
            <w:pPr>
              <w:pStyle w:val="Normal11"/>
            </w:pPr>
          </w:p>
        </w:tc>
      </w:tr>
    </w:tbl>
    <w:p w14:paraId="33BE832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23" w14:textId="77777777" w:rsidTr="00B008BE">
        <w:tc>
          <w:tcPr>
            <w:tcW w:w="9869" w:type="dxa"/>
            <w:shd w:val="clear" w:color="auto" w:fill="auto"/>
          </w:tcPr>
          <w:p w14:paraId="33BE8321" w14:textId="77777777" w:rsidR="00B008BE" w:rsidRDefault="00B008BE" w:rsidP="00B008BE">
            <w:pPr>
              <w:pStyle w:val="Normal11"/>
            </w:pPr>
            <w:r>
              <w:rPr>
                <w:b/>
              </w:rPr>
              <w:t>Slutbetingelser</w:t>
            </w:r>
          </w:p>
          <w:p w14:paraId="33BE8322" w14:textId="77777777" w:rsidR="00B008BE" w:rsidRPr="00B008BE" w:rsidRDefault="00B008BE" w:rsidP="00B008BE">
            <w:pPr>
              <w:pStyle w:val="Normal11"/>
            </w:pPr>
            <w:r>
              <w:t>Kontooplysninger er gjort tilgængelige for aktøren.</w:t>
            </w:r>
          </w:p>
        </w:tc>
      </w:tr>
      <w:tr w:rsidR="00B008BE" w14:paraId="33BE8326" w14:textId="77777777" w:rsidTr="00B008BE">
        <w:tc>
          <w:tcPr>
            <w:tcW w:w="9869" w:type="dxa"/>
            <w:shd w:val="clear" w:color="auto" w:fill="auto"/>
          </w:tcPr>
          <w:p w14:paraId="33BE8324" w14:textId="77777777" w:rsidR="00B008BE" w:rsidRDefault="00B008BE" w:rsidP="00B008BE">
            <w:pPr>
              <w:pStyle w:val="Normal11"/>
            </w:pPr>
            <w:r>
              <w:rPr>
                <w:b/>
              </w:rPr>
              <w:t>Noter</w:t>
            </w:r>
          </w:p>
          <w:p w14:paraId="33BE8325" w14:textId="77777777" w:rsidR="00B008BE" w:rsidRPr="00B008BE" w:rsidRDefault="00B008BE" w:rsidP="00B008BE">
            <w:pPr>
              <w:pStyle w:val="Normal11"/>
            </w:pPr>
          </w:p>
        </w:tc>
      </w:tr>
      <w:tr w:rsidR="00B008BE" w14:paraId="33BE8329" w14:textId="77777777" w:rsidTr="00B008BE">
        <w:tc>
          <w:tcPr>
            <w:tcW w:w="9869" w:type="dxa"/>
            <w:shd w:val="clear" w:color="auto" w:fill="auto"/>
          </w:tcPr>
          <w:p w14:paraId="33BE8327" w14:textId="77777777" w:rsidR="00B008BE" w:rsidRDefault="00B008BE" w:rsidP="00B008BE">
            <w:pPr>
              <w:pStyle w:val="Normal11"/>
            </w:pPr>
            <w:r>
              <w:rPr>
                <w:b/>
              </w:rPr>
              <w:t>Servicebeskrivelse</w:t>
            </w:r>
          </w:p>
          <w:p w14:paraId="33BE8328" w14:textId="77777777" w:rsidR="00B008BE" w:rsidRPr="00B008BE" w:rsidRDefault="00B008BE" w:rsidP="00B008BE">
            <w:pPr>
              <w:pStyle w:val="Normal11"/>
            </w:pPr>
          </w:p>
        </w:tc>
      </w:tr>
    </w:tbl>
    <w:p w14:paraId="33BE832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2B" w14:textId="77777777" w:rsidR="00B008BE" w:rsidRDefault="00B008BE" w:rsidP="00B008BE">
      <w:pPr>
        <w:pStyle w:val="Overskrift2"/>
      </w:pPr>
      <w:bookmarkStart w:id="573" w:name="_Toc403729827"/>
      <w:r>
        <w:t>13.08 Vis kontooplysninger (web)</w:t>
      </w:r>
      <w:bookmarkEnd w:id="573"/>
    </w:p>
    <w:p w14:paraId="33BE832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3E" w14:textId="77777777" w:rsidTr="00B008BE">
        <w:tc>
          <w:tcPr>
            <w:tcW w:w="9869" w:type="dxa"/>
            <w:shd w:val="clear" w:color="auto" w:fill="auto"/>
          </w:tcPr>
          <w:p w14:paraId="33BE832D" w14:textId="77777777" w:rsidR="00B008BE" w:rsidRDefault="00B008BE" w:rsidP="00B008BE">
            <w:pPr>
              <w:pStyle w:val="Normal11"/>
            </w:pPr>
            <w:r>
              <w:rPr>
                <w:b/>
              </w:rPr>
              <w:t>Formål</w:t>
            </w:r>
          </w:p>
          <w:p w14:paraId="33BE832E" w14:textId="77777777" w:rsidR="00B008BE" w:rsidRDefault="00B008BE" w:rsidP="00B008BE">
            <w:pPr>
              <w:pStyle w:val="Normal11"/>
            </w:pPr>
            <w:r>
              <w:t xml:space="preserve">At give kunden er overblik over kundens stamoplysninger tilknyttet Skattekontoen. </w:t>
            </w:r>
          </w:p>
          <w:p w14:paraId="33BE832F" w14:textId="77777777" w:rsidR="00B008BE" w:rsidRDefault="00B008BE" w:rsidP="00B008BE">
            <w:pPr>
              <w:pStyle w:val="Normal11"/>
            </w:pPr>
          </w:p>
          <w:p w14:paraId="33BE8330" w14:textId="77777777" w:rsidR="00B008BE" w:rsidRDefault="00B008BE" w:rsidP="00B008BE">
            <w:pPr>
              <w:pStyle w:val="Normal11"/>
            </w:pPr>
            <w:r>
              <w:t>Beskrivelse</w:t>
            </w:r>
          </w:p>
          <w:p w14:paraId="33BE8331" w14:textId="77777777" w:rsidR="00B008BE" w:rsidRDefault="00B008BE" w:rsidP="00B008BE">
            <w:pPr>
              <w:pStyle w:val="Normal11"/>
            </w:pPr>
            <w:r>
              <w:t xml:space="preserve">Løsningen skal </w:t>
            </w:r>
            <w:proofErr w:type="gramStart"/>
            <w:r>
              <w:t>udstille  et</w:t>
            </w:r>
            <w:proofErr w:type="gramEnd"/>
            <w:r>
              <w:t xml:space="preserve"> overblik over hvilke stamoplysninger der er for kunden på Skattekontoen</w:t>
            </w:r>
          </w:p>
          <w:p w14:paraId="33BE8332" w14:textId="77777777" w:rsidR="00B008BE" w:rsidRDefault="00B008BE" w:rsidP="00B008BE">
            <w:pPr>
              <w:pStyle w:val="Normal11"/>
            </w:pPr>
          </w:p>
          <w:p w14:paraId="33BE8333" w14:textId="77777777" w:rsidR="00B008BE" w:rsidRDefault="00B008BE" w:rsidP="00B008BE">
            <w:pPr>
              <w:pStyle w:val="Normal11"/>
            </w:pPr>
            <w:r>
              <w:t>Kontooverblikket skal som minimum indeholde følgende</w:t>
            </w:r>
          </w:p>
          <w:p w14:paraId="33BE8334" w14:textId="77777777" w:rsidR="00B008BE" w:rsidRDefault="00B008BE" w:rsidP="00B008BE">
            <w:pPr>
              <w:pStyle w:val="Normal11"/>
            </w:pPr>
          </w:p>
          <w:p w14:paraId="33BE8335" w14:textId="6DAF24BF" w:rsidR="00B008BE" w:rsidRDefault="00B008BE" w:rsidP="00B008BE">
            <w:pPr>
              <w:pStyle w:val="Normal11"/>
            </w:pPr>
            <w:r>
              <w:t>"</w:t>
            </w:r>
            <w:r>
              <w:tab/>
              <w:t xml:space="preserve">Kunden (borgeren/virksomhedens) </w:t>
            </w:r>
            <w:proofErr w:type="spellStart"/>
            <w:r>
              <w:t>kundenr</w:t>
            </w:r>
            <w:proofErr w:type="spellEnd"/>
            <w:r>
              <w:t>, navn og adresse</w:t>
            </w:r>
            <w:ins w:id="574" w:author="Poul V Madsen" w:date="2014-11-10T11:35:00Z">
              <w:r w:rsidR="009457A3">
                <w:t xml:space="preserve"> – Ny kundetype </w:t>
              </w:r>
              <w:proofErr w:type="spellStart"/>
              <w:r w:rsidR="009457A3">
                <w:t>UViR</w:t>
              </w:r>
              <w:proofErr w:type="spellEnd"/>
              <w:r w:rsidR="00B14605">
                <w:t>.</w:t>
              </w:r>
            </w:ins>
          </w:p>
          <w:p w14:paraId="33BE8336" w14:textId="77777777" w:rsidR="00B008BE" w:rsidRDefault="00B008BE" w:rsidP="00B008BE">
            <w:pPr>
              <w:pStyle w:val="Normal11"/>
            </w:pPr>
            <w:r>
              <w:t>"</w:t>
            </w:r>
            <w:r>
              <w:tab/>
              <w:t>Der skal være en angivelse af den udbetalingsgrænse som kunden har valgt</w:t>
            </w:r>
          </w:p>
          <w:p w14:paraId="33BE8337" w14:textId="77777777" w:rsidR="00B008BE" w:rsidRDefault="00B008BE" w:rsidP="00B008BE">
            <w:pPr>
              <w:pStyle w:val="Normal11"/>
            </w:pPr>
            <w:r>
              <w:t>"</w:t>
            </w:r>
            <w:r>
              <w:tab/>
              <w:t xml:space="preserve">OCR </w:t>
            </w:r>
            <w:proofErr w:type="spellStart"/>
            <w:r>
              <w:t>nr</w:t>
            </w:r>
            <w:proofErr w:type="spellEnd"/>
            <w:r>
              <w:t xml:space="preserve"> til brug for indbetalinger</w:t>
            </w:r>
          </w:p>
          <w:p w14:paraId="33BE8338" w14:textId="77777777" w:rsidR="00B008BE" w:rsidRDefault="00B008BE" w:rsidP="00B008BE">
            <w:pPr>
              <w:pStyle w:val="Normal11"/>
            </w:pPr>
          </w:p>
          <w:p w14:paraId="33BE8339" w14:textId="77777777" w:rsidR="00B008BE" w:rsidRDefault="00B008BE" w:rsidP="00B008BE">
            <w:pPr>
              <w:pStyle w:val="Normal11"/>
            </w:pPr>
            <w:r>
              <w:t xml:space="preserve">Supplerende oplysninger Kontooverblikket vil være forskelligt for de enkelte delleverancer </w:t>
            </w:r>
            <w:proofErr w:type="spellStart"/>
            <w:r>
              <w:t>jf</w:t>
            </w:r>
            <w:proofErr w:type="spellEnd"/>
            <w:r>
              <w:t xml:space="preserve"> nedenstående:</w:t>
            </w:r>
          </w:p>
          <w:p w14:paraId="33BE833A" w14:textId="77777777" w:rsidR="00B008BE" w:rsidRDefault="00B008BE" w:rsidP="00B008BE">
            <w:pPr>
              <w:pStyle w:val="Normal11"/>
            </w:pPr>
          </w:p>
          <w:p w14:paraId="33BE833B"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33C" w14:textId="77777777" w:rsidR="00B008BE" w:rsidRDefault="00B008BE" w:rsidP="00B008BE">
            <w:pPr>
              <w:pStyle w:val="Normal11"/>
            </w:pPr>
            <w:r>
              <w:t>"</w:t>
            </w:r>
            <w:r>
              <w:tab/>
              <w:t xml:space="preserve">Delleverance DMS - leverer services der udstiller funktionalitet udviklet til delleverance DMO i SKAT brugergrænseflade. </w:t>
            </w:r>
          </w:p>
          <w:p w14:paraId="33BE833D" w14:textId="77777777" w:rsidR="00B008BE" w:rsidRPr="00B008BE" w:rsidRDefault="00B008BE" w:rsidP="00B008BE">
            <w:pPr>
              <w:pStyle w:val="Normal11"/>
            </w:pPr>
          </w:p>
        </w:tc>
      </w:tr>
      <w:tr w:rsidR="00B008BE" w14:paraId="33BE8341" w14:textId="77777777" w:rsidTr="00B008BE">
        <w:tc>
          <w:tcPr>
            <w:tcW w:w="9869" w:type="dxa"/>
            <w:shd w:val="clear" w:color="auto" w:fill="auto"/>
          </w:tcPr>
          <w:p w14:paraId="33BE833F" w14:textId="77777777" w:rsidR="00B008BE" w:rsidRDefault="00B008BE" w:rsidP="00B008BE">
            <w:pPr>
              <w:pStyle w:val="Normal11"/>
            </w:pPr>
            <w:r>
              <w:rPr>
                <w:b/>
              </w:rPr>
              <w:t>Frekvens</w:t>
            </w:r>
          </w:p>
          <w:p w14:paraId="33BE8340" w14:textId="77777777" w:rsidR="00B008BE" w:rsidRPr="00B008BE" w:rsidRDefault="00B008BE" w:rsidP="00B008BE">
            <w:pPr>
              <w:pStyle w:val="Normal11"/>
            </w:pPr>
          </w:p>
        </w:tc>
      </w:tr>
      <w:tr w:rsidR="00B008BE" w14:paraId="33BE8348" w14:textId="77777777" w:rsidTr="00B008BE">
        <w:tc>
          <w:tcPr>
            <w:tcW w:w="9869" w:type="dxa"/>
            <w:shd w:val="clear" w:color="auto" w:fill="auto"/>
          </w:tcPr>
          <w:p w14:paraId="33BE8342" w14:textId="77777777" w:rsidR="00B008BE" w:rsidRDefault="00B008BE" w:rsidP="00B008BE">
            <w:pPr>
              <w:pStyle w:val="Normal11"/>
            </w:pPr>
            <w:r>
              <w:rPr>
                <w:b/>
              </w:rPr>
              <w:t>Aktører</w:t>
            </w:r>
          </w:p>
          <w:p w14:paraId="33BE8343" w14:textId="77777777" w:rsidR="00B008BE" w:rsidRDefault="00B008BE" w:rsidP="00B008BE">
            <w:pPr>
              <w:pStyle w:val="Normal11"/>
            </w:pPr>
            <w:proofErr w:type="spellStart"/>
            <w:r>
              <w:t>KundeActor</w:t>
            </w:r>
            <w:proofErr w:type="spellEnd"/>
          </w:p>
          <w:p w14:paraId="33BE8344" w14:textId="77777777" w:rsidR="00B008BE" w:rsidRDefault="00B008BE" w:rsidP="00B008BE">
            <w:pPr>
              <w:pStyle w:val="Normal11"/>
            </w:pPr>
            <w:r>
              <w:t>Bogholder</w:t>
            </w:r>
          </w:p>
          <w:p w14:paraId="33BE8345" w14:textId="77777777" w:rsidR="00B008BE" w:rsidRDefault="00B008BE" w:rsidP="00B008BE">
            <w:pPr>
              <w:pStyle w:val="Normal11"/>
            </w:pPr>
            <w:r>
              <w:t>Sagsbehandler</w:t>
            </w:r>
          </w:p>
          <w:p w14:paraId="33BE8346" w14:textId="77777777" w:rsidR="00B008BE" w:rsidRDefault="00B008BE" w:rsidP="00B008BE">
            <w:pPr>
              <w:pStyle w:val="Normal11"/>
            </w:pPr>
            <w:r>
              <w:t>DMO-Basis</w:t>
            </w:r>
          </w:p>
          <w:p w14:paraId="33BE8347" w14:textId="77777777" w:rsidR="00B008BE" w:rsidRPr="00B008BE" w:rsidRDefault="00B008BE" w:rsidP="00B008BE">
            <w:pPr>
              <w:pStyle w:val="Normal11"/>
            </w:pPr>
            <w:proofErr w:type="spellStart"/>
            <w:r>
              <w:t>KundeRepræsentant</w:t>
            </w:r>
            <w:proofErr w:type="spellEnd"/>
          </w:p>
        </w:tc>
      </w:tr>
      <w:tr w:rsidR="00B008BE" w14:paraId="33BE834B" w14:textId="77777777" w:rsidTr="00B008BE">
        <w:tc>
          <w:tcPr>
            <w:tcW w:w="9869" w:type="dxa"/>
            <w:shd w:val="clear" w:color="auto" w:fill="auto"/>
          </w:tcPr>
          <w:p w14:paraId="33BE8349" w14:textId="77777777" w:rsidR="00B008BE" w:rsidRDefault="00B008BE" w:rsidP="00B008BE">
            <w:pPr>
              <w:pStyle w:val="Normal11"/>
            </w:pPr>
            <w:r>
              <w:rPr>
                <w:b/>
              </w:rPr>
              <w:t>Startbetingelser</w:t>
            </w:r>
          </w:p>
          <w:p w14:paraId="33BE834A" w14:textId="77777777" w:rsidR="00B008BE" w:rsidRPr="00B008BE" w:rsidRDefault="00B008BE" w:rsidP="00B008BE">
            <w:pPr>
              <w:pStyle w:val="Normal11"/>
            </w:pPr>
            <w:r>
              <w:t xml:space="preserve">Aktøren er logget på løsningen. </w:t>
            </w:r>
          </w:p>
        </w:tc>
      </w:tr>
    </w:tbl>
    <w:p w14:paraId="33BE834C"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4E" w14:textId="77777777" w:rsidTr="00B008BE">
        <w:tc>
          <w:tcPr>
            <w:tcW w:w="9909" w:type="dxa"/>
            <w:gridSpan w:val="3"/>
          </w:tcPr>
          <w:p w14:paraId="33BE834D" w14:textId="77777777" w:rsidR="00B008BE" w:rsidRPr="00B008BE" w:rsidRDefault="00B008BE" w:rsidP="00B008BE">
            <w:pPr>
              <w:pStyle w:val="Normal11"/>
            </w:pPr>
            <w:r>
              <w:rPr>
                <w:b/>
              </w:rPr>
              <w:t>Hovedvej</w:t>
            </w:r>
          </w:p>
        </w:tc>
      </w:tr>
      <w:tr w:rsidR="00B008BE" w14:paraId="33BE8352" w14:textId="77777777" w:rsidTr="00B008BE">
        <w:tc>
          <w:tcPr>
            <w:tcW w:w="3356" w:type="dxa"/>
            <w:shd w:val="pct20" w:color="auto" w:fill="0000FF"/>
          </w:tcPr>
          <w:p w14:paraId="33BE834F"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50"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51" w14:textId="77777777" w:rsidR="00B008BE" w:rsidRPr="00B008BE" w:rsidRDefault="00B008BE" w:rsidP="00B008BE">
            <w:pPr>
              <w:pStyle w:val="Normal11"/>
              <w:rPr>
                <w:color w:val="FFFFFF"/>
              </w:rPr>
            </w:pPr>
            <w:r>
              <w:rPr>
                <w:color w:val="FFFFFF"/>
              </w:rPr>
              <w:t>Service/Service operationer</w:t>
            </w:r>
          </w:p>
        </w:tc>
      </w:tr>
      <w:tr w:rsidR="00B008BE" w14:paraId="33BE8354" w14:textId="77777777" w:rsidTr="00B008BE">
        <w:tc>
          <w:tcPr>
            <w:tcW w:w="9909" w:type="dxa"/>
            <w:gridSpan w:val="3"/>
            <w:shd w:val="clear" w:color="auto" w:fill="FFFFFF"/>
          </w:tcPr>
          <w:p w14:paraId="33BE8353" w14:textId="77777777" w:rsidR="00B008BE" w:rsidRPr="00B008BE" w:rsidRDefault="00B008BE" w:rsidP="00B008BE">
            <w:pPr>
              <w:pStyle w:val="Normal11"/>
              <w:rPr>
                <w:b/>
              </w:rPr>
            </w:pPr>
            <w:r>
              <w:rPr>
                <w:b/>
              </w:rPr>
              <w:t>Trin 1: Vælg kontooplysninger</w:t>
            </w:r>
          </w:p>
        </w:tc>
      </w:tr>
      <w:tr w:rsidR="00B008BE" w14:paraId="33BE835D" w14:textId="77777777" w:rsidTr="00B008BE">
        <w:tc>
          <w:tcPr>
            <w:tcW w:w="3356" w:type="dxa"/>
            <w:shd w:val="clear" w:color="auto" w:fill="FFFFFF"/>
          </w:tcPr>
          <w:p w14:paraId="33BE8355" w14:textId="77777777" w:rsidR="00B008BE" w:rsidRPr="00B008BE" w:rsidRDefault="00B008BE" w:rsidP="00B008BE">
            <w:pPr>
              <w:pStyle w:val="Normal11"/>
              <w:rPr>
                <w:color w:val="000000"/>
              </w:rPr>
            </w:pPr>
            <w:r>
              <w:rPr>
                <w:color w:val="000000"/>
              </w:rPr>
              <w:t>Vælger vis stamoplysninger via menu</w:t>
            </w:r>
          </w:p>
        </w:tc>
        <w:tc>
          <w:tcPr>
            <w:tcW w:w="3356" w:type="dxa"/>
            <w:shd w:val="clear" w:color="auto" w:fill="FFFFFF"/>
          </w:tcPr>
          <w:p w14:paraId="33BE8356" w14:textId="77777777" w:rsidR="00B008BE" w:rsidRDefault="00B008BE" w:rsidP="00B008BE">
            <w:pPr>
              <w:pStyle w:val="Normal11"/>
            </w:pPr>
            <w:r>
              <w:t>Løsningen viser følgende oplysninger:</w:t>
            </w:r>
          </w:p>
          <w:p w14:paraId="33BE8357" w14:textId="77777777" w:rsidR="00B008BE" w:rsidRDefault="00B008BE" w:rsidP="00B008BE">
            <w:pPr>
              <w:pStyle w:val="Normal11"/>
            </w:pPr>
            <w:r>
              <w:t>Kundetype, kundenummer, kundenavn, adresse, telefonnummer(kun for virksomheder)</w:t>
            </w:r>
            <w:proofErr w:type="gramStart"/>
            <w:r>
              <w:t>,  OCR</w:t>
            </w:r>
            <w:proofErr w:type="gramEnd"/>
            <w:r>
              <w:t>-</w:t>
            </w:r>
            <w:proofErr w:type="spellStart"/>
            <w:r>
              <w:t>linie</w:t>
            </w:r>
            <w:proofErr w:type="spellEnd"/>
            <w:r>
              <w:t>, udbetalingsgrænse, IBAN nummer og Swiftkode(</w:t>
            </w:r>
            <w:proofErr w:type="spellStart"/>
            <w:r>
              <w:t>BICKode</w:t>
            </w:r>
            <w:proofErr w:type="spellEnd"/>
            <w:r>
              <w:t>)</w:t>
            </w:r>
          </w:p>
        </w:tc>
        <w:tc>
          <w:tcPr>
            <w:tcW w:w="3197" w:type="dxa"/>
            <w:shd w:val="clear" w:color="auto" w:fill="FFFFFF"/>
          </w:tcPr>
          <w:p w14:paraId="33BE8358" w14:textId="77777777" w:rsidR="00B008BE" w:rsidRDefault="00B008BE" w:rsidP="00B008BE">
            <w:pPr>
              <w:pStyle w:val="Normal11"/>
            </w:pPr>
            <w:proofErr w:type="spellStart"/>
            <w:r>
              <w:t>DMS</w:t>
            </w:r>
            <w:proofErr w:type="gramStart"/>
            <w:r>
              <w:t>.OpkrævningKontoHent</w:t>
            </w:r>
            <w:proofErr w:type="spellEnd"/>
            <w:proofErr w:type="gramEnd"/>
          </w:p>
          <w:p w14:paraId="33BE8359"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5A" w14:textId="77777777" w:rsidR="00B008BE" w:rsidRDefault="00B008BE" w:rsidP="00B008BE">
            <w:pPr>
              <w:pStyle w:val="Normal11"/>
            </w:pPr>
            <w:proofErr w:type="spellStart"/>
            <w:r>
              <w:t>ES</w:t>
            </w:r>
            <w:proofErr w:type="gramStart"/>
            <w:r>
              <w:t>.VirksomhedStamOplysningSamlingHe</w:t>
            </w:r>
            <w:proofErr w:type="gramEnd"/>
            <w:r>
              <w:t>nt</w:t>
            </w:r>
            <w:proofErr w:type="spellEnd"/>
          </w:p>
          <w:p w14:paraId="33BE835B" w14:textId="77777777" w:rsidR="00876C3B" w:rsidRDefault="00B008BE" w:rsidP="00B008BE">
            <w:pPr>
              <w:pStyle w:val="Normal11"/>
              <w:rPr>
                <w:ins w:id="575" w:author="Poul V Madsen" w:date="2014-11-10T11:35:00Z"/>
              </w:rPr>
            </w:pPr>
            <w:proofErr w:type="spellStart"/>
            <w:r>
              <w:t>AKR</w:t>
            </w:r>
            <w:proofErr w:type="gramStart"/>
            <w:r>
              <w:t>.AlternativKontaktSamlingHent</w:t>
            </w:r>
            <w:proofErr w:type="spellEnd"/>
            <w:proofErr w:type="gramEnd"/>
          </w:p>
          <w:p w14:paraId="33BE835C" w14:textId="77777777" w:rsidR="00B008BE" w:rsidRDefault="00876C3B" w:rsidP="00B008BE">
            <w:pPr>
              <w:pStyle w:val="Normal11"/>
            </w:pPr>
            <w:proofErr w:type="spellStart"/>
            <w:ins w:id="576" w:author="Poul V Madsen" w:date="2014-11-10T11:35:00Z">
              <w:r>
                <w:t>UViR</w:t>
              </w:r>
              <w:proofErr w:type="gramStart"/>
              <w:r>
                <w:t>.UViRVirksomhedSamlingHent</w:t>
              </w:r>
            </w:ins>
            <w:proofErr w:type="spellEnd"/>
            <w:proofErr w:type="gramEnd"/>
            <w:r w:rsidR="00B008BE">
              <w:fldChar w:fldCharType="begin"/>
            </w:r>
            <w:r w:rsidR="00B008BE">
              <w:instrText xml:space="preserve"> XE "</w:instrText>
            </w:r>
            <w:r w:rsidR="00B008BE" w:rsidRPr="00EE6BD4">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A56991">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C06E5">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433C8">
              <w:instrText>DMS.OpkrævningKontoHent</w:instrText>
            </w:r>
            <w:r w:rsidR="00B008BE">
              <w:instrText xml:space="preserve">" </w:instrText>
            </w:r>
            <w:r w:rsidR="00B008BE">
              <w:fldChar w:fldCharType="end"/>
            </w:r>
          </w:p>
        </w:tc>
      </w:tr>
    </w:tbl>
    <w:p w14:paraId="33BE835E"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1" w14:textId="77777777" w:rsidTr="00B008BE">
        <w:tc>
          <w:tcPr>
            <w:tcW w:w="9869" w:type="dxa"/>
            <w:shd w:val="clear" w:color="auto" w:fill="auto"/>
          </w:tcPr>
          <w:p w14:paraId="33BE835F" w14:textId="77777777" w:rsidR="00B008BE" w:rsidRDefault="00B008BE" w:rsidP="00B008BE">
            <w:pPr>
              <w:pStyle w:val="Normal11"/>
            </w:pPr>
            <w:r>
              <w:rPr>
                <w:b/>
              </w:rPr>
              <w:t>Slutbetingelser</w:t>
            </w:r>
          </w:p>
          <w:p w14:paraId="33BE8360" w14:textId="77777777" w:rsidR="00B008BE" w:rsidRPr="00B008BE" w:rsidRDefault="00B008BE" w:rsidP="00B008BE">
            <w:pPr>
              <w:pStyle w:val="Normal11"/>
            </w:pPr>
            <w:r>
              <w:t>Kontooplysninger er gjort tilgængelige for aktøren som er logget på løsningen</w:t>
            </w:r>
          </w:p>
        </w:tc>
      </w:tr>
      <w:tr w:rsidR="00B008BE" w14:paraId="33BE8364" w14:textId="77777777" w:rsidTr="00B008BE">
        <w:tc>
          <w:tcPr>
            <w:tcW w:w="9869" w:type="dxa"/>
            <w:shd w:val="clear" w:color="auto" w:fill="auto"/>
          </w:tcPr>
          <w:p w14:paraId="33BE8362" w14:textId="77777777" w:rsidR="00B008BE" w:rsidRDefault="00B008BE" w:rsidP="00B008BE">
            <w:pPr>
              <w:pStyle w:val="Normal11"/>
            </w:pPr>
            <w:r>
              <w:rPr>
                <w:b/>
              </w:rPr>
              <w:t>Noter</w:t>
            </w:r>
          </w:p>
          <w:p w14:paraId="33BE8363" w14:textId="77777777" w:rsidR="00B008BE" w:rsidRPr="00B008BE" w:rsidRDefault="00B008BE" w:rsidP="00B008BE">
            <w:pPr>
              <w:pStyle w:val="Normal11"/>
            </w:pPr>
          </w:p>
        </w:tc>
      </w:tr>
      <w:tr w:rsidR="00B008BE" w14:paraId="33BE8367" w14:textId="77777777" w:rsidTr="00B008BE">
        <w:tc>
          <w:tcPr>
            <w:tcW w:w="9869" w:type="dxa"/>
            <w:shd w:val="clear" w:color="auto" w:fill="auto"/>
          </w:tcPr>
          <w:p w14:paraId="33BE8365" w14:textId="77777777" w:rsidR="00B008BE" w:rsidRDefault="00B008BE" w:rsidP="00B008BE">
            <w:pPr>
              <w:pStyle w:val="Normal11"/>
            </w:pPr>
            <w:r>
              <w:rPr>
                <w:b/>
              </w:rPr>
              <w:t>Servicebeskrivelse</w:t>
            </w:r>
          </w:p>
          <w:p w14:paraId="33BE8366" w14:textId="77777777" w:rsidR="00B008BE" w:rsidRPr="00B008BE" w:rsidRDefault="00B008BE" w:rsidP="00B008BE">
            <w:pPr>
              <w:pStyle w:val="Normal11"/>
            </w:pPr>
          </w:p>
        </w:tc>
      </w:tr>
    </w:tbl>
    <w:p w14:paraId="33BE8368" w14:textId="06E929FF" w:rsidR="00A123E0" w:rsidRDefault="00A123E0" w:rsidP="00B008BE">
      <w:pPr>
        <w:pStyle w:val="Normal11"/>
      </w:pPr>
    </w:p>
    <w:p w14:paraId="593E36F4" w14:textId="77777777" w:rsidR="005E03D1" w:rsidRDefault="005E03D1">
      <w:r>
        <w:br w:type="page"/>
      </w:r>
    </w:p>
    <w:p w14:paraId="6E8CA8EA" w14:textId="77777777" w:rsidR="005E03D1" w:rsidRDefault="005E03D1" w:rsidP="005E03D1">
      <w:pPr>
        <w:pStyle w:val="Overskrift1"/>
        <w:numPr>
          <w:ilvl w:val="0"/>
          <w:numId w:val="3"/>
        </w:numPr>
      </w:pPr>
      <w:bookmarkStart w:id="577" w:name="_Toc401731486"/>
      <w:bookmarkStart w:id="578" w:name="_Toc403729828"/>
      <w:r>
        <w:t xml:space="preserve">13.09 Dan </w:t>
      </w:r>
      <w:proofErr w:type="spellStart"/>
      <w:r>
        <w:t>kontoudtogt</w:t>
      </w:r>
      <w:bookmarkEnd w:id="577"/>
      <w:bookmarkEnd w:id="578"/>
      <w:proofErr w:type="spellEnd"/>
    </w:p>
    <w:p w14:paraId="253906DB" w14:textId="77777777" w:rsidR="005E03D1" w:rsidRDefault="005E03D1" w:rsidP="005E03D1">
      <w:pPr>
        <w:pStyle w:val="Normal11"/>
      </w:pPr>
    </w:p>
    <w:p w14:paraId="0288E43F" w14:textId="77777777" w:rsidR="00EB0309" w:rsidRDefault="00EB0309" w:rsidP="00EB0309">
      <w:pPr>
        <w:pStyle w:val="Normal11"/>
        <w:jc w:val="center"/>
        <w:rPr>
          <w:del w:id="579" w:author="Poul V Madsen" w:date="2014-11-10T11:35:00Z"/>
        </w:rPr>
      </w:pPr>
      <w:del w:id="580" w:author="Poul V Madsen" w:date="2014-11-10T11:35:00Z">
        <w:r>
          <w:rPr>
            <w:noProof/>
            <w:lang w:eastAsia="da-DK"/>
          </w:rPr>
          <w:drawing>
            <wp:inline distT="0" distB="0" distL="0" distR="0" wp14:anchorId="6732A39A" wp14:editId="1CBB356C">
              <wp:extent cx="6177915" cy="5035550"/>
              <wp:effectExtent l="0" t="0" r="0" b="0"/>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77915" cy="5035550"/>
                      </a:xfrm>
                      <a:prstGeom prst="rect">
                        <a:avLst/>
                      </a:prstGeom>
                    </pic:spPr>
                  </pic:pic>
                </a:graphicData>
              </a:graphic>
            </wp:inline>
          </w:drawing>
        </w:r>
      </w:del>
    </w:p>
    <w:p w14:paraId="58A90506" w14:textId="77777777" w:rsidR="00EB0309" w:rsidRDefault="00EB0309" w:rsidP="00EB0309">
      <w:pPr>
        <w:rPr>
          <w:del w:id="581" w:author="Poul V Madsen" w:date="2014-11-10T11:35:00Z"/>
          <w:rFonts w:ascii="Times New Roman" w:hAnsi="Times New Roman" w:cs="Times New Roman"/>
        </w:rPr>
      </w:pPr>
      <w:del w:id="582" w:author="Poul V Madsen" w:date="2014-11-10T11:35:00Z">
        <w:r>
          <w:br w:type="page"/>
        </w:r>
      </w:del>
    </w:p>
    <w:p w14:paraId="17C8BDFA" w14:textId="77777777" w:rsidR="005E03D1" w:rsidRDefault="005E03D1" w:rsidP="005E03D1">
      <w:pPr>
        <w:pStyle w:val="Normal11"/>
        <w:jc w:val="center"/>
        <w:rPr>
          <w:ins w:id="583" w:author="Poul V Madsen" w:date="2014-11-10T11:35:00Z"/>
        </w:rPr>
      </w:pPr>
      <w:ins w:id="584" w:author="Poul V Madsen" w:date="2014-11-10T11:35:00Z">
        <w:r>
          <w:rPr>
            <w:noProof/>
            <w:lang w:eastAsia="da-DK"/>
          </w:rPr>
          <w:drawing>
            <wp:inline distT="0" distB="0" distL="0" distR="0" wp14:anchorId="32D35829" wp14:editId="70E9EF8A">
              <wp:extent cx="6177915" cy="473519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77915" cy="4735195"/>
                      </a:xfrm>
                      <a:prstGeom prst="rect">
                        <a:avLst/>
                      </a:prstGeom>
                    </pic:spPr>
                  </pic:pic>
                </a:graphicData>
              </a:graphic>
            </wp:inline>
          </w:drawing>
        </w:r>
      </w:ins>
    </w:p>
    <w:p w14:paraId="0B2CDF10" w14:textId="77777777" w:rsidR="005E03D1" w:rsidRDefault="005E03D1" w:rsidP="005E03D1">
      <w:pPr>
        <w:pStyle w:val="Normal11"/>
      </w:pPr>
    </w:p>
    <w:p w14:paraId="537627FA" w14:textId="77777777" w:rsidR="005E03D1" w:rsidRDefault="005E03D1" w:rsidP="005E03D1">
      <w:pPr>
        <w:pStyle w:val="Overskrift2"/>
        <w:numPr>
          <w:ilvl w:val="1"/>
          <w:numId w:val="3"/>
        </w:numPr>
      </w:pPr>
      <w:bookmarkStart w:id="585" w:name="_Toc401731487"/>
      <w:bookmarkStart w:id="586" w:name="_Toc403729829"/>
      <w:r>
        <w:t xml:space="preserve">13.09 Dan </w:t>
      </w:r>
      <w:proofErr w:type="spellStart"/>
      <w:r>
        <w:t>kontoudtogt</w:t>
      </w:r>
      <w:proofErr w:type="spellEnd"/>
      <w:r>
        <w:t>/rapport</w:t>
      </w:r>
      <w:bookmarkEnd w:id="585"/>
      <w:bookmarkEnd w:id="586"/>
    </w:p>
    <w:p w14:paraId="76E88060"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28817AC" w14:textId="77777777" w:rsidTr="0074661D">
        <w:tc>
          <w:tcPr>
            <w:tcW w:w="9869" w:type="dxa"/>
            <w:shd w:val="clear" w:color="auto" w:fill="auto"/>
          </w:tcPr>
          <w:p w14:paraId="5091EBEB" w14:textId="77777777" w:rsidR="005E03D1" w:rsidRDefault="005E03D1" w:rsidP="0074661D">
            <w:pPr>
              <w:pStyle w:val="Normal11"/>
            </w:pPr>
            <w:r>
              <w:rPr>
                <w:b/>
              </w:rPr>
              <w:t>Formål</w:t>
            </w:r>
          </w:p>
          <w:p w14:paraId="091478C1" w14:textId="77777777" w:rsidR="005E03D1" w:rsidRDefault="005E03D1" w:rsidP="0074661D">
            <w:pPr>
              <w:pStyle w:val="Normal11"/>
            </w:pPr>
            <w:r>
              <w:t xml:space="preserve">At </w:t>
            </w:r>
            <w:proofErr w:type="gramStart"/>
            <w:r>
              <w:t>give</w:t>
            </w:r>
            <w:proofErr w:type="gramEnd"/>
            <w:r>
              <w:t xml:space="preserve"> aktøren adgang til at sammenstille data i løsningen til brug for eksempelvis et kontoudtog. </w:t>
            </w:r>
          </w:p>
          <w:p w14:paraId="71694A8B" w14:textId="77777777" w:rsidR="005E03D1" w:rsidRDefault="005E03D1" w:rsidP="0074661D">
            <w:pPr>
              <w:pStyle w:val="Normal11"/>
            </w:pPr>
          </w:p>
          <w:p w14:paraId="6F5DACCE" w14:textId="77777777" w:rsidR="005E03D1" w:rsidRDefault="005E03D1" w:rsidP="0074661D">
            <w:pPr>
              <w:pStyle w:val="Normal11"/>
            </w:pPr>
            <w:r>
              <w:t xml:space="preserve">Beskrivelse </w:t>
            </w:r>
          </w:p>
          <w:p w14:paraId="77BB53D8" w14:textId="77777777" w:rsidR="005E03D1" w:rsidRDefault="005E03D1" w:rsidP="0074661D">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14:paraId="688C6CCB" w14:textId="77777777" w:rsidR="005E03D1" w:rsidRDefault="005E03D1" w:rsidP="0074661D">
            <w:pPr>
              <w:pStyle w:val="Normal11"/>
            </w:pPr>
          </w:p>
          <w:p w14:paraId="6E36942A" w14:textId="77777777" w:rsidR="005E03D1" w:rsidRDefault="005E03D1" w:rsidP="0074661D">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EDF0917" w14:textId="77777777" w:rsidR="005E03D1" w:rsidRDefault="005E03D1" w:rsidP="0074661D">
            <w:pPr>
              <w:pStyle w:val="Normal11"/>
            </w:pPr>
          </w:p>
          <w:p w14:paraId="0D6C9E89" w14:textId="77777777" w:rsidR="005E03D1" w:rsidRDefault="005E03D1" w:rsidP="0074661D">
            <w:pPr>
              <w:pStyle w:val="Normal11"/>
            </w:pPr>
            <w:r>
              <w:t>Der kan i nogen grad sammenlignes med de kontoudtog man som kunde har adgang til via netbank.</w:t>
            </w:r>
          </w:p>
          <w:p w14:paraId="1B0AA5D2" w14:textId="77777777" w:rsidR="005E03D1" w:rsidRPr="00500C03" w:rsidRDefault="005E03D1" w:rsidP="0074661D">
            <w:pPr>
              <w:pStyle w:val="Normal11"/>
            </w:pPr>
          </w:p>
        </w:tc>
      </w:tr>
      <w:tr w:rsidR="005E03D1" w14:paraId="3E95B4A5" w14:textId="77777777" w:rsidTr="0074661D">
        <w:tc>
          <w:tcPr>
            <w:tcW w:w="9869" w:type="dxa"/>
            <w:shd w:val="clear" w:color="auto" w:fill="auto"/>
          </w:tcPr>
          <w:p w14:paraId="3A00E5AB" w14:textId="77777777" w:rsidR="005E03D1" w:rsidRDefault="005E03D1" w:rsidP="0074661D">
            <w:pPr>
              <w:pStyle w:val="Normal11"/>
            </w:pPr>
            <w:r>
              <w:rPr>
                <w:b/>
              </w:rPr>
              <w:t>Frekvens</w:t>
            </w:r>
          </w:p>
          <w:p w14:paraId="4F77B633" w14:textId="77777777" w:rsidR="005E03D1" w:rsidRPr="00500C03" w:rsidRDefault="005E03D1" w:rsidP="0074661D">
            <w:pPr>
              <w:pStyle w:val="Normal11"/>
            </w:pPr>
            <w:r>
              <w:t>Ad hoc</w:t>
            </w:r>
          </w:p>
        </w:tc>
      </w:tr>
      <w:tr w:rsidR="005E03D1" w14:paraId="67523B21" w14:textId="77777777" w:rsidTr="0074661D">
        <w:tc>
          <w:tcPr>
            <w:tcW w:w="9869" w:type="dxa"/>
            <w:shd w:val="clear" w:color="auto" w:fill="auto"/>
          </w:tcPr>
          <w:p w14:paraId="103FE9EC" w14:textId="77777777" w:rsidR="005E03D1" w:rsidRDefault="005E03D1" w:rsidP="0074661D">
            <w:pPr>
              <w:pStyle w:val="Normal11"/>
            </w:pPr>
            <w:r>
              <w:rPr>
                <w:b/>
              </w:rPr>
              <w:t>Aktører</w:t>
            </w:r>
          </w:p>
          <w:p w14:paraId="7EFDBD40" w14:textId="77777777" w:rsidR="005E03D1" w:rsidRPr="00500C03" w:rsidRDefault="005E03D1" w:rsidP="0074661D">
            <w:pPr>
              <w:pStyle w:val="Normal11"/>
            </w:pPr>
            <w:r>
              <w:t>Sagsbehandler, Bogholder</w:t>
            </w:r>
          </w:p>
        </w:tc>
      </w:tr>
      <w:tr w:rsidR="005E03D1" w14:paraId="4294DF78" w14:textId="77777777" w:rsidTr="0074661D">
        <w:tc>
          <w:tcPr>
            <w:tcW w:w="9869" w:type="dxa"/>
            <w:shd w:val="clear" w:color="auto" w:fill="auto"/>
          </w:tcPr>
          <w:p w14:paraId="58B35CFE" w14:textId="77777777" w:rsidR="005E03D1" w:rsidRDefault="005E03D1" w:rsidP="0074661D">
            <w:pPr>
              <w:pStyle w:val="Normal11"/>
            </w:pPr>
            <w:r>
              <w:rPr>
                <w:b/>
              </w:rPr>
              <w:t>Startbetingelser</w:t>
            </w:r>
          </w:p>
          <w:p w14:paraId="74036DB6" w14:textId="54FD27FB" w:rsidR="005E03D1" w:rsidRPr="00500C03" w:rsidRDefault="005E03D1" w:rsidP="0074661D">
            <w:pPr>
              <w:pStyle w:val="Normal11"/>
            </w:pPr>
            <w:r>
              <w:t>Aktøren er logget på løsningen</w:t>
            </w:r>
            <w:del w:id="587" w:author="Poul V Madsen" w:date="2014-11-10T11:35:00Z">
              <w:r w:rsidR="00EB0309">
                <w:delText xml:space="preserve">. </w:delText>
              </w:r>
            </w:del>
            <w:ins w:id="588" w:author="Poul V Madsen" w:date="2014-11-10T11:35:00Z">
              <w:r>
                <w:t xml:space="preserve"> </w:t>
              </w:r>
              <w:commentRangeStart w:id="589"/>
              <w:r>
                <w:t>eller der er en bestilling fra 13.09 Bestil kontoudtog.</w:t>
              </w:r>
              <w:commentRangeEnd w:id="589"/>
              <w:r>
                <w:rPr>
                  <w:rStyle w:val="Kommentarhenvisning"/>
                  <w:rFonts w:asciiTheme="minorHAnsi" w:hAnsiTheme="minorHAnsi" w:cstheme="minorBidi"/>
                </w:rPr>
                <w:commentReference w:id="589"/>
              </w:r>
            </w:ins>
          </w:p>
        </w:tc>
      </w:tr>
    </w:tbl>
    <w:p w14:paraId="644DDE46"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F02B27F" w14:textId="77777777" w:rsidTr="0074661D">
        <w:tc>
          <w:tcPr>
            <w:tcW w:w="9909" w:type="dxa"/>
            <w:gridSpan w:val="3"/>
          </w:tcPr>
          <w:p w14:paraId="1A5521E9" w14:textId="77777777" w:rsidR="005E03D1" w:rsidRPr="00500C03" w:rsidRDefault="005E03D1" w:rsidP="0074661D">
            <w:pPr>
              <w:pStyle w:val="Normal11"/>
            </w:pPr>
            <w:r>
              <w:rPr>
                <w:b/>
              </w:rPr>
              <w:t>Hovedvej</w:t>
            </w:r>
          </w:p>
        </w:tc>
      </w:tr>
      <w:tr w:rsidR="005E03D1" w14:paraId="1D44E723" w14:textId="77777777" w:rsidTr="0074661D">
        <w:tc>
          <w:tcPr>
            <w:tcW w:w="3356" w:type="dxa"/>
            <w:shd w:val="pct20" w:color="auto" w:fill="0000FF"/>
          </w:tcPr>
          <w:p w14:paraId="35869D96" w14:textId="77777777" w:rsidR="005E03D1" w:rsidRPr="00500C03" w:rsidRDefault="005E03D1" w:rsidP="0074661D">
            <w:pPr>
              <w:pStyle w:val="Normal11"/>
              <w:rPr>
                <w:color w:val="FFFFFF"/>
              </w:rPr>
            </w:pPr>
            <w:r>
              <w:rPr>
                <w:color w:val="FFFFFF"/>
              </w:rPr>
              <w:t>Aktør</w:t>
            </w:r>
          </w:p>
        </w:tc>
        <w:tc>
          <w:tcPr>
            <w:tcW w:w="3356" w:type="dxa"/>
            <w:shd w:val="pct20" w:color="auto" w:fill="0000FF"/>
          </w:tcPr>
          <w:p w14:paraId="0858491B" w14:textId="77777777" w:rsidR="005E03D1" w:rsidRPr="00500C03" w:rsidRDefault="005E03D1" w:rsidP="0074661D">
            <w:pPr>
              <w:pStyle w:val="Normal11"/>
              <w:rPr>
                <w:color w:val="FFFFFF"/>
              </w:rPr>
            </w:pPr>
            <w:r>
              <w:rPr>
                <w:color w:val="FFFFFF"/>
              </w:rPr>
              <w:t>Løsning</w:t>
            </w:r>
          </w:p>
        </w:tc>
        <w:tc>
          <w:tcPr>
            <w:tcW w:w="3197" w:type="dxa"/>
            <w:shd w:val="pct20" w:color="auto" w:fill="0000FF"/>
          </w:tcPr>
          <w:p w14:paraId="3DF93A78" w14:textId="77777777" w:rsidR="005E03D1" w:rsidRPr="00500C03" w:rsidRDefault="005E03D1" w:rsidP="0074661D">
            <w:pPr>
              <w:pStyle w:val="Normal11"/>
              <w:rPr>
                <w:color w:val="FFFFFF"/>
              </w:rPr>
            </w:pPr>
            <w:r>
              <w:rPr>
                <w:color w:val="FFFFFF"/>
              </w:rPr>
              <w:t>Service/Service operationer</w:t>
            </w:r>
          </w:p>
        </w:tc>
      </w:tr>
      <w:tr w:rsidR="005E03D1" w14:paraId="4D828E77" w14:textId="77777777" w:rsidTr="0074661D">
        <w:tc>
          <w:tcPr>
            <w:tcW w:w="9909" w:type="dxa"/>
            <w:gridSpan w:val="3"/>
            <w:shd w:val="clear" w:color="auto" w:fill="FFFFFF"/>
          </w:tcPr>
          <w:p w14:paraId="7763DF83" w14:textId="77777777" w:rsidR="005E03D1" w:rsidRPr="00500C03" w:rsidRDefault="005E03D1" w:rsidP="0074661D">
            <w:pPr>
              <w:pStyle w:val="Normal11"/>
              <w:rPr>
                <w:b/>
              </w:rPr>
            </w:pPr>
            <w:r>
              <w:rPr>
                <w:b/>
              </w:rPr>
              <w:t>Trin 1: Dan kontoudtog</w:t>
            </w:r>
          </w:p>
        </w:tc>
      </w:tr>
      <w:tr w:rsidR="005E03D1" w14:paraId="5CE48E30" w14:textId="77777777" w:rsidTr="0074661D">
        <w:tc>
          <w:tcPr>
            <w:tcW w:w="3356" w:type="dxa"/>
            <w:shd w:val="clear" w:color="auto" w:fill="FFFFFF"/>
          </w:tcPr>
          <w:p w14:paraId="24A03809" w14:textId="77777777" w:rsidR="005E03D1" w:rsidRPr="00500C03" w:rsidRDefault="005E03D1" w:rsidP="0074661D">
            <w:pPr>
              <w:pStyle w:val="Normal11"/>
              <w:rPr>
                <w:color w:val="000000"/>
              </w:rPr>
            </w:pPr>
            <w:r>
              <w:rPr>
                <w:color w:val="000000"/>
              </w:rPr>
              <w:t>Aktøren angiver oplysninger til sammenstilling til brug for dannelse af kontoudtog</w:t>
            </w:r>
          </w:p>
        </w:tc>
        <w:tc>
          <w:tcPr>
            <w:tcW w:w="3356" w:type="dxa"/>
            <w:shd w:val="clear" w:color="auto" w:fill="FFFFFF"/>
          </w:tcPr>
          <w:p w14:paraId="31926BB7" w14:textId="77777777" w:rsidR="005E03D1" w:rsidRDefault="005E03D1" w:rsidP="0074661D">
            <w:pPr>
              <w:pStyle w:val="Normal11"/>
            </w:pPr>
            <w:r>
              <w:t xml:space="preserve">Giver aktøren mulighed for </w:t>
            </w:r>
            <w:proofErr w:type="gramStart"/>
            <w:r>
              <w:t>danne</w:t>
            </w:r>
            <w:proofErr w:type="gramEnd"/>
            <w:r>
              <w:t xml:space="preserve"> et kontoudtog, </w:t>
            </w:r>
            <w:proofErr w:type="spellStart"/>
            <w:r>
              <w:t>udfra</w:t>
            </w:r>
            <w:proofErr w:type="spellEnd"/>
            <w:r>
              <w:t xml:space="preserve"> eksempelvis fordringstype, periode eller andet </w:t>
            </w:r>
          </w:p>
          <w:p w14:paraId="593B1908" w14:textId="77777777" w:rsidR="005E03D1" w:rsidRDefault="005E03D1" w:rsidP="0074661D">
            <w:pPr>
              <w:pStyle w:val="Normal11"/>
            </w:pPr>
            <w:r>
              <w:t>Der dannes og sendes kontoudtog til kunden</w:t>
            </w:r>
          </w:p>
        </w:tc>
        <w:tc>
          <w:tcPr>
            <w:tcW w:w="3197" w:type="dxa"/>
            <w:shd w:val="clear" w:color="auto" w:fill="FFFFFF"/>
          </w:tcPr>
          <w:p w14:paraId="0EF3A76C" w14:textId="77777777" w:rsidR="00EB0309" w:rsidRDefault="00EB0309" w:rsidP="00B45E49">
            <w:pPr>
              <w:pStyle w:val="Normal11"/>
              <w:rPr>
                <w:del w:id="590" w:author="Poul V Madsen" w:date="2014-11-10T11:35:00Z"/>
              </w:rPr>
            </w:pPr>
            <w:del w:id="591" w:author="Poul V Madsen" w:date="2014-11-10T11:35:00Z">
              <w:r>
                <w:delText>AogD.MeddelelseMultiSend</w:delText>
              </w:r>
            </w:del>
          </w:p>
          <w:p w14:paraId="4B3C21AC" w14:textId="346A888B" w:rsidR="005E03D1" w:rsidRDefault="005E03D1" w:rsidP="0074661D">
            <w:pPr>
              <w:pStyle w:val="Normal11"/>
            </w:pPr>
            <w:moveFromRangeStart w:id="592" w:author="Poul V Madsen" w:date="2014-11-10T11:35:00Z" w:name="move403382682"/>
            <w:moveFrom w:id="593" w:author="Poul V Madsen" w:date="2014-11-10T11:35:00Z">
              <w:r>
                <w:rPr>
                  <w:color w:val="000000"/>
                </w:rPr>
                <w:t>AogD.MeddelelseStatusMultiHent</w:t>
              </w:r>
            </w:moveFrom>
            <w:moveFromRangeEnd w:id="592"/>
          </w:p>
        </w:tc>
      </w:tr>
      <w:tr w:rsidR="005E03D1" w14:paraId="533B33EC" w14:textId="77777777" w:rsidTr="0074661D">
        <w:trPr>
          <w:ins w:id="594" w:author="Poul V Madsen" w:date="2014-11-10T11:35:00Z"/>
        </w:trPr>
        <w:tc>
          <w:tcPr>
            <w:tcW w:w="3356" w:type="dxa"/>
            <w:shd w:val="clear" w:color="auto" w:fill="FFFFFF"/>
          </w:tcPr>
          <w:p w14:paraId="472FA4F3" w14:textId="77777777" w:rsidR="005E03D1" w:rsidRDefault="005E03D1" w:rsidP="0074661D">
            <w:pPr>
              <w:pStyle w:val="Normal11"/>
              <w:rPr>
                <w:ins w:id="595" w:author="Poul V Madsen" w:date="2014-11-10T11:35:00Z"/>
                <w:color w:val="000000"/>
              </w:rPr>
            </w:pPr>
            <w:ins w:id="596" w:author="Poul V Madsen" w:date="2014-11-10T11:35:00Z">
              <w:r>
                <w:rPr>
                  <w:color w:val="000000"/>
                </w:rPr>
                <w:t>[</w:t>
              </w:r>
              <w:proofErr w:type="gramStart"/>
              <w:r>
                <w:rPr>
                  <w:color w:val="000000"/>
                </w:rPr>
                <w:t>Send  kontoudtog</w:t>
              </w:r>
              <w:proofErr w:type="gramEnd"/>
              <w:r>
                <w:rPr>
                  <w:color w:val="000000"/>
                </w:rPr>
                <w:t>]</w:t>
              </w:r>
            </w:ins>
          </w:p>
        </w:tc>
        <w:tc>
          <w:tcPr>
            <w:tcW w:w="3356" w:type="dxa"/>
            <w:shd w:val="clear" w:color="auto" w:fill="FFFFFF"/>
          </w:tcPr>
          <w:p w14:paraId="09D7CC22" w14:textId="77777777" w:rsidR="005E03D1" w:rsidRDefault="005E03D1" w:rsidP="0074661D">
            <w:pPr>
              <w:pStyle w:val="Normal11"/>
              <w:rPr>
                <w:ins w:id="597" w:author="Poul V Madsen" w:date="2014-11-10T11:35:00Z"/>
              </w:rPr>
            </w:pPr>
          </w:p>
        </w:tc>
        <w:tc>
          <w:tcPr>
            <w:tcW w:w="3197" w:type="dxa"/>
            <w:shd w:val="clear" w:color="auto" w:fill="FFFFFF"/>
          </w:tcPr>
          <w:p w14:paraId="36BEDD43" w14:textId="77777777" w:rsidR="005E03D1" w:rsidRDefault="005E03D1" w:rsidP="0074661D">
            <w:pPr>
              <w:pStyle w:val="Normal11"/>
              <w:rPr>
                <w:ins w:id="598" w:author="Poul V Madsen" w:date="2014-11-10T11:35:00Z"/>
              </w:rPr>
            </w:pPr>
          </w:p>
        </w:tc>
      </w:tr>
      <w:tr w:rsidR="005E03D1" w14:paraId="441D6A76" w14:textId="77777777" w:rsidTr="0074661D">
        <w:trPr>
          <w:ins w:id="599" w:author="Poul V Madsen" w:date="2014-11-10T11:35:00Z"/>
        </w:trPr>
        <w:tc>
          <w:tcPr>
            <w:tcW w:w="3356" w:type="dxa"/>
            <w:shd w:val="clear" w:color="auto" w:fill="FFFFFF"/>
          </w:tcPr>
          <w:p w14:paraId="2143C3BF" w14:textId="77777777" w:rsidR="005E03D1" w:rsidRDefault="005E03D1" w:rsidP="0074661D">
            <w:pPr>
              <w:pStyle w:val="Normal11"/>
              <w:rPr>
                <w:ins w:id="600" w:author="Poul V Madsen" w:date="2014-11-10T11:35:00Z"/>
                <w:color w:val="000000"/>
              </w:rPr>
            </w:pPr>
          </w:p>
        </w:tc>
        <w:tc>
          <w:tcPr>
            <w:tcW w:w="3356" w:type="dxa"/>
            <w:shd w:val="clear" w:color="auto" w:fill="FFFFFF"/>
          </w:tcPr>
          <w:p w14:paraId="3FB93627" w14:textId="77777777" w:rsidR="005E03D1" w:rsidRDefault="005E03D1" w:rsidP="0074661D">
            <w:pPr>
              <w:pStyle w:val="Normal11"/>
              <w:rPr>
                <w:ins w:id="601" w:author="Poul V Madsen" w:date="2014-11-10T11:35:00Z"/>
              </w:rPr>
            </w:pPr>
          </w:p>
        </w:tc>
        <w:tc>
          <w:tcPr>
            <w:tcW w:w="3197" w:type="dxa"/>
            <w:shd w:val="clear" w:color="auto" w:fill="FFFFFF"/>
          </w:tcPr>
          <w:p w14:paraId="3F5F3FBF" w14:textId="77777777" w:rsidR="005E03D1" w:rsidRDefault="005E03D1" w:rsidP="0074661D">
            <w:pPr>
              <w:pStyle w:val="Normal11"/>
              <w:rPr>
                <w:ins w:id="602" w:author="Poul V Madsen" w:date="2014-11-10T11:35:00Z"/>
              </w:rPr>
            </w:pPr>
          </w:p>
        </w:tc>
      </w:tr>
    </w:tbl>
    <w:p w14:paraId="378A162C"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93EDF42" w14:textId="77777777" w:rsidTr="0074661D">
        <w:trPr>
          <w:ins w:id="603" w:author="Poul V Madsen" w:date="2014-11-10T11:35:00Z"/>
        </w:trPr>
        <w:tc>
          <w:tcPr>
            <w:tcW w:w="9909" w:type="dxa"/>
            <w:gridSpan w:val="3"/>
          </w:tcPr>
          <w:p w14:paraId="47815FA4" w14:textId="77777777" w:rsidR="005E03D1" w:rsidRPr="00500C03" w:rsidRDefault="005E03D1" w:rsidP="0074661D">
            <w:pPr>
              <w:pStyle w:val="Normal11"/>
              <w:rPr>
                <w:ins w:id="604" w:author="Poul V Madsen" w:date="2014-11-10T11:35:00Z"/>
              </w:rPr>
            </w:pPr>
            <w:ins w:id="605" w:author="Poul V Madsen" w:date="2014-11-10T11:35:00Z">
              <w:r>
                <w:rPr>
                  <w:b/>
                </w:rPr>
                <w:t>Undtagelser</w:t>
              </w:r>
            </w:ins>
          </w:p>
        </w:tc>
      </w:tr>
      <w:tr w:rsidR="005E03D1" w14:paraId="1C70FB8E" w14:textId="77777777" w:rsidTr="0074661D">
        <w:trPr>
          <w:ins w:id="606" w:author="Poul V Madsen" w:date="2014-11-10T11:35:00Z"/>
        </w:trPr>
        <w:tc>
          <w:tcPr>
            <w:tcW w:w="3356" w:type="dxa"/>
            <w:shd w:val="pct20" w:color="auto" w:fill="0000FF"/>
          </w:tcPr>
          <w:p w14:paraId="0C07C829" w14:textId="77777777" w:rsidR="005E03D1" w:rsidRPr="00500C03" w:rsidRDefault="005E03D1" w:rsidP="0074661D">
            <w:pPr>
              <w:pStyle w:val="Normal11"/>
              <w:rPr>
                <w:ins w:id="607" w:author="Poul V Madsen" w:date="2014-11-10T11:35:00Z"/>
                <w:color w:val="FFFFFF"/>
              </w:rPr>
            </w:pPr>
            <w:ins w:id="608" w:author="Poul V Madsen" w:date="2014-11-10T11:35:00Z">
              <w:r>
                <w:rPr>
                  <w:color w:val="FFFFFF"/>
                </w:rPr>
                <w:t>Aktør</w:t>
              </w:r>
            </w:ins>
          </w:p>
        </w:tc>
        <w:tc>
          <w:tcPr>
            <w:tcW w:w="3356" w:type="dxa"/>
            <w:shd w:val="pct20" w:color="auto" w:fill="0000FF"/>
          </w:tcPr>
          <w:p w14:paraId="219696ED" w14:textId="77777777" w:rsidR="005E03D1" w:rsidRPr="00500C03" w:rsidRDefault="005E03D1" w:rsidP="0074661D">
            <w:pPr>
              <w:pStyle w:val="Normal11"/>
              <w:rPr>
                <w:ins w:id="609" w:author="Poul V Madsen" w:date="2014-11-10T11:35:00Z"/>
                <w:color w:val="FFFFFF"/>
              </w:rPr>
            </w:pPr>
            <w:ins w:id="610" w:author="Poul V Madsen" w:date="2014-11-10T11:35:00Z">
              <w:r>
                <w:rPr>
                  <w:color w:val="FFFFFF"/>
                </w:rPr>
                <w:t>Løsning</w:t>
              </w:r>
            </w:ins>
          </w:p>
        </w:tc>
        <w:tc>
          <w:tcPr>
            <w:tcW w:w="3197" w:type="dxa"/>
            <w:shd w:val="pct20" w:color="auto" w:fill="0000FF"/>
          </w:tcPr>
          <w:p w14:paraId="2928C742" w14:textId="77777777" w:rsidR="005E03D1" w:rsidRPr="00500C03" w:rsidRDefault="005E03D1" w:rsidP="0074661D">
            <w:pPr>
              <w:pStyle w:val="Normal11"/>
              <w:rPr>
                <w:ins w:id="611" w:author="Poul V Madsen" w:date="2014-11-10T11:35:00Z"/>
                <w:color w:val="FFFFFF"/>
              </w:rPr>
            </w:pPr>
            <w:ins w:id="612" w:author="Poul V Madsen" w:date="2014-11-10T11:35:00Z">
              <w:r>
                <w:rPr>
                  <w:color w:val="FFFFFF"/>
                </w:rPr>
                <w:t>Service/Service operationer</w:t>
              </w:r>
            </w:ins>
          </w:p>
        </w:tc>
      </w:tr>
      <w:tr w:rsidR="005E03D1" w14:paraId="08568F54" w14:textId="77777777" w:rsidTr="0074661D">
        <w:tc>
          <w:tcPr>
            <w:tcW w:w="9909" w:type="dxa"/>
            <w:gridSpan w:val="3"/>
            <w:shd w:val="clear" w:color="auto" w:fill="FFFFFF"/>
          </w:tcPr>
          <w:p w14:paraId="7604F9B6" w14:textId="77777777" w:rsidR="00EB0309" w:rsidRDefault="00EB0309" w:rsidP="00B45E49">
            <w:pPr>
              <w:pStyle w:val="Normal11"/>
              <w:rPr>
                <w:del w:id="613" w:author="Poul V Madsen" w:date="2014-11-10T11:35:00Z"/>
              </w:rPr>
            </w:pPr>
            <w:del w:id="614" w:author="Poul V Madsen" w:date="2014-11-10T11:35:00Z">
              <w:r>
                <w:rPr>
                  <w:b/>
                </w:rPr>
                <w:delText>Slutbetingelser</w:delText>
              </w:r>
            </w:del>
          </w:p>
          <w:p w14:paraId="356F427D" w14:textId="37ECA451" w:rsidR="005E03D1" w:rsidRPr="00500C03" w:rsidRDefault="00EB0309" w:rsidP="0074661D">
            <w:pPr>
              <w:pStyle w:val="Normal11"/>
              <w:rPr>
                <w:b/>
                <w:color w:val="000000"/>
              </w:rPr>
            </w:pPr>
            <w:del w:id="615" w:author="Poul V Madsen" w:date="2014-11-10T11:35:00Z">
              <w:r>
                <w:delText xml:space="preserve">Løsningen har dannet kontoudtog og eller rapport efter de indtastede kriterier og denne rapport og eller kontoudtog er hvis ønsket printet eller tilgængelig via fil (i format til videre bearbejdelse) til aktøren. </w:delText>
              </w:r>
            </w:del>
            <w:proofErr w:type="gramStart"/>
            <w:ins w:id="616" w:author="Poul V Madsen" w:date="2014-11-10T11:35:00Z">
              <w:r w:rsidR="005E03D1">
                <w:rPr>
                  <w:b/>
                  <w:color w:val="000000"/>
                </w:rPr>
                <w:t>Send  kontoudtog</w:t>
              </w:r>
            </w:ins>
            <w:proofErr w:type="gramEnd"/>
          </w:p>
        </w:tc>
      </w:tr>
      <w:tr w:rsidR="005E03D1" w14:paraId="0C97D62A" w14:textId="77777777" w:rsidTr="0074661D">
        <w:trPr>
          <w:ins w:id="617" w:author="Poul V Madsen" w:date="2014-11-10T11:35:00Z"/>
        </w:trPr>
        <w:tc>
          <w:tcPr>
            <w:tcW w:w="3356" w:type="dxa"/>
            <w:shd w:val="clear" w:color="auto" w:fill="FFFFFF"/>
          </w:tcPr>
          <w:p w14:paraId="7BC53BCA" w14:textId="77777777" w:rsidR="005E03D1" w:rsidRPr="00500C03" w:rsidRDefault="005E03D1" w:rsidP="0074661D">
            <w:pPr>
              <w:pStyle w:val="Normal11"/>
              <w:rPr>
                <w:ins w:id="618" w:author="Poul V Madsen" w:date="2014-11-10T11:35:00Z"/>
                <w:color w:val="000000"/>
              </w:rPr>
            </w:pPr>
            <w:commentRangeStart w:id="619"/>
          </w:p>
        </w:tc>
        <w:tc>
          <w:tcPr>
            <w:tcW w:w="3356" w:type="dxa"/>
            <w:shd w:val="clear" w:color="auto" w:fill="FFFFFF"/>
          </w:tcPr>
          <w:p w14:paraId="5893B003" w14:textId="67B4E2DA" w:rsidR="005E03D1" w:rsidRPr="00500C03" w:rsidRDefault="005E03D1" w:rsidP="0074661D">
            <w:pPr>
              <w:pStyle w:val="Normal11"/>
              <w:rPr>
                <w:ins w:id="620" w:author="Poul V Madsen" w:date="2014-11-10T11:35:00Z"/>
                <w:color w:val="000000"/>
              </w:rPr>
            </w:pPr>
            <w:ins w:id="621" w:author="Poul V Madsen" w:date="2014-11-10T11:35:00Z">
              <w:r>
                <w:rPr>
                  <w:color w:val="000000"/>
                </w:rPr>
                <w:t xml:space="preserve">Hvis kontoudtoget skal udsendes til kunden som post overføres det til </w:t>
              </w:r>
              <w:proofErr w:type="spellStart"/>
              <w:r>
                <w:rPr>
                  <w:color w:val="000000"/>
                </w:rPr>
                <w:t>AogD</w:t>
              </w:r>
              <w:proofErr w:type="spellEnd"/>
              <w:r>
                <w:rPr>
                  <w:color w:val="000000"/>
                </w:rPr>
                <w:t>.</w:t>
              </w:r>
            </w:ins>
          </w:p>
        </w:tc>
        <w:tc>
          <w:tcPr>
            <w:tcW w:w="3197" w:type="dxa"/>
            <w:shd w:val="clear" w:color="auto" w:fill="FFFFFF"/>
          </w:tcPr>
          <w:p w14:paraId="34D4580E" w14:textId="77777777" w:rsidR="005E03D1" w:rsidRDefault="005E03D1" w:rsidP="0074661D">
            <w:pPr>
              <w:pStyle w:val="Normal11"/>
              <w:rPr>
                <w:ins w:id="622" w:author="Poul V Madsen" w:date="2014-11-10T11:35:00Z"/>
                <w:color w:val="000000"/>
              </w:rPr>
            </w:pPr>
            <w:moveToRangeStart w:id="623" w:author="Poul V Madsen" w:date="2014-11-10T11:35:00Z" w:name="move403382682"/>
            <w:proofErr w:type="spellStart"/>
            <w:moveTo w:id="624" w:author="Poul V Madsen" w:date="2014-11-10T11:35:00Z">
              <w:r>
                <w:rPr>
                  <w:color w:val="000000"/>
                </w:rPr>
                <w:t>AogD</w:t>
              </w:r>
              <w:proofErr w:type="gramStart"/>
              <w:r>
                <w:rPr>
                  <w:color w:val="000000"/>
                </w:rPr>
                <w:t>.MeddelelseStatusMultiHent</w:t>
              </w:r>
            </w:moveTo>
            <w:moveToRangeEnd w:id="623"/>
            <w:proofErr w:type="spellEnd"/>
            <w:proofErr w:type="gramEnd"/>
          </w:p>
          <w:p w14:paraId="5142D951" w14:textId="77777777" w:rsidR="005E03D1" w:rsidRPr="00500C03" w:rsidRDefault="005E03D1" w:rsidP="0074661D">
            <w:pPr>
              <w:pStyle w:val="Normal11"/>
              <w:rPr>
                <w:ins w:id="625" w:author="Poul V Madsen" w:date="2014-11-10T11:35:00Z"/>
                <w:color w:val="000000"/>
              </w:rPr>
            </w:pPr>
            <w:proofErr w:type="spellStart"/>
            <w:ins w:id="626" w:author="Poul V Madsen" w:date="2014-11-10T11:35:00Z">
              <w:r>
                <w:rPr>
                  <w:color w:val="000000"/>
                </w:rPr>
                <w:t>AogD</w:t>
              </w:r>
              <w:proofErr w:type="gramStart"/>
              <w:r>
                <w:rPr>
                  <w:color w:val="000000"/>
                </w:rPr>
                <w:t>.MeddelelseMultiSend</w:t>
              </w:r>
              <w:commentRangeEnd w:id="619"/>
              <w:proofErr w:type="spellEnd"/>
              <w:proofErr w:type="gramEnd"/>
              <w:r>
                <w:rPr>
                  <w:rStyle w:val="Kommentarhenvisning"/>
                  <w:rFonts w:asciiTheme="minorHAnsi" w:hAnsiTheme="minorHAnsi" w:cstheme="minorBidi"/>
                </w:rPr>
                <w:commentReference w:id="619"/>
              </w:r>
            </w:ins>
          </w:p>
        </w:tc>
      </w:tr>
    </w:tbl>
    <w:p w14:paraId="37FFC5A7" w14:textId="77777777" w:rsidR="005E03D1" w:rsidRDefault="005E03D1" w:rsidP="005E03D1">
      <w:pPr>
        <w:pStyle w:val="Normal11"/>
        <w:rPr>
          <w:ins w:id="627"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67512517" w14:textId="77777777" w:rsidTr="0074661D">
        <w:trPr>
          <w:ins w:id="628" w:author="Poul V Madsen" w:date="2014-11-10T11:35:00Z"/>
        </w:trPr>
        <w:tc>
          <w:tcPr>
            <w:tcW w:w="9869" w:type="dxa"/>
            <w:shd w:val="clear" w:color="auto" w:fill="auto"/>
          </w:tcPr>
          <w:p w14:paraId="6A4E5A94" w14:textId="77777777" w:rsidR="005E03D1" w:rsidRDefault="005E03D1" w:rsidP="0074661D">
            <w:pPr>
              <w:pStyle w:val="Normal11"/>
              <w:rPr>
                <w:ins w:id="629" w:author="Poul V Madsen" w:date="2014-11-10T11:35:00Z"/>
              </w:rPr>
            </w:pPr>
            <w:ins w:id="630" w:author="Poul V Madsen" w:date="2014-11-10T11:35:00Z">
              <w:r>
                <w:rPr>
                  <w:b/>
                </w:rPr>
                <w:t>Slutbetingelser</w:t>
              </w:r>
            </w:ins>
          </w:p>
          <w:p w14:paraId="5AF5C179" w14:textId="77777777" w:rsidR="005E03D1" w:rsidRDefault="005E03D1" w:rsidP="0074661D">
            <w:pPr>
              <w:pStyle w:val="Normal11"/>
              <w:rPr>
                <w:ins w:id="631" w:author="Poul V Madsen" w:date="2014-11-10T11:35:00Z"/>
              </w:rPr>
            </w:pPr>
            <w:ins w:id="632" w:author="Poul V Madsen" w:date="2014-11-10T11:35:00Z">
              <w:r>
                <w:t xml:space="preserve">Løsningen har dannet kontoudtog og eller rapport efter de indtastede kriterier og denne rapport og eller kontoudtog er hvis ønsket printet eller tilgængelig via fil (i format til videre bearbejdelse) til aktøren. </w:t>
              </w:r>
            </w:ins>
          </w:p>
          <w:p w14:paraId="210C1367" w14:textId="77777777" w:rsidR="005E03D1" w:rsidRPr="00500C03" w:rsidRDefault="005E03D1" w:rsidP="0074661D">
            <w:pPr>
              <w:pStyle w:val="Normal11"/>
              <w:rPr>
                <w:ins w:id="633" w:author="Poul V Madsen" w:date="2014-11-10T11:35:00Z"/>
              </w:rPr>
            </w:pPr>
            <w:commentRangeStart w:id="634"/>
            <w:ins w:id="635" w:author="Poul V Madsen" w:date="2014-11-10T11:35:00Z">
              <w:r>
                <w:t xml:space="preserve">Evt. er kontoudtoget sendt til </w:t>
              </w:r>
              <w:proofErr w:type="spellStart"/>
              <w:r>
                <w:t>AogD</w:t>
              </w:r>
              <w:proofErr w:type="spellEnd"/>
              <w:r>
                <w:t>.</w:t>
              </w:r>
              <w:commentRangeEnd w:id="634"/>
              <w:r>
                <w:rPr>
                  <w:rStyle w:val="Kommentarhenvisning"/>
                  <w:rFonts w:asciiTheme="minorHAnsi" w:hAnsiTheme="minorHAnsi" w:cstheme="minorBidi"/>
                </w:rPr>
                <w:commentReference w:id="634"/>
              </w:r>
            </w:ins>
          </w:p>
        </w:tc>
      </w:tr>
      <w:tr w:rsidR="005E03D1" w14:paraId="3B720EAD" w14:textId="77777777" w:rsidTr="0074661D">
        <w:trPr>
          <w:ins w:id="636" w:author="Poul V Madsen" w:date="2014-11-10T11:35:00Z"/>
        </w:trPr>
        <w:tc>
          <w:tcPr>
            <w:tcW w:w="9869" w:type="dxa"/>
            <w:shd w:val="clear" w:color="auto" w:fill="auto"/>
          </w:tcPr>
          <w:p w14:paraId="2F08D8EB" w14:textId="77777777" w:rsidR="005E03D1" w:rsidRDefault="005E03D1" w:rsidP="0074661D">
            <w:pPr>
              <w:pStyle w:val="Normal11"/>
              <w:rPr>
                <w:ins w:id="637" w:author="Poul V Madsen" w:date="2014-11-10T11:35:00Z"/>
              </w:rPr>
            </w:pPr>
            <w:ins w:id="638" w:author="Poul V Madsen" w:date="2014-11-10T11:35:00Z">
              <w:r>
                <w:rPr>
                  <w:b/>
                </w:rPr>
                <w:t>Noter</w:t>
              </w:r>
            </w:ins>
          </w:p>
          <w:p w14:paraId="017688FD" w14:textId="77777777" w:rsidR="005E03D1" w:rsidRPr="00500C03" w:rsidRDefault="005E03D1" w:rsidP="0074661D">
            <w:pPr>
              <w:pStyle w:val="Normal11"/>
              <w:rPr>
                <w:ins w:id="639" w:author="Poul V Madsen" w:date="2014-11-10T11:35:00Z"/>
              </w:rPr>
            </w:pPr>
          </w:p>
        </w:tc>
      </w:tr>
      <w:tr w:rsidR="005E03D1" w14:paraId="42E453E4" w14:textId="77777777" w:rsidTr="0074661D">
        <w:trPr>
          <w:ins w:id="640" w:author="Poul V Madsen" w:date="2014-11-10T11:35:00Z"/>
        </w:trPr>
        <w:tc>
          <w:tcPr>
            <w:tcW w:w="9869" w:type="dxa"/>
            <w:shd w:val="clear" w:color="auto" w:fill="auto"/>
          </w:tcPr>
          <w:p w14:paraId="21A9E89B" w14:textId="77777777" w:rsidR="005E03D1" w:rsidRDefault="005E03D1" w:rsidP="0074661D">
            <w:pPr>
              <w:pStyle w:val="Normal11"/>
              <w:rPr>
                <w:ins w:id="641" w:author="Poul V Madsen" w:date="2014-11-10T11:35:00Z"/>
              </w:rPr>
            </w:pPr>
            <w:ins w:id="642" w:author="Poul V Madsen" w:date="2014-11-10T11:35:00Z">
              <w:r>
                <w:rPr>
                  <w:b/>
                </w:rPr>
                <w:t>Servicebeskrivelse</w:t>
              </w:r>
            </w:ins>
          </w:p>
          <w:p w14:paraId="0E4D3484" w14:textId="77777777" w:rsidR="005E03D1" w:rsidRPr="00500C03" w:rsidRDefault="005E03D1" w:rsidP="0074661D">
            <w:pPr>
              <w:pStyle w:val="Normal11"/>
              <w:rPr>
                <w:ins w:id="643" w:author="Poul V Madsen" w:date="2014-11-10T11:35:00Z"/>
              </w:rPr>
            </w:pPr>
          </w:p>
        </w:tc>
      </w:tr>
    </w:tbl>
    <w:p w14:paraId="4C73248C" w14:textId="77777777" w:rsidR="005E03D1" w:rsidRDefault="005E03D1" w:rsidP="005E03D1">
      <w:pPr>
        <w:pStyle w:val="Overskrift2"/>
        <w:numPr>
          <w:ilvl w:val="1"/>
          <w:numId w:val="3"/>
        </w:numPr>
        <w:rPr>
          <w:ins w:id="644" w:author="Poul V Madsen" w:date="2014-11-10T11:35:00Z"/>
        </w:rPr>
      </w:pPr>
      <w:bookmarkStart w:id="645" w:name="_Toc401731488"/>
      <w:bookmarkStart w:id="646" w:name="_Toc403729830"/>
      <w:ins w:id="647" w:author="Poul V Madsen" w:date="2014-11-10T11:35:00Z">
        <w:r>
          <w:t>13.09 Bestil kontoudtog -NY</w:t>
        </w:r>
        <w:bookmarkEnd w:id="645"/>
        <w:bookmarkEnd w:id="646"/>
      </w:ins>
    </w:p>
    <w:p w14:paraId="784DFD13" w14:textId="77777777" w:rsidR="005E03D1" w:rsidRDefault="005E03D1" w:rsidP="005E03D1">
      <w:pPr>
        <w:pStyle w:val="Normal11"/>
        <w:rPr>
          <w:ins w:id="648"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73542233" w14:textId="77777777" w:rsidTr="0074661D">
        <w:trPr>
          <w:ins w:id="649" w:author="Poul V Madsen" w:date="2014-11-10T11:35:00Z"/>
        </w:trPr>
        <w:tc>
          <w:tcPr>
            <w:tcW w:w="9869" w:type="dxa"/>
            <w:shd w:val="clear" w:color="auto" w:fill="auto"/>
          </w:tcPr>
          <w:p w14:paraId="62F2C985" w14:textId="77777777" w:rsidR="005E03D1" w:rsidRDefault="005E03D1" w:rsidP="0074661D">
            <w:pPr>
              <w:pStyle w:val="Normal11"/>
              <w:rPr>
                <w:ins w:id="650" w:author="Poul V Madsen" w:date="2014-11-10T11:35:00Z"/>
              </w:rPr>
            </w:pPr>
            <w:ins w:id="651" w:author="Poul V Madsen" w:date="2014-11-10T11:35:00Z">
              <w:r>
                <w:rPr>
                  <w:b/>
                </w:rPr>
                <w:t>Formål</w:t>
              </w:r>
            </w:ins>
          </w:p>
          <w:p w14:paraId="1729EAAE" w14:textId="77777777" w:rsidR="005E03D1" w:rsidRDefault="005E03D1" w:rsidP="0074661D">
            <w:pPr>
              <w:pStyle w:val="Normal11"/>
              <w:rPr>
                <w:ins w:id="652" w:author="Poul V Madsen" w:date="2014-11-10T11:35:00Z"/>
              </w:rPr>
            </w:pPr>
            <w:ins w:id="653" w:author="Poul V Madsen" w:date="2014-11-10T11:35:00Z">
              <w:r>
                <w:t xml:space="preserve">Give mulighed for </w:t>
              </w:r>
              <w:proofErr w:type="gramStart"/>
              <w:r>
                <w:t>danne</w:t>
              </w:r>
              <w:proofErr w:type="gramEnd"/>
              <w:r>
                <w:t xml:space="preserve"> og kommunikere kontoudtog til brugere enten </w:t>
              </w:r>
              <w:proofErr w:type="spellStart"/>
              <w:r>
                <w:t>adhoc</w:t>
              </w:r>
              <w:proofErr w:type="spellEnd"/>
              <w:r>
                <w:t xml:space="preserve"> eller på bestemte </w:t>
              </w:r>
              <w:proofErr w:type="spellStart"/>
              <w:r>
                <w:t>tidspunkter.f.eks</w:t>
              </w:r>
              <w:proofErr w:type="spellEnd"/>
              <w:r>
                <w:t xml:space="preserve">. </w:t>
              </w:r>
              <w:proofErr w:type="gramStart"/>
              <w:r>
                <w:t>til brugere der ikke har adgang til kommunikationsmappen.</w:t>
              </w:r>
              <w:proofErr w:type="gramEnd"/>
            </w:ins>
          </w:p>
          <w:p w14:paraId="3E1CD640" w14:textId="77777777" w:rsidR="005E03D1" w:rsidRPr="00500C03" w:rsidRDefault="005E03D1" w:rsidP="0074661D">
            <w:pPr>
              <w:pStyle w:val="Normal11"/>
              <w:rPr>
                <w:ins w:id="654" w:author="Poul V Madsen" w:date="2014-11-10T11:35:00Z"/>
              </w:rPr>
            </w:pPr>
          </w:p>
        </w:tc>
      </w:tr>
      <w:tr w:rsidR="005E03D1" w14:paraId="084B3C41" w14:textId="77777777" w:rsidTr="0074661D">
        <w:trPr>
          <w:ins w:id="655" w:author="Poul V Madsen" w:date="2014-11-10T11:35:00Z"/>
        </w:trPr>
        <w:tc>
          <w:tcPr>
            <w:tcW w:w="9869" w:type="dxa"/>
            <w:shd w:val="clear" w:color="auto" w:fill="auto"/>
          </w:tcPr>
          <w:p w14:paraId="7DB0ED45" w14:textId="77777777" w:rsidR="005E03D1" w:rsidRDefault="005E03D1" w:rsidP="0074661D">
            <w:pPr>
              <w:pStyle w:val="Normal11"/>
              <w:rPr>
                <w:ins w:id="656" w:author="Poul V Madsen" w:date="2014-11-10T11:35:00Z"/>
              </w:rPr>
            </w:pPr>
            <w:ins w:id="657" w:author="Poul V Madsen" w:date="2014-11-10T11:35:00Z">
              <w:r>
                <w:rPr>
                  <w:b/>
                </w:rPr>
                <w:t>Frekvens</w:t>
              </w:r>
            </w:ins>
          </w:p>
          <w:p w14:paraId="078B5BBE" w14:textId="77777777" w:rsidR="005E03D1" w:rsidRPr="00500C03" w:rsidRDefault="005E03D1" w:rsidP="0074661D">
            <w:pPr>
              <w:pStyle w:val="Normal11"/>
              <w:rPr>
                <w:ins w:id="658" w:author="Poul V Madsen" w:date="2014-11-10T11:35:00Z"/>
              </w:rPr>
            </w:pPr>
            <w:proofErr w:type="spellStart"/>
            <w:ins w:id="659" w:author="Poul V Madsen" w:date="2014-11-10T11:35:00Z">
              <w:r>
                <w:t>Adhoc</w:t>
              </w:r>
              <w:proofErr w:type="spellEnd"/>
              <w:r>
                <w:t xml:space="preserve"> eller faste tider</w:t>
              </w:r>
            </w:ins>
          </w:p>
        </w:tc>
      </w:tr>
      <w:tr w:rsidR="005E03D1" w14:paraId="719C8720" w14:textId="77777777" w:rsidTr="0074661D">
        <w:trPr>
          <w:ins w:id="660" w:author="Poul V Madsen" w:date="2014-11-10T11:35:00Z"/>
        </w:trPr>
        <w:tc>
          <w:tcPr>
            <w:tcW w:w="9869" w:type="dxa"/>
            <w:shd w:val="clear" w:color="auto" w:fill="auto"/>
          </w:tcPr>
          <w:p w14:paraId="49532DE1" w14:textId="77777777" w:rsidR="005E03D1" w:rsidRDefault="005E03D1" w:rsidP="0074661D">
            <w:pPr>
              <w:pStyle w:val="Normal11"/>
              <w:rPr>
                <w:ins w:id="661" w:author="Poul V Madsen" w:date="2014-11-10T11:35:00Z"/>
              </w:rPr>
            </w:pPr>
            <w:ins w:id="662" w:author="Poul V Madsen" w:date="2014-11-10T11:35:00Z">
              <w:r>
                <w:rPr>
                  <w:b/>
                </w:rPr>
                <w:t>Aktører</w:t>
              </w:r>
            </w:ins>
          </w:p>
          <w:p w14:paraId="1713E749" w14:textId="77777777" w:rsidR="005E03D1" w:rsidRPr="00500C03" w:rsidRDefault="005E03D1" w:rsidP="0074661D">
            <w:pPr>
              <w:pStyle w:val="Normal11"/>
              <w:rPr>
                <w:ins w:id="663" w:author="Poul V Madsen" w:date="2014-11-10T11:35:00Z"/>
              </w:rPr>
            </w:pPr>
            <w:ins w:id="664" w:author="Poul V Madsen" w:date="2014-11-10T11:35:00Z">
              <w:r>
                <w:t>A&amp;D, Sagsbehandler, Tid</w:t>
              </w:r>
            </w:ins>
          </w:p>
        </w:tc>
      </w:tr>
      <w:tr w:rsidR="005E03D1" w14:paraId="53D63929" w14:textId="77777777" w:rsidTr="0074661D">
        <w:trPr>
          <w:ins w:id="665" w:author="Poul V Madsen" w:date="2014-11-10T11:35:00Z"/>
        </w:trPr>
        <w:tc>
          <w:tcPr>
            <w:tcW w:w="9869" w:type="dxa"/>
            <w:shd w:val="clear" w:color="auto" w:fill="auto"/>
          </w:tcPr>
          <w:p w14:paraId="1CF8CBE4" w14:textId="77777777" w:rsidR="005E03D1" w:rsidRDefault="005E03D1" w:rsidP="0074661D">
            <w:pPr>
              <w:pStyle w:val="Normal11"/>
              <w:rPr>
                <w:ins w:id="666" w:author="Poul V Madsen" w:date="2014-11-10T11:35:00Z"/>
              </w:rPr>
            </w:pPr>
            <w:ins w:id="667" w:author="Poul V Madsen" w:date="2014-11-10T11:35:00Z">
              <w:r>
                <w:rPr>
                  <w:b/>
                </w:rPr>
                <w:t>Startbetingelser</w:t>
              </w:r>
            </w:ins>
          </w:p>
          <w:p w14:paraId="0FB2A7A6" w14:textId="77777777" w:rsidR="005E03D1" w:rsidRPr="00500C03" w:rsidRDefault="005E03D1" w:rsidP="0074661D">
            <w:pPr>
              <w:pStyle w:val="Normal11"/>
              <w:rPr>
                <w:ins w:id="668" w:author="Poul V Madsen" w:date="2014-11-10T11:35:00Z"/>
              </w:rPr>
            </w:pPr>
            <w:ins w:id="669" w:author="Poul V Madsen" w:date="2014-11-10T11:35:00Z">
              <w:r>
                <w:t>Der er logget på skattekontoen og bestil kontoudtog er valgt.</w:t>
              </w:r>
            </w:ins>
          </w:p>
        </w:tc>
      </w:tr>
    </w:tbl>
    <w:p w14:paraId="5C5BBA07" w14:textId="77777777" w:rsidR="005E03D1" w:rsidRDefault="005E03D1" w:rsidP="005E03D1">
      <w:pPr>
        <w:pStyle w:val="Normal11"/>
        <w:rPr>
          <w:ins w:id="670" w:author="Poul V Madsen" w:date="2014-11-10T11:35:00Z"/>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01E5364E" w14:textId="77777777" w:rsidTr="0074661D">
        <w:trPr>
          <w:ins w:id="671" w:author="Poul V Madsen" w:date="2014-11-10T11:35:00Z"/>
        </w:trPr>
        <w:tc>
          <w:tcPr>
            <w:tcW w:w="9909" w:type="dxa"/>
            <w:gridSpan w:val="3"/>
          </w:tcPr>
          <w:p w14:paraId="45FC7A1B" w14:textId="77777777" w:rsidR="005E03D1" w:rsidRPr="00500C03" w:rsidRDefault="005E03D1" w:rsidP="0074661D">
            <w:pPr>
              <w:pStyle w:val="Normal11"/>
              <w:rPr>
                <w:ins w:id="672" w:author="Poul V Madsen" w:date="2014-11-10T11:35:00Z"/>
              </w:rPr>
            </w:pPr>
            <w:ins w:id="673" w:author="Poul V Madsen" w:date="2014-11-10T11:35:00Z">
              <w:r>
                <w:rPr>
                  <w:b/>
                </w:rPr>
                <w:t>Hovedvej</w:t>
              </w:r>
            </w:ins>
          </w:p>
        </w:tc>
      </w:tr>
      <w:tr w:rsidR="005E03D1" w14:paraId="49BDDAE0" w14:textId="77777777" w:rsidTr="0074661D">
        <w:trPr>
          <w:ins w:id="674" w:author="Poul V Madsen" w:date="2014-11-10T11:35:00Z"/>
        </w:trPr>
        <w:tc>
          <w:tcPr>
            <w:tcW w:w="3356" w:type="dxa"/>
            <w:shd w:val="pct20" w:color="auto" w:fill="0000FF"/>
          </w:tcPr>
          <w:p w14:paraId="5160EF4E" w14:textId="77777777" w:rsidR="005E03D1" w:rsidRPr="00500C03" w:rsidRDefault="005E03D1" w:rsidP="0074661D">
            <w:pPr>
              <w:pStyle w:val="Normal11"/>
              <w:rPr>
                <w:ins w:id="675" w:author="Poul V Madsen" w:date="2014-11-10T11:35:00Z"/>
                <w:color w:val="FFFFFF"/>
              </w:rPr>
            </w:pPr>
            <w:ins w:id="676" w:author="Poul V Madsen" w:date="2014-11-10T11:35:00Z">
              <w:r>
                <w:rPr>
                  <w:color w:val="FFFFFF"/>
                </w:rPr>
                <w:t>Aktør</w:t>
              </w:r>
            </w:ins>
          </w:p>
        </w:tc>
        <w:tc>
          <w:tcPr>
            <w:tcW w:w="3356" w:type="dxa"/>
            <w:shd w:val="pct20" w:color="auto" w:fill="0000FF"/>
          </w:tcPr>
          <w:p w14:paraId="0EC95A2F" w14:textId="77777777" w:rsidR="005E03D1" w:rsidRPr="00500C03" w:rsidRDefault="005E03D1" w:rsidP="0074661D">
            <w:pPr>
              <w:pStyle w:val="Normal11"/>
              <w:rPr>
                <w:ins w:id="677" w:author="Poul V Madsen" w:date="2014-11-10T11:35:00Z"/>
                <w:color w:val="FFFFFF"/>
              </w:rPr>
            </w:pPr>
            <w:ins w:id="678" w:author="Poul V Madsen" w:date="2014-11-10T11:35:00Z">
              <w:r>
                <w:rPr>
                  <w:color w:val="FFFFFF"/>
                </w:rPr>
                <w:t>Løsning</w:t>
              </w:r>
            </w:ins>
          </w:p>
        </w:tc>
        <w:tc>
          <w:tcPr>
            <w:tcW w:w="3197" w:type="dxa"/>
            <w:shd w:val="pct20" w:color="auto" w:fill="0000FF"/>
          </w:tcPr>
          <w:p w14:paraId="5D957532" w14:textId="77777777" w:rsidR="005E03D1" w:rsidRPr="00500C03" w:rsidRDefault="005E03D1" w:rsidP="0074661D">
            <w:pPr>
              <w:pStyle w:val="Normal11"/>
              <w:rPr>
                <w:ins w:id="679" w:author="Poul V Madsen" w:date="2014-11-10T11:35:00Z"/>
                <w:color w:val="FFFFFF"/>
              </w:rPr>
            </w:pPr>
            <w:ins w:id="680" w:author="Poul V Madsen" w:date="2014-11-10T11:35:00Z">
              <w:r>
                <w:rPr>
                  <w:color w:val="FFFFFF"/>
                </w:rPr>
                <w:t>Service/Service operationer</w:t>
              </w:r>
            </w:ins>
          </w:p>
        </w:tc>
      </w:tr>
      <w:tr w:rsidR="005E03D1" w14:paraId="16B902EE" w14:textId="77777777" w:rsidTr="0074661D">
        <w:trPr>
          <w:ins w:id="681" w:author="Poul V Madsen" w:date="2014-11-10T11:35:00Z"/>
        </w:trPr>
        <w:tc>
          <w:tcPr>
            <w:tcW w:w="9909" w:type="dxa"/>
            <w:gridSpan w:val="3"/>
            <w:shd w:val="clear" w:color="auto" w:fill="FFFFFF"/>
          </w:tcPr>
          <w:p w14:paraId="1382A9CE" w14:textId="77777777" w:rsidR="005E03D1" w:rsidRPr="00500C03" w:rsidRDefault="005E03D1" w:rsidP="0074661D">
            <w:pPr>
              <w:pStyle w:val="Normal11"/>
              <w:rPr>
                <w:ins w:id="682" w:author="Poul V Madsen" w:date="2014-11-10T11:35:00Z"/>
                <w:b/>
              </w:rPr>
            </w:pPr>
            <w:ins w:id="683" w:author="Poul V Madsen" w:date="2014-11-10T11:35:00Z">
              <w:r>
                <w:rPr>
                  <w:b/>
                </w:rPr>
                <w:t>Trin 1: Vælg kunder</w:t>
              </w:r>
            </w:ins>
          </w:p>
        </w:tc>
      </w:tr>
      <w:tr w:rsidR="005E03D1" w14:paraId="2E39CD35" w14:textId="77777777" w:rsidTr="0074661D">
        <w:trPr>
          <w:ins w:id="684" w:author="Poul V Madsen" w:date="2014-11-10T11:35:00Z"/>
        </w:trPr>
        <w:tc>
          <w:tcPr>
            <w:tcW w:w="3356" w:type="dxa"/>
            <w:shd w:val="clear" w:color="auto" w:fill="FFFFFF"/>
          </w:tcPr>
          <w:p w14:paraId="52B215B0" w14:textId="77777777" w:rsidR="005E03D1" w:rsidRPr="00500C03" w:rsidRDefault="005E03D1" w:rsidP="0074661D">
            <w:pPr>
              <w:pStyle w:val="Normal11"/>
              <w:rPr>
                <w:ins w:id="685" w:author="Poul V Madsen" w:date="2014-11-10T11:35:00Z"/>
                <w:color w:val="000000"/>
              </w:rPr>
            </w:pPr>
            <w:ins w:id="686" w:author="Poul V Madsen" w:date="2014-11-10T11:35:00Z">
              <w:r>
                <w:rPr>
                  <w:color w:val="000000"/>
                </w:rPr>
                <w:t>Vælg kunder som skal have et kundeudtog</w:t>
              </w:r>
            </w:ins>
          </w:p>
        </w:tc>
        <w:tc>
          <w:tcPr>
            <w:tcW w:w="3356" w:type="dxa"/>
            <w:shd w:val="clear" w:color="auto" w:fill="FFFFFF"/>
          </w:tcPr>
          <w:p w14:paraId="14F6E7BE" w14:textId="77777777" w:rsidR="005E03D1" w:rsidRDefault="005E03D1" w:rsidP="0074661D">
            <w:pPr>
              <w:pStyle w:val="Normal11"/>
              <w:rPr>
                <w:ins w:id="687" w:author="Poul V Madsen" w:date="2014-11-10T11:35:00Z"/>
              </w:rPr>
            </w:pPr>
            <w:ins w:id="688" w:author="Poul V Madsen" w:date="2014-11-10T11:35:00Z">
              <w:r>
                <w:t>Opsæt oversigt over de udsøgte kunder</w:t>
              </w:r>
            </w:ins>
          </w:p>
        </w:tc>
        <w:tc>
          <w:tcPr>
            <w:tcW w:w="3197" w:type="dxa"/>
            <w:shd w:val="clear" w:color="auto" w:fill="FFFFFF"/>
          </w:tcPr>
          <w:p w14:paraId="5F251F97" w14:textId="77777777" w:rsidR="005E03D1" w:rsidRDefault="005E03D1" w:rsidP="0074661D">
            <w:pPr>
              <w:pStyle w:val="Normal11"/>
              <w:rPr>
                <w:ins w:id="689" w:author="Poul V Madsen" w:date="2014-11-10T11:35:00Z"/>
              </w:rPr>
            </w:pPr>
          </w:p>
        </w:tc>
      </w:tr>
      <w:tr w:rsidR="005E03D1" w14:paraId="6EF486FF" w14:textId="77777777" w:rsidTr="0074661D">
        <w:trPr>
          <w:ins w:id="690" w:author="Poul V Madsen" w:date="2014-11-10T11:35:00Z"/>
        </w:trPr>
        <w:tc>
          <w:tcPr>
            <w:tcW w:w="9909" w:type="dxa"/>
            <w:gridSpan w:val="3"/>
            <w:shd w:val="clear" w:color="auto" w:fill="FFFFFF"/>
          </w:tcPr>
          <w:p w14:paraId="7A822C90" w14:textId="77777777" w:rsidR="005E03D1" w:rsidRPr="00500C03" w:rsidRDefault="005E03D1" w:rsidP="0074661D">
            <w:pPr>
              <w:pStyle w:val="Normal11"/>
              <w:rPr>
                <w:ins w:id="691" w:author="Poul V Madsen" w:date="2014-11-10T11:35:00Z"/>
                <w:b/>
              </w:rPr>
            </w:pPr>
            <w:ins w:id="692" w:author="Poul V Madsen" w:date="2014-11-10T11:35:00Z">
              <w:r>
                <w:rPr>
                  <w:b/>
                </w:rPr>
                <w:t>Trin 2: Vælg kontoudtogtype</w:t>
              </w:r>
            </w:ins>
          </w:p>
        </w:tc>
      </w:tr>
      <w:tr w:rsidR="005E03D1" w14:paraId="731EF87D" w14:textId="77777777" w:rsidTr="0074661D">
        <w:trPr>
          <w:ins w:id="693" w:author="Poul V Madsen" w:date="2014-11-10T11:35:00Z"/>
        </w:trPr>
        <w:tc>
          <w:tcPr>
            <w:tcW w:w="3356" w:type="dxa"/>
            <w:shd w:val="clear" w:color="auto" w:fill="FFFFFF"/>
          </w:tcPr>
          <w:p w14:paraId="35EBDA0D" w14:textId="77777777" w:rsidR="005E03D1" w:rsidRDefault="005E03D1" w:rsidP="0074661D">
            <w:pPr>
              <w:pStyle w:val="Normal11"/>
              <w:rPr>
                <w:ins w:id="694" w:author="Poul V Madsen" w:date="2014-11-10T11:35:00Z"/>
                <w:color w:val="000000"/>
              </w:rPr>
            </w:pPr>
            <w:ins w:id="695" w:author="Poul V Madsen" w:date="2014-11-10T11:35:00Z">
              <w:r>
                <w:rPr>
                  <w:color w:val="000000"/>
                </w:rPr>
                <w:t>Der vælges en kontoudtogtype for alle eller hver enkel kunde.</w:t>
              </w:r>
            </w:ins>
          </w:p>
        </w:tc>
        <w:tc>
          <w:tcPr>
            <w:tcW w:w="3356" w:type="dxa"/>
            <w:shd w:val="clear" w:color="auto" w:fill="FFFFFF"/>
          </w:tcPr>
          <w:p w14:paraId="3418F07A" w14:textId="77777777" w:rsidR="005E03D1" w:rsidRDefault="005E03D1" w:rsidP="0074661D">
            <w:pPr>
              <w:pStyle w:val="Normal11"/>
              <w:rPr>
                <w:ins w:id="696" w:author="Poul V Madsen" w:date="2014-11-10T11:35:00Z"/>
              </w:rPr>
            </w:pPr>
          </w:p>
        </w:tc>
        <w:tc>
          <w:tcPr>
            <w:tcW w:w="3197" w:type="dxa"/>
            <w:shd w:val="clear" w:color="auto" w:fill="FFFFFF"/>
          </w:tcPr>
          <w:p w14:paraId="3BCE444C" w14:textId="77777777" w:rsidR="005E03D1" w:rsidRDefault="005E03D1" w:rsidP="0074661D">
            <w:pPr>
              <w:pStyle w:val="Normal11"/>
              <w:rPr>
                <w:ins w:id="697" w:author="Poul V Madsen" w:date="2014-11-10T11:35:00Z"/>
              </w:rPr>
            </w:pPr>
          </w:p>
        </w:tc>
      </w:tr>
      <w:tr w:rsidR="005E03D1" w14:paraId="7309E8E3" w14:textId="77777777" w:rsidTr="0074661D">
        <w:trPr>
          <w:ins w:id="698" w:author="Poul V Madsen" w:date="2014-11-10T11:35:00Z"/>
        </w:trPr>
        <w:tc>
          <w:tcPr>
            <w:tcW w:w="9909" w:type="dxa"/>
            <w:gridSpan w:val="3"/>
            <w:shd w:val="clear" w:color="auto" w:fill="FFFFFF"/>
          </w:tcPr>
          <w:p w14:paraId="062FCE4C" w14:textId="77777777" w:rsidR="005E03D1" w:rsidRPr="00500C03" w:rsidRDefault="005E03D1" w:rsidP="0074661D">
            <w:pPr>
              <w:pStyle w:val="Normal11"/>
              <w:rPr>
                <w:ins w:id="699" w:author="Poul V Madsen" w:date="2014-11-10T11:35:00Z"/>
                <w:b/>
              </w:rPr>
            </w:pPr>
            <w:ins w:id="700" w:author="Poul V Madsen" w:date="2014-11-10T11:35:00Z">
              <w:r>
                <w:rPr>
                  <w:b/>
                </w:rPr>
                <w:t>Trin 3: Vælg tidspunkt</w:t>
              </w:r>
            </w:ins>
          </w:p>
        </w:tc>
      </w:tr>
      <w:tr w:rsidR="005E03D1" w14:paraId="0C3DF79D" w14:textId="77777777" w:rsidTr="0074661D">
        <w:trPr>
          <w:ins w:id="701" w:author="Poul V Madsen" w:date="2014-11-10T11:35:00Z"/>
        </w:trPr>
        <w:tc>
          <w:tcPr>
            <w:tcW w:w="3356" w:type="dxa"/>
            <w:shd w:val="clear" w:color="auto" w:fill="FFFFFF"/>
          </w:tcPr>
          <w:p w14:paraId="5E383DE8" w14:textId="77777777" w:rsidR="005E03D1" w:rsidRDefault="005E03D1" w:rsidP="0074661D">
            <w:pPr>
              <w:pStyle w:val="Normal11"/>
              <w:rPr>
                <w:ins w:id="702" w:author="Poul V Madsen" w:date="2014-11-10T11:35:00Z"/>
                <w:color w:val="000000"/>
              </w:rPr>
            </w:pPr>
            <w:ins w:id="703" w:author="Poul V Madsen" w:date="2014-11-10T11:35:00Z">
              <w:r>
                <w:rPr>
                  <w:color w:val="000000"/>
                </w:rPr>
                <w:t>Der angives et tidspunkt for hver alle kunder eller hver enkel kunde. Der skal være mulighed for at angive straks.</w:t>
              </w:r>
            </w:ins>
          </w:p>
          <w:p w14:paraId="2EABC746" w14:textId="77777777" w:rsidR="005E03D1" w:rsidRDefault="005E03D1" w:rsidP="0074661D">
            <w:pPr>
              <w:pStyle w:val="Normal11"/>
              <w:rPr>
                <w:ins w:id="704" w:author="Poul V Madsen" w:date="2014-11-10T11:35:00Z"/>
                <w:color w:val="000000"/>
              </w:rPr>
            </w:pPr>
          </w:p>
        </w:tc>
        <w:tc>
          <w:tcPr>
            <w:tcW w:w="3356" w:type="dxa"/>
            <w:shd w:val="clear" w:color="auto" w:fill="FFFFFF"/>
          </w:tcPr>
          <w:p w14:paraId="0F0881AE" w14:textId="77777777" w:rsidR="005E03D1" w:rsidRDefault="005E03D1" w:rsidP="0074661D">
            <w:pPr>
              <w:pStyle w:val="Normal11"/>
              <w:rPr>
                <w:ins w:id="705" w:author="Poul V Madsen" w:date="2014-11-10T11:35:00Z"/>
              </w:rPr>
            </w:pPr>
            <w:ins w:id="706" w:author="Poul V Madsen" w:date="2014-11-10T11:35:00Z">
              <w:r>
                <w:t xml:space="preserve"> Hvis der valgt straks dannes kontoudtog ved først kommende kørsel eller afventes at det angivne tidspunkt bliver nået.. </w:t>
              </w:r>
            </w:ins>
          </w:p>
        </w:tc>
        <w:tc>
          <w:tcPr>
            <w:tcW w:w="3197" w:type="dxa"/>
            <w:shd w:val="clear" w:color="auto" w:fill="FFFFFF"/>
          </w:tcPr>
          <w:p w14:paraId="54639AFE" w14:textId="77777777" w:rsidR="005E03D1" w:rsidRDefault="005E03D1" w:rsidP="0074661D">
            <w:pPr>
              <w:pStyle w:val="Normal11"/>
              <w:rPr>
                <w:ins w:id="707" w:author="Poul V Madsen" w:date="2014-11-10T11:35:00Z"/>
              </w:rPr>
            </w:pPr>
          </w:p>
        </w:tc>
      </w:tr>
    </w:tbl>
    <w:p w14:paraId="405106BF" w14:textId="77777777" w:rsidR="005E03D1" w:rsidRDefault="005E03D1" w:rsidP="005E03D1">
      <w:pPr>
        <w:pStyle w:val="Normal11"/>
        <w:rPr>
          <w:ins w:id="708" w:author="Poul V Madsen" w:date="2014-11-10T11:35: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4D196DDF" w14:textId="77777777" w:rsidTr="0074661D">
        <w:trPr>
          <w:ins w:id="709" w:author="Poul V Madsen" w:date="2014-11-10T11:35:00Z"/>
        </w:trPr>
        <w:tc>
          <w:tcPr>
            <w:tcW w:w="9869" w:type="dxa"/>
            <w:shd w:val="clear" w:color="auto" w:fill="auto"/>
          </w:tcPr>
          <w:p w14:paraId="7F7C9683" w14:textId="77777777" w:rsidR="005E03D1" w:rsidRDefault="005E03D1" w:rsidP="0074661D">
            <w:pPr>
              <w:pStyle w:val="Normal11"/>
              <w:rPr>
                <w:ins w:id="710" w:author="Poul V Madsen" w:date="2014-11-10T11:35:00Z"/>
              </w:rPr>
            </w:pPr>
            <w:ins w:id="711" w:author="Poul V Madsen" w:date="2014-11-10T11:35:00Z">
              <w:r>
                <w:rPr>
                  <w:b/>
                </w:rPr>
                <w:t>Slutbetingelser</w:t>
              </w:r>
            </w:ins>
          </w:p>
          <w:p w14:paraId="69A72A94" w14:textId="77777777" w:rsidR="005E03D1" w:rsidRPr="00500C03" w:rsidRDefault="005E03D1" w:rsidP="0074661D">
            <w:pPr>
              <w:pStyle w:val="Normal11"/>
              <w:rPr>
                <w:ins w:id="712" w:author="Poul V Madsen" w:date="2014-11-10T11:35:00Z"/>
              </w:rPr>
            </w:pPr>
            <w:ins w:id="713" w:author="Poul V Madsen" w:date="2014-11-10T11:35:00Z">
              <w:r>
                <w:t>Klar til at udfører 13.09 Dan kontoudtog/rapport.</w:t>
              </w:r>
            </w:ins>
          </w:p>
        </w:tc>
      </w:tr>
      <w:tr w:rsidR="005E03D1" w14:paraId="443565C4" w14:textId="77777777" w:rsidTr="0074661D">
        <w:tc>
          <w:tcPr>
            <w:tcW w:w="9869" w:type="dxa"/>
            <w:shd w:val="clear" w:color="auto" w:fill="auto"/>
          </w:tcPr>
          <w:p w14:paraId="6398D263" w14:textId="77777777" w:rsidR="005E03D1" w:rsidRDefault="005E03D1" w:rsidP="0074661D">
            <w:pPr>
              <w:pStyle w:val="Normal11"/>
            </w:pPr>
            <w:r>
              <w:rPr>
                <w:b/>
              </w:rPr>
              <w:t>Noter</w:t>
            </w:r>
          </w:p>
          <w:p w14:paraId="78CBF9A7" w14:textId="77777777" w:rsidR="005E03D1" w:rsidRPr="00500C03" w:rsidRDefault="005E03D1" w:rsidP="0074661D">
            <w:pPr>
              <w:pStyle w:val="Normal11"/>
            </w:pPr>
          </w:p>
        </w:tc>
      </w:tr>
      <w:tr w:rsidR="005E03D1" w14:paraId="33DB7324" w14:textId="77777777" w:rsidTr="0074661D">
        <w:tc>
          <w:tcPr>
            <w:tcW w:w="9869" w:type="dxa"/>
            <w:shd w:val="clear" w:color="auto" w:fill="auto"/>
          </w:tcPr>
          <w:p w14:paraId="4F8DF1D6" w14:textId="77777777" w:rsidR="005E03D1" w:rsidRDefault="005E03D1" w:rsidP="0074661D">
            <w:pPr>
              <w:pStyle w:val="Normal11"/>
            </w:pPr>
            <w:r>
              <w:rPr>
                <w:b/>
              </w:rPr>
              <w:t>Servicebeskrivelse</w:t>
            </w:r>
          </w:p>
          <w:p w14:paraId="13836C39" w14:textId="77777777" w:rsidR="005E03D1" w:rsidRPr="00500C03" w:rsidRDefault="005E03D1" w:rsidP="0074661D">
            <w:pPr>
              <w:pStyle w:val="Normal11"/>
            </w:pPr>
          </w:p>
        </w:tc>
      </w:tr>
    </w:tbl>
    <w:p w14:paraId="04DCFAE8" w14:textId="77777777" w:rsidR="005E03D1" w:rsidRDefault="005E03D1" w:rsidP="005E03D1">
      <w:pPr>
        <w:pStyle w:val="Overskrift2"/>
        <w:numPr>
          <w:ilvl w:val="1"/>
          <w:numId w:val="3"/>
        </w:numPr>
      </w:pPr>
      <w:bookmarkStart w:id="714" w:name="_Toc401731489"/>
      <w:bookmarkStart w:id="715" w:name="_Toc403729831"/>
      <w:r>
        <w:t xml:space="preserve">13.09 Dan </w:t>
      </w:r>
      <w:proofErr w:type="spellStart"/>
      <w:r>
        <w:t>kontoudtogt</w:t>
      </w:r>
      <w:proofErr w:type="spellEnd"/>
      <w:r>
        <w:t>/rapport (web)</w:t>
      </w:r>
      <w:bookmarkEnd w:id="714"/>
      <w:bookmarkEnd w:id="715"/>
    </w:p>
    <w:p w14:paraId="2C924D0E"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1F1D369A" w14:textId="77777777" w:rsidTr="0074661D">
        <w:tc>
          <w:tcPr>
            <w:tcW w:w="9869" w:type="dxa"/>
            <w:shd w:val="clear" w:color="auto" w:fill="auto"/>
          </w:tcPr>
          <w:p w14:paraId="03A2E376" w14:textId="77777777" w:rsidR="005E03D1" w:rsidRDefault="005E03D1" w:rsidP="0074661D">
            <w:pPr>
              <w:pStyle w:val="Normal11"/>
            </w:pPr>
            <w:r>
              <w:rPr>
                <w:b/>
              </w:rPr>
              <w:t>Formål</w:t>
            </w:r>
          </w:p>
          <w:p w14:paraId="1AFCE363" w14:textId="77777777" w:rsidR="005E03D1" w:rsidRDefault="005E03D1" w:rsidP="0074661D">
            <w:pPr>
              <w:pStyle w:val="Normal11"/>
            </w:pPr>
            <w:r>
              <w:t xml:space="preserve">At </w:t>
            </w:r>
            <w:proofErr w:type="gramStart"/>
            <w:r>
              <w:t>give</w:t>
            </w:r>
            <w:proofErr w:type="gramEnd"/>
            <w:r>
              <w:t xml:space="preserve"> aktøren adgang til at sammenstille data i løsningen til brug for eksempelvis et kontoudtog. </w:t>
            </w:r>
          </w:p>
          <w:p w14:paraId="72AC054F" w14:textId="77777777" w:rsidR="005E03D1" w:rsidRDefault="005E03D1" w:rsidP="0074661D">
            <w:pPr>
              <w:pStyle w:val="Normal11"/>
            </w:pPr>
          </w:p>
          <w:p w14:paraId="4C549851" w14:textId="77777777" w:rsidR="005E03D1" w:rsidRDefault="005E03D1" w:rsidP="0074661D">
            <w:pPr>
              <w:pStyle w:val="Normal11"/>
            </w:pPr>
            <w:r>
              <w:t xml:space="preserve">Beskrivelse </w:t>
            </w:r>
          </w:p>
          <w:p w14:paraId="64643590" w14:textId="77777777" w:rsidR="005E03D1" w:rsidRDefault="005E03D1" w:rsidP="0074661D">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14:paraId="7367C2DB" w14:textId="77777777" w:rsidR="005E03D1" w:rsidRDefault="005E03D1" w:rsidP="0074661D">
            <w:pPr>
              <w:pStyle w:val="Normal11"/>
            </w:pPr>
          </w:p>
          <w:p w14:paraId="6EAB3AD3" w14:textId="77777777" w:rsidR="005E03D1" w:rsidRDefault="005E03D1" w:rsidP="0074661D">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9FCA6D1" w14:textId="77777777" w:rsidR="005E03D1" w:rsidRDefault="005E03D1" w:rsidP="0074661D">
            <w:pPr>
              <w:pStyle w:val="Normal11"/>
            </w:pPr>
          </w:p>
          <w:p w14:paraId="2C9864A3" w14:textId="77777777" w:rsidR="005E03D1" w:rsidRDefault="005E03D1" w:rsidP="0074661D">
            <w:pPr>
              <w:pStyle w:val="Normal11"/>
            </w:pPr>
            <w:r>
              <w:t>Der kan i nogen grad sammenlignes med de kontoudtog man som kunde har adgang til via netbank.</w:t>
            </w:r>
          </w:p>
          <w:p w14:paraId="6D598A58" w14:textId="77777777" w:rsidR="005E03D1" w:rsidRPr="00500C03" w:rsidRDefault="005E03D1" w:rsidP="0074661D">
            <w:pPr>
              <w:pStyle w:val="Normal11"/>
            </w:pPr>
          </w:p>
        </w:tc>
      </w:tr>
      <w:tr w:rsidR="005E03D1" w14:paraId="54C955BB" w14:textId="77777777" w:rsidTr="0074661D">
        <w:tc>
          <w:tcPr>
            <w:tcW w:w="9869" w:type="dxa"/>
            <w:shd w:val="clear" w:color="auto" w:fill="auto"/>
          </w:tcPr>
          <w:p w14:paraId="3EC46353" w14:textId="77777777" w:rsidR="005E03D1" w:rsidRDefault="005E03D1" w:rsidP="0074661D">
            <w:pPr>
              <w:pStyle w:val="Normal11"/>
            </w:pPr>
            <w:r>
              <w:rPr>
                <w:b/>
              </w:rPr>
              <w:t>Frekvens</w:t>
            </w:r>
          </w:p>
          <w:p w14:paraId="0F233588" w14:textId="77777777" w:rsidR="005E03D1" w:rsidRPr="00500C03" w:rsidRDefault="005E03D1" w:rsidP="0074661D">
            <w:pPr>
              <w:pStyle w:val="Normal11"/>
            </w:pPr>
          </w:p>
        </w:tc>
      </w:tr>
      <w:tr w:rsidR="005E03D1" w14:paraId="23E1D89C" w14:textId="77777777" w:rsidTr="0074661D">
        <w:tc>
          <w:tcPr>
            <w:tcW w:w="9869" w:type="dxa"/>
            <w:shd w:val="clear" w:color="auto" w:fill="auto"/>
          </w:tcPr>
          <w:p w14:paraId="4AEAD108" w14:textId="77777777" w:rsidR="005E03D1" w:rsidRDefault="005E03D1" w:rsidP="0074661D">
            <w:pPr>
              <w:pStyle w:val="Normal11"/>
            </w:pPr>
            <w:r>
              <w:rPr>
                <w:b/>
              </w:rPr>
              <w:t>Aktører</w:t>
            </w:r>
          </w:p>
          <w:p w14:paraId="2D62018A" w14:textId="0C68922B" w:rsidR="005E03D1" w:rsidRPr="00500C03" w:rsidRDefault="005E03D1" w:rsidP="0074661D">
            <w:pPr>
              <w:pStyle w:val="Normal11"/>
            </w:pPr>
            <w:proofErr w:type="spellStart"/>
            <w:ins w:id="716" w:author="Poul V Madsen" w:date="2014-11-10T11:35:00Z">
              <w:r>
                <w:t>KundeRepræsentant</w:t>
              </w:r>
              <w:proofErr w:type="spellEnd"/>
              <w:r>
                <w:t xml:space="preserve">, </w:t>
              </w:r>
            </w:ins>
            <w:r>
              <w:t xml:space="preserve">Sagsbehandler, Bogholder, </w:t>
            </w:r>
            <w:proofErr w:type="spellStart"/>
            <w:r>
              <w:t>KundeActor</w:t>
            </w:r>
            <w:proofErr w:type="spellEnd"/>
            <w:del w:id="717" w:author="Poul V Madsen" w:date="2014-11-10T11:35:00Z">
              <w:r w:rsidR="00EB0309">
                <w:delText>, KundeRepræsentant</w:delText>
              </w:r>
            </w:del>
          </w:p>
        </w:tc>
      </w:tr>
      <w:tr w:rsidR="005E03D1" w14:paraId="49848B02" w14:textId="77777777" w:rsidTr="0074661D">
        <w:tc>
          <w:tcPr>
            <w:tcW w:w="9869" w:type="dxa"/>
            <w:shd w:val="clear" w:color="auto" w:fill="auto"/>
          </w:tcPr>
          <w:p w14:paraId="2A3FAB78" w14:textId="77777777" w:rsidR="005E03D1" w:rsidRDefault="005E03D1" w:rsidP="0074661D">
            <w:pPr>
              <w:pStyle w:val="Normal11"/>
            </w:pPr>
            <w:r>
              <w:rPr>
                <w:b/>
              </w:rPr>
              <w:t>Startbetingelser</w:t>
            </w:r>
          </w:p>
          <w:p w14:paraId="67A1E96B" w14:textId="77777777" w:rsidR="005E03D1" w:rsidRPr="00500C03" w:rsidRDefault="005E03D1" w:rsidP="0074661D">
            <w:pPr>
              <w:pStyle w:val="Normal11"/>
            </w:pPr>
            <w:r>
              <w:t xml:space="preserve">Aktøren er logget på løsningen. </w:t>
            </w:r>
          </w:p>
        </w:tc>
      </w:tr>
    </w:tbl>
    <w:p w14:paraId="7CD59D18"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3E9DB27" w14:textId="77777777" w:rsidTr="0074661D">
        <w:tc>
          <w:tcPr>
            <w:tcW w:w="9909" w:type="dxa"/>
            <w:gridSpan w:val="3"/>
          </w:tcPr>
          <w:p w14:paraId="29F8ABF7" w14:textId="77777777" w:rsidR="005E03D1" w:rsidRPr="00500C03" w:rsidRDefault="005E03D1" w:rsidP="0074661D">
            <w:pPr>
              <w:pStyle w:val="Normal11"/>
            </w:pPr>
            <w:r>
              <w:rPr>
                <w:b/>
              </w:rPr>
              <w:t>Hovedvej</w:t>
            </w:r>
          </w:p>
        </w:tc>
      </w:tr>
      <w:tr w:rsidR="005E03D1" w14:paraId="3605E931" w14:textId="77777777" w:rsidTr="0074661D">
        <w:tc>
          <w:tcPr>
            <w:tcW w:w="3356" w:type="dxa"/>
            <w:shd w:val="pct20" w:color="auto" w:fill="0000FF"/>
          </w:tcPr>
          <w:p w14:paraId="7D893863" w14:textId="77777777" w:rsidR="005E03D1" w:rsidRPr="00500C03" w:rsidRDefault="005E03D1" w:rsidP="0074661D">
            <w:pPr>
              <w:pStyle w:val="Normal11"/>
              <w:rPr>
                <w:color w:val="FFFFFF"/>
              </w:rPr>
            </w:pPr>
            <w:r>
              <w:rPr>
                <w:color w:val="FFFFFF"/>
              </w:rPr>
              <w:t>Aktør</w:t>
            </w:r>
          </w:p>
        </w:tc>
        <w:tc>
          <w:tcPr>
            <w:tcW w:w="3356" w:type="dxa"/>
            <w:shd w:val="pct20" w:color="auto" w:fill="0000FF"/>
          </w:tcPr>
          <w:p w14:paraId="14452A46" w14:textId="77777777" w:rsidR="005E03D1" w:rsidRPr="00500C03" w:rsidRDefault="005E03D1" w:rsidP="0074661D">
            <w:pPr>
              <w:pStyle w:val="Normal11"/>
              <w:rPr>
                <w:color w:val="FFFFFF"/>
              </w:rPr>
            </w:pPr>
            <w:r>
              <w:rPr>
                <w:color w:val="FFFFFF"/>
              </w:rPr>
              <w:t>Løsning</w:t>
            </w:r>
          </w:p>
        </w:tc>
        <w:tc>
          <w:tcPr>
            <w:tcW w:w="3197" w:type="dxa"/>
            <w:shd w:val="pct20" w:color="auto" w:fill="0000FF"/>
          </w:tcPr>
          <w:p w14:paraId="3C738018" w14:textId="77777777" w:rsidR="005E03D1" w:rsidRPr="00500C03" w:rsidRDefault="005E03D1" w:rsidP="0074661D">
            <w:pPr>
              <w:pStyle w:val="Normal11"/>
              <w:rPr>
                <w:color w:val="FFFFFF"/>
              </w:rPr>
            </w:pPr>
            <w:r>
              <w:rPr>
                <w:color w:val="FFFFFF"/>
              </w:rPr>
              <w:t>Service/Service operationer</w:t>
            </w:r>
          </w:p>
        </w:tc>
      </w:tr>
      <w:tr w:rsidR="005E03D1" w14:paraId="0FE2DDD2" w14:textId="77777777" w:rsidTr="0074661D">
        <w:tc>
          <w:tcPr>
            <w:tcW w:w="9909" w:type="dxa"/>
            <w:gridSpan w:val="3"/>
            <w:shd w:val="clear" w:color="auto" w:fill="FFFFFF"/>
          </w:tcPr>
          <w:p w14:paraId="1BCFD9CA" w14:textId="77777777" w:rsidR="005E03D1" w:rsidRPr="00500C03" w:rsidRDefault="005E03D1" w:rsidP="0074661D">
            <w:pPr>
              <w:pStyle w:val="Normal11"/>
              <w:rPr>
                <w:b/>
              </w:rPr>
            </w:pPr>
            <w:r>
              <w:rPr>
                <w:b/>
              </w:rPr>
              <w:t>Trin 1: Dan kontoudtog</w:t>
            </w:r>
          </w:p>
        </w:tc>
      </w:tr>
      <w:tr w:rsidR="005E03D1" w14:paraId="06F62275" w14:textId="77777777" w:rsidTr="0074661D">
        <w:tc>
          <w:tcPr>
            <w:tcW w:w="3356" w:type="dxa"/>
            <w:shd w:val="clear" w:color="auto" w:fill="FFFFFF"/>
          </w:tcPr>
          <w:p w14:paraId="0D64870D" w14:textId="77777777" w:rsidR="005E03D1" w:rsidRPr="00500C03" w:rsidRDefault="005E03D1" w:rsidP="0074661D">
            <w:pPr>
              <w:pStyle w:val="Normal11"/>
              <w:rPr>
                <w:color w:val="000000"/>
              </w:rPr>
            </w:pPr>
            <w:r>
              <w:rPr>
                <w:color w:val="000000"/>
              </w:rPr>
              <w:t>Dan kontoudtog</w:t>
            </w:r>
          </w:p>
        </w:tc>
        <w:tc>
          <w:tcPr>
            <w:tcW w:w="3356" w:type="dxa"/>
            <w:shd w:val="clear" w:color="auto" w:fill="FFFFFF"/>
          </w:tcPr>
          <w:p w14:paraId="649DB551" w14:textId="77777777" w:rsidR="005E03D1" w:rsidRDefault="005E03D1" w:rsidP="0074661D">
            <w:pPr>
              <w:pStyle w:val="Normal11"/>
            </w:pPr>
            <w:r>
              <w:t>Giver aktøren mulighed for at danne et kontoudtog, ud fra søgekriterierne:</w:t>
            </w:r>
          </w:p>
          <w:p w14:paraId="1141DC17" w14:textId="77777777" w:rsidR="005E03D1" w:rsidRDefault="005E03D1" w:rsidP="0074661D">
            <w:pPr>
              <w:pStyle w:val="Normal11"/>
            </w:pPr>
            <w:r>
              <w:t>-</w:t>
            </w:r>
            <w:r>
              <w:tab/>
              <w:t>Periode</w:t>
            </w:r>
          </w:p>
          <w:p w14:paraId="26A514E8" w14:textId="77777777" w:rsidR="005E03D1" w:rsidRDefault="005E03D1" w:rsidP="0074661D">
            <w:pPr>
              <w:pStyle w:val="Normal11"/>
            </w:pPr>
            <w:r>
              <w:t>-</w:t>
            </w:r>
            <w:r>
              <w:tab/>
              <w:t>Beløb</w:t>
            </w:r>
          </w:p>
          <w:p w14:paraId="261FC4C0" w14:textId="77777777" w:rsidR="005E03D1" w:rsidRDefault="005E03D1" w:rsidP="0074661D">
            <w:pPr>
              <w:pStyle w:val="Normal11"/>
            </w:pPr>
            <w:r>
              <w:t>-</w:t>
            </w:r>
            <w:r>
              <w:tab/>
              <w:t>Type - som er flg.:</w:t>
            </w:r>
          </w:p>
          <w:p w14:paraId="2BCBC3A1" w14:textId="77777777" w:rsidR="005E03D1" w:rsidRDefault="005E03D1" w:rsidP="0074661D">
            <w:pPr>
              <w:pStyle w:val="Normal11"/>
            </w:pPr>
            <w:r>
              <w:t>o</w:t>
            </w:r>
            <w:r>
              <w:tab/>
              <w:t>Alle posteringstyper</w:t>
            </w:r>
          </w:p>
          <w:p w14:paraId="431CD513" w14:textId="77777777" w:rsidR="005E03D1" w:rsidRDefault="005E03D1" w:rsidP="0074661D">
            <w:pPr>
              <w:pStyle w:val="Normal11"/>
            </w:pPr>
            <w:r>
              <w:t>o</w:t>
            </w:r>
            <w:r>
              <w:tab/>
              <w:t>Fordringstyper</w:t>
            </w:r>
          </w:p>
          <w:p w14:paraId="44270EB9" w14:textId="77777777" w:rsidR="005E03D1" w:rsidRDefault="005E03D1" w:rsidP="0074661D">
            <w:pPr>
              <w:pStyle w:val="Normal11"/>
            </w:pPr>
            <w:r>
              <w:t>o</w:t>
            </w:r>
            <w:r>
              <w:tab/>
              <w:t>Indbetaling</w:t>
            </w:r>
          </w:p>
          <w:p w14:paraId="296C9A5D" w14:textId="77777777" w:rsidR="005E03D1" w:rsidRDefault="005E03D1" w:rsidP="0074661D">
            <w:pPr>
              <w:pStyle w:val="Normal11"/>
            </w:pPr>
            <w:r>
              <w:t>o</w:t>
            </w:r>
            <w:r>
              <w:tab/>
              <w:t>Udbetaling</w:t>
            </w:r>
          </w:p>
          <w:p w14:paraId="466A9C61" w14:textId="77777777" w:rsidR="005E03D1" w:rsidRDefault="005E03D1" w:rsidP="0074661D">
            <w:pPr>
              <w:pStyle w:val="Normal11"/>
            </w:pPr>
            <w:r>
              <w:t>o</w:t>
            </w:r>
            <w:r>
              <w:tab/>
              <w:t>Afskrivning</w:t>
            </w:r>
          </w:p>
          <w:p w14:paraId="02FE10BB" w14:textId="77777777" w:rsidR="005E03D1" w:rsidRDefault="005E03D1" w:rsidP="0074661D">
            <w:pPr>
              <w:pStyle w:val="Normal11"/>
            </w:pPr>
          </w:p>
          <w:p w14:paraId="67D48117" w14:textId="77777777" w:rsidR="005E03D1" w:rsidRDefault="005E03D1" w:rsidP="0074661D">
            <w:pPr>
              <w:pStyle w:val="Normal11"/>
            </w:pPr>
          </w:p>
        </w:tc>
        <w:tc>
          <w:tcPr>
            <w:tcW w:w="3197" w:type="dxa"/>
            <w:shd w:val="clear" w:color="auto" w:fill="FFFFFF"/>
          </w:tcPr>
          <w:p w14:paraId="5E69412C" w14:textId="77777777" w:rsidR="005E03D1" w:rsidRDefault="005E03D1" w:rsidP="0074661D">
            <w:pPr>
              <w:pStyle w:val="Normal11"/>
            </w:pPr>
            <w:proofErr w:type="spellStart"/>
            <w:r>
              <w:t>DMS</w:t>
            </w:r>
            <w:proofErr w:type="gramStart"/>
            <w:r>
              <w:t>.RegistreretTypeList</w:t>
            </w:r>
            <w:proofErr w:type="spellEnd"/>
            <w:proofErr w:type="gramEnd"/>
          </w:p>
        </w:tc>
      </w:tr>
      <w:tr w:rsidR="005E03D1" w14:paraId="007556E6" w14:textId="77777777" w:rsidTr="0074661D">
        <w:tc>
          <w:tcPr>
            <w:tcW w:w="9909" w:type="dxa"/>
            <w:gridSpan w:val="3"/>
            <w:shd w:val="clear" w:color="auto" w:fill="FFFFFF"/>
          </w:tcPr>
          <w:p w14:paraId="2B94A471" w14:textId="77777777" w:rsidR="005E03D1" w:rsidRPr="00500C03" w:rsidRDefault="005E03D1" w:rsidP="0074661D">
            <w:pPr>
              <w:pStyle w:val="Normal11"/>
              <w:rPr>
                <w:b/>
              </w:rPr>
            </w:pPr>
            <w:r>
              <w:rPr>
                <w:b/>
              </w:rPr>
              <w:t>Trin 2: Vis kontoudtog</w:t>
            </w:r>
          </w:p>
        </w:tc>
      </w:tr>
      <w:tr w:rsidR="005E03D1" w14:paraId="167ACF78" w14:textId="77777777" w:rsidTr="0074661D">
        <w:tc>
          <w:tcPr>
            <w:tcW w:w="3356" w:type="dxa"/>
            <w:shd w:val="clear" w:color="auto" w:fill="FFFFFF"/>
          </w:tcPr>
          <w:p w14:paraId="309372D9" w14:textId="77777777" w:rsidR="005E03D1" w:rsidRDefault="005E03D1" w:rsidP="0074661D">
            <w:pPr>
              <w:pStyle w:val="Normal11"/>
              <w:rPr>
                <w:color w:val="000000"/>
              </w:rPr>
            </w:pPr>
          </w:p>
        </w:tc>
        <w:tc>
          <w:tcPr>
            <w:tcW w:w="3356" w:type="dxa"/>
            <w:shd w:val="clear" w:color="auto" w:fill="FFFFFF"/>
          </w:tcPr>
          <w:p w14:paraId="23A9B8A4" w14:textId="77777777" w:rsidR="005E03D1" w:rsidRDefault="005E03D1" w:rsidP="0074661D">
            <w:pPr>
              <w:pStyle w:val="Normal11"/>
            </w:pPr>
            <w:r>
              <w:t xml:space="preserve">Danner og viser kontoudtog </w:t>
            </w:r>
            <w:proofErr w:type="spellStart"/>
            <w:r>
              <w:t>udfra</w:t>
            </w:r>
            <w:proofErr w:type="spellEnd"/>
            <w:r>
              <w:t xml:space="preserve"> de indtastede kriterier</w:t>
            </w:r>
          </w:p>
        </w:tc>
        <w:tc>
          <w:tcPr>
            <w:tcW w:w="3197" w:type="dxa"/>
            <w:shd w:val="clear" w:color="auto" w:fill="FFFFFF"/>
          </w:tcPr>
          <w:p w14:paraId="411D2755" w14:textId="77777777" w:rsidR="005E03D1" w:rsidRDefault="005E03D1" w:rsidP="0074661D">
            <w:pPr>
              <w:pStyle w:val="Normal11"/>
            </w:pPr>
            <w:proofErr w:type="spellStart"/>
            <w:r>
              <w:t>DMS</w:t>
            </w:r>
            <w:proofErr w:type="gramStart"/>
            <w:r>
              <w:t>.KontoUdtogSøg</w:t>
            </w:r>
            <w:proofErr w:type="spellEnd"/>
            <w:proofErr w:type="gramEnd"/>
          </w:p>
        </w:tc>
      </w:tr>
      <w:tr w:rsidR="005E03D1" w14:paraId="336E11B2" w14:textId="77777777" w:rsidTr="0074661D">
        <w:tc>
          <w:tcPr>
            <w:tcW w:w="3356" w:type="dxa"/>
            <w:shd w:val="clear" w:color="auto" w:fill="FFFFFF"/>
          </w:tcPr>
          <w:p w14:paraId="0075F9D3" w14:textId="77777777" w:rsidR="005E03D1" w:rsidRDefault="005E03D1" w:rsidP="0074661D">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14:paraId="48FDD537" w14:textId="77777777" w:rsidR="005E03D1" w:rsidRDefault="005E03D1" w:rsidP="0074661D">
            <w:pPr>
              <w:pStyle w:val="Normal11"/>
            </w:pPr>
          </w:p>
        </w:tc>
        <w:tc>
          <w:tcPr>
            <w:tcW w:w="3197" w:type="dxa"/>
            <w:shd w:val="clear" w:color="auto" w:fill="FFFFFF"/>
          </w:tcPr>
          <w:p w14:paraId="4CE97659" w14:textId="77777777" w:rsidR="005E03D1" w:rsidRDefault="005E03D1" w:rsidP="0074661D">
            <w:pPr>
              <w:pStyle w:val="Normal11"/>
            </w:pPr>
          </w:p>
        </w:tc>
      </w:tr>
      <w:tr w:rsidR="005E03D1" w14:paraId="17E91EF7" w14:textId="77777777" w:rsidTr="0074661D">
        <w:tc>
          <w:tcPr>
            <w:tcW w:w="3356" w:type="dxa"/>
            <w:shd w:val="clear" w:color="auto" w:fill="FFFFFF"/>
          </w:tcPr>
          <w:p w14:paraId="20A99995" w14:textId="77777777" w:rsidR="005E03D1" w:rsidRDefault="005E03D1" w:rsidP="0074661D">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14:paraId="25759A49" w14:textId="77777777" w:rsidR="005E03D1" w:rsidRDefault="005E03D1" w:rsidP="0074661D">
            <w:pPr>
              <w:pStyle w:val="Normal11"/>
            </w:pPr>
          </w:p>
        </w:tc>
        <w:tc>
          <w:tcPr>
            <w:tcW w:w="3197" w:type="dxa"/>
            <w:shd w:val="clear" w:color="auto" w:fill="FFFFFF"/>
          </w:tcPr>
          <w:p w14:paraId="2BAC9BFE" w14:textId="77777777" w:rsidR="005E03D1" w:rsidRDefault="005E03D1" w:rsidP="0074661D">
            <w:pPr>
              <w:pStyle w:val="Normal11"/>
            </w:pPr>
          </w:p>
        </w:tc>
      </w:tr>
      <w:tr w:rsidR="005E03D1" w14:paraId="22C171CE" w14:textId="77777777" w:rsidTr="0074661D">
        <w:tc>
          <w:tcPr>
            <w:tcW w:w="9909" w:type="dxa"/>
            <w:gridSpan w:val="3"/>
            <w:shd w:val="clear" w:color="auto" w:fill="FFFFFF"/>
          </w:tcPr>
          <w:p w14:paraId="6555AC57" w14:textId="77777777" w:rsidR="005E03D1" w:rsidRPr="00500C03" w:rsidRDefault="005E03D1" w:rsidP="0074661D">
            <w:pPr>
              <w:pStyle w:val="Normal11"/>
              <w:rPr>
                <w:b/>
              </w:rPr>
            </w:pPr>
            <w:r>
              <w:rPr>
                <w:b/>
              </w:rPr>
              <w:t xml:space="preserve">Trin 3: Download som </w:t>
            </w:r>
            <w:proofErr w:type="spellStart"/>
            <w:r>
              <w:rPr>
                <w:b/>
              </w:rPr>
              <w:t>exel</w:t>
            </w:r>
            <w:proofErr w:type="spellEnd"/>
            <w:r>
              <w:rPr>
                <w:b/>
              </w:rPr>
              <w:t>-fil</w:t>
            </w:r>
          </w:p>
        </w:tc>
      </w:tr>
      <w:tr w:rsidR="005E03D1" w14:paraId="7CC8362B" w14:textId="77777777" w:rsidTr="0074661D">
        <w:tc>
          <w:tcPr>
            <w:tcW w:w="3356" w:type="dxa"/>
            <w:shd w:val="clear" w:color="auto" w:fill="FFFFFF"/>
          </w:tcPr>
          <w:p w14:paraId="7237AA66" w14:textId="77777777" w:rsidR="005E03D1" w:rsidRDefault="005E03D1" w:rsidP="0074661D">
            <w:pPr>
              <w:pStyle w:val="Normal11"/>
              <w:rPr>
                <w:color w:val="000000"/>
              </w:rPr>
            </w:pPr>
            <w:r>
              <w:rPr>
                <w:color w:val="000000"/>
              </w:rPr>
              <w:t xml:space="preserve">Aktøren kan vælge download som </w:t>
            </w:r>
            <w:proofErr w:type="spellStart"/>
            <w:r>
              <w:rPr>
                <w:color w:val="000000"/>
              </w:rPr>
              <w:t>exel</w:t>
            </w:r>
            <w:proofErr w:type="spellEnd"/>
            <w:r>
              <w:rPr>
                <w:color w:val="000000"/>
              </w:rPr>
              <w:t>-fil</w:t>
            </w:r>
          </w:p>
        </w:tc>
        <w:tc>
          <w:tcPr>
            <w:tcW w:w="3356" w:type="dxa"/>
            <w:shd w:val="clear" w:color="auto" w:fill="FFFFFF"/>
          </w:tcPr>
          <w:p w14:paraId="5C90FE98" w14:textId="77777777" w:rsidR="005E03D1" w:rsidRDefault="005E03D1" w:rsidP="0074661D">
            <w:pPr>
              <w:pStyle w:val="Normal11"/>
            </w:pPr>
            <w:r>
              <w:t xml:space="preserve">der gives mulighed for </w:t>
            </w:r>
            <w:proofErr w:type="spellStart"/>
            <w:r>
              <w:t>down-load</w:t>
            </w:r>
            <w:proofErr w:type="spellEnd"/>
            <w:r>
              <w:t xml:space="preserve"> af kontoudtog i </w:t>
            </w:r>
            <w:proofErr w:type="spellStart"/>
            <w:r>
              <w:t>exel</w:t>
            </w:r>
            <w:proofErr w:type="spellEnd"/>
            <w:r>
              <w:t>-fil</w:t>
            </w:r>
          </w:p>
        </w:tc>
        <w:tc>
          <w:tcPr>
            <w:tcW w:w="3197" w:type="dxa"/>
            <w:shd w:val="clear" w:color="auto" w:fill="FFFFFF"/>
          </w:tcPr>
          <w:p w14:paraId="4183EA81" w14:textId="77777777" w:rsidR="005E03D1" w:rsidRDefault="005E03D1" w:rsidP="0074661D">
            <w:pPr>
              <w:pStyle w:val="Normal11"/>
            </w:pPr>
          </w:p>
        </w:tc>
      </w:tr>
    </w:tbl>
    <w:p w14:paraId="27D311A0"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31448DCA" w14:textId="77777777" w:rsidTr="0074661D">
        <w:tc>
          <w:tcPr>
            <w:tcW w:w="9909" w:type="dxa"/>
            <w:gridSpan w:val="3"/>
          </w:tcPr>
          <w:p w14:paraId="6757E04B" w14:textId="77777777" w:rsidR="005E03D1" w:rsidRPr="00500C03" w:rsidRDefault="005E03D1" w:rsidP="0074661D">
            <w:pPr>
              <w:pStyle w:val="Normal11"/>
            </w:pPr>
            <w:r>
              <w:rPr>
                <w:b/>
              </w:rPr>
              <w:t>Undtagelser</w:t>
            </w:r>
          </w:p>
        </w:tc>
      </w:tr>
      <w:tr w:rsidR="005E03D1" w14:paraId="3B424A77" w14:textId="77777777" w:rsidTr="0074661D">
        <w:tc>
          <w:tcPr>
            <w:tcW w:w="3356" w:type="dxa"/>
            <w:shd w:val="pct20" w:color="auto" w:fill="0000FF"/>
          </w:tcPr>
          <w:p w14:paraId="2E00517B" w14:textId="77777777" w:rsidR="005E03D1" w:rsidRPr="00500C03" w:rsidRDefault="005E03D1" w:rsidP="0074661D">
            <w:pPr>
              <w:pStyle w:val="Normal11"/>
              <w:rPr>
                <w:color w:val="FFFFFF"/>
              </w:rPr>
            </w:pPr>
            <w:r>
              <w:rPr>
                <w:color w:val="FFFFFF"/>
              </w:rPr>
              <w:t>Aktør</w:t>
            </w:r>
          </w:p>
        </w:tc>
        <w:tc>
          <w:tcPr>
            <w:tcW w:w="3356" w:type="dxa"/>
            <w:shd w:val="pct20" w:color="auto" w:fill="0000FF"/>
          </w:tcPr>
          <w:p w14:paraId="5D42A004" w14:textId="77777777" w:rsidR="005E03D1" w:rsidRPr="00500C03" w:rsidRDefault="005E03D1" w:rsidP="0074661D">
            <w:pPr>
              <w:pStyle w:val="Normal11"/>
              <w:rPr>
                <w:color w:val="FFFFFF"/>
              </w:rPr>
            </w:pPr>
            <w:r>
              <w:rPr>
                <w:color w:val="FFFFFF"/>
              </w:rPr>
              <w:t>Løsning</w:t>
            </w:r>
          </w:p>
        </w:tc>
        <w:tc>
          <w:tcPr>
            <w:tcW w:w="3197" w:type="dxa"/>
            <w:shd w:val="pct20" w:color="auto" w:fill="0000FF"/>
          </w:tcPr>
          <w:p w14:paraId="6001AC77" w14:textId="77777777" w:rsidR="005E03D1" w:rsidRPr="00500C03" w:rsidRDefault="005E03D1" w:rsidP="0074661D">
            <w:pPr>
              <w:pStyle w:val="Normal11"/>
              <w:rPr>
                <w:color w:val="FFFFFF"/>
              </w:rPr>
            </w:pPr>
            <w:r>
              <w:rPr>
                <w:color w:val="FFFFFF"/>
              </w:rPr>
              <w:t>Service/Service operationer</w:t>
            </w:r>
          </w:p>
        </w:tc>
      </w:tr>
      <w:tr w:rsidR="005E03D1" w14:paraId="3041F832" w14:textId="77777777" w:rsidTr="0074661D">
        <w:tc>
          <w:tcPr>
            <w:tcW w:w="9909" w:type="dxa"/>
            <w:gridSpan w:val="3"/>
            <w:shd w:val="clear" w:color="auto" w:fill="FFFFFF"/>
          </w:tcPr>
          <w:p w14:paraId="792F8D05" w14:textId="77777777" w:rsidR="005E03D1" w:rsidRPr="00500C03" w:rsidRDefault="005E03D1" w:rsidP="0074661D">
            <w:pPr>
              <w:pStyle w:val="Normal11"/>
              <w:rPr>
                <w:b/>
                <w:color w:val="000000"/>
              </w:rPr>
            </w:pPr>
            <w:proofErr w:type="spellStart"/>
            <w:r>
              <w:rPr>
                <w:b/>
                <w:color w:val="000000"/>
              </w:rPr>
              <w:t>DetailIndbetaling</w:t>
            </w:r>
            <w:proofErr w:type="spellEnd"/>
          </w:p>
        </w:tc>
      </w:tr>
      <w:tr w:rsidR="005E03D1" w14:paraId="63985DB8" w14:textId="77777777" w:rsidTr="0074661D">
        <w:tc>
          <w:tcPr>
            <w:tcW w:w="3356" w:type="dxa"/>
            <w:shd w:val="clear" w:color="auto" w:fill="FFFFFF"/>
          </w:tcPr>
          <w:p w14:paraId="6DDB67E9" w14:textId="77777777" w:rsidR="005E03D1" w:rsidRPr="00500C03" w:rsidRDefault="005E03D1" w:rsidP="0074661D">
            <w:pPr>
              <w:pStyle w:val="Normal11"/>
              <w:rPr>
                <w:color w:val="000000"/>
              </w:rPr>
            </w:pPr>
          </w:p>
        </w:tc>
        <w:tc>
          <w:tcPr>
            <w:tcW w:w="3356" w:type="dxa"/>
            <w:shd w:val="clear" w:color="auto" w:fill="FFFFFF"/>
          </w:tcPr>
          <w:p w14:paraId="152E3601" w14:textId="77777777" w:rsidR="005E03D1" w:rsidRPr="00500C03" w:rsidRDefault="005E03D1" w:rsidP="0074661D">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14:paraId="28DA8E78" w14:textId="77777777" w:rsidR="005E03D1" w:rsidRPr="00500C03" w:rsidRDefault="005E03D1" w:rsidP="0074661D">
            <w:pPr>
              <w:pStyle w:val="Normal11"/>
              <w:rPr>
                <w:color w:val="000000"/>
              </w:rPr>
            </w:pPr>
          </w:p>
        </w:tc>
      </w:tr>
      <w:tr w:rsidR="005E03D1" w14:paraId="0E4D280A" w14:textId="77777777" w:rsidTr="0074661D">
        <w:tc>
          <w:tcPr>
            <w:tcW w:w="9909" w:type="dxa"/>
            <w:gridSpan w:val="3"/>
            <w:shd w:val="clear" w:color="auto" w:fill="FFFFFF"/>
          </w:tcPr>
          <w:p w14:paraId="67504AA9" w14:textId="77777777" w:rsidR="005E03D1" w:rsidRPr="00500C03" w:rsidRDefault="005E03D1" w:rsidP="0074661D">
            <w:pPr>
              <w:pStyle w:val="Normal11"/>
              <w:rPr>
                <w:b/>
                <w:color w:val="000000"/>
              </w:rPr>
            </w:pPr>
            <w:proofErr w:type="spellStart"/>
            <w:r>
              <w:rPr>
                <w:b/>
                <w:color w:val="000000"/>
              </w:rPr>
              <w:t>DetailFordring</w:t>
            </w:r>
            <w:proofErr w:type="spellEnd"/>
          </w:p>
        </w:tc>
      </w:tr>
      <w:tr w:rsidR="005E03D1" w14:paraId="05D559D3" w14:textId="77777777" w:rsidTr="0074661D">
        <w:tc>
          <w:tcPr>
            <w:tcW w:w="3356" w:type="dxa"/>
            <w:shd w:val="clear" w:color="auto" w:fill="FFFFFF"/>
          </w:tcPr>
          <w:p w14:paraId="4105B7AA" w14:textId="77777777" w:rsidR="005E03D1" w:rsidRPr="00500C03" w:rsidRDefault="005E03D1" w:rsidP="0074661D">
            <w:pPr>
              <w:pStyle w:val="Normal11"/>
              <w:rPr>
                <w:color w:val="000000"/>
              </w:rPr>
            </w:pPr>
          </w:p>
        </w:tc>
        <w:tc>
          <w:tcPr>
            <w:tcW w:w="3356" w:type="dxa"/>
            <w:shd w:val="clear" w:color="auto" w:fill="FFFFFF"/>
          </w:tcPr>
          <w:p w14:paraId="1363B8CC" w14:textId="77777777" w:rsidR="005E03D1" w:rsidRPr="00500C03" w:rsidRDefault="005E03D1" w:rsidP="0074661D">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14:paraId="73B51AE3" w14:textId="77777777" w:rsidR="005E03D1" w:rsidRPr="00500C03" w:rsidRDefault="005E03D1" w:rsidP="0074661D">
            <w:pPr>
              <w:pStyle w:val="Normal11"/>
              <w:rPr>
                <w:color w:val="000000"/>
              </w:rPr>
            </w:pPr>
          </w:p>
        </w:tc>
      </w:tr>
      <w:tr w:rsidR="005E03D1" w14:paraId="0155183E" w14:textId="77777777" w:rsidTr="0074661D">
        <w:tc>
          <w:tcPr>
            <w:tcW w:w="3356" w:type="dxa"/>
            <w:shd w:val="clear" w:color="auto" w:fill="FFFFFF"/>
          </w:tcPr>
          <w:p w14:paraId="64E3A195" w14:textId="77777777" w:rsidR="005E03D1" w:rsidRPr="00500C03" w:rsidRDefault="005E03D1" w:rsidP="0074661D">
            <w:pPr>
              <w:pStyle w:val="Normal11"/>
              <w:rPr>
                <w:color w:val="000000"/>
              </w:rPr>
            </w:pPr>
          </w:p>
        </w:tc>
        <w:tc>
          <w:tcPr>
            <w:tcW w:w="3356" w:type="dxa"/>
            <w:shd w:val="clear" w:color="auto" w:fill="FFFFFF"/>
          </w:tcPr>
          <w:p w14:paraId="0BBAB83C" w14:textId="77777777" w:rsidR="005E03D1" w:rsidRDefault="005E03D1" w:rsidP="0074661D">
            <w:pPr>
              <w:pStyle w:val="Normal11"/>
              <w:rPr>
                <w:color w:val="000000"/>
              </w:rPr>
            </w:pPr>
          </w:p>
        </w:tc>
        <w:tc>
          <w:tcPr>
            <w:tcW w:w="3197" w:type="dxa"/>
            <w:shd w:val="clear" w:color="auto" w:fill="FFFFFF"/>
          </w:tcPr>
          <w:p w14:paraId="153A86E1" w14:textId="77777777" w:rsidR="005E03D1" w:rsidRPr="00500C03" w:rsidRDefault="005E03D1" w:rsidP="0074661D">
            <w:pPr>
              <w:pStyle w:val="Normal11"/>
              <w:rPr>
                <w:color w:val="000000"/>
              </w:rPr>
            </w:pPr>
          </w:p>
        </w:tc>
      </w:tr>
    </w:tbl>
    <w:p w14:paraId="388FC656"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9DFE205" w14:textId="77777777" w:rsidTr="0074661D">
        <w:tc>
          <w:tcPr>
            <w:tcW w:w="9869" w:type="dxa"/>
            <w:shd w:val="clear" w:color="auto" w:fill="auto"/>
          </w:tcPr>
          <w:p w14:paraId="7EB8937A" w14:textId="77777777" w:rsidR="005E03D1" w:rsidRDefault="005E03D1" w:rsidP="0074661D">
            <w:pPr>
              <w:pStyle w:val="Normal11"/>
            </w:pPr>
            <w:r>
              <w:rPr>
                <w:b/>
              </w:rPr>
              <w:t>Slutbetingelser</w:t>
            </w:r>
          </w:p>
          <w:p w14:paraId="09FEAA82" w14:textId="77777777" w:rsidR="005E03D1" w:rsidRPr="00500C03" w:rsidRDefault="005E03D1" w:rsidP="0074661D">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5E03D1" w14:paraId="49882773" w14:textId="77777777" w:rsidTr="0074661D">
        <w:tc>
          <w:tcPr>
            <w:tcW w:w="9869" w:type="dxa"/>
            <w:shd w:val="clear" w:color="auto" w:fill="auto"/>
          </w:tcPr>
          <w:p w14:paraId="6CEE9468" w14:textId="77777777" w:rsidR="005E03D1" w:rsidRDefault="005E03D1" w:rsidP="0074661D">
            <w:pPr>
              <w:pStyle w:val="Normal11"/>
            </w:pPr>
            <w:r>
              <w:rPr>
                <w:b/>
              </w:rPr>
              <w:t>Noter</w:t>
            </w:r>
          </w:p>
          <w:p w14:paraId="17C05BA2" w14:textId="77777777" w:rsidR="005E03D1" w:rsidRPr="00500C03" w:rsidRDefault="005E03D1" w:rsidP="0074661D">
            <w:pPr>
              <w:pStyle w:val="Normal11"/>
            </w:pPr>
          </w:p>
        </w:tc>
      </w:tr>
      <w:tr w:rsidR="005E03D1" w14:paraId="5B30FBC0" w14:textId="77777777" w:rsidTr="0074661D">
        <w:tc>
          <w:tcPr>
            <w:tcW w:w="9869" w:type="dxa"/>
            <w:shd w:val="clear" w:color="auto" w:fill="auto"/>
          </w:tcPr>
          <w:p w14:paraId="075E3934" w14:textId="77777777" w:rsidR="005E03D1" w:rsidRDefault="005E03D1" w:rsidP="0074661D">
            <w:pPr>
              <w:pStyle w:val="Normal11"/>
            </w:pPr>
            <w:r>
              <w:rPr>
                <w:b/>
              </w:rPr>
              <w:t>Servicebeskrivelse</w:t>
            </w:r>
          </w:p>
          <w:p w14:paraId="44C52BE0" w14:textId="77777777" w:rsidR="005E03D1" w:rsidRPr="00500C03" w:rsidRDefault="005E03D1" w:rsidP="0074661D">
            <w:pPr>
              <w:pStyle w:val="Normal11"/>
            </w:pPr>
          </w:p>
        </w:tc>
      </w:tr>
    </w:tbl>
    <w:p w14:paraId="0136EA9E" w14:textId="77777777" w:rsidR="005E03D1" w:rsidRPr="00500C03" w:rsidRDefault="005E03D1" w:rsidP="005E03D1">
      <w:pPr>
        <w:pStyle w:val="Normal11"/>
      </w:pPr>
    </w:p>
    <w:p w14:paraId="22BC2DD3" w14:textId="77777777" w:rsidR="00EB0309" w:rsidRDefault="00EB0309" w:rsidP="00EB0309">
      <w:pPr>
        <w:rPr>
          <w:del w:id="718" w:author="Poul V Madsen" w:date="2014-11-10T11:35:00Z"/>
          <w:rFonts w:ascii="Times New Roman" w:hAnsi="Times New Roman" w:cs="Times New Roman"/>
        </w:rPr>
      </w:pPr>
    </w:p>
    <w:p w14:paraId="2836C5F4" w14:textId="77777777" w:rsidR="00CC4204" w:rsidRDefault="00CC4204" w:rsidP="00CC4204">
      <w:pPr>
        <w:pStyle w:val="Normal11"/>
        <w:rPr>
          <w:del w:id="719" w:author="Poul V Madsen" w:date="2014-11-10T11:35:00Z"/>
        </w:rPr>
        <w:sectPr w:rsidR="00CC4204" w:rsidSect="00CC4204">
          <w:pgSz w:w="11906" w:h="16838"/>
          <w:pgMar w:top="1417" w:right="986" w:bottom="1417" w:left="1134" w:header="556" w:footer="850" w:gutter="57"/>
          <w:paperSrc w:first="2" w:other="2"/>
          <w:cols w:space="708"/>
          <w:docGrid w:linePitch="360"/>
        </w:sectPr>
      </w:pPr>
    </w:p>
    <w:p w14:paraId="39FCDDB9" w14:textId="183F8E2E" w:rsidR="00A123E0" w:rsidRDefault="00A123E0">
      <w:pPr>
        <w:rPr>
          <w:ins w:id="720" w:author="Poul V Madsen" w:date="2014-11-10T11:35:00Z"/>
          <w:rFonts w:ascii="Times New Roman" w:hAnsi="Times New Roman" w:cs="Times New Roman"/>
        </w:rPr>
      </w:pPr>
      <w:ins w:id="721" w:author="Poul V Madsen" w:date="2014-11-10T11:35:00Z">
        <w:r>
          <w:br w:type="page"/>
        </w:r>
      </w:ins>
    </w:p>
    <w:p w14:paraId="635448A3" w14:textId="77777777" w:rsidR="00A123E0" w:rsidRDefault="00A123E0" w:rsidP="00A123E0">
      <w:pPr>
        <w:pStyle w:val="Overskrift2"/>
        <w:numPr>
          <w:ilvl w:val="1"/>
          <w:numId w:val="2"/>
        </w:numPr>
      </w:pPr>
      <w:bookmarkStart w:id="722" w:name="_Toc403729832"/>
      <w:r>
        <w:t>14.02 Overdrag til inddrivelse</w:t>
      </w:r>
      <w:bookmarkEnd w:id="722"/>
    </w:p>
    <w:p w14:paraId="337380BD"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3DE0B65D" w14:textId="77777777" w:rsidTr="00A123E0">
        <w:tc>
          <w:tcPr>
            <w:tcW w:w="9869" w:type="dxa"/>
            <w:shd w:val="clear" w:color="auto" w:fill="auto"/>
          </w:tcPr>
          <w:p w14:paraId="711E9F3C" w14:textId="77777777" w:rsidR="00A123E0" w:rsidRDefault="00A123E0" w:rsidP="00A123E0">
            <w:pPr>
              <w:pStyle w:val="Normal11"/>
            </w:pPr>
            <w:r>
              <w:rPr>
                <w:b/>
              </w:rPr>
              <w:t>Formål</w:t>
            </w:r>
          </w:p>
          <w:p w14:paraId="3ECFB310" w14:textId="77777777" w:rsidR="00A123E0" w:rsidRDefault="00A123E0" w:rsidP="00A123E0">
            <w:pPr>
              <w:pStyle w:val="Normal11"/>
            </w:pPr>
            <w:r>
              <w:t>At få overdraget fordringer til inddrivelse ud fra de gældende retningslinjer for iværksættelse af inddrivelsesskridt og hermed at minimere risiko for at staten lider tab.</w:t>
            </w:r>
          </w:p>
          <w:p w14:paraId="411546CD" w14:textId="77777777" w:rsidR="00A123E0" w:rsidRDefault="00A123E0" w:rsidP="00A123E0">
            <w:pPr>
              <w:pStyle w:val="Normal11"/>
            </w:pPr>
          </w:p>
          <w:p w14:paraId="684A0614" w14:textId="77777777" w:rsidR="00A123E0" w:rsidRDefault="00A123E0" w:rsidP="00A123E0">
            <w:pPr>
              <w:pStyle w:val="Normal11"/>
            </w:pPr>
            <w:r>
              <w:t xml:space="preserve">Beskrivelse </w:t>
            </w:r>
          </w:p>
          <w:p w14:paraId="7AD824C6" w14:textId="77777777" w:rsidR="00A123E0" w:rsidRDefault="00A123E0" w:rsidP="00A123E0">
            <w:pPr>
              <w:pStyle w:val="Normal11"/>
            </w:pPr>
            <w:r>
              <w:t>Der er en række betingelser der skal være opfyldte før overdragelse til inddrivelse kan ske. Nedenfor er beskrevet nogle situationer. Det er specifikt angivet i de enkelte startbetingelser</w:t>
            </w:r>
          </w:p>
          <w:p w14:paraId="5107B544" w14:textId="77777777" w:rsidR="00A123E0" w:rsidRDefault="00A123E0" w:rsidP="00A123E0">
            <w:pPr>
              <w:pStyle w:val="Normal11"/>
            </w:pPr>
          </w:p>
          <w:p w14:paraId="2FC1DCC7" w14:textId="77777777" w:rsidR="00A123E0" w:rsidRDefault="00A123E0" w:rsidP="00A123E0">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14:paraId="3B3F876C" w14:textId="77777777" w:rsidR="00A123E0" w:rsidRDefault="00A123E0" w:rsidP="00A123E0">
            <w:pPr>
              <w:pStyle w:val="Normal11"/>
            </w:pPr>
          </w:p>
          <w:p w14:paraId="0F3B1EDE" w14:textId="5854F45C" w:rsidR="00A123E0" w:rsidRDefault="00A123E0" w:rsidP="00A123E0">
            <w:pPr>
              <w:pStyle w:val="Normal11"/>
            </w:pPr>
            <w:r>
              <w:t>For virksomheder</w:t>
            </w:r>
            <w:proofErr w:type="gramStart"/>
            <w:r>
              <w:t xml:space="preserve"> (CVR-nr.</w:t>
            </w:r>
            <w:proofErr w:type="gramEnd"/>
            <w:r>
              <w:t xml:space="preserve"> og SE-nr. AKR </w:t>
            </w:r>
            <w:proofErr w:type="spellStart"/>
            <w:r>
              <w:t>nr</w:t>
            </w:r>
            <w:proofErr w:type="spellEnd"/>
            <w:del w:id="723" w:author="Poul V Madsen" w:date="2014-11-10T11:35:00Z">
              <w:r w:rsidR="00CC4204">
                <w:delText>.)</w:delText>
              </w:r>
            </w:del>
            <w:ins w:id="724" w:author="Poul V Madsen" w:date="2014-11-10T11:35:00Z">
              <w:r w:rsidR="00B14605">
                <w:t xml:space="preserve"> og </w:t>
              </w:r>
              <w:proofErr w:type="spellStart"/>
              <w:r w:rsidR="00B14605">
                <w:t>UViR</w:t>
              </w:r>
              <w:proofErr w:type="spellEnd"/>
              <w:r w:rsidR="00B14605">
                <w:t xml:space="preserve"> </w:t>
              </w:r>
              <w:proofErr w:type="spellStart"/>
              <w:r w:rsidR="00B14605">
                <w:t>nr</w:t>
              </w:r>
              <w:proofErr w:type="spellEnd"/>
              <w:r>
                <w:t>)</w:t>
              </w:r>
            </w:ins>
            <w:r>
              <w:t xml:space="preserve">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t>16 .</w:t>
            </w:r>
            <w:proofErr w:type="gramEnd"/>
            <w:r>
              <w:t xml:space="preserve"> </w:t>
            </w:r>
          </w:p>
          <w:p w14:paraId="6A1BDBF3" w14:textId="77777777" w:rsidR="00A123E0" w:rsidRDefault="00A123E0" w:rsidP="00A123E0">
            <w:pPr>
              <w:pStyle w:val="Normal11"/>
            </w:pPr>
          </w:p>
          <w:p w14:paraId="49D1E70C" w14:textId="77777777" w:rsidR="00A123E0" w:rsidRDefault="00A123E0" w:rsidP="00A123E0">
            <w:pPr>
              <w:pStyle w:val="Normal11"/>
            </w:pPr>
            <w:r>
              <w:t>Denne aktivitet/</w:t>
            </w:r>
            <w:proofErr w:type="spellStart"/>
            <w:r>
              <w:t>use</w:t>
            </w:r>
            <w:proofErr w:type="spellEnd"/>
            <w:r>
              <w:t>-case sikrer, at det ikke er muligt at oparbejde en ny gæld på 5.000 kr. før fordringen overdrages til Restanceinddrivelsesmyndigheden, hvis kunden i forvejen har fordringer til inddrivelse hvor DMO er fordringshaver.</w:t>
            </w:r>
          </w:p>
          <w:p w14:paraId="1499952C" w14:textId="77777777" w:rsidR="00A123E0" w:rsidRDefault="00A123E0" w:rsidP="00A123E0">
            <w:pPr>
              <w:pStyle w:val="Normal11"/>
            </w:pPr>
          </w:p>
          <w:p w14:paraId="62FC7C58" w14:textId="77777777" w:rsidR="00A123E0" w:rsidRDefault="00A123E0" w:rsidP="00A123E0">
            <w:pPr>
              <w:pStyle w:val="Normal11"/>
            </w:pPr>
            <w:r>
              <w:t xml:space="preserve">Nedenfor er angivet nogle eksempler. Det er specifikt angivet i de enkelte startbetingelser. </w:t>
            </w:r>
          </w:p>
          <w:p w14:paraId="0B3B2120" w14:textId="77777777" w:rsidR="00A123E0" w:rsidRDefault="00A123E0" w:rsidP="00A123E0">
            <w:pPr>
              <w:pStyle w:val="Normal11"/>
            </w:pPr>
          </w:p>
          <w:p w14:paraId="76728457" w14:textId="77777777" w:rsidR="00A123E0" w:rsidRDefault="00A123E0" w:rsidP="00A123E0">
            <w:pPr>
              <w:pStyle w:val="Normal11"/>
            </w:pPr>
            <w:r>
              <w:t xml:space="preserve">At kunden i forvejen har en fordring registreret hos Inddrivelsesmyndigheden, og SRB er overskredet med x dage (parameterstyret Bilag 3.24 tabel 16). </w:t>
            </w:r>
          </w:p>
          <w:p w14:paraId="224BF4E5" w14:textId="77777777" w:rsidR="00A123E0" w:rsidRDefault="00A123E0" w:rsidP="00A123E0">
            <w:pPr>
              <w:pStyle w:val="Normal11"/>
            </w:pPr>
          </w:p>
          <w:p w14:paraId="56FEAF42" w14:textId="77777777" w:rsidR="00A123E0" w:rsidRDefault="00A123E0" w:rsidP="00A123E0">
            <w:pPr>
              <w:pStyle w:val="Normal11"/>
            </w:pPr>
            <w:r>
              <w:t xml:space="preserve">Rykkerproces for fordringer med 1 hæfter initierer, </w:t>
            </w:r>
            <w:proofErr w:type="spellStart"/>
            <w:r>
              <w:t>jf</w:t>
            </w:r>
            <w:proofErr w:type="spellEnd"/>
            <w:r>
              <w:t xml:space="preserve">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t>medhæftere</w:t>
            </w:r>
            <w:proofErr w:type="spellEnd"/>
            <w:r>
              <w:t xml:space="preserve"> til inddrivelse som ikke tidligere har været rykket.</w:t>
            </w:r>
          </w:p>
          <w:p w14:paraId="03966E6B" w14:textId="77777777" w:rsidR="00A123E0" w:rsidRDefault="00A123E0" w:rsidP="00A123E0">
            <w:pPr>
              <w:pStyle w:val="Normal11"/>
            </w:pPr>
          </w:p>
          <w:p w14:paraId="3D16A084" w14:textId="77777777" w:rsidR="00A123E0" w:rsidRDefault="00A123E0" w:rsidP="00A123E0">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w:t>
            </w:r>
            <w:proofErr w:type="spellStart"/>
            <w:proofErr w:type="gramStart"/>
            <w:r>
              <w:t>rykkes</w:t>
            </w:r>
            <w:proofErr w:type="spellEnd"/>
            <w:proofErr w:type="gramEnd"/>
            <w:r>
              <w:t xml:space="preserve"> 1. gang. Hvis u/5.000 kr. foretages intet I forbindelse med en ikke overholdt betalingsaftale, skal fremtidige SRB slettes, således at hele aftalen er annulleret. </w:t>
            </w:r>
          </w:p>
          <w:p w14:paraId="2818B0C9" w14:textId="77777777" w:rsidR="00A123E0" w:rsidRDefault="00A123E0" w:rsidP="00A123E0">
            <w:pPr>
              <w:pStyle w:val="Normal11"/>
            </w:pPr>
          </w:p>
          <w:p w14:paraId="5642D7C6" w14:textId="77777777" w:rsidR="00A123E0" w:rsidRDefault="00A123E0" w:rsidP="00A123E0">
            <w:pPr>
              <w:pStyle w:val="Normal11"/>
            </w:pPr>
            <w:r>
              <w:t>At kunden er ophørt (afmeldt for virksomheder og død ved personer), og saldoen er &gt; 0 (parameterstyret Bilag 3.24 tabel 16), og der har tidligere været fremsendt en rykker.</w:t>
            </w:r>
          </w:p>
          <w:p w14:paraId="5D5CAF14"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47B57E89" w14:textId="77777777" w:rsidR="00A123E0" w:rsidRDefault="00A123E0" w:rsidP="00A123E0">
            <w:pPr>
              <w:pStyle w:val="Normal11"/>
            </w:pPr>
          </w:p>
          <w:p w14:paraId="18C439AB" w14:textId="77777777" w:rsidR="00A123E0" w:rsidRDefault="00A123E0" w:rsidP="00A123E0">
            <w:pPr>
              <w:pStyle w:val="Normal11"/>
            </w:pPr>
            <w:r>
              <w:t>At saldoen &gt; 5000 kr. henholdsvis 100 kr. (parameterstyret Bilag 3.24. tabel 19 ), og der har tidligere været fremsendt en rykker.</w:t>
            </w:r>
          </w:p>
          <w:p w14:paraId="3AE51E2D"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02C38203" w14:textId="77777777" w:rsidR="00A123E0" w:rsidRDefault="00A123E0" w:rsidP="00A123E0">
            <w:pPr>
              <w:pStyle w:val="Normal11"/>
            </w:pPr>
          </w:p>
          <w:p w14:paraId="215F6284" w14:textId="77777777" w:rsidR="00A123E0" w:rsidRDefault="00A123E0" w:rsidP="00A123E0">
            <w:pPr>
              <w:pStyle w:val="Normal11"/>
            </w:pPr>
            <w:r>
              <w:t xml:space="preserve">Der henvises i øvrigt til OPKL § 16c, stk. 3. </w:t>
            </w:r>
          </w:p>
          <w:p w14:paraId="635328FC" w14:textId="77777777" w:rsidR="00A123E0" w:rsidRDefault="00A123E0" w:rsidP="00A123E0">
            <w:pPr>
              <w:pStyle w:val="Normal11"/>
            </w:pPr>
          </w:p>
          <w:p w14:paraId="085843E3" w14:textId="77777777" w:rsidR="00A123E0" w:rsidRDefault="00A123E0" w:rsidP="00A123E0">
            <w:pPr>
              <w:pStyle w:val="Normal11"/>
            </w:pPr>
            <w:r>
              <w:t xml:space="preserve">Overdragelse skal kunne ske dagligt (parameterstyret Bilag 3.24. tabel 16). </w:t>
            </w:r>
          </w:p>
          <w:p w14:paraId="3D310400" w14:textId="77777777" w:rsidR="00A123E0" w:rsidRDefault="00A123E0" w:rsidP="00A123E0">
            <w:pPr>
              <w:pStyle w:val="Normal11"/>
            </w:pPr>
          </w:p>
          <w:p w14:paraId="1C73581B" w14:textId="77777777" w:rsidR="00A123E0" w:rsidRDefault="00A123E0" w:rsidP="00A123E0">
            <w:pPr>
              <w:pStyle w:val="Normal11"/>
            </w:pPr>
            <w:r>
              <w:t xml:space="preserve">Det skal være muligt at spærre for en kunde, således at fordringen, selvom betingelserne for overdragelse er opfyldt, alligevel ikke skal overdrages. Dette kan aktiveres via </w:t>
            </w:r>
            <w:proofErr w:type="spellStart"/>
            <w:r>
              <w:t>use</w:t>
            </w:r>
            <w:proofErr w:type="spellEnd"/>
            <w:r>
              <w:t xml:space="preserve"> case 12.02 eller </w:t>
            </w:r>
            <w:proofErr w:type="spellStart"/>
            <w:r>
              <w:t>use</w:t>
            </w:r>
            <w:proofErr w:type="spellEnd"/>
            <w:r>
              <w:t xml:space="preserve"> case 13.03. </w:t>
            </w:r>
          </w:p>
          <w:p w14:paraId="1007D110" w14:textId="77777777" w:rsidR="00A123E0" w:rsidRDefault="00A123E0" w:rsidP="00A123E0">
            <w:pPr>
              <w:pStyle w:val="Normal11"/>
            </w:pPr>
          </w:p>
          <w:p w14:paraId="16EC10B5" w14:textId="77777777" w:rsidR="00A123E0" w:rsidRDefault="00A123E0" w:rsidP="00A123E0">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14:paraId="7949A493" w14:textId="77777777" w:rsidR="00A123E0" w:rsidRDefault="00A123E0" w:rsidP="00A123E0">
            <w:pPr>
              <w:pStyle w:val="Normal11"/>
            </w:pPr>
          </w:p>
          <w:p w14:paraId="193B9DC8" w14:textId="77777777" w:rsidR="00A123E0" w:rsidRDefault="00A123E0" w:rsidP="00A123E0">
            <w:pPr>
              <w:pStyle w:val="Normal11"/>
            </w:pPr>
            <w:r>
              <w:t xml:space="preserve">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w:t>
            </w:r>
            <w:proofErr w:type="spellStart"/>
            <w:r>
              <w:t>påløber</w:t>
            </w:r>
            <w:proofErr w:type="spellEnd"/>
            <w:r>
              <w:t xml:space="preserve">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14:paraId="1F20B73B" w14:textId="77777777" w:rsidR="00A123E0" w:rsidRDefault="00A123E0" w:rsidP="00A123E0">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14:paraId="45222767" w14:textId="77777777" w:rsidR="00A123E0" w:rsidRDefault="00A123E0" w:rsidP="00A123E0">
            <w:pPr>
              <w:pStyle w:val="Normal11"/>
            </w:pPr>
          </w:p>
          <w:p w14:paraId="4A4E7382" w14:textId="77777777" w:rsidR="00A123E0" w:rsidRDefault="00A123E0" w:rsidP="00A123E0">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14:paraId="3EB21AF1" w14:textId="77777777" w:rsidR="00A123E0" w:rsidRDefault="00A123E0" w:rsidP="00A123E0">
            <w:pPr>
              <w:pStyle w:val="Normal11"/>
            </w:pPr>
            <w:r>
              <w:t xml:space="preserve">Som en konsekvens af dette vil </w:t>
            </w:r>
            <w:proofErr w:type="spellStart"/>
            <w:r>
              <w:t>use</w:t>
            </w:r>
            <w:proofErr w:type="spellEnd"/>
            <w:r>
              <w:t xml:space="preserve"> cases, som nedskriver(opdaterer fordringen) overfor inddrivelse blive initieret. </w:t>
            </w:r>
          </w:p>
          <w:p w14:paraId="51C06BC9" w14:textId="77777777" w:rsidR="00A123E0" w:rsidRDefault="00A123E0" w:rsidP="00A123E0">
            <w:pPr>
              <w:pStyle w:val="Normal11"/>
            </w:pPr>
          </w:p>
          <w:p w14:paraId="5DF3EEDC" w14:textId="77777777" w:rsidR="00A123E0" w:rsidRDefault="00A123E0" w:rsidP="00A123E0">
            <w:pPr>
              <w:pStyle w:val="Normal11"/>
            </w:pPr>
            <w:proofErr w:type="spellStart"/>
            <w:r>
              <w:t>Bobehandling</w:t>
            </w:r>
            <w:proofErr w:type="spellEnd"/>
            <w:r>
              <w:t xml:space="preserve">: Kunder under </w:t>
            </w:r>
            <w:proofErr w:type="spellStart"/>
            <w:r>
              <w:t>bobehandling</w:t>
            </w:r>
            <w:proofErr w:type="spellEnd"/>
            <w:r>
              <w:t xml:space="preserve"> overdrages til inddrivelse under samme vilkår som alle andre kunder.</w:t>
            </w:r>
          </w:p>
          <w:p w14:paraId="721F5CE3" w14:textId="77777777" w:rsidR="00A123E0" w:rsidRDefault="00A123E0" w:rsidP="00A123E0">
            <w:pPr>
              <w:pStyle w:val="Normal11"/>
            </w:pPr>
            <w:r>
              <w:t xml:space="preserve"> </w:t>
            </w:r>
          </w:p>
          <w:p w14:paraId="383B710B" w14:textId="77777777" w:rsidR="00A123E0" w:rsidRDefault="00A123E0" w:rsidP="00A123E0">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14:paraId="5B6C8125" w14:textId="77777777" w:rsidR="00A123E0" w:rsidRDefault="00A123E0" w:rsidP="00A123E0">
            <w:pPr>
              <w:pStyle w:val="Normal11"/>
            </w:pPr>
          </w:p>
          <w:p w14:paraId="6CA35396" w14:textId="77777777" w:rsidR="00A123E0" w:rsidRDefault="00A123E0" w:rsidP="00A123E0">
            <w:pPr>
              <w:pStyle w:val="Normal11"/>
            </w:pPr>
            <w:r>
              <w:t xml:space="preserve">Det bemærkes, at service </w:t>
            </w:r>
            <w:proofErr w:type="spellStart"/>
            <w:r>
              <w:t>MFFordringIndberet</w:t>
            </w:r>
            <w:proofErr w:type="spellEnd"/>
            <w:r>
              <w:t xml:space="preserve"> sikrer, at fordringer som SKAT allerede har oprettet i modregningsregistret i forbindelse med udsendelse af rykker bliver ændret til inddrivelsesmyndigheden ved overdragelse til inddrivelse. </w:t>
            </w:r>
          </w:p>
          <w:p w14:paraId="50CA97F4" w14:textId="77777777" w:rsidR="00A123E0" w:rsidRDefault="00A123E0" w:rsidP="00A123E0">
            <w:pPr>
              <w:pStyle w:val="Normal11"/>
            </w:pPr>
          </w:p>
          <w:p w14:paraId="07344C3A" w14:textId="77777777" w:rsidR="00A123E0" w:rsidRDefault="00A123E0" w:rsidP="00A123E0">
            <w:pPr>
              <w:pStyle w:val="Normal11"/>
            </w:pPr>
            <w:r>
              <w:t xml:space="preserve">Såfremt en kunde har indgået en betalingsaftale efter udsendelse af rykker 1 skal der ikke ske overdragelse til inddrivelse. Hvis kunden efterfølgende misligholder betalingsaftale indgår kunden i de generelle </w:t>
            </w:r>
            <w:proofErr w:type="spellStart"/>
            <w:r>
              <w:t>betinmgelser</w:t>
            </w:r>
            <w:proofErr w:type="spellEnd"/>
            <w:r>
              <w:t xml:space="preserve"> for overdragelse til inddrivelse der er på kontoen.</w:t>
            </w:r>
          </w:p>
          <w:p w14:paraId="7C5D05B6" w14:textId="77777777" w:rsidR="00A123E0" w:rsidRDefault="00A123E0" w:rsidP="00A123E0">
            <w:pPr>
              <w:pStyle w:val="Normal11"/>
            </w:pPr>
          </w:p>
          <w:p w14:paraId="17B1239C" w14:textId="77777777" w:rsidR="00A123E0" w:rsidRDefault="00A123E0" w:rsidP="00A123E0">
            <w:pPr>
              <w:pStyle w:val="Normal11"/>
            </w:pPr>
            <w:r>
              <w:t>Manuel overdragelse til inddrivelse</w:t>
            </w:r>
          </w:p>
          <w:p w14:paraId="01AFE155" w14:textId="77777777" w:rsidR="00A123E0" w:rsidRDefault="00A123E0" w:rsidP="00A123E0">
            <w:pPr>
              <w:pStyle w:val="Normal11"/>
            </w:pPr>
            <w: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w:t>
            </w:r>
            <w:proofErr w:type="spellStart"/>
            <w:r>
              <w:t>bobehandling</w:t>
            </w:r>
            <w:proofErr w:type="spellEnd"/>
            <w:r>
              <w:t>. I denne proces skal der ikke foretages validering om fordringen i øvrigt opfylder kravene til overdragelse til inddrivelse. Det kan der ses bort fra</w:t>
            </w:r>
          </w:p>
          <w:p w14:paraId="53641C32" w14:textId="77777777" w:rsidR="00A123E0" w:rsidRDefault="00A123E0" w:rsidP="00A123E0">
            <w:pPr>
              <w:pStyle w:val="Normal11"/>
            </w:pPr>
          </w:p>
          <w:p w14:paraId="4450DD44" w14:textId="611AB236" w:rsidR="00A123E0" w:rsidRDefault="00A123E0" w:rsidP="00A123E0">
            <w:pPr>
              <w:pStyle w:val="Normal11"/>
              <w:rPr>
                <w:ins w:id="725" w:author="Poul V Madsen" w:date="2014-11-10T11:35:00Z"/>
              </w:rPr>
            </w:pPr>
            <w:ins w:id="726" w:author="Poul V Madsen" w:date="2014-11-10T11:35:00Z">
              <w:r>
                <w:t>Overdragelse af fordringer for AK</w:t>
              </w:r>
              <w:r w:rsidR="00EA7458">
                <w:t xml:space="preserve">R og </w:t>
              </w:r>
              <w:proofErr w:type="spellStart"/>
              <w:r w:rsidR="00EA7458">
                <w:t>UViR</w:t>
              </w:r>
              <w:proofErr w:type="spellEnd"/>
              <w:r w:rsidR="00EA7458">
                <w:t xml:space="preserve"> kunder til inddrivels</w:t>
              </w:r>
              <w:r>
                <w:t>e</w:t>
              </w:r>
            </w:ins>
          </w:p>
          <w:p w14:paraId="6D2174B9" w14:textId="33DF4EF3" w:rsidR="00A123E0" w:rsidRDefault="00A123E0" w:rsidP="00A123E0">
            <w:pPr>
              <w:pStyle w:val="Normal11"/>
              <w:rPr>
                <w:ins w:id="727" w:author="Poul V Madsen" w:date="2014-11-25T09:05:00Z"/>
              </w:rPr>
            </w:pPr>
            <w:ins w:id="728" w:author="Poul V Madsen" w:date="2014-11-10T11:35:00Z">
              <w:r>
                <w:t>Adresseoplysninger skal afleveres til inddrivelse (EFI) i forbindelse med oprettelse af fordring.</w:t>
              </w:r>
            </w:ins>
          </w:p>
          <w:p w14:paraId="155E8818" w14:textId="10F76D41" w:rsidR="009B712A" w:rsidRDefault="009B712A" w:rsidP="00A123E0">
            <w:pPr>
              <w:pStyle w:val="Normal11"/>
              <w:rPr>
                <w:ins w:id="729" w:author="Poul V Madsen" w:date="2014-11-10T11:35:00Z"/>
              </w:rPr>
            </w:pPr>
            <w:proofErr w:type="spellStart"/>
            <w:ins w:id="730" w:author="Poul V Madsen" w:date="2014-11-25T09:06:00Z">
              <w:r>
                <w:t>MFFordringI</w:t>
              </w:r>
            </w:ins>
            <w:ins w:id="731" w:author="Poul V Madsen" w:date="2014-11-25T09:07:00Z">
              <w:r>
                <w:t>ndberet</w:t>
              </w:r>
              <w:proofErr w:type="spellEnd"/>
              <w:r>
                <w:t xml:space="preserve"> service vil blive ændret således at det vil være muligt at indberette </w:t>
              </w:r>
              <w:proofErr w:type="spellStart"/>
              <w:r>
                <w:t>KundeNummer</w:t>
              </w:r>
              <w:proofErr w:type="spellEnd"/>
              <w:r>
                <w:t xml:space="preserve"> og </w:t>
              </w:r>
              <w:proofErr w:type="spellStart"/>
              <w:r>
                <w:t>KundeType</w:t>
              </w:r>
              <w:proofErr w:type="spellEnd"/>
              <w:r>
                <w:t>.</w:t>
              </w:r>
            </w:ins>
          </w:p>
          <w:p w14:paraId="429A8B59" w14:textId="77777777" w:rsidR="00A123E0" w:rsidRPr="0029378B" w:rsidRDefault="00A123E0" w:rsidP="00A123E0">
            <w:pPr>
              <w:pStyle w:val="Normal11"/>
            </w:pPr>
          </w:p>
        </w:tc>
      </w:tr>
      <w:tr w:rsidR="00A123E0" w14:paraId="424D1B00" w14:textId="77777777" w:rsidTr="00A123E0">
        <w:tc>
          <w:tcPr>
            <w:tcW w:w="9869" w:type="dxa"/>
            <w:shd w:val="clear" w:color="auto" w:fill="auto"/>
          </w:tcPr>
          <w:p w14:paraId="70C0F03D" w14:textId="77777777" w:rsidR="00A123E0" w:rsidRDefault="00A123E0" w:rsidP="00A123E0">
            <w:pPr>
              <w:pStyle w:val="Normal11"/>
            </w:pPr>
            <w:r>
              <w:rPr>
                <w:b/>
              </w:rPr>
              <w:t>Frekvens</w:t>
            </w:r>
          </w:p>
          <w:p w14:paraId="34CD47ED" w14:textId="77777777" w:rsidR="00A123E0" w:rsidRPr="0029378B" w:rsidRDefault="00A123E0" w:rsidP="00A123E0">
            <w:pPr>
              <w:pStyle w:val="Normal11"/>
            </w:pPr>
            <w:r>
              <w:t>Dagligt</w:t>
            </w:r>
          </w:p>
        </w:tc>
      </w:tr>
      <w:tr w:rsidR="00A123E0" w14:paraId="11EED001" w14:textId="77777777" w:rsidTr="00A123E0">
        <w:tc>
          <w:tcPr>
            <w:tcW w:w="9869" w:type="dxa"/>
            <w:shd w:val="clear" w:color="auto" w:fill="auto"/>
          </w:tcPr>
          <w:p w14:paraId="2311A8EB" w14:textId="77777777" w:rsidR="00A123E0" w:rsidRDefault="00A123E0" w:rsidP="00A123E0">
            <w:pPr>
              <w:pStyle w:val="Normal11"/>
            </w:pPr>
            <w:r>
              <w:rPr>
                <w:b/>
              </w:rPr>
              <w:t>Aktører</w:t>
            </w:r>
          </w:p>
          <w:p w14:paraId="7789F1A5" w14:textId="77777777" w:rsidR="00A123E0" w:rsidRDefault="00A123E0" w:rsidP="00A123E0">
            <w:pPr>
              <w:pStyle w:val="Normal11"/>
            </w:pPr>
            <w:r>
              <w:t>Tid</w:t>
            </w:r>
          </w:p>
          <w:p w14:paraId="02084294" w14:textId="77777777" w:rsidR="00A123E0" w:rsidRPr="0029378B" w:rsidRDefault="00A123E0" w:rsidP="00A123E0">
            <w:pPr>
              <w:pStyle w:val="Normal11"/>
            </w:pPr>
            <w:r>
              <w:t>Sagsbehandler</w:t>
            </w:r>
          </w:p>
        </w:tc>
      </w:tr>
      <w:tr w:rsidR="00A123E0" w14:paraId="2A13D106" w14:textId="77777777" w:rsidTr="00A123E0">
        <w:tc>
          <w:tcPr>
            <w:tcW w:w="9869" w:type="dxa"/>
            <w:shd w:val="clear" w:color="auto" w:fill="auto"/>
          </w:tcPr>
          <w:p w14:paraId="11AE7E9A" w14:textId="77777777" w:rsidR="00A123E0" w:rsidRDefault="00A123E0" w:rsidP="00A123E0">
            <w:pPr>
              <w:pStyle w:val="Normal11"/>
            </w:pPr>
            <w:r>
              <w:rPr>
                <w:b/>
              </w:rPr>
              <w:t>Startbetingelser</w:t>
            </w:r>
          </w:p>
          <w:p w14:paraId="6E3B81F4" w14:textId="77777777" w:rsidR="00A123E0" w:rsidRDefault="00A123E0" w:rsidP="00A123E0">
            <w:pPr>
              <w:pStyle w:val="Normal11"/>
            </w:pPr>
            <w:r>
              <w:t xml:space="preserve">At fordringer er af en type der må overdrages til inddrivelse </w:t>
            </w:r>
          </w:p>
          <w:p w14:paraId="7BF56DB1" w14:textId="77777777" w:rsidR="00A123E0" w:rsidRDefault="00A123E0" w:rsidP="00A123E0">
            <w:pPr>
              <w:pStyle w:val="Normal11"/>
            </w:pPr>
            <w:r>
              <w:t>og</w:t>
            </w:r>
          </w:p>
          <w:p w14:paraId="117E097A" w14:textId="77777777" w:rsidR="00A123E0" w:rsidRDefault="00A123E0" w:rsidP="00A123E0">
            <w:pPr>
              <w:pStyle w:val="Normal11"/>
            </w:pPr>
            <w:r>
              <w:t xml:space="preserve">At en betalingsordning er misligholdt </w:t>
            </w:r>
            <w:proofErr w:type="spellStart"/>
            <w:r>
              <w:t>d.v.s</w:t>
            </w:r>
            <w:proofErr w:type="spellEnd"/>
            <w:r>
              <w:t xml:space="preserve"> at SRB for en rate under ordningen er overskredet med xx dage (parameterstyret Bilag 3.24 tabel 19) og saldo er &gt;5000 kr. (virksomheder) henholdsvis 100 kr.(personer) (parameterstyret Bilag 3.24 tabel 16) og fordringer er rykket</w:t>
            </w:r>
          </w:p>
          <w:p w14:paraId="2B3E4FA2" w14:textId="77777777" w:rsidR="00A123E0" w:rsidRDefault="00A123E0" w:rsidP="00A123E0">
            <w:pPr>
              <w:pStyle w:val="Normal11"/>
            </w:pPr>
            <w:r>
              <w:t xml:space="preserve">eller </w:t>
            </w:r>
          </w:p>
          <w:p w14:paraId="1081CA2E" w14:textId="77777777" w:rsidR="00A123E0" w:rsidRDefault="00A123E0" w:rsidP="00A123E0">
            <w:pPr>
              <w:pStyle w:val="Normal11"/>
            </w:pPr>
            <w:r>
              <w:t>Kunden har allerede en fordring markeret til inddrivelse hvor fordringshaver er SKAT og SRB er overskredet med X dage (</w:t>
            </w:r>
            <w:proofErr w:type="spellStart"/>
            <w:r>
              <w:t>parameterstyretBilag</w:t>
            </w:r>
            <w:proofErr w:type="spellEnd"/>
            <w:r>
              <w:t xml:space="preserve"> 3.24 tabel 16)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5E35EF65" w14:textId="77777777" w:rsidR="00A123E0" w:rsidRDefault="00A123E0" w:rsidP="00A123E0">
            <w:pPr>
              <w:pStyle w:val="Normal11"/>
            </w:pPr>
            <w:r>
              <w:t xml:space="preserve">eller </w:t>
            </w:r>
          </w:p>
          <w:p w14:paraId="562DE7BB" w14:textId="77777777" w:rsidR="00A123E0" w:rsidRDefault="00A123E0" w:rsidP="00A123E0">
            <w:pPr>
              <w:pStyle w:val="Normal11"/>
            </w:pPr>
            <w:r>
              <w:t>Kunden er afmeldt, SRB er overskredet med x dage (</w:t>
            </w:r>
            <w:proofErr w:type="spellStart"/>
            <w:r>
              <w:t>parameterstyretBilag</w:t>
            </w:r>
            <w:proofErr w:type="spellEnd"/>
            <w:r>
              <w:t xml:space="preserve"> 3.24 tabel 16), og saldo er &gt; 0 kr., og der har tidligere været fremsendt en rykker (parameterstyret).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3A1FDC4E" w14:textId="77777777" w:rsidR="00A123E0" w:rsidRDefault="00A123E0" w:rsidP="00A123E0">
            <w:pPr>
              <w:pStyle w:val="Normal11"/>
            </w:pPr>
            <w:r>
              <w:t xml:space="preserve">eller </w:t>
            </w:r>
          </w:p>
          <w:p w14:paraId="73538156" w14:textId="77777777" w:rsidR="00A123E0" w:rsidRDefault="00A123E0" w:rsidP="00A123E0">
            <w:pPr>
              <w:pStyle w:val="Normal11"/>
            </w:pPr>
            <w:r>
              <w:t xml:space="preserve">Debetsaldo &gt; 5000 kr.(virksomheder) henholdsvis 100 kr.(personer) (parameterstyret Bilag 3.24 tabel 16), og der har tidligere været fremsendt en rykker og der er ikke andre </w:t>
            </w:r>
            <w:proofErr w:type="spellStart"/>
            <w:r>
              <w:t>hæftere</w:t>
            </w:r>
            <w:proofErr w:type="spellEnd"/>
            <w:r>
              <w:t xml:space="preserve"> på den/de relevante fordring/er</w:t>
            </w:r>
          </w:p>
          <w:p w14:paraId="6595BABF" w14:textId="77777777" w:rsidR="00A123E0" w:rsidRDefault="00A123E0" w:rsidP="00A123E0">
            <w:pPr>
              <w:pStyle w:val="Normal11"/>
            </w:pPr>
            <w:r>
              <w:t>eller</w:t>
            </w:r>
          </w:p>
          <w:p w14:paraId="3C2A30FD" w14:textId="77777777" w:rsidR="00A123E0" w:rsidRDefault="00A123E0" w:rsidP="00A123E0">
            <w:pPr>
              <w:pStyle w:val="Normal11"/>
            </w:pPr>
            <w:r>
              <w:t xml:space="preserve">Debetsaldo &gt; 5000 kr.(virksomheder) henholdsvis 100 kr. (personer)(parameterstyret Bilag 3.24 tabel 16), og der har tidligere været fremsendt en rykker og </w:t>
            </w:r>
            <w:proofErr w:type="spellStart"/>
            <w:r>
              <w:t>medhæftere</w:t>
            </w:r>
            <w:proofErr w:type="spellEnd"/>
            <w:r>
              <w:t xml:space="preserve"> er også rykket og denne rykkers SRB er også overskredet</w:t>
            </w:r>
          </w:p>
          <w:p w14:paraId="39A64090" w14:textId="77777777" w:rsidR="00A123E0" w:rsidRDefault="00A123E0" w:rsidP="00A123E0">
            <w:pPr>
              <w:pStyle w:val="Normal11"/>
            </w:pPr>
            <w:r>
              <w:t xml:space="preserve">eller </w:t>
            </w:r>
          </w:p>
          <w:p w14:paraId="3A07A84F" w14:textId="77777777" w:rsidR="00A123E0" w:rsidRDefault="00A123E0" w:rsidP="00A123E0">
            <w:pPr>
              <w:pStyle w:val="Normal11"/>
            </w:pPr>
            <w:r>
              <w:t xml:space="preserve">En SKAT aktør ønsker at foretage en manuel overdragelse til inddrivelse en eller flere fordringer  </w:t>
            </w:r>
          </w:p>
          <w:p w14:paraId="52D0A9ED" w14:textId="77777777" w:rsidR="00A123E0" w:rsidRPr="0029378B" w:rsidRDefault="00A123E0" w:rsidP="00A123E0">
            <w:pPr>
              <w:pStyle w:val="Normal11"/>
            </w:pPr>
          </w:p>
        </w:tc>
      </w:tr>
    </w:tbl>
    <w:p w14:paraId="5546AA8C"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Change w:id="732">
          <w:tblGrid>
            <w:gridCol w:w="3356"/>
            <w:gridCol w:w="3276"/>
            <w:gridCol w:w="80"/>
            <w:gridCol w:w="3197"/>
          </w:tblGrid>
        </w:tblGridChange>
      </w:tblGrid>
      <w:tr w:rsidR="00A123E0" w14:paraId="70B67068" w14:textId="77777777" w:rsidTr="00A123E0">
        <w:tc>
          <w:tcPr>
            <w:tcW w:w="9909" w:type="dxa"/>
            <w:gridSpan w:val="3"/>
          </w:tcPr>
          <w:p w14:paraId="13098EC2" w14:textId="77777777" w:rsidR="00A123E0" w:rsidRPr="0029378B" w:rsidRDefault="00A123E0" w:rsidP="00A123E0">
            <w:pPr>
              <w:pStyle w:val="Normal11"/>
            </w:pPr>
            <w:r>
              <w:rPr>
                <w:b/>
              </w:rPr>
              <w:t>Hovedvej</w:t>
            </w:r>
          </w:p>
        </w:tc>
      </w:tr>
      <w:tr w:rsidR="00A123E0" w14:paraId="5C80A287" w14:textId="77777777" w:rsidTr="00A123E0">
        <w:tc>
          <w:tcPr>
            <w:tcW w:w="3356" w:type="dxa"/>
            <w:shd w:val="pct20" w:color="auto" w:fill="0000FF"/>
          </w:tcPr>
          <w:p w14:paraId="22032E02"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6F08CFAD"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0140E98" w14:textId="77777777" w:rsidR="00A123E0" w:rsidRPr="0029378B" w:rsidRDefault="00A123E0" w:rsidP="00A123E0">
            <w:pPr>
              <w:pStyle w:val="Normal11"/>
              <w:rPr>
                <w:color w:val="FFFFFF"/>
              </w:rPr>
            </w:pPr>
            <w:r>
              <w:rPr>
                <w:color w:val="FFFFFF"/>
              </w:rPr>
              <w:t>Service/Service operationer</w:t>
            </w:r>
          </w:p>
        </w:tc>
      </w:tr>
      <w:tr w:rsidR="00A123E0" w14:paraId="55DE049C" w14:textId="77777777" w:rsidTr="00A123E0">
        <w:tc>
          <w:tcPr>
            <w:tcW w:w="9909" w:type="dxa"/>
            <w:gridSpan w:val="3"/>
            <w:shd w:val="clear" w:color="auto" w:fill="FFFFFF"/>
          </w:tcPr>
          <w:p w14:paraId="4DE7EF8E" w14:textId="77777777" w:rsidR="00A123E0" w:rsidRPr="0029378B" w:rsidRDefault="00A123E0" w:rsidP="00A123E0">
            <w:pPr>
              <w:pStyle w:val="Normal11"/>
              <w:rPr>
                <w:b/>
              </w:rPr>
            </w:pPr>
            <w:r>
              <w:rPr>
                <w:b/>
              </w:rPr>
              <w:t>Trin 1: Overdrag fordring til inddrivelse</w:t>
            </w:r>
          </w:p>
        </w:tc>
      </w:tr>
      <w:tr w:rsidR="00A123E0" w14:paraId="3D82EC96" w14:textId="77777777" w:rsidTr="00A123E0">
        <w:tc>
          <w:tcPr>
            <w:tcW w:w="3356" w:type="dxa"/>
            <w:shd w:val="clear" w:color="auto" w:fill="FFFFFF"/>
          </w:tcPr>
          <w:p w14:paraId="4163AF56" w14:textId="77777777" w:rsidR="00A123E0" w:rsidRPr="0029378B" w:rsidRDefault="00A123E0" w:rsidP="00A123E0">
            <w:pPr>
              <w:pStyle w:val="Normal11"/>
              <w:rPr>
                <w:color w:val="000000"/>
              </w:rPr>
            </w:pPr>
          </w:p>
        </w:tc>
        <w:tc>
          <w:tcPr>
            <w:tcW w:w="3356" w:type="dxa"/>
            <w:shd w:val="clear" w:color="auto" w:fill="FFFFFF"/>
          </w:tcPr>
          <w:p w14:paraId="284A47D7" w14:textId="77777777" w:rsidR="00A123E0" w:rsidRDefault="00A123E0" w:rsidP="00A123E0">
            <w:pPr>
              <w:pStyle w:val="Normal11"/>
            </w:pPr>
            <w:r>
              <w:t>Udsøger de fordringer som opfylder en eller flere startbetingelser og overdrag disse fordringer til Inddrivelse.</w:t>
            </w:r>
          </w:p>
          <w:p w14:paraId="44B2D587" w14:textId="77777777" w:rsidR="00A123E0" w:rsidRDefault="00A123E0" w:rsidP="00A123E0">
            <w:pPr>
              <w:pStyle w:val="Normal11"/>
            </w:pPr>
          </w:p>
          <w:p w14:paraId="1BB66E64" w14:textId="77777777" w:rsidR="00A123E0" w:rsidRDefault="00A123E0" w:rsidP="00A123E0">
            <w:pPr>
              <w:pStyle w:val="Normal11"/>
            </w:pPr>
            <w:r>
              <w:t xml:space="preserve">Der skal ske en markering af de fordringer, der er overdraget til inddrivelse, således at det umiddelbart kan ses ved opslag på kundens konto. </w:t>
            </w:r>
          </w:p>
          <w:p w14:paraId="40B5BDB5" w14:textId="77777777" w:rsidR="00A123E0" w:rsidRDefault="00A123E0" w:rsidP="00A123E0">
            <w:pPr>
              <w:pStyle w:val="Normal11"/>
            </w:pPr>
          </w:p>
          <w:p w14:paraId="173B9841" w14:textId="77777777" w:rsidR="00A123E0" w:rsidRDefault="00A123E0" w:rsidP="00A123E0">
            <w:pPr>
              <w:pStyle w:val="Normal11"/>
            </w:pPr>
            <w:r>
              <w:t>Fordringen er nu omfattet af Inddrivelsesmyndighedens regelsæt</w:t>
            </w:r>
          </w:p>
          <w:p w14:paraId="644CC4BC" w14:textId="77777777" w:rsidR="00A123E0" w:rsidRDefault="00A123E0" w:rsidP="00A123E0">
            <w:pPr>
              <w:pStyle w:val="Normal11"/>
            </w:pPr>
          </w:p>
        </w:tc>
        <w:tc>
          <w:tcPr>
            <w:tcW w:w="3197" w:type="dxa"/>
            <w:shd w:val="clear" w:color="auto" w:fill="FFFFFF"/>
          </w:tcPr>
          <w:p w14:paraId="7024594E" w14:textId="77777777" w:rsidR="00A123E0" w:rsidRDefault="00A123E0" w:rsidP="00A123E0">
            <w:pPr>
              <w:pStyle w:val="Normal11"/>
            </w:pPr>
          </w:p>
        </w:tc>
      </w:tr>
      <w:tr w:rsidR="00A123E0" w14:paraId="3F290AA3" w14:textId="77777777" w:rsidTr="00A123E0">
        <w:tc>
          <w:tcPr>
            <w:tcW w:w="9909" w:type="dxa"/>
            <w:gridSpan w:val="3"/>
            <w:shd w:val="clear" w:color="auto" w:fill="FFFFFF"/>
          </w:tcPr>
          <w:p w14:paraId="62BB1BDE" w14:textId="77777777" w:rsidR="00A123E0" w:rsidRPr="0029378B" w:rsidRDefault="00A123E0" w:rsidP="00A123E0">
            <w:pPr>
              <w:pStyle w:val="Normal11"/>
              <w:rPr>
                <w:b/>
              </w:rPr>
            </w:pPr>
            <w:r>
              <w:rPr>
                <w:b/>
              </w:rPr>
              <w:t>Trin 2: Indlæsning inddrivelse</w:t>
            </w:r>
          </w:p>
        </w:tc>
      </w:tr>
      <w:tr w:rsidR="00A123E0" w14:paraId="7BE6FEBE" w14:textId="77777777" w:rsidTr="00A123E0">
        <w:tc>
          <w:tcPr>
            <w:tcW w:w="3356" w:type="dxa"/>
            <w:shd w:val="clear" w:color="auto" w:fill="FFFFFF"/>
          </w:tcPr>
          <w:p w14:paraId="2489D3C7" w14:textId="77777777" w:rsidR="00A123E0" w:rsidRPr="0029378B" w:rsidRDefault="00A123E0" w:rsidP="00A123E0">
            <w:pPr>
              <w:pStyle w:val="Normal11"/>
              <w:rPr>
                <w:color w:val="000000"/>
              </w:rPr>
            </w:pPr>
          </w:p>
        </w:tc>
        <w:tc>
          <w:tcPr>
            <w:tcW w:w="3356" w:type="dxa"/>
            <w:shd w:val="clear" w:color="auto" w:fill="FFFFFF"/>
          </w:tcPr>
          <w:p w14:paraId="568E347C" w14:textId="77777777" w:rsidR="00A123E0" w:rsidRDefault="00A123E0" w:rsidP="00A123E0">
            <w:pPr>
              <w:pStyle w:val="Normal11"/>
            </w:pPr>
            <w:r>
              <w:t xml:space="preserve">De fordringer, der blev fremfundet under trin 1, overføres til inddrivelse. </w:t>
            </w:r>
          </w:p>
          <w:p w14:paraId="288065EB" w14:textId="71399A93" w:rsidR="00A123E0" w:rsidRDefault="009B1EA4" w:rsidP="00A123E0">
            <w:pPr>
              <w:pStyle w:val="Normal11"/>
              <w:rPr>
                <w:ins w:id="733" w:author="Poul V Madsen" w:date="2014-11-25T09:24:00Z"/>
              </w:rPr>
            </w:pPr>
            <w:ins w:id="734" w:author="Poul V Madsen" w:date="2014-11-25T09:24:00Z">
              <w:r>
                <w:t xml:space="preserve">Hvis </w:t>
              </w:r>
              <w:proofErr w:type="spellStart"/>
              <w:r>
                <w:t>kundentype</w:t>
              </w:r>
              <w:proofErr w:type="spellEnd"/>
              <w:r>
                <w:t xml:space="preserve"> er </w:t>
              </w:r>
              <w:proofErr w:type="spellStart"/>
              <w:r>
                <w:t>UViR</w:t>
              </w:r>
              <w:proofErr w:type="spellEnd"/>
              <w:r>
                <w:t xml:space="preserve"> eller AKR udføres undtagelse Kunde er af type </w:t>
              </w:r>
              <w:proofErr w:type="spellStart"/>
              <w:r>
                <w:t>UViR</w:t>
              </w:r>
              <w:proofErr w:type="spellEnd"/>
              <w:r>
                <w:t xml:space="preserve"> eller AKR.</w:t>
              </w:r>
            </w:ins>
          </w:p>
          <w:p w14:paraId="49EBF15D" w14:textId="084779A5" w:rsidR="009B1EA4" w:rsidRDefault="009B1EA4" w:rsidP="00A123E0">
            <w:pPr>
              <w:pStyle w:val="Normal11"/>
            </w:pPr>
            <w:ins w:id="735" w:author="Poul V Madsen" w:date="2014-11-25T09:24:00Z">
              <w:r>
                <w:t>Hvis</w:t>
              </w:r>
            </w:ins>
            <w:ins w:id="736" w:author="Poul V Madsen" w:date="2014-11-25T09:25:00Z">
              <w:r>
                <w:t xml:space="preserve"> fordringen opfylder regel om direkte overdragelse til inddrivelse</w:t>
              </w:r>
            </w:ins>
            <w:ins w:id="737" w:author="Poul V Madsen" w:date="2014-11-25T09:26:00Z">
              <w:r>
                <w:t xml:space="preserve"> udføres undtagelse </w:t>
              </w:r>
            </w:ins>
            <w:ins w:id="738" w:author="Poul V Madsen" w:date="2014-11-25T09:36:00Z">
              <w:r w:rsidR="006F3E77">
                <w:t>S</w:t>
              </w:r>
            </w:ins>
            <w:ins w:id="739" w:author="Poul V Madsen" w:date="2014-11-25T09:29:00Z">
              <w:r>
                <w:t>end information til kunde om overdragelse til inddrivelse.</w:t>
              </w:r>
            </w:ins>
          </w:p>
          <w:p w14:paraId="60D2BF49" w14:textId="77777777" w:rsidR="00A123E0" w:rsidRDefault="00A123E0" w:rsidP="00A123E0">
            <w:pPr>
              <w:pStyle w:val="Normal11"/>
            </w:pPr>
            <w:r>
              <w:t>Der spørges efter kvittering indtil der er modtaget kvittering for alle</w:t>
            </w:r>
          </w:p>
        </w:tc>
        <w:tc>
          <w:tcPr>
            <w:tcW w:w="3197" w:type="dxa"/>
            <w:shd w:val="clear" w:color="auto" w:fill="FFFFFF"/>
          </w:tcPr>
          <w:p w14:paraId="10014856" w14:textId="77777777" w:rsidR="00A123E0" w:rsidRDefault="00A123E0" w:rsidP="00A123E0">
            <w:pPr>
              <w:pStyle w:val="Normal11"/>
            </w:pPr>
            <w:proofErr w:type="spellStart"/>
            <w:r>
              <w:t>EFI</w:t>
            </w:r>
            <w:proofErr w:type="gramStart"/>
            <w:r>
              <w:t>.MFFordringIndberet</w:t>
            </w:r>
            <w:proofErr w:type="spellEnd"/>
            <w:proofErr w:type="gramEnd"/>
          </w:p>
          <w:p w14:paraId="1C40C58A" w14:textId="77777777" w:rsidR="00A123E0" w:rsidRDefault="00A123E0" w:rsidP="00A123E0">
            <w:pPr>
              <w:pStyle w:val="Normal11"/>
            </w:pPr>
            <w:proofErr w:type="spellStart"/>
            <w:r>
              <w:t>EFI</w:t>
            </w:r>
            <w:proofErr w:type="gramStart"/>
            <w:r>
              <w:t>.MFKvitteringHent</w:t>
            </w:r>
            <w:proofErr w:type="spellEnd"/>
            <w:proofErr w:type="gramEnd"/>
            <w:r>
              <w:fldChar w:fldCharType="begin"/>
            </w:r>
            <w:r>
              <w:instrText xml:space="preserve"> XE "</w:instrText>
            </w:r>
            <w:r w:rsidRPr="00713A51">
              <w:instrText>EFI.MFKvitteringHent</w:instrText>
            </w:r>
            <w:r>
              <w:instrText xml:space="preserve">" </w:instrText>
            </w:r>
            <w:r>
              <w:fldChar w:fldCharType="end"/>
            </w:r>
            <w:r>
              <w:fldChar w:fldCharType="begin"/>
            </w:r>
            <w:r>
              <w:instrText xml:space="preserve"> XE "</w:instrText>
            </w:r>
            <w:r w:rsidRPr="00351DDB">
              <w:instrText>EFI.MFFordringIndberet</w:instrText>
            </w:r>
            <w:r>
              <w:instrText xml:space="preserve">" </w:instrText>
            </w:r>
            <w:r>
              <w:fldChar w:fldCharType="end"/>
            </w:r>
          </w:p>
        </w:tc>
      </w:tr>
      <w:tr w:rsidR="003A0A02" w14:paraId="26C56DD6" w14:textId="77777777" w:rsidTr="000A23B5">
        <w:tc>
          <w:tcPr>
            <w:tcW w:w="3356" w:type="dxa"/>
            <w:shd w:val="clear" w:color="auto" w:fill="FFFFFF"/>
          </w:tcPr>
          <w:p w14:paraId="67C7C764" w14:textId="236C8773" w:rsidR="003A0A02" w:rsidRPr="0029378B" w:rsidRDefault="003A0A02" w:rsidP="00A123E0">
            <w:pPr>
              <w:pStyle w:val="Normal11"/>
              <w:rPr>
                <w:color w:val="000000"/>
              </w:rPr>
            </w:pPr>
            <w:proofErr w:type="gramStart"/>
            <w:ins w:id="740" w:author="Poul V Madsen" w:date="2014-11-25T09:10:00Z">
              <w:r>
                <w:rPr>
                  <w:color w:val="000000"/>
                </w:rPr>
                <w:t>Undtagelse :</w:t>
              </w:r>
              <w:proofErr w:type="gramEnd"/>
              <w:r>
                <w:rPr>
                  <w:color w:val="000000"/>
                </w:rPr>
                <w:t xml:space="preserve"> Kunde er af type </w:t>
              </w:r>
              <w:proofErr w:type="spellStart"/>
              <w:r>
                <w:rPr>
                  <w:color w:val="000000"/>
                </w:rPr>
                <w:t>UViR</w:t>
              </w:r>
              <w:proofErr w:type="spellEnd"/>
              <w:r>
                <w:rPr>
                  <w:color w:val="000000"/>
                </w:rPr>
                <w:t xml:space="preserve"> eller AKR</w:t>
              </w:r>
            </w:ins>
          </w:p>
        </w:tc>
        <w:tc>
          <w:tcPr>
            <w:tcW w:w="6553" w:type="dxa"/>
            <w:gridSpan w:val="2"/>
            <w:shd w:val="clear" w:color="auto" w:fill="FFFFFF"/>
          </w:tcPr>
          <w:p w14:paraId="0C189980" w14:textId="77777777" w:rsidR="003A0A02" w:rsidRDefault="003A0A02" w:rsidP="00A123E0">
            <w:pPr>
              <w:pStyle w:val="Normal11"/>
            </w:pPr>
          </w:p>
        </w:tc>
      </w:tr>
      <w:tr w:rsidR="009B712A" w14:paraId="6E4CD293" w14:textId="77777777" w:rsidTr="003A0A02">
        <w:tblPrEx>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741" w:author="Poul V Madsen" w:date="2014-11-25T09:21:00Z">
            <w:tblPrEx>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ins w:id="742" w:author="Poul V Madsen" w:date="2014-11-25T09:10:00Z"/>
        </w:trPr>
        <w:tc>
          <w:tcPr>
            <w:tcW w:w="3356" w:type="dxa"/>
            <w:shd w:val="clear" w:color="auto" w:fill="FFFFFF"/>
            <w:tcPrChange w:id="743" w:author="Poul V Madsen" w:date="2014-11-25T09:21:00Z">
              <w:tcPr>
                <w:tcW w:w="3356" w:type="dxa"/>
                <w:shd w:val="clear" w:color="auto" w:fill="FFFFFF"/>
              </w:tcPr>
            </w:tcPrChange>
          </w:tcPr>
          <w:p w14:paraId="20F5F7FF" w14:textId="77777777" w:rsidR="009B712A" w:rsidRDefault="009B712A" w:rsidP="00A123E0">
            <w:pPr>
              <w:pStyle w:val="Normal11"/>
              <w:rPr>
                <w:ins w:id="744" w:author="Poul V Madsen" w:date="2014-11-25T09:10:00Z"/>
                <w:color w:val="000000"/>
              </w:rPr>
            </w:pPr>
          </w:p>
        </w:tc>
        <w:tc>
          <w:tcPr>
            <w:tcW w:w="3356" w:type="dxa"/>
            <w:tcBorders>
              <w:bottom w:val="single" w:sz="4" w:space="0" w:color="auto"/>
            </w:tcBorders>
            <w:shd w:val="clear" w:color="auto" w:fill="FFFFFF"/>
            <w:tcPrChange w:id="745" w:author="Poul V Madsen" w:date="2014-11-25T09:21:00Z">
              <w:tcPr>
                <w:tcW w:w="3356" w:type="dxa"/>
                <w:gridSpan w:val="2"/>
                <w:shd w:val="clear" w:color="auto" w:fill="FFFFFF"/>
              </w:tcPr>
            </w:tcPrChange>
          </w:tcPr>
          <w:p w14:paraId="1737BE84" w14:textId="143751E8" w:rsidR="009B712A" w:rsidRDefault="009B712A" w:rsidP="00A123E0">
            <w:pPr>
              <w:pStyle w:val="Normal11"/>
              <w:rPr>
                <w:ins w:id="746" w:author="Poul V Madsen" w:date="2014-11-25T09:10:00Z"/>
              </w:rPr>
            </w:pPr>
            <w:ins w:id="747" w:author="Poul V Madsen" w:date="2014-11-25T09:10:00Z">
              <w:r>
                <w:rPr>
                  <w:color w:val="000000"/>
                </w:rPr>
                <w:t xml:space="preserve">Adresseoplysninger hentes fra AKR eller </w:t>
              </w:r>
              <w:proofErr w:type="spellStart"/>
              <w:r>
                <w:rPr>
                  <w:color w:val="000000"/>
                </w:rPr>
                <w:t>UViR</w:t>
              </w:r>
              <w:proofErr w:type="spellEnd"/>
              <w:r>
                <w:rPr>
                  <w:color w:val="000000"/>
                </w:rPr>
                <w:t xml:space="preserve"> afhængig af om kundetypen er en </w:t>
              </w:r>
              <w:proofErr w:type="spellStart"/>
              <w:r>
                <w:rPr>
                  <w:color w:val="000000"/>
                </w:rPr>
                <w:t>UViR</w:t>
              </w:r>
              <w:proofErr w:type="spellEnd"/>
              <w:r>
                <w:rPr>
                  <w:color w:val="000000"/>
                </w:rPr>
                <w:t xml:space="preserve"> type eller AKR type.</w:t>
              </w:r>
            </w:ins>
          </w:p>
        </w:tc>
        <w:tc>
          <w:tcPr>
            <w:tcW w:w="3197" w:type="dxa"/>
            <w:shd w:val="clear" w:color="auto" w:fill="FFFFFF"/>
            <w:tcPrChange w:id="748" w:author="Poul V Madsen" w:date="2014-11-25T09:21:00Z">
              <w:tcPr>
                <w:tcW w:w="3197" w:type="dxa"/>
                <w:shd w:val="clear" w:color="auto" w:fill="FFFFFF"/>
              </w:tcPr>
            </w:tcPrChange>
          </w:tcPr>
          <w:p w14:paraId="294DF88A" w14:textId="77777777" w:rsidR="009B712A" w:rsidRDefault="009B712A" w:rsidP="009B712A">
            <w:pPr>
              <w:pStyle w:val="Normal11"/>
              <w:rPr>
                <w:ins w:id="749" w:author="Poul V Madsen" w:date="2014-11-25T09:10:00Z"/>
              </w:rPr>
            </w:pPr>
            <w:proofErr w:type="spellStart"/>
            <w:ins w:id="750" w:author="Poul V Madsen" w:date="2014-11-25T09:10:00Z">
              <w:r>
                <w:t>UViRVirksomhedSamlingHent</w:t>
              </w:r>
              <w:proofErr w:type="spellEnd"/>
            </w:ins>
          </w:p>
          <w:p w14:paraId="50948F5D" w14:textId="2F449602" w:rsidR="009B712A" w:rsidRDefault="009B712A" w:rsidP="00A123E0">
            <w:pPr>
              <w:pStyle w:val="Normal11"/>
              <w:rPr>
                <w:ins w:id="751" w:author="Poul V Madsen" w:date="2014-11-25T09:10:00Z"/>
              </w:rPr>
            </w:pPr>
            <w:proofErr w:type="spellStart"/>
            <w:ins w:id="752" w:author="Poul V Madsen" w:date="2014-11-25T09:10:00Z">
              <w:r w:rsidRPr="00A123E0">
                <w:rPr>
                  <w:color w:val="000000"/>
                </w:rPr>
                <w:t>AlternativKontaktSamlingHent</w:t>
              </w:r>
              <w:proofErr w:type="spellEnd"/>
            </w:ins>
          </w:p>
        </w:tc>
      </w:tr>
      <w:tr w:rsidR="003A0A02" w14:paraId="2BDE0E08" w14:textId="77777777" w:rsidTr="003A0A02">
        <w:tblPrEx>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753" w:author="Poul V Madsen" w:date="2014-11-25T09:21:00Z">
            <w:tblPrEx>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ins w:id="754" w:author="Poul V Madsen" w:date="2014-11-25T09:14:00Z"/>
        </w:trPr>
        <w:tc>
          <w:tcPr>
            <w:tcW w:w="3356" w:type="dxa"/>
            <w:shd w:val="clear" w:color="auto" w:fill="FFFFFF"/>
            <w:tcPrChange w:id="755" w:author="Poul V Madsen" w:date="2014-11-25T09:21:00Z">
              <w:tcPr>
                <w:tcW w:w="3356" w:type="dxa"/>
                <w:shd w:val="clear" w:color="auto" w:fill="FFFFFF"/>
              </w:tcPr>
            </w:tcPrChange>
          </w:tcPr>
          <w:p w14:paraId="22162305" w14:textId="66F816C3" w:rsidR="003A0A02" w:rsidRDefault="003A0A02" w:rsidP="00A123E0">
            <w:pPr>
              <w:pStyle w:val="Normal11"/>
              <w:rPr>
                <w:ins w:id="756" w:author="Poul V Madsen" w:date="2014-11-25T09:14:00Z"/>
                <w:color w:val="000000"/>
              </w:rPr>
            </w:pPr>
            <w:ins w:id="757" w:author="Poul V Madsen" w:date="2014-11-25T09:14:00Z">
              <w:r>
                <w:rPr>
                  <w:color w:val="000000"/>
                </w:rPr>
                <w:t xml:space="preserve">Undtagelse: </w:t>
              </w:r>
            </w:ins>
            <w:ins w:id="758" w:author="Poul V Madsen" w:date="2014-11-25T09:36:00Z">
              <w:r w:rsidR="006F3E77">
                <w:rPr>
                  <w:color w:val="000000"/>
                </w:rPr>
                <w:t>S</w:t>
              </w:r>
            </w:ins>
            <w:bookmarkStart w:id="759" w:name="_GoBack"/>
            <w:bookmarkEnd w:id="759"/>
            <w:ins w:id="760" w:author="Poul V Madsen" w:date="2014-11-25T09:14:00Z">
              <w:r>
                <w:rPr>
                  <w:color w:val="000000"/>
                </w:rPr>
                <w:t>end information til kunden om overdragelse til inddrivelse.</w:t>
              </w:r>
            </w:ins>
          </w:p>
        </w:tc>
        <w:tc>
          <w:tcPr>
            <w:tcW w:w="3345" w:type="dxa"/>
            <w:tcBorders>
              <w:top w:val="single" w:sz="4" w:space="0" w:color="auto"/>
              <w:bottom w:val="single" w:sz="4" w:space="0" w:color="auto"/>
            </w:tcBorders>
            <w:shd w:val="clear" w:color="auto" w:fill="FFFFFF"/>
            <w:tcPrChange w:id="761" w:author="Poul V Madsen" w:date="2014-11-25T09:21:00Z">
              <w:tcPr>
                <w:tcW w:w="3276" w:type="dxa"/>
                <w:shd w:val="clear" w:color="auto" w:fill="FFFFFF"/>
              </w:tcPr>
            </w:tcPrChange>
          </w:tcPr>
          <w:p w14:paraId="06070B89" w14:textId="77777777" w:rsidR="003A0A02" w:rsidRDefault="003A0A02" w:rsidP="009B712A">
            <w:pPr>
              <w:pStyle w:val="Normal11"/>
              <w:rPr>
                <w:ins w:id="762" w:author="Poul V Madsen" w:date="2014-11-25T09:14:00Z"/>
              </w:rPr>
            </w:pPr>
          </w:p>
        </w:tc>
        <w:tc>
          <w:tcPr>
            <w:tcW w:w="3176" w:type="dxa"/>
            <w:shd w:val="clear" w:color="auto" w:fill="FFFFFF"/>
            <w:tcPrChange w:id="763" w:author="Poul V Madsen" w:date="2014-11-25T09:21:00Z">
              <w:tcPr>
                <w:tcW w:w="3277" w:type="dxa"/>
                <w:gridSpan w:val="2"/>
                <w:shd w:val="clear" w:color="auto" w:fill="FFFFFF"/>
              </w:tcPr>
            </w:tcPrChange>
          </w:tcPr>
          <w:p w14:paraId="2B7B14EA" w14:textId="06F1D1B7" w:rsidR="003A0A02" w:rsidRDefault="003A0A02" w:rsidP="009B712A">
            <w:pPr>
              <w:pStyle w:val="Normal11"/>
              <w:rPr>
                <w:ins w:id="764" w:author="Poul V Madsen" w:date="2014-11-25T09:14:00Z"/>
              </w:rPr>
            </w:pPr>
          </w:p>
        </w:tc>
      </w:tr>
      <w:tr w:rsidR="003A0A02" w14:paraId="2ADCE2D6" w14:textId="77777777" w:rsidTr="003A0A02">
        <w:trPr>
          <w:ins w:id="765" w:author="Poul V Madsen" w:date="2014-11-25T09:21:00Z"/>
        </w:trPr>
        <w:tc>
          <w:tcPr>
            <w:tcW w:w="3356" w:type="dxa"/>
            <w:shd w:val="clear" w:color="auto" w:fill="FFFFFF"/>
          </w:tcPr>
          <w:p w14:paraId="757C79B4" w14:textId="77777777" w:rsidR="003A0A02" w:rsidRDefault="003A0A02" w:rsidP="00A123E0">
            <w:pPr>
              <w:pStyle w:val="Normal11"/>
              <w:rPr>
                <w:ins w:id="766" w:author="Poul V Madsen" w:date="2014-11-25T09:21:00Z"/>
                <w:color w:val="000000"/>
              </w:rPr>
            </w:pPr>
          </w:p>
        </w:tc>
        <w:tc>
          <w:tcPr>
            <w:tcW w:w="3345" w:type="dxa"/>
            <w:tcBorders>
              <w:top w:val="single" w:sz="4" w:space="0" w:color="auto"/>
              <w:bottom w:val="single" w:sz="4" w:space="0" w:color="auto"/>
            </w:tcBorders>
            <w:shd w:val="clear" w:color="auto" w:fill="FFFFFF"/>
          </w:tcPr>
          <w:p w14:paraId="4355E899" w14:textId="02965DF1" w:rsidR="003A0A02" w:rsidRDefault="009B1EA4" w:rsidP="009B1EA4">
            <w:pPr>
              <w:pStyle w:val="Normal11"/>
              <w:rPr>
                <w:ins w:id="767" w:author="Poul V Madsen" w:date="2014-11-25T09:21:00Z"/>
              </w:rPr>
            </w:pPr>
            <w:ins w:id="768" w:author="Poul V Madsen" w:date="2014-11-25T09:31:00Z">
              <w:r>
                <w:t xml:space="preserve">Dan information </w:t>
              </w:r>
            </w:ins>
            <w:ins w:id="769" w:author="Poul V Madsen" w:date="2014-11-25T09:32:00Z">
              <w:r>
                <w:t xml:space="preserve">om fordring som oversendes til inddrivelse og </w:t>
              </w:r>
            </w:ins>
            <w:ins w:id="770" w:author="Poul V Madsen" w:date="2014-11-25T09:33:00Z">
              <w:r>
                <w:t>send meddelelse til kunden.</w:t>
              </w:r>
            </w:ins>
            <w:ins w:id="771" w:author="Poul V Madsen" w:date="2014-11-25T09:35:00Z">
              <w:r w:rsidR="006F3E77">
                <w:t xml:space="preserve"> (brev 9)</w:t>
              </w:r>
            </w:ins>
          </w:p>
        </w:tc>
        <w:tc>
          <w:tcPr>
            <w:tcW w:w="3176" w:type="dxa"/>
            <w:shd w:val="clear" w:color="auto" w:fill="FFFFFF"/>
          </w:tcPr>
          <w:p w14:paraId="5AD26ABC" w14:textId="77777777" w:rsidR="009B1EA4" w:rsidRDefault="009B1EA4" w:rsidP="009B1EA4">
            <w:pPr>
              <w:pStyle w:val="Normal11"/>
              <w:rPr>
                <w:ins w:id="772" w:author="Poul V Madsen" w:date="2014-11-25T09:35:00Z"/>
              </w:rPr>
            </w:pPr>
            <w:proofErr w:type="spellStart"/>
            <w:ins w:id="773" w:author="Poul V Madsen" w:date="2014-11-25T09:35:00Z">
              <w:r>
                <w:t>AogD</w:t>
              </w:r>
              <w:proofErr w:type="gramStart"/>
              <w:r>
                <w:t>.MeddelelseMultiSend</w:t>
              </w:r>
              <w:proofErr w:type="spellEnd"/>
              <w:proofErr w:type="gramEnd"/>
            </w:ins>
          </w:p>
          <w:p w14:paraId="51C91950" w14:textId="555583B7" w:rsidR="003A0A02" w:rsidRDefault="009B1EA4" w:rsidP="009B1EA4">
            <w:pPr>
              <w:pStyle w:val="Normal11"/>
              <w:rPr>
                <w:ins w:id="774" w:author="Poul V Madsen" w:date="2014-11-25T09:21:00Z"/>
              </w:rPr>
            </w:pPr>
            <w:proofErr w:type="spellStart"/>
            <w:ins w:id="775" w:author="Poul V Madsen" w:date="2014-11-25T09:35:00Z">
              <w:r>
                <w:t>AogD</w:t>
              </w:r>
              <w:proofErr w:type="gramStart"/>
              <w:r>
                <w:t>.MeddelelseStatusMultiHent</w:t>
              </w:r>
            </w:ins>
            <w:proofErr w:type="spellEnd"/>
            <w:proofErr w:type="gramEnd"/>
          </w:p>
        </w:tc>
      </w:tr>
    </w:tbl>
    <w:p w14:paraId="7F137644"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12ABA5D3" w14:textId="77777777" w:rsidTr="00A123E0">
        <w:tc>
          <w:tcPr>
            <w:tcW w:w="9909" w:type="dxa"/>
            <w:gridSpan w:val="3"/>
          </w:tcPr>
          <w:p w14:paraId="28AD1281" w14:textId="77777777" w:rsidR="00A123E0" w:rsidRPr="0029378B" w:rsidRDefault="00A123E0" w:rsidP="00A123E0">
            <w:pPr>
              <w:pStyle w:val="Normal11"/>
            </w:pPr>
            <w:r>
              <w:rPr>
                <w:b/>
              </w:rPr>
              <w:t>Variant: Manuel overdragelse</w:t>
            </w:r>
          </w:p>
        </w:tc>
      </w:tr>
      <w:tr w:rsidR="00A123E0" w14:paraId="400284AA" w14:textId="77777777" w:rsidTr="00A123E0">
        <w:tc>
          <w:tcPr>
            <w:tcW w:w="3356" w:type="dxa"/>
            <w:shd w:val="pct20" w:color="auto" w:fill="0000FF"/>
          </w:tcPr>
          <w:p w14:paraId="5E0543A7"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0B0139C2"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9118405" w14:textId="77777777" w:rsidR="00A123E0" w:rsidRPr="0029378B" w:rsidRDefault="00A123E0" w:rsidP="00A123E0">
            <w:pPr>
              <w:pStyle w:val="Normal11"/>
              <w:rPr>
                <w:color w:val="FFFFFF"/>
              </w:rPr>
            </w:pPr>
            <w:r>
              <w:rPr>
                <w:color w:val="FFFFFF"/>
              </w:rPr>
              <w:t>Service/Service operationer</w:t>
            </w:r>
          </w:p>
        </w:tc>
      </w:tr>
      <w:tr w:rsidR="00A123E0" w14:paraId="41C12AE7" w14:textId="77777777" w:rsidTr="00A123E0">
        <w:tc>
          <w:tcPr>
            <w:tcW w:w="9909" w:type="dxa"/>
            <w:gridSpan w:val="3"/>
            <w:shd w:val="clear" w:color="auto" w:fill="FFFFFF"/>
          </w:tcPr>
          <w:p w14:paraId="3BA84739" w14:textId="77777777" w:rsidR="00A123E0" w:rsidRPr="0029378B" w:rsidRDefault="00A123E0" w:rsidP="00A123E0">
            <w:pPr>
              <w:pStyle w:val="Normal11"/>
              <w:rPr>
                <w:b/>
              </w:rPr>
            </w:pPr>
            <w:r>
              <w:rPr>
                <w:b/>
              </w:rPr>
              <w:t>Trin 1: Viser kundens konto</w:t>
            </w:r>
          </w:p>
        </w:tc>
      </w:tr>
      <w:tr w:rsidR="00A123E0" w14:paraId="45B94B1E" w14:textId="77777777" w:rsidTr="00A123E0">
        <w:tc>
          <w:tcPr>
            <w:tcW w:w="3356" w:type="dxa"/>
            <w:shd w:val="clear" w:color="auto" w:fill="FFFFFF"/>
          </w:tcPr>
          <w:p w14:paraId="2A97A78D" w14:textId="77777777" w:rsidR="00A123E0" w:rsidRPr="0029378B" w:rsidRDefault="00A123E0" w:rsidP="00A123E0">
            <w:pPr>
              <w:pStyle w:val="Normal11"/>
              <w:rPr>
                <w:color w:val="000000"/>
              </w:rPr>
            </w:pPr>
            <w:r>
              <w:rPr>
                <w:color w:val="000000"/>
              </w:rPr>
              <w:t xml:space="preserve">åbner kundens kontooversigt </w:t>
            </w:r>
          </w:p>
        </w:tc>
        <w:tc>
          <w:tcPr>
            <w:tcW w:w="3356" w:type="dxa"/>
            <w:shd w:val="clear" w:color="auto" w:fill="FFFFFF"/>
          </w:tcPr>
          <w:p w14:paraId="17039894" w14:textId="77777777" w:rsidR="00A123E0" w:rsidRPr="0029378B" w:rsidRDefault="00A123E0" w:rsidP="00A123E0">
            <w:pPr>
              <w:pStyle w:val="Normal11"/>
              <w:rPr>
                <w:color w:val="000000"/>
              </w:rPr>
            </w:pPr>
            <w:r>
              <w:rPr>
                <w:color w:val="000000"/>
              </w:rPr>
              <w:t xml:space="preserve">Viser </w:t>
            </w:r>
            <w:proofErr w:type="gramStart"/>
            <w:r>
              <w:rPr>
                <w:color w:val="000000"/>
              </w:rPr>
              <w:t>kundens  udækkede</w:t>
            </w:r>
            <w:proofErr w:type="gramEnd"/>
            <w:r>
              <w:rPr>
                <w:color w:val="000000"/>
              </w:rPr>
              <w:t xml:space="preserve"> fordringer </w:t>
            </w:r>
          </w:p>
        </w:tc>
        <w:tc>
          <w:tcPr>
            <w:tcW w:w="3197" w:type="dxa"/>
            <w:shd w:val="clear" w:color="auto" w:fill="FFFFFF"/>
          </w:tcPr>
          <w:p w14:paraId="00011CC4" w14:textId="77777777" w:rsidR="00A123E0" w:rsidRPr="0029378B" w:rsidRDefault="00A123E0" w:rsidP="00A123E0">
            <w:pPr>
              <w:pStyle w:val="Normal11"/>
              <w:rPr>
                <w:color w:val="000000"/>
              </w:rPr>
            </w:pPr>
          </w:p>
        </w:tc>
      </w:tr>
      <w:tr w:rsidR="00A123E0" w14:paraId="0307F135" w14:textId="77777777" w:rsidTr="00A123E0">
        <w:tc>
          <w:tcPr>
            <w:tcW w:w="9909" w:type="dxa"/>
            <w:gridSpan w:val="3"/>
            <w:shd w:val="clear" w:color="auto" w:fill="FFFFFF"/>
          </w:tcPr>
          <w:p w14:paraId="7083956A" w14:textId="77777777" w:rsidR="00A123E0" w:rsidRPr="0029378B" w:rsidRDefault="00A123E0" w:rsidP="00A123E0">
            <w:pPr>
              <w:pStyle w:val="Normal11"/>
              <w:rPr>
                <w:b/>
                <w:color w:val="000000"/>
              </w:rPr>
            </w:pPr>
            <w:r>
              <w:rPr>
                <w:b/>
                <w:color w:val="000000"/>
              </w:rPr>
              <w:t>Trin 2: Udsøg mulige fordringer</w:t>
            </w:r>
          </w:p>
        </w:tc>
      </w:tr>
      <w:tr w:rsidR="00A123E0" w14:paraId="53603C70" w14:textId="77777777" w:rsidTr="00A123E0">
        <w:tc>
          <w:tcPr>
            <w:tcW w:w="3356" w:type="dxa"/>
            <w:shd w:val="clear" w:color="auto" w:fill="FFFFFF"/>
          </w:tcPr>
          <w:p w14:paraId="62BD2EBB" w14:textId="77777777" w:rsidR="00A123E0" w:rsidRPr="0029378B" w:rsidRDefault="00A123E0" w:rsidP="00A123E0">
            <w:pPr>
              <w:pStyle w:val="Normal11"/>
              <w:rPr>
                <w:color w:val="000000"/>
              </w:rPr>
            </w:pPr>
            <w:r>
              <w:rPr>
                <w:color w:val="000000"/>
              </w:rPr>
              <w:t>Beder om fordringer som endnu ikke er markeret overdraget til inddrivelse</w:t>
            </w:r>
          </w:p>
        </w:tc>
        <w:tc>
          <w:tcPr>
            <w:tcW w:w="3356" w:type="dxa"/>
            <w:shd w:val="clear" w:color="auto" w:fill="FFFFFF"/>
          </w:tcPr>
          <w:p w14:paraId="0EB6A9C9" w14:textId="77777777" w:rsidR="00A123E0" w:rsidRPr="0029378B" w:rsidRDefault="00A123E0" w:rsidP="00A123E0">
            <w:pPr>
              <w:pStyle w:val="Normal11"/>
              <w:rPr>
                <w:color w:val="000000"/>
              </w:rPr>
            </w:pPr>
            <w:r>
              <w:rPr>
                <w:color w:val="000000"/>
              </w:rPr>
              <w:t>Viser kundens fordringer som ikke er markeret overdraget til inddrivelse</w:t>
            </w:r>
          </w:p>
        </w:tc>
        <w:tc>
          <w:tcPr>
            <w:tcW w:w="3197" w:type="dxa"/>
            <w:shd w:val="clear" w:color="auto" w:fill="FFFFFF"/>
          </w:tcPr>
          <w:p w14:paraId="109C3314" w14:textId="77777777" w:rsidR="00A123E0" w:rsidRPr="0029378B" w:rsidRDefault="00A123E0" w:rsidP="00A123E0">
            <w:pPr>
              <w:pStyle w:val="Normal11"/>
              <w:rPr>
                <w:color w:val="000000"/>
              </w:rPr>
            </w:pPr>
          </w:p>
        </w:tc>
      </w:tr>
      <w:tr w:rsidR="00A123E0" w14:paraId="23AC0D1F" w14:textId="77777777" w:rsidTr="00A123E0">
        <w:tc>
          <w:tcPr>
            <w:tcW w:w="9909" w:type="dxa"/>
            <w:gridSpan w:val="3"/>
            <w:shd w:val="clear" w:color="auto" w:fill="FFFFFF"/>
          </w:tcPr>
          <w:p w14:paraId="2DFB7B0A" w14:textId="77777777" w:rsidR="00A123E0" w:rsidRPr="0029378B" w:rsidRDefault="00A123E0" w:rsidP="00A123E0">
            <w:pPr>
              <w:pStyle w:val="Normal11"/>
              <w:rPr>
                <w:b/>
                <w:color w:val="000000"/>
              </w:rPr>
            </w:pPr>
            <w:r>
              <w:rPr>
                <w:b/>
                <w:color w:val="000000"/>
              </w:rPr>
              <w:t>Trin 3: Vælg fordring/er</w:t>
            </w:r>
          </w:p>
        </w:tc>
      </w:tr>
      <w:tr w:rsidR="00A123E0" w14:paraId="28F61791" w14:textId="77777777" w:rsidTr="00A123E0">
        <w:tc>
          <w:tcPr>
            <w:tcW w:w="3356" w:type="dxa"/>
            <w:shd w:val="clear" w:color="auto" w:fill="FFFFFF"/>
          </w:tcPr>
          <w:p w14:paraId="1A80139D" w14:textId="77777777" w:rsidR="00A123E0" w:rsidRPr="0029378B" w:rsidRDefault="00A123E0" w:rsidP="00A123E0">
            <w:pPr>
              <w:pStyle w:val="Normal11"/>
              <w:rPr>
                <w:color w:val="000000"/>
              </w:rPr>
            </w:pPr>
            <w:r>
              <w:rPr>
                <w:color w:val="000000"/>
              </w:rPr>
              <w:t>Vælger den/de fordringer der skal overdrages til inddrivelse</w:t>
            </w:r>
          </w:p>
        </w:tc>
        <w:tc>
          <w:tcPr>
            <w:tcW w:w="3356" w:type="dxa"/>
            <w:shd w:val="clear" w:color="auto" w:fill="FFFFFF"/>
          </w:tcPr>
          <w:p w14:paraId="3E7D2E19" w14:textId="77777777" w:rsidR="00A123E0" w:rsidRDefault="00A123E0" w:rsidP="00A123E0">
            <w:pPr>
              <w:pStyle w:val="Normal11"/>
              <w:rPr>
                <w:color w:val="000000"/>
              </w:rPr>
            </w:pPr>
            <w:r>
              <w:rPr>
                <w:color w:val="000000"/>
              </w:rPr>
              <w:t>De markerede fodringer overdrages til inddrivelse</w:t>
            </w:r>
          </w:p>
          <w:p w14:paraId="635E5A88" w14:textId="77777777" w:rsidR="00A123E0" w:rsidRDefault="00A123E0" w:rsidP="00A123E0">
            <w:pPr>
              <w:pStyle w:val="Normal11"/>
              <w:rPr>
                <w:color w:val="000000"/>
              </w:rPr>
            </w:pPr>
          </w:p>
          <w:p w14:paraId="35C4115D" w14:textId="77777777" w:rsidR="00A123E0" w:rsidRPr="0029378B" w:rsidRDefault="00A123E0" w:rsidP="00A123E0">
            <w:pPr>
              <w:pStyle w:val="Normal11"/>
              <w:rPr>
                <w:color w:val="000000"/>
              </w:rPr>
            </w:pPr>
            <w:r>
              <w:rPr>
                <w:color w:val="000000"/>
              </w:rPr>
              <w:t>Der spørges efter kvittering indtil der er modtaget kvittering for alle</w:t>
            </w:r>
          </w:p>
        </w:tc>
        <w:tc>
          <w:tcPr>
            <w:tcW w:w="3197" w:type="dxa"/>
            <w:shd w:val="clear" w:color="auto" w:fill="FFFFFF"/>
          </w:tcPr>
          <w:p w14:paraId="3DDADD39" w14:textId="77777777" w:rsidR="00A123E0" w:rsidRDefault="00A123E0" w:rsidP="00A123E0">
            <w:pPr>
              <w:pStyle w:val="Normal11"/>
              <w:rPr>
                <w:color w:val="000000"/>
              </w:rPr>
            </w:pPr>
            <w:proofErr w:type="spellStart"/>
            <w:r>
              <w:rPr>
                <w:color w:val="000000"/>
              </w:rPr>
              <w:t>EFI</w:t>
            </w:r>
            <w:proofErr w:type="gramStart"/>
            <w:r>
              <w:rPr>
                <w:color w:val="000000"/>
              </w:rPr>
              <w:t>.MFFordringIndberet</w:t>
            </w:r>
            <w:proofErr w:type="spellEnd"/>
            <w:proofErr w:type="gramEnd"/>
          </w:p>
          <w:p w14:paraId="1065B5A4" w14:textId="77777777" w:rsidR="00A123E0" w:rsidRPr="0029378B" w:rsidRDefault="00A123E0" w:rsidP="00A123E0">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DA08EB">
              <w:instrText>EFI.MFKvitteringHent</w:instrText>
            </w:r>
            <w:r>
              <w:instrText xml:space="preserve">" </w:instrText>
            </w:r>
            <w:r>
              <w:rPr>
                <w:color w:val="000000"/>
              </w:rPr>
              <w:fldChar w:fldCharType="end"/>
            </w:r>
            <w:r>
              <w:rPr>
                <w:color w:val="000000"/>
              </w:rPr>
              <w:fldChar w:fldCharType="begin"/>
            </w:r>
            <w:r>
              <w:instrText xml:space="preserve"> XE "</w:instrText>
            </w:r>
            <w:r w:rsidRPr="00BB7F4B">
              <w:instrText>EFI.MFFordringIndberet</w:instrText>
            </w:r>
            <w:r>
              <w:instrText xml:space="preserve">" </w:instrText>
            </w:r>
            <w:r>
              <w:rPr>
                <w:color w:val="000000"/>
              </w:rPr>
              <w:fldChar w:fldCharType="end"/>
            </w:r>
          </w:p>
        </w:tc>
      </w:tr>
    </w:tbl>
    <w:p w14:paraId="03F2D7FE"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1552F841" w14:textId="77777777" w:rsidTr="00A123E0">
        <w:tc>
          <w:tcPr>
            <w:tcW w:w="9869" w:type="dxa"/>
            <w:shd w:val="clear" w:color="auto" w:fill="auto"/>
          </w:tcPr>
          <w:p w14:paraId="1654D53C" w14:textId="77777777" w:rsidR="00A123E0" w:rsidRDefault="00A123E0" w:rsidP="00A123E0">
            <w:pPr>
              <w:pStyle w:val="Normal11"/>
            </w:pPr>
            <w:r>
              <w:rPr>
                <w:b/>
              </w:rPr>
              <w:t>Slutbetingelser</w:t>
            </w:r>
          </w:p>
          <w:p w14:paraId="4F852DD8" w14:textId="77777777" w:rsidR="00A123E0" w:rsidRDefault="00A123E0" w:rsidP="00A123E0">
            <w:pPr>
              <w:pStyle w:val="Normal11"/>
            </w:pPr>
            <w:r>
              <w:t xml:space="preserve">At fordringer, som opfylder en eller flere startbetingelser for overdragelse til inddrivelse, er blevet overdraget til Inddrivelsesmyndigheden. </w:t>
            </w:r>
          </w:p>
          <w:p w14:paraId="433CA982" w14:textId="77777777" w:rsidR="00A123E0" w:rsidRDefault="00A123E0" w:rsidP="00A123E0">
            <w:pPr>
              <w:pStyle w:val="Normal11"/>
            </w:pPr>
          </w:p>
          <w:p w14:paraId="093FCB9A" w14:textId="77777777" w:rsidR="00A123E0" w:rsidRDefault="00A123E0" w:rsidP="00A123E0">
            <w:pPr>
              <w:pStyle w:val="Normal11"/>
            </w:pPr>
            <w:r>
              <w:t xml:space="preserve">At det af Løsningen fremgår, at fordring er under inddrivelse og hermed også Inddrivelsesmyndighedens regelsæt. </w:t>
            </w:r>
          </w:p>
          <w:p w14:paraId="6F729195" w14:textId="77777777" w:rsidR="00A123E0" w:rsidRDefault="00A123E0" w:rsidP="00A123E0">
            <w:pPr>
              <w:pStyle w:val="Normal11"/>
            </w:pPr>
          </w:p>
          <w:p w14:paraId="1947FBA4" w14:textId="77777777" w:rsidR="00A123E0" w:rsidRDefault="00A123E0" w:rsidP="00A123E0">
            <w:pPr>
              <w:pStyle w:val="Normal11"/>
            </w:pPr>
            <w:r>
              <w:t>At aktøren succesfuldt har foretaget en manuel overdragelse til inddrivelse af udvalgte fordringer.</w:t>
            </w:r>
          </w:p>
          <w:p w14:paraId="798D7574" w14:textId="77777777" w:rsidR="00A123E0" w:rsidRDefault="00A123E0" w:rsidP="00A123E0">
            <w:pPr>
              <w:pStyle w:val="Normal11"/>
            </w:pPr>
          </w:p>
          <w:p w14:paraId="42DFC9CB" w14:textId="77777777" w:rsidR="00A123E0" w:rsidRDefault="00A123E0" w:rsidP="00A123E0">
            <w:pPr>
              <w:pStyle w:val="Normal11"/>
            </w:pPr>
            <w:r>
              <w:t xml:space="preserve">Der er foretaget de relevante regnskabsmæssige posteringer. </w:t>
            </w:r>
          </w:p>
          <w:p w14:paraId="1E4D44BE" w14:textId="77777777" w:rsidR="00A123E0" w:rsidRPr="0029378B" w:rsidRDefault="00A123E0" w:rsidP="00A123E0">
            <w:pPr>
              <w:pStyle w:val="Normal11"/>
            </w:pPr>
          </w:p>
        </w:tc>
      </w:tr>
      <w:tr w:rsidR="00A123E0" w14:paraId="1F2EEE61" w14:textId="77777777" w:rsidTr="00A123E0">
        <w:tc>
          <w:tcPr>
            <w:tcW w:w="9869" w:type="dxa"/>
            <w:shd w:val="clear" w:color="auto" w:fill="auto"/>
          </w:tcPr>
          <w:p w14:paraId="2B0A972D" w14:textId="77777777" w:rsidR="00A123E0" w:rsidRDefault="00A123E0" w:rsidP="00A123E0">
            <w:pPr>
              <w:pStyle w:val="Normal11"/>
            </w:pPr>
            <w:r>
              <w:rPr>
                <w:b/>
              </w:rPr>
              <w:t>Noter</w:t>
            </w:r>
          </w:p>
          <w:p w14:paraId="505670B7" w14:textId="77777777" w:rsidR="00A123E0" w:rsidRPr="0029378B" w:rsidRDefault="00A123E0" w:rsidP="00A123E0">
            <w:pPr>
              <w:pStyle w:val="Normal11"/>
            </w:pPr>
          </w:p>
        </w:tc>
      </w:tr>
      <w:tr w:rsidR="00A123E0" w14:paraId="2284E5B6" w14:textId="77777777" w:rsidTr="00A123E0">
        <w:tc>
          <w:tcPr>
            <w:tcW w:w="9869" w:type="dxa"/>
            <w:shd w:val="clear" w:color="auto" w:fill="auto"/>
          </w:tcPr>
          <w:p w14:paraId="667BC72B" w14:textId="77777777" w:rsidR="00A123E0" w:rsidRDefault="00A123E0" w:rsidP="00A123E0">
            <w:pPr>
              <w:pStyle w:val="Normal11"/>
            </w:pPr>
            <w:r>
              <w:rPr>
                <w:b/>
              </w:rPr>
              <w:t>Servicebeskrivelse</w:t>
            </w:r>
          </w:p>
          <w:p w14:paraId="3594A4D9" w14:textId="77777777" w:rsidR="00A123E0" w:rsidRPr="0029378B" w:rsidRDefault="00A123E0" w:rsidP="00A123E0">
            <w:pPr>
              <w:pStyle w:val="Normal11"/>
            </w:pPr>
          </w:p>
        </w:tc>
      </w:tr>
    </w:tbl>
    <w:p w14:paraId="5F6D3887" w14:textId="77777777" w:rsidR="00A123E0" w:rsidRDefault="00A123E0" w:rsidP="00A123E0">
      <w:pPr>
        <w:pStyle w:val="Normal11"/>
        <w:sectPr w:rsidR="00A123E0" w:rsidSect="00A123E0">
          <w:headerReference w:type="default" r:id="rId20"/>
          <w:footerReference w:type="default" r:id="rId21"/>
          <w:pgSz w:w="11906" w:h="16838"/>
          <w:pgMar w:top="1417" w:right="986" w:bottom="1417" w:left="1134" w:header="556" w:footer="850" w:gutter="57"/>
          <w:paperSrc w:first="2" w:other="2"/>
          <w:cols w:space="708"/>
          <w:docGrid w:linePitch="360"/>
        </w:sectPr>
      </w:pPr>
    </w:p>
    <w:p w14:paraId="33BE8369" w14:textId="77777777" w:rsidR="00B008BE" w:rsidRDefault="00B008BE" w:rsidP="00B008BE">
      <w:pPr>
        <w:pStyle w:val="Overskrift2"/>
      </w:pPr>
      <w:bookmarkStart w:id="780" w:name="_Toc403729833"/>
      <w:r>
        <w:t>19.08 Hent Kunde</w:t>
      </w:r>
      <w:bookmarkEnd w:id="780"/>
    </w:p>
    <w:p w14:paraId="33BE836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E" w14:textId="77777777" w:rsidTr="00B008BE">
        <w:tc>
          <w:tcPr>
            <w:tcW w:w="9869" w:type="dxa"/>
            <w:shd w:val="clear" w:color="auto" w:fill="auto"/>
          </w:tcPr>
          <w:p w14:paraId="33BE836B" w14:textId="77777777" w:rsidR="00B008BE" w:rsidRDefault="00B008BE" w:rsidP="00B008BE">
            <w:pPr>
              <w:pStyle w:val="Normal11"/>
            </w:pPr>
            <w:r>
              <w:rPr>
                <w:b/>
              </w:rPr>
              <w:t>Formål</w:t>
            </w:r>
          </w:p>
          <w:p w14:paraId="33BE836C" w14:textId="77777777" w:rsidR="00B008BE" w:rsidRDefault="00B008BE" w:rsidP="00B008BE">
            <w:pPr>
              <w:pStyle w:val="Normal11"/>
            </w:pPr>
            <w:r>
              <w:t>Henter oplysninger om kunden i alle de funktioner hvor dette er nødvendigt. Oplysninger hentes i de systemer som holder de relevante oplysninger</w:t>
            </w:r>
          </w:p>
          <w:p w14:paraId="33BE836D" w14:textId="77777777" w:rsidR="00B008BE" w:rsidRPr="00B008BE" w:rsidRDefault="00B008BE" w:rsidP="00B008BE">
            <w:pPr>
              <w:pStyle w:val="Normal11"/>
            </w:pPr>
          </w:p>
        </w:tc>
      </w:tr>
      <w:tr w:rsidR="00B008BE" w14:paraId="33BE8371" w14:textId="77777777" w:rsidTr="00B008BE">
        <w:tc>
          <w:tcPr>
            <w:tcW w:w="9869" w:type="dxa"/>
            <w:shd w:val="clear" w:color="auto" w:fill="auto"/>
          </w:tcPr>
          <w:p w14:paraId="33BE836F" w14:textId="77777777" w:rsidR="00B008BE" w:rsidRDefault="00B008BE" w:rsidP="00B008BE">
            <w:pPr>
              <w:pStyle w:val="Normal11"/>
            </w:pPr>
            <w:r>
              <w:rPr>
                <w:b/>
              </w:rPr>
              <w:t>Frekvens</w:t>
            </w:r>
          </w:p>
          <w:p w14:paraId="33BE8370" w14:textId="77777777" w:rsidR="00B008BE" w:rsidRPr="00B008BE" w:rsidRDefault="00B008BE" w:rsidP="00B008BE">
            <w:pPr>
              <w:pStyle w:val="Normal11"/>
            </w:pPr>
          </w:p>
        </w:tc>
      </w:tr>
      <w:tr w:rsidR="00B008BE" w14:paraId="33BE8376" w14:textId="77777777" w:rsidTr="00B008BE">
        <w:tc>
          <w:tcPr>
            <w:tcW w:w="9869" w:type="dxa"/>
            <w:shd w:val="clear" w:color="auto" w:fill="auto"/>
          </w:tcPr>
          <w:p w14:paraId="33BE8372" w14:textId="77777777" w:rsidR="00B008BE" w:rsidRDefault="00B008BE" w:rsidP="00B008BE">
            <w:pPr>
              <w:pStyle w:val="Normal11"/>
            </w:pPr>
            <w:r>
              <w:rPr>
                <w:b/>
              </w:rPr>
              <w:t>Aktører</w:t>
            </w:r>
          </w:p>
          <w:p w14:paraId="33BE8373" w14:textId="77777777" w:rsidR="00B008BE" w:rsidRDefault="00B008BE" w:rsidP="00B008BE">
            <w:pPr>
              <w:pStyle w:val="Normal11"/>
            </w:pPr>
            <w:r>
              <w:t>DMO-Basis</w:t>
            </w:r>
          </w:p>
          <w:p w14:paraId="33BE8374" w14:textId="77777777" w:rsidR="00B008BE" w:rsidRDefault="00B008BE" w:rsidP="00B008BE">
            <w:pPr>
              <w:pStyle w:val="Normal11"/>
            </w:pPr>
            <w:r>
              <w:t>Bogholder</w:t>
            </w:r>
          </w:p>
          <w:p w14:paraId="33BE8375" w14:textId="77777777" w:rsidR="00B008BE" w:rsidRPr="00B008BE" w:rsidRDefault="00B008BE" w:rsidP="00B008BE">
            <w:pPr>
              <w:pStyle w:val="Normal11"/>
            </w:pPr>
            <w:r>
              <w:t>Sagsbehandler</w:t>
            </w:r>
          </w:p>
        </w:tc>
      </w:tr>
      <w:tr w:rsidR="00B008BE" w14:paraId="33BE8379" w14:textId="77777777" w:rsidTr="00B008BE">
        <w:tc>
          <w:tcPr>
            <w:tcW w:w="9869" w:type="dxa"/>
            <w:shd w:val="clear" w:color="auto" w:fill="auto"/>
          </w:tcPr>
          <w:p w14:paraId="33BE8377" w14:textId="77777777" w:rsidR="00B008BE" w:rsidRDefault="00B008BE" w:rsidP="00B008BE">
            <w:pPr>
              <w:pStyle w:val="Normal11"/>
            </w:pPr>
            <w:r>
              <w:rPr>
                <w:b/>
              </w:rPr>
              <w:t>Startbetingelser</w:t>
            </w:r>
          </w:p>
          <w:p w14:paraId="33BE8378" w14:textId="77777777" w:rsidR="00B008BE" w:rsidRPr="00B008BE" w:rsidRDefault="00B008BE" w:rsidP="00B008BE">
            <w:pPr>
              <w:pStyle w:val="Normal11"/>
            </w:pPr>
            <w:r>
              <w:t>Aktøren er logget på systemet</w:t>
            </w:r>
          </w:p>
        </w:tc>
      </w:tr>
    </w:tbl>
    <w:p w14:paraId="33BE837A"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7C" w14:textId="77777777" w:rsidTr="00B008BE">
        <w:tc>
          <w:tcPr>
            <w:tcW w:w="9909" w:type="dxa"/>
            <w:gridSpan w:val="3"/>
          </w:tcPr>
          <w:p w14:paraId="33BE837B" w14:textId="77777777" w:rsidR="00B008BE" w:rsidRPr="00B008BE" w:rsidRDefault="00B008BE" w:rsidP="00B008BE">
            <w:pPr>
              <w:pStyle w:val="Normal11"/>
            </w:pPr>
            <w:r>
              <w:rPr>
                <w:b/>
              </w:rPr>
              <w:t>Hovedvej</w:t>
            </w:r>
          </w:p>
        </w:tc>
      </w:tr>
      <w:tr w:rsidR="00B008BE" w14:paraId="33BE8380" w14:textId="77777777" w:rsidTr="00B008BE">
        <w:tc>
          <w:tcPr>
            <w:tcW w:w="3356" w:type="dxa"/>
            <w:shd w:val="pct20" w:color="auto" w:fill="0000FF"/>
          </w:tcPr>
          <w:p w14:paraId="33BE837D"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7E"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7F" w14:textId="77777777" w:rsidR="00B008BE" w:rsidRPr="00B008BE" w:rsidRDefault="00B008BE" w:rsidP="00B008BE">
            <w:pPr>
              <w:pStyle w:val="Normal11"/>
              <w:rPr>
                <w:color w:val="FFFFFF"/>
              </w:rPr>
            </w:pPr>
            <w:r>
              <w:rPr>
                <w:color w:val="FFFFFF"/>
              </w:rPr>
              <w:t>Service/Service operationer</w:t>
            </w:r>
          </w:p>
        </w:tc>
      </w:tr>
      <w:tr w:rsidR="00B008BE" w14:paraId="33BE8382" w14:textId="77777777" w:rsidTr="00B008BE">
        <w:tc>
          <w:tcPr>
            <w:tcW w:w="9909" w:type="dxa"/>
            <w:gridSpan w:val="3"/>
            <w:shd w:val="clear" w:color="auto" w:fill="FFFFFF"/>
          </w:tcPr>
          <w:p w14:paraId="33BE8381" w14:textId="77777777" w:rsidR="00B008BE" w:rsidRPr="00B008BE" w:rsidRDefault="00B008BE" w:rsidP="00B008BE">
            <w:pPr>
              <w:pStyle w:val="Normal11"/>
              <w:rPr>
                <w:b/>
              </w:rPr>
            </w:pPr>
            <w:r>
              <w:rPr>
                <w:b/>
              </w:rPr>
              <w:t>Trin 1: Vælg menupunkt</w:t>
            </w:r>
          </w:p>
        </w:tc>
      </w:tr>
      <w:tr w:rsidR="00B008BE" w14:paraId="33BE8386" w14:textId="77777777" w:rsidTr="00B008BE">
        <w:tc>
          <w:tcPr>
            <w:tcW w:w="3356" w:type="dxa"/>
            <w:shd w:val="clear" w:color="auto" w:fill="FFFFFF"/>
          </w:tcPr>
          <w:p w14:paraId="33BE8383" w14:textId="77777777" w:rsidR="00B008BE" w:rsidRPr="00B008BE" w:rsidRDefault="00B008BE" w:rsidP="00B008BE">
            <w:pPr>
              <w:pStyle w:val="Normal11"/>
              <w:rPr>
                <w:color w:val="000000"/>
              </w:rPr>
            </w:pPr>
            <w:r>
              <w:rPr>
                <w:color w:val="000000"/>
              </w:rPr>
              <w:t>Vælg ’Vælg Kunde’ i menu</w:t>
            </w:r>
          </w:p>
        </w:tc>
        <w:tc>
          <w:tcPr>
            <w:tcW w:w="3356" w:type="dxa"/>
            <w:shd w:val="clear" w:color="auto" w:fill="FFFFFF"/>
          </w:tcPr>
          <w:p w14:paraId="33BE8384" w14:textId="77777777" w:rsidR="00B008BE" w:rsidRDefault="00B008BE" w:rsidP="00B008BE">
            <w:pPr>
              <w:pStyle w:val="Normal11"/>
            </w:pPr>
          </w:p>
        </w:tc>
        <w:tc>
          <w:tcPr>
            <w:tcW w:w="3197" w:type="dxa"/>
            <w:shd w:val="clear" w:color="auto" w:fill="FFFFFF"/>
          </w:tcPr>
          <w:p w14:paraId="33BE8385" w14:textId="77777777" w:rsidR="00B008BE" w:rsidRDefault="00B008BE" w:rsidP="00B008BE">
            <w:pPr>
              <w:pStyle w:val="Normal11"/>
            </w:pPr>
          </w:p>
        </w:tc>
      </w:tr>
      <w:tr w:rsidR="00B008BE" w14:paraId="33BE8388" w14:textId="77777777" w:rsidTr="00B008BE">
        <w:tc>
          <w:tcPr>
            <w:tcW w:w="9909" w:type="dxa"/>
            <w:gridSpan w:val="3"/>
            <w:shd w:val="clear" w:color="auto" w:fill="FFFFFF"/>
          </w:tcPr>
          <w:p w14:paraId="33BE8387" w14:textId="77777777" w:rsidR="00B008BE" w:rsidRPr="00B008BE" w:rsidRDefault="00B008BE" w:rsidP="00B008BE">
            <w:pPr>
              <w:pStyle w:val="Normal11"/>
              <w:rPr>
                <w:b/>
              </w:rPr>
            </w:pPr>
            <w:r>
              <w:rPr>
                <w:b/>
              </w:rPr>
              <w:t>Trin 2: Indtaster Kundenummer</w:t>
            </w:r>
          </w:p>
        </w:tc>
      </w:tr>
      <w:tr w:rsidR="00B008BE" w14:paraId="33BE8394" w14:textId="77777777" w:rsidTr="00B008BE">
        <w:tc>
          <w:tcPr>
            <w:tcW w:w="3356" w:type="dxa"/>
            <w:shd w:val="clear" w:color="auto" w:fill="FFFFFF"/>
          </w:tcPr>
          <w:p w14:paraId="33BE8389" w14:textId="77777777" w:rsidR="00B008BE" w:rsidRDefault="00B008BE" w:rsidP="00B008BE">
            <w:pPr>
              <w:pStyle w:val="Normal11"/>
              <w:rPr>
                <w:color w:val="000000"/>
              </w:rPr>
            </w:pPr>
            <w:r>
              <w:rPr>
                <w:color w:val="000000"/>
              </w:rPr>
              <w:t>Indtaster kundenummer</w:t>
            </w:r>
          </w:p>
        </w:tc>
        <w:tc>
          <w:tcPr>
            <w:tcW w:w="3356" w:type="dxa"/>
            <w:shd w:val="clear" w:color="auto" w:fill="FFFFFF"/>
          </w:tcPr>
          <w:p w14:paraId="33BE838A" w14:textId="77777777" w:rsidR="00B008BE" w:rsidRDefault="00B008BE" w:rsidP="00B008BE">
            <w:pPr>
              <w:pStyle w:val="Normal11"/>
            </w:pPr>
            <w:r>
              <w:t>Vælger Kildesystem på baggrund af Indtastning:</w:t>
            </w:r>
          </w:p>
          <w:p w14:paraId="33BE838B" w14:textId="77777777" w:rsidR="00B008BE" w:rsidRDefault="00B008BE" w:rsidP="00B008BE">
            <w:pPr>
              <w:pStyle w:val="Normal11"/>
            </w:pPr>
            <w:r>
              <w:t>10 cifre =&gt; CSR</w:t>
            </w:r>
          </w:p>
          <w:p w14:paraId="33BE838C" w14:textId="77777777" w:rsidR="00B008BE" w:rsidRDefault="00B008BE" w:rsidP="00B008BE">
            <w:pPr>
              <w:pStyle w:val="Normal11"/>
            </w:pPr>
            <w:r>
              <w:t xml:space="preserve"> 8 </w:t>
            </w:r>
            <w:proofErr w:type="gramStart"/>
            <w:r>
              <w:t>cifre  =</w:t>
            </w:r>
            <w:proofErr w:type="gramEnd"/>
            <w:r>
              <w:t>&gt; ES</w:t>
            </w:r>
          </w:p>
          <w:p w14:paraId="33BE838D" w14:textId="77777777" w:rsidR="00B008BE" w:rsidRDefault="00B008BE" w:rsidP="00B008BE">
            <w:pPr>
              <w:pStyle w:val="Normal11"/>
            </w:pPr>
            <w:r>
              <w:t xml:space="preserve"> 9 </w:t>
            </w:r>
            <w:proofErr w:type="gramStart"/>
            <w:r>
              <w:t>cifre  =</w:t>
            </w:r>
            <w:proofErr w:type="gramEnd"/>
            <w:r>
              <w:t>&gt; AKR</w:t>
            </w:r>
          </w:p>
          <w:p w14:paraId="33BE838E" w14:textId="77777777" w:rsidR="00876C3B" w:rsidRDefault="00876C3B" w:rsidP="00B008BE">
            <w:pPr>
              <w:pStyle w:val="Normal11"/>
              <w:rPr>
                <w:ins w:id="781" w:author="Poul V Madsen" w:date="2014-11-10T11:35:00Z"/>
              </w:rPr>
            </w:pPr>
            <w:ins w:id="782" w:author="Poul V Madsen" w:date="2014-11-10T11:35:00Z">
              <w:r>
                <w:t xml:space="preserve">11 cifre =&gt; </w:t>
              </w:r>
              <w:proofErr w:type="spellStart"/>
              <w:r>
                <w:t>UViR</w:t>
              </w:r>
              <w:proofErr w:type="spellEnd"/>
            </w:ins>
          </w:p>
          <w:p w14:paraId="33BE838F" w14:textId="77777777" w:rsidR="00B008BE" w:rsidRDefault="00B008BE" w:rsidP="00B008BE">
            <w:pPr>
              <w:pStyle w:val="Normal11"/>
            </w:pPr>
            <w:r>
              <w:t>Viser kundens nummer og navn</w:t>
            </w:r>
          </w:p>
        </w:tc>
        <w:tc>
          <w:tcPr>
            <w:tcW w:w="3197" w:type="dxa"/>
            <w:shd w:val="clear" w:color="auto" w:fill="FFFFFF"/>
          </w:tcPr>
          <w:p w14:paraId="33BE839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91" w14:textId="77777777" w:rsidR="00B008BE" w:rsidRDefault="00B008BE" w:rsidP="00B008BE">
            <w:pPr>
              <w:pStyle w:val="Normal11"/>
            </w:pPr>
            <w:proofErr w:type="spellStart"/>
            <w:r>
              <w:t>AKR</w:t>
            </w:r>
            <w:proofErr w:type="gramStart"/>
            <w:r>
              <w:t>.AlternativKontaktSamlingHent</w:t>
            </w:r>
            <w:proofErr w:type="spellEnd"/>
            <w:proofErr w:type="gramEnd"/>
          </w:p>
          <w:p w14:paraId="33BE8392" w14:textId="77777777" w:rsidR="00876C3B" w:rsidRDefault="00B008BE" w:rsidP="00B008BE">
            <w:pPr>
              <w:pStyle w:val="Normal11"/>
              <w:rPr>
                <w:ins w:id="783" w:author="Poul V Madsen" w:date="2014-11-10T11:35:00Z"/>
              </w:rPr>
            </w:pPr>
            <w:proofErr w:type="spellStart"/>
            <w:r>
              <w:t>ES</w:t>
            </w:r>
            <w:proofErr w:type="gramStart"/>
            <w:r>
              <w:t>.VirksomhedStamOplysningSamlingHe</w:t>
            </w:r>
            <w:proofErr w:type="gramEnd"/>
            <w:r>
              <w:t>nt</w:t>
            </w:r>
            <w:proofErr w:type="spellEnd"/>
          </w:p>
          <w:p w14:paraId="33BE8393" w14:textId="77777777" w:rsidR="00B008BE" w:rsidRDefault="00876C3B" w:rsidP="00B008BE">
            <w:pPr>
              <w:pStyle w:val="Normal11"/>
            </w:pPr>
            <w:proofErr w:type="spellStart"/>
            <w:ins w:id="784" w:author="Poul V Madsen" w:date="2014-11-10T11:35:00Z">
              <w:r>
                <w:t>UViR</w:t>
              </w:r>
              <w:proofErr w:type="gramStart"/>
              <w:r>
                <w:t>.UViRVirksomhedSamlingHent</w:t>
              </w:r>
            </w:ins>
            <w:proofErr w:type="spellEnd"/>
            <w:proofErr w:type="gramEnd"/>
            <w:r w:rsidR="00B008BE">
              <w:fldChar w:fldCharType="begin"/>
            </w:r>
            <w:r w:rsidR="00B008BE">
              <w:instrText xml:space="preserve"> XE "</w:instrText>
            </w:r>
            <w:r w:rsidR="00B008BE" w:rsidRPr="009A41E7">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BC1756">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CD54A9">
              <w:instrText>CSR-P.PersonStamoplysningerMultiHent</w:instrText>
            </w:r>
            <w:r w:rsidR="00B008BE">
              <w:instrText xml:space="preserve">" </w:instrText>
            </w:r>
            <w:r w:rsidR="00B008BE">
              <w:fldChar w:fldCharType="end"/>
            </w:r>
          </w:p>
        </w:tc>
      </w:tr>
      <w:tr w:rsidR="00B008BE" w14:paraId="33BE8396" w14:textId="77777777" w:rsidTr="00B008BE">
        <w:tc>
          <w:tcPr>
            <w:tcW w:w="9909" w:type="dxa"/>
            <w:gridSpan w:val="3"/>
            <w:shd w:val="clear" w:color="auto" w:fill="FFFFFF"/>
          </w:tcPr>
          <w:p w14:paraId="33BE8395" w14:textId="77777777" w:rsidR="00B008BE" w:rsidRPr="00B008BE" w:rsidRDefault="00B008BE" w:rsidP="00B008BE">
            <w:pPr>
              <w:pStyle w:val="Normal11"/>
              <w:rPr>
                <w:b/>
              </w:rPr>
            </w:pPr>
            <w:r>
              <w:rPr>
                <w:b/>
              </w:rPr>
              <w:t>Trin 3: Vælg søg kunde</w:t>
            </w:r>
          </w:p>
        </w:tc>
      </w:tr>
      <w:tr w:rsidR="00B008BE" w14:paraId="33BE839A" w14:textId="77777777" w:rsidTr="00B008BE">
        <w:tc>
          <w:tcPr>
            <w:tcW w:w="3356" w:type="dxa"/>
            <w:shd w:val="clear" w:color="auto" w:fill="FFFFFF"/>
          </w:tcPr>
          <w:p w14:paraId="33BE8397" w14:textId="77777777" w:rsidR="00B008BE" w:rsidRDefault="00B008BE" w:rsidP="00B008BE">
            <w:pPr>
              <w:pStyle w:val="Normal11"/>
              <w:rPr>
                <w:color w:val="000000"/>
              </w:rPr>
            </w:pPr>
            <w:r>
              <w:rPr>
                <w:color w:val="000000"/>
              </w:rPr>
              <w:t>Vælger Søg</w:t>
            </w:r>
          </w:p>
        </w:tc>
        <w:tc>
          <w:tcPr>
            <w:tcW w:w="3356" w:type="dxa"/>
            <w:shd w:val="clear" w:color="auto" w:fill="FFFFFF"/>
          </w:tcPr>
          <w:p w14:paraId="33BE8398" w14:textId="77777777" w:rsidR="00B008BE" w:rsidRDefault="00B008BE" w:rsidP="00B008BE">
            <w:pPr>
              <w:pStyle w:val="Normal11"/>
            </w:pPr>
            <w:r>
              <w:t>Der navigeres til søgebillede</w:t>
            </w:r>
          </w:p>
        </w:tc>
        <w:tc>
          <w:tcPr>
            <w:tcW w:w="3197" w:type="dxa"/>
            <w:shd w:val="clear" w:color="auto" w:fill="FFFFFF"/>
          </w:tcPr>
          <w:p w14:paraId="33BE8399" w14:textId="77777777" w:rsidR="00B008BE" w:rsidRDefault="00B008BE" w:rsidP="00B008BE">
            <w:pPr>
              <w:pStyle w:val="Normal11"/>
            </w:pPr>
          </w:p>
        </w:tc>
      </w:tr>
      <w:tr w:rsidR="00B008BE" w14:paraId="33BE839C" w14:textId="77777777" w:rsidTr="00B008BE">
        <w:tc>
          <w:tcPr>
            <w:tcW w:w="9909" w:type="dxa"/>
            <w:gridSpan w:val="3"/>
            <w:shd w:val="clear" w:color="auto" w:fill="FFFFFF"/>
          </w:tcPr>
          <w:p w14:paraId="33BE839B" w14:textId="77777777" w:rsidR="00B008BE" w:rsidRPr="00B008BE" w:rsidRDefault="00B008BE" w:rsidP="00B008BE">
            <w:pPr>
              <w:pStyle w:val="Normal11"/>
              <w:rPr>
                <w:b/>
              </w:rPr>
            </w:pPr>
            <w:r>
              <w:rPr>
                <w:b/>
              </w:rPr>
              <w:t>Trin 4: Søg kunde</w:t>
            </w:r>
          </w:p>
        </w:tc>
      </w:tr>
      <w:tr w:rsidR="00B008BE" w14:paraId="33BE83A4" w14:textId="77777777" w:rsidTr="00B008BE">
        <w:tc>
          <w:tcPr>
            <w:tcW w:w="3356" w:type="dxa"/>
            <w:shd w:val="clear" w:color="auto" w:fill="FFFFFF"/>
          </w:tcPr>
          <w:p w14:paraId="33BE839D" w14:textId="77777777" w:rsidR="00B008BE" w:rsidRDefault="00B008BE" w:rsidP="00B008BE">
            <w:pPr>
              <w:pStyle w:val="Normal11"/>
              <w:rPr>
                <w:color w:val="000000"/>
              </w:rPr>
            </w:pPr>
            <w:r>
              <w:rPr>
                <w:color w:val="000000"/>
              </w:rPr>
              <w:t>Indtaster søgekriterier</w:t>
            </w:r>
          </w:p>
        </w:tc>
        <w:tc>
          <w:tcPr>
            <w:tcW w:w="3356" w:type="dxa"/>
            <w:shd w:val="clear" w:color="auto" w:fill="FFFFFF"/>
          </w:tcPr>
          <w:p w14:paraId="33BE839E" w14:textId="77777777" w:rsidR="00B008BE" w:rsidRDefault="00B008BE" w:rsidP="00B008BE">
            <w:pPr>
              <w:pStyle w:val="Normal11"/>
            </w:pPr>
            <w:r>
              <w:t xml:space="preserve">Der gives mulighed for at vælge Kundetype – ved valg af AKR skifter søgekriterier. </w:t>
            </w:r>
          </w:p>
          <w:p w14:paraId="33BE839F" w14:textId="4E2F5BA4" w:rsidR="00B008BE" w:rsidRDefault="00B008BE" w:rsidP="00B008BE">
            <w:pPr>
              <w:pStyle w:val="Normal11"/>
            </w:pPr>
            <w:r>
              <w:t>Der kan søges på både Person og Virksomhed</w:t>
            </w:r>
            <w:del w:id="785" w:author="Poul V Madsen" w:date="2014-11-10T11:35:00Z">
              <w:r w:rsidR="00CC4204">
                <w:delText xml:space="preserve"> </w:delText>
              </w:r>
            </w:del>
            <w:ins w:id="786" w:author="Poul V Madsen" w:date="2014-11-10T11:35:00Z">
              <w:r w:rsidR="00B77E0E">
                <w:t>,</w:t>
              </w:r>
              <w:r>
                <w:t xml:space="preserve"> </w:t>
              </w:r>
              <w:r w:rsidR="00B77E0E">
                <w:t xml:space="preserve">men ikke på </w:t>
              </w:r>
              <w:proofErr w:type="spellStart"/>
              <w:r w:rsidR="00B77E0E">
                <w:t>UViR</w:t>
              </w:r>
              <w:proofErr w:type="spellEnd"/>
              <w:r w:rsidR="00B77E0E">
                <w:t xml:space="preserve"> kundetype.</w:t>
              </w:r>
            </w:ins>
            <w:r>
              <w:t xml:space="preserve">  </w:t>
            </w:r>
          </w:p>
          <w:p w14:paraId="33BE83A0" w14:textId="77777777" w:rsidR="00B008BE" w:rsidRDefault="00B008BE" w:rsidP="00B008BE">
            <w:pPr>
              <w:pStyle w:val="Normal11"/>
            </w:pPr>
            <w:r>
              <w:t>Viser liste over kunder, der matcher søgekriterier</w:t>
            </w:r>
          </w:p>
        </w:tc>
        <w:tc>
          <w:tcPr>
            <w:tcW w:w="3197" w:type="dxa"/>
            <w:shd w:val="clear" w:color="auto" w:fill="FFFFFF"/>
          </w:tcPr>
          <w:p w14:paraId="33BE83A1" w14:textId="77777777" w:rsidR="00B008BE" w:rsidRDefault="00B008BE" w:rsidP="00B008BE">
            <w:pPr>
              <w:pStyle w:val="Normal11"/>
            </w:pPr>
            <w:proofErr w:type="spellStart"/>
            <w:r>
              <w:t>ES</w:t>
            </w:r>
            <w:proofErr w:type="gramStart"/>
            <w:r>
              <w:t>.VirksomhedSøg</w:t>
            </w:r>
            <w:proofErr w:type="spellEnd"/>
            <w:proofErr w:type="gramEnd"/>
          </w:p>
          <w:p w14:paraId="33BE83A2" w14:textId="77777777" w:rsidR="00B008BE" w:rsidRDefault="00B008BE" w:rsidP="00B008BE">
            <w:pPr>
              <w:pStyle w:val="Normal11"/>
            </w:pPr>
            <w:proofErr w:type="spellStart"/>
            <w:r>
              <w:t>AKR</w:t>
            </w:r>
            <w:proofErr w:type="gramStart"/>
            <w:r>
              <w:t>.AlternativKontaktSøg</w:t>
            </w:r>
            <w:proofErr w:type="spellEnd"/>
            <w:proofErr w:type="gramEnd"/>
          </w:p>
          <w:p w14:paraId="33BE83A3" w14:textId="77777777" w:rsidR="00B008BE" w:rsidRDefault="00B008BE" w:rsidP="00B008BE">
            <w:pPr>
              <w:pStyle w:val="Normal11"/>
            </w:pPr>
            <w:r>
              <w:t>CSR-</w:t>
            </w:r>
            <w:proofErr w:type="spellStart"/>
            <w:r>
              <w:t>P</w:t>
            </w:r>
            <w:proofErr w:type="gramStart"/>
            <w:r>
              <w:t>.PersonSøg</w:t>
            </w:r>
            <w:proofErr w:type="spellEnd"/>
            <w:proofErr w:type="gramEnd"/>
            <w:r>
              <w:fldChar w:fldCharType="begin"/>
            </w:r>
            <w:r>
              <w:instrText xml:space="preserve"> XE "</w:instrText>
            </w:r>
            <w:r w:rsidRPr="000F4282">
              <w:instrText>CSR-P.PersonSøg</w:instrText>
            </w:r>
            <w:r>
              <w:instrText xml:space="preserve">" </w:instrText>
            </w:r>
            <w:r>
              <w:fldChar w:fldCharType="end"/>
            </w:r>
            <w:r>
              <w:fldChar w:fldCharType="begin"/>
            </w:r>
            <w:r>
              <w:instrText xml:space="preserve"> XE "</w:instrText>
            </w:r>
            <w:r w:rsidRPr="00EF7B71">
              <w:instrText>AKR.AlternativKontaktSøg</w:instrText>
            </w:r>
            <w:r>
              <w:instrText xml:space="preserve">" </w:instrText>
            </w:r>
            <w:r>
              <w:fldChar w:fldCharType="end"/>
            </w:r>
            <w:r>
              <w:fldChar w:fldCharType="begin"/>
            </w:r>
            <w:r>
              <w:instrText xml:space="preserve"> XE "</w:instrText>
            </w:r>
            <w:r w:rsidRPr="00BD1A2F">
              <w:instrText>ES.VirksomhedSøg</w:instrText>
            </w:r>
            <w:r>
              <w:instrText xml:space="preserve">" </w:instrText>
            </w:r>
            <w:r>
              <w:fldChar w:fldCharType="end"/>
            </w:r>
          </w:p>
        </w:tc>
      </w:tr>
      <w:tr w:rsidR="00B008BE" w14:paraId="33BE83A6" w14:textId="77777777" w:rsidTr="00B008BE">
        <w:tc>
          <w:tcPr>
            <w:tcW w:w="9909" w:type="dxa"/>
            <w:gridSpan w:val="3"/>
            <w:shd w:val="clear" w:color="auto" w:fill="FFFFFF"/>
          </w:tcPr>
          <w:p w14:paraId="33BE83A5" w14:textId="77777777" w:rsidR="00B008BE" w:rsidRPr="00B008BE" w:rsidRDefault="00B008BE" w:rsidP="00B008BE">
            <w:pPr>
              <w:pStyle w:val="Normal11"/>
              <w:rPr>
                <w:b/>
              </w:rPr>
            </w:pPr>
            <w:r>
              <w:rPr>
                <w:b/>
              </w:rPr>
              <w:t>Trin 5: Vælger kunde</w:t>
            </w:r>
          </w:p>
        </w:tc>
      </w:tr>
      <w:tr w:rsidR="00B008BE" w14:paraId="33BE83AC" w14:textId="77777777" w:rsidTr="00B008BE">
        <w:tc>
          <w:tcPr>
            <w:tcW w:w="3356" w:type="dxa"/>
            <w:shd w:val="clear" w:color="auto" w:fill="FFFFFF"/>
          </w:tcPr>
          <w:p w14:paraId="33BE83A7" w14:textId="77777777" w:rsidR="00B008BE" w:rsidRDefault="00B008BE" w:rsidP="00B008BE">
            <w:pPr>
              <w:pStyle w:val="Normal11"/>
              <w:rPr>
                <w:color w:val="000000"/>
              </w:rPr>
            </w:pPr>
            <w:r>
              <w:rPr>
                <w:color w:val="000000"/>
              </w:rPr>
              <w:t>Vælger kunde</w:t>
            </w:r>
          </w:p>
        </w:tc>
        <w:tc>
          <w:tcPr>
            <w:tcW w:w="3356" w:type="dxa"/>
            <w:shd w:val="clear" w:color="auto" w:fill="FFFFFF"/>
          </w:tcPr>
          <w:p w14:paraId="33BE83A8" w14:textId="77777777" w:rsidR="00B008BE" w:rsidRDefault="00B008BE" w:rsidP="00B008BE">
            <w:pPr>
              <w:pStyle w:val="Normal11"/>
            </w:pPr>
            <w:r>
              <w:t xml:space="preserve">Hvis der vælges kunde i liste, </w:t>
            </w:r>
          </w:p>
          <w:p w14:paraId="33BE83A9" w14:textId="77777777" w:rsidR="00B008BE" w:rsidRPr="00B008BE" w:rsidRDefault="00B008BE" w:rsidP="00B008BE">
            <w:pPr>
              <w:pStyle w:val="Normal11"/>
              <w:rPr>
                <w:lang w:val="en-US"/>
              </w:rPr>
            </w:pPr>
            <w:proofErr w:type="spellStart"/>
            <w:r w:rsidRPr="00B008BE">
              <w:rPr>
                <w:lang w:val="en-US"/>
              </w:rPr>
              <w:t>returneres</w:t>
            </w:r>
            <w:proofErr w:type="spellEnd"/>
            <w:r w:rsidRPr="00B008BE">
              <w:rPr>
                <w:lang w:val="en-US"/>
              </w:rPr>
              <w:t xml:space="preserve"> </w:t>
            </w:r>
            <w:proofErr w:type="spellStart"/>
            <w:r w:rsidRPr="00B008BE">
              <w:rPr>
                <w:lang w:val="en-US"/>
              </w:rPr>
              <w:t>til</w:t>
            </w:r>
            <w:proofErr w:type="spellEnd"/>
            <w:r w:rsidRPr="00B008BE">
              <w:rPr>
                <w:lang w:val="en-US"/>
              </w:rPr>
              <w:t xml:space="preserve"> use case 13.07 - </w:t>
            </w:r>
            <w:proofErr w:type="spellStart"/>
            <w:r w:rsidRPr="00B008BE">
              <w:rPr>
                <w:lang w:val="en-US"/>
              </w:rPr>
              <w:t>trin</w:t>
            </w:r>
            <w:proofErr w:type="spellEnd"/>
            <w:r w:rsidRPr="00B008BE">
              <w:rPr>
                <w:lang w:val="en-US"/>
              </w:rPr>
              <w:t xml:space="preserve"> 2</w:t>
            </w:r>
          </w:p>
          <w:p w14:paraId="33BE83AA" w14:textId="77777777" w:rsidR="00B008BE" w:rsidRDefault="00B008BE" w:rsidP="00B008BE">
            <w:pPr>
              <w:pStyle w:val="Normal11"/>
            </w:pPr>
            <w:r>
              <w:t>Hvis "tilbage" returneres til trin 1</w:t>
            </w:r>
          </w:p>
        </w:tc>
        <w:tc>
          <w:tcPr>
            <w:tcW w:w="3197" w:type="dxa"/>
            <w:shd w:val="clear" w:color="auto" w:fill="FFFFFF"/>
          </w:tcPr>
          <w:p w14:paraId="33BE83AB" w14:textId="77777777" w:rsidR="00B008BE" w:rsidRDefault="00B008BE" w:rsidP="00B008BE">
            <w:pPr>
              <w:pStyle w:val="Normal11"/>
            </w:pPr>
          </w:p>
        </w:tc>
      </w:tr>
    </w:tbl>
    <w:p w14:paraId="33BE83A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B0" w14:textId="77777777" w:rsidTr="00B008BE">
        <w:tc>
          <w:tcPr>
            <w:tcW w:w="9869" w:type="dxa"/>
            <w:shd w:val="clear" w:color="auto" w:fill="auto"/>
          </w:tcPr>
          <w:p w14:paraId="33BE83AE" w14:textId="77777777" w:rsidR="00B008BE" w:rsidRDefault="00B008BE" w:rsidP="00B008BE">
            <w:pPr>
              <w:pStyle w:val="Normal11"/>
            </w:pPr>
            <w:r>
              <w:rPr>
                <w:b/>
              </w:rPr>
              <w:t>Slutbetingelser</w:t>
            </w:r>
          </w:p>
          <w:p w14:paraId="33BE83AF" w14:textId="77777777" w:rsidR="00B008BE" w:rsidRPr="00B008BE" w:rsidRDefault="00B008BE" w:rsidP="00B008BE">
            <w:pPr>
              <w:pStyle w:val="Normal11"/>
            </w:pPr>
            <w:r>
              <w:t>Der er valgt den kunde, der skal behandles.</w:t>
            </w:r>
          </w:p>
        </w:tc>
      </w:tr>
      <w:tr w:rsidR="00B008BE" w14:paraId="33BE83B3" w14:textId="77777777" w:rsidTr="00B008BE">
        <w:tc>
          <w:tcPr>
            <w:tcW w:w="9869" w:type="dxa"/>
            <w:shd w:val="clear" w:color="auto" w:fill="auto"/>
          </w:tcPr>
          <w:p w14:paraId="33BE83B1" w14:textId="77777777" w:rsidR="00B008BE" w:rsidRDefault="00B008BE" w:rsidP="00B008BE">
            <w:pPr>
              <w:pStyle w:val="Normal11"/>
            </w:pPr>
            <w:r>
              <w:rPr>
                <w:b/>
              </w:rPr>
              <w:t>Noter</w:t>
            </w:r>
          </w:p>
          <w:p w14:paraId="33BE83B2" w14:textId="77777777" w:rsidR="00B008BE" w:rsidRPr="00B008BE" w:rsidRDefault="00B008BE" w:rsidP="00B008BE">
            <w:pPr>
              <w:pStyle w:val="Normal11"/>
            </w:pPr>
          </w:p>
        </w:tc>
      </w:tr>
      <w:tr w:rsidR="00B008BE" w14:paraId="33BE83B6" w14:textId="77777777" w:rsidTr="00B008BE">
        <w:tc>
          <w:tcPr>
            <w:tcW w:w="9869" w:type="dxa"/>
            <w:shd w:val="clear" w:color="auto" w:fill="auto"/>
          </w:tcPr>
          <w:p w14:paraId="33BE83B4" w14:textId="77777777" w:rsidR="00B008BE" w:rsidRDefault="00B008BE" w:rsidP="00B008BE">
            <w:pPr>
              <w:pStyle w:val="Normal11"/>
            </w:pPr>
            <w:r>
              <w:rPr>
                <w:b/>
              </w:rPr>
              <w:t>Servicebeskrivelse</w:t>
            </w:r>
          </w:p>
          <w:p w14:paraId="33BE83B5" w14:textId="77777777" w:rsidR="00B008BE" w:rsidRPr="00B008BE" w:rsidRDefault="00B008BE" w:rsidP="00B008BE">
            <w:pPr>
              <w:pStyle w:val="Normal11"/>
            </w:pPr>
          </w:p>
        </w:tc>
      </w:tr>
    </w:tbl>
    <w:p w14:paraId="33BE83B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B8" w14:textId="77777777" w:rsidR="00B008BE" w:rsidRDefault="00B008BE" w:rsidP="00B008BE">
      <w:pPr>
        <w:pStyle w:val="Normal11"/>
        <w:rPr>
          <w:b/>
        </w:rPr>
      </w:pPr>
      <w:r>
        <w:rPr>
          <w:b/>
        </w:rPr>
        <w:t>Indeks:</w:t>
      </w:r>
    </w:p>
    <w:p w14:paraId="33BE83B9" w14:textId="77777777" w:rsidR="00B008BE" w:rsidRDefault="00B008BE" w:rsidP="00B008BE">
      <w:pPr>
        <w:pStyle w:val="Normal11"/>
        <w:tabs>
          <w:tab w:val="right" w:leader="dot" w:pos="4500"/>
        </w:tabs>
        <w:rPr>
          <w:noProof/>
        </w:rPr>
        <w:sectPr w:rsidR="00B008BE" w:rsidSect="00B008BE">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14:paraId="33BE83BA" w14:textId="09DB83D7" w:rsidR="00B008BE" w:rsidRDefault="00B008BE" w:rsidP="00B008BE">
      <w:pPr>
        <w:pStyle w:val="Indeks1"/>
        <w:tabs>
          <w:tab w:val="right" w:leader="dot" w:pos="4500"/>
        </w:tabs>
        <w:rPr>
          <w:noProof/>
        </w:rPr>
      </w:pPr>
      <w:r>
        <w:rPr>
          <w:noProof/>
        </w:rPr>
        <w:t>AKR.AlternativKontaktSamlingHent</w:t>
      </w:r>
      <w:r>
        <w:rPr>
          <w:noProof/>
        </w:rPr>
        <w:tab/>
      </w:r>
      <w:del w:id="787" w:author="Poul V Madsen" w:date="2014-11-10T11:35:00Z">
        <w:r w:rsidR="00CC4204">
          <w:rPr>
            <w:noProof/>
          </w:rPr>
          <w:delText xml:space="preserve">29; </w:delText>
        </w:r>
      </w:del>
      <w:r>
        <w:rPr>
          <w:noProof/>
        </w:rPr>
        <w:t>34</w:t>
      </w:r>
      <w:ins w:id="788" w:author="Poul V Madsen" w:date="2014-11-10T11:35:00Z">
        <w:r>
          <w:rPr>
            <w:noProof/>
          </w:rPr>
          <w:t>; 35</w:t>
        </w:r>
      </w:ins>
    </w:p>
    <w:p w14:paraId="33BE83BB" w14:textId="455D79BD" w:rsidR="00B008BE" w:rsidRDefault="00B008BE" w:rsidP="00B008BE">
      <w:pPr>
        <w:pStyle w:val="Indeks1"/>
        <w:tabs>
          <w:tab w:val="right" w:leader="dot" w:pos="4500"/>
        </w:tabs>
        <w:rPr>
          <w:noProof/>
        </w:rPr>
      </w:pPr>
      <w:r>
        <w:rPr>
          <w:noProof/>
        </w:rPr>
        <w:t>AKR.AlternativKontaktSøg</w:t>
      </w:r>
      <w:r>
        <w:rPr>
          <w:noProof/>
        </w:rPr>
        <w:tab/>
      </w:r>
      <w:del w:id="789" w:author="Poul V Madsen" w:date="2014-11-10T11:35:00Z">
        <w:r w:rsidR="00CC4204">
          <w:rPr>
            <w:noProof/>
          </w:rPr>
          <w:delText>34</w:delText>
        </w:r>
      </w:del>
      <w:ins w:id="790" w:author="Poul V Madsen" w:date="2014-11-10T11:35:00Z">
        <w:r>
          <w:rPr>
            <w:noProof/>
          </w:rPr>
          <w:t>35</w:t>
        </w:r>
      </w:ins>
    </w:p>
    <w:p w14:paraId="33BE83BC" w14:textId="2E142F10" w:rsidR="00B008BE" w:rsidRDefault="00B008BE" w:rsidP="00B008BE">
      <w:pPr>
        <w:pStyle w:val="Indeks1"/>
        <w:tabs>
          <w:tab w:val="right" w:leader="dot" w:pos="4500"/>
        </w:tabs>
        <w:rPr>
          <w:noProof/>
        </w:rPr>
      </w:pPr>
      <w:r>
        <w:rPr>
          <w:noProof/>
        </w:rPr>
        <w:t>AogD.MeddelelseMultiSend</w:t>
      </w:r>
      <w:r>
        <w:rPr>
          <w:noProof/>
        </w:rPr>
        <w:tab/>
        <w:t xml:space="preserve">5; 9; 10; </w:t>
      </w:r>
      <w:del w:id="791" w:author="Poul V Madsen" w:date="2014-11-10T11:35:00Z">
        <w:r w:rsidR="00CC4204">
          <w:rPr>
            <w:noProof/>
          </w:rPr>
          <w:delText>16</w:delText>
        </w:r>
      </w:del>
      <w:ins w:id="792" w:author="Poul V Madsen" w:date="2014-11-10T11:35:00Z">
        <w:r>
          <w:rPr>
            <w:noProof/>
          </w:rPr>
          <w:t>18</w:t>
        </w:r>
      </w:ins>
    </w:p>
    <w:p w14:paraId="33BE83BD" w14:textId="575E45C3" w:rsidR="00B008BE" w:rsidRDefault="00B008BE" w:rsidP="00B008BE">
      <w:pPr>
        <w:pStyle w:val="Indeks1"/>
        <w:tabs>
          <w:tab w:val="right" w:leader="dot" w:pos="4500"/>
        </w:tabs>
        <w:rPr>
          <w:noProof/>
        </w:rPr>
      </w:pPr>
      <w:r>
        <w:rPr>
          <w:noProof/>
        </w:rPr>
        <w:t>AogD.MeddelelseStatusMultiHent</w:t>
      </w:r>
      <w:r>
        <w:rPr>
          <w:noProof/>
        </w:rPr>
        <w:tab/>
        <w:t xml:space="preserve">5; 9; 10; </w:t>
      </w:r>
      <w:del w:id="793" w:author="Poul V Madsen" w:date="2014-11-10T11:35:00Z">
        <w:r w:rsidR="00CC4204">
          <w:rPr>
            <w:noProof/>
          </w:rPr>
          <w:delText>16</w:delText>
        </w:r>
      </w:del>
      <w:ins w:id="794" w:author="Poul V Madsen" w:date="2014-11-10T11:35:00Z">
        <w:r>
          <w:rPr>
            <w:noProof/>
          </w:rPr>
          <w:t>18</w:t>
        </w:r>
      </w:ins>
    </w:p>
    <w:p w14:paraId="33BE83BE" w14:textId="56A73895" w:rsidR="00B008BE" w:rsidRDefault="00B008BE" w:rsidP="00B008BE">
      <w:pPr>
        <w:pStyle w:val="Indeks1"/>
        <w:tabs>
          <w:tab w:val="right" w:leader="dot" w:pos="4500"/>
        </w:tabs>
        <w:rPr>
          <w:noProof/>
        </w:rPr>
      </w:pPr>
      <w:r>
        <w:rPr>
          <w:noProof/>
        </w:rPr>
        <w:t>CSR-P.PersonHændelseSamlingHent</w:t>
      </w:r>
      <w:r>
        <w:rPr>
          <w:noProof/>
        </w:rPr>
        <w:tab/>
      </w:r>
      <w:del w:id="795" w:author="Poul V Madsen" w:date="2014-11-10T11:35:00Z">
        <w:r w:rsidR="00CC4204">
          <w:rPr>
            <w:noProof/>
          </w:rPr>
          <w:delText>27</w:delText>
        </w:r>
      </w:del>
      <w:ins w:id="796" w:author="Poul V Madsen" w:date="2014-11-10T11:35:00Z">
        <w:r>
          <w:rPr>
            <w:noProof/>
          </w:rPr>
          <w:t>32</w:t>
        </w:r>
      </w:ins>
    </w:p>
    <w:p w14:paraId="33BE83BF" w14:textId="683297CC" w:rsidR="00B008BE" w:rsidRDefault="00B008BE" w:rsidP="00B008BE">
      <w:pPr>
        <w:pStyle w:val="Indeks1"/>
        <w:tabs>
          <w:tab w:val="right" w:leader="dot" w:pos="4500"/>
        </w:tabs>
        <w:rPr>
          <w:noProof/>
        </w:rPr>
      </w:pPr>
      <w:r>
        <w:rPr>
          <w:noProof/>
        </w:rPr>
        <w:t>CSR-P.PersonkredsSøg</w:t>
      </w:r>
      <w:r>
        <w:rPr>
          <w:noProof/>
        </w:rPr>
        <w:tab/>
      </w:r>
      <w:del w:id="797" w:author="Poul V Madsen" w:date="2014-11-10T11:35:00Z">
        <w:r w:rsidR="00CC4204">
          <w:rPr>
            <w:noProof/>
          </w:rPr>
          <w:delText>27</w:delText>
        </w:r>
      </w:del>
      <w:ins w:id="798" w:author="Poul V Madsen" w:date="2014-11-10T11:35:00Z">
        <w:r>
          <w:rPr>
            <w:noProof/>
          </w:rPr>
          <w:t>32</w:t>
        </w:r>
      </w:ins>
    </w:p>
    <w:p w14:paraId="33BE83C0" w14:textId="77F66DFC" w:rsidR="00B008BE" w:rsidRDefault="00B008BE" w:rsidP="00B008BE">
      <w:pPr>
        <w:pStyle w:val="Indeks1"/>
        <w:tabs>
          <w:tab w:val="right" w:leader="dot" w:pos="4500"/>
        </w:tabs>
        <w:rPr>
          <w:noProof/>
        </w:rPr>
      </w:pPr>
      <w:r>
        <w:rPr>
          <w:noProof/>
        </w:rPr>
        <w:t>CSR-P.PersonStamoplysningerMultiHent</w:t>
      </w:r>
      <w:r>
        <w:rPr>
          <w:noProof/>
        </w:rPr>
        <w:tab/>
      </w:r>
      <w:del w:id="799" w:author="Poul V Madsen" w:date="2014-11-10T11:35:00Z">
        <w:r w:rsidR="00CC4204">
          <w:rPr>
            <w:noProof/>
          </w:rPr>
          <w:delText>27; 29</w:delText>
        </w:r>
      </w:del>
      <w:ins w:id="800" w:author="Poul V Madsen" w:date="2014-11-10T11:35:00Z">
        <w:r>
          <w:rPr>
            <w:noProof/>
          </w:rPr>
          <w:t>32</w:t>
        </w:r>
      </w:ins>
      <w:r>
        <w:rPr>
          <w:noProof/>
        </w:rPr>
        <w:t>; 34</w:t>
      </w:r>
      <w:ins w:id="801" w:author="Poul V Madsen" w:date="2014-11-10T11:35:00Z">
        <w:r>
          <w:rPr>
            <w:noProof/>
          </w:rPr>
          <w:t>; 35</w:t>
        </w:r>
      </w:ins>
    </w:p>
    <w:p w14:paraId="33BE83C1" w14:textId="43E64692" w:rsidR="00B008BE" w:rsidRDefault="00B008BE" w:rsidP="00B008BE">
      <w:pPr>
        <w:pStyle w:val="Indeks1"/>
        <w:tabs>
          <w:tab w:val="right" w:leader="dot" w:pos="4500"/>
        </w:tabs>
        <w:rPr>
          <w:noProof/>
        </w:rPr>
      </w:pPr>
      <w:r>
        <w:rPr>
          <w:noProof/>
        </w:rPr>
        <w:t>CSR-P.PersonSøg</w:t>
      </w:r>
      <w:r>
        <w:rPr>
          <w:noProof/>
        </w:rPr>
        <w:tab/>
      </w:r>
      <w:del w:id="802" w:author="Poul V Madsen" w:date="2014-11-10T11:35:00Z">
        <w:r w:rsidR="00CC4204">
          <w:rPr>
            <w:noProof/>
          </w:rPr>
          <w:delText>34</w:delText>
        </w:r>
      </w:del>
      <w:ins w:id="803" w:author="Poul V Madsen" w:date="2014-11-10T11:35:00Z">
        <w:r>
          <w:rPr>
            <w:noProof/>
          </w:rPr>
          <w:t>35</w:t>
        </w:r>
      </w:ins>
    </w:p>
    <w:p w14:paraId="33BE83C2" w14:textId="77777777" w:rsidR="00B008BE" w:rsidRDefault="00B008BE" w:rsidP="00B008BE">
      <w:pPr>
        <w:pStyle w:val="Indeks1"/>
        <w:tabs>
          <w:tab w:val="right" w:leader="dot" w:pos="4500"/>
        </w:tabs>
        <w:rPr>
          <w:noProof/>
        </w:rPr>
      </w:pPr>
      <w:r>
        <w:rPr>
          <w:noProof/>
        </w:rPr>
        <w:t>DMI.DMIFordringForespørgBesvar</w:t>
      </w:r>
      <w:r>
        <w:rPr>
          <w:noProof/>
        </w:rPr>
        <w:tab/>
        <w:t>2</w:t>
      </w:r>
    </w:p>
    <w:p w14:paraId="33BE83C3" w14:textId="77777777" w:rsidR="00B008BE" w:rsidRDefault="00B008BE" w:rsidP="00B008BE">
      <w:pPr>
        <w:pStyle w:val="Indeks1"/>
        <w:tabs>
          <w:tab w:val="right" w:leader="dot" w:pos="4500"/>
        </w:tabs>
        <w:rPr>
          <w:noProof/>
        </w:rPr>
      </w:pPr>
      <w:r>
        <w:rPr>
          <w:noProof/>
        </w:rPr>
        <w:t>DMI.DMIKontoIndbetalingListeOpret</w:t>
      </w:r>
      <w:r>
        <w:rPr>
          <w:noProof/>
        </w:rPr>
        <w:tab/>
        <w:t>4</w:t>
      </w:r>
    </w:p>
    <w:p w14:paraId="33BE83C4" w14:textId="77777777" w:rsidR="00B008BE" w:rsidRDefault="00B008BE" w:rsidP="00B008BE">
      <w:pPr>
        <w:pStyle w:val="Indeks1"/>
        <w:tabs>
          <w:tab w:val="right" w:leader="dot" w:pos="4500"/>
        </w:tabs>
        <w:rPr>
          <w:noProof/>
        </w:rPr>
      </w:pPr>
      <w:r>
        <w:rPr>
          <w:noProof/>
        </w:rPr>
        <w:t>DMO.EksternKontoIndbetalingSpecifikationOpret</w:t>
      </w:r>
      <w:r>
        <w:rPr>
          <w:noProof/>
        </w:rPr>
        <w:tab/>
        <w:t>13</w:t>
      </w:r>
    </w:p>
    <w:p w14:paraId="33BE83C5" w14:textId="77777777" w:rsidR="00B008BE" w:rsidRDefault="00B008BE" w:rsidP="00B008BE">
      <w:pPr>
        <w:pStyle w:val="Indeks1"/>
        <w:tabs>
          <w:tab w:val="right" w:leader="dot" w:pos="4500"/>
        </w:tabs>
        <w:rPr>
          <w:noProof/>
        </w:rPr>
      </w:pPr>
      <w:r>
        <w:rPr>
          <w:noProof/>
        </w:rPr>
        <w:t>DMO.OpkrævningBetalingsoplysningerISModtag</w:t>
      </w:r>
      <w:r>
        <w:rPr>
          <w:noProof/>
        </w:rPr>
        <w:tab/>
        <w:t>13</w:t>
      </w:r>
    </w:p>
    <w:p w14:paraId="33BE83C6" w14:textId="77777777" w:rsidR="00B008BE" w:rsidRDefault="00B008BE" w:rsidP="00B008BE">
      <w:pPr>
        <w:pStyle w:val="Indeks1"/>
        <w:tabs>
          <w:tab w:val="right" w:leader="dot" w:pos="4500"/>
        </w:tabs>
        <w:rPr>
          <w:noProof/>
        </w:rPr>
      </w:pPr>
      <w:r>
        <w:rPr>
          <w:noProof/>
        </w:rPr>
        <w:t>DMO.OpkrævningBetalingsoplysningerLSModtag</w:t>
      </w:r>
      <w:r>
        <w:rPr>
          <w:noProof/>
        </w:rPr>
        <w:tab/>
        <w:t>13</w:t>
      </w:r>
    </w:p>
    <w:p w14:paraId="33BE83C7" w14:textId="77777777" w:rsidR="00B008BE" w:rsidRDefault="00B008BE" w:rsidP="00B008BE">
      <w:pPr>
        <w:pStyle w:val="Indeks1"/>
        <w:tabs>
          <w:tab w:val="right" w:leader="dot" w:pos="4500"/>
        </w:tabs>
        <w:rPr>
          <w:noProof/>
        </w:rPr>
      </w:pPr>
      <w:r>
        <w:rPr>
          <w:noProof/>
        </w:rPr>
        <w:t>DMO.OpkrævningBetalingsoplysningerTrækListeModtag</w:t>
      </w:r>
      <w:r>
        <w:rPr>
          <w:noProof/>
        </w:rPr>
        <w:tab/>
        <w:t>13</w:t>
      </w:r>
    </w:p>
    <w:p w14:paraId="33BE83C8" w14:textId="77777777" w:rsidR="00B008BE" w:rsidRDefault="00B008BE" w:rsidP="00B008BE">
      <w:pPr>
        <w:pStyle w:val="Indeks1"/>
        <w:tabs>
          <w:tab w:val="right" w:leader="dot" w:pos="4500"/>
        </w:tabs>
        <w:rPr>
          <w:ins w:id="804" w:author="Poul V Madsen" w:date="2014-11-10T11:35:00Z"/>
          <w:noProof/>
        </w:rPr>
      </w:pPr>
      <w:ins w:id="805" w:author="Poul V Madsen" w:date="2014-11-10T11:35:00Z">
        <w:r>
          <w:rPr>
            <w:noProof/>
          </w:rPr>
          <w:t>DMO.OpkrævningFordringListeOpdater</w:t>
        </w:r>
        <w:r>
          <w:rPr>
            <w:noProof/>
          </w:rPr>
          <w:tab/>
          <w:t>16; 22</w:t>
        </w:r>
      </w:ins>
    </w:p>
    <w:p w14:paraId="33BE83C9" w14:textId="77777777" w:rsidR="00B008BE" w:rsidRDefault="00B008BE" w:rsidP="00B008BE">
      <w:pPr>
        <w:pStyle w:val="Indeks1"/>
        <w:tabs>
          <w:tab w:val="right" w:leader="dot" w:pos="4500"/>
        </w:tabs>
        <w:rPr>
          <w:ins w:id="806" w:author="Poul V Madsen" w:date="2014-11-10T11:35:00Z"/>
          <w:noProof/>
        </w:rPr>
      </w:pPr>
      <w:ins w:id="807" w:author="Poul V Madsen" w:date="2014-11-10T11:35:00Z">
        <w:r>
          <w:rPr>
            <w:noProof/>
          </w:rPr>
          <w:t>DMO.OpkrævningFordringListeOpret</w:t>
        </w:r>
        <w:r>
          <w:rPr>
            <w:noProof/>
          </w:rPr>
          <w:tab/>
          <w:t>20</w:t>
        </w:r>
      </w:ins>
    </w:p>
    <w:p w14:paraId="33BE83CA" w14:textId="77777777" w:rsidR="00B008BE" w:rsidRDefault="00B008BE" w:rsidP="00B008BE">
      <w:pPr>
        <w:pStyle w:val="Indeks1"/>
        <w:tabs>
          <w:tab w:val="right" w:leader="dot" w:pos="4500"/>
        </w:tabs>
        <w:rPr>
          <w:noProof/>
        </w:rPr>
      </w:pPr>
      <w:r>
        <w:rPr>
          <w:noProof/>
        </w:rPr>
        <w:t>DMO.OpkrævningIndbetalingOplysningListeModtag</w:t>
      </w:r>
      <w:r>
        <w:rPr>
          <w:noProof/>
        </w:rPr>
        <w:tab/>
        <w:t>13</w:t>
      </w:r>
    </w:p>
    <w:p w14:paraId="33BE83CB" w14:textId="77777777" w:rsidR="00B008BE" w:rsidRDefault="00B008BE" w:rsidP="00B008BE">
      <w:pPr>
        <w:pStyle w:val="Indeks1"/>
        <w:tabs>
          <w:tab w:val="right" w:leader="dot" w:pos="4500"/>
        </w:tabs>
        <w:rPr>
          <w:noProof/>
        </w:rPr>
      </w:pPr>
      <w:r>
        <w:rPr>
          <w:noProof/>
        </w:rPr>
        <w:t>DMO.OpkrævningInternIndbetalingListeOpret</w:t>
      </w:r>
      <w:r>
        <w:rPr>
          <w:noProof/>
        </w:rPr>
        <w:tab/>
        <w:t>13</w:t>
      </w:r>
    </w:p>
    <w:p w14:paraId="33BE83CC" w14:textId="77777777" w:rsidR="00B008BE" w:rsidRDefault="00B008BE" w:rsidP="00B008BE">
      <w:pPr>
        <w:pStyle w:val="Indeks1"/>
        <w:tabs>
          <w:tab w:val="right" w:leader="dot" w:pos="4500"/>
        </w:tabs>
        <w:rPr>
          <w:noProof/>
        </w:rPr>
      </w:pPr>
      <w:r>
        <w:rPr>
          <w:noProof/>
        </w:rPr>
        <w:t>DMO.OpkrævningKontoudtogOplysningListeModtag</w:t>
      </w:r>
      <w:r>
        <w:rPr>
          <w:noProof/>
        </w:rPr>
        <w:tab/>
        <w:t>13</w:t>
      </w:r>
    </w:p>
    <w:p w14:paraId="33BE83CD" w14:textId="77777777" w:rsidR="00B008BE" w:rsidRDefault="00B008BE" w:rsidP="00B008BE">
      <w:pPr>
        <w:pStyle w:val="Indeks1"/>
        <w:tabs>
          <w:tab w:val="right" w:leader="dot" w:pos="4500"/>
        </w:tabs>
        <w:rPr>
          <w:noProof/>
        </w:rPr>
      </w:pPr>
      <w:r>
        <w:rPr>
          <w:noProof/>
        </w:rPr>
        <w:t>DMO.OpkrævningUdbetalingOplysningListeModtag</w:t>
      </w:r>
      <w:r>
        <w:rPr>
          <w:noProof/>
        </w:rPr>
        <w:tab/>
        <w:t>13</w:t>
      </w:r>
    </w:p>
    <w:p w14:paraId="33BE83CE" w14:textId="742E29C6" w:rsidR="00B008BE" w:rsidRDefault="00B008BE" w:rsidP="00B008BE">
      <w:pPr>
        <w:pStyle w:val="Indeks1"/>
        <w:tabs>
          <w:tab w:val="right" w:leader="dot" w:pos="4500"/>
        </w:tabs>
        <w:rPr>
          <w:noProof/>
        </w:rPr>
      </w:pPr>
      <w:r>
        <w:rPr>
          <w:noProof/>
        </w:rPr>
        <w:t>DMS.OpkrævningIndsatsAdministrativtTiltagList</w:t>
      </w:r>
      <w:r>
        <w:rPr>
          <w:noProof/>
        </w:rPr>
        <w:tab/>
      </w:r>
      <w:del w:id="808" w:author="Poul V Madsen" w:date="2014-11-10T11:35:00Z">
        <w:r w:rsidR="00CC4204">
          <w:rPr>
            <w:noProof/>
          </w:rPr>
          <w:delText xml:space="preserve">20; </w:delText>
        </w:r>
      </w:del>
      <w:r>
        <w:rPr>
          <w:noProof/>
        </w:rPr>
        <w:t>25</w:t>
      </w:r>
      <w:ins w:id="809" w:author="Poul V Madsen" w:date="2014-11-10T11:35:00Z">
        <w:r>
          <w:rPr>
            <w:noProof/>
          </w:rPr>
          <w:t>; 30</w:t>
        </w:r>
      </w:ins>
    </w:p>
    <w:p w14:paraId="33BE83CF" w14:textId="2A058FDC" w:rsidR="00B008BE" w:rsidRDefault="00B008BE" w:rsidP="00B008BE">
      <w:pPr>
        <w:pStyle w:val="Indeks1"/>
        <w:tabs>
          <w:tab w:val="right" w:leader="dot" w:pos="4500"/>
        </w:tabs>
        <w:rPr>
          <w:noProof/>
        </w:rPr>
      </w:pPr>
      <w:r>
        <w:rPr>
          <w:noProof/>
        </w:rPr>
        <w:t>DMS.OpkrævningIndsatsAdministrativtTiltagOpdater</w:t>
      </w:r>
      <w:r>
        <w:rPr>
          <w:noProof/>
        </w:rPr>
        <w:tab/>
      </w:r>
      <w:del w:id="810" w:author="Poul V Madsen" w:date="2014-11-10T11:35:00Z">
        <w:r w:rsidR="00CC4204">
          <w:rPr>
            <w:noProof/>
          </w:rPr>
          <w:delText>21</w:delText>
        </w:r>
      </w:del>
      <w:ins w:id="811" w:author="Poul V Madsen" w:date="2014-11-10T11:35:00Z">
        <w:r>
          <w:rPr>
            <w:noProof/>
          </w:rPr>
          <w:t>26</w:t>
        </w:r>
      </w:ins>
    </w:p>
    <w:p w14:paraId="33BE83D0" w14:textId="326CB939" w:rsidR="00B008BE" w:rsidRDefault="00B008BE" w:rsidP="00B008BE">
      <w:pPr>
        <w:pStyle w:val="Indeks1"/>
        <w:tabs>
          <w:tab w:val="right" w:leader="dot" w:pos="4500"/>
        </w:tabs>
        <w:rPr>
          <w:noProof/>
        </w:rPr>
      </w:pPr>
      <w:r>
        <w:rPr>
          <w:noProof/>
        </w:rPr>
        <w:t>DMS.OpkrævningIndsatsAdministrativtTiltagOpret</w:t>
      </w:r>
      <w:r>
        <w:rPr>
          <w:noProof/>
        </w:rPr>
        <w:tab/>
      </w:r>
      <w:del w:id="812" w:author="Poul V Madsen" w:date="2014-11-10T11:35:00Z">
        <w:r w:rsidR="00CC4204">
          <w:rPr>
            <w:noProof/>
          </w:rPr>
          <w:delText>25</w:delText>
        </w:r>
      </w:del>
      <w:ins w:id="813" w:author="Poul V Madsen" w:date="2014-11-10T11:35:00Z">
        <w:r>
          <w:rPr>
            <w:noProof/>
          </w:rPr>
          <w:t>30</w:t>
        </w:r>
      </w:ins>
    </w:p>
    <w:p w14:paraId="33BE83D1" w14:textId="100A926E" w:rsidR="00B008BE" w:rsidRDefault="00B008BE" w:rsidP="00B008BE">
      <w:pPr>
        <w:pStyle w:val="Indeks1"/>
        <w:tabs>
          <w:tab w:val="right" w:leader="dot" w:pos="4500"/>
        </w:tabs>
        <w:rPr>
          <w:noProof/>
        </w:rPr>
      </w:pPr>
      <w:r>
        <w:rPr>
          <w:noProof/>
        </w:rPr>
        <w:t>DMS.OpkrævningIndsatsAdministrativtTiltagSlet</w:t>
      </w:r>
      <w:r>
        <w:rPr>
          <w:noProof/>
        </w:rPr>
        <w:tab/>
      </w:r>
      <w:del w:id="814" w:author="Poul V Madsen" w:date="2014-11-10T11:35:00Z">
        <w:r w:rsidR="00CC4204">
          <w:rPr>
            <w:noProof/>
          </w:rPr>
          <w:delText>21</w:delText>
        </w:r>
      </w:del>
      <w:ins w:id="815" w:author="Poul V Madsen" w:date="2014-11-10T11:35:00Z">
        <w:r>
          <w:rPr>
            <w:noProof/>
          </w:rPr>
          <w:t>26</w:t>
        </w:r>
      </w:ins>
    </w:p>
    <w:p w14:paraId="33BE83D2" w14:textId="00A04DD2" w:rsidR="00B008BE" w:rsidRDefault="00B008BE" w:rsidP="00B008BE">
      <w:pPr>
        <w:pStyle w:val="Indeks1"/>
        <w:tabs>
          <w:tab w:val="right" w:leader="dot" w:pos="4500"/>
        </w:tabs>
        <w:rPr>
          <w:noProof/>
        </w:rPr>
      </w:pPr>
      <w:r>
        <w:rPr>
          <w:noProof/>
        </w:rPr>
        <w:t>DMS.OpkrævningKontoHent</w:t>
      </w:r>
      <w:r>
        <w:rPr>
          <w:noProof/>
        </w:rPr>
        <w:tab/>
      </w:r>
      <w:del w:id="816" w:author="Poul V Madsen" w:date="2014-11-10T11:35:00Z">
        <w:r w:rsidR="00CC4204">
          <w:rPr>
            <w:noProof/>
          </w:rPr>
          <w:delText>29</w:delText>
        </w:r>
      </w:del>
      <w:ins w:id="817" w:author="Poul V Madsen" w:date="2014-11-10T11:35:00Z">
        <w:r>
          <w:rPr>
            <w:noProof/>
          </w:rPr>
          <w:t>34</w:t>
        </w:r>
      </w:ins>
    </w:p>
    <w:p w14:paraId="33BE83D3" w14:textId="77777777" w:rsidR="00B008BE" w:rsidRDefault="00B008BE" w:rsidP="00B008BE">
      <w:pPr>
        <w:pStyle w:val="Indeks1"/>
        <w:tabs>
          <w:tab w:val="right" w:leader="dot" w:pos="4500"/>
        </w:tabs>
        <w:rPr>
          <w:noProof/>
        </w:rPr>
      </w:pPr>
      <w:r>
        <w:rPr>
          <w:noProof/>
        </w:rPr>
        <w:t>DR.DRKundeUdeståendeKontrol</w:t>
      </w:r>
      <w:r>
        <w:rPr>
          <w:noProof/>
        </w:rPr>
        <w:tab/>
        <w:t>2</w:t>
      </w:r>
    </w:p>
    <w:p w14:paraId="33BE83D4" w14:textId="20D62C2F" w:rsidR="00B008BE" w:rsidRDefault="00B008BE" w:rsidP="00B008BE">
      <w:pPr>
        <w:pStyle w:val="Indeks1"/>
        <w:tabs>
          <w:tab w:val="right" w:leader="dot" w:pos="4500"/>
        </w:tabs>
        <w:rPr>
          <w:noProof/>
        </w:rPr>
      </w:pPr>
      <w:r>
        <w:rPr>
          <w:noProof/>
        </w:rPr>
        <w:t>EFI.MFFordringIndberet</w:t>
      </w:r>
      <w:r>
        <w:rPr>
          <w:noProof/>
        </w:rPr>
        <w:tab/>
        <w:t>8; 10</w:t>
      </w:r>
      <w:del w:id="818" w:author="Poul V Madsen" w:date="2014-11-10T11:35:00Z">
        <w:r w:rsidR="00CC4204">
          <w:rPr>
            <w:noProof/>
          </w:rPr>
          <w:delText>; 32; 33</w:delText>
        </w:r>
      </w:del>
    </w:p>
    <w:p w14:paraId="33BE83D5" w14:textId="5369D812" w:rsidR="00B008BE" w:rsidRDefault="00B008BE" w:rsidP="00B008BE">
      <w:pPr>
        <w:pStyle w:val="Indeks1"/>
        <w:tabs>
          <w:tab w:val="right" w:leader="dot" w:pos="4500"/>
        </w:tabs>
        <w:rPr>
          <w:noProof/>
        </w:rPr>
      </w:pPr>
      <w:r>
        <w:rPr>
          <w:noProof/>
        </w:rPr>
        <w:t>EFI.MFKvitteringHent</w:t>
      </w:r>
      <w:r>
        <w:rPr>
          <w:noProof/>
        </w:rPr>
        <w:tab/>
        <w:t>8; 10</w:t>
      </w:r>
      <w:del w:id="819" w:author="Poul V Madsen" w:date="2014-11-10T11:35:00Z">
        <w:r w:rsidR="00CC4204">
          <w:rPr>
            <w:noProof/>
          </w:rPr>
          <w:delText>; 32; 33</w:delText>
        </w:r>
      </w:del>
    </w:p>
    <w:p w14:paraId="33BE83D6" w14:textId="77777777" w:rsidR="00B008BE" w:rsidRDefault="00B008BE" w:rsidP="00B008BE">
      <w:pPr>
        <w:pStyle w:val="Indeks1"/>
        <w:tabs>
          <w:tab w:val="right" w:leader="dot" w:pos="4500"/>
        </w:tabs>
        <w:rPr>
          <w:noProof/>
        </w:rPr>
      </w:pPr>
      <w:r>
        <w:rPr>
          <w:noProof/>
        </w:rPr>
        <w:t>ES.VirksomhedAlleEjerLederRelationSamlingHent</w:t>
      </w:r>
      <w:r>
        <w:rPr>
          <w:noProof/>
        </w:rPr>
        <w:tab/>
        <w:t>9</w:t>
      </w:r>
    </w:p>
    <w:p w14:paraId="33BE83D7" w14:textId="1E931D72" w:rsidR="00B008BE" w:rsidRDefault="00B008BE" w:rsidP="00B008BE">
      <w:pPr>
        <w:pStyle w:val="Indeks1"/>
        <w:tabs>
          <w:tab w:val="right" w:leader="dot" w:pos="4500"/>
        </w:tabs>
        <w:rPr>
          <w:noProof/>
        </w:rPr>
      </w:pPr>
      <w:r>
        <w:rPr>
          <w:noProof/>
        </w:rPr>
        <w:t>ES.VirksomhedStamOplysningSamlingHent</w:t>
      </w:r>
      <w:r>
        <w:rPr>
          <w:noProof/>
        </w:rPr>
        <w:tab/>
      </w:r>
      <w:del w:id="820" w:author="Poul V Madsen" w:date="2014-11-10T11:35:00Z">
        <w:r w:rsidR="00CC4204">
          <w:rPr>
            <w:noProof/>
          </w:rPr>
          <w:delText>27; 29</w:delText>
        </w:r>
      </w:del>
      <w:ins w:id="821" w:author="Poul V Madsen" w:date="2014-11-10T11:35:00Z">
        <w:r>
          <w:rPr>
            <w:noProof/>
          </w:rPr>
          <w:t>32</w:t>
        </w:r>
      </w:ins>
      <w:r>
        <w:rPr>
          <w:noProof/>
        </w:rPr>
        <w:t>; 34</w:t>
      </w:r>
      <w:ins w:id="822" w:author="Poul V Madsen" w:date="2014-11-10T11:35:00Z">
        <w:r>
          <w:rPr>
            <w:noProof/>
          </w:rPr>
          <w:t>; 35</w:t>
        </w:r>
      </w:ins>
    </w:p>
    <w:p w14:paraId="33BE83D8" w14:textId="0CDD53B1" w:rsidR="00B008BE" w:rsidRDefault="00B008BE" w:rsidP="00B008BE">
      <w:pPr>
        <w:pStyle w:val="Indeks1"/>
        <w:tabs>
          <w:tab w:val="right" w:leader="dot" w:pos="4500"/>
        </w:tabs>
        <w:rPr>
          <w:noProof/>
        </w:rPr>
      </w:pPr>
      <w:r>
        <w:rPr>
          <w:noProof/>
        </w:rPr>
        <w:t>ES.VirksomhedSøg</w:t>
      </w:r>
      <w:r>
        <w:rPr>
          <w:noProof/>
        </w:rPr>
        <w:tab/>
      </w:r>
      <w:del w:id="823" w:author="Poul V Madsen" w:date="2014-11-10T11:35:00Z">
        <w:r w:rsidR="00CC4204">
          <w:rPr>
            <w:noProof/>
          </w:rPr>
          <w:delText>27; 34</w:delText>
        </w:r>
      </w:del>
      <w:ins w:id="824" w:author="Poul V Madsen" w:date="2014-11-10T11:35:00Z">
        <w:r>
          <w:rPr>
            <w:noProof/>
          </w:rPr>
          <w:t>32; 35</w:t>
        </w:r>
      </w:ins>
    </w:p>
    <w:p w14:paraId="33BE83D9" w14:textId="77777777" w:rsidR="00B008BE" w:rsidRDefault="00B008BE" w:rsidP="00B008BE">
      <w:pPr>
        <w:pStyle w:val="Indeks1"/>
        <w:tabs>
          <w:tab w:val="right" w:leader="dot" w:pos="4500"/>
        </w:tabs>
        <w:rPr>
          <w:noProof/>
        </w:rPr>
      </w:pPr>
      <w:r>
        <w:rPr>
          <w:noProof/>
        </w:rPr>
        <w:t>FTPS-GW.CheckUdbetalingListeSend</w:t>
      </w:r>
      <w:r>
        <w:rPr>
          <w:noProof/>
        </w:rPr>
        <w:tab/>
        <w:t>4</w:t>
      </w:r>
    </w:p>
    <w:p w14:paraId="33BE83DA" w14:textId="77777777" w:rsidR="00B008BE" w:rsidRDefault="00B008BE" w:rsidP="00B008BE">
      <w:pPr>
        <w:pStyle w:val="Indeks1"/>
        <w:tabs>
          <w:tab w:val="right" w:leader="dot" w:pos="4500"/>
        </w:tabs>
        <w:rPr>
          <w:noProof/>
        </w:rPr>
      </w:pPr>
      <w:r>
        <w:rPr>
          <w:noProof/>
        </w:rPr>
        <w:t>NemKonto.NemKontoUdbetalingListeSend</w:t>
      </w:r>
      <w:r>
        <w:rPr>
          <w:noProof/>
        </w:rPr>
        <w:tab/>
        <w:t>4</w:t>
      </w:r>
    </w:p>
    <w:p w14:paraId="33BE83DB" w14:textId="77777777" w:rsidR="00B008BE" w:rsidRDefault="00B008BE" w:rsidP="00B008BE">
      <w:pPr>
        <w:pStyle w:val="Indeks1"/>
        <w:tabs>
          <w:tab w:val="right" w:leader="dot" w:pos="4500"/>
        </w:tabs>
        <w:rPr>
          <w:noProof/>
        </w:rPr>
      </w:pPr>
      <w:r>
        <w:rPr>
          <w:noProof/>
        </w:rPr>
        <w:t>SAPPS.SAPPSKundeUdeståendeKontrol</w:t>
      </w:r>
      <w:r>
        <w:rPr>
          <w:noProof/>
        </w:rPr>
        <w:tab/>
        <w:t>2</w:t>
      </w:r>
    </w:p>
    <w:p w14:paraId="33BE83DC" w14:textId="77777777" w:rsidR="00B008BE" w:rsidRDefault="00B008BE" w:rsidP="00B008BE">
      <w:pPr>
        <w:pStyle w:val="Indeks1"/>
        <w:tabs>
          <w:tab w:val="right" w:leader="dot" w:pos="4500"/>
        </w:tabs>
        <w:rPr>
          <w:ins w:id="825" w:author="Poul V Madsen" w:date="2014-11-10T11:35:00Z"/>
          <w:noProof/>
        </w:rPr>
      </w:pPr>
      <w:ins w:id="826" w:author="Poul V Madsen" w:date="2014-11-10T11:35:00Z">
        <w:r>
          <w:rPr>
            <w:noProof/>
          </w:rPr>
          <w:t>UViR.UViRVirksomhedSamlingHent</w:t>
        </w:r>
        <w:r>
          <w:rPr>
            <w:noProof/>
          </w:rPr>
          <w:tab/>
          <w:t>21</w:t>
        </w:r>
      </w:ins>
    </w:p>
    <w:p w14:paraId="33BE83DD" w14:textId="77777777" w:rsidR="00B008BE" w:rsidRDefault="00B008BE" w:rsidP="00B008BE">
      <w:pPr>
        <w:pStyle w:val="Normal11"/>
        <w:tabs>
          <w:tab w:val="right" w:leader="dot" w:pos="4500"/>
        </w:tabs>
        <w:rPr>
          <w:noProof/>
        </w:rPr>
        <w:sectPr w:rsidR="00B008BE" w:rsidSect="00B008BE">
          <w:type w:val="continuous"/>
          <w:pgSz w:w="11906" w:h="16838"/>
          <w:pgMar w:top="1417" w:right="986" w:bottom="1417" w:left="1134" w:header="556" w:footer="850" w:gutter="57"/>
          <w:paperSrc w:first="2" w:other="2"/>
          <w:cols w:num="2" w:space="708"/>
          <w:docGrid w:linePitch="360"/>
        </w:sectPr>
      </w:pPr>
    </w:p>
    <w:p w14:paraId="33BE83DE" w14:textId="77777777" w:rsidR="00B008BE" w:rsidRPr="00B008BE" w:rsidRDefault="00B008BE" w:rsidP="00B008BE">
      <w:pPr>
        <w:pStyle w:val="Normal11"/>
      </w:pPr>
      <w:r>
        <w:fldChar w:fldCharType="end"/>
      </w:r>
    </w:p>
    <w:sectPr w:rsidR="00B008BE" w:rsidRPr="00B008BE" w:rsidSect="00B008BE">
      <w:type w:val="continuous"/>
      <w:pgSz w:w="11906" w:h="16838"/>
      <w:pgMar w:top="1417" w:right="986" w:bottom="1417" w:left="1134" w:header="556" w:footer="850" w:gutter="57"/>
      <w:paperSrc w:first="2" w:other="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1" w:author="Poul V Madsen" w:date="2014-11-03T10:31:00Z" w:initials="PVM">
    <w:p w14:paraId="70DADBF3" w14:textId="65E67A58" w:rsidR="009B712A" w:rsidRDefault="009B712A">
      <w:pPr>
        <w:pStyle w:val="Kommentartekst"/>
      </w:pPr>
      <w:r>
        <w:rPr>
          <w:rStyle w:val="Kommentarhenvisning"/>
        </w:rPr>
        <w:annotationRef/>
      </w:r>
      <w:r>
        <w:t>Ny service.</w:t>
      </w:r>
    </w:p>
  </w:comment>
  <w:comment w:id="589" w:author="Poul V Madsen" w:date="2014-11-03T10:31:00Z" w:initials="PVM">
    <w:p w14:paraId="599773E2" w14:textId="77777777" w:rsidR="009B712A" w:rsidRDefault="009B712A" w:rsidP="005E03D1">
      <w:pPr>
        <w:pStyle w:val="Kommentartekst"/>
      </w:pPr>
      <w:r>
        <w:rPr>
          <w:rStyle w:val="Kommentarhenvisning"/>
        </w:rPr>
        <w:annotationRef/>
      </w:r>
      <w:r>
        <w:t>Tilføjet</w:t>
      </w:r>
    </w:p>
  </w:comment>
  <w:comment w:id="619" w:author="Poul V Madsen" w:date="2014-11-03T10:31:00Z" w:initials="PVM">
    <w:p w14:paraId="2245992B" w14:textId="77777777" w:rsidR="009B712A" w:rsidRDefault="009B712A" w:rsidP="005E03D1">
      <w:pPr>
        <w:pStyle w:val="Kommentartekst"/>
      </w:pPr>
      <w:r>
        <w:rPr>
          <w:rStyle w:val="Kommentarhenvisning"/>
        </w:rPr>
        <w:annotationRef/>
      </w:r>
      <w:r>
        <w:t>Tilføjet.</w:t>
      </w:r>
    </w:p>
  </w:comment>
  <w:comment w:id="634" w:author="Poul V Madsen" w:date="2014-11-03T10:31:00Z" w:initials="PVM">
    <w:p w14:paraId="6311C7F5" w14:textId="77777777" w:rsidR="009B712A" w:rsidRDefault="009B712A" w:rsidP="005E03D1">
      <w:pPr>
        <w:pStyle w:val="Kommentartekst"/>
      </w:pPr>
      <w:r>
        <w:rPr>
          <w:rStyle w:val="Kommentarhenvisning"/>
        </w:rPr>
        <w:annotationRef/>
      </w:r>
      <w:r>
        <w:t>Tilføjet.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065A3" w14:textId="77777777" w:rsidR="009B712A" w:rsidRDefault="009B712A" w:rsidP="00B008BE">
      <w:pPr>
        <w:spacing w:after="0" w:line="240" w:lineRule="auto"/>
      </w:pPr>
      <w:r>
        <w:separator/>
      </w:r>
    </w:p>
  </w:endnote>
  <w:endnote w:type="continuationSeparator" w:id="0">
    <w:p w14:paraId="6DD1BA38" w14:textId="77777777" w:rsidR="009B712A" w:rsidRDefault="009B712A" w:rsidP="00B008BE">
      <w:pPr>
        <w:spacing w:after="0" w:line="240" w:lineRule="auto"/>
      </w:pPr>
      <w:r>
        <w:continuationSeparator/>
      </w:r>
    </w:p>
  </w:endnote>
  <w:endnote w:type="continuationNotice" w:id="1">
    <w:p w14:paraId="7426B154" w14:textId="77777777" w:rsidR="009B712A" w:rsidRDefault="009B71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32915" w14:textId="77777777" w:rsidR="009B712A" w:rsidRDefault="009B712A">
    <w:pPr>
      <w:pStyle w:val="Sidefod"/>
    </w:pPr>
    <w:r>
      <w:tab/>
    </w:r>
    <w:r>
      <w:tab/>
      <w:t xml:space="preserve">Side </w:t>
    </w:r>
    <w:r>
      <w:fldChar w:fldCharType="begin"/>
    </w:r>
    <w:r>
      <w:instrText xml:space="preserve"> PAGE  \* MERGEFORMAT </w:instrText>
    </w:r>
    <w:r>
      <w:fldChar w:fldCharType="separate"/>
    </w:r>
    <w:r w:rsidR="003A0A02">
      <w:rPr>
        <w:noProof/>
      </w:rPr>
      <w:t>5</w:t>
    </w:r>
    <w:r>
      <w:fldChar w:fldCharType="end"/>
    </w:r>
    <w:r>
      <w:t xml:space="preserve"> af </w:t>
    </w:r>
    <w:fldSimple w:instr=" NUMPAGES  \* MERGEFORMAT ">
      <w:r w:rsidR="003A0A02">
        <w:rPr>
          <w:noProof/>
        </w:rPr>
        <w:t>47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4" w14:textId="77777777" w:rsidR="009B712A" w:rsidRDefault="009B712A">
    <w:pPr>
      <w:pStyle w:val="Sidefod"/>
    </w:pPr>
    <w:ins w:id="206" w:author="Poul V Madsen" w:date="2014-11-10T11:35:00Z">
      <w:r>
        <w:tab/>
      </w:r>
      <w:r>
        <w:tab/>
        <w:t xml:space="preserve">Side </w:t>
      </w:r>
      <w:r>
        <w:fldChar w:fldCharType="begin"/>
      </w:r>
      <w:r>
        <w:instrText xml:space="preserve"> PAGE  \* MERGEFORMAT </w:instrText>
      </w:r>
      <w:r>
        <w:fldChar w:fldCharType="separate"/>
      </w:r>
    </w:ins>
    <w:r w:rsidR="009B1EA4">
      <w:rPr>
        <w:noProof/>
      </w:rPr>
      <w:t>40</w:t>
    </w:r>
    <w:ins w:id="207" w:author="Poul V Madsen" w:date="2014-11-10T11:35:00Z">
      <w:r>
        <w:fldChar w:fldCharType="end"/>
      </w:r>
      <w:r>
        <w:t xml:space="preserve"> af </w:t>
      </w:r>
      <w:r>
        <w:fldChar w:fldCharType="begin"/>
      </w:r>
      <w:r>
        <w:instrText xml:space="preserve"> NUMPAGES  \* MERGEFORMAT </w:instrText>
      </w:r>
      <w:r>
        <w:fldChar w:fldCharType="separate"/>
      </w:r>
    </w:ins>
    <w:r w:rsidR="009B1EA4">
      <w:rPr>
        <w:noProof/>
      </w:rPr>
      <w:t>47</w:t>
    </w:r>
    <w:ins w:id="208" w:author="Poul V Madsen" w:date="2014-11-10T11:35:00Z">
      <w:r>
        <w:rPr>
          <w:noProof/>
        </w:rPr>
        <w:fldChar w:fldCharType="end"/>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165C" w14:textId="77777777" w:rsidR="009B712A" w:rsidRDefault="009B712A">
    <w:pPr>
      <w:pStyle w:val="Sidefod"/>
    </w:pPr>
    <w:ins w:id="777" w:author="Poul V Madsen" w:date="2014-11-10T11:35:00Z">
      <w:r>
        <w:tab/>
      </w:r>
      <w:r>
        <w:tab/>
        <w:t xml:space="preserve">Side </w:t>
      </w:r>
      <w:r>
        <w:fldChar w:fldCharType="begin"/>
      </w:r>
      <w:r>
        <w:instrText xml:space="preserve"> PAGE  \* MERGEFORMAT </w:instrText>
      </w:r>
      <w:r>
        <w:fldChar w:fldCharType="separate"/>
      </w:r>
    </w:ins>
    <w:r w:rsidR="006F3E77">
      <w:rPr>
        <w:noProof/>
      </w:rPr>
      <w:t>45</w:t>
    </w:r>
    <w:ins w:id="778" w:author="Poul V Madsen" w:date="2014-11-10T11:35:00Z">
      <w:r>
        <w:fldChar w:fldCharType="end"/>
      </w:r>
      <w:r>
        <w:t xml:space="preserve"> af </w:t>
      </w:r>
      <w:r>
        <w:fldChar w:fldCharType="begin"/>
      </w:r>
      <w:r>
        <w:instrText xml:space="preserve"> NUMPAGES  \* MERGEFORMAT </w:instrText>
      </w:r>
      <w:r>
        <w:fldChar w:fldCharType="separate"/>
      </w:r>
    </w:ins>
    <w:r w:rsidR="006F3E77">
      <w:rPr>
        <w:noProof/>
      </w:rPr>
      <w:t>47</w:t>
    </w:r>
    <w:ins w:id="779" w:author="Poul V Madsen" w:date="2014-11-10T11:35:00Z">
      <w:r>
        <w:rPr>
          <w:noProof/>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F395D" w14:textId="77777777" w:rsidR="009B712A" w:rsidRDefault="009B712A" w:rsidP="00B008BE">
      <w:pPr>
        <w:spacing w:after="0" w:line="240" w:lineRule="auto"/>
      </w:pPr>
      <w:r>
        <w:separator/>
      </w:r>
    </w:p>
  </w:footnote>
  <w:footnote w:type="continuationSeparator" w:id="0">
    <w:p w14:paraId="6BE701A5" w14:textId="77777777" w:rsidR="009B712A" w:rsidRDefault="009B712A" w:rsidP="00B008BE">
      <w:pPr>
        <w:spacing w:after="0" w:line="240" w:lineRule="auto"/>
      </w:pPr>
      <w:r>
        <w:continuationSeparator/>
      </w:r>
    </w:p>
  </w:footnote>
  <w:footnote w:type="continuationNotice" w:id="1">
    <w:p w14:paraId="12F8C9C8" w14:textId="77777777" w:rsidR="009B712A" w:rsidRDefault="009B712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79EC4" w14:textId="77777777" w:rsidR="009B712A" w:rsidRDefault="009B712A">
    <w:pPr>
      <w:pStyle w:val="Sidehoved"/>
    </w:pPr>
    <w:r>
      <w:t xml:space="preserve">Rapport dannet den: </w:t>
    </w:r>
    <w:r>
      <w:fldChar w:fldCharType="begin"/>
    </w:r>
    <w:r>
      <w:instrText xml:space="preserve"> CREATEDATE  \@ "d. MMMM yyyy"  \* MERGEFORMAT </w:instrText>
    </w:r>
    <w:r>
      <w:fldChar w:fldCharType="separate"/>
    </w:r>
    <w:r>
      <w:rPr>
        <w:noProof/>
      </w:rPr>
      <w:t>10. november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3" w14:textId="50B41C80" w:rsidR="009B712A" w:rsidRDefault="009B712A">
    <w:pPr>
      <w:pStyle w:val="Sidehoved"/>
    </w:pPr>
    <w:ins w:id="205" w:author="Poul V Madsen" w:date="2014-11-10T11:35:00Z">
      <w:r>
        <w:t xml:space="preserve">Rapport dannet den: </w:t>
      </w:r>
      <w:r>
        <w:fldChar w:fldCharType="begin"/>
      </w:r>
      <w:r>
        <w:instrText xml:space="preserve"> CREATEDATE  \@ "d. MMMM yyyy"  \* MERGEFORMAT </w:instrText>
      </w:r>
      <w:r>
        <w:fldChar w:fldCharType="separate"/>
      </w:r>
      <w:r>
        <w:rPr>
          <w:noProof/>
        </w:rPr>
        <w:t>5. november 2014</w:t>
      </w:r>
      <w:r>
        <w:fldChar w:fldCharType="end"/>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82D5" w14:textId="702B28F9" w:rsidR="009B712A" w:rsidRDefault="009B712A">
    <w:pPr>
      <w:pStyle w:val="Sidehoved"/>
    </w:pPr>
    <w:ins w:id="776" w:author="Poul V Madsen" w:date="2014-11-10T11:35:00Z">
      <w:r>
        <w:t xml:space="preserve">Rapport dannet den: </w:t>
      </w:r>
      <w:r>
        <w:fldChar w:fldCharType="begin"/>
      </w:r>
      <w:r>
        <w:instrText xml:space="preserve"> CREATEDATE  \@ "d. MMMM yyyy"  \* MERGEFORMAT </w:instrText>
      </w:r>
      <w:r>
        <w:fldChar w:fldCharType="separate"/>
      </w:r>
      <w:r>
        <w:rPr>
          <w:noProof/>
        </w:rPr>
        <w:t>5. november 2014</w:t>
      </w:r>
      <w:r>
        <w:fldChar w:fldCharType="end"/>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700"/>
    <w:multiLevelType w:val="multilevel"/>
    <w:tmpl w:val="EC44AAE0"/>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50E51A5A"/>
    <w:multiLevelType w:val="multilevel"/>
    <w:tmpl w:val="3DB6C7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2">
    <w:nsid w:val="6DFC244B"/>
    <w:multiLevelType w:val="multilevel"/>
    <w:tmpl w:val="64AC8BBC"/>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proofState w:spelling="clean" w:grammar="clean"/>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BE"/>
    <w:rsid w:val="0000116F"/>
    <w:rsid w:val="00017692"/>
    <w:rsid w:val="000207F3"/>
    <w:rsid w:val="000407F9"/>
    <w:rsid w:val="000A5E6D"/>
    <w:rsid w:val="001749C4"/>
    <w:rsid w:val="001B489A"/>
    <w:rsid w:val="001D282E"/>
    <w:rsid w:val="001E03A1"/>
    <w:rsid w:val="00240176"/>
    <w:rsid w:val="00244ECE"/>
    <w:rsid w:val="00260442"/>
    <w:rsid w:val="00311FB0"/>
    <w:rsid w:val="00321D0D"/>
    <w:rsid w:val="00353E71"/>
    <w:rsid w:val="00355A3C"/>
    <w:rsid w:val="003576EE"/>
    <w:rsid w:val="003904E5"/>
    <w:rsid w:val="003A0A02"/>
    <w:rsid w:val="004340BD"/>
    <w:rsid w:val="004F37D9"/>
    <w:rsid w:val="005A06A9"/>
    <w:rsid w:val="005A6FD0"/>
    <w:rsid w:val="005E03D1"/>
    <w:rsid w:val="005E4590"/>
    <w:rsid w:val="005F1E2B"/>
    <w:rsid w:val="00602E73"/>
    <w:rsid w:val="006060CB"/>
    <w:rsid w:val="00687331"/>
    <w:rsid w:val="006B65BB"/>
    <w:rsid w:val="006F3E77"/>
    <w:rsid w:val="0072495E"/>
    <w:rsid w:val="0074661D"/>
    <w:rsid w:val="007F08F1"/>
    <w:rsid w:val="007F188C"/>
    <w:rsid w:val="008552D4"/>
    <w:rsid w:val="00876C3B"/>
    <w:rsid w:val="008B152D"/>
    <w:rsid w:val="008B444E"/>
    <w:rsid w:val="009457A3"/>
    <w:rsid w:val="009B1EA4"/>
    <w:rsid w:val="009B712A"/>
    <w:rsid w:val="009F50B8"/>
    <w:rsid w:val="00A01CDD"/>
    <w:rsid w:val="00A123E0"/>
    <w:rsid w:val="00A90C9D"/>
    <w:rsid w:val="00B008BE"/>
    <w:rsid w:val="00B14605"/>
    <w:rsid w:val="00B45E49"/>
    <w:rsid w:val="00B77E0E"/>
    <w:rsid w:val="00BC6B05"/>
    <w:rsid w:val="00BE488F"/>
    <w:rsid w:val="00BF0A35"/>
    <w:rsid w:val="00C10912"/>
    <w:rsid w:val="00C149EC"/>
    <w:rsid w:val="00CB1CD6"/>
    <w:rsid w:val="00CC4204"/>
    <w:rsid w:val="00D16904"/>
    <w:rsid w:val="00D635B2"/>
    <w:rsid w:val="00DB175E"/>
    <w:rsid w:val="00DD5706"/>
    <w:rsid w:val="00E25CAA"/>
    <w:rsid w:val="00E94509"/>
    <w:rsid w:val="00EA7458"/>
    <w:rsid w:val="00EB0309"/>
    <w:rsid w:val="00F00C97"/>
    <w:rsid w:val="00F365F2"/>
    <w:rsid w:val="00F62F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 w:type="paragraph" w:styleId="Kommentaremne">
    <w:name w:val="annotation subject"/>
    <w:basedOn w:val="Kommentartekst"/>
    <w:next w:val="Kommentartekst"/>
    <w:link w:val="KommentaremneTegn"/>
    <w:uiPriority w:val="99"/>
    <w:semiHidden/>
    <w:unhideWhenUsed/>
    <w:rsid w:val="00A01CDD"/>
    <w:rPr>
      <w:b/>
      <w:bCs/>
    </w:rPr>
  </w:style>
  <w:style w:type="character" w:customStyle="1" w:styleId="KommentaremneTegn">
    <w:name w:val="Kommentaremne Tegn"/>
    <w:basedOn w:val="KommentartekstTegn"/>
    <w:link w:val="Kommentaremne"/>
    <w:uiPriority w:val="99"/>
    <w:semiHidden/>
    <w:rsid w:val="00A01C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 w:type="paragraph" w:styleId="Kommentaremne">
    <w:name w:val="annotation subject"/>
    <w:basedOn w:val="Kommentartekst"/>
    <w:next w:val="Kommentartekst"/>
    <w:link w:val="KommentaremneTegn"/>
    <w:uiPriority w:val="99"/>
    <w:semiHidden/>
    <w:unhideWhenUsed/>
    <w:rsid w:val="00A01CDD"/>
    <w:rPr>
      <w:b/>
      <w:bCs/>
    </w:rPr>
  </w:style>
  <w:style w:type="character" w:customStyle="1" w:styleId="KommentaremneTegn">
    <w:name w:val="Kommentaremne Tegn"/>
    <w:basedOn w:val="KommentartekstTegn"/>
    <w:link w:val="Kommentaremne"/>
    <w:uiPriority w:val="99"/>
    <w:semiHidden/>
    <w:rsid w:val="00A01C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1.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 xsi:nil="true"/>
    <_dlc_DocId xmlns="395286d8-4ec1-47ea-8216-7fef5b767058">YHWA6VRJYHFK-3067-10701</_dlc_DocId>
    <_dlc_DocIdUrl xmlns="395286d8-4ec1-47ea-8216-7fef5b767058">
      <Url>http://skatshp.ccta.dk/1000/2200/2210/221025/m1ss/_layouts/DocIdRedir.aspx?ID=YHWA6VRJYHFK-3067-10701</Url>
      <Description>YHWA6VRJYHFK-3067-10701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B178-9A2E-47A2-B6DA-0837DAE3DB41}"/>
</file>

<file path=customXml/itemProps2.xml><?xml version="1.0" encoding="utf-8"?>
<ds:datastoreItem xmlns:ds="http://schemas.openxmlformats.org/officeDocument/2006/customXml" ds:itemID="{37E2454F-408E-432A-9675-49044861309D}"/>
</file>

<file path=customXml/itemProps3.xml><?xml version="1.0" encoding="utf-8"?>
<ds:datastoreItem xmlns:ds="http://schemas.openxmlformats.org/officeDocument/2006/customXml" ds:itemID="{736A18FB-C9F4-4D83-815E-C7090458C906}"/>
</file>

<file path=customXml/itemProps4.xml><?xml version="1.0" encoding="utf-8"?>
<ds:datastoreItem xmlns:ds="http://schemas.openxmlformats.org/officeDocument/2006/customXml" ds:itemID="{1C7373C9-2280-44AE-AE01-DF347C8A22F9}"/>
</file>

<file path=customXml/itemProps5.xml><?xml version="1.0" encoding="utf-8"?>
<ds:datastoreItem xmlns:ds="http://schemas.openxmlformats.org/officeDocument/2006/customXml" ds:itemID="{5FABFB10-D08C-4E6C-ACC1-DEFF31D24585}"/>
</file>

<file path=docProps/app.xml><?xml version="1.0" encoding="utf-8"?>
<Properties xmlns="http://schemas.openxmlformats.org/officeDocument/2006/extended-properties" xmlns:vt="http://schemas.openxmlformats.org/officeDocument/2006/docPropsVTypes">
  <Template>Normal.dotm</Template>
  <TotalTime>31</TotalTime>
  <Pages>47</Pages>
  <Words>11796</Words>
  <Characters>71956</Characters>
  <Application>Microsoft Office Word</Application>
  <DocSecurity>0</DocSecurity>
  <Lines>599</Lines>
  <Paragraphs>167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3</cp:revision>
  <dcterms:created xsi:type="dcterms:W3CDTF">2014-11-25T08:05:00Z</dcterms:created>
  <dcterms:modified xsi:type="dcterms:W3CDTF">2014-11-25T08:36:00Z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9badfcff-9cf7-457c-95f5-05bbb3357fac</vt:lpwstr>
  </property>
</Properties>
</file>