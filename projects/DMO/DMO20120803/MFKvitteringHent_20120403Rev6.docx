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36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9280E" w:rsidTr="0069280E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69280E">
              <w:rPr>
                <w:rFonts w:ascii="Arial" w:hAnsi="Arial" w:cs="Arial"/>
                <w:b/>
                <w:sz w:val="30"/>
              </w:rPr>
              <w:t>MFKvitteringHent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9280E" w:rsidTr="0069280E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16-11-2010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9280E" w:rsidRP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26-7-2012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18"/>
              </w:rPr>
              <w:t>hente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resultater (kvitteringer) fra den asynkrone behandling af fordringsaktioner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søger i MF fordringsaktion-arbejdstabeller og returnerer en liste af kvitteringer med aktuel status for fordringsaktioner.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værdierne MODTAGET, SAGSBEHAND, AFVIST og UDFOERT. AFVIST og UDFOERT er endelige tilstande.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det synkrone svar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NEDSKRIV, OPSKRIV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Returneres for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typen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</w:t>
            </w:r>
            <w:proofErr w:type="gramStart"/>
            <w:r>
              <w:rPr>
                <w:rFonts w:ascii="Arial" w:hAnsi="Arial" w:cs="Arial"/>
                <w:sz w:val="18"/>
              </w:rPr>
              <w:t>OPRETFORDRING,OPRETTRANSPORT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,AENDRFORDRING,AENDRTRANSPORT, når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UDFOERT.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Kundedata returneres for alle hæftelsesforhold og rettighedshavere, inkl. forhold beriget af MF. Kunde data returneres i samme rækkefølge som hæftelsesforhold/rettighedshavere forekommer i indberetning, med berigede hæftelsesforhold bagefter.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indberettes med en </w:t>
            </w:r>
            <w:proofErr w:type="spellStart"/>
            <w:r>
              <w:rPr>
                <w:rFonts w:ascii="Arial" w:hAnsi="Arial" w:cs="Arial"/>
                <w:sz w:val="18"/>
              </w:rPr>
              <w:t>EFIAlternativKontaktStruktur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vil man her kunne finde den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*** Søge kriterier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af felterne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udfyldt.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i denne leverance.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der søges med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får man kvittering/status for alle fordringsaktioner der har fået en ny status på eller efter det angivne tidspunkt. Man kan på denne måde søge efter nye status, f.eks. på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lå til sagsbehandling.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kun være </w:t>
            </w:r>
            <w:proofErr w:type="spellStart"/>
            <w:r>
              <w:rPr>
                <w:rFonts w:ascii="Arial" w:hAnsi="Arial" w:cs="Arial"/>
                <w:sz w:val="18"/>
              </w:rPr>
              <w:t>een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per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under behandling (dvs. ikke UDFOERT eller AFVIST), så man kan spørge på specifikke fordringsaktioner ved at udfylde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udelades </w:t>
            </w:r>
            <w:proofErr w:type="gramStart"/>
            <w:r>
              <w:rPr>
                <w:rFonts w:ascii="Arial" w:hAnsi="Arial" w:cs="Arial"/>
                <w:sz w:val="18"/>
              </w:rPr>
              <w:t>søges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i alle fordringshavere som har dette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angivet på deres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hentes kvitteringer for indberettede fordringsaktioner i en internt </w:t>
            </w:r>
            <w:proofErr w:type="spellStart"/>
            <w:r>
              <w:rPr>
                <w:rFonts w:ascii="Arial" w:hAnsi="Arial" w:cs="Arial"/>
                <w:sz w:val="18"/>
              </w:rPr>
              <w:t>konfigurerbar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tidsperiode, der mindst er på en måned fra modtagelsestidspunktet.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maksimalt returneres et antal kvitteringer der styres af en teknisk parameter (MF</w:t>
            </w:r>
            <w:proofErr w:type="gramStart"/>
            <w:r>
              <w:rPr>
                <w:rFonts w:ascii="Arial" w:hAnsi="Arial" w:cs="Arial"/>
                <w:sz w:val="18"/>
              </w:rPr>
              <w:t>.KVITTERING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.MAXANTAL). Den sættes </w:t>
            </w:r>
            <w:proofErr w:type="spellStart"/>
            <w:r>
              <w:rPr>
                <w:rFonts w:ascii="Arial" w:hAnsi="Arial" w:cs="Arial"/>
                <w:sz w:val="18"/>
              </w:rPr>
              <w:t>initielt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</w:t>
            </w:r>
            <w:proofErr w:type="gramStart"/>
            <w:r>
              <w:rPr>
                <w:rFonts w:ascii="Arial" w:hAnsi="Arial" w:cs="Arial"/>
                <w:sz w:val="18"/>
              </w:rPr>
              <w:t>10000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Hvis der er flere kvitteringer der matcher søgekriteriet returneres op til </w:t>
            </w:r>
            <w:proofErr w:type="spellStart"/>
            <w:r>
              <w:rPr>
                <w:rFonts w:ascii="Arial" w:hAnsi="Arial" w:cs="Arial"/>
                <w:sz w:val="18"/>
              </w:rPr>
              <w:t>maks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og der returneres samtidig en advis 174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MFKvitteringHent_I</w:t>
            </w:r>
            <w:proofErr w:type="spellEnd"/>
            <w:r w:rsidR="00183D7B">
              <w:rPr>
                <w:rFonts w:ascii="Arial" w:hAnsi="Arial" w:cs="Arial"/>
                <w:i/>
                <w:sz w:val="18"/>
              </w:rPr>
              <w:t xml:space="preserve"> – </w:t>
            </w:r>
            <w:proofErr w:type="spellStart"/>
            <w:r w:rsidR="00183D7B">
              <w:rPr>
                <w:rFonts w:ascii="Arial" w:hAnsi="Arial" w:cs="Arial"/>
                <w:i/>
                <w:sz w:val="18"/>
              </w:rPr>
              <w:t>søgekriterie</w:t>
            </w:r>
            <w:proofErr w:type="spellEnd"/>
            <w:r w:rsidR="00183D7B">
              <w:rPr>
                <w:rFonts w:ascii="Arial" w:hAnsi="Arial" w:cs="Arial"/>
                <w:i/>
                <w:sz w:val="18"/>
              </w:rPr>
              <w:t xml:space="preserve"> skal afklares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E4B36" w:rsidRDefault="0069280E" w:rsidP="007E4B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 w:rsidR="007E4B36"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MFLeveranceID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433A8A" w:rsidRPr="00285B51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285B51">
              <w:rPr>
                <w:rFonts w:ascii="Arial" w:hAnsi="Arial" w:cs="Arial"/>
                <w:sz w:val="18"/>
              </w:rPr>
              <w:t>(</w:t>
            </w:r>
            <w:proofErr w:type="spellStart"/>
            <w:r w:rsidRPr="00285B51">
              <w:rPr>
                <w:rFonts w:ascii="Arial" w:hAnsi="Arial" w:cs="Arial"/>
                <w:sz w:val="18"/>
              </w:rPr>
              <w:t>DMIFordringHaverID</w:t>
            </w:r>
            <w:proofErr w:type="spellEnd"/>
            <w:r w:rsidRPr="00285B51">
              <w:rPr>
                <w:rFonts w:ascii="Arial" w:hAnsi="Arial" w:cs="Arial"/>
                <w:sz w:val="18"/>
              </w:rPr>
              <w:t>)</w:t>
            </w:r>
            <w:r w:rsidR="00285B51">
              <w:rPr>
                <w:rFonts w:ascii="Arial" w:hAnsi="Arial" w:cs="Arial"/>
                <w:sz w:val="18"/>
              </w:rPr>
              <w:t xml:space="preserve"> = 1002 konstant</w:t>
            </w:r>
          </w:p>
          <w:p w:rsidR="0069280E" w:rsidRPr="00183D7B" w:rsidRDefault="00433A8A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7E4B36">
              <w:rPr>
                <w:rFonts w:ascii="Arial" w:hAnsi="Arial" w:cs="Arial"/>
                <w:color w:val="4F81BD" w:themeColor="accent1"/>
                <w:sz w:val="18"/>
              </w:rPr>
              <w:lastRenderedPageBreak/>
              <w:t xml:space="preserve"> </w:t>
            </w:r>
            <w:r w:rsidR="0069280E"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 xml:space="preserve">* 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SøgeDatoFra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 xml:space="preserve"> *</w:t>
            </w:r>
            <w:r w:rsidR="007E4B36" w:rsidRPr="00183D7B">
              <w:rPr>
                <w:rFonts w:ascii="Arial" w:hAnsi="Arial" w:cs="Arial"/>
                <w:color w:val="4F81BD" w:themeColor="accent1"/>
                <w:sz w:val="18"/>
              </w:rPr>
              <w:t xml:space="preserve"> 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[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MFAktionStatusÆndretDato</w:t>
            </w:r>
            <w:proofErr w:type="spellEnd"/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]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 w:rsidRPr="00433A8A">
              <w:rPr>
                <w:rFonts w:ascii="Arial" w:hAnsi="Arial" w:cs="Arial"/>
                <w:sz w:val="18"/>
              </w:rPr>
              <w:t>FordringIDSamling</w:t>
            </w:r>
            <w:proofErr w:type="spellEnd"/>
            <w:r w:rsidRPr="00433A8A"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>0{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ab/>
            </w:r>
            <w:proofErr w:type="spellStart"/>
            <w:r w:rsidRPr="00433A8A"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69280E" w:rsidRPr="0069280E" w:rsidRDefault="0069280E" w:rsidP="00433A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433A8A">
              <w:rPr>
                <w:rFonts w:ascii="Arial" w:hAnsi="Arial" w:cs="Arial"/>
                <w:sz w:val="18"/>
              </w:rPr>
              <w:t>}</w:t>
            </w:r>
            <w:r w:rsidR="007E4B36" w:rsidRPr="00433A8A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StyretFiloverførselSendAnmod_I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StyretFiloverførselSendAfslut_I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StyretFiloverførselModtagAnmod_I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StyretFiloverførselDownloadURL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StyretFiloverførselBrugerNavn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StyretFiloverførselPassword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StyretFiloverførselModtagAfslut_I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MFKvitteringHent_O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MFLeveranceID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DMIFordringHaverID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(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 xml:space="preserve">* </w:t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SøgeDatoFra</w:t>
            </w:r>
            <w:proofErr w:type="spellEnd"/>
            <w:r w:rsidRPr="00183D7B">
              <w:rPr>
                <w:rFonts w:ascii="Arial" w:hAnsi="Arial" w:cs="Arial"/>
                <w:color w:val="4F81BD" w:themeColor="accent1"/>
                <w:sz w:val="18"/>
              </w:rPr>
              <w:t xml:space="preserve"> *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[</w:t>
            </w:r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</w:r>
            <w:proofErr w:type="spellStart"/>
            <w:r w:rsidRPr="00183D7B">
              <w:rPr>
                <w:rFonts w:ascii="Arial" w:hAnsi="Arial" w:cs="Arial"/>
                <w:color w:val="4F81BD" w:themeColor="accent1"/>
                <w:sz w:val="18"/>
              </w:rPr>
              <w:t>MFAktionStatusÆndretDato</w:t>
            </w:r>
            <w:proofErr w:type="spellEnd"/>
          </w:p>
          <w:p w:rsidR="0069280E" w:rsidRPr="00183D7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ab/>
              <w:t>]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83D7B">
              <w:rPr>
                <w:rFonts w:ascii="Arial" w:hAnsi="Arial" w:cs="Arial"/>
                <w:color w:val="4F81BD" w:themeColor="accent1"/>
                <w:sz w:val="18"/>
              </w:rPr>
              <w:t>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KvitteringSamling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FordringRestBeløbStruktur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 w:rsidR="00715D87">
              <w:rPr>
                <w:rFonts w:ascii="Arial" w:hAnsi="Arial" w:cs="Arial"/>
                <w:sz w:val="18"/>
              </w:rPr>
              <w:t xml:space="preserve"> = Anvendes når </w:t>
            </w:r>
            <w:proofErr w:type="spellStart"/>
            <w:r w:rsidR="00715D87">
              <w:rPr>
                <w:rFonts w:ascii="Arial" w:hAnsi="Arial" w:cs="Arial"/>
                <w:sz w:val="18"/>
              </w:rPr>
              <w:t>MFAktionKode</w:t>
            </w:r>
            <w:proofErr w:type="spellEnd"/>
            <w:r w:rsidR="00715D87">
              <w:rPr>
                <w:rFonts w:ascii="Arial" w:hAnsi="Arial" w:cs="Arial"/>
                <w:sz w:val="18"/>
              </w:rPr>
              <w:t xml:space="preserve"> = [OPSKRIV | NEDSKRIV] &amp; </w:t>
            </w:r>
            <w:proofErr w:type="spellStart"/>
            <w:r w:rsidR="00693B8B" w:rsidRPr="00693B8B">
              <w:rPr>
                <w:rFonts w:ascii="Arial" w:hAnsi="Arial" w:cs="Arial"/>
                <w:sz w:val="18"/>
              </w:rPr>
              <w:t>MFAktionStatusKode</w:t>
            </w:r>
            <w:proofErr w:type="spellEnd"/>
            <w:r w:rsidR="00693B8B" w:rsidRPr="00693B8B">
              <w:rPr>
                <w:rFonts w:ascii="Arial" w:hAnsi="Arial" w:cs="Arial"/>
                <w:sz w:val="18"/>
              </w:rPr>
              <w:t xml:space="preserve"> = UDFOERT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693B8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693B8B">
              <w:rPr>
                <w:rFonts w:ascii="Arial" w:hAnsi="Arial" w:cs="Arial"/>
                <w:color w:val="4F81BD" w:themeColor="accent1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>*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KundeSamling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*</w:t>
            </w:r>
            <w:r w:rsidR="00693B8B" w:rsidRPr="00433A8A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gramStart"/>
            <w:r w:rsidR="00693B8B" w:rsidRPr="00433A8A">
              <w:rPr>
                <w:rFonts w:ascii="Arial" w:hAnsi="Arial" w:cs="Arial"/>
                <w:color w:val="FF0000"/>
                <w:sz w:val="18"/>
              </w:rPr>
              <w:t>= ?</w:t>
            </w:r>
            <w:proofErr w:type="gram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  <w:t>0{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KundeStruktur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  <w:t>}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StyretFiloverførselSendAnmod_O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lastRenderedPageBreak/>
              <w:t>StyretFiloverførselBeskedQName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StyretFiloverførselUploadURL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StyretFiloverførselBrugerNavn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StyretFiloverførselPassword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StyretFiloverførselSendAfslut_O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StyretFiloverførselModtagAnmod_O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i/>
                <w:color w:val="FF0000"/>
                <w:sz w:val="18"/>
              </w:rPr>
              <w:t>StyretFiloverførselModtagAfslut_O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StyretFiloverførselServiceQName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7E4B36">
              <w:rPr>
                <w:rFonts w:ascii="Arial" w:hAnsi="Arial" w:cs="Arial"/>
                <w:color w:val="FF0000"/>
                <w:sz w:val="18"/>
              </w:rPr>
              <w:t>StyretFiloverførselBeskedQName</w:t>
            </w:r>
            <w:proofErr w:type="spellEnd"/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9280E" w:rsidTr="0069280E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156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Fejlnummer:  157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behandles, da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registreret som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nogen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Det anvendte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kunne ikke findes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 få søgekriterier angivet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173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Angiv enten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FordringIDSamling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prøv igen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Der er flere kvitteringer end der blev returneret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174 (advis)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Brug mere </w:t>
            </w:r>
            <w:proofErr w:type="spellStart"/>
            <w:r>
              <w:rPr>
                <w:rFonts w:ascii="Arial" w:hAnsi="Arial" w:cs="Arial"/>
                <w:sz w:val="18"/>
              </w:rPr>
              <w:t>precise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søgekriterier.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MF</w:t>
            </w:r>
            <w:proofErr w:type="gramStart"/>
            <w:r>
              <w:rPr>
                <w:rFonts w:ascii="Arial" w:hAnsi="Arial" w:cs="Arial"/>
                <w:sz w:val="18"/>
              </w:rPr>
              <w:t>.KVITTERING</w:t>
            </w:r>
            <w:proofErr w:type="gramEnd"/>
            <w:r>
              <w:rPr>
                <w:rFonts w:ascii="Arial" w:hAnsi="Arial" w:cs="Arial"/>
                <w:sz w:val="18"/>
              </w:rPr>
              <w:t>.MAXANTAL, (antal faktiske rækker hvis muligt)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9280E" w:rsidSect="006928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FordringRestBeløbStruktur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 w:rsidR="00693B8B">
              <w:rPr>
                <w:rFonts w:ascii="Arial" w:hAnsi="Arial" w:cs="Arial"/>
                <w:sz w:val="18"/>
              </w:rPr>
              <w:t xml:space="preserve"> </w:t>
            </w:r>
            <w:r w:rsidR="00693B8B" w:rsidRPr="00693B8B">
              <w:rPr>
                <w:rFonts w:ascii="Arial" w:hAnsi="Arial" w:cs="Arial"/>
                <w:sz w:val="18"/>
              </w:rPr>
              <w:sym w:font="Wingdings" w:char="F0E0"/>
            </w:r>
            <w:r w:rsidR="00693B8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693B8B">
              <w:rPr>
                <w:rFonts w:ascii="Arial" w:hAnsi="Arial" w:cs="Arial"/>
                <w:sz w:val="18"/>
              </w:rPr>
              <w:t>DMO</w:t>
            </w:r>
            <w:proofErr w:type="gramStart"/>
            <w:r w:rsidR="00693B8B">
              <w:rPr>
                <w:rFonts w:ascii="Arial" w:hAnsi="Arial" w:cs="Arial"/>
                <w:sz w:val="18"/>
              </w:rPr>
              <w:t>.ValutaOplysningKode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</w:t>
            </w:r>
            <w:proofErr w:type="spellEnd"/>
            <w:r w:rsidR="00693B8B">
              <w:rPr>
                <w:rFonts w:ascii="Arial" w:hAnsi="Arial" w:cs="Arial"/>
                <w:sz w:val="18"/>
              </w:rPr>
              <w:t xml:space="preserve"> </w:t>
            </w:r>
            <w:r w:rsidR="00693B8B" w:rsidRPr="00693B8B">
              <w:rPr>
                <w:rFonts w:ascii="Arial" w:hAnsi="Arial" w:cs="Arial"/>
                <w:sz w:val="18"/>
              </w:rPr>
              <w:sym w:font="Wingdings" w:char="F0E0"/>
            </w:r>
            <w:r w:rsidR="00693B8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693B8B">
              <w:rPr>
                <w:rFonts w:ascii="Arial" w:hAnsi="Arial" w:cs="Arial"/>
                <w:sz w:val="18"/>
              </w:rPr>
              <w:t>DMO</w:t>
            </w:r>
            <w:proofErr w:type="gramStart"/>
            <w:r w:rsidR="00693B8B">
              <w:rPr>
                <w:rFonts w:ascii="Arial" w:hAnsi="Arial" w:cs="Arial"/>
                <w:sz w:val="18"/>
              </w:rPr>
              <w:t>.OpkrævningFordringBeløb</w:t>
            </w:r>
            <w:proofErr w:type="spellEnd"/>
            <w:proofErr w:type="gramEnd"/>
            <w:r w:rsidR="00693B8B"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Pr="00693B8B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693B8B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693B8B">
              <w:rPr>
                <w:rFonts w:ascii="Arial" w:hAnsi="Arial" w:cs="Arial"/>
                <w:color w:val="FF0000"/>
                <w:sz w:val="18"/>
              </w:rPr>
              <w:t>DMIFordringRestBeløbDKK</w:t>
            </w:r>
            <w:proofErr w:type="spellEnd"/>
            <w:r w:rsidRPr="00693B8B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42FF4" w:rsidRPr="00D44A22" w:rsidTr="00642FF4">
        <w:tc>
          <w:tcPr>
            <w:tcW w:w="103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642FF4" w:rsidRPr="00642FF4" w:rsidRDefault="00642FF4" w:rsidP="00546C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642FF4">
              <w:rPr>
                <w:rFonts w:ascii="Arial" w:hAnsi="Arial" w:cs="Arial"/>
                <w:sz w:val="18"/>
              </w:rPr>
              <w:t>Beskrivelse</w:t>
            </w:r>
          </w:p>
        </w:tc>
      </w:tr>
      <w:tr w:rsidR="00642FF4" w:rsidRPr="00D44A22" w:rsidTr="00642FF4">
        <w:tc>
          <w:tcPr>
            <w:tcW w:w="10345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2FF4" w:rsidRPr="00D44A22" w:rsidRDefault="00642FF4" w:rsidP="00546C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altid udfyldt når strukturen anvendes som en del af output. </w:t>
            </w:r>
            <w:ins w:id="0" w:author="Poul V Madsen" w:date="2012-08-01T11:34:00Z">
              <w:r>
                <w:rPr>
                  <w:rFonts w:ascii="Arial" w:hAnsi="Arial" w:cs="Arial"/>
                  <w:sz w:val="18"/>
                </w:rPr>
                <w:t>–</w:t>
              </w:r>
            </w:ins>
            <w:ins w:id="1" w:author="Poul V Madsen" w:date="2012-08-01T11:33:00Z">
              <w:r>
                <w:rPr>
                  <w:rFonts w:ascii="Arial" w:hAnsi="Arial" w:cs="Arial"/>
                  <w:sz w:val="18"/>
                </w:rPr>
                <w:t xml:space="preserve"> Ikke </w:t>
              </w:r>
            </w:ins>
            <w:ins w:id="2" w:author="Poul V Madsen" w:date="2012-08-01T11:34:00Z">
              <w:r>
                <w:rPr>
                  <w:rFonts w:ascii="Arial" w:hAnsi="Arial" w:cs="Arial"/>
                  <w:sz w:val="18"/>
                </w:rPr>
                <w:t>relevant for DMO.</w:t>
              </w:r>
            </w:ins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FordringhaverSystemIDStruktur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 w:rsidR="007E4B36">
              <w:rPr>
                <w:rFonts w:ascii="Arial" w:hAnsi="Arial" w:cs="Arial"/>
                <w:sz w:val="18"/>
              </w:rPr>
              <w:t xml:space="preserve"> = </w:t>
            </w:r>
            <w:r w:rsidR="007E4B36">
              <w:rPr>
                <w:rFonts w:ascii="Calibri" w:hAnsi="Calibri" w:cs="Calibri"/>
                <w:color w:val="000000"/>
              </w:rPr>
              <w:t xml:space="preserve">Hvis i </w:t>
            </w:r>
            <w:proofErr w:type="spellStart"/>
            <w:r w:rsidR="007E4B36">
              <w:rPr>
                <w:rFonts w:ascii="Calibri" w:hAnsi="Calibri" w:cs="Calibri"/>
                <w:color w:val="000000"/>
              </w:rPr>
              <w:t>FordringhaverSystemIDStruktur</w:t>
            </w:r>
            <w:proofErr w:type="spellEnd"/>
            <w:r w:rsidR="007E4B36">
              <w:rPr>
                <w:rFonts w:ascii="Calibri" w:hAnsi="Calibri" w:cs="Calibri"/>
                <w:color w:val="000000"/>
              </w:rPr>
              <w:t xml:space="preserve"> = SKAT SE-Nummer ellers </w:t>
            </w:r>
            <w:proofErr w:type="spellStart"/>
            <w:r w:rsidR="007E4B36">
              <w:rPr>
                <w:rFonts w:ascii="Calibri" w:hAnsi="Calibri" w:cs="Calibri"/>
                <w:color w:val="000000"/>
              </w:rPr>
              <w:t>KundeNummer</w:t>
            </w:r>
            <w:proofErr w:type="spellEnd"/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</w:rPr>
            </w:pPr>
            <w:proofErr w:type="spellStart"/>
            <w:r w:rsidRPr="00433A8A">
              <w:rPr>
                <w:rFonts w:ascii="Arial" w:hAnsi="Arial" w:cs="Arial"/>
                <w:color w:val="FF0000"/>
              </w:rPr>
              <w:t>KundeStruktur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KundeNummer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KundeType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VirksomhedCVRNummer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KundeNavn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DriftFormKode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(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  <w:t>*</w:t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EnkeltmandVirksomhedEjer</w:t>
            </w:r>
            <w:proofErr w:type="spellEnd"/>
            <w:r w:rsidRPr="00433A8A">
              <w:rPr>
                <w:rFonts w:ascii="Arial" w:hAnsi="Arial" w:cs="Arial"/>
                <w:color w:val="FF0000"/>
                <w:sz w:val="18"/>
              </w:rPr>
              <w:t xml:space="preserve">* 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r w:rsidRPr="00433A8A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433A8A">
              <w:rPr>
                <w:rFonts w:ascii="Arial" w:hAnsi="Arial" w:cs="Arial"/>
                <w:color w:val="FF0000"/>
                <w:sz w:val="18"/>
              </w:rPr>
              <w:t>PersonCPRNummer</w:t>
            </w:r>
            <w:proofErr w:type="spellEnd"/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9280E" w:rsidRPr="00433A8A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33A8A">
              <w:rPr>
                <w:rFonts w:ascii="Arial" w:hAnsi="Arial" w:cs="Arial"/>
                <w:color w:val="FF0000"/>
                <w:sz w:val="18"/>
              </w:rPr>
              <w:t>)</w:t>
            </w:r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er ikke garanteret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 er det baseret på navne-information i CSR-P, ES eller AKR.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=SE-Virksomhed kan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udfyldt,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og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=Enkeltmandsfirma vil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sat.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MFAktionAfvistStruktur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= Fejl</w:t>
            </w:r>
            <w:del w:id="3" w:author="Poul V Madsen" w:date="2012-08-02T07:44:00Z">
              <w:r w:rsidR="005C12A0" w:rsidDel="009F0C00">
                <w:rPr>
                  <w:rFonts w:ascii="Arial" w:hAnsi="Arial" w:cs="Arial"/>
                  <w:sz w:val="18"/>
                </w:rPr>
                <w:delText>-/advis</w:delText>
              </w:r>
            </w:del>
            <w:r w:rsidR="005C12A0">
              <w:rPr>
                <w:rFonts w:ascii="Arial" w:hAnsi="Arial" w:cs="Arial"/>
                <w:sz w:val="18"/>
              </w:rPr>
              <w:t>nummer, se valideringer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MFAktionAfvistTekst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= Fejl</w:t>
            </w:r>
            <w:del w:id="4" w:author="Poul V Madsen" w:date="2012-08-02T07:44:00Z">
              <w:r w:rsidR="005C12A0" w:rsidDel="009F0C00">
                <w:rPr>
                  <w:rFonts w:ascii="Arial" w:hAnsi="Arial" w:cs="Arial"/>
                  <w:sz w:val="18"/>
                </w:rPr>
                <w:delText>-/advis</w:delText>
              </w:r>
            </w:del>
            <w:r w:rsidR="005C12A0">
              <w:rPr>
                <w:rFonts w:ascii="Arial" w:hAnsi="Arial" w:cs="Arial"/>
                <w:sz w:val="18"/>
              </w:rPr>
              <w:t xml:space="preserve"> i klartekst – skal ses i sammenhæng med </w:t>
            </w:r>
            <w:proofErr w:type="spellStart"/>
            <w:r w:rsidR="005C12A0">
              <w:rPr>
                <w:rFonts w:ascii="Arial" w:hAnsi="Arial" w:cs="Arial"/>
                <w:sz w:val="18"/>
              </w:rPr>
              <w:t>med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5C12A0">
              <w:rPr>
                <w:rFonts w:ascii="Arial" w:hAnsi="Arial" w:cs="Arial"/>
                <w:sz w:val="18"/>
              </w:rPr>
              <w:t>MFAktionAfvistParam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{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MFAktionAfvistParam</w:t>
            </w:r>
            <w:proofErr w:type="spellEnd"/>
            <w:r w:rsidR="005C12A0">
              <w:rPr>
                <w:rFonts w:ascii="Arial" w:hAnsi="Arial" w:cs="Arial"/>
                <w:sz w:val="18"/>
              </w:rPr>
              <w:t xml:space="preserve"> = Data til fejl</w:t>
            </w:r>
            <w:bookmarkStart w:id="5" w:name="_GoBack"/>
            <w:bookmarkEnd w:id="5"/>
            <w:del w:id="6" w:author="Poul V Madsen" w:date="2012-08-02T07:45:00Z">
              <w:r w:rsidR="005C12A0" w:rsidDel="009F0C00">
                <w:rPr>
                  <w:rFonts w:ascii="Arial" w:hAnsi="Arial" w:cs="Arial"/>
                  <w:sz w:val="18"/>
                </w:rPr>
                <w:delText>-/advis</w:delText>
              </w:r>
            </w:del>
            <w:r w:rsidR="005C12A0">
              <w:rPr>
                <w:rFonts w:ascii="Arial" w:hAnsi="Arial" w:cs="Arial"/>
                <w:sz w:val="18"/>
              </w:rPr>
              <w:t xml:space="preserve"> behandling.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Udfyldes for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returneres med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AFVIST.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Strukturen er modelleret på samme måde som fejl og advis i </w:t>
            </w:r>
            <w:proofErr w:type="spellStart"/>
            <w:r>
              <w:rPr>
                <w:rFonts w:ascii="Arial" w:hAnsi="Arial" w:cs="Arial"/>
                <w:sz w:val="18"/>
              </w:rPr>
              <w:t>HovedOplysningerSvar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er eksplicit begrebsmodelleret af hensyn til den fælles model for asynkron behandling mellem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>, samt udstilling som OIO services.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Følgende liste angiver de mulige værdier: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002 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Kunde der er angivet findes ikke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005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Fordring der ønskes opdateret findes ikke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008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Ugyldig årsagskode for opskriv/nedskriv/tilbagekald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010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FordringNedskrivningÅrsagKode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FordringOpskrivningÅrsagKode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er afregnet og kan ikke tilbagekaldes med årsagskoden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HovedFordringTilbagekaldÅrsagStruktur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Ugyldigt skifte af </w:t>
            </w:r>
            <w:proofErr w:type="spellStart"/>
            <w:r>
              <w:rPr>
                <w:rFonts w:ascii="Arial" w:hAnsi="Arial" w:cs="Arial"/>
                <w:sz w:val="18"/>
              </w:rPr>
              <w:t>Fordringart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013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Afvist årsag: Validering af hvorvidt Transportfordring må opdateres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014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 xml:space="preserve">Afvist årsag: Transportfordring må ikke være Hovedfordring 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015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DMIFordringEFIHovedFordringID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gyldig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150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151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152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Der må ikke indberettes på denne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ifølge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153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DMIFordringFordringArtKode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SKAL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udfyldt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154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Felt angivet som EJ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155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MFFordringFeltKode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156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 157</w:t>
            </w:r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Fordring afvist af sagsbehandler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159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MFOpgaveAfvisÅrsagKode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MFOpgaveAfvisÅrsagBegr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MFOpgaveAfvisÅrsagTekst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Afvist årsag: Fordring ejes ikke af fordringshaver der indberetter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160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DMIFordringHaverID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fra indberet,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DMIFordringHaverID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nr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1 fra </w:t>
            </w:r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fordring ,</w:t>
            </w:r>
            <w:proofErr w:type="gram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(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DMIFordringHaverID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nr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2 fra fordring),</w:t>
            </w:r>
            <w:r>
              <w:rPr>
                <w:rFonts w:ascii="Arial" w:hAnsi="Arial" w:cs="Arial"/>
                <w:sz w:val="18"/>
              </w:rPr>
              <w:t xml:space="preserve"> ....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Kunde angivet på nedskriv/opskriv er ikke hæfter på fordringen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161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commentRangeStart w:id="7"/>
            <w:r>
              <w:rPr>
                <w:rFonts w:ascii="Arial" w:hAnsi="Arial" w:cs="Arial"/>
                <w:sz w:val="18"/>
              </w:rPr>
              <w:t>Afvist årsag: Hovedfordring der refereres til findes ikke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162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commentRangeEnd w:id="7"/>
            <w:proofErr w:type="spellEnd"/>
            <w:r w:rsidR="00206427">
              <w:rPr>
                <w:rStyle w:val="Kommentarhenvisning"/>
              </w:rPr>
              <w:commentReference w:id="7"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commentRangeStart w:id="8"/>
            <w:r>
              <w:rPr>
                <w:rFonts w:ascii="Arial" w:hAnsi="Arial" w:cs="Arial"/>
                <w:sz w:val="18"/>
              </w:rPr>
              <w:t xml:space="preserve">Afvist årsag: Fordringshavers egen fordring reference findes allerede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163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commentRangeEnd w:id="8"/>
            <w:proofErr w:type="spellEnd"/>
            <w:r w:rsidR="00206427">
              <w:rPr>
                <w:rStyle w:val="Kommentarhenvisning"/>
              </w:rPr>
              <w:commentReference w:id="8"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Afvist årsag: </w:t>
            </w:r>
            <w:proofErr w:type="spellStart"/>
            <w:r>
              <w:rPr>
                <w:rFonts w:ascii="Arial" w:hAnsi="Arial" w:cs="Arial"/>
                <w:sz w:val="18"/>
              </w:rPr>
              <w:t>DokumentFil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større end den tilladte grænse 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164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aktuel </w:t>
            </w:r>
            <w:proofErr w:type="spellStart"/>
            <w:r>
              <w:rPr>
                <w:rFonts w:ascii="Arial" w:hAnsi="Arial" w:cs="Arial"/>
                <w:sz w:val="18"/>
              </w:rPr>
              <w:t>size</w:t>
            </w:r>
            <w:proofErr w:type="spellEnd"/>
            <w:r>
              <w:rPr>
                <w:rFonts w:ascii="Arial" w:hAnsi="Arial" w:cs="Arial"/>
                <w:sz w:val="18"/>
              </w:rPr>
              <w:t>, MF</w:t>
            </w:r>
            <w:proofErr w:type="gramStart"/>
            <w:r>
              <w:rPr>
                <w:rFonts w:ascii="Arial" w:hAnsi="Arial" w:cs="Arial"/>
                <w:sz w:val="18"/>
              </w:rPr>
              <w:t>.DOKUMENT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.MAXSIZE, </w:t>
            </w:r>
            <w:proofErr w:type="spellStart"/>
            <w:r>
              <w:rPr>
                <w:rFonts w:ascii="Arial" w:hAnsi="Arial" w:cs="Arial"/>
                <w:sz w:val="18"/>
              </w:rPr>
              <w:t>DPDokumentArt</w:t>
            </w:r>
            <w:proofErr w:type="spellEnd"/>
            <w:r>
              <w:rPr>
                <w:rFonts w:ascii="Arial" w:hAnsi="Arial" w:cs="Arial"/>
                <w:sz w:val="18"/>
              </w:rPr>
              <w:t>, (</w:t>
            </w:r>
            <w:proofErr w:type="spellStart"/>
            <w:r>
              <w:rPr>
                <w:rFonts w:ascii="Arial" w:hAnsi="Arial" w:cs="Arial"/>
                <w:sz w:val="18"/>
              </w:rPr>
              <w:t>DPDokumentEksternReference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årsag: Antal dokumenter indsendt per aktion større end parameter tillader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181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aktuel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antal,  </w:t>
            </w: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, MF_DOKUMENT_MAXANTAL_AKTION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Gyldig transport aftale.  Aftalen skal tilhøre en udbetalende myndighed eller være en rettighedshaveraftale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185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DMIFordringHaverID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Gyldig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angivelse. 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ikke oprette fordringer for en anden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186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Hæftelsesforhold der er beriget af EFI kan ikke ændres af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187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procentfordring og skal nedskrives på fordringsniveau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188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 xml:space="preserve">Validering: Transport har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beloebfordeling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og skal nedskrives på rettighedshaverniveau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189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procentfordring og skal opskrives på fordringsniveau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190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 xml:space="preserve">Validering: Transport har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beloebfordeling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og skal opskrives på rettighedshaverniveau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191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fejl i rettighedshaver fordeling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192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ubegrænset beløb med ikke procentvis fordeling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193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Validering :</w:t>
            </w:r>
            <w:proofErr w:type="gram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Transport har mere end en ejer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194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ingen rettighedshaver med 'modtag penge'-flag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195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Transport har ingen rettighedshaver med 'modtag besked'-flag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196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>Validering: En transport fordring var forventet. Transport ændring kræver en transport fordring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197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206427">
              <w:rPr>
                <w:rFonts w:ascii="Arial" w:hAnsi="Arial" w:cs="Arial"/>
                <w:color w:val="FF0000"/>
                <w:sz w:val="18"/>
              </w:rPr>
              <w:t xml:space="preserve">Validering: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Fordringændring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 kan ikke udføres på transport</w:t>
            </w:r>
          </w:p>
          <w:p w:rsidR="0069280E" w:rsidRPr="00206427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MFAktionAfvistNummer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>: 198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MFAktionAfvistParamSamling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proofErr w:type="gramStart"/>
            <w:r w:rsidRPr="00206427">
              <w:rPr>
                <w:rFonts w:ascii="Arial" w:hAnsi="Arial" w:cs="Arial"/>
                <w:color w:val="FF0000"/>
                <w:sz w:val="18"/>
              </w:rPr>
              <w:t>MFAktionID</w:t>
            </w:r>
            <w:proofErr w:type="spellEnd"/>
            <w:r w:rsidRPr="00206427">
              <w:rPr>
                <w:rFonts w:ascii="Arial" w:hAnsi="Arial" w:cs="Arial"/>
                <w:color w:val="FF0000"/>
                <w:sz w:val="18"/>
              </w:rPr>
              <w:t xml:space="preserve">,   </w:t>
            </w:r>
            <w:proofErr w:type="spellStart"/>
            <w:r w:rsidRPr="00206427">
              <w:rPr>
                <w:rFonts w:ascii="Arial" w:hAnsi="Arial" w:cs="Arial"/>
                <w:color w:val="FF0000"/>
                <w:sz w:val="18"/>
              </w:rPr>
              <w:t>DMIFordringEFIFordringID</w:t>
            </w:r>
            <w:proofErr w:type="spellEnd"/>
            <w:proofErr w:type="gramEnd"/>
          </w:p>
          <w:p w:rsidR="00642FF4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Den angivne hovedfordring skal have </w:t>
            </w:r>
            <w:proofErr w:type="spellStart"/>
            <w:r>
              <w:rPr>
                <w:rFonts w:ascii="Arial" w:hAnsi="Arial" w:cs="Arial"/>
                <w:sz w:val="18"/>
              </w:rPr>
              <w:t>fordringtypekategori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HF, ikke selv være en underfordring og ikke være en transport</w:t>
            </w: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201</w:t>
            </w: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DMIFordringHovedFordringID</w:t>
            </w:r>
            <w:proofErr w:type="spellEnd"/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En fordring der refererer til en hovedfordring må ikke have </w:t>
            </w:r>
            <w:proofErr w:type="spellStart"/>
            <w:r>
              <w:rPr>
                <w:rFonts w:ascii="Arial" w:hAnsi="Arial" w:cs="Arial"/>
                <w:sz w:val="18"/>
              </w:rPr>
              <w:t>fordringtype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kategorien HF</w:t>
            </w: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202</w:t>
            </w: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DMIFordringHovedFordringID</w:t>
            </w:r>
            <w:proofErr w:type="spellEnd"/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Fordringen afvises da hovedfordringen er afvist.</w:t>
            </w: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203</w:t>
            </w: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DMIFordringHovedFordringID</w:t>
            </w:r>
            <w:proofErr w:type="spellEnd"/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Hæftelseform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krævet ved opret af hæftelse forhold</w:t>
            </w: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204</w:t>
            </w: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Hæftelsestartdato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krævet ved opret af hæftelse forhold</w:t>
            </w:r>
          </w:p>
          <w:p w:rsidR="00642FF4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>: 205</w:t>
            </w:r>
          </w:p>
          <w:p w:rsidR="00642FF4" w:rsidRPr="0069280E" w:rsidRDefault="00642FF4" w:rsidP="00642F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9280E" w:rsidTr="0069280E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MFAktionStruktur</w:t>
            </w:r>
            <w:proofErr w:type="spellEnd"/>
          </w:p>
        </w:tc>
      </w:tr>
      <w:tr w:rsidR="0069280E" w:rsidTr="0069280E">
        <w:tc>
          <w:tcPr>
            <w:tcW w:w="10345" w:type="dxa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 w:rsidR="00895A11">
              <w:rPr>
                <w:rFonts w:ascii="Arial" w:hAnsi="Arial" w:cs="Arial"/>
                <w:sz w:val="18"/>
              </w:rPr>
              <w:t xml:space="preserve">  </w:t>
            </w:r>
            <w:r w:rsidR="00433A8A">
              <w:rPr>
                <w:rFonts w:ascii="Arial" w:hAnsi="Arial" w:cs="Arial"/>
                <w:sz w:val="18"/>
              </w:rPr>
              <w:t>=</w:t>
            </w:r>
            <w:proofErr w:type="gramEnd"/>
            <w:r w:rsidR="00895A11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895A11">
              <w:rPr>
                <w:rFonts w:ascii="Arial" w:hAnsi="Arial" w:cs="Arial"/>
                <w:sz w:val="18"/>
              </w:rPr>
              <w:t>DMO.OpkrævningFordringID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 =</w:t>
            </w:r>
            <w:proofErr w:type="gramEnd"/>
            <w:r w:rsidR="00895A11">
              <w:rPr>
                <w:rFonts w:ascii="Arial" w:hAnsi="Arial" w:cs="Arial"/>
                <w:sz w:val="18"/>
              </w:rPr>
              <w:t xml:space="preserve"> Unik ID for en aktion</w:t>
            </w:r>
          </w:p>
          <w:p w:rsidR="0069280E" w:rsidRDefault="0069280E" w:rsidP="00895A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 w:rsidR="00433A8A">
              <w:rPr>
                <w:rFonts w:ascii="Arial" w:hAnsi="Arial" w:cs="Arial"/>
                <w:sz w:val="18"/>
              </w:rPr>
              <w:t xml:space="preserve">= </w:t>
            </w:r>
            <w:r w:rsidR="00895A11">
              <w:rPr>
                <w:rFonts w:ascii="Arial" w:hAnsi="Arial" w:cs="Arial"/>
                <w:sz w:val="18"/>
              </w:rPr>
              <w:t xml:space="preserve"> [</w:t>
            </w:r>
            <w:r w:rsidR="00895A11" w:rsidRPr="00895A11">
              <w:rPr>
                <w:rFonts w:ascii="Arial" w:hAnsi="Arial" w:cs="Arial"/>
                <w:sz w:val="18"/>
              </w:rPr>
              <w:t>OPRETFORDRING</w:t>
            </w:r>
            <w:proofErr w:type="gramEnd"/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AENDRFORDRING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NEDSKRIV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OPSKRIV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TILBAGEKALD</w:t>
            </w:r>
            <w:r w:rsidR="00895A11">
              <w:rPr>
                <w:rFonts w:ascii="Arial" w:hAnsi="Arial" w:cs="Arial"/>
                <w:sz w:val="18"/>
              </w:rPr>
              <w:t>]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= For DMO konstant 1002</w:t>
            </w:r>
          </w:p>
          <w:p w:rsidR="0069280E" w:rsidRDefault="0069280E" w:rsidP="00895A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 w:rsidR="00895A11">
              <w:rPr>
                <w:rFonts w:ascii="Arial" w:hAnsi="Arial" w:cs="Arial"/>
                <w:sz w:val="18"/>
              </w:rPr>
              <w:t xml:space="preserve"> = [</w:t>
            </w:r>
            <w:proofErr w:type="gramStart"/>
            <w:r w:rsidR="00895A11" w:rsidRPr="00895A11">
              <w:rPr>
                <w:rFonts w:ascii="Arial" w:hAnsi="Arial" w:cs="Arial"/>
                <w:sz w:val="18"/>
              </w:rPr>
              <w:t>MODTAGET:        Modtaget</w:t>
            </w:r>
            <w:proofErr w:type="gramEnd"/>
            <w:r w:rsidR="00895A11" w:rsidRPr="00895A11">
              <w:rPr>
                <w:rFonts w:ascii="Arial" w:hAnsi="Arial" w:cs="Arial"/>
                <w:sz w:val="18"/>
              </w:rPr>
              <w:t xml:space="preserve"> men ikke behandlet endnu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SAGSBEHAND:   Sendt til manuel sagsbehandling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AFVIST:                Fordring aktion er afvist</w:t>
            </w:r>
            <w:r w:rsidR="00895A11">
              <w:rPr>
                <w:rFonts w:ascii="Arial" w:hAnsi="Arial" w:cs="Arial"/>
                <w:sz w:val="18"/>
              </w:rPr>
              <w:t xml:space="preserve"> | </w:t>
            </w:r>
            <w:r w:rsidR="00895A11" w:rsidRPr="00895A11">
              <w:rPr>
                <w:rFonts w:ascii="Arial" w:hAnsi="Arial" w:cs="Arial"/>
                <w:sz w:val="18"/>
              </w:rPr>
              <w:t>UDFOERT:           Fordring aktion er færdig behandlet</w:t>
            </w:r>
            <w:r w:rsidR="00895A11">
              <w:rPr>
                <w:rFonts w:ascii="Arial" w:hAnsi="Arial" w:cs="Arial"/>
                <w:sz w:val="18"/>
              </w:rPr>
              <w:t>]</w:t>
            </w:r>
          </w:p>
          <w:p w:rsidR="0069280E" w:rsidRPr="001728CC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 w:rsidRPr="001728CC">
              <w:rPr>
                <w:rFonts w:ascii="Arial" w:hAnsi="Arial" w:cs="Arial"/>
                <w:sz w:val="18"/>
              </w:rPr>
              <w:t>MFAktionStatusÆndretDato</w:t>
            </w:r>
            <w:proofErr w:type="spellEnd"/>
            <w:r w:rsidR="001728CC">
              <w:rPr>
                <w:rFonts w:ascii="Arial" w:hAnsi="Arial" w:cs="Arial"/>
                <w:sz w:val="18"/>
              </w:rPr>
              <w:t xml:space="preserve">  - Teknik ?</w:t>
            </w:r>
          </w:p>
          <w:p w:rsidR="0069280E" w:rsidRPr="001728CC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1728CC">
              <w:rPr>
                <w:rFonts w:ascii="Arial" w:hAnsi="Arial" w:cs="Arial"/>
                <w:color w:val="FF0000"/>
                <w:sz w:val="18"/>
              </w:rPr>
              <w:t>DMIFordringModtagelseDato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AfvistÅrsagSamling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MFAktionAfvistStruktur</w:t>
            </w:r>
            <w:proofErr w:type="spellEnd"/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9280E" w:rsidTr="0069280E">
        <w:tc>
          <w:tcPr>
            <w:tcW w:w="10345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9280E" w:rsidTr="0069280E">
        <w:tc>
          <w:tcPr>
            <w:tcW w:w="10345" w:type="dxa"/>
            <w:shd w:val="clear" w:color="auto" w:fill="FFFFFF"/>
            <w:vAlign w:val="center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status for </w:t>
            </w:r>
            <w:proofErr w:type="spellStart"/>
            <w:r>
              <w:rPr>
                <w:rFonts w:ascii="Arial" w:hAnsi="Arial" w:cs="Arial"/>
                <w:sz w:val="18"/>
              </w:rPr>
              <w:t>for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indberettet med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 Returneres direkte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kan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identisk med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en hovedfordring. For en under fordring vil den referere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hovedfordringens  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proofErr w:type="gram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i svaret fra </w:t>
            </w:r>
            <w:proofErr w:type="spellStart"/>
            <w:r>
              <w:rPr>
                <w:rFonts w:ascii="Arial" w:hAnsi="Arial" w:cs="Arial"/>
                <w:sz w:val="18"/>
              </w:rPr>
              <w:t>MFFordringIndberet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kun antage værdierne MODTAGET og AFVIST. Den synkrone behandling ved modtagelse validerer kun mod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aktionerne udføres ikke, så der afvises kun pga. manglende aftale eller ikke udfyldte felter.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Alle aktioner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Aktioner med </w:t>
            </w: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=OPRETFORDRING | OPRETTRANSPORT tildeles et unikt </w:t>
            </w: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(også selvom de afvises før oprettelse i EFI/DMI).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***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svar ***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den asynkrone behandling af de indberettede aktioner hentes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servicen. Hver kvittering indeholder en </w:t>
            </w:r>
            <w:proofErr w:type="spellStart"/>
            <w:r>
              <w:rPr>
                <w:rFonts w:ascii="Arial" w:hAnsi="Arial" w:cs="Arial"/>
                <w:sz w:val="18"/>
              </w:rPr>
              <w:t>MFAktionStruktur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men også en </w:t>
            </w:r>
            <w:proofErr w:type="spellStart"/>
            <w:r>
              <w:rPr>
                <w:rFonts w:ascii="Arial" w:hAnsi="Arial" w:cs="Arial"/>
                <w:sz w:val="18"/>
              </w:rPr>
              <w:t>KundeSamling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evt. allokerede </w:t>
            </w:r>
            <w:proofErr w:type="spellStart"/>
            <w:r>
              <w:rPr>
                <w:rFonts w:ascii="Arial" w:hAnsi="Arial" w:cs="Arial"/>
                <w:sz w:val="18"/>
              </w:rPr>
              <w:t>AlternativKontaktID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berigede hæftelsesforhold.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en </w:t>
            </w:r>
            <w:proofErr w:type="spellStart"/>
            <w:r>
              <w:rPr>
                <w:rFonts w:ascii="Arial" w:hAnsi="Arial" w:cs="Arial"/>
                <w:sz w:val="18"/>
              </w:rPr>
              <w:t>kvitttering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antage alle værdierne MODTAGET, SAGSBEHAND, AFVIST og UDFOERT.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og UDFOERT er endelige tilstande.</w:t>
            </w:r>
          </w:p>
        </w:tc>
      </w:tr>
    </w:tbl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9280E" w:rsidSect="0069280E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9280E" w:rsidTr="0069280E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DMIFordringEFIFordringID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enkelte  </w:t>
            </w:r>
            <w:proofErr w:type="spellStart"/>
            <w:r>
              <w:rPr>
                <w:rFonts w:ascii="Arial" w:hAnsi="Arial" w:cs="Arial"/>
                <w:sz w:val="18"/>
              </w:rPr>
              <w:t>RIMfordring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</w:t>
            </w:r>
            <w:proofErr w:type="gramStart"/>
            <w:r>
              <w:rPr>
                <w:rFonts w:ascii="Arial" w:hAnsi="Arial" w:cs="Arial"/>
                <w:sz w:val="18"/>
              </w:rPr>
              <w:t>og  DMI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. 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EFIFordringID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vidreføres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ID i DMI. Det er en </w:t>
            </w:r>
            <w:proofErr w:type="spellStart"/>
            <w:r>
              <w:rPr>
                <w:rFonts w:ascii="Arial" w:hAnsi="Arial" w:cs="Arial"/>
                <w:sz w:val="18"/>
              </w:rPr>
              <w:t>forret-ningsmæssigt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vigtig identifikation da, man præcist skal </w:t>
            </w:r>
            <w:proofErr w:type="spellStart"/>
            <w:r>
              <w:rPr>
                <w:rFonts w:ascii="Arial" w:hAnsi="Arial" w:cs="Arial"/>
                <w:sz w:val="18"/>
              </w:rPr>
              <w:t>iden-tificere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DMI fordringen i tilfælde af tilbagekaldelse eller bortfald fra fordringshavers side.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tildeles i EFI eller i DMI ud fra separate nummerserier.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DMIFordringEFIHovedFordringID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DMIFordringFordringHaverRef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Tekst36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36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Fordringshavers interne reference.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DMIFordringModtagelseDato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DatoTid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dateTime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collapse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fordringen er modtaget i EFI/MF.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bl.a. til dækningsrækkefølge i DMI.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relaterede fordringer nedarver modtagelsesdato fra hovedfordringen.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Beregnet </w:t>
            </w:r>
            <w:proofErr w:type="spellStart"/>
            <w:r w:rsidR="00642FF4">
              <w:rPr>
                <w:rFonts w:ascii="Arial" w:hAnsi="Arial" w:cs="Arial"/>
                <w:sz w:val="18"/>
              </w:rPr>
              <w:t>fordringbeløb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den </w:t>
            </w:r>
            <w:proofErr w:type="spellStart"/>
            <w:r>
              <w:rPr>
                <w:rFonts w:ascii="Arial" w:hAnsi="Arial" w:cs="Arial"/>
                <w:sz w:val="18"/>
              </w:rPr>
              <w:t>inddra</w:t>
            </w:r>
            <w:r w:rsidR="00642FF4">
              <w:rPr>
                <w:rFonts w:ascii="Arial" w:hAnsi="Arial" w:cs="Arial"/>
                <w:sz w:val="18"/>
              </w:rPr>
              <w:t>p</w:t>
            </w:r>
            <w:r>
              <w:rPr>
                <w:rFonts w:ascii="Arial" w:hAnsi="Arial" w:cs="Arial"/>
                <w:sz w:val="18"/>
              </w:rPr>
              <w:t>porterede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valuta.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DMIFordringRestBeløbDKK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omregnet til danske kr.  Det er </w:t>
            </w:r>
            <w:proofErr w:type="spellStart"/>
            <w:r>
              <w:rPr>
                <w:rFonts w:ascii="Arial" w:hAnsi="Arial" w:cs="Arial"/>
                <w:sz w:val="18"/>
              </w:rPr>
              <w:t>FordringBeløb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fratrukket alle typer af korrektioner og indbetalinger - altså saldo dags dato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Kode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01</w:t>
            </w:r>
            <w:r w:rsidR="0069280E">
              <w:rPr>
                <w:rFonts w:ascii="Arial" w:hAnsi="Arial" w:cs="Arial"/>
                <w:sz w:val="18"/>
              </w:rPr>
              <w:tab/>
              <w:t>Enkeltmandsfirma</w:t>
            </w:r>
            <w:r w:rsidR="0069280E">
              <w:rPr>
                <w:rFonts w:ascii="Arial" w:hAnsi="Arial" w:cs="Arial"/>
                <w:sz w:val="18"/>
              </w:rPr>
              <w:tab/>
              <w:t>EF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02</w:t>
            </w:r>
            <w:r w:rsidR="0069280E">
              <w:rPr>
                <w:rFonts w:ascii="Arial" w:hAnsi="Arial" w:cs="Arial"/>
                <w:sz w:val="18"/>
              </w:rPr>
              <w:tab/>
              <w:t>Dødsbo</w:t>
            </w:r>
            <w:r w:rsidR="0069280E">
              <w:rPr>
                <w:rFonts w:ascii="Arial" w:hAnsi="Arial" w:cs="Arial"/>
                <w:sz w:val="18"/>
              </w:rPr>
              <w:tab/>
              <w:t>BO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03</w:t>
            </w:r>
            <w:r w:rsidR="0069280E">
              <w:rPr>
                <w:rFonts w:ascii="Arial" w:hAnsi="Arial" w:cs="Arial"/>
                <w:sz w:val="18"/>
              </w:rPr>
              <w:tab/>
              <w:t>Interessentskab</w:t>
            </w:r>
            <w:r w:rsidR="0069280E">
              <w:rPr>
                <w:rFonts w:ascii="Arial" w:hAnsi="Arial" w:cs="Arial"/>
                <w:sz w:val="18"/>
              </w:rPr>
              <w:tab/>
              <w:t>IS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04 </w:t>
            </w:r>
            <w:r w:rsidR="0069280E"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 w:rsidR="0069280E"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05</w:t>
            </w:r>
            <w:r w:rsidR="0069280E">
              <w:rPr>
                <w:rFonts w:ascii="Arial" w:hAnsi="Arial" w:cs="Arial"/>
                <w:sz w:val="18"/>
              </w:rPr>
              <w:tab/>
              <w:t>Partrederi</w:t>
            </w:r>
            <w:r w:rsidR="0069280E">
              <w:rPr>
                <w:rFonts w:ascii="Arial" w:hAnsi="Arial" w:cs="Arial"/>
                <w:sz w:val="18"/>
              </w:rPr>
              <w:tab/>
              <w:t>PR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06</w:t>
            </w:r>
            <w:r w:rsidR="0069280E">
              <w:rPr>
                <w:rFonts w:ascii="Arial" w:hAnsi="Arial" w:cs="Arial"/>
                <w:sz w:val="18"/>
              </w:rPr>
              <w:tab/>
              <w:t>Kommanditselskab</w:t>
            </w:r>
            <w:r w:rsidR="0069280E">
              <w:rPr>
                <w:rFonts w:ascii="Arial" w:hAnsi="Arial" w:cs="Arial"/>
                <w:sz w:val="18"/>
              </w:rPr>
              <w:tab/>
              <w:t>KS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07 </w:t>
            </w:r>
            <w:r w:rsidR="0069280E">
              <w:rPr>
                <w:rFonts w:ascii="Arial" w:hAnsi="Arial" w:cs="Arial"/>
                <w:sz w:val="18"/>
              </w:rPr>
              <w:tab/>
              <w:t>Registreret kommanditselskab</w:t>
            </w:r>
            <w:r w:rsidR="0069280E">
              <w:rPr>
                <w:rFonts w:ascii="Arial" w:hAnsi="Arial" w:cs="Arial"/>
                <w:sz w:val="18"/>
              </w:rPr>
              <w:tab/>
              <w:t>RKS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08</w:t>
            </w:r>
            <w:r w:rsidR="0069280E">
              <w:rPr>
                <w:rFonts w:ascii="Arial" w:hAnsi="Arial" w:cs="Arial"/>
                <w:sz w:val="18"/>
              </w:rPr>
              <w:tab/>
              <w:t>Enhed under oprettelse</w:t>
            </w:r>
            <w:r w:rsidR="0069280E">
              <w:rPr>
                <w:rFonts w:ascii="Arial" w:hAnsi="Arial" w:cs="Arial"/>
                <w:sz w:val="18"/>
              </w:rPr>
              <w:tab/>
              <w:t>EUO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09 </w:t>
            </w:r>
            <w:r w:rsidR="0069280E">
              <w:rPr>
                <w:rFonts w:ascii="Arial" w:hAnsi="Arial" w:cs="Arial"/>
                <w:sz w:val="18"/>
              </w:rPr>
              <w:tab/>
              <w:t xml:space="preserve">Aktieselskab </w:t>
            </w:r>
            <w:r w:rsidR="0069280E">
              <w:rPr>
                <w:rFonts w:ascii="Arial" w:hAnsi="Arial" w:cs="Arial"/>
                <w:sz w:val="18"/>
              </w:rPr>
              <w:tab/>
              <w:t>AS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10 </w:t>
            </w:r>
            <w:r w:rsidR="0069280E">
              <w:rPr>
                <w:rFonts w:ascii="Arial" w:hAnsi="Arial" w:cs="Arial"/>
                <w:sz w:val="18"/>
              </w:rPr>
              <w:tab/>
              <w:t>AS beskattet som andelsforening</w:t>
            </w:r>
            <w:r w:rsidR="0069280E">
              <w:rPr>
                <w:rFonts w:ascii="Arial" w:hAnsi="Arial" w:cs="Arial"/>
                <w:sz w:val="18"/>
              </w:rPr>
              <w:tab/>
              <w:t>AS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11 </w:t>
            </w:r>
            <w:r w:rsidR="0069280E">
              <w:rPr>
                <w:rFonts w:ascii="Arial" w:hAnsi="Arial" w:cs="Arial"/>
                <w:sz w:val="18"/>
              </w:rPr>
              <w:tab/>
              <w:t>ApS beskattet som andelsforening</w:t>
            </w:r>
            <w:r w:rsidR="0069280E">
              <w:rPr>
                <w:rFonts w:ascii="Arial" w:hAnsi="Arial" w:cs="Arial"/>
                <w:sz w:val="18"/>
              </w:rPr>
              <w:tab/>
              <w:t>ApS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12 </w:t>
            </w:r>
            <w:r w:rsidR="0069280E"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 w:rsidR="0069280E">
              <w:rPr>
                <w:rFonts w:ascii="Arial" w:hAnsi="Arial" w:cs="Arial"/>
                <w:sz w:val="18"/>
              </w:rPr>
              <w:tab/>
              <w:t>UAS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13</w:t>
            </w:r>
            <w:r w:rsidR="0069280E">
              <w:rPr>
                <w:rFonts w:ascii="Arial" w:hAnsi="Arial" w:cs="Arial"/>
                <w:sz w:val="18"/>
              </w:rPr>
              <w:tab/>
              <w:t>Anpartsselskab under stiftelse</w:t>
            </w:r>
            <w:r w:rsidR="0069280E">
              <w:rPr>
                <w:rFonts w:ascii="Arial" w:hAnsi="Arial" w:cs="Arial"/>
                <w:sz w:val="18"/>
              </w:rPr>
              <w:tab/>
              <w:t>APU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14 </w:t>
            </w:r>
            <w:r w:rsidR="0069280E">
              <w:rPr>
                <w:rFonts w:ascii="Arial" w:hAnsi="Arial" w:cs="Arial"/>
                <w:sz w:val="18"/>
              </w:rPr>
              <w:tab/>
              <w:t xml:space="preserve">Anpartsselskab </w:t>
            </w:r>
            <w:r w:rsidR="0069280E">
              <w:rPr>
                <w:rFonts w:ascii="Arial" w:hAnsi="Arial" w:cs="Arial"/>
                <w:sz w:val="18"/>
              </w:rPr>
              <w:tab/>
              <w:t>APS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15 </w:t>
            </w:r>
            <w:r w:rsidR="0069280E"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 w:rsidR="0069280E">
              <w:rPr>
                <w:rFonts w:ascii="Arial" w:hAnsi="Arial" w:cs="Arial"/>
                <w:sz w:val="18"/>
              </w:rPr>
              <w:tab/>
              <w:t>UAP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16 </w:t>
            </w:r>
            <w:r w:rsidR="0069280E">
              <w:rPr>
                <w:rFonts w:ascii="Arial" w:hAnsi="Arial" w:cs="Arial"/>
                <w:sz w:val="18"/>
              </w:rPr>
              <w:tab/>
              <w:t>Europæisk Økonomisk Firmagruppe</w:t>
            </w:r>
            <w:r w:rsidR="0069280E">
              <w:rPr>
                <w:rFonts w:ascii="Arial" w:hAnsi="Arial" w:cs="Arial"/>
                <w:sz w:val="18"/>
              </w:rPr>
              <w:tab/>
              <w:t>EØF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17</w:t>
            </w:r>
            <w:r w:rsidR="0069280E">
              <w:rPr>
                <w:rFonts w:ascii="Arial" w:hAnsi="Arial" w:cs="Arial"/>
                <w:sz w:val="18"/>
              </w:rPr>
              <w:tab/>
              <w:t>Andelsforening</w:t>
            </w:r>
            <w:r w:rsidR="0069280E">
              <w:rPr>
                <w:rFonts w:ascii="Arial" w:hAnsi="Arial" w:cs="Arial"/>
                <w:sz w:val="18"/>
              </w:rPr>
              <w:tab/>
              <w:t>FAF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18</w:t>
            </w:r>
            <w:r w:rsidR="0069280E">
              <w:rPr>
                <w:rFonts w:ascii="Arial" w:hAnsi="Arial" w:cs="Arial"/>
                <w:sz w:val="18"/>
              </w:rPr>
              <w:tab/>
              <w:t>Indkøbsforening</w:t>
            </w:r>
            <w:r w:rsidR="0069280E">
              <w:rPr>
                <w:rFonts w:ascii="Arial" w:hAnsi="Arial" w:cs="Arial"/>
                <w:sz w:val="18"/>
              </w:rPr>
              <w:tab/>
              <w:t>FIF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19</w:t>
            </w:r>
            <w:r w:rsidR="0069280E">
              <w:rPr>
                <w:rFonts w:ascii="Arial" w:hAnsi="Arial" w:cs="Arial"/>
                <w:sz w:val="18"/>
              </w:rPr>
              <w:tab/>
              <w:t>Produktions- og salgsforening</w:t>
            </w:r>
            <w:r w:rsidR="0069280E">
              <w:rPr>
                <w:rFonts w:ascii="Arial" w:hAnsi="Arial" w:cs="Arial"/>
                <w:sz w:val="18"/>
              </w:rPr>
              <w:tab/>
              <w:t>FPS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20</w:t>
            </w:r>
            <w:r w:rsidR="0069280E">
              <w:rPr>
                <w:rFonts w:ascii="Arial" w:hAnsi="Arial" w:cs="Arial"/>
                <w:sz w:val="18"/>
              </w:rPr>
              <w:tab/>
              <w:t>Brugsforening (FNB)</w:t>
            </w:r>
            <w:r w:rsidR="0069280E">
              <w:rPr>
                <w:rFonts w:ascii="Arial" w:hAnsi="Arial" w:cs="Arial"/>
                <w:sz w:val="18"/>
              </w:rPr>
              <w:tab/>
              <w:t>FNB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21</w:t>
            </w:r>
            <w:r w:rsidR="0069280E">
              <w:rPr>
                <w:rFonts w:ascii="Arial" w:hAnsi="Arial" w:cs="Arial"/>
                <w:sz w:val="18"/>
              </w:rPr>
              <w:tab/>
              <w:t>Brugsforening (FBF)</w:t>
            </w:r>
            <w:r w:rsidR="0069280E">
              <w:rPr>
                <w:rFonts w:ascii="Arial" w:hAnsi="Arial" w:cs="Arial"/>
                <w:sz w:val="18"/>
              </w:rPr>
              <w:tab/>
              <w:t>FBF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22</w:t>
            </w:r>
            <w:r w:rsidR="0069280E">
              <w:rPr>
                <w:rFonts w:ascii="Arial" w:hAnsi="Arial" w:cs="Arial"/>
                <w:sz w:val="18"/>
              </w:rPr>
              <w:tab/>
              <w:t>Øvrige andelsforening</w:t>
            </w:r>
            <w:r w:rsidR="0069280E">
              <w:rPr>
                <w:rFonts w:ascii="Arial" w:hAnsi="Arial" w:cs="Arial"/>
                <w:sz w:val="18"/>
              </w:rPr>
              <w:tab/>
              <w:t>FØF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23</w:t>
            </w:r>
            <w:r w:rsidR="0069280E">
              <w:rPr>
                <w:rFonts w:ascii="Arial" w:hAnsi="Arial" w:cs="Arial"/>
                <w:sz w:val="18"/>
              </w:rPr>
              <w:tab/>
              <w:t>Gensidige forsikringsforening</w:t>
            </w:r>
            <w:r w:rsidR="0069280E">
              <w:rPr>
                <w:rFonts w:ascii="Arial" w:hAnsi="Arial" w:cs="Arial"/>
                <w:sz w:val="18"/>
              </w:rPr>
              <w:tab/>
              <w:t>FGF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24</w:t>
            </w:r>
            <w:r w:rsidR="0069280E">
              <w:rPr>
                <w:rFonts w:ascii="Arial" w:hAnsi="Arial" w:cs="Arial"/>
                <w:sz w:val="18"/>
              </w:rPr>
              <w:tab/>
              <w:t>Investeringsforening</w:t>
            </w:r>
            <w:r w:rsidR="0069280E">
              <w:rPr>
                <w:rFonts w:ascii="Arial" w:hAnsi="Arial" w:cs="Arial"/>
                <w:sz w:val="18"/>
              </w:rPr>
              <w:tab/>
              <w:t>FAI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25 </w:t>
            </w:r>
            <w:r w:rsidR="0069280E">
              <w:rPr>
                <w:rFonts w:ascii="Arial" w:hAnsi="Arial" w:cs="Arial"/>
                <w:sz w:val="18"/>
              </w:rPr>
              <w:tab/>
              <w:t>Selskab med begrænset ansvar</w:t>
            </w:r>
            <w:r w:rsidR="0069280E">
              <w:rPr>
                <w:rFonts w:ascii="Arial" w:hAnsi="Arial" w:cs="Arial"/>
                <w:sz w:val="18"/>
              </w:rPr>
              <w:tab/>
              <w:t>SBA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26 </w:t>
            </w:r>
            <w:r w:rsidR="0069280E">
              <w:rPr>
                <w:rFonts w:ascii="Arial" w:hAnsi="Arial" w:cs="Arial"/>
                <w:sz w:val="18"/>
              </w:rPr>
              <w:tab/>
              <w:t>Andelsforen. m/ begrænset ansvar</w:t>
            </w:r>
            <w:r w:rsidR="0069280E">
              <w:rPr>
                <w:rFonts w:ascii="Arial" w:hAnsi="Arial" w:cs="Arial"/>
                <w:sz w:val="18"/>
              </w:rPr>
              <w:tab/>
              <w:t>ABA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27 </w:t>
            </w:r>
            <w:r w:rsidR="0069280E">
              <w:rPr>
                <w:rFonts w:ascii="Arial" w:hAnsi="Arial" w:cs="Arial"/>
                <w:sz w:val="18"/>
              </w:rPr>
              <w:tab/>
              <w:t>Forening m/begrænset ansvar</w:t>
            </w:r>
            <w:r w:rsidR="0069280E">
              <w:rPr>
                <w:rFonts w:ascii="Arial" w:hAnsi="Arial" w:cs="Arial"/>
                <w:sz w:val="18"/>
              </w:rPr>
              <w:tab/>
              <w:t>FBA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29</w:t>
            </w:r>
            <w:r w:rsidR="0069280E">
              <w:rPr>
                <w:rFonts w:ascii="Arial" w:hAnsi="Arial" w:cs="Arial"/>
                <w:sz w:val="18"/>
              </w:rPr>
              <w:tab/>
              <w:t xml:space="preserve">Forening </w:t>
            </w:r>
            <w:r w:rsidR="0069280E">
              <w:rPr>
                <w:rFonts w:ascii="Arial" w:hAnsi="Arial" w:cs="Arial"/>
                <w:sz w:val="18"/>
              </w:rPr>
              <w:tab/>
              <w:t>FO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30 </w:t>
            </w:r>
            <w:r w:rsidR="0069280E"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 w:rsidR="0069280E">
              <w:rPr>
                <w:rFonts w:ascii="Arial" w:hAnsi="Arial" w:cs="Arial"/>
                <w:sz w:val="18"/>
              </w:rPr>
              <w:tab/>
              <w:t>FRI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31</w:t>
            </w:r>
            <w:r w:rsidR="0069280E">
              <w:rPr>
                <w:rFonts w:ascii="Arial" w:hAnsi="Arial" w:cs="Arial"/>
                <w:sz w:val="18"/>
              </w:rPr>
              <w:tab/>
              <w:t>Finansieringsinstitut</w:t>
            </w:r>
            <w:r w:rsidR="0069280E">
              <w:rPr>
                <w:rFonts w:ascii="Arial" w:hAnsi="Arial" w:cs="Arial"/>
                <w:sz w:val="18"/>
              </w:rPr>
              <w:tab/>
              <w:t>LFI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32</w:t>
            </w:r>
            <w:r w:rsidR="0069280E">
              <w:rPr>
                <w:rFonts w:ascii="Arial" w:hAnsi="Arial" w:cs="Arial"/>
                <w:sz w:val="18"/>
              </w:rPr>
              <w:tab/>
              <w:t>Realkreditinstitut</w:t>
            </w:r>
            <w:r w:rsidR="0069280E">
              <w:rPr>
                <w:rFonts w:ascii="Arial" w:hAnsi="Arial" w:cs="Arial"/>
                <w:sz w:val="18"/>
              </w:rPr>
              <w:tab/>
              <w:t>LFR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33 </w:t>
            </w:r>
            <w:r w:rsidR="0069280E">
              <w:rPr>
                <w:rFonts w:ascii="Arial" w:hAnsi="Arial" w:cs="Arial"/>
                <w:sz w:val="18"/>
              </w:rPr>
              <w:tab/>
              <w:t>Sparekasse og Andelskasse</w:t>
            </w:r>
            <w:r w:rsidR="0069280E">
              <w:rPr>
                <w:rFonts w:ascii="Arial" w:hAnsi="Arial" w:cs="Arial"/>
                <w:sz w:val="18"/>
              </w:rPr>
              <w:tab/>
              <w:t>SP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34 </w:t>
            </w:r>
            <w:r w:rsidR="0069280E">
              <w:rPr>
                <w:rFonts w:ascii="Arial" w:hAnsi="Arial" w:cs="Arial"/>
                <w:sz w:val="18"/>
              </w:rPr>
              <w:tab/>
              <w:t>Udenlandsk, anden virksomhed</w:t>
            </w:r>
            <w:r w:rsidR="0069280E"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35 </w:t>
            </w:r>
            <w:r w:rsidR="0069280E">
              <w:rPr>
                <w:rFonts w:ascii="Arial" w:hAnsi="Arial" w:cs="Arial"/>
                <w:sz w:val="18"/>
              </w:rPr>
              <w:tab/>
              <w:t>Udenlandsk forening</w:t>
            </w:r>
            <w:r w:rsidR="0069280E">
              <w:rPr>
                <w:rFonts w:ascii="Arial" w:hAnsi="Arial" w:cs="Arial"/>
                <w:sz w:val="18"/>
              </w:rPr>
              <w:tab/>
              <w:t>UF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 xml:space="preserve">36 </w:t>
            </w:r>
            <w:r w:rsidR="0069280E">
              <w:rPr>
                <w:rFonts w:ascii="Arial" w:hAnsi="Arial" w:cs="Arial"/>
                <w:sz w:val="18"/>
              </w:rPr>
              <w:tab/>
              <w:t>Erhvervsdrivende fond</w:t>
            </w:r>
            <w:r w:rsidR="0069280E">
              <w:rPr>
                <w:rFonts w:ascii="Arial" w:hAnsi="Arial" w:cs="Arial"/>
                <w:sz w:val="18"/>
              </w:rPr>
              <w:tab/>
              <w:t>LFF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37</w:t>
            </w:r>
            <w:r w:rsidR="0069280E">
              <w:rPr>
                <w:rFonts w:ascii="Arial" w:hAnsi="Arial" w:cs="Arial"/>
                <w:sz w:val="18"/>
              </w:rPr>
              <w:tab/>
              <w:t>Fond</w:t>
            </w:r>
            <w:r w:rsidR="0069280E">
              <w:rPr>
                <w:rFonts w:ascii="Arial" w:hAnsi="Arial" w:cs="Arial"/>
                <w:sz w:val="18"/>
              </w:rPr>
              <w:tab/>
              <w:t>FF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38</w:t>
            </w:r>
            <w:r w:rsidR="0069280E">
              <w:rPr>
                <w:rFonts w:ascii="Arial" w:hAnsi="Arial" w:cs="Arial"/>
                <w:sz w:val="18"/>
              </w:rPr>
              <w:tab/>
              <w:t>Arbejdsmarkedsforening</w:t>
            </w:r>
            <w:r w:rsidR="0069280E">
              <w:rPr>
                <w:rFonts w:ascii="Arial" w:hAnsi="Arial" w:cs="Arial"/>
                <w:sz w:val="18"/>
              </w:rPr>
              <w:tab/>
              <w:t>LFA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39</w:t>
            </w:r>
            <w:r w:rsidR="0069280E"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 w:rsidR="0069280E">
              <w:rPr>
                <w:rFonts w:ascii="Arial" w:hAnsi="Arial" w:cs="Arial"/>
                <w:sz w:val="18"/>
              </w:rPr>
              <w:t>mv</w:t>
            </w:r>
            <w:proofErr w:type="spellEnd"/>
            <w:r w:rsidR="0069280E">
              <w:rPr>
                <w:rFonts w:ascii="Arial" w:hAnsi="Arial" w:cs="Arial"/>
                <w:sz w:val="18"/>
              </w:rPr>
              <w:tab/>
              <w:t>SI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40</w:t>
            </w:r>
            <w:r w:rsidR="0069280E"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 w:rsidR="0069280E">
              <w:rPr>
                <w:rFonts w:ascii="Arial" w:hAnsi="Arial" w:cs="Arial"/>
                <w:sz w:val="18"/>
              </w:rPr>
              <w:tab/>
              <w:t>SIO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41</w:t>
            </w:r>
            <w:r w:rsidR="0069280E">
              <w:rPr>
                <w:rFonts w:ascii="Arial" w:hAnsi="Arial" w:cs="Arial"/>
                <w:sz w:val="18"/>
              </w:rPr>
              <w:tab/>
              <w:t>Legat</w:t>
            </w:r>
            <w:r w:rsidR="0069280E">
              <w:rPr>
                <w:rFonts w:ascii="Arial" w:hAnsi="Arial" w:cs="Arial"/>
                <w:sz w:val="18"/>
              </w:rPr>
              <w:tab/>
              <w:t>FL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42</w:t>
            </w:r>
            <w:r w:rsidR="0069280E">
              <w:rPr>
                <w:rFonts w:ascii="Arial" w:hAnsi="Arial" w:cs="Arial"/>
                <w:sz w:val="18"/>
              </w:rPr>
              <w:tab/>
              <w:t>Stiftelse</w:t>
            </w:r>
            <w:r w:rsidR="0069280E">
              <w:rPr>
                <w:rFonts w:ascii="Arial" w:hAnsi="Arial" w:cs="Arial"/>
                <w:sz w:val="18"/>
              </w:rPr>
              <w:tab/>
              <w:t>FST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43</w:t>
            </w:r>
            <w:r w:rsidR="0069280E">
              <w:rPr>
                <w:rFonts w:ascii="Arial" w:hAnsi="Arial" w:cs="Arial"/>
                <w:sz w:val="18"/>
              </w:rPr>
              <w:tab/>
              <w:t>Stat</w:t>
            </w:r>
            <w:r w:rsidR="0069280E">
              <w:rPr>
                <w:rFonts w:ascii="Arial" w:hAnsi="Arial" w:cs="Arial"/>
                <w:sz w:val="18"/>
              </w:rPr>
              <w:tab/>
              <w:t>OS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44</w:t>
            </w:r>
            <w:r w:rsidR="0069280E">
              <w:rPr>
                <w:rFonts w:ascii="Arial" w:hAnsi="Arial" w:cs="Arial"/>
                <w:sz w:val="18"/>
              </w:rPr>
              <w:tab/>
              <w:t>Amt</w:t>
            </w:r>
            <w:r w:rsidR="0069280E">
              <w:rPr>
                <w:rFonts w:ascii="Arial" w:hAnsi="Arial" w:cs="Arial"/>
                <w:sz w:val="18"/>
              </w:rPr>
              <w:tab/>
              <w:t>OA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45</w:t>
            </w:r>
            <w:r w:rsidR="0069280E">
              <w:rPr>
                <w:rFonts w:ascii="Arial" w:hAnsi="Arial" w:cs="Arial"/>
                <w:sz w:val="18"/>
              </w:rPr>
              <w:tab/>
              <w:t>Kommune</w:t>
            </w:r>
            <w:r w:rsidR="0069280E">
              <w:rPr>
                <w:rFonts w:ascii="Arial" w:hAnsi="Arial" w:cs="Arial"/>
                <w:sz w:val="18"/>
              </w:rPr>
              <w:tab/>
              <w:t>OK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46</w:t>
            </w:r>
            <w:r w:rsidR="0069280E">
              <w:rPr>
                <w:rFonts w:ascii="Arial" w:hAnsi="Arial" w:cs="Arial"/>
                <w:sz w:val="18"/>
              </w:rPr>
              <w:tab/>
            </w:r>
            <w:proofErr w:type="gramStart"/>
            <w:r w:rsidR="0069280E">
              <w:rPr>
                <w:rFonts w:ascii="Arial" w:hAnsi="Arial" w:cs="Arial"/>
                <w:sz w:val="18"/>
              </w:rPr>
              <w:t>Folkekirkeligt</w:t>
            </w:r>
            <w:proofErr w:type="gramEnd"/>
            <w:r w:rsidR="0069280E">
              <w:rPr>
                <w:rFonts w:ascii="Arial" w:hAnsi="Arial" w:cs="Arial"/>
                <w:sz w:val="18"/>
              </w:rPr>
              <w:t xml:space="preserve"> menighedsråd</w:t>
            </w:r>
            <w:r w:rsidR="0069280E">
              <w:rPr>
                <w:rFonts w:ascii="Arial" w:hAnsi="Arial" w:cs="Arial"/>
                <w:sz w:val="18"/>
              </w:rPr>
              <w:tab/>
              <w:t>MR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47</w:t>
            </w:r>
            <w:r w:rsidR="0069280E">
              <w:rPr>
                <w:rFonts w:ascii="Arial" w:hAnsi="Arial" w:cs="Arial"/>
                <w:sz w:val="18"/>
              </w:rPr>
              <w:tab/>
              <w:t>Særlig offentlig virksomhed</w:t>
            </w:r>
            <w:r w:rsidR="0069280E">
              <w:rPr>
                <w:rFonts w:ascii="Arial" w:hAnsi="Arial" w:cs="Arial"/>
                <w:sz w:val="18"/>
              </w:rPr>
              <w:tab/>
              <w:t>SOV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48</w:t>
            </w:r>
            <w:r w:rsidR="0069280E">
              <w:rPr>
                <w:rFonts w:ascii="Arial" w:hAnsi="Arial" w:cs="Arial"/>
                <w:sz w:val="18"/>
              </w:rPr>
              <w:tab/>
              <w:t>Afregnende enhed, fællesregistrering</w:t>
            </w:r>
            <w:r w:rsidR="0069280E">
              <w:rPr>
                <w:rFonts w:ascii="Arial" w:hAnsi="Arial" w:cs="Arial"/>
                <w:sz w:val="18"/>
              </w:rPr>
              <w:tab/>
              <w:t>YY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49</w:t>
            </w:r>
            <w:r w:rsidR="0069280E">
              <w:rPr>
                <w:rFonts w:ascii="Arial" w:hAnsi="Arial" w:cs="Arial"/>
                <w:sz w:val="18"/>
              </w:rPr>
              <w:tab/>
              <w:t>AS beskattet som indkøbsforening</w:t>
            </w:r>
            <w:r w:rsidR="0069280E">
              <w:rPr>
                <w:rFonts w:ascii="Arial" w:hAnsi="Arial" w:cs="Arial"/>
                <w:sz w:val="18"/>
              </w:rPr>
              <w:tab/>
              <w:t>AS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50</w:t>
            </w:r>
            <w:r w:rsidR="0069280E">
              <w:rPr>
                <w:rFonts w:ascii="Arial" w:hAnsi="Arial" w:cs="Arial"/>
                <w:sz w:val="18"/>
              </w:rPr>
              <w:tab/>
              <w:t>ApS beskattet som indkøbsforening</w:t>
            </w:r>
            <w:r w:rsidR="0069280E">
              <w:rPr>
                <w:rFonts w:ascii="Arial" w:hAnsi="Arial" w:cs="Arial"/>
                <w:sz w:val="18"/>
              </w:rPr>
              <w:tab/>
              <w:t>ApS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51</w:t>
            </w:r>
            <w:r w:rsidR="0069280E">
              <w:rPr>
                <w:rFonts w:ascii="Arial" w:hAnsi="Arial" w:cs="Arial"/>
                <w:sz w:val="18"/>
              </w:rPr>
              <w:tab/>
              <w:t>Forening omfattet af lov om fonde</w:t>
            </w:r>
            <w:r w:rsidR="0069280E">
              <w:rPr>
                <w:rFonts w:ascii="Arial" w:hAnsi="Arial" w:cs="Arial"/>
                <w:sz w:val="18"/>
              </w:rPr>
              <w:tab/>
              <w:t>LFØ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52</w:t>
            </w:r>
            <w:r w:rsidR="0069280E">
              <w:rPr>
                <w:rFonts w:ascii="Arial" w:hAnsi="Arial" w:cs="Arial"/>
                <w:sz w:val="18"/>
              </w:rPr>
              <w:tab/>
              <w:t>Konkursbo</w:t>
            </w:r>
            <w:r w:rsidR="0069280E">
              <w:rPr>
                <w:rFonts w:ascii="Arial" w:hAnsi="Arial" w:cs="Arial"/>
                <w:sz w:val="18"/>
              </w:rPr>
              <w:tab/>
              <w:t>BKB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54</w:t>
            </w:r>
            <w:r w:rsidR="0069280E">
              <w:rPr>
                <w:rFonts w:ascii="Arial" w:hAnsi="Arial" w:cs="Arial"/>
                <w:sz w:val="18"/>
              </w:rPr>
              <w:tab/>
              <w:t>Anden forening</w:t>
            </w:r>
            <w:r w:rsidR="0069280E">
              <w:rPr>
                <w:rFonts w:ascii="Arial" w:hAnsi="Arial" w:cs="Arial"/>
                <w:sz w:val="18"/>
              </w:rPr>
              <w:tab/>
              <w:t>Ø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55</w:t>
            </w:r>
            <w:r w:rsidR="0069280E">
              <w:rPr>
                <w:rFonts w:ascii="Arial" w:hAnsi="Arial" w:cs="Arial"/>
                <w:sz w:val="18"/>
              </w:rPr>
              <w:tab/>
              <w:t>Registreret enkeltmandsfirma</w:t>
            </w:r>
            <w:r w:rsidR="0069280E">
              <w:rPr>
                <w:rFonts w:ascii="Arial" w:hAnsi="Arial" w:cs="Arial"/>
                <w:sz w:val="18"/>
              </w:rPr>
              <w:tab/>
              <w:t>REF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56</w:t>
            </w:r>
            <w:r w:rsidR="0069280E">
              <w:rPr>
                <w:rFonts w:ascii="Arial" w:hAnsi="Arial" w:cs="Arial"/>
                <w:sz w:val="18"/>
              </w:rPr>
              <w:tab/>
              <w:t>Udenlandsk aktieselskab</w:t>
            </w:r>
            <w:r w:rsidR="0069280E">
              <w:rPr>
                <w:rFonts w:ascii="Arial" w:hAnsi="Arial" w:cs="Arial"/>
                <w:sz w:val="18"/>
              </w:rPr>
              <w:tab/>
              <w:t>UA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57</w:t>
            </w:r>
            <w:r w:rsidR="0069280E">
              <w:rPr>
                <w:rFonts w:ascii="Arial" w:hAnsi="Arial" w:cs="Arial"/>
                <w:sz w:val="18"/>
              </w:rPr>
              <w:tab/>
              <w:t>Udenlandsk anpartsselskab</w:t>
            </w:r>
            <w:r w:rsidR="0069280E">
              <w:rPr>
                <w:rFonts w:ascii="Arial" w:hAnsi="Arial" w:cs="Arial"/>
                <w:sz w:val="18"/>
              </w:rPr>
              <w:tab/>
              <w:t>UDP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58</w:t>
            </w:r>
            <w:r w:rsidR="0069280E">
              <w:rPr>
                <w:rFonts w:ascii="Arial" w:hAnsi="Arial" w:cs="Arial"/>
                <w:sz w:val="18"/>
              </w:rPr>
              <w:tab/>
              <w:t>SE-selskab</w:t>
            </w:r>
            <w:r w:rsidR="0069280E">
              <w:rPr>
                <w:rFonts w:ascii="Arial" w:hAnsi="Arial" w:cs="Arial"/>
                <w:sz w:val="18"/>
              </w:rPr>
              <w:tab/>
              <w:t>SE</w:t>
            </w:r>
          </w:p>
          <w:p w:rsid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59</w:t>
            </w:r>
            <w:r w:rsidR="0069280E">
              <w:rPr>
                <w:rFonts w:ascii="Arial" w:hAnsi="Arial" w:cs="Arial"/>
                <w:sz w:val="18"/>
              </w:rPr>
              <w:tab/>
              <w:t>Frivillig Forening</w:t>
            </w:r>
            <w:r w:rsidR="0069280E">
              <w:rPr>
                <w:rFonts w:ascii="Arial" w:hAnsi="Arial" w:cs="Arial"/>
                <w:sz w:val="18"/>
              </w:rPr>
              <w:tab/>
              <w:t>FFO</w:t>
            </w:r>
          </w:p>
          <w:p w:rsidR="0069280E" w:rsidRPr="0069280E" w:rsidRDefault="00642FF4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 w:rsidR="0069280E">
              <w:rPr>
                <w:rFonts w:ascii="Arial" w:hAnsi="Arial" w:cs="Arial"/>
                <w:sz w:val="18"/>
              </w:rPr>
              <w:t>60</w:t>
            </w:r>
            <w:r w:rsidR="0069280E">
              <w:rPr>
                <w:rFonts w:ascii="Arial" w:hAnsi="Arial" w:cs="Arial"/>
                <w:sz w:val="18"/>
              </w:rPr>
              <w:tab/>
              <w:t>Region</w:t>
            </w:r>
            <w:r w:rsidR="0069280E"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KundeNummer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11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TalHel5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99999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 der angiver årsag til afvisning. Listen af numre med tilhørende parameterliste fremgår af beskrivelsen på </w:t>
            </w:r>
            <w:proofErr w:type="spellStart"/>
            <w:r>
              <w:rPr>
                <w:rFonts w:ascii="Arial" w:hAnsi="Arial" w:cs="Arial"/>
                <w:sz w:val="18"/>
              </w:rPr>
              <w:t>MFAktionAfvistStruktur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MFAktionAfvistParam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Tekst36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36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Del af parameterliste der knytter sig til </w:t>
            </w: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MFAktionAfvistTekst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Tekst1000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Læsbar formatering af </w:t>
            </w:r>
            <w:proofErr w:type="spellStart"/>
            <w:r>
              <w:rPr>
                <w:rFonts w:ascii="Arial" w:hAnsi="Arial" w:cs="Arial"/>
                <w:sz w:val="18"/>
              </w:rPr>
              <w:t>MFAktionAfvistNummer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tilhørende parameterliste. Ved sagsbehandler afvisning vil begrundelse tekst kunne findes her.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 tildelt en indberettet </w:t>
            </w:r>
            <w:proofErr w:type="spellStart"/>
            <w:r>
              <w:rPr>
                <w:rFonts w:ascii="Arial" w:hAnsi="Arial" w:cs="Arial"/>
                <w:sz w:val="18"/>
              </w:rPr>
              <w:t>fordringaktion</w:t>
            </w:r>
            <w:proofErr w:type="spellEnd"/>
            <w:r>
              <w:rPr>
                <w:rFonts w:ascii="Arial" w:hAnsi="Arial" w:cs="Arial"/>
                <w:sz w:val="18"/>
              </w:rPr>
              <w:t>. Nødvendig af hensyn til at identificere ændrings aktioner der vedrører den samme fordring.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</w:p>
        </w:tc>
        <w:tc>
          <w:tcPr>
            <w:tcW w:w="170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OPRETFORDRING, OPRETTRANSPORT, AENDRFORDRING, AENDRTRANSPORT, NEDSKRIV, OPSKRIV, TILBAGEKALD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angiver hvilken type fordring aktion der indberettes. Modsvarer hvad der udfyldes i </w:t>
            </w:r>
            <w:proofErr w:type="spellStart"/>
            <w:r>
              <w:rPr>
                <w:rFonts w:ascii="Arial" w:hAnsi="Arial" w:cs="Arial"/>
                <w:sz w:val="18"/>
              </w:rPr>
              <w:t>AktionValg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omfatter: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OPRETFORDRING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OPRETTRANSPORT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AENDRFORDRING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AENDRTRANSPORT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NEDSKRIV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OPSKRIV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TILBAGEKALD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</w:p>
        </w:tc>
        <w:tc>
          <w:tcPr>
            <w:tcW w:w="170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MODTAGET, SAGSBEHAND, AFVIST, UDFOERT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modtag fordrings behandling af en indberettet fordrings aktion.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MODTAGET:        Modtaget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 ikke behandlet endnu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SAGSBEHAND:   Sendt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til manuel sagsbehandling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AFVIST:                Fordring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aktion er afvist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UDFOERT:           Fordring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aktion er færdig behandlet       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MFAktionStatusÆndretDato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DatoTid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dateTime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collapse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Tidspunkt for sidste ændring af </w:t>
            </w:r>
            <w:proofErr w:type="spellStart"/>
            <w:r>
              <w:rPr>
                <w:rFonts w:ascii="Arial" w:hAnsi="Arial" w:cs="Arial"/>
                <w:sz w:val="18"/>
              </w:rPr>
              <w:t>MFAktionStatusKode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feltet. Dette er mest interessant i svaret fra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hvor det angiver tidspunktet for den asynkrone behandling.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nøgle for en given batch af </w:t>
            </w:r>
            <w:proofErr w:type="spellStart"/>
            <w:r>
              <w:rPr>
                <w:rFonts w:ascii="Arial" w:hAnsi="Arial" w:cs="Arial"/>
                <w:sz w:val="18"/>
              </w:rPr>
              <w:t>fordringaktioner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Bruges til at hente kvitteringer med </w:t>
            </w:r>
            <w:proofErr w:type="spellStart"/>
            <w:r>
              <w:rPr>
                <w:rFonts w:ascii="Arial" w:hAnsi="Arial" w:cs="Arial"/>
                <w:sz w:val="18"/>
              </w:rPr>
              <w:t>MFKvitteringHent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Leverancen afvises hvis (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gramStart"/>
            <w:r>
              <w:rPr>
                <w:rFonts w:ascii="Arial" w:hAnsi="Arial" w:cs="Arial"/>
                <w:sz w:val="18"/>
              </w:rPr>
              <w:t>.VirksomhedSENummer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MFLeveranceID</w:t>
            </w:r>
            <w:proofErr w:type="spellEnd"/>
            <w:r>
              <w:rPr>
                <w:rFonts w:ascii="Arial" w:hAnsi="Arial" w:cs="Arial"/>
                <w:sz w:val="18"/>
              </w:rPr>
              <w:t>) er behandlet før.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CPRNummer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StyretFiloverførselBeskedQName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vores arbejde med services vil de såkaldte GUN typisk være et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StyretFiloverførselBrugerNavn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StyretFiloverførselDownloadURL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Datatype svarende til w3cs datatype </w:t>
            </w:r>
            <w:proofErr w:type="spellStart"/>
            <w:r>
              <w:rPr>
                <w:rFonts w:ascii="Arial" w:hAnsi="Arial" w:cs="Arial"/>
                <w:sz w:val="18"/>
              </w:rPr>
              <w:t>anyURI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RPr="009F0C00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StyretFiloverførselPassword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Password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50</w:t>
            </w:r>
          </w:p>
        </w:tc>
        <w:tc>
          <w:tcPr>
            <w:tcW w:w="467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StyretFiloverførselServiceQName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QName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forbindelse med vores arbejde med services vil de såkaldte GUN typisk være et </w:t>
            </w:r>
            <w:proofErr w:type="spellStart"/>
            <w:r>
              <w:rPr>
                <w:rFonts w:ascii="Arial" w:hAnsi="Arial" w:cs="Arial"/>
                <w:sz w:val="18"/>
              </w:rPr>
              <w:t>QName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StyretFiloverførselUploadURL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base: </w:t>
            </w: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anyURI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Datatype svarende til w3cs datatype </w:t>
            </w:r>
            <w:proofErr w:type="spellStart"/>
            <w:r>
              <w:rPr>
                <w:rFonts w:ascii="Arial" w:hAnsi="Arial" w:cs="Arial"/>
                <w:sz w:val="18"/>
              </w:rPr>
              <w:t>anyURI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Valuta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3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CVRNummer</w:t>
            </w:r>
            <w:proofErr w:type="spellEnd"/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E4B36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9280E" w:rsidRPr="007E4B36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7E4B36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7E4B36">
              <w:rPr>
                <w:rFonts w:ascii="Arial" w:hAnsi="Arial" w:cs="Arial"/>
                <w:sz w:val="18"/>
                <w:lang w:val="en-US"/>
              </w:rPr>
              <w:t>: 8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69280E" w:rsidTr="0069280E">
        <w:tc>
          <w:tcPr>
            <w:tcW w:w="3402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69280E" w:rsidRPr="0069280E" w:rsidRDefault="0069280E" w:rsidP="0069280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</w:tbl>
    <w:p w:rsidR="0069280E" w:rsidRPr="0069280E" w:rsidRDefault="0069280E" w:rsidP="0069280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9280E" w:rsidRPr="0069280E" w:rsidSect="0069280E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Poul V Madsen" w:date="2012-05-16T09:54:00Z" w:initials="PVM">
    <w:p w:rsidR="00206427" w:rsidRDefault="00206427" w:rsidP="00206427">
      <w:r>
        <w:rPr>
          <w:rStyle w:val="Kommentarhenvisning"/>
        </w:rPr>
        <w:annotationRef/>
      </w:r>
      <w:r>
        <w:rPr>
          <w:color w:val="FF0000"/>
        </w:rPr>
        <w:t>Afvisning sker kun i de tilfælde hvor der henvises til en hovedfordring der ikke eksisterer. Sendes hovedfordring og gebyr samtidig sker der ingen afvisning.</w:t>
      </w:r>
    </w:p>
    <w:p w:rsidR="00206427" w:rsidRDefault="00206427">
      <w:pPr>
        <w:pStyle w:val="Kommentartekst"/>
      </w:pPr>
    </w:p>
  </w:comment>
  <w:comment w:id="8" w:author="Poul V Madsen" w:date="2012-05-16T09:54:00Z" w:initials="PVM">
    <w:p w:rsidR="00206427" w:rsidRDefault="00206427" w:rsidP="00206427">
      <w:r>
        <w:rPr>
          <w:rStyle w:val="Kommentarhenvisning"/>
        </w:rPr>
        <w:annotationRef/>
      </w:r>
      <w:r>
        <w:rPr>
          <w:color w:val="FF0000"/>
        </w:rPr>
        <w:t>Afvisning sker kun hvis fordringshaver forsøger at oprette en ny fordring med samme referencenummer. Reguleringer fra fordringshavers side bliver ikke afvist.</w:t>
      </w:r>
    </w:p>
    <w:p w:rsidR="00206427" w:rsidRDefault="00206427">
      <w:pPr>
        <w:pStyle w:val="Kommentartekst"/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B05" w:rsidRDefault="00074B05" w:rsidP="0069280E">
      <w:pPr>
        <w:spacing w:line="240" w:lineRule="auto"/>
      </w:pPr>
      <w:r>
        <w:separator/>
      </w:r>
    </w:p>
  </w:endnote>
  <w:endnote w:type="continuationSeparator" w:id="0">
    <w:p w:rsidR="00074B05" w:rsidRDefault="00074B05" w:rsidP="00692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Pr="0069280E" w:rsidRDefault="00895A11" w:rsidP="0069280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marts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MFKvitteringHent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9F0C00"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9F0C00">
      <w:rPr>
        <w:rFonts w:ascii="Arial" w:hAnsi="Arial" w:cs="Arial"/>
        <w:noProof/>
        <w:sz w:val="16"/>
      </w:rPr>
      <w:t>12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B05" w:rsidRDefault="00074B05" w:rsidP="0069280E">
      <w:pPr>
        <w:spacing w:line="240" w:lineRule="auto"/>
      </w:pPr>
      <w:r>
        <w:separator/>
      </w:r>
    </w:p>
  </w:footnote>
  <w:footnote w:type="continuationSeparator" w:id="0">
    <w:p w:rsidR="00074B05" w:rsidRDefault="00074B05" w:rsidP="00692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  <w:r w:rsidRPr="0069280E">
      <w:rPr>
        <w:rFonts w:ascii="Arial" w:hAnsi="Arial" w:cs="Arial"/>
      </w:rPr>
      <w:t>Servicebeskrivelse</w:t>
    </w:r>
  </w:p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  <w:r w:rsidRPr="0069280E">
      <w:rPr>
        <w:rFonts w:ascii="Arial" w:hAnsi="Arial" w:cs="Arial"/>
      </w:rPr>
      <w:t>Datastrukturer</w:t>
    </w:r>
  </w:p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A11" w:rsidRDefault="00895A11" w:rsidP="0069280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95A11" w:rsidRPr="0069280E" w:rsidRDefault="00895A11" w:rsidP="0069280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912DB"/>
    <w:multiLevelType w:val="multilevel"/>
    <w:tmpl w:val="36D884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80E"/>
    <w:rsid w:val="00074B05"/>
    <w:rsid w:val="001728CC"/>
    <w:rsid w:val="00183D7B"/>
    <w:rsid w:val="00206427"/>
    <w:rsid w:val="00285B51"/>
    <w:rsid w:val="00433A8A"/>
    <w:rsid w:val="005C12A0"/>
    <w:rsid w:val="00642FF4"/>
    <w:rsid w:val="006843F7"/>
    <w:rsid w:val="0069280E"/>
    <w:rsid w:val="00693B8B"/>
    <w:rsid w:val="00715D87"/>
    <w:rsid w:val="007E4B36"/>
    <w:rsid w:val="00892491"/>
    <w:rsid w:val="00895A11"/>
    <w:rsid w:val="009F0C00"/>
    <w:rsid w:val="00FF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928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28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9280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28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28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28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28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28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28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280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9280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9280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28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28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28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28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928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928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928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928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928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928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280E"/>
  </w:style>
  <w:style w:type="paragraph" w:styleId="Sidefod">
    <w:name w:val="footer"/>
    <w:basedOn w:val="Normal"/>
    <w:link w:val="Sidefo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280E"/>
  </w:style>
  <w:style w:type="character" w:styleId="Kommentarhenvisning">
    <w:name w:val="annotation reference"/>
    <w:basedOn w:val="Standardskrifttypeiafsnit"/>
    <w:uiPriority w:val="99"/>
    <w:semiHidden/>
    <w:unhideWhenUsed/>
    <w:rsid w:val="002064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064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064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064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06427"/>
    <w:rPr>
      <w:b/>
      <w:bCs/>
      <w:sz w:val="20"/>
      <w:szCs w:val="20"/>
    </w:rPr>
  </w:style>
  <w:style w:type="paragraph" w:styleId="Korrektur">
    <w:name w:val="Revision"/>
    <w:hidden/>
    <w:uiPriority w:val="99"/>
    <w:semiHidden/>
    <w:rsid w:val="00206427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64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64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9280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280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9280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280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280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280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280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280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280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280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9280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9280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28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28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28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28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28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9280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9280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9280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9280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9280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9280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9280E"/>
  </w:style>
  <w:style w:type="paragraph" w:styleId="Sidefod">
    <w:name w:val="footer"/>
    <w:basedOn w:val="Normal"/>
    <w:link w:val="SidefodTegn"/>
    <w:uiPriority w:val="99"/>
    <w:unhideWhenUsed/>
    <w:rsid w:val="0069280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9280E"/>
  </w:style>
  <w:style w:type="character" w:styleId="Kommentarhenvisning">
    <w:name w:val="annotation reference"/>
    <w:basedOn w:val="Standardskrifttypeiafsnit"/>
    <w:uiPriority w:val="99"/>
    <w:semiHidden/>
    <w:unhideWhenUsed/>
    <w:rsid w:val="002064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064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064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064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06427"/>
    <w:rPr>
      <w:b/>
      <w:bCs/>
      <w:sz w:val="20"/>
      <w:szCs w:val="20"/>
    </w:rPr>
  </w:style>
  <w:style w:type="paragraph" w:styleId="Korrektur">
    <w:name w:val="Revision"/>
    <w:hidden/>
    <w:uiPriority w:val="99"/>
    <w:semiHidden/>
    <w:rsid w:val="00206427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64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64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3550</Words>
  <Characters>21662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Midtgaard</dc:creator>
  <cp:lastModifiedBy>Poul V Madsen</cp:lastModifiedBy>
  <cp:revision>4</cp:revision>
  <dcterms:created xsi:type="dcterms:W3CDTF">2012-08-01T09:27:00Z</dcterms:created>
  <dcterms:modified xsi:type="dcterms:W3CDTF">2012-08-02T05:45:00Z</dcterms:modified>
</cp:coreProperties>
</file>