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F5901" w:rsidTr="001F5901">
        <w:trPr>
          <w:trHeight w:hRule="exact" w:val="113"/>
        </w:trPr>
        <w:tc>
          <w:tcPr>
            <w:tcW w:w="10345" w:type="dxa"/>
            <w:gridSpan w:val="6"/>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rPr>
          <w:trHeight w:val="283"/>
        </w:trPr>
        <w:tc>
          <w:tcPr>
            <w:tcW w:w="10345" w:type="dxa"/>
            <w:gridSpan w:val="6"/>
            <w:tcBorders>
              <w:bottom w:val="single" w:sz="6" w:space="0" w:color="auto"/>
            </w:tcBorders>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F5901">
              <w:rPr>
                <w:rFonts w:ascii="Arial" w:hAnsi="Arial" w:cs="Arial"/>
                <w:b/>
                <w:sz w:val="30"/>
              </w:rPr>
              <w:t>MFFordringIndberet</w:t>
            </w:r>
          </w:p>
        </w:tc>
      </w:tr>
      <w:tr w:rsidR="001F5901" w:rsidTr="001F5901">
        <w:trPr>
          <w:trHeight w:val="283"/>
        </w:trPr>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F5901" w:rsidTr="001F5901">
        <w:trPr>
          <w:trHeight w:val="283"/>
        </w:trPr>
        <w:tc>
          <w:tcPr>
            <w:tcW w:w="1134"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F5901" w:rsidRPr="001F5901" w:rsidRDefault="004F1EA8"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sidR="004F1EA8">
              <w:rPr>
                <w:rFonts w:ascii="Arial" w:hAnsi="Arial" w:cs="Arial"/>
                <w:sz w:val="18"/>
              </w:rPr>
              <w:t>6</w:t>
            </w:r>
            <w:r>
              <w:rPr>
                <w:rFonts w:ascii="Arial" w:hAnsi="Arial" w:cs="Arial"/>
                <w:sz w:val="18"/>
              </w:rPr>
              <w:t>-</w:t>
            </w:r>
            <w:r w:rsidR="004F1EA8">
              <w:rPr>
                <w:rFonts w:ascii="Arial" w:hAnsi="Arial" w:cs="Arial"/>
                <w:sz w:val="18"/>
              </w:rPr>
              <w:t>7</w:t>
            </w:r>
            <w:r>
              <w:rPr>
                <w:rFonts w:ascii="Arial" w:hAnsi="Arial" w:cs="Arial"/>
                <w:sz w:val="18"/>
              </w:rPr>
              <w:t>-2012</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F5901" w:rsidTr="001F5901">
        <w:trPr>
          <w:trHeight w:val="283"/>
        </w:trPr>
        <w:tc>
          <w:tcPr>
            <w:tcW w:w="10345" w:type="dxa"/>
            <w:gridSpan w:val="6"/>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F5901" w:rsidTr="001F5901">
        <w:trPr>
          <w:trHeight w:val="283"/>
        </w:trPr>
        <w:tc>
          <w:tcPr>
            <w:tcW w:w="10345" w:type="dxa"/>
            <w:gridSpan w:val="6"/>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w:t>
            </w:r>
            <w:r w:rsidRPr="004F1EA8">
              <w:rPr>
                <w:rFonts w:ascii="Arial" w:hAnsi="Arial" w:cs="Arial"/>
                <w:b/>
                <w:sz w:val="18"/>
              </w:rPr>
              <w:t>fordringer</w:t>
            </w:r>
            <w:r>
              <w:rPr>
                <w:rFonts w:ascii="Arial" w:hAnsi="Arial" w:cs="Arial"/>
                <w:sz w:val="18"/>
              </w:rPr>
              <w:t>, registrere fordringen i DMI og EFI, samt registrere eventuelle medsendte noter og dokumenter i Captia.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feltet  DMIFordringEFIHovedFordringID</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oprettes som foreløbig fastsat ved at sætte flaget DMIFordringForeløbigFastsat til </w:t>
            </w:r>
            <w:proofErr w:type="gramStart"/>
            <w:r>
              <w:rPr>
                <w:rFonts w:ascii="Arial" w:hAnsi="Arial" w:cs="Arial"/>
                <w:sz w:val="18"/>
              </w:rPr>
              <w:t>true</w:t>
            </w:r>
            <w:proofErr w:type="gramEnd"/>
            <w:r>
              <w:rPr>
                <w:rFonts w:ascii="Arial" w:hAnsi="Arial" w:cs="Arial"/>
                <w:sz w:val="18"/>
              </w:rPr>
              <w:t>. Den endelige fastsættelse sker ved en NEDSKRIV (eller OPSKRIV) aktion med FordringNedskrivningÅrsagKode (eller FordringOpskrivningÅrsagKode) sat til FAST.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r w:rsidR="00136D7F">
              <w:rPr>
                <w:rFonts w:ascii="Arial" w:hAnsi="Arial" w:cs="Arial"/>
                <w:sz w:val="18"/>
              </w:rPr>
              <w:t xml:space="preserve"> – Teknisk reference til sammenkædning</w:t>
            </w:r>
          </w:p>
          <w:p w:rsidR="00FF254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36D7F">
              <w:rPr>
                <w:rFonts w:ascii="Arial" w:hAnsi="Arial" w:cs="Arial"/>
                <w:color w:val="FF0000"/>
                <w:sz w:val="18"/>
              </w:rPr>
              <w:t>(EFIFordringKonvertering)</w:t>
            </w:r>
            <w:r w:rsidR="00136D7F" w:rsidRPr="00136D7F">
              <w:rPr>
                <w:rFonts w:ascii="Arial" w:hAnsi="Arial" w:cs="Arial"/>
                <w:color w:val="FF0000"/>
                <w:sz w:val="18"/>
              </w:rPr>
              <w:t xml:space="preserve"> </w:t>
            </w:r>
            <w:r w:rsidR="00FA41A0">
              <w:rPr>
                <w:rFonts w:ascii="Arial" w:hAnsi="Arial" w:cs="Arial"/>
                <w:color w:val="FF0000"/>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r w:rsidR="00136D7F">
              <w:rPr>
                <w:rFonts w:ascii="Arial" w:hAnsi="Arial" w:cs="Arial"/>
                <w:sz w:val="18"/>
              </w:rPr>
              <w:t xml:space="preserve"> =DMO anvender OPRETFORDRING, AENDRFORDRING, NEDSKRIV, OPSKRIV, 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136D7F">
              <w:rPr>
                <w:rFonts w:ascii="Arial" w:hAnsi="Arial" w:cs="Arial"/>
                <w:sz w:val="18"/>
              </w:rPr>
              <w:t xml:space="preserve"> = </w:t>
            </w:r>
            <w:proofErr w:type="gramStart"/>
            <w:r w:rsidR="00136D7F">
              <w:rPr>
                <w:rFonts w:ascii="Arial" w:hAnsi="Arial" w:cs="Arial"/>
                <w:sz w:val="18"/>
              </w:rPr>
              <w:t>1002  Konstant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C01B29">
              <w:rPr>
                <w:rFonts w:ascii="Arial" w:hAnsi="Arial" w:cs="Arial"/>
                <w:sz w:val="18"/>
              </w:rPr>
              <w:t>* OpretUnderfordringSamling *</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0{</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MFOpretFordringStruktur</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MFOpretTransportStruktur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MFÆndrTransportStruktur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StyretFiloverførselDownloadURL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r w:rsidR="00E94804">
              <w:rPr>
                <w:rFonts w:ascii="Arial" w:hAnsi="Arial" w:cs="Arial"/>
                <w:sz w:val="18"/>
              </w:rPr>
              <w:t xml:space="preserve"> = Konstant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r w:rsidR="00E94804">
              <w:rPr>
                <w:rFonts w:ascii="Arial" w:hAnsi="Arial" w:cs="Arial"/>
                <w:sz w:val="18"/>
              </w:rPr>
              <w:t xml:space="preserve"> – Teknisk 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r w:rsidR="00E94804">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StyretFiloverførselUploadURL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F5901" w:rsidTr="001F5901">
        <w:trPr>
          <w:trHeight w:val="283"/>
        </w:trPr>
        <w:tc>
          <w:tcPr>
            <w:tcW w:w="10345" w:type="dxa"/>
            <w:gridSpan w:val="6"/>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96641">
              <w:rPr>
                <w:rFonts w:ascii="Arial" w:hAnsi="Arial" w:cs="Arial"/>
                <w:color w:val="C00000"/>
              </w:rPr>
              <w:t>AlternativKontaktReferenceStruktur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AlternativKontaktReferenceTekst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(LandKode)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96641">
              <w:rPr>
                <w:rFonts w:ascii="Arial" w:hAnsi="Arial" w:cs="Arial"/>
                <w:color w:val="FF0000"/>
              </w:rPr>
              <w:t>EFIAlternativKontaktStruktur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AlternativKontaktNavn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Nationalitet *</w:t>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(AlternativKontaktBemærkning)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AlternativKontaktHenvisningNummer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AlternativKontaktID</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PersonOplysninger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(CivilstandKode)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(AlternativKontaktPersonFødselDato)</w:t>
            </w:r>
            <w:r w:rsidRPr="00896641">
              <w:rPr>
                <w:rFonts w:ascii="Arial" w:hAnsi="Arial" w:cs="Arial"/>
                <w:color w:val="FF0000"/>
                <w:sz w:val="18"/>
              </w:rPr>
              <w:tab/>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AlternativKontaktPersonKøn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AlternativKontaktPersonNavnAdresseBeskyttelseMarkering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(PersonStatusDødsfaldDato)</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AlternativKontaktReferenceStrukturListe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AlternativKontaktReferenceStruktur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EmailListe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Email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EmailAdresseEmail</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AlternativEmailForholdPrimærMarkering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TelefonListe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Telefon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TelefonUdenlandskNummer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AlternativTelefonForholdPrimærMarkering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FaxListe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Fax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FaxUdlandNummer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AlternativFaxForholdPrimærMarkering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Adresse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AlternativAdresseAdresseLinie1</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(AlternativAdresseAdresseLinie2)</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(AlternativAdresseAdresseLinie3)</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(AlternativAdresseAdresseLinie4)</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(AlternativAdresseAdresseLinie5)</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(AlternativAdresseAdresseLinie6)</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(AlternativAdresseAdresseLinie7)</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EFIAlternativKontaktStruktur: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AlternativKontaktReference og at den første AlternativKontaktReference samt de øvrige indsendte oplysninger matcher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AKR-??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r w:rsidR="00F932CA">
              <w:rPr>
                <w:rFonts w:ascii="Arial" w:hAnsi="Arial" w:cs="Arial"/>
                <w:sz w:val="18"/>
              </w:rPr>
              <w:t xml:space="preserve"> = OpKrævningFordringBeløb</w:t>
            </w:r>
          </w:p>
          <w:p w:rsidR="001F5901" w:rsidRPr="00F932C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F932CA">
              <w:rPr>
                <w:rFonts w:ascii="Arial" w:hAnsi="Arial" w:cs="Arial"/>
                <w:color w:val="C00000"/>
                <w:sz w:val="18"/>
              </w:rPr>
              <w:t>(DMIFordringBeløbDKK)</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EA8" w:rsidRPr="00EF2203" w:rsidTr="004F1EA8">
        <w:tc>
          <w:tcPr>
            <w:tcW w:w="10345" w:type="dxa"/>
            <w:tcBorders>
              <w:top w:val="single" w:sz="6" w:space="0" w:color="auto"/>
              <w:left w:val="single" w:sz="4" w:space="0" w:color="auto"/>
              <w:bottom w:val="single" w:sz="6" w:space="0" w:color="auto"/>
              <w:right w:val="single" w:sz="4" w:space="0" w:color="auto"/>
            </w:tcBorders>
            <w:shd w:val="clear" w:color="auto" w:fill="B3B3B3"/>
            <w:vAlign w:val="center"/>
          </w:tcPr>
          <w:p w:rsidR="004F1EA8" w:rsidRPr="004F1EA8" w:rsidRDefault="004F1EA8" w:rsidP="004F1E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Beskrivelse</w:t>
            </w:r>
          </w:p>
        </w:tc>
      </w:tr>
      <w:tr w:rsidR="004F1EA8" w:rsidRPr="00EF2203" w:rsidTr="004F1EA8">
        <w:tc>
          <w:tcPr>
            <w:tcW w:w="10345" w:type="dxa"/>
            <w:tcBorders>
              <w:top w:val="single" w:sz="6" w:space="0" w:color="auto"/>
              <w:left w:val="single" w:sz="4" w:space="0" w:color="auto"/>
              <w:bottom w:val="single" w:sz="4" w:space="0" w:color="auto"/>
              <w:right w:val="single" w:sz="4" w:space="0" w:color="auto"/>
            </w:tcBorders>
            <w:shd w:val="clear" w:color="auto" w:fill="FFFFFF"/>
            <w:vAlign w:val="center"/>
          </w:tcPr>
          <w:p w:rsidR="004F1EA8" w:rsidRPr="00EF2203" w:rsidRDefault="004F1EA8" w:rsidP="004F1E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ins w:id="0" w:author="Poul V Madsen" w:date="2012-08-01T11:13:00Z">
              <w:r w:rsidR="004C5FB0">
                <w:rPr>
                  <w:rFonts w:ascii="Arial" w:hAnsi="Arial" w:cs="Arial"/>
                  <w:sz w:val="18"/>
                </w:rPr>
                <w:t xml:space="preserve"> I</w:t>
              </w:r>
            </w:ins>
            <w:ins w:id="1" w:author="Poul V Madsen" w:date="2012-08-01T11:12:00Z">
              <w:r w:rsidR="004C5FB0">
                <w:rPr>
                  <w:rFonts w:ascii="Arial" w:hAnsi="Arial" w:cs="Arial"/>
                  <w:sz w:val="18"/>
                </w:rPr>
                <w:t>kke relevant for DMO</w:t>
              </w:r>
            </w:ins>
            <w:ins w:id="2" w:author="Poul V Madsen" w:date="2012-08-01T11:13:00Z">
              <w:r w:rsidR="004C5FB0">
                <w:rPr>
                  <w:rFonts w:ascii="Arial" w:hAnsi="Arial" w:cs="Arial"/>
                  <w:sz w:val="18"/>
                </w:rPr>
                <w:t>.</w:t>
              </w:r>
            </w:ins>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r w:rsidR="00F932CA">
              <w:rPr>
                <w:rFonts w:ascii="Arial" w:hAnsi="Arial" w:cs="Arial"/>
                <w:sz w:val="18"/>
              </w:rPr>
              <w:t xml:space="preserve"> = OpKrævningFordringBeløb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932CA">
              <w:rPr>
                <w:rFonts w:ascii="Arial" w:hAnsi="Arial" w:cs="Arial"/>
                <w:color w:val="C00000"/>
                <w:sz w:val="18"/>
              </w:rPr>
              <w:t>EFIFordringOprindeligBeløbDKK)</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r w:rsidR="00636423">
              <w:rPr>
                <w:rFonts w:ascii="Arial" w:hAnsi="Arial" w:cs="Arial"/>
              </w:rPr>
              <w:t xml:space="preserve"> </w:t>
            </w:r>
          </w:p>
          <w:p w:rsidR="00166378" w:rsidRDefault="00166378" w:rsidP="00166378">
            <w:pPr>
              <w:rPr>
                <w:color w:val="1F497D"/>
              </w:rPr>
            </w:pPr>
            <w:r>
              <w:rPr>
                <w:color w:val="1F497D"/>
              </w:rPr>
              <w:t>Bemærk følgende regel skal anvendes hvis DMO har periode start og slut datoer.</w:t>
            </w:r>
          </w:p>
          <w:p w:rsidR="00166378" w:rsidRDefault="00166378" w:rsidP="00166378">
            <w:pPr>
              <w:rPr>
                <w:color w:val="1F497D"/>
              </w:rPr>
            </w:pPr>
            <w:r>
              <w:rPr>
                <w:color w:val="1F497D"/>
              </w:rPr>
              <w:t>Ved oversendelse hvor fordringens PeriodeDatoFra og PeriodeDatoTil er blanke:</w:t>
            </w:r>
          </w:p>
          <w:p w:rsidR="00166378" w:rsidRDefault="00166378" w:rsidP="00166378">
            <w:pPr>
              <w:pStyle w:val="Listeafsnit"/>
              <w:numPr>
                <w:ilvl w:val="0"/>
                <w:numId w:val="2"/>
              </w:numPr>
              <w:rPr>
                <w:color w:val="1F497D"/>
              </w:rPr>
            </w:pPr>
            <w:r>
              <w:rPr>
                <w:rFonts w:ascii="Arial" w:hAnsi="Arial" w:cs="Arial"/>
                <w:sz w:val="18"/>
              </w:rPr>
              <w:t>DMIFordringPeriodeFraDato</w:t>
            </w:r>
            <w:r>
              <w:rPr>
                <w:color w:val="1F497D"/>
              </w:rPr>
              <w:t xml:space="preserve"> = CPUDT (dato hvor fordringen er oprettet i databasen).</w:t>
            </w:r>
          </w:p>
          <w:p w:rsidR="00166378" w:rsidRDefault="00166378" w:rsidP="00166378">
            <w:pPr>
              <w:pStyle w:val="Listeafsnit"/>
              <w:numPr>
                <w:ilvl w:val="0"/>
                <w:numId w:val="2"/>
              </w:numPr>
              <w:rPr>
                <w:color w:val="1F497D"/>
              </w:rPr>
            </w:pPr>
            <w:r>
              <w:rPr>
                <w:rFonts w:ascii="Arial" w:hAnsi="Arial" w:cs="Arial"/>
                <w:sz w:val="18"/>
              </w:rPr>
              <w:t>DMIFordringPeriodeTilDato</w:t>
            </w:r>
            <w:r>
              <w:rPr>
                <w:color w:val="1F497D"/>
              </w:rPr>
              <w:t xml:space="preserve"> = CPUDT (dato hvor fordringen er oprettet i databasen).</w:t>
            </w:r>
          </w:p>
          <w:p w:rsidR="00166378" w:rsidRDefault="00166378" w:rsidP="00166378">
            <w:pPr>
              <w:rPr>
                <w:color w:val="1F497D"/>
              </w:rPr>
            </w:pPr>
            <w:r>
              <w:rPr>
                <w:color w:val="1F497D"/>
              </w:rPr>
              <w:t>Internt i DMO laves der logik til fastsættelse af periode på renter, således at fordringen fødes med de samme dato’er som ligger i rentehistorikken.</w:t>
            </w:r>
          </w:p>
          <w:p w:rsidR="00166378" w:rsidRDefault="00166378" w:rsidP="00166378">
            <w:pPr>
              <w:rPr>
                <w:color w:val="1F497D"/>
              </w:rPr>
            </w:pPr>
          </w:p>
          <w:p w:rsidR="00166378" w:rsidRDefault="00166378" w:rsidP="00166378">
            <w:pPr>
              <w:rPr>
                <w:color w:val="1F497D"/>
              </w:rPr>
            </w:pPr>
            <w:r>
              <w:rPr>
                <w:color w:val="1F497D"/>
              </w:rPr>
              <w:t xml:space="preserve">Der er ikke noget tjek internt i DMO på at </w:t>
            </w:r>
            <w:r>
              <w:rPr>
                <w:rFonts w:ascii="Arial" w:hAnsi="Arial" w:cs="Arial"/>
                <w:sz w:val="18"/>
              </w:rPr>
              <w:t>DMIFordringPeriodeTilDato</w:t>
            </w:r>
            <w:r>
              <w:rPr>
                <w:color w:val="1F497D"/>
              </w:rPr>
              <w:t xml:space="preserve"> og </w:t>
            </w:r>
            <w:r>
              <w:rPr>
                <w:rFonts w:ascii="Arial" w:hAnsi="Arial" w:cs="Arial"/>
                <w:sz w:val="18"/>
              </w:rPr>
              <w:t>DMIFordringPeriodeTilDato</w:t>
            </w:r>
            <w:r>
              <w:rPr>
                <w:color w:val="1F497D"/>
              </w:rPr>
              <w:t xml:space="preserve"> ikke kan være den samme.</w:t>
            </w:r>
          </w:p>
          <w:p w:rsidR="00166378" w:rsidRPr="001F5901" w:rsidRDefault="001663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w:t>
            </w:r>
            <w:r w:rsidR="002731B0" w:rsidRPr="008A2A8D">
              <w:rPr>
                <w:rFonts w:ascii="Arial" w:hAnsi="Arial" w:cs="Arial"/>
                <w:sz w:val="18"/>
              </w:rPr>
              <w:t>OpkrævningFordringPeriodeFraDat</w:t>
            </w:r>
            <w:r w:rsidR="00636423">
              <w:rPr>
                <w:rFonts w:ascii="Arial" w:hAnsi="Arial" w:cs="Arial"/>
                <w:sz w:val="18"/>
              </w:rPr>
              <w: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.OpkrævningFordringPeriodeTil</w:t>
            </w:r>
            <w:r w:rsidR="002731B0" w:rsidRPr="008A2A8D">
              <w:rPr>
                <w:rFonts w:ascii="Arial" w:hAnsi="Arial" w:cs="Arial"/>
                <w:sz w:val="18"/>
              </w:rPr>
              <w:t>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2731B0">
              <w:rPr>
                <w:rFonts w:ascii="Arial" w:hAnsi="Arial" w:cs="Arial"/>
                <w:color w:val="C00000"/>
                <w:sz w:val="18"/>
              </w:rPr>
              <w:t>DMIFordringPeriodeType)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136D7F">
              <w:rPr>
                <w:rFonts w:ascii="Arial" w:hAnsi="Arial" w:cs="Arial"/>
                <w:sz w:val="18"/>
              </w:rPr>
              <w:t xml:space="preserve"> =XXXXXXXX = Konstant SKAT SE-nr</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655E6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p w:rsidR="00655E62" w:rsidRPr="00655E62" w:rsidRDefault="00655E62"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Hvis initering sker fra DMS, så ÅrsagKode default FEJL, gælder også manuel tilbagekaldelse</w:t>
            </w:r>
          </w:p>
        </w:tc>
      </w:tr>
      <w:tr w:rsidR="001F5901" w:rsidTr="001F5901">
        <w:tc>
          <w:tcPr>
            <w:tcW w:w="10345" w:type="dxa"/>
            <w:vAlign w:val="center"/>
          </w:tcPr>
          <w:p w:rsidR="001F5901" w:rsidRDefault="001F5901" w:rsidP="00273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r w:rsidR="002731B0">
              <w:rPr>
                <w:rFonts w:ascii="Arial" w:hAnsi="Arial" w:cs="Arial"/>
                <w:sz w:val="18"/>
              </w:rPr>
              <w:t xml:space="preserve"> = </w:t>
            </w:r>
            <w:r w:rsidR="002731B0" w:rsidRPr="00EC628E">
              <w:rPr>
                <w:rFonts w:ascii="Arial" w:hAnsi="Arial" w:cs="Arial"/>
                <w:color w:val="FF0000"/>
                <w:sz w:val="18"/>
              </w:rPr>
              <w:t>ANDN</w:t>
            </w:r>
            <w:r w:rsidR="002731B0">
              <w:rPr>
                <w:rFonts w:ascii="Arial" w:hAnsi="Arial" w:cs="Arial"/>
                <w:sz w:val="18"/>
              </w:rPr>
              <w:t>, BORD, FEJL, FSKI, HENS, KLAG</w:t>
            </w:r>
          </w:p>
          <w:p w:rsidR="004B0079" w:rsidRPr="00EC628E" w:rsidRDefault="001F5901" w:rsidP="004B0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EC628E">
              <w:rPr>
                <w:rFonts w:ascii="Arial" w:hAnsi="Arial" w:cs="Arial"/>
                <w:sz w:val="18"/>
              </w:rPr>
              <w:t>HovedFordringTilbageÅrsagBegr</w:t>
            </w:r>
            <w:r w:rsidR="002731B0" w:rsidRPr="00EC628E">
              <w:rPr>
                <w:rFonts w:ascii="Arial" w:hAnsi="Arial" w:cs="Arial"/>
                <w:sz w:val="18"/>
              </w:rPr>
              <w:t xml:space="preserve">  </w:t>
            </w:r>
            <w:r w:rsidR="00A23896" w:rsidRPr="00EC628E">
              <w:rPr>
                <w:rFonts w:ascii="Arial" w:hAnsi="Arial" w:cs="Arial"/>
                <w:sz w:val="18"/>
              </w:rPr>
              <w:t>=</w:t>
            </w:r>
            <w:proofErr w:type="gramEnd"/>
            <w:r w:rsidR="00A23896" w:rsidRPr="00EC628E">
              <w:rPr>
                <w:rFonts w:ascii="Arial" w:hAnsi="Arial" w:cs="Arial"/>
                <w:sz w:val="18"/>
              </w:rPr>
              <w:t xml:space="preserve"> </w:t>
            </w:r>
            <w:r w:rsidR="00EC628E" w:rsidRPr="00EC628E">
              <w:rPr>
                <w:rFonts w:ascii="Arial" w:hAnsi="Arial" w:cs="Arial"/>
                <w:sz w:val="18"/>
              </w:rPr>
              <w:t>Sættes blank</w:t>
            </w:r>
            <w:r w:rsidR="00A23896" w:rsidRPr="00EC628E">
              <w:rPr>
                <w:rFonts w:ascii="Arial" w:hAnsi="Arial" w:cs="Arial"/>
                <w:sz w:val="18"/>
              </w:rPr>
              <w:t xml:space="preserve"> </w:t>
            </w:r>
          </w:p>
          <w:p w:rsidR="001F5901" w:rsidRPr="001F5901" w:rsidRDefault="001F5901" w:rsidP="00EC62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C628E">
              <w:rPr>
                <w:rFonts w:ascii="Arial" w:hAnsi="Arial" w:cs="Arial"/>
                <w:color w:val="FF0000"/>
                <w:sz w:val="18"/>
              </w:rPr>
              <w:t>(HovedFordringTilbageÅrsagTekst)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HæftelseBegrænsetBeløbStruktur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(HæftelseBeløbDKK)</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4F1EA8"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sidRPr="004F1EA8">
              <w:rPr>
                <w:rFonts w:ascii="Arial" w:hAnsi="Arial" w:cs="Arial"/>
              </w:rPr>
              <w:t>MFAktionAfvistStruktur</w:t>
            </w:r>
            <w:r w:rsidR="00EC628E" w:rsidRPr="004F1EA8">
              <w:rPr>
                <w:rFonts w:ascii="Arial" w:hAnsi="Arial" w:cs="Arial"/>
              </w:rPr>
              <w:t xml:space="preserve"> </w:t>
            </w:r>
          </w:p>
        </w:tc>
      </w:tr>
      <w:tr w:rsidR="001F5901" w:rsidTr="001F5901">
        <w:tc>
          <w:tcPr>
            <w:tcW w:w="10345" w:type="dxa"/>
            <w:vAlign w:val="center"/>
          </w:tcPr>
          <w:p w:rsidR="00EC628E"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MFAktionAfvistNummer</w:t>
            </w:r>
            <w:r w:rsidR="008A4374" w:rsidRPr="004F1EA8">
              <w:rPr>
                <w:rFonts w:ascii="Arial" w:hAnsi="Arial" w:cs="Arial"/>
                <w:sz w:val="18"/>
              </w:rPr>
              <w:t xml:space="preserve"> </w:t>
            </w:r>
          </w:p>
          <w:p w:rsidR="00EC628E"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MFAktionAfvistTekst</w:t>
            </w:r>
            <w:r w:rsidR="008A4374" w:rsidRPr="004F1EA8">
              <w:rPr>
                <w:rFonts w:ascii="Arial" w:hAnsi="Arial" w:cs="Arial"/>
                <w:sz w:val="18"/>
              </w:rPr>
              <w:t xml:space="preserve">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MFAktionAfvistParamSamling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0 {</w:t>
            </w:r>
          </w:p>
          <w:p w:rsidR="00A23896"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ab/>
              <w:t>MFAktionAfvistParam</w:t>
            </w:r>
            <w:r w:rsidR="00A23896" w:rsidRPr="004F1EA8">
              <w:rPr>
                <w:rFonts w:ascii="Arial" w:hAnsi="Arial" w:cs="Arial"/>
                <w:sz w:val="18"/>
              </w:rPr>
              <w:t xml:space="preserve">.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Afvist årsag: Validering af hvorvidt Transportfordring må opdateres</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MFAktionAfvistNummer: 014</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 xml:space="preserve">Afvist årsag: Transportfordring må ikke være Hovedfordring </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MFAktionAfvistNummer: 015</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MFAktionAfvistParamSamling: MFAktionID, DMIFordringEFIHovedFordringID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Afvist årsag: Fordring ejes ikke af fordringshaver der indberetter</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MFAktionAfvistNummer: 160</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 xml:space="preserve">MFAktionAfvistParamSamling: MFAktionID, DMIFordringHaverID fra indberet, DMIFordringHaverID nr 1 fra </w:t>
            </w:r>
            <w:proofErr w:type="gramStart"/>
            <w:r w:rsidRPr="004F1EA8">
              <w:rPr>
                <w:rFonts w:ascii="Arial" w:hAnsi="Arial" w:cs="Arial"/>
                <w:color w:val="FF0000"/>
                <w:sz w:val="18"/>
              </w:rPr>
              <w:t>fordring ,</w:t>
            </w:r>
            <w:proofErr w:type="gramEnd"/>
            <w:r w:rsidRPr="004F1EA8">
              <w:rPr>
                <w:rFonts w:ascii="Arial" w:hAnsi="Arial" w:cs="Arial"/>
                <w:color w:val="FF0000"/>
                <w:sz w:val="18"/>
              </w:rPr>
              <w:t xml:space="preserve"> (DMIFordringHaverID nr 2 fra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commentRangeStart w:id="3"/>
            <w:commentRangeStart w:id="4"/>
            <w:r w:rsidRPr="004F1EA8">
              <w:rPr>
                <w:rFonts w:ascii="Arial" w:hAnsi="Arial" w:cs="Arial"/>
                <w:color w:val="4BACC6" w:themeColor="accent5"/>
                <w:sz w:val="18"/>
              </w:rPr>
              <w:t>Afvist årsag: Hovedfordring der refereres til findes ikke</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color w:val="4BACC6" w:themeColor="accent5"/>
                <w:sz w:val="18"/>
              </w:rPr>
              <w:t>MFAktionAfvistNummer: 162</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color w:val="4BACC6" w:themeColor="accent5"/>
                <w:sz w:val="18"/>
              </w:rPr>
              <w:t>MFAktionAfvistParamSamling: MFAktionID, DMIFordringEFIHovedFordringID</w:t>
            </w:r>
            <w:commentRangeEnd w:id="3"/>
            <w:r w:rsidR="00C01B29">
              <w:rPr>
                <w:rStyle w:val="Kommentarhenvisning"/>
              </w:rPr>
              <w:commentReference w:id="3"/>
            </w:r>
            <w:commentRangeEnd w:id="4"/>
            <w:r w:rsidR="00BD07F5">
              <w:rPr>
                <w:rStyle w:val="Kommentarhenvisning"/>
              </w:rPr>
              <w:commentReference w:id="4"/>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commentRangeStart w:id="5"/>
            <w:r w:rsidRPr="004F1EA8">
              <w:rPr>
                <w:rFonts w:ascii="Arial" w:hAnsi="Arial" w:cs="Arial"/>
                <w:color w:val="4BACC6" w:themeColor="accent5"/>
                <w:sz w:val="18"/>
              </w:rPr>
              <w:t xml:space="preserve">Afvist årsag: Fordringshavers egen fordring reference findes allerede </w:t>
            </w:r>
            <w:r w:rsidRPr="004F1EA8">
              <w:rPr>
                <w:rFonts w:ascii="Arial" w:hAnsi="Arial" w:cs="Arial"/>
                <w:color w:val="4BACC6" w:themeColor="accent5"/>
                <w:sz w:val="18"/>
              </w:rPr>
              <w:tab/>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color w:val="4BACC6" w:themeColor="accent5"/>
                <w:sz w:val="18"/>
              </w:rPr>
              <w:t>MFAktionAfvistNummer: 163</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color w:val="4BACC6" w:themeColor="accent5"/>
                <w:sz w:val="18"/>
              </w:rPr>
              <w:t>MFAktionAfvistParamSamling: MFAktionID, DMIFordringFordringHaverRef</w:t>
            </w:r>
            <w:commentRangeEnd w:id="5"/>
            <w:r w:rsidR="00BD07F5">
              <w:rPr>
                <w:rStyle w:val="Kommentarhenvisning"/>
              </w:rPr>
              <w:commentReference w:id="5"/>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aktuel </w:t>
            </w:r>
            <w:proofErr w:type="gramStart"/>
            <w:r>
              <w:rPr>
                <w:rFonts w:ascii="Arial" w:hAnsi="Arial" w:cs="Arial"/>
                <w:sz w:val="18"/>
              </w:rPr>
              <w:t>antal,  DMIFordringEFIHovedFordringID</w:t>
            </w:r>
            <w:proofErr w:type="gramEnd"/>
            <w:r>
              <w:rPr>
                <w:rFonts w:ascii="Arial" w:hAnsi="Arial" w:cs="Arial"/>
                <w:sz w:val="18"/>
              </w:rPr>
              <w:t>, MF_DOKUMENT_MAXANTAL_AKTION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Validering: Gyldig transport aftale.  Aftalen skal tilhøre en udbetalende myndighed eller være en rettighedshaveraftale</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MFAktionAfvistNummer: 185</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 xml:space="preserve">MFAktionAfvistParamSamling: </w:t>
            </w:r>
            <w:proofErr w:type="gramStart"/>
            <w:r w:rsidRPr="004F1EA8">
              <w:rPr>
                <w:rFonts w:ascii="Arial" w:hAnsi="Arial" w:cs="Arial"/>
                <w:color w:val="FF0000"/>
                <w:sz w:val="18"/>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procentfordring og skal nedskrives på fordringsniveau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188</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beloebfordeling og skal nedskrives på rettighedshaverniveau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189</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procentfordring og skal opskrives på fordringsniveau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190</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beloebfordeling og skal opskrives på rettighedshaverniveau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191</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fejl i rettighedshaver fordeling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192</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ubegrænset beløb med ikke procentvis fordeling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193</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5621FA">
              <w:rPr>
                <w:rFonts w:ascii="Arial" w:hAnsi="Arial" w:cs="Arial"/>
                <w:color w:val="FF0000"/>
                <w:sz w:val="18"/>
              </w:rPr>
              <w:t>Validering :</w:t>
            </w:r>
            <w:proofErr w:type="gramEnd"/>
            <w:r w:rsidRPr="005621FA">
              <w:rPr>
                <w:rFonts w:ascii="Arial" w:hAnsi="Arial" w:cs="Arial"/>
                <w:color w:val="FF0000"/>
                <w:sz w:val="18"/>
              </w:rPr>
              <w:t xml:space="preserve"> Transport har mere end en ejer</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194</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ingen rettighedshaver med 'modtag penge'-flag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195</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ingen rettighedshaver med 'modtag besked'-flag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196</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En transport fordring var forventet. Transport ændring kræver en transport fordring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197</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Validering: Fordringændring kan ikke udføres på transport</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MFAktionAfvistNummer: 198</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 xml:space="preserve">MFAktionAfvistParamSamling: </w:t>
            </w:r>
            <w:proofErr w:type="gramStart"/>
            <w:r w:rsidRPr="004F1EA8">
              <w:rPr>
                <w:rFonts w:ascii="Arial" w:hAnsi="Arial" w:cs="Arial"/>
                <w:color w:val="FF0000"/>
                <w:sz w:val="18"/>
              </w:rPr>
              <w:t>MFAktionID,   DMIFordringEFIFordringID</w:t>
            </w:r>
            <w:proofErr w:type="gramEnd"/>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4C5FB0" w:rsidRPr="001F5901" w:rsidRDefault="004C5FB0"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EC62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BACC6" w:themeColor="accent5"/>
              </w:rPr>
            </w:pPr>
            <w:r w:rsidRPr="004F1EA8">
              <w:rPr>
                <w:rFonts w:ascii="Arial" w:hAnsi="Arial" w:cs="Arial"/>
              </w:rPr>
              <w:t>MFAktionStruktur</w:t>
            </w:r>
            <w:r w:rsidR="00EC628E" w:rsidRPr="00EC628E">
              <w:rPr>
                <w:rFonts w:ascii="Arial" w:hAnsi="Arial" w:cs="Arial"/>
                <w:color w:val="4BACC6" w:themeColor="accent5"/>
              </w:rPr>
              <w:t xml:space="preserve"> </w:t>
            </w:r>
          </w:p>
        </w:tc>
      </w:tr>
      <w:tr w:rsidR="001F5901" w:rsidTr="001F5901">
        <w:tc>
          <w:tcPr>
            <w:tcW w:w="10345" w:type="dxa"/>
            <w:vAlign w:val="center"/>
          </w:tcPr>
          <w:p w:rsidR="004B630F"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DMIFordringEFIFordringID</w:t>
            </w:r>
          </w:p>
          <w:p w:rsidR="004B630F" w:rsidRPr="004F1EA8" w:rsidRDefault="001F5901" w:rsidP="004B63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DMIFordringEFIHovedFordringID</w:t>
            </w:r>
            <w:r w:rsidR="00E94804" w:rsidRPr="004F1EA8">
              <w:rPr>
                <w:rFonts w:ascii="Arial" w:hAnsi="Arial" w:cs="Arial"/>
                <w:sz w:val="18"/>
              </w:rPr>
              <w:t xml:space="preserve"> </w:t>
            </w:r>
            <w:r w:rsidR="00A23896" w:rsidRPr="004F1EA8">
              <w:rPr>
                <w:rFonts w:ascii="Arial" w:hAnsi="Arial" w:cs="Arial"/>
                <w:sz w:val="18"/>
              </w:rPr>
              <w:t>=</w:t>
            </w:r>
            <w:r w:rsidR="004B630F" w:rsidRPr="004F1EA8">
              <w:rPr>
                <w:rFonts w:ascii="Arial" w:hAnsi="Arial" w:cs="Arial"/>
                <w:sz w:val="18"/>
              </w:rPr>
              <w:t xml:space="preserve"> Hvis DMIFordringEFIFordringID er en hovedfordring sættes </w:t>
            </w:r>
            <w:proofErr w:type="gramStart"/>
            <w:r w:rsidR="004B630F" w:rsidRPr="004F1EA8">
              <w:rPr>
                <w:rFonts w:ascii="Arial" w:hAnsi="Arial" w:cs="Arial"/>
                <w:sz w:val="18"/>
              </w:rPr>
              <w:t>DMIFordringEFIHovedFordringID  lig</w:t>
            </w:r>
            <w:proofErr w:type="gramEnd"/>
            <w:r w:rsidR="004B630F" w:rsidRPr="004F1EA8">
              <w:rPr>
                <w:rFonts w:ascii="Arial" w:hAnsi="Arial" w:cs="Arial"/>
                <w:sz w:val="18"/>
              </w:rPr>
              <w:t xml:space="preserve"> med  DMIFordringEFIFordringID</w:t>
            </w:r>
          </w:p>
          <w:p w:rsidR="004B630F" w:rsidRPr="004F1EA8" w:rsidRDefault="004B630F"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w:t>
            </w:r>
            <w:proofErr w:type="gramStart"/>
            <w:r w:rsidRPr="004F1EA8">
              <w:rPr>
                <w:rFonts w:ascii="Arial" w:hAnsi="Arial" w:cs="Arial"/>
                <w:sz w:val="18"/>
              </w:rPr>
              <w:t>DMIFordringFordringHaverRef)</w:t>
            </w:r>
            <w:r w:rsidR="00E94804" w:rsidRPr="004F1EA8">
              <w:rPr>
                <w:rFonts w:ascii="Arial" w:hAnsi="Arial" w:cs="Arial"/>
                <w:sz w:val="18"/>
              </w:rPr>
              <w:t xml:space="preserve"> </w:t>
            </w:r>
            <w:r w:rsidR="005413E5" w:rsidRPr="004F1EA8">
              <w:rPr>
                <w:rFonts w:ascii="Arial" w:hAnsi="Arial" w:cs="Arial"/>
                <w:sz w:val="18"/>
              </w:rPr>
              <w:t xml:space="preserve">   =</w:t>
            </w:r>
            <w:proofErr w:type="gramEnd"/>
            <w:r w:rsidR="005413E5" w:rsidRPr="004F1EA8">
              <w:rPr>
                <w:rFonts w:ascii="Arial" w:hAnsi="Arial" w:cs="Arial"/>
                <w:sz w:val="18"/>
              </w:rPr>
              <w:t xml:space="preserve"> DMO.OpkrævningFordringID</w:t>
            </w:r>
          </w:p>
          <w:p w:rsidR="00A23896" w:rsidRPr="004F1EA8"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MFAktionID</w:t>
            </w:r>
            <w:r w:rsidR="008A4374" w:rsidRPr="004F1EA8">
              <w:rPr>
                <w:rFonts w:ascii="Arial" w:hAnsi="Arial" w:cs="Arial"/>
                <w:sz w:val="18"/>
              </w:rPr>
              <w:t xml:space="preserve"> </w:t>
            </w:r>
            <w:r w:rsidR="00A23896" w:rsidRPr="004F1EA8">
              <w:rPr>
                <w:rFonts w:ascii="Arial" w:hAnsi="Arial" w:cs="Arial"/>
                <w:sz w:val="18"/>
              </w:rPr>
              <w:t xml:space="preserve">= Skal </w:t>
            </w:r>
            <w:r w:rsidR="009B7188" w:rsidRPr="004F1EA8">
              <w:rPr>
                <w:rFonts w:ascii="Arial" w:hAnsi="Arial" w:cs="Arial"/>
                <w:sz w:val="18"/>
              </w:rPr>
              <w:t>afklares hvorledes den er tænkt anvendt i DMO</w:t>
            </w:r>
            <w:r w:rsidR="00A23896" w:rsidRPr="004F1EA8">
              <w:rPr>
                <w:rFonts w:ascii="Arial" w:hAnsi="Arial" w:cs="Arial"/>
                <w:sz w:val="18"/>
              </w:rPr>
              <w:t xml:space="preserve">. </w:t>
            </w:r>
          </w:p>
          <w:p w:rsidR="001F5901" w:rsidRPr="004F1EA8"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MFAktionKode</w:t>
            </w:r>
            <w:r w:rsidR="008A4374" w:rsidRPr="004F1EA8">
              <w:rPr>
                <w:rFonts w:ascii="Arial" w:hAnsi="Arial" w:cs="Arial"/>
                <w:sz w:val="18"/>
              </w:rPr>
              <w:t xml:space="preserve"> =DMO anvender OPRETFORDRING, AENDRFORDRING, NEDSKRIV, OPSKRIV, TILBAGEKALD</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4F1EA8">
              <w:rPr>
                <w:rFonts w:ascii="Arial" w:hAnsi="Arial" w:cs="Arial"/>
                <w:sz w:val="18"/>
              </w:rPr>
              <w:t>DMIFordringHaverID</w:t>
            </w:r>
            <w:r w:rsidR="008A4374" w:rsidRPr="004F1EA8">
              <w:rPr>
                <w:rFonts w:ascii="Arial" w:hAnsi="Arial" w:cs="Arial"/>
                <w:sz w:val="18"/>
              </w:rPr>
              <w:t xml:space="preserve">  =</w:t>
            </w:r>
            <w:proofErr w:type="gramEnd"/>
            <w:r w:rsidR="008A4374" w:rsidRPr="004F1EA8">
              <w:rPr>
                <w:rFonts w:ascii="Arial" w:hAnsi="Arial" w:cs="Arial"/>
                <w:sz w:val="18"/>
              </w:rPr>
              <w:t xml:space="preserve"> 1002</w:t>
            </w:r>
          </w:p>
          <w:p w:rsidR="001F5901" w:rsidRPr="004F1EA8"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4F1EA8">
              <w:rPr>
                <w:rFonts w:ascii="Arial" w:hAnsi="Arial" w:cs="Arial"/>
                <w:sz w:val="18"/>
              </w:rPr>
              <w:t>MFAktionStatusKode</w:t>
            </w:r>
            <w:r w:rsidR="009B7188" w:rsidRPr="004F1EA8">
              <w:rPr>
                <w:rFonts w:ascii="Arial" w:hAnsi="Arial" w:cs="Arial"/>
                <w:sz w:val="18"/>
              </w:rPr>
              <w:t xml:space="preserve">  =</w:t>
            </w:r>
            <w:proofErr w:type="gramEnd"/>
            <w:r w:rsidR="009B7188" w:rsidRPr="004F1EA8">
              <w:rPr>
                <w:rFonts w:ascii="Arial" w:hAnsi="Arial" w:cs="Arial"/>
                <w:sz w:val="18"/>
              </w:rPr>
              <w:t xml:space="preserve"> [</w:t>
            </w:r>
            <w:r w:rsidR="008A4374" w:rsidRPr="004F1EA8">
              <w:rPr>
                <w:rFonts w:ascii="Arial" w:hAnsi="Arial" w:cs="Arial"/>
                <w:sz w:val="18"/>
              </w:rPr>
              <w:t>MODTAGET</w:t>
            </w:r>
            <w:r w:rsidR="009B7188" w:rsidRPr="004F1EA8">
              <w:rPr>
                <w:rFonts w:ascii="Arial" w:hAnsi="Arial" w:cs="Arial"/>
                <w:sz w:val="18"/>
              </w:rPr>
              <w:t xml:space="preserve"> |</w:t>
            </w:r>
            <w:r w:rsidR="008A4374" w:rsidRPr="004F1EA8">
              <w:rPr>
                <w:rFonts w:ascii="Arial" w:hAnsi="Arial" w:cs="Arial"/>
                <w:sz w:val="18"/>
              </w:rPr>
              <w:t xml:space="preserve"> AFVIST</w:t>
            </w:r>
            <w:r w:rsidR="009B7188" w:rsidRPr="004F1EA8">
              <w:rPr>
                <w:rFonts w:ascii="Arial" w:hAnsi="Arial" w:cs="Arial"/>
                <w:sz w:val="18"/>
              </w:rPr>
              <w:t xml:space="preserve"> ]</w:t>
            </w:r>
          </w:p>
          <w:p w:rsidR="009B7188"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color w:val="FF0000"/>
                <w:sz w:val="18"/>
              </w:rPr>
              <w:t>MFAktionStatusÆndretDato</w:t>
            </w:r>
          </w:p>
          <w:p w:rsidR="001F5901" w:rsidRPr="00EC62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color w:val="FF0000"/>
                <w:sz w:val="18"/>
              </w:rPr>
              <w:t>DMIFordringModtagelseDato</w:t>
            </w:r>
            <w:r w:rsidR="008A4374" w:rsidRPr="00EC628E">
              <w:rPr>
                <w:rFonts w:ascii="Arial" w:hAnsi="Arial" w:cs="Arial"/>
                <w:color w:val="4BACC6" w:themeColor="accent5"/>
                <w:sz w:val="18"/>
              </w:rPr>
              <w:t xml:space="preserve">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 AfvistÅrsagSamling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0{</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ab/>
              <w:t>MFAktionAfvistStruktur</w:t>
            </w:r>
          </w:p>
          <w:p w:rsidR="001F5901" w:rsidRPr="00EC62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er identisk med DMIFordringEFIFordringID for en hovedfordring. For en under fordring vil den referere </w:t>
            </w:r>
            <w:proofErr w:type="gramStart"/>
            <w:r>
              <w:rPr>
                <w:rFonts w:ascii="Arial" w:hAnsi="Arial" w:cs="Arial"/>
                <w:sz w:val="18"/>
              </w:rPr>
              <w:t>hovedfordringens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MFDokumentStruktur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DPDokumentArt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(DPDokumentEksternReference)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 DokumentFormatValg *</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r w:rsidRPr="002731B0">
              <w:rPr>
                <w:rFonts w:ascii="Arial" w:hAnsi="Arial" w:cs="Arial"/>
                <w:color w:val="C00000"/>
                <w:sz w:val="18"/>
              </w:rPr>
              <w:tab/>
            </w:r>
            <w:r w:rsidRPr="002731B0">
              <w:rPr>
                <w:rFonts w:ascii="Arial" w:hAnsi="Arial" w:cs="Arial"/>
                <w:color w:val="C00000"/>
                <w:sz w:val="18"/>
              </w:rPr>
              <w:tab/>
            </w:r>
            <w:r w:rsidRPr="002731B0">
              <w:rPr>
                <w:rFonts w:ascii="Arial" w:hAnsi="Arial" w:cs="Arial"/>
                <w:color w:val="C00000"/>
                <w:sz w:val="18"/>
              </w:rPr>
              <w:tab/>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*DokumentFil*</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DokumentFilType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DokumentFilIndhold</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DokumentNummer</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r w:rsidR="001E47D2">
              <w:rPr>
                <w:rFonts w:ascii="Arial" w:hAnsi="Arial" w:cs="Arial"/>
                <w:sz w:val="18"/>
              </w:rPr>
              <w:t xml:space="preserve"> = DMO</w:t>
            </w:r>
            <w:proofErr w:type="gramStart"/>
            <w:r w:rsidR="001E47D2">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color w:val="FF0000"/>
                <w:sz w:val="18"/>
              </w:rPr>
              <w:t>(LæsDatoTid)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HæftelseForm)</w:t>
            </w:r>
            <w:r w:rsidR="001E47D2">
              <w:rPr>
                <w:rFonts w:ascii="Arial" w:hAnsi="Arial" w:cs="Arial"/>
                <w:sz w:val="18"/>
              </w:rPr>
              <w:t xml:space="preserve">  =</w:t>
            </w:r>
            <w:proofErr w:type="gramEnd"/>
            <w:r w:rsidR="001E47D2">
              <w:rPr>
                <w:rFonts w:ascii="Arial" w:hAnsi="Arial" w:cs="Arial"/>
                <w:sz w:val="18"/>
              </w:rPr>
              <w:t xml:space="preserve"> DMO OpkrævningHæftelseForm</w:t>
            </w:r>
            <w:r w:rsidR="001A72DE">
              <w:rPr>
                <w:rFonts w:ascii="Arial" w:hAnsi="Arial" w:cs="Arial"/>
                <w:sz w:val="18"/>
              </w:rPr>
              <w:t xml:space="preserve"> mappes til SOL, da det pt. er den eneste af inddrivelses hæftelsesformer som er relevante for DMO.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(HæftelseSubsidiær)</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(HæftelseSubsiAutoAfskriv)</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B0F0"/>
                <w:sz w:val="18"/>
              </w:rPr>
            </w:pPr>
            <w:commentRangeStart w:id="6"/>
            <w:r w:rsidRPr="004F1EA8">
              <w:rPr>
                <w:rFonts w:ascii="Arial" w:hAnsi="Arial" w:cs="Arial"/>
                <w:color w:val="00B0F0"/>
                <w:sz w:val="18"/>
              </w:rPr>
              <w:t>(HæftelseStartDato)</w:t>
            </w:r>
            <w:r w:rsidR="001E47D2" w:rsidRPr="004F1EA8">
              <w:rPr>
                <w:rFonts w:ascii="Arial" w:hAnsi="Arial" w:cs="Arial"/>
                <w:color w:val="00B0F0"/>
                <w:sz w:val="18"/>
              </w:rPr>
              <w:t xml:space="preserve"> = DMO</w:t>
            </w:r>
            <w:proofErr w:type="gramStart"/>
            <w:r w:rsidR="001E47D2" w:rsidRPr="004F1EA8">
              <w:rPr>
                <w:rFonts w:ascii="Arial" w:hAnsi="Arial" w:cs="Arial"/>
                <w:color w:val="00B0F0"/>
                <w:sz w:val="18"/>
              </w:rPr>
              <w:t>.OpkrævningHæftelseStartDato</w:t>
            </w:r>
            <w:proofErr w:type="gramEnd"/>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B0F0"/>
                <w:sz w:val="18"/>
              </w:rPr>
            </w:pPr>
            <w:r w:rsidRPr="004F1EA8">
              <w:rPr>
                <w:rFonts w:ascii="Arial" w:hAnsi="Arial" w:cs="Arial"/>
                <w:color w:val="00B0F0"/>
                <w:sz w:val="18"/>
              </w:rPr>
              <w:t>(HæftelseSlutDato)</w:t>
            </w:r>
            <w:r w:rsidR="001E47D2" w:rsidRPr="004F1EA8">
              <w:rPr>
                <w:rFonts w:ascii="Arial" w:hAnsi="Arial" w:cs="Arial"/>
                <w:color w:val="00B0F0"/>
                <w:sz w:val="18"/>
              </w:rPr>
              <w:t xml:space="preserve"> = DMO. OpkrævningHæftelseSlutDato</w:t>
            </w:r>
            <w:bookmarkStart w:id="7" w:name="_GoBack"/>
            <w:bookmarkEnd w:id="7"/>
            <w:commentRangeEnd w:id="6"/>
            <w:r w:rsidR="004340CD">
              <w:rPr>
                <w:rStyle w:val="Kommentarhenvisning"/>
              </w:rPr>
              <w:commentReference w:id="6"/>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 ValgHæftelse *</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HæftelseProcent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HæftelseBeløbStruktur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 ValgHæftelseBegrænset *</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HæftelseBegrænsetProcent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HæftelseBegrænsetBeløbStruktur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4F1EA8">
              <w:rPr>
                <w:rFonts w:ascii="Arial" w:hAnsi="Arial" w:cs="Arial"/>
                <w:color w:val="4F81BD" w:themeColor="accent1"/>
                <w:sz w:val="18"/>
              </w:rPr>
              <w:t>)</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4F1EA8">
              <w:rPr>
                <w:rFonts w:ascii="Arial" w:hAnsi="Arial" w:cs="Arial"/>
                <w:sz w:val="18"/>
              </w:rPr>
              <w:t>(HæftelseForældelseDato)</w:t>
            </w:r>
            <w:r w:rsidR="005B5E07" w:rsidRPr="004F1EA8">
              <w:rPr>
                <w:rFonts w:ascii="Arial" w:hAnsi="Arial" w:cs="Arial"/>
                <w:sz w:val="18"/>
              </w:rPr>
              <w:t xml:space="preserve"> </w:t>
            </w:r>
            <w:proofErr w:type="gramStart"/>
            <w:r w:rsidR="005B5E07" w:rsidRPr="004F1EA8">
              <w:rPr>
                <w:rFonts w:ascii="Arial" w:hAnsi="Arial" w:cs="Arial"/>
                <w:sz w:val="18"/>
              </w:rPr>
              <w:t>= .</w:t>
            </w:r>
            <w:proofErr w:type="gramEnd"/>
            <w:r w:rsidR="00217FC6" w:rsidRPr="00217FC6">
              <w:t xml:space="preserve"> </w:t>
            </w:r>
            <w:r w:rsidR="00217FC6" w:rsidRPr="004F1EA8">
              <w:rPr>
                <w:rFonts w:ascii="Arial" w:hAnsi="Arial" w:cs="Arial"/>
                <w:sz w:val="18"/>
              </w:rPr>
              <w:t>OpkrævningFordringForældelseDato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(HæftelseUnderBobehandling)</w:t>
            </w:r>
          </w:p>
          <w:p w:rsidR="00AE398B" w:rsidRPr="004F1EA8" w:rsidRDefault="001F5901"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(HæftelseOpkMyndRykkerDato1)</w:t>
            </w:r>
            <w:r w:rsidR="005B5E07" w:rsidRPr="004F1EA8">
              <w:rPr>
                <w:rFonts w:ascii="Arial" w:hAnsi="Arial" w:cs="Arial"/>
                <w:sz w:val="18"/>
              </w:rPr>
              <w:t xml:space="preserve"> = </w:t>
            </w:r>
            <w:r w:rsidR="00AE398B" w:rsidRPr="004F1EA8">
              <w:rPr>
                <w:rFonts w:ascii="Arial" w:hAnsi="Arial" w:cs="Arial"/>
                <w:sz w:val="18"/>
              </w:rPr>
              <w:t xml:space="preserve">"1: Rykkerdato på fordring for primærhæfter som er rykket fra DMO= den dato hvor DMO sender rykkeren til A&amp;D(print) </w:t>
            </w:r>
          </w:p>
          <w:p w:rsidR="00AE398B" w:rsidRPr="004F1EA8"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2: Rykkerdato på fordring for sekundærhæfter som er rykket i DMO= den dato hvor DMO sender rykkeren til A&amp;D(print)</w:t>
            </w:r>
          </w:p>
          <w:p w:rsidR="00AE398B" w:rsidRPr="00AE398B"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4F1EA8">
              <w:rPr>
                <w:rFonts w:ascii="Arial" w:hAnsi="Arial" w:cs="Arial"/>
                <w:sz w:val="18"/>
              </w:rPr>
              <w:t xml:space="preserve">3: Rykkerdato på fordringer som ikke rykkes i DMO før overdragelse til EFI(der </w:t>
            </w:r>
            <w:proofErr w:type="gramStart"/>
            <w:r w:rsidRPr="004F1EA8">
              <w:rPr>
                <w:rFonts w:ascii="Arial" w:hAnsi="Arial" w:cs="Arial"/>
                <w:sz w:val="18"/>
              </w:rPr>
              <w:t>er  forvejen</w:t>
            </w:r>
            <w:proofErr w:type="gramEnd"/>
            <w:r w:rsidRPr="004F1EA8">
              <w:rPr>
                <w:rFonts w:ascii="Arial" w:hAnsi="Arial" w:cs="Arial"/>
                <w:sz w:val="18"/>
              </w:rPr>
              <w:t xml:space="preserve"> fordringer overdraget fra DMO til inddrivelse)=Dato for overdragelse til inddrivelse</w:t>
            </w:r>
            <w:r w:rsidRPr="00AE398B">
              <w:rPr>
                <w:rFonts w:ascii="Arial" w:hAnsi="Arial" w:cs="Arial"/>
                <w:color w:val="4F81BD" w:themeColor="accent1"/>
                <w:sz w:val="18"/>
              </w:rPr>
              <w:t>.</w:t>
            </w:r>
          </w:p>
          <w:p w:rsidR="00AE398B" w:rsidRPr="004F1EA8"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MFFordringIndberet beskriver HæftelseOpkMyndRykkerDato1 og HæftelseOpkMyndRykkerDato2. DMO vil kun skulle anvende HæftelseOpkMyndRykkerDato1."</w:t>
            </w:r>
          </w:p>
          <w:p w:rsidR="00AE398B" w:rsidRPr="004F1EA8"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(HæftelseOpkMyndRykkerDato2)</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*HæftelseKommentar*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MFNoteStruktur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FF0000"/>
                <w:sz w:val="18"/>
              </w:rPr>
              <w:t>)</w:t>
            </w:r>
            <w:r>
              <w:rPr>
                <w:rFonts w:ascii="Arial" w:hAnsi="Arial" w:cs="Arial"/>
                <w:sz w:val="18"/>
              </w:rPr>
              <w:tab/>
            </w:r>
            <w:r>
              <w:rPr>
                <w:rFonts w:ascii="Arial" w:hAnsi="Arial" w:cs="Arial"/>
                <w:sz w:val="18"/>
              </w:rPr>
              <w:tab/>
            </w:r>
            <w:r>
              <w:rPr>
                <w:rFonts w:ascii="Arial" w:hAnsi="Arial" w:cs="Arial"/>
                <w:sz w:val="18"/>
              </w:rPr>
              <w:tab/>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0000" w:themeColor="text1"/>
                <w:sz w:val="18"/>
              </w:rPr>
            </w:pPr>
            <w:r w:rsidRPr="001E47D2">
              <w:rPr>
                <w:rFonts w:ascii="Arial" w:hAnsi="Arial" w:cs="Arial"/>
                <w:color w:val="000000" w:themeColor="text1"/>
                <w:sz w:val="18"/>
              </w:rPr>
              <w:t>HæftelseDom</w:t>
            </w:r>
            <w:r w:rsidR="001E47D2">
              <w:rPr>
                <w:rFonts w:ascii="Arial" w:hAnsi="Arial" w:cs="Arial"/>
                <w:color w:val="000000" w:themeColor="text1"/>
                <w:sz w:val="18"/>
              </w:rPr>
              <w:t xml:space="preserve"> = Konstant = Nej</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(HæftelseDomDato)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(HæftelseForlig)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C00000"/>
                <w:sz w:val="18"/>
              </w:rPr>
              <w:t>(HæftelseForligDato)</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VirksomhedSENummer</w:t>
            </w:r>
            <w:r w:rsidR="002731B0">
              <w:rPr>
                <w:rFonts w:ascii="Arial" w:hAnsi="Arial" w:cs="Arial"/>
                <w:sz w:val="18"/>
              </w:rPr>
              <w:t xml:space="preserve"> </w:t>
            </w:r>
            <w:r w:rsidR="00E93E19">
              <w:rPr>
                <w:rFonts w:ascii="Arial" w:hAnsi="Arial" w:cs="Arial"/>
                <w:sz w:val="18"/>
              </w:rPr>
              <w:t xml:space="preserve"> =</w:t>
            </w:r>
            <w:proofErr w:type="gramEnd"/>
            <w:r w:rsidR="00E93E19">
              <w:rPr>
                <w:rFonts w:ascii="Arial" w:hAnsi="Arial" w:cs="Arial"/>
                <w:sz w:val="18"/>
              </w:rPr>
              <w:t xml:space="preserve"> DMO.KundeNummer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896641">
              <w:rPr>
                <w:rFonts w:ascii="Arial" w:hAnsi="Arial" w:cs="Arial"/>
                <w:color w:val="FF0000"/>
                <w:sz w:val="18"/>
              </w:rPr>
              <w:t>EFIAlternativKontaktStruktu</w:t>
            </w:r>
            <w:r>
              <w:rPr>
                <w:rFonts w:ascii="Arial" w:hAnsi="Arial" w:cs="Arial"/>
                <w:sz w:val="18"/>
              </w:rPr>
              <w:t>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hæftere </w:t>
            </w:r>
            <w:proofErr w:type="gramStart"/>
            <w:r>
              <w:rPr>
                <w:rFonts w:ascii="Arial" w:hAnsi="Arial" w:cs="Arial"/>
                <w:sz w:val="18"/>
              </w:rPr>
              <w:t xml:space="preserve">(kunder ) </w:t>
            </w:r>
            <w:proofErr w:type="gramEnd"/>
            <w:r>
              <w:rPr>
                <w:rFonts w:ascii="Arial" w:hAnsi="Arial" w:cs="Arial"/>
                <w:sz w:val="18"/>
              </w:rPr>
              <w:t>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r w:rsidR="00F96098">
              <w:rPr>
                <w:rFonts w:ascii="Arial" w:hAnsi="Arial" w:cs="Arial"/>
                <w:sz w:val="18"/>
              </w:rPr>
              <w:t xml:space="preserve"> = DMO</w:t>
            </w:r>
            <w:proofErr w:type="gramStart"/>
            <w:r w:rsidR="00F96098">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D7ED3">
              <w:rPr>
                <w:rFonts w:ascii="Arial" w:hAnsi="Arial" w:cs="Arial"/>
                <w:sz w:val="18"/>
              </w:rPr>
              <w:t>(</w:t>
            </w:r>
            <w:proofErr w:type="gramStart"/>
            <w:r w:rsidRPr="00DD7ED3">
              <w:rPr>
                <w:rFonts w:ascii="Arial" w:hAnsi="Arial" w:cs="Arial"/>
                <w:sz w:val="18"/>
              </w:rPr>
              <w:t>FordringNedskrivningVirkningFra)</w:t>
            </w:r>
            <w:r w:rsidR="00F96098" w:rsidRPr="00DD7ED3">
              <w:rPr>
                <w:rFonts w:ascii="Arial" w:hAnsi="Arial" w:cs="Arial"/>
                <w:sz w:val="18"/>
              </w:rPr>
              <w:t xml:space="preserve"> </w:t>
            </w:r>
            <w:r w:rsidR="00DD7ED3" w:rsidRPr="00DD7ED3">
              <w:rPr>
                <w:rFonts w:ascii="Arial" w:hAnsi="Arial" w:cs="Arial"/>
                <w:sz w:val="18"/>
              </w:rPr>
              <w:t xml:space="preserve"> =</w:t>
            </w:r>
            <w:proofErr w:type="gramEnd"/>
            <w:r w:rsidR="00DD7ED3" w:rsidRPr="00DD7ED3">
              <w:rPr>
                <w:rFonts w:ascii="Arial" w:hAnsi="Arial" w:cs="Arial"/>
                <w:sz w:val="18"/>
              </w:rPr>
              <w:t xml:space="preserve"> DMO.OpkrævningIndbetalingBogføringDato</w:t>
            </w:r>
          </w:p>
          <w:p w:rsidR="008C25DD"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1F5901" w:rsidRPr="001F5901"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r w:rsidR="00802C01">
              <w:rPr>
                <w:rFonts w:ascii="Arial" w:hAnsi="Arial" w:cs="Arial"/>
                <w:sz w:val="18"/>
              </w:rPr>
              <w:t xml:space="preserve"> </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C5408E">
              <w:rPr>
                <w:rFonts w:ascii="Arial" w:hAnsi="Arial" w:cs="Arial"/>
                <w:color w:val="FF0000"/>
              </w:rPr>
              <w:t>MFNoteStruktur</w:t>
            </w:r>
          </w:p>
        </w:tc>
      </w:tr>
      <w:tr w:rsidR="001F5901" w:rsidTr="001F5901">
        <w:tc>
          <w:tcPr>
            <w:tcW w:w="10345" w:type="dxa"/>
            <w:vAlign w:val="center"/>
          </w:tcPr>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(MFNoteOprettetTidspunkt)</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(MFNoteOprettetAf)</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(MFFordringEksternReference)</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MFNoteTekst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1F5901" w:rsidTr="00DD7ED3">
        <w:tc>
          <w:tcPr>
            <w:tcW w:w="10345" w:type="dxa"/>
            <w:shd w:val="clear" w:color="auto" w:fill="auto"/>
            <w:vAlign w:val="center"/>
          </w:tcPr>
          <w:p w:rsidR="001F5901" w:rsidRDefault="001F5901" w:rsidP="00422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422AFA">
              <w:rPr>
                <w:rFonts w:ascii="Arial" w:hAnsi="Arial" w:cs="Arial"/>
                <w:sz w:val="18"/>
              </w:rPr>
              <w:t xml:space="preserve"> = DMO anvender INDR: Inddrivelsesfordring, MODR: Modregningsfordring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r w:rsidR="008A2A8D">
              <w:rPr>
                <w:rFonts w:ascii="Arial" w:hAnsi="Arial" w:cs="Arial"/>
                <w:sz w:val="18"/>
              </w:rPr>
              <w:t xml:space="preserve"> = Uddrages fra DMO</w:t>
            </w:r>
            <w:proofErr w:type="gramStart"/>
            <w:r w:rsidR="008A2A8D">
              <w:rPr>
                <w:rFonts w:ascii="Arial" w:hAnsi="Arial" w:cs="Arial"/>
                <w:sz w:val="18"/>
              </w:rPr>
              <w:t>.</w:t>
            </w:r>
            <w:r w:rsidR="00422AFA">
              <w:rPr>
                <w:rFonts w:ascii="Arial" w:hAnsi="Arial" w:cs="Arial"/>
                <w:sz w:val="18"/>
              </w:rPr>
              <w:t>OpkrævningFordringTypeID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r w:rsidR="00F51D9D">
              <w:rPr>
                <w:rFonts w:ascii="Arial" w:hAnsi="Arial" w:cs="Arial"/>
                <w:sz w:val="18"/>
              </w:rPr>
              <w:t xml:space="preserve">  = DMO</w:t>
            </w:r>
            <w:proofErr w:type="gramStart"/>
            <w:r w:rsidR="00F51D9D">
              <w:rPr>
                <w:rFonts w:ascii="Arial" w:hAnsi="Arial" w:cs="Arial"/>
                <w:sz w:val="18"/>
              </w:rPr>
              <w:t>.OpkrævningFordringID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r w:rsidR="00F51D9D">
              <w:rPr>
                <w:rFonts w:ascii="Arial" w:hAnsi="Arial" w:cs="Arial"/>
                <w:sz w:val="18"/>
              </w:rPr>
              <w:t xml:space="preserve"> </w:t>
            </w:r>
            <w:proofErr w:type="gramStart"/>
            <w:r w:rsidR="00F51D9D">
              <w:rPr>
                <w:rFonts w:ascii="Arial" w:hAnsi="Arial" w:cs="Arial"/>
                <w:sz w:val="18"/>
              </w:rPr>
              <w:t>=  DMO</w:t>
            </w:r>
            <w:proofErr w:type="gramEnd"/>
            <w:r w:rsidR="00F51D9D">
              <w:rPr>
                <w:rFonts w:ascii="Arial" w:hAnsi="Arial" w:cs="Arial"/>
                <w:sz w:val="18"/>
              </w:rPr>
              <w:t>.</w:t>
            </w:r>
            <w:r w:rsidR="00F51D9D" w:rsidRPr="00F51D9D">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r w:rsidR="00F51D9D">
              <w:rPr>
                <w:rFonts w:ascii="Arial" w:hAnsi="Arial" w:cs="Arial"/>
                <w:sz w:val="18"/>
              </w:rPr>
              <w:t xml:space="preserve"> =</w:t>
            </w:r>
            <w:r w:rsidR="00F51D9D">
              <w:t xml:space="preserve"> </w:t>
            </w:r>
            <w:r w:rsidR="00384B35">
              <w:rPr>
                <w:rFonts w:ascii="Arial" w:hAnsi="Arial" w:cs="Arial"/>
                <w:sz w:val="18"/>
              </w:rPr>
              <w:t>Oprindelig DMIFordringEFIFordringId – Grundlag for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DMIFordringFordringHaverBeskr)</w:t>
            </w:r>
            <w:r w:rsidR="00F51D9D">
              <w:rPr>
                <w:rFonts w:ascii="Arial" w:hAnsi="Arial" w:cs="Arial"/>
                <w:sz w:val="18"/>
              </w:rPr>
              <w:t xml:space="preserve">  =</w:t>
            </w:r>
            <w:proofErr w:type="gramEnd"/>
            <w:r w:rsidR="00F51D9D">
              <w:rPr>
                <w:rFonts w:ascii="Arial" w:hAnsi="Arial" w:cs="Arial"/>
                <w:sz w:val="18"/>
              </w:rPr>
              <w:t xml:space="preserve"> </w:t>
            </w:r>
            <w:r w:rsidR="00B723FC">
              <w:rPr>
                <w:rFonts w:ascii="Arial" w:hAnsi="Arial" w:cs="Arial"/>
                <w:sz w:val="18"/>
              </w:rPr>
              <w:t xml:space="preserve">første 100 char af </w:t>
            </w:r>
            <w:r w:rsidR="00F51D9D">
              <w:rPr>
                <w:rFonts w:ascii="Arial" w:hAnsi="Arial" w:cs="Arial"/>
                <w:sz w:val="18"/>
              </w:rPr>
              <w:t xml:space="preserve"> DMO.</w:t>
            </w:r>
            <w:r w:rsidR="00F51D9D" w:rsidRPr="00F51D9D">
              <w:rPr>
                <w:rFonts w:ascii="Arial" w:hAnsi="Arial" w:cs="Arial"/>
                <w:sz w:val="18"/>
              </w:rPr>
              <w:t>OpkrævningFordringKommentar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51D9D">
              <w:rPr>
                <w:rFonts w:ascii="Arial" w:hAnsi="Arial" w:cs="Arial"/>
                <w:color w:val="FF0000"/>
                <w:sz w:val="18"/>
              </w:rPr>
              <w:t>(DMIFordringModtagelseDato)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r w:rsidR="00F51D9D">
              <w:rPr>
                <w:rFonts w:ascii="Arial" w:hAnsi="Arial" w:cs="Arial"/>
                <w:sz w:val="18"/>
              </w:rPr>
              <w:t xml:space="preserve"> = DMO</w:t>
            </w:r>
            <w:proofErr w:type="gramStart"/>
            <w:r w:rsidR="00F51D9D">
              <w:rPr>
                <w:rFonts w:ascii="Arial" w:hAnsi="Arial" w:cs="Arial"/>
                <w:sz w:val="18"/>
              </w:rPr>
              <w:t>.</w:t>
            </w:r>
            <w:r w:rsidR="00F51D9D" w:rsidRPr="00F51D9D">
              <w:rPr>
                <w:rFonts w:ascii="Arial" w:hAnsi="Arial" w:cs="Arial"/>
                <w:sz w:val="18"/>
              </w:rPr>
              <w:t>OpkrævningFordringStiftelseDato</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r w:rsidR="00F51D9D">
              <w:rPr>
                <w:rFonts w:ascii="Arial" w:hAnsi="Arial" w:cs="Arial"/>
                <w:sz w:val="18"/>
              </w:rPr>
              <w:t xml:space="preserve"> = DMO.</w:t>
            </w:r>
            <w:r w:rsidR="00F51D9D">
              <w:t xml:space="preserve"> </w:t>
            </w:r>
            <w:r w:rsidR="00F51D9D" w:rsidRPr="00F51D9D">
              <w:rPr>
                <w:rFonts w:ascii="Arial" w:hAnsi="Arial" w:cs="Arial"/>
                <w:sz w:val="18"/>
              </w:rPr>
              <w:t>OpkrævningFordringForfaldDato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r w:rsidR="00F51D9D">
              <w:rPr>
                <w:rFonts w:ascii="Arial" w:hAnsi="Arial" w:cs="Arial"/>
                <w:sz w:val="18"/>
              </w:rPr>
              <w:t xml:space="preserve"> = DMO</w:t>
            </w:r>
            <w:proofErr w:type="gramStart"/>
            <w:r w:rsidR="00F51D9D">
              <w:rPr>
                <w:rFonts w:ascii="Arial" w:hAnsi="Arial" w:cs="Arial"/>
                <w:sz w:val="18"/>
              </w:rPr>
              <w:t>.DatoValg</w:t>
            </w:r>
            <w:proofErr w:type="gramEnd"/>
            <w:r w:rsidR="00F51D9D">
              <w:rPr>
                <w:rFonts w:ascii="Arial" w:hAnsi="Arial" w:cs="Arial"/>
                <w:sz w:val="18"/>
              </w:rPr>
              <w:t>.</w:t>
            </w:r>
            <w:r w:rsidR="00F51D9D">
              <w:t xml:space="preserve"> </w:t>
            </w:r>
            <w:r w:rsidR="00F51D9D" w:rsidRPr="00F51D9D">
              <w:rPr>
                <w:rFonts w:ascii="Arial" w:hAnsi="Arial" w:cs="Arial"/>
                <w:sz w:val="18"/>
              </w:rPr>
              <w:t>OpkrævningFordringSidsteRettidigBetalingDato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r w:rsidR="00F51D9D">
              <w:rPr>
                <w:rFonts w:ascii="Arial" w:hAnsi="Arial" w:cs="Arial"/>
                <w:sz w:val="18"/>
              </w:rPr>
              <w:t xml:space="preserve"> = </w:t>
            </w:r>
            <w:r w:rsidR="008A2A8D">
              <w:rPr>
                <w:rFonts w:ascii="Arial" w:hAnsi="Arial" w:cs="Arial"/>
                <w:sz w:val="18"/>
              </w:rPr>
              <w:t>DMO</w:t>
            </w:r>
            <w:proofErr w:type="gramStart"/>
            <w:r w:rsidR="008A2A8D">
              <w:rPr>
                <w:rFonts w:ascii="Arial" w:hAnsi="Arial" w:cs="Arial"/>
                <w:sz w:val="18"/>
              </w:rPr>
              <w:t>.</w:t>
            </w:r>
            <w:r w:rsidR="00F51D9D" w:rsidRPr="00F51D9D">
              <w:rPr>
                <w:rFonts w:ascii="Arial" w:hAnsi="Arial" w:cs="Arial"/>
                <w:sz w:val="18"/>
              </w:rPr>
              <w:t>OpkrævningFordringBeløb</w:t>
            </w:r>
            <w:proofErr w:type="gramEnd"/>
            <w:r w:rsidR="00F51D9D">
              <w:rPr>
                <w:rFonts w:ascii="Arial" w:hAnsi="Arial" w:cs="Arial"/>
                <w:sz w:val="18"/>
              </w:rPr>
              <w:t xml:space="preserve"> og </w:t>
            </w:r>
            <w:r w:rsidR="008A2A8D">
              <w:rPr>
                <w:rFonts w:ascii="Arial" w:hAnsi="Arial" w:cs="Arial"/>
                <w:sz w:val="18"/>
              </w:rPr>
              <w:t>DMO.</w:t>
            </w:r>
            <w:r w:rsidR="00F51D9D">
              <w:rPr>
                <w:rFonts w:ascii="Arial" w:hAnsi="Arial" w:cs="Arial"/>
                <w:sz w:val="18"/>
              </w:rPr>
              <w:t xml:space="preserve">ValutaOplysningKode </w:t>
            </w:r>
            <w:r w:rsidR="008A2A8D">
              <w:rPr>
                <w:rFonts w:ascii="Arial" w:hAnsi="Arial" w:cs="Arial"/>
                <w:sz w:val="18"/>
              </w:rPr>
              <w:t xml:space="preserve"> - Bemærk ikke betalt andel af fordringen.</w:t>
            </w:r>
          </w:p>
          <w:p w:rsidR="006D471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r w:rsidR="008A2A8D">
              <w:rPr>
                <w:rFonts w:ascii="Arial" w:hAnsi="Arial" w:cs="Arial"/>
                <w:sz w:val="18"/>
              </w:rPr>
              <w:t xml:space="preserve"> = sættes hvis DMO</w:t>
            </w:r>
            <w:proofErr w:type="gramStart"/>
            <w:r w:rsidR="008A2A8D">
              <w:rPr>
                <w:rFonts w:ascii="Arial" w:hAnsi="Arial" w:cs="Arial"/>
                <w:sz w:val="18"/>
              </w:rPr>
              <w:t>.</w:t>
            </w:r>
            <w:r w:rsidR="008A2A8D" w:rsidRPr="008A2A8D">
              <w:rPr>
                <w:rFonts w:ascii="Arial" w:hAnsi="Arial" w:cs="Arial"/>
                <w:sz w:val="18"/>
              </w:rPr>
              <w:t>OpkrævningFordringArt</w:t>
            </w:r>
            <w:proofErr w:type="gramEnd"/>
            <w:r w:rsidR="008A2A8D">
              <w:rPr>
                <w:rFonts w:ascii="Arial" w:hAnsi="Arial" w:cs="Arial"/>
                <w:sz w:val="18"/>
              </w:rPr>
              <w:t xml:space="preserve"> =FF</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(MFFordringPåklaget)</w:t>
            </w:r>
          </w:p>
          <w:p w:rsidR="001F5901" w:rsidRPr="0065140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5140C">
              <w:rPr>
                <w:rFonts w:ascii="Arial" w:hAnsi="Arial" w:cs="Arial"/>
                <w:sz w:val="18"/>
              </w:rPr>
              <w:t>EFIKundeArrest</w:t>
            </w:r>
            <w:r w:rsidR="0065140C" w:rsidRPr="0065140C">
              <w:rPr>
                <w:rFonts w:ascii="Arial" w:hAnsi="Arial" w:cs="Arial"/>
                <w:sz w:val="18"/>
              </w:rPr>
              <w:t xml:space="preserve"> = Nej</w:t>
            </w:r>
            <w:r w:rsidR="0065140C">
              <w:rPr>
                <w:rFonts w:ascii="Arial" w:hAnsi="Arial" w:cs="Arial"/>
                <w:sz w:val="18"/>
              </w:rPr>
              <w:t xml:space="preserve"> - Konstant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r w:rsidR="008A2A8D">
              <w:rPr>
                <w:rFonts w:ascii="Arial" w:hAnsi="Arial" w:cs="Arial"/>
                <w:sz w:val="18"/>
              </w:rPr>
              <w:t xml:space="preserve"> = DMO</w:t>
            </w:r>
            <w:proofErr w:type="gramStart"/>
            <w:r w:rsidR="008A2A8D">
              <w:rPr>
                <w:rFonts w:ascii="Arial" w:hAnsi="Arial" w:cs="Arial"/>
                <w:sz w:val="18"/>
              </w:rPr>
              <w:t>.</w:t>
            </w:r>
            <w:r w:rsidR="008A2A8D" w:rsidRPr="00F51D9D">
              <w:rPr>
                <w:rFonts w:ascii="Arial" w:hAnsi="Arial" w:cs="Arial"/>
                <w:sz w:val="18"/>
              </w:rPr>
              <w:t>OpkrævningFordringBeløb</w:t>
            </w:r>
            <w:proofErr w:type="gramEnd"/>
            <w:r w:rsidR="008A2A8D">
              <w:rPr>
                <w:rFonts w:ascii="Arial" w:hAnsi="Arial" w:cs="Arial"/>
                <w:sz w:val="18"/>
              </w:rPr>
              <w:t xml:space="preserve"> og DMO.ValutaOplysningKode  - Både betalt og ubetalt andel af fordring.</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 SagsbemærkningSamling *</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0{</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MFNoteStruktur</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 DokumentSamling *</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0{</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MFDokumentStruktur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RenteValgStruktur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r w:rsidR="008A2A8D">
              <w:rPr>
                <w:rFonts w:ascii="Arial" w:hAnsi="Arial" w:cs="Arial"/>
                <w:sz w:val="18"/>
              </w:rPr>
              <w:t xml:space="preserve"> = 1002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r w:rsidR="005B5E07">
              <w:rPr>
                <w:rFonts w:ascii="Arial" w:hAnsi="Arial" w:cs="Arial"/>
                <w:sz w:val="18"/>
              </w:rPr>
              <w:t xml:space="preserve"> – Første forekomst er primær hæfter – følgende er medhæftere.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A4374">
              <w:rPr>
                <w:rFonts w:ascii="Arial" w:hAnsi="Arial" w:cs="Arial"/>
                <w:color w:val="FF0000"/>
              </w:rPr>
              <w:t>MFOpretTransportStruktur</w:t>
            </w: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DMIFordringFordringArtKode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(DMIFordringModtagelseDato)</w:t>
            </w:r>
            <w:r w:rsidRPr="008A4374">
              <w:rPr>
                <w:rFonts w:ascii="Arial" w:hAnsi="Arial" w:cs="Arial"/>
                <w:color w:val="FF0000"/>
                <w:sz w:val="18"/>
              </w:rPr>
              <w:tab/>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(DMIFordringFordringHaverRef)</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EFIKundeIdentStruktur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FordringBeløbStruktur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TransportUdlægUbegrænset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MyndighedUdbetalingNKSNr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MyndighedUdbetalingPeriodeStruktur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(TransportUdlægAcceptDato)</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xml:space="preserv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 TransportDokument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r>
            <w:r w:rsidRPr="008A4374">
              <w:rPr>
                <w:rFonts w:ascii="Arial" w:hAnsi="Arial" w:cs="Arial"/>
                <w:color w:val="FF0000"/>
                <w:sz w:val="18"/>
              </w:rPr>
              <w:tab/>
              <w:t>MFDokumentStruktur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TransportRettighedshaverListe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1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MFTransportRettighedshaverStruktur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1F5901" w:rsidTr="001F5901">
        <w:tc>
          <w:tcPr>
            <w:tcW w:w="10345" w:type="dxa"/>
            <w:vAlign w:val="center"/>
          </w:tcPr>
          <w:p w:rsidR="001F5901" w:rsidRPr="008F275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r w:rsidR="008C25DD">
              <w:rPr>
                <w:rFonts w:ascii="Arial" w:hAnsi="Arial" w:cs="Arial"/>
                <w:sz w:val="18"/>
              </w:rPr>
              <w:t xml:space="preserve"> = DMO</w:t>
            </w:r>
            <w:proofErr w:type="gramStart"/>
            <w:r w:rsidR="008C25DD">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w:t>
            </w:r>
            <w:r w:rsidRPr="00802C01">
              <w:rPr>
                <w:rFonts w:ascii="Arial" w:hAnsi="Arial" w:cs="Arial"/>
                <w:sz w:val="18"/>
              </w:rPr>
              <w:t>FordringOpskrivningVirkningFra)</w:t>
            </w:r>
            <w:r w:rsidR="00802C01">
              <w:rPr>
                <w:rFonts w:ascii="Arial" w:hAnsi="Arial" w:cs="Arial"/>
                <w:sz w:val="18"/>
              </w:rPr>
              <w:t xml:space="preserve"> =</w:t>
            </w:r>
            <w:r w:rsidR="00802C01">
              <w:t xml:space="preserve"> </w:t>
            </w:r>
            <w:r w:rsidR="00802C01" w:rsidRPr="00802C01">
              <w:rPr>
                <w:rFonts w:ascii="Arial" w:hAnsi="Arial" w:cs="Arial"/>
                <w:sz w:val="18"/>
              </w:rPr>
              <w:t>OpkrævningFordringBogføringDato</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OpskrivningÅrsagStruktur</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OpskrivningBeløbStruktur</w:t>
            </w:r>
            <w:r w:rsidR="008C25DD" w:rsidRPr="00C5408E">
              <w:rPr>
                <w:rFonts w:ascii="Arial" w:hAnsi="Arial" w:cs="Arial"/>
                <w:sz w:val="18"/>
              </w:rPr>
              <w:t xml:space="preserv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8"/>
            <w:r>
              <w:rPr>
                <w:rFonts w:ascii="Arial" w:hAnsi="Arial" w:cs="Arial"/>
                <w:sz w:val="18"/>
              </w:rPr>
              <w:t xml:space="preserve">Ved angivelse af FordringOpskrivningÅrsagKode = FAST kan man foretage en endelig fastsættelse. </w:t>
            </w:r>
            <w:commentRangeEnd w:id="8"/>
            <w:r w:rsidR="00F2198A">
              <w:rPr>
                <w:rStyle w:val="Kommentarhenvisning"/>
              </w:rPr>
              <w:commentReference w:id="8"/>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1F5901" w:rsidTr="001F5901">
        <w:tc>
          <w:tcPr>
            <w:tcW w:w="10345" w:type="dxa"/>
            <w:vAlign w:val="center"/>
          </w:tcPr>
          <w:p w:rsidR="008A4F99" w:rsidRPr="008A4F9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4F99">
              <w:rPr>
                <w:rFonts w:ascii="Arial" w:hAnsi="Arial" w:cs="Arial"/>
                <w:sz w:val="18"/>
              </w:rPr>
              <w:t>DMIFordringEFIFordringID</w:t>
            </w:r>
            <w:r w:rsidR="008C25DD" w:rsidRPr="008A4F99">
              <w:rPr>
                <w:rFonts w:ascii="Arial" w:hAnsi="Arial" w:cs="Arial"/>
                <w:sz w:val="18"/>
              </w:rPr>
              <w:t xml:space="preserve"> </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sz w:val="18"/>
              </w:rPr>
              <w:t>HovedFordringTilbagekaldÅrsagStruktur</w:t>
            </w:r>
            <w:r w:rsidR="00A23896">
              <w:rPr>
                <w:rFonts w:ascii="Arial" w:hAnsi="Arial" w:cs="Arial"/>
                <w:color w:val="4F81BD" w:themeColor="accent1"/>
                <w:sz w:val="18"/>
              </w:rPr>
              <w:t xml:space="preserve">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 RelateretFordringKategoriListe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commentRangeStart w:id="9"/>
            <w:r w:rsidRPr="004F1EA8">
              <w:rPr>
                <w:rFonts w:ascii="Arial" w:hAnsi="Arial" w:cs="Arial"/>
                <w:color w:val="FF0000"/>
                <w:sz w:val="18"/>
              </w:rPr>
              <w:t>0{</w:t>
            </w:r>
          </w:p>
          <w:p w:rsidR="008C25DD" w:rsidRPr="004F1EA8"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ab/>
              <w:t>DMIFordringTypeKategori</w:t>
            </w:r>
            <w:r w:rsidR="008C25DD" w:rsidRPr="004F1EA8">
              <w:rPr>
                <w:rFonts w:ascii="Arial" w:hAnsi="Arial" w:cs="Arial"/>
                <w:color w:val="FF0000"/>
                <w:sz w:val="18"/>
              </w:rPr>
              <w:t xml:space="preserve"> </w:t>
            </w:r>
            <w:proofErr w:type="gramStart"/>
            <w:r w:rsidR="008C25DD" w:rsidRPr="004F1EA8">
              <w:rPr>
                <w:rFonts w:ascii="Arial" w:hAnsi="Arial" w:cs="Arial"/>
                <w:color w:val="FF0000"/>
                <w:sz w:val="18"/>
              </w:rPr>
              <w:t>= ?</w:t>
            </w:r>
            <w:proofErr w:type="gramEnd"/>
            <w:r w:rsidR="008C25DD" w:rsidRPr="004F1EA8">
              <w:rPr>
                <w:rFonts w:ascii="Arial" w:hAnsi="Arial" w:cs="Arial"/>
                <w:color w:val="FF0000"/>
                <w:sz w:val="18"/>
              </w:rPr>
              <w:t xml:space="preserve"> HF: Hovedfordring, IR: Inddrivelsesrente, IG: Inddrivelsesgebyr, OR: Opkrævningrente, OG: Opkrævningsgebyr</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w:t>
            </w:r>
            <w:commentRangeEnd w:id="9"/>
            <w:r w:rsidR="00146334" w:rsidRPr="004F1EA8">
              <w:rPr>
                <w:rStyle w:val="Kommentarhenvisning"/>
                <w:color w:val="FF0000"/>
              </w:rPr>
              <w:commentReference w:id="9"/>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r w:rsidR="00802C01">
              <w:rPr>
                <w:rFonts w:ascii="Arial" w:hAnsi="Arial" w:cs="Arial"/>
                <w:sz w:val="18"/>
              </w:rPr>
              <w:t xml:space="preserve"> </w:t>
            </w:r>
            <w:proofErr w:type="gramStart"/>
            <w:r w:rsidR="00802C01">
              <w:rPr>
                <w:rFonts w:ascii="Arial" w:hAnsi="Arial" w:cs="Arial"/>
                <w:sz w:val="18"/>
              </w:rPr>
              <w:t>= .</w:t>
            </w:r>
            <w:proofErr w:type="gramEnd"/>
            <w:r w:rsidR="00802C01">
              <w:rPr>
                <w:rFonts w:ascii="Arial" w:hAnsi="Arial" w:cs="Arial"/>
                <w:sz w:val="18"/>
              </w:rPr>
              <w:t>DMO.</w:t>
            </w:r>
            <w:r w:rsidR="00802C01" w:rsidRPr="00802C01">
              <w:rPr>
                <w:rFonts w:ascii="Arial" w:hAnsi="Arial" w:cs="Arial"/>
                <w:sz w:val="18"/>
              </w:rPr>
              <w:t>OpkrævningFordringBogføringDato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r w:rsidR="00802C01">
              <w:rPr>
                <w:rFonts w:ascii="Arial" w:hAnsi="Arial" w:cs="Arial"/>
                <w:sz w:val="18"/>
              </w:rPr>
              <w:t xml:space="preserve"> = Sættes til Ja </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MFTransportRettighedshaverStruktur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EFIKundeIdentStruktur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 (DMIFordringHaverID)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(TransportUdlægRettighedStruktur)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TransportRettighedHaverBesked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TransportRettighedHaverEjer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TransportRettighedHaverModtPen</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TransportRettighedHaverForPrio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*TransportRettighedhaverUdbetalingFordeling*</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TransportRettighedHaverProcent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TransportRettighedHaverBeløbStruktur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gramStart"/>
            <w:r w:rsidRPr="008A4F99">
              <w:rPr>
                <w:rFonts w:ascii="Arial" w:hAnsi="Arial" w:cs="Arial"/>
                <w:sz w:val="18"/>
              </w:rPr>
              <w:t>DMIFordringEFIFordringID</w:t>
            </w:r>
            <w:r w:rsidR="00F96098" w:rsidRPr="008A4F99">
              <w:rPr>
                <w:rFonts w:ascii="Arial" w:hAnsi="Arial" w:cs="Arial"/>
                <w:sz w:val="18"/>
              </w:rPr>
              <w:t xml:space="preserve">  </w:t>
            </w:r>
            <w:r w:rsidR="00A23896" w:rsidRPr="00A23896">
              <w:rPr>
                <w:rFonts w:ascii="Arial" w:hAnsi="Arial" w:cs="Arial"/>
                <w:color w:val="4F81BD" w:themeColor="accent1"/>
                <w:sz w:val="18"/>
              </w:rPr>
              <w: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96098">
              <w:rPr>
                <w:rFonts w:ascii="Arial" w:hAnsi="Arial" w:cs="Arial"/>
                <w:color w:val="FF0000"/>
                <w:sz w:val="18"/>
              </w:rPr>
              <w:t>LæsDatoTid)</w:t>
            </w:r>
            <w:r w:rsidR="00F96098" w:rsidRPr="00F96098">
              <w:rPr>
                <w:rFonts w:ascii="Arial" w:hAnsi="Arial" w:cs="Arial"/>
                <w:color w:val="FF0000"/>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F96098">
              <w:rPr>
                <w:rFonts w:ascii="Arial" w:hAnsi="Arial" w:cs="Arial"/>
                <w:sz w:val="18"/>
              </w:rPr>
              <w:t xml:space="preserve"> DMO anvender </w:t>
            </w:r>
            <w:proofErr w:type="gramStart"/>
            <w:r w:rsidR="00F96098">
              <w:rPr>
                <w:rFonts w:ascii="Arial" w:hAnsi="Arial" w:cs="Arial"/>
                <w:sz w:val="18"/>
              </w:rPr>
              <w:t>INDR, ,</w:t>
            </w:r>
            <w:proofErr w:type="gramEnd"/>
            <w:r w:rsidR="00F96098">
              <w:rPr>
                <w:rFonts w:ascii="Arial" w:hAnsi="Arial" w:cs="Arial"/>
                <w:sz w:val="18"/>
              </w:rPr>
              <w:t xml:space="preserve"> MODR: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r w:rsidR="00F96098">
              <w:rPr>
                <w:rFonts w:ascii="Arial" w:hAnsi="Arial" w:cs="Arial"/>
                <w:sz w:val="18"/>
              </w:rPr>
              <w:t xml:space="preserve"> </w:t>
            </w:r>
            <w:proofErr w:type="gramStart"/>
            <w:r w:rsidR="00F96098">
              <w:rPr>
                <w:rFonts w:ascii="Arial" w:hAnsi="Arial" w:cs="Arial"/>
                <w:sz w:val="18"/>
              </w:rPr>
              <w:t>=  DMO</w:t>
            </w:r>
            <w:proofErr w:type="gramEnd"/>
            <w:r w:rsidR="00F96098">
              <w:rPr>
                <w:rFonts w:ascii="Arial" w:hAnsi="Arial" w:cs="Arial"/>
                <w:sz w:val="18"/>
              </w:rPr>
              <w:t>.</w:t>
            </w:r>
            <w:r w:rsidR="00F96098" w:rsidRPr="00F51D9D">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DMIFordringStiftelseTidspunkt)</w:t>
            </w:r>
            <w:r w:rsidR="00F96098">
              <w:rPr>
                <w:rFonts w:ascii="Arial" w:hAnsi="Arial" w:cs="Arial"/>
                <w:sz w:val="18"/>
              </w:rPr>
              <w:t xml:space="preserve"> ) =</w:t>
            </w:r>
            <w:proofErr w:type="gramEnd"/>
            <w:r w:rsidR="00F96098">
              <w:rPr>
                <w:rFonts w:ascii="Arial" w:hAnsi="Arial" w:cs="Arial"/>
                <w:sz w:val="18"/>
              </w:rPr>
              <w:t xml:space="preserve"> DMO.</w:t>
            </w:r>
            <w:r w:rsidR="00F96098" w:rsidRPr="00F51D9D">
              <w:rPr>
                <w:rFonts w:ascii="Arial" w:hAnsi="Arial" w:cs="Arial"/>
                <w:sz w:val="18"/>
              </w:rPr>
              <w:t>OpkrævningFordringStiftelseDato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(EFIKundeArrest)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NyFordringHaverStruktur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(DMIFordringFordringHaverRef)</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xml:space="preserv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SagsbemærkningSamling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DokumentSamling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MFDokumentStruktur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RenteValgStruktur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r w:rsidR="005B5E07">
              <w:rPr>
                <w:rFonts w:ascii="Arial" w:hAnsi="Arial" w:cs="Arial"/>
                <w:sz w:val="18"/>
              </w:rPr>
              <w:t xml:space="preserve"> – Første forekomst er primær hæfter. Øvrige er medhæftere.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NyFordringHaverStruktur udfyldes overdrages fordringen til den angivne fordringhaver, og optionelt med en anden fordringhaver specifik reference. Fordringen skal være valid ifølge den nye fordringhavers aftale (f.eks. </w:t>
            </w:r>
            <w:proofErr w:type="gramStart"/>
            <w:r>
              <w:rPr>
                <w:rFonts w:ascii="Arial" w:hAnsi="Arial" w:cs="Arial"/>
                <w:sz w:val="18"/>
              </w:rPr>
              <w:t>fordringtype) .</w:t>
            </w:r>
            <w:proofErr w:type="gramEnd"/>
            <w:r>
              <w:rPr>
                <w:rFonts w:ascii="Arial" w:hAnsi="Arial" w:cs="Arial"/>
                <w:sz w:val="18"/>
              </w:rPr>
              <w:t>. Når MFKvitteringHent returnerer en UDFOERT status for denne aktion vil den nuværende fordringhaver ikke længere kunne indsende aktioner, men kun den nye.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MFÆndrTransportStruktur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DMIFordringEFIFordringID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(LæsDatoTid)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(TransportUdlægAcceptDato)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TransportRettighedshaverListe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1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MFTransportRettighedshaverStruktur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tc>
      </w:tr>
      <w:tr w:rsidR="001F5901" w:rsidTr="001F5901">
        <w:tc>
          <w:tcPr>
            <w:tcW w:w="10345" w:type="dxa"/>
            <w:shd w:val="clear" w:color="auto" w:fill="B3B3B3"/>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F96098">
              <w:rPr>
                <w:rFonts w:ascii="Arial" w:hAnsi="Arial" w:cs="Arial"/>
                <w:b/>
                <w:color w:val="FF0000"/>
                <w:sz w:val="18"/>
              </w:rPr>
              <w:t>Beskrivelse</w:t>
            </w:r>
          </w:p>
        </w:tc>
      </w:tr>
      <w:tr w:rsidR="001F5901" w:rsidTr="001F5901">
        <w:tc>
          <w:tcPr>
            <w:tcW w:w="10345" w:type="dxa"/>
            <w:shd w:val="clear" w:color="auto" w:fill="FFFFFF"/>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Opdatering af en ikke-transport fordring. Fordringen opdateres i EFI og DMI.</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Gyldighedsperiode og transportrettighedshaver kan ændres. Transportrettighedshaver kan kun ændres hvis der ved opret blev registreret en TransportUnderrettighedshaver.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MyndighedUdbetalingPeriodeStruktur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MyndighedUdbetalingPeriodeFra</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MyndighedUdbetalingPeriodeTil</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(MyndighedUdbetalingPeriodeType)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r w:rsidRPr="004F1EA8">
              <w:rPr>
                <w:rFonts w:ascii="Arial" w:hAnsi="Arial" w:cs="Arial"/>
              </w:rPr>
              <w:t>NedskrivningBeløbStruktur</w:t>
            </w:r>
            <w:r w:rsidR="00C5408E" w:rsidRPr="00C5408E">
              <w:rPr>
                <w:rFonts w:ascii="Arial" w:hAnsi="Arial" w:cs="Arial"/>
                <w:color w:val="4F81BD" w:themeColor="accent1"/>
              </w:rPr>
              <w:t>.</w:t>
            </w:r>
          </w:p>
        </w:tc>
      </w:tr>
      <w:tr w:rsidR="001F5901" w:rsidTr="001F5901">
        <w:tc>
          <w:tcPr>
            <w:tcW w:w="10345" w:type="dxa"/>
            <w:vAlign w:val="center"/>
          </w:tcPr>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4F1EA8">
              <w:rPr>
                <w:rFonts w:ascii="Arial" w:hAnsi="Arial" w:cs="Arial"/>
                <w:sz w:val="18"/>
              </w:rPr>
              <w:t>ValutaKode</w:t>
            </w:r>
            <w:r w:rsidR="00802C01" w:rsidRPr="004F1EA8">
              <w:rPr>
                <w:rFonts w:ascii="Arial" w:hAnsi="Arial" w:cs="Arial"/>
                <w:sz w:val="18"/>
              </w:rPr>
              <w:t xml:space="preserve">  =</w:t>
            </w:r>
            <w:proofErr w:type="gramEnd"/>
            <w:r w:rsidR="00802C01" w:rsidRPr="004F1EA8">
              <w:rPr>
                <w:rFonts w:ascii="Arial" w:hAnsi="Arial" w:cs="Arial"/>
                <w:sz w:val="18"/>
              </w:rPr>
              <w:t xml:space="preserve"> DMO.ValutaOplysningKode</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FordringNedskrivningBeløb</w:t>
            </w:r>
            <w:r w:rsidR="00F96098" w:rsidRPr="004F1EA8">
              <w:rPr>
                <w:rFonts w:ascii="Arial" w:hAnsi="Arial" w:cs="Arial"/>
                <w:sz w:val="18"/>
              </w:rPr>
              <w:t xml:space="preserve"> </w:t>
            </w:r>
            <w:proofErr w:type="gramStart"/>
            <w:r w:rsidR="001F278F" w:rsidRPr="004F1EA8">
              <w:rPr>
                <w:rFonts w:ascii="Arial" w:hAnsi="Arial" w:cs="Arial"/>
                <w:sz w:val="18"/>
              </w:rPr>
              <w:t xml:space="preserve">=  </w:t>
            </w:r>
            <w:r w:rsidR="0063719C" w:rsidRPr="0063719C">
              <w:rPr>
                <w:rFonts w:ascii="Arial" w:hAnsi="Arial" w:cs="Arial"/>
                <w:sz w:val="18"/>
              </w:rPr>
              <w:t>DMO</w:t>
            </w:r>
            <w:proofErr w:type="gramEnd"/>
            <w:r w:rsidR="0063719C" w:rsidRPr="0063719C">
              <w:rPr>
                <w:rFonts w:ascii="Arial" w:hAnsi="Arial" w:cs="Arial"/>
                <w:sz w:val="18"/>
              </w:rPr>
              <w:t>.</w:t>
            </w:r>
            <w:r w:rsidR="00E9088D" w:rsidRPr="00E9088D">
              <w:rPr>
                <w:rFonts w:ascii="Arial" w:hAnsi="Arial" w:cs="Arial"/>
                <w:sz w:val="18"/>
              </w:rPr>
              <w:t>OpkrævningFordringDækningBeløb</w:t>
            </w:r>
            <w:r w:rsidR="0063719C" w:rsidRPr="0063719C">
              <w:rPr>
                <w:rFonts w:ascii="Arial" w:hAnsi="Arial" w:cs="Arial"/>
                <w:sz w:val="18"/>
              </w:rPr>
              <w:t xml:space="preserve"> </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color w:val="FF0000"/>
                <w:sz w:val="18"/>
              </w:rPr>
              <w:t>(FordringNedskrivningBeløbDKK)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655E62"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r w:rsidR="005468DB">
              <w:rPr>
                <w:rFonts w:ascii="Arial" w:hAnsi="Arial" w:cs="Arial"/>
                <w:sz w:val="18"/>
              </w:rPr>
              <w:t xml:space="preserve"> = </w:t>
            </w:r>
            <w:r w:rsidR="005468DB" w:rsidRPr="005468DB">
              <w:rPr>
                <w:rFonts w:ascii="Arial" w:hAnsi="Arial" w:cs="Arial"/>
                <w:sz w:val="18"/>
              </w:rPr>
              <w:t xml:space="preserve">FAST, FEJL, </w:t>
            </w:r>
            <w:del w:id="10" w:author="Poul V Madsen" w:date="2012-08-01T11:20:00Z">
              <w:r w:rsidR="005468DB" w:rsidRPr="005468DB" w:rsidDel="00695517">
                <w:rPr>
                  <w:rFonts w:ascii="Arial" w:hAnsi="Arial" w:cs="Arial"/>
                  <w:sz w:val="18"/>
                </w:rPr>
                <w:delText>GLDS</w:delText>
              </w:r>
            </w:del>
            <w:r w:rsidR="005468DB" w:rsidRPr="005468DB">
              <w:rPr>
                <w:rFonts w:ascii="Arial" w:hAnsi="Arial" w:cs="Arial"/>
                <w:sz w:val="18"/>
              </w:rPr>
              <w:t>, HÆFO, INDB, REGU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r w:rsidR="00655E62">
              <w:rPr>
                <w:rFonts w:ascii="Arial" w:hAnsi="Arial" w:cs="Arial"/>
                <w:sz w:val="18"/>
              </w:rPr>
              <w:t xml:space="preserve"> = blank</w:t>
            </w:r>
          </w:p>
          <w:p w:rsidR="001F5901" w:rsidRPr="005468DB"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68DB">
              <w:rPr>
                <w:rFonts w:ascii="Arial" w:hAnsi="Arial" w:cs="Arial"/>
                <w:color w:val="FF0000"/>
                <w:sz w:val="18"/>
              </w:rPr>
              <w:t>(FordringNedskrivningÅrsagTekst)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r w:rsidRPr="004F1EA8">
              <w:rPr>
                <w:rFonts w:ascii="Arial" w:hAnsi="Arial" w:cs="Arial"/>
              </w:rPr>
              <w:t>OpskrivningBeløbStruktur</w:t>
            </w:r>
            <w:r w:rsidR="00C5408E" w:rsidRPr="004F1EA8">
              <w:rPr>
                <w:rFonts w:ascii="Arial" w:hAnsi="Arial" w:cs="Arial"/>
              </w:rPr>
              <w:t xml:space="preserve"> </w:t>
            </w:r>
          </w:p>
        </w:tc>
      </w:tr>
      <w:tr w:rsidR="001F5901" w:rsidTr="001F5901">
        <w:tc>
          <w:tcPr>
            <w:tcW w:w="10345" w:type="dxa"/>
            <w:vAlign w:val="center"/>
          </w:tcPr>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ValutaKode</w:t>
            </w:r>
            <w:r w:rsidR="00802C01" w:rsidRPr="004F1EA8">
              <w:rPr>
                <w:rFonts w:ascii="Arial" w:hAnsi="Arial" w:cs="Arial"/>
                <w:sz w:val="18"/>
              </w:rPr>
              <w:t xml:space="preserve"> = DMO</w:t>
            </w:r>
            <w:proofErr w:type="gramStart"/>
            <w:r w:rsidR="00802C01" w:rsidRPr="004F1EA8">
              <w:rPr>
                <w:rFonts w:ascii="Arial" w:hAnsi="Arial" w:cs="Arial"/>
                <w:sz w:val="18"/>
              </w:rPr>
              <w:t>.ValutaOplysningKode</w:t>
            </w:r>
            <w:proofErr w:type="gramEnd"/>
          </w:p>
          <w:p w:rsidR="006C4445"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FordringOpskrivningBeløb</w:t>
            </w:r>
            <w:r w:rsidR="001F278F" w:rsidRPr="004F1EA8">
              <w:rPr>
                <w:rFonts w:ascii="Arial" w:hAnsi="Arial" w:cs="Arial"/>
                <w:sz w:val="18"/>
              </w:rPr>
              <w:t xml:space="preserve"> </w:t>
            </w:r>
            <w:r w:rsidR="00A23896" w:rsidRPr="004F1EA8">
              <w:rPr>
                <w:rFonts w:ascii="Arial" w:hAnsi="Arial" w:cs="Arial"/>
                <w:sz w:val="18"/>
              </w:rPr>
              <w:t xml:space="preserve">= </w:t>
            </w:r>
            <w:r w:rsidR="006C4445" w:rsidRPr="004F1EA8">
              <w:rPr>
                <w:rFonts w:ascii="Arial" w:hAnsi="Arial" w:cs="Arial"/>
                <w:sz w:val="18"/>
              </w:rPr>
              <w:t>DMO</w:t>
            </w:r>
            <w:proofErr w:type="gramStart"/>
            <w:r w:rsidR="00E9088D">
              <w:rPr>
                <w:rFonts w:ascii="Arial" w:hAnsi="Arial" w:cs="Arial"/>
                <w:sz w:val="18"/>
              </w:rPr>
              <w:t>.</w:t>
            </w:r>
            <w:r w:rsidR="00E9088D" w:rsidRPr="00E9088D">
              <w:rPr>
                <w:rFonts w:ascii="Arial" w:hAnsi="Arial" w:cs="Arial"/>
                <w:sz w:val="18"/>
              </w:rPr>
              <w:t>OpkrævningFordringDækningBeløb</w:t>
            </w:r>
            <w:proofErr w:type="gramEnd"/>
          </w:p>
          <w:p w:rsidR="001F5901" w:rsidRPr="00C5408E" w:rsidRDefault="00A23896"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4F81BD" w:themeColor="accent1"/>
                <w:sz w:val="18"/>
              </w:rPr>
              <w:t xml:space="preserve">. </w:t>
            </w:r>
            <w:r w:rsidR="001F5901" w:rsidRPr="00C5408E">
              <w:rPr>
                <w:rFonts w:ascii="Arial" w:hAnsi="Arial" w:cs="Arial"/>
                <w:color w:val="FF0000"/>
                <w:sz w:val="18"/>
              </w:rPr>
              <w:t>(FordringOpskrivningBeløbDKK)</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1F5901" w:rsidTr="001F5901">
        <w:tc>
          <w:tcPr>
            <w:tcW w:w="10345" w:type="dxa"/>
            <w:vAlign w:val="center"/>
          </w:tcPr>
          <w:p w:rsidR="001F278F" w:rsidRPr="00C5408E" w:rsidRDefault="001F5901" w:rsidP="001F2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FordringOpskrivningÅrsagKode</w:t>
            </w:r>
            <w:r w:rsidR="001F278F" w:rsidRPr="00C5408E">
              <w:rPr>
                <w:rFonts w:ascii="Arial" w:hAnsi="Arial" w:cs="Arial"/>
                <w:sz w:val="18"/>
              </w:rPr>
              <w:t xml:space="preserve"> = FEJL., TIND, FAST: </w:t>
            </w:r>
          </w:p>
          <w:p w:rsidR="00C5408E" w:rsidRDefault="001F5901" w:rsidP="00C540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sz w:val="18"/>
              </w:rPr>
              <w:t>FordringOpskrivningÅrsagBegr</w:t>
            </w:r>
            <w:r w:rsidR="001F278F" w:rsidRPr="00C5408E">
              <w:rPr>
                <w:rFonts w:ascii="Arial" w:hAnsi="Arial" w:cs="Arial"/>
                <w:sz w:val="18"/>
              </w:rPr>
              <w:t xml:space="preserve"> </w:t>
            </w:r>
            <w:r w:rsidR="00655E62">
              <w:rPr>
                <w:rFonts w:ascii="Arial" w:hAnsi="Arial" w:cs="Arial"/>
                <w:sz w:val="18"/>
              </w:rPr>
              <w:t>= blank</w:t>
            </w:r>
          </w:p>
          <w:p w:rsidR="001F5901" w:rsidRPr="001F5901" w:rsidRDefault="001F5901" w:rsidP="00C540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color w:val="FF0000"/>
                <w:sz w:val="18"/>
              </w:rPr>
              <w:t>(FordringOpskrivningÅrsagTekst)</w:t>
            </w:r>
            <w:r w:rsidR="00A23896" w:rsidRPr="00A23896">
              <w:rPr>
                <w:rFonts w:ascii="Arial" w:hAnsi="Arial" w:cs="Arial"/>
                <w:color w:val="4F81BD" w:themeColor="accent1"/>
                <w:sz w:val="18"/>
              </w:rPr>
              <w:t xml:space="preserve">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RenteValgStruktur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RenteRegelNummer</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RenteSatsKode</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TransportRettighedHaverBeløbStruktur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ValutaKode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TransportUdlægRettighedStruktur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 xml:space="preserve">TransportUdlægRettighedStart </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TransportUdlægRettighedSlut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default" r:id="rId16"/>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F5901" w:rsidTr="001F5901">
        <w:trPr>
          <w:tblHeader/>
        </w:trPr>
        <w:tc>
          <w:tcPr>
            <w:tcW w:w="3402"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TekstLang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Tekst45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den </w:t>
            </w:r>
            <w:proofErr w:type="gramStart"/>
            <w:r>
              <w:rPr>
                <w:rFonts w:ascii="Arial" w:hAnsi="Arial" w:cs="Arial"/>
                <w:sz w:val="18"/>
              </w:rPr>
              <w:t>alternativ</w:t>
            </w:r>
            <w:proofErr w:type="gramEnd"/>
            <w:r>
              <w:rPr>
                <w:rFonts w:ascii="Arial" w:hAnsi="Arial" w:cs="Arial"/>
                <w:sz w:val="18"/>
              </w:rPr>
              <w:t xml:space="preserve"> kontakt, kan fx være et person-, organisations eller et virksomhedsnavn.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Køn</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1, 2,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Tekst25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Den</w:t>
            </w:r>
            <w:proofErr w:type="gramEnd"/>
            <w:r>
              <w:rPr>
                <w:rFonts w:ascii="Arial" w:hAnsi="Arial" w:cs="Arial"/>
                <w:sz w:val="18"/>
              </w:rPr>
              <w:t xml:space="preserve"> alternative </w:t>
            </w:r>
            <w:proofErr w:type="gramStart"/>
            <w:r>
              <w:rPr>
                <w:rFonts w:ascii="Arial" w:hAnsi="Arial" w:cs="Arial"/>
                <w:sz w:val="18"/>
              </w:rPr>
              <w:t>nøgler</w:t>
            </w:r>
            <w:proofErr w:type="gramEnd"/>
            <w:r>
              <w:rPr>
                <w:rFonts w:ascii="Arial" w:hAnsi="Arial" w:cs="Arial"/>
                <w:sz w:val="18"/>
              </w:rPr>
              <w:t>, fx pasnummer eller registreringsnummer på.</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AlternativKontaktType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CivilstandKode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enkelte  RIMfordring</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DMIFordringArt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TekstKort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DatoTid</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dateTime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whiteSpace: collapse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w:t>
            </w:r>
            <w:proofErr w:type="gramStart"/>
            <w:r>
              <w:rPr>
                <w:rFonts w:ascii="Arial" w:hAnsi="Arial" w:cs="Arial"/>
                <w:sz w:val="18"/>
              </w:rPr>
              <w:t>10-cifret</w:t>
            </w:r>
            <w:proofErr w:type="gramEnd"/>
            <w:r>
              <w:rPr>
                <w:rFonts w:ascii="Arial" w:hAnsi="Arial" w:cs="Arial"/>
                <w:sz w:val="18"/>
              </w:rPr>
              <w:t xml:space="preserve"> entydigt 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w:t>
            </w:r>
            <w:proofErr w:type="gramStart"/>
            <w:r>
              <w:rPr>
                <w:rFonts w:ascii="Arial" w:hAnsi="Arial" w:cs="Arial"/>
                <w:sz w:val="18"/>
              </w:rPr>
              <w:t>nummeret .</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 med: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Det</w:t>
            </w:r>
            <w:proofErr w:type="gramEnd"/>
            <w:r>
              <w:rPr>
                <w:rFonts w:ascii="Arial" w:hAnsi="Arial" w:cs="Arial"/>
                <w:sz w:val="18"/>
              </w:rPr>
              <w:t xml:space="preserve"> dato hvor fordringen er stiftet.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FordringKategori</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HF, IR, OG, OR, IG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Fordringskategori angiver om det er en hovedfordring, en Inddrivelsesrente, en </w:t>
            </w:r>
            <w:proofErr w:type="gramStart"/>
            <w:r>
              <w:rPr>
                <w:rFonts w:ascii="Arial" w:hAnsi="Arial" w:cs="Arial"/>
                <w:sz w:val="18"/>
              </w:rPr>
              <w:t>opkrævningsrente  eller</w:t>
            </w:r>
            <w:proofErr w:type="gramEnd"/>
            <w:r>
              <w:rPr>
                <w:rFonts w:ascii="Arial" w:hAnsi="Arial" w:cs="Arial"/>
                <w:sz w:val="18"/>
              </w:rPr>
              <w:t xml:space="preserve"> et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arten karakteriserer dokumentets indhold. Det vil være angivet, f.eks. når ModtagFordring modtager </w:t>
            </w:r>
            <w:proofErr w:type="gramStart"/>
            <w:r>
              <w:rPr>
                <w:rFonts w:ascii="Arial" w:hAnsi="Arial" w:cs="Arial"/>
                <w:sz w:val="18"/>
              </w:rPr>
              <w:t>et</w:t>
            </w:r>
            <w:proofErr w:type="gramEnd"/>
            <w:r>
              <w:rPr>
                <w:rFonts w:ascii="Arial" w:hAnsi="Arial" w:cs="Arial"/>
                <w:sz w:val="18"/>
              </w:rPr>
              <w:t xml:space="preserve"> transport dokument.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Tekst80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80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C5FB0" w:rsidRPr="001F5901" w:rsidRDefault="004C5FB0"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om </w:t>
            </w:r>
            <w:proofErr w:type="gramStart"/>
            <w:r>
              <w:rPr>
                <w:rFonts w:ascii="Arial" w:hAnsi="Arial" w:cs="Arial"/>
                <w:sz w:val="18"/>
              </w:rPr>
              <w:t>hvorvidt</w:t>
            </w:r>
            <w:proofErr w:type="gramEnd"/>
            <w:r>
              <w:rPr>
                <w:rFonts w:ascii="Arial" w:hAnsi="Arial" w:cs="Arial"/>
                <w:sz w:val="18"/>
              </w:rPr>
              <w:t xml:space="preserve"> </w:t>
            </w:r>
            <w:proofErr w:type="gramStart"/>
            <w:r>
              <w:rPr>
                <w:rFonts w:ascii="Arial" w:hAnsi="Arial" w:cs="Arial"/>
                <w:sz w:val="18"/>
              </w:rPr>
              <w:t>er</w:t>
            </w:r>
            <w:proofErr w:type="gramEnd"/>
            <w:r>
              <w:rPr>
                <w:rFonts w:ascii="Arial" w:hAnsi="Arial" w:cs="Arial"/>
                <w:sz w:val="18"/>
              </w:rPr>
              <w:t xml:space="preserve"> indberettet til "arrest".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MailAdresse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320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er ønskes eller er nedskrevet </w:t>
            </w:r>
            <w:proofErr w:type="gramStart"/>
            <w:r>
              <w:rPr>
                <w:rFonts w:ascii="Arial" w:hAnsi="Arial" w:cs="Arial"/>
                <w:sz w:val="18"/>
              </w:rPr>
              <w:t>med  indrapporteret</w:t>
            </w:r>
            <w:proofErr w:type="gramEnd"/>
            <w:r>
              <w:rPr>
                <w:rFonts w:ascii="Arial" w:hAnsi="Arial" w:cs="Arial"/>
                <w:sz w:val="18"/>
              </w:rPr>
              <w:t xml:space="preserve"> eller omregnet til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nedskrivning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opskrivning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tillbagekaldelse af fordring ud fra en fast liste.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1F5901" w:rsidRPr="004340CD"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Hæftelsesform</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PRO, SOL, SUB, ALM, 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rPr>
                <w:rFonts w:ascii="Arial" w:hAnsi="Arial" w:cs="Arial"/>
                <w:sz w:val="18"/>
              </w:rPr>
              <w:t>.Hæftelsesformen</w:t>
            </w:r>
            <w:proofErr w:type="gramEnd"/>
            <w:r>
              <w:rPr>
                <w:rFonts w:ascii="Arial" w:hAnsi="Arial" w:cs="Arial"/>
                <w:sz w:val="18"/>
              </w:rPr>
              <w:t xml:space="preserve"> indikerer implicit hæftelsesprocenten (som findes på Hæftelse). Fx. betyder solidarisk hæftelse, at alle kunder hæfter </w:t>
            </w:r>
            <w:proofErr w:type="gramStart"/>
            <w:r>
              <w:rPr>
                <w:rFonts w:ascii="Arial" w:hAnsi="Arial" w:cs="Arial"/>
                <w:sz w:val="18"/>
              </w:rPr>
              <w:t>100%</w:t>
            </w:r>
            <w:proofErr w:type="gramEnd"/>
            <w:r>
              <w:rPr>
                <w:rFonts w:ascii="Arial" w:hAnsi="Arial" w:cs="Arial"/>
                <w:sz w:val="18"/>
              </w:rPr>
              <w:t xml:space="preserve"> for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Værdiset: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 Pro rata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SOL: Solidarisk</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SUB: Subsidiær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ALM: Alm. Hæftelse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AND: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HæftelseSubsidiærDomæne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4</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POT, POTS, REL, RELS, SSLO, SÆGS, SAND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AdresseLandKode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datotid hvor data er blevet læst. Anvendes ifm. </w:t>
            </w:r>
            <w:proofErr w:type="gramStart"/>
            <w:r>
              <w:rPr>
                <w:rFonts w:ascii="Arial" w:hAnsi="Arial" w:cs="Arial"/>
                <w:sz w:val="18"/>
              </w:rPr>
              <w:t>optimistisk låsning.</w:t>
            </w:r>
            <w:proofErr w:type="gramEnd"/>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TalHel5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maxInclusive: 99999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Tekst1000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MODTAGET:        Modtaget</w:t>
            </w:r>
            <w:proofErr w:type="gramEnd"/>
            <w:r>
              <w:rPr>
                <w:rFonts w:ascii="Arial" w:hAnsi="Arial" w:cs="Arial"/>
                <w:sz w:val="18"/>
              </w:rPr>
              <w:t xml:space="preserve"> men ikke behandlet endnu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SAGSBEHAND:   Sendt</w:t>
            </w:r>
            <w:proofErr w:type="gramEnd"/>
            <w:r>
              <w:rPr>
                <w:rFonts w:ascii="Arial" w:hAnsi="Arial" w:cs="Arial"/>
                <w:sz w:val="18"/>
              </w:rPr>
              <w:t xml:space="preserve"> til manuel sagsbehandling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AFVIST:                Fordring</w:t>
            </w:r>
            <w:proofErr w:type="gramEnd"/>
            <w:r>
              <w:rPr>
                <w:rFonts w:ascii="Arial" w:hAnsi="Arial" w:cs="Arial"/>
                <w:sz w:val="18"/>
              </w:rPr>
              <w:t xml:space="preserve"> aktion er afvist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UDFOERT:           Fordring</w:t>
            </w:r>
            <w:proofErr w:type="gramEnd"/>
            <w:r>
              <w:rPr>
                <w:rFonts w:ascii="Arial" w:hAnsi="Arial" w:cs="Arial"/>
                <w:sz w:val="18"/>
              </w:rPr>
              <w:t xml:space="preserve"> aktion er færdig behandlet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w:t>
            </w:r>
            <w:proofErr w:type="gramStart"/>
            <w:r>
              <w:rPr>
                <w:rFonts w:ascii="Arial" w:hAnsi="Arial" w:cs="Arial"/>
                <w:sz w:val="18"/>
              </w:rPr>
              <w:t>.VirksomhedSENummer</w:t>
            </w:r>
            <w:proofErr w:type="gramEnd"/>
            <w:r>
              <w:rPr>
                <w:rFonts w:ascii="Arial" w:hAnsi="Arial" w:cs="Arial"/>
                <w:sz w:val="18"/>
              </w:rPr>
              <w:t>, MFLeveranceID) er behandlet før.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Tekst20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TekstLang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LØN:  Løn</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F5901" w:rsidRDefault="004C5FB0"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r w:rsidR="001F5901">
              <w:rPr>
                <w:rFonts w:ascii="Arial" w:hAnsi="Arial" w:cs="Arial"/>
                <w:sz w:val="18"/>
              </w:rPr>
              <w:t>OVAM: Overskydende arbejdsmarkedsbidrag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4C5FB0" w:rsidRDefault="004C5FB0"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CPRNummer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LøbeNummer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Rentesats85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r>
            <w:proofErr w:type="gramStart"/>
            <w:r>
              <w:rPr>
                <w:rFonts w:ascii="Arial" w:hAnsi="Arial" w:cs="Arial"/>
                <w:sz w:val="18"/>
              </w:rPr>
              <w:t>Referencerentesatsen ( =</w:t>
            </w:r>
            <w:proofErr w:type="gramEnd"/>
            <w:r>
              <w:rPr>
                <w:rFonts w:ascii="Arial" w:hAnsi="Arial" w:cs="Arial"/>
                <w:sz w:val="18"/>
              </w:rPr>
              <w:t xml:space="preserve"> Nationalbankens officielle udlånsrente) + x procent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Navn</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RPr="004340CD"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Password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w:t>
            </w:r>
          </w:p>
        </w:tc>
        <w:tc>
          <w:tcPr>
            <w:tcW w:w="467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TransportUdlægshaveren skal modtage </w:t>
            </w:r>
            <w:proofErr w:type="gramStart"/>
            <w:r>
              <w:rPr>
                <w:rFonts w:ascii="Arial" w:hAnsi="Arial" w:cs="Arial"/>
                <w:sz w:val="18"/>
              </w:rPr>
              <w:t>i  danske</w:t>
            </w:r>
            <w:proofErr w:type="gramEnd"/>
            <w:r>
              <w:rPr>
                <w:rFonts w:ascii="Arial" w:hAnsi="Arial" w:cs="Arial"/>
                <w:sz w:val="18"/>
              </w:rPr>
              <w:t xml:space="preserv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rettighedshaver der har indberettet transporten eller som efterfølgende haf fået overdraget ejerskab ved en ændring. Kun denne rettighedshaver kan redigere, opksrive, nedskrive, tilbagekalde transporten. Hvis </w:t>
            </w:r>
            <w:proofErr w:type="gramStart"/>
            <w:r>
              <w:rPr>
                <w:rFonts w:ascii="Arial" w:hAnsi="Arial" w:cs="Arial"/>
                <w:sz w:val="18"/>
              </w:rPr>
              <w:t>indberetter er</w:t>
            </w:r>
            <w:proofErr w:type="gramEnd"/>
            <w:r>
              <w:rPr>
                <w:rFonts w:ascii="Arial" w:hAnsi="Arial" w:cs="Arial"/>
                <w:sz w:val="18"/>
              </w:rPr>
              <w:t xml:space="preserve"> udbetalende myndighed benyttes denne markering ikke.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ProcentAndel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Valuta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F5901" w:rsidRPr="001F5901" w:rsidSect="001F5901">
      <w:headerReference w:type="default" r:id="rId17"/>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oul V Madsen" w:date="2012-05-15T11:46:00Z" w:initials="PVM">
    <w:p w:rsidR="004340CD" w:rsidRDefault="004340CD">
      <w:pPr>
        <w:pStyle w:val="Kommentartekst"/>
      </w:pPr>
      <w:r>
        <w:rPr>
          <w:rStyle w:val="Kommentarhenvisning"/>
        </w:rPr>
        <w:annotationRef/>
      </w:r>
      <w:r>
        <w:t>Skal hovedfordring anvendes.</w:t>
      </w:r>
    </w:p>
  </w:comment>
  <w:comment w:id="4" w:author="Poul V Madsen" w:date="2012-05-15T13:43:00Z" w:initials="PVM">
    <w:p w:rsidR="004340CD" w:rsidRDefault="004340CD" w:rsidP="00BD07F5">
      <w:r>
        <w:rPr>
          <w:rStyle w:val="Kommentarhenvisning"/>
        </w:rPr>
        <w:annotationRef/>
      </w:r>
      <w:r>
        <w:rPr>
          <w:color w:val="FF0000"/>
        </w:rPr>
        <w:t>Afvisning sker kun i de tilfælde hvor der henvises til en hovedfordring der ikke eksisterer. Sendes hovedfordring og gebyr samtidig sker der ingen afvisning.</w:t>
      </w:r>
    </w:p>
    <w:p w:rsidR="004340CD" w:rsidRDefault="004340CD" w:rsidP="00BD07F5">
      <w:r>
        <w:t> </w:t>
      </w:r>
    </w:p>
    <w:p w:rsidR="004340CD" w:rsidRDefault="004340CD">
      <w:pPr>
        <w:pStyle w:val="Kommentartekst"/>
      </w:pPr>
    </w:p>
  </w:comment>
  <w:comment w:id="5" w:author="Poul V Madsen" w:date="2012-05-15T13:44:00Z" w:initials="PVM">
    <w:p w:rsidR="004340CD" w:rsidRDefault="004340CD" w:rsidP="00BD07F5">
      <w:r>
        <w:rPr>
          <w:rStyle w:val="Kommentarhenvisning"/>
        </w:rPr>
        <w:annotationRef/>
      </w:r>
      <w:r>
        <w:rPr>
          <w:color w:val="FF0000"/>
        </w:rPr>
        <w:t>Afvisning sker kun hvis fordringshaver forsøger at oprette en ny fordring med samme referencenummer. Reguleringer fra fordringshavers side bliver ikke afvist.</w:t>
      </w:r>
    </w:p>
    <w:p w:rsidR="004340CD" w:rsidRDefault="004340CD">
      <w:pPr>
        <w:pStyle w:val="Kommentartekst"/>
      </w:pPr>
    </w:p>
  </w:comment>
  <w:comment w:id="6" w:author="Poul V Madsen" w:date="2012-08-02T13:24:00Z" w:initials="PVM">
    <w:p w:rsidR="004340CD" w:rsidRDefault="004340CD">
      <w:pPr>
        <w:pStyle w:val="Kommentartekst"/>
      </w:pPr>
      <w:r>
        <w:rPr>
          <w:rStyle w:val="Kommentarhenvisning"/>
        </w:rPr>
        <w:annotationRef/>
      </w:r>
      <w:r w:rsidR="00CE5316">
        <w:t xml:space="preserve">Det skal afklares hvorledes </w:t>
      </w:r>
      <w:r w:rsidR="00CE5316">
        <w:t>DMO håndtere Op</w:t>
      </w:r>
      <w:r w:rsidR="00CE5316">
        <w:t>krævningHæftelseStartDato og OpkrævningHæftelseSlutDato når opl</w:t>
      </w:r>
      <w:r w:rsidR="00CE5316">
        <w:t>ysningerne leveres af fordrings</w:t>
      </w:r>
      <w:r w:rsidR="00CE5316">
        <w:t>haver</w:t>
      </w:r>
    </w:p>
  </w:comment>
  <w:comment w:id="8" w:author="Poul V Madsen" w:date="2012-05-16T13:25:00Z" w:initials="PVM">
    <w:p w:rsidR="004340CD" w:rsidRDefault="004340CD" w:rsidP="00F2198A">
      <w:pPr>
        <w:rPr>
          <w:color w:val="1F497D"/>
        </w:rPr>
      </w:pPr>
      <w:r>
        <w:rPr>
          <w:rStyle w:val="Kommentarhenvisning"/>
        </w:rPr>
        <w:annotationRef/>
      </w:r>
      <w:r>
        <w:rPr>
          <w:color w:val="1F497D"/>
        </w:rPr>
        <w:t xml:space="preserve">Det der menes med forudsætningen for 0 er, </w:t>
      </w:r>
      <w:proofErr w:type="gramStart"/>
      <w:r>
        <w:rPr>
          <w:color w:val="1F497D"/>
        </w:rPr>
        <w:t>at</w:t>
      </w:r>
      <w:proofErr w:type="gramEnd"/>
      <w:r>
        <w:rPr>
          <w:color w:val="1F497D"/>
        </w:rPr>
        <w:t xml:space="preserve"> </w:t>
      </w:r>
      <w:proofErr w:type="gramStart"/>
      <w:r>
        <w:rPr>
          <w:color w:val="1F497D"/>
        </w:rPr>
        <w:t>i</w:t>
      </w:r>
      <w:proofErr w:type="gramEnd"/>
      <w:r>
        <w:rPr>
          <w:color w:val="1F497D"/>
        </w:rPr>
        <w:t xml:space="preserve"> kan opskrive med 0 kr. hvis årsagen er endelig angivelse. Dette hvis en endelig angivelse skulle ramme FF-beløbet.</w:t>
      </w:r>
    </w:p>
    <w:p w:rsidR="004340CD" w:rsidRDefault="004340CD" w:rsidP="00F2198A">
      <w:pPr>
        <w:rPr>
          <w:color w:val="1F497D"/>
        </w:rPr>
      </w:pPr>
    </w:p>
    <w:p w:rsidR="004340CD" w:rsidRDefault="004340CD" w:rsidP="00F2198A">
      <w:pPr>
        <w:rPr>
          <w:color w:val="1F497D"/>
        </w:rPr>
      </w:pPr>
      <w:r>
        <w:rPr>
          <w:color w:val="1F497D"/>
        </w:rPr>
        <w:t>En fordring opskrives med differencen.</w:t>
      </w:r>
    </w:p>
    <w:p w:rsidR="004340CD" w:rsidRDefault="004340CD">
      <w:pPr>
        <w:pStyle w:val="Kommentartekst"/>
      </w:pPr>
    </w:p>
  </w:comment>
  <w:comment w:id="9" w:author="Poul V Madsen" w:date="2012-05-15T13:04:00Z" w:initials="PVM">
    <w:p w:rsidR="004340CD" w:rsidRDefault="004340CD">
      <w:pPr>
        <w:pStyle w:val="Kommentartekst"/>
      </w:pPr>
      <w:r>
        <w:rPr>
          <w:rStyle w:val="Kommentarhenvisning"/>
        </w:rPr>
        <w:annotationRef/>
      </w:r>
      <w:r>
        <w:t>Skal den anvendes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0CD" w:rsidRDefault="004340CD" w:rsidP="001F5901">
      <w:r>
        <w:separator/>
      </w:r>
    </w:p>
  </w:endnote>
  <w:endnote w:type="continuationSeparator" w:id="0">
    <w:p w:rsidR="004340CD" w:rsidRDefault="004340CD" w:rsidP="001F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CD" w:rsidRDefault="004340C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CD" w:rsidRPr="001F5901" w:rsidRDefault="004340CD" w:rsidP="001F59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april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CE5316">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CE5316">
      <w:rPr>
        <w:rFonts w:ascii="Arial" w:hAnsi="Arial" w:cs="Arial"/>
        <w:noProof/>
        <w:sz w:val="16"/>
      </w:rPr>
      <w:t>29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CD" w:rsidRDefault="004340C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0CD" w:rsidRDefault="004340CD" w:rsidP="001F5901">
      <w:r>
        <w:separator/>
      </w:r>
    </w:p>
  </w:footnote>
  <w:footnote w:type="continuationSeparator" w:id="0">
    <w:p w:rsidR="004340CD" w:rsidRDefault="004340CD" w:rsidP="001F5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CD" w:rsidRDefault="004340C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CD" w:rsidRPr="001F5901" w:rsidRDefault="004340CD" w:rsidP="001F5901">
    <w:pPr>
      <w:pStyle w:val="Sidehoved"/>
      <w:jc w:val="center"/>
      <w:rPr>
        <w:rFonts w:ascii="Arial" w:hAnsi="Arial" w:cs="Arial"/>
      </w:rPr>
    </w:pPr>
    <w:r w:rsidRPr="001F5901">
      <w:rPr>
        <w:rFonts w:ascii="Arial" w:hAnsi="Arial" w:cs="Arial"/>
      </w:rPr>
      <w:t>Servicebeskrivelse</w:t>
    </w:r>
  </w:p>
  <w:p w:rsidR="004340CD" w:rsidRPr="001F5901" w:rsidRDefault="004340CD" w:rsidP="001F590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CD" w:rsidRDefault="004340C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CD" w:rsidRPr="001F5901" w:rsidRDefault="004340CD" w:rsidP="001F5901">
    <w:pPr>
      <w:pStyle w:val="Sidehoved"/>
      <w:jc w:val="center"/>
      <w:rPr>
        <w:rFonts w:ascii="Arial" w:hAnsi="Arial" w:cs="Arial"/>
      </w:rPr>
    </w:pPr>
    <w:r w:rsidRPr="001F5901">
      <w:rPr>
        <w:rFonts w:ascii="Arial" w:hAnsi="Arial" w:cs="Arial"/>
      </w:rPr>
      <w:t>Datastrukturer</w:t>
    </w:r>
  </w:p>
  <w:p w:rsidR="004340CD" w:rsidRPr="001F5901" w:rsidRDefault="004340CD" w:rsidP="001F590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0CD" w:rsidRDefault="004340CD" w:rsidP="001F5901">
    <w:pPr>
      <w:pStyle w:val="Sidehoved"/>
      <w:jc w:val="center"/>
      <w:rPr>
        <w:rFonts w:ascii="Arial" w:hAnsi="Arial" w:cs="Arial"/>
      </w:rPr>
    </w:pPr>
    <w:r>
      <w:rPr>
        <w:rFonts w:ascii="Arial" w:hAnsi="Arial" w:cs="Arial"/>
      </w:rPr>
      <w:t>Data elementer</w:t>
    </w:r>
  </w:p>
  <w:p w:rsidR="004340CD" w:rsidRPr="001F5901" w:rsidRDefault="004340CD" w:rsidP="001F590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3991"/>
    <w:multiLevelType w:val="multilevel"/>
    <w:tmpl w:val="5A6C6D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1BF115CA"/>
    <w:multiLevelType w:val="hybridMultilevel"/>
    <w:tmpl w:val="1F7417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oNotDisplayPageBoundaries/>
  <w:proofState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01"/>
    <w:rsid w:val="00062E9B"/>
    <w:rsid w:val="00101681"/>
    <w:rsid w:val="00136D7F"/>
    <w:rsid w:val="00146334"/>
    <w:rsid w:val="00166378"/>
    <w:rsid w:val="001A72DE"/>
    <w:rsid w:val="001E47D2"/>
    <w:rsid w:val="001F278F"/>
    <w:rsid w:val="001F5901"/>
    <w:rsid w:val="00217FC6"/>
    <w:rsid w:val="00235097"/>
    <w:rsid w:val="002731B0"/>
    <w:rsid w:val="00287A80"/>
    <w:rsid w:val="003717A5"/>
    <w:rsid w:val="00384B35"/>
    <w:rsid w:val="003850D6"/>
    <w:rsid w:val="003C2DD8"/>
    <w:rsid w:val="003F10F1"/>
    <w:rsid w:val="003F1948"/>
    <w:rsid w:val="003F6457"/>
    <w:rsid w:val="004027F3"/>
    <w:rsid w:val="00422AFA"/>
    <w:rsid w:val="004340CD"/>
    <w:rsid w:val="004443B7"/>
    <w:rsid w:val="00491145"/>
    <w:rsid w:val="004928A2"/>
    <w:rsid w:val="004B0079"/>
    <w:rsid w:val="004B0BFC"/>
    <w:rsid w:val="004B630F"/>
    <w:rsid w:val="004C0749"/>
    <w:rsid w:val="004C516F"/>
    <w:rsid w:val="004C5FB0"/>
    <w:rsid w:val="004F1EA8"/>
    <w:rsid w:val="00510432"/>
    <w:rsid w:val="00530D4F"/>
    <w:rsid w:val="005413E5"/>
    <w:rsid w:val="005468DB"/>
    <w:rsid w:val="00555DFF"/>
    <w:rsid w:val="005621FA"/>
    <w:rsid w:val="005B5E07"/>
    <w:rsid w:val="0061553D"/>
    <w:rsid w:val="00636423"/>
    <w:rsid w:val="00636BE0"/>
    <w:rsid w:val="0063719C"/>
    <w:rsid w:val="0065140C"/>
    <w:rsid w:val="00655E62"/>
    <w:rsid w:val="00695517"/>
    <w:rsid w:val="006A7492"/>
    <w:rsid w:val="006C4445"/>
    <w:rsid w:val="006D4719"/>
    <w:rsid w:val="00735AA2"/>
    <w:rsid w:val="007C418C"/>
    <w:rsid w:val="007F233E"/>
    <w:rsid w:val="00802C01"/>
    <w:rsid w:val="00812BB4"/>
    <w:rsid w:val="008622FE"/>
    <w:rsid w:val="00896641"/>
    <w:rsid w:val="008A2A8D"/>
    <w:rsid w:val="008A4374"/>
    <w:rsid w:val="008A4F99"/>
    <w:rsid w:val="008B6B79"/>
    <w:rsid w:val="008B7DF9"/>
    <w:rsid w:val="008C25DD"/>
    <w:rsid w:val="008C2F72"/>
    <w:rsid w:val="008D7F0A"/>
    <w:rsid w:val="008F2755"/>
    <w:rsid w:val="008F668B"/>
    <w:rsid w:val="00947749"/>
    <w:rsid w:val="009A06F6"/>
    <w:rsid w:val="009B61F7"/>
    <w:rsid w:val="009B7188"/>
    <w:rsid w:val="00A23896"/>
    <w:rsid w:val="00A944B7"/>
    <w:rsid w:val="00AB0F5A"/>
    <w:rsid w:val="00AE398B"/>
    <w:rsid w:val="00B723FC"/>
    <w:rsid w:val="00BB0F2D"/>
    <w:rsid w:val="00BB7990"/>
    <w:rsid w:val="00BD07F5"/>
    <w:rsid w:val="00BF1C7C"/>
    <w:rsid w:val="00C01B29"/>
    <w:rsid w:val="00C5408E"/>
    <w:rsid w:val="00CB233C"/>
    <w:rsid w:val="00CC2972"/>
    <w:rsid w:val="00CE5316"/>
    <w:rsid w:val="00D26A2E"/>
    <w:rsid w:val="00DB0CD2"/>
    <w:rsid w:val="00DD7ED3"/>
    <w:rsid w:val="00E8721B"/>
    <w:rsid w:val="00E9088D"/>
    <w:rsid w:val="00E93E19"/>
    <w:rsid w:val="00E94804"/>
    <w:rsid w:val="00EA1C4E"/>
    <w:rsid w:val="00EA3A45"/>
    <w:rsid w:val="00EC4397"/>
    <w:rsid w:val="00EC628E"/>
    <w:rsid w:val="00EF64CE"/>
    <w:rsid w:val="00F046B4"/>
    <w:rsid w:val="00F07801"/>
    <w:rsid w:val="00F16FE9"/>
    <w:rsid w:val="00F2198A"/>
    <w:rsid w:val="00F51D9D"/>
    <w:rsid w:val="00F859E5"/>
    <w:rsid w:val="00F932CA"/>
    <w:rsid w:val="00F96098"/>
    <w:rsid w:val="00FA41A0"/>
    <w:rsid w:val="00FA42C6"/>
    <w:rsid w:val="00FA51DE"/>
    <w:rsid w:val="00FB5863"/>
    <w:rsid w:val="00FC3D62"/>
    <w:rsid w:val="00FD1E11"/>
    <w:rsid w:val="00FD7EF0"/>
    <w:rsid w:val="00FF25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 w:type="character" w:styleId="Kommentarhenvisning">
    <w:name w:val="annotation reference"/>
    <w:basedOn w:val="Standardskrifttypeiafsnit"/>
    <w:uiPriority w:val="99"/>
    <w:semiHidden/>
    <w:unhideWhenUsed/>
    <w:rsid w:val="00C01B29"/>
    <w:rPr>
      <w:sz w:val="16"/>
      <w:szCs w:val="16"/>
    </w:rPr>
  </w:style>
  <w:style w:type="paragraph" w:styleId="Kommentartekst">
    <w:name w:val="annotation text"/>
    <w:basedOn w:val="Normal"/>
    <w:link w:val="KommentartekstTegn"/>
    <w:uiPriority w:val="99"/>
    <w:semiHidden/>
    <w:unhideWhenUsed/>
    <w:rsid w:val="00C01B29"/>
    <w:rPr>
      <w:sz w:val="20"/>
      <w:szCs w:val="20"/>
    </w:rPr>
  </w:style>
  <w:style w:type="character" w:customStyle="1" w:styleId="KommentartekstTegn">
    <w:name w:val="Kommentartekst Tegn"/>
    <w:basedOn w:val="Standardskrifttypeiafsnit"/>
    <w:link w:val="Kommentartekst"/>
    <w:uiPriority w:val="99"/>
    <w:semiHidden/>
    <w:rsid w:val="00C01B29"/>
    <w:rPr>
      <w:sz w:val="20"/>
      <w:szCs w:val="20"/>
    </w:rPr>
  </w:style>
  <w:style w:type="paragraph" w:styleId="Kommentaremne">
    <w:name w:val="annotation subject"/>
    <w:basedOn w:val="Kommentartekst"/>
    <w:next w:val="Kommentartekst"/>
    <w:link w:val="KommentaremneTegn"/>
    <w:uiPriority w:val="99"/>
    <w:semiHidden/>
    <w:unhideWhenUsed/>
    <w:rsid w:val="00C01B29"/>
    <w:rPr>
      <w:b/>
      <w:bCs/>
    </w:rPr>
  </w:style>
  <w:style w:type="character" w:customStyle="1" w:styleId="KommentaremneTegn">
    <w:name w:val="Kommentaremne Tegn"/>
    <w:basedOn w:val="KommentartekstTegn"/>
    <w:link w:val="Kommentaremne"/>
    <w:uiPriority w:val="99"/>
    <w:semiHidden/>
    <w:rsid w:val="00C01B29"/>
    <w:rPr>
      <w:b/>
      <w:bCs/>
      <w:sz w:val="20"/>
      <w:szCs w:val="20"/>
    </w:rPr>
  </w:style>
  <w:style w:type="paragraph" w:styleId="Korrektur">
    <w:name w:val="Revision"/>
    <w:hidden/>
    <w:uiPriority w:val="99"/>
    <w:semiHidden/>
    <w:rsid w:val="00C01B29"/>
  </w:style>
  <w:style w:type="paragraph" w:styleId="Markeringsbobletekst">
    <w:name w:val="Balloon Text"/>
    <w:basedOn w:val="Normal"/>
    <w:link w:val="MarkeringsbobletekstTegn"/>
    <w:uiPriority w:val="99"/>
    <w:semiHidden/>
    <w:unhideWhenUsed/>
    <w:rsid w:val="00C01B2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01B29"/>
    <w:rPr>
      <w:rFonts w:ascii="Tahoma" w:hAnsi="Tahoma" w:cs="Tahoma"/>
      <w:sz w:val="16"/>
      <w:szCs w:val="16"/>
    </w:rPr>
  </w:style>
  <w:style w:type="paragraph" w:styleId="Listeafsnit">
    <w:name w:val="List Paragraph"/>
    <w:basedOn w:val="Normal"/>
    <w:uiPriority w:val="34"/>
    <w:qFormat/>
    <w:rsid w:val="00166378"/>
    <w:pPr>
      <w:spacing w:after="200" w:line="276" w:lineRule="auto"/>
      <w:ind w:left="720"/>
      <w:contextualSpacing/>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 w:type="character" w:styleId="Kommentarhenvisning">
    <w:name w:val="annotation reference"/>
    <w:basedOn w:val="Standardskrifttypeiafsnit"/>
    <w:uiPriority w:val="99"/>
    <w:semiHidden/>
    <w:unhideWhenUsed/>
    <w:rsid w:val="00C01B29"/>
    <w:rPr>
      <w:sz w:val="16"/>
      <w:szCs w:val="16"/>
    </w:rPr>
  </w:style>
  <w:style w:type="paragraph" w:styleId="Kommentartekst">
    <w:name w:val="annotation text"/>
    <w:basedOn w:val="Normal"/>
    <w:link w:val="KommentartekstTegn"/>
    <w:uiPriority w:val="99"/>
    <w:semiHidden/>
    <w:unhideWhenUsed/>
    <w:rsid w:val="00C01B29"/>
    <w:rPr>
      <w:sz w:val="20"/>
      <w:szCs w:val="20"/>
    </w:rPr>
  </w:style>
  <w:style w:type="character" w:customStyle="1" w:styleId="KommentartekstTegn">
    <w:name w:val="Kommentartekst Tegn"/>
    <w:basedOn w:val="Standardskrifttypeiafsnit"/>
    <w:link w:val="Kommentartekst"/>
    <w:uiPriority w:val="99"/>
    <w:semiHidden/>
    <w:rsid w:val="00C01B29"/>
    <w:rPr>
      <w:sz w:val="20"/>
      <w:szCs w:val="20"/>
    </w:rPr>
  </w:style>
  <w:style w:type="paragraph" w:styleId="Kommentaremne">
    <w:name w:val="annotation subject"/>
    <w:basedOn w:val="Kommentartekst"/>
    <w:next w:val="Kommentartekst"/>
    <w:link w:val="KommentaremneTegn"/>
    <w:uiPriority w:val="99"/>
    <w:semiHidden/>
    <w:unhideWhenUsed/>
    <w:rsid w:val="00C01B29"/>
    <w:rPr>
      <w:b/>
      <w:bCs/>
    </w:rPr>
  </w:style>
  <w:style w:type="character" w:customStyle="1" w:styleId="KommentaremneTegn">
    <w:name w:val="Kommentaremne Tegn"/>
    <w:basedOn w:val="KommentartekstTegn"/>
    <w:link w:val="Kommentaremne"/>
    <w:uiPriority w:val="99"/>
    <w:semiHidden/>
    <w:rsid w:val="00C01B29"/>
    <w:rPr>
      <w:b/>
      <w:bCs/>
      <w:sz w:val="20"/>
      <w:szCs w:val="20"/>
    </w:rPr>
  </w:style>
  <w:style w:type="paragraph" w:styleId="Korrektur">
    <w:name w:val="Revision"/>
    <w:hidden/>
    <w:uiPriority w:val="99"/>
    <w:semiHidden/>
    <w:rsid w:val="00C01B29"/>
  </w:style>
  <w:style w:type="paragraph" w:styleId="Markeringsbobletekst">
    <w:name w:val="Balloon Text"/>
    <w:basedOn w:val="Normal"/>
    <w:link w:val="MarkeringsbobletekstTegn"/>
    <w:uiPriority w:val="99"/>
    <w:semiHidden/>
    <w:unhideWhenUsed/>
    <w:rsid w:val="00C01B2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01B29"/>
    <w:rPr>
      <w:rFonts w:ascii="Tahoma" w:hAnsi="Tahoma" w:cs="Tahoma"/>
      <w:sz w:val="16"/>
      <w:szCs w:val="16"/>
    </w:rPr>
  </w:style>
  <w:style w:type="paragraph" w:styleId="Listeafsnit">
    <w:name w:val="List Paragraph"/>
    <w:basedOn w:val="Normal"/>
    <w:uiPriority w:val="34"/>
    <w:qFormat/>
    <w:rsid w:val="00166378"/>
    <w:pPr>
      <w:spacing w:after="200" w:line="276" w:lineRule="auto"/>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28025">
      <w:bodyDiv w:val="1"/>
      <w:marLeft w:val="0"/>
      <w:marRight w:val="0"/>
      <w:marTop w:val="0"/>
      <w:marBottom w:val="0"/>
      <w:divBdr>
        <w:top w:val="none" w:sz="0" w:space="0" w:color="auto"/>
        <w:left w:val="none" w:sz="0" w:space="0" w:color="auto"/>
        <w:bottom w:val="none" w:sz="0" w:space="0" w:color="auto"/>
        <w:right w:val="none" w:sz="0" w:space="0" w:color="auto"/>
      </w:divBdr>
    </w:div>
    <w:div w:id="894201527">
      <w:bodyDiv w:val="1"/>
      <w:marLeft w:val="0"/>
      <w:marRight w:val="0"/>
      <w:marTop w:val="0"/>
      <w:marBottom w:val="0"/>
      <w:divBdr>
        <w:top w:val="none" w:sz="0" w:space="0" w:color="auto"/>
        <w:left w:val="none" w:sz="0" w:space="0" w:color="auto"/>
        <w:bottom w:val="none" w:sz="0" w:space="0" w:color="auto"/>
        <w:right w:val="none" w:sz="0" w:space="0" w:color="auto"/>
      </w:divBdr>
    </w:div>
    <w:div w:id="1109274232">
      <w:bodyDiv w:val="1"/>
      <w:marLeft w:val="0"/>
      <w:marRight w:val="0"/>
      <w:marTop w:val="0"/>
      <w:marBottom w:val="0"/>
      <w:divBdr>
        <w:top w:val="none" w:sz="0" w:space="0" w:color="auto"/>
        <w:left w:val="none" w:sz="0" w:space="0" w:color="auto"/>
        <w:bottom w:val="none" w:sz="0" w:space="0" w:color="auto"/>
        <w:right w:val="none" w:sz="0" w:space="0" w:color="auto"/>
      </w:divBdr>
    </w:div>
    <w:div w:id="1165512412">
      <w:bodyDiv w:val="1"/>
      <w:marLeft w:val="0"/>
      <w:marRight w:val="0"/>
      <w:marTop w:val="0"/>
      <w:marBottom w:val="0"/>
      <w:divBdr>
        <w:top w:val="none" w:sz="0" w:space="0" w:color="auto"/>
        <w:left w:val="none" w:sz="0" w:space="0" w:color="auto"/>
        <w:bottom w:val="none" w:sz="0" w:space="0" w:color="auto"/>
        <w:right w:val="none" w:sz="0" w:space="0" w:color="auto"/>
      </w:divBdr>
    </w:div>
    <w:div w:id="21113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2CDB9-79FE-46D1-BAA8-796910F7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29</Pages>
  <Words>9483</Words>
  <Characters>57851</Characters>
  <Application>Microsoft Office Word</Application>
  <DocSecurity>0</DocSecurity>
  <Lines>482</Lines>
  <Paragraphs>134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4</cp:revision>
  <cp:lastPrinted>2012-04-25T08:29:00Z</cp:lastPrinted>
  <dcterms:created xsi:type="dcterms:W3CDTF">2012-08-01T08:25:00Z</dcterms:created>
  <dcterms:modified xsi:type="dcterms:W3CDTF">2012-08-02T11:25:00Z</dcterms:modified>
</cp:coreProperties>
</file>