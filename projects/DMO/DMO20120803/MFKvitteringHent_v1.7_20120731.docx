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C3E38" w14:textId="77777777" w:rsidR="003B68D7"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bookmarkStart w:id="0" w:name="_GoBack"/>
      <w:bookmarkEnd w:id="0"/>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D44A22" w14:paraId="13E5520B" w14:textId="77777777" w:rsidTr="00D44A22">
        <w:trPr>
          <w:trHeight w:hRule="exact" w:val="113"/>
        </w:trPr>
        <w:tc>
          <w:tcPr>
            <w:tcW w:w="10345" w:type="dxa"/>
            <w:gridSpan w:val="6"/>
            <w:shd w:val="clear" w:color="auto" w:fill="B3B3B3"/>
          </w:tcPr>
          <w:p w14:paraId="12DBC37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A22" w14:paraId="2B7EA67E" w14:textId="77777777" w:rsidTr="00D44A22">
        <w:trPr>
          <w:trHeight w:val="283"/>
        </w:trPr>
        <w:tc>
          <w:tcPr>
            <w:tcW w:w="10345" w:type="dxa"/>
            <w:gridSpan w:val="6"/>
            <w:tcBorders>
              <w:bottom w:val="single" w:sz="6" w:space="0" w:color="auto"/>
            </w:tcBorders>
          </w:tcPr>
          <w:p w14:paraId="5F8925DE"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D44A22">
              <w:rPr>
                <w:rFonts w:ascii="Arial" w:hAnsi="Arial" w:cs="Arial"/>
                <w:b/>
                <w:sz w:val="30"/>
              </w:rPr>
              <w:t>MFKvitteringHent</w:t>
            </w:r>
          </w:p>
        </w:tc>
      </w:tr>
      <w:tr w:rsidR="00D44A22" w14:paraId="40E5E50D" w14:textId="77777777" w:rsidTr="00D44A22">
        <w:trPr>
          <w:trHeight w:val="283"/>
        </w:trPr>
        <w:tc>
          <w:tcPr>
            <w:tcW w:w="1134" w:type="dxa"/>
            <w:tcBorders>
              <w:top w:val="single" w:sz="6" w:space="0" w:color="auto"/>
              <w:bottom w:val="nil"/>
            </w:tcBorders>
            <w:shd w:val="clear" w:color="auto" w:fill="auto"/>
            <w:vAlign w:val="center"/>
          </w:tcPr>
          <w:p w14:paraId="34C5F861"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14:paraId="29D67B74"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14:paraId="244ADF4B"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14:paraId="67650507"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14:paraId="297ED402"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14:paraId="01980AE0"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D44A22" w14:paraId="31AF29D2" w14:textId="77777777" w:rsidTr="00D44A22">
        <w:trPr>
          <w:trHeight w:val="283"/>
        </w:trPr>
        <w:tc>
          <w:tcPr>
            <w:tcW w:w="1134" w:type="dxa"/>
            <w:tcBorders>
              <w:top w:val="nil"/>
            </w:tcBorders>
            <w:shd w:val="clear" w:color="auto" w:fill="auto"/>
            <w:vAlign w:val="center"/>
          </w:tcPr>
          <w:p w14:paraId="4E910DF9"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2835" w:type="dxa"/>
            <w:tcBorders>
              <w:top w:val="nil"/>
            </w:tcBorders>
            <w:shd w:val="clear" w:color="auto" w:fill="auto"/>
            <w:vAlign w:val="center"/>
          </w:tcPr>
          <w:p w14:paraId="2DD1DE21"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14:paraId="67435534" w14:textId="56F1B90A"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del w:id="1" w:author="Poul V Madsen" w:date="2012-07-31T08:09:00Z">
              <w:r w:rsidR="0069280E">
                <w:rPr>
                  <w:rFonts w:ascii="Arial" w:hAnsi="Arial" w:cs="Arial"/>
                  <w:sz w:val="18"/>
                </w:rPr>
                <w:delText>4</w:delText>
              </w:r>
            </w:del>
            <w:ins w:id="2" w:author="Poul V Madsen" w:date="2012-07-31T08:09:00Z">
              <w:r>
                <w:rPr>
                  <w:rFonts w:ascii="Arial" w:hAnsi="Arial" w:cs="Arial"/>
                  <w:sz w:val="18"/>
                </w:rPr>
                <w:t>7</w:t>
              </w:r>
            </w:ins>
          </w:p>
        </w:tc>
        <w:tc>
          <w:tcPr>
            <w:tcW w:w="1701" w:type="dxa"/>
            <w:tcBorders>
              <w:top w:val="nil"/>
            </w:tcBorders>
            <w:shd w:val="clear" w:color="auto" w:fill="auto"/>
            <w:vAlign w:val="center"/>
          </w:tcPr>
          <w:p w14:paraId="1D289518"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16-11-2010</w:t>
            </w:r>
          </w:p>
        </w:tc>
        <w:tc>
          <w:tcPr>
            <w:tcW w:w="1701" w:type="dxa"/>
            <w:tcBorders>
              <w:top w:val="nil"/>
            </w:tcBorders>
            <w:shd w:val="clear" w:color="auto" w:fill="auto"/>
            <w:vAlign w:val="center"/>
          </w:tcPr>
          <w:p w14:paraId="38EC6E18" w14:textId="12548E7A" w:rsidR="00D44A22" w:rsidRP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3" w:author="Poul V Madsen" w:date="2012-07-31T08:09:00Z">
              <w:r>
                <w:rPr>
                  <w:rFonts w:ascii="Arial" w:hAnsi="Arial" w:cs="Arial"/>
                  <w:sz w:val="18"/>
                </w:rPr>
                <w:delText>w09998</w:delText>
              </w:r>
            </w:del>
            <w:ins w:id="4" w:author="Poul V Madsen" w:date="2012-07-31T08:09:00Z">
              <w:r w:rsidR="00D44A22">
                <w:rPr>
                  <w:rFonts w:ascii="Arial" w:hAnsi="Arial" w:cs="Arial"/>
                  <w:sz w:val="18"/>
                </w:rPr>
                <w:t>w18073</w:t>
              </w:r>
            </w:ins>
          </w:p>
        </w:tc>
        <w:tc>
          <w:tcPr>
            <w:tcW w:w="1835" w:type="dxa"/>
            <w:tcBorders>
              <w:top w:val="nil"/>
            </w:tcBorders>
            <w:shd w:val="clear" w:color="auto" w:fill="auto"/>
            <w:vAlign w:val="center"/>
          </w:tcPr>
          <w:p w14:paraId="61486748" w14:textId="50EA89A1" w:rsidR="00D44A22" w:rsidRP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 w:author="Poul V Madsen" w:date="2012-07-31T08:09:00Z">
              <w:r>
                <w:rPr>
                  <w:rFonts w:ascii="Arial" w:hAnsi="Arial" w:cs="Arial"/>
                  <w:sz w:val="18"/>
                </w:rPr>
                <w:delText>8-11-2011</w:delText>
              </w:r>
            </w:del>
            <w:ins w:id="6" w:author="Poul V Madsen" w:date="2012-07-31T08:09:00Z">
              <w:r w:rsidR="00D44A22">
                <w:rPr>
                  <w:rFonts w:ascii="Arial" w:hAnsi="Arial" w:cs="Arial"/>
                  <w:sz w:val="18"/>
                </w:rPr>
                <w:t>26-7-2012</w:t>
              </w:r>
            </w:ins>
          </w:p>
        </w:tc>
      </w:tr>
      <w:tr w:rsidR="00D44A22" w14:paraId="7812AAF1" w14:textId="77777777" w:rsidTr="00D44A22">
        <w:trPr>
          <w:trHeight w:val="283"/>
        </w:trPr>
        <w:tc>
          <w:tcPr>
            <w:tcW w:w="10345" w:type="dxa"/>
            <w:gridSpan w:val="6"/>
            <w:shd w:val="clear" w:color="auto" w:fill="B3B3B3"/>
            <w:vAlign w:val="center"/>
          </w:tcPr>
          <w:p w14:paraId="27E43003"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D44A22" w14:paraId="2B9553FC" w14:textId="77777777" w:rsidTr="00D44A22">
        <w:trPr>
          <w:trHeight w:val="283"/>
        </w:trPr>
        <w:tc>
          <w:tcPr>
            <w:tcW w:w="10345" w:type="dxa"/>
            <w:gridSpan w:val="6"/>
            <w:vAlign w:val="center"/>
          </w:tcPr>
          <w:p w14:paraId="7F34E72B"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resultater (kvitteringer) fra den asynkrone behandling af fordringsaktioner indberettet med MFFordringIndberet.</w:t>
            </w:r>
          </w:p>
        </w:tc>
      </w:tr>
      <w:tr w:rsidR="00D44A22" w14:paraId="5F9D4650" w14:textId="77777777" w:rsidTr="00D44A22">
        <w:trPr>
          <w:trHeight w:val="283"/>
        </w:trPr>
        <w:tc>
          <w:tcPr>
            <w:tcW w:w="10345" w:type="dxa"/>
            <w:gridSpan w:val="6"/>
            <w:shd w:val="clear" w:color="auto" w:fill="B3B3B3"/>
            <w:vAlign w:val="center"/>
          </w:tcPr>
          <w:p w14:paraId="1AC3ABAA"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D44A22" w14:paraId="74501A11" w14:textId="77777777" w:rsidTr="00D44A22">
        <w:trPr>
          <w:trHeight w:val="283"/>
        </w:trPr>
        <w:tc>
          <w:tcPr>
            <w:tcW w:w="10345" w:type="dxa"/>
            <w:gridSpan w:val="6"/>
          </w:tcPr>
          <w:p w14:paraId="2F9F55B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MFKvitteringHent søger i MF fordringsaktion-arbejdstabeller og returnerer en liste af kvitteringer med aktuel status for fordringsaktioner.</w:t>
            </w:r>
          </w:p>
          <w:p w14:paraId="0EA706A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8B5D8C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Hver kvittering indeholder en MFAktionStruktur men også en KundeSamling med evt. allokerede AlternativKontaktID og berigede hæftelsesforhold. </w:t>
            </w:r>
          </w:p>
          <w:p w14:paraId="3349398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B30F2F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i en kvitttering kan antage værdierne MODTAGET, SAGSBEHAND, AFVIST og UDFOERT. AFVIST og UDFOERT er endelige tilstande. </w:t>
            </w:r>
          </w:p>
          <w:p w14:paraId="3FE4EDE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87956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det synkrone svar fra MFFordringIndberet kan MFAktionStatusKode kun antage værdierne MODTAGET og AFVIST. Den synkrone behandling ved modtagelse validerer kun mod fordringhaveraftale men aktionerne udføres ikke, så der afvises kun pga. manglende aftale eller ikke udfyldte felter.</w:t>
            </w:r>
          </w:p>
          <w:p w14:paraId="087B6C2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1F0146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FordringRestBeløbStruktur ***</w:t>
            </w:r>
          </w:p>
          <w:p w14:paraId="724C0BF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Returneres for fordringaktioner af typen MFAktionKode = NEDSKRIV, OPSKRIV når MFAktionStatusKode = UDFOERT. </w:t>
            </w:r>
          </w:p>
          <w:p w14:paraId="6A73B3F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CBBBC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KundeSamling ***</w:t>
            </w:r>
          </w:p>
          <w:p w14:paraId="69F0CD1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Returneres for fordringaktioner af typen MFAktionKode = OPRETFORDRING,OPRETTRANSPORT,AENDRFORDRING,AENDRTRANSPORT, når MFAktionStatusKode = UDFOERT.</w:t>
            </w:r>
          </w:p>
          <w:p w14:paraId="55F7C8F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Kundedata returneres for alle hæftelsesforhold og rettighedshavere, inkl. forhold beriget af MF. Kunde data returneres i samme rækkefølge som hæftelsesforhold/rettighedshavere forekommer i indberetning, med berigede hæftelsesforhold bagefter.</w:t>
            </w:r>
          </w:p>
          <w:p w14:paraId="1DE6542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der indberettes med en EFIAlternativKontaktStruktur vil man her kunne finde den allokerede AlternativKontaktID i KundeNummer feltet. </w:t>
            </w:r>
          </w:p>
          <w:p w14:paraId="2836FF2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0E79B1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Søge kriterier ***</w:t>
            </w:r>
          </w:p>
          <w:p w14:paraId="3034A67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af felterne MFLeveranceID, SøgeDatoFra eller FordringIDSamling skal være udfyldt.</w:t>
            </w:r>
          </w:p>
          <w:p w14:paraId="6EE3853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97A623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MFLeveranceID får man kvittering/status for alle fordringsaktioner i denne leverance.</w:t>
            </w:r>
          </w:p>
          <w:p w14:paraId="57171D6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søges med SøgeDatoFra får man kvittering/status for alle fordringsaktioner der har fået en ny status på eller efter det angivne tidspunkt. Man kan på denne måde søge efter nye status, f.eks. på fordringaktioner der lå til sagsbehandling.</w:t>
            </w:r>
          </w:p>
          <w:p w14:paraId="2CD05D4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962FC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kun være een fordringaktion per DMIFordringEFIFordringID under behandling (dvs. ikke UDFOERT eller AFVIST), så man kan spørge på specifikke fordringsaktioner ved at udfylde FordringIDSamling.</w:t>
            </w:r>
          </w:p>
          <w:p w14:paraId="2CB2A7E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DF0F05"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DMIFordringHaverID udelades søges i alle fordringshavere som har dette FordringhaverSystemID angivet på deres fordringhaveraftale.</w:t>
            </w:r>
          </w:p>
        </w:tc>
      </w:tr>
      <w:tr w:rsidR="00D44A22" w14:paraId="169A8F49" w14:textId="77777777" w:rsidTr="00D44A22">
        <w:trPr>
          <w:trHeight w:val="283"/>
        </w:trPr>
        <w:tc>
          <w:tcPr>
            <w:tcW w:w="10345" w:type="dxa"/>
            <w:gridSpan w:val="6"/>
            <w:shd w:val="clear" w:color="auto" w:fill="B3B3B3"/>
            <w:vAlign w:val="center"/>
          </w:tcPr>
          <w:p w14:paraId="4004E38E"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D44A22" w14:paraId="1B57F7AC" w14:textId="77777777" w:rsidTr="00D44A22">
        <w:trPr>
          <w:trHeight w:val="283"/>
        </w:trPr>
        <w:tc>
          <w:tcPr>
            <w:tcW w:w="10345" w:type="dxa"/>
            <w:gridSpan w:val="6"/>
            <w:shd w:val="clear" w:color="auto" w:fill="FFFFFF"/>
          </w:tcPr>
          <w:p w14:paraId="4277AF0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hentes kvitteringer for indberettede fordringsaktioner i en internt konfigurerbar tidsperiode, der mindst er på en måned fra modtagelsestidspunktet.</w:t>
            </w:r>
          </w:p>
          <w:p w14:paraId="04833CC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C024FE"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maksimalt returneres et antal kvitteringer der styres af en teknisk parameter (MF.KVITTERING.MAXANTAL). Den sættes initielt til 10000. Hvis der er flere kvitteringer der matcher søgekriteriet returneres op til maks, og der returneres samtidig en advis 174 i HovedOplysningerSvar.</w:t>
            </w:r>
          </w:p>
        </w:tc>
      </w:tr>
      <w:tr w:rsidR="00D44A22" w14:paraId="6181E80B" w14:textId="77777777" w:rsidTr="00D44A22">
        <w:trPr>
          <w:trHeight w:val="283"/>
        </w:trPr>
        <w:tc>
          <w:tcPr>
            <w:tcW w:w="10345" w:type="dxa"/>
            <w:gridSpan w:val="6"/>
            <w:shd w:val="clear" w:color="auto" w:fill="B3B3B3"/>
            <w:vAlign w:val="center"/>
          </w:tcPr>
          <w:p w14:paraId="18C53B55"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D44A22" w14:paraId="2A8015A4" w14:textId="77777777" w:rsidTr="00D44A22">
        <w:trPr>
          <w:trHeight w:val="283"/>
        </w:trPr>
        <w:tc>
          <w:tcPr>
            <w:tcW w:w="10345" w:type="dxa"/>
            <w:gridSpan w:val="6"/>
            <w:shd w:val="clear" w:color="auto" w:fill="FFFFFF"/>
            <w:vAlign w:val="center"/>
          </w:tcPr>
          <w:p w14:paraId="4FAFE8BA"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D44A22" w14:paraId="1DFADBCC" w14:textId="77777777" w:rsidTr="00D44A22">
        <w:trPr>
          <w:trHeight w:val="283"/>
        </w:trPr>
        <w:tc>
          <w:tcPr>
            <w:tcW w:w="10345" w:type="dxa"/>
            <w:gridSpan w:val="6"/>
            <w:shd w:val="clear" w:color="auto" w:fill="FFFFFF"/>
          </w:tcPr>
          <w:p w14:paraId="0ECB07E7"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MFKvitteringHent_I</w:t>
            </w:r>
          </w:p>
        </w:tc>
      </w:tr>
      <w:tr w:rsidR="00D44A22" w14:paraId="04DE3C56" w14:textId="77777777" w:rsidTr="00D44A22">
        <w:trPr>
          <w:trHeight w:val="283"/>
        </w:trPr>
        <w:tc>
          <w:tcPr>
            <w:tcW w:w="10345" w:type="dxa"/>
            <w:gridSpan w:val="6"/>
            <w:shd w:val="clear" w:color="auto" w:fill="FFFFFF"/>
          </w:tcPr>
          <w:p w14:paraId="3BCEE16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AA9DA0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14:paraId="311EEFF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14:paraId="0AE8253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06E8134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10379CE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14:paraId="408A054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9FA699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14:paraId="66B0863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1D18C73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A9F526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FordringIDSamling *</w:t>
            </w:r>
          </w:p>
          <w:p w14:paraId="2D29604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275F97B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DMIFordringEFIFordringID</w:t>
            </w:r>
          </w:p>
          <w:p w14:paraId="194B9D4C"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tc>
      </w:tr>
      <w:tr w:rsidR="00D44A22" w14:paraId="4D192879" w14:textId="77777777" w:rsidTr="00D44A22">
        <w:trPr>
          <w:trHeight w:val="283"/>
        </w:trPr>
        <w:tc>
          <w:tcPr>
            <w:tcW w:w="10345" w:type="dxa"/>
            <w:gridSpan w:val="6"/>
            <w:shd w:val="clear" w:color="auto" w:fill="FFFFFF"/>
          </w:tcPr>
          <w:p w14:paraId="5CBD6CE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6A07ECED"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StyretFiloverførselSendAnmod_I</w:t>
            </w:r>
          </w:p>
        </w:tc>
      </w:tr>
      <w:tr w:rsidR="00D44A22" w14:paraId="67254139" w14:textId="77777777" w:rsidTr="00D44A22">
        <w:trPr>
          <w:trHeight w:val="283"/>
        </w:trPr>
        <w:tc>
          <w:tcPr>
            <w:tcW w:w="10345" w:type="dxa"/>
            <w:gridSpan w:val="6"/>
            <w:shd w:val="clear" w:color="auto" w:fill="FFFFFF"/>
          </w:tcPr>
          <w:p w14:paraId="593284C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1C591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149304A1"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44A22" w14:paraId="7452659B" w14:textId="77777777" w:rsidTr="00D44A22">
        <w:trPr>
          <w:trHeight w:val="283"/>
        </w:trPr>
        <w:tc>
          <w:tcPr>
            <w:tcW w:w="10345" w:type="dxa"/>
            <w:gridSpan w:val="6"/>
            <w:shd w:val="clear" w:color="auto" w:fill="FFFFFF"/>
          </w:tcPr>
          <w:p w14:paraId="1B44030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1B35A6F3"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D44A22" w14:paraId="1213F202" w14:textId="77777777" w:rsidTr="00D44A22">
        <w:trPr>
          <w:trHeight w:val="283"/>
        </w:trPr>
        <w:tc>
          <w:tcPr>
            <w:tcW w:w="10345" w:type="dxa"/>
            <w:gridSpan w:val="6"/>
            <w:shd w:val="clear" w:color="auto" w:fill="FFFFFF"/>
          </w:tcPr>
          <w:p w14:paraId="1810E76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89B96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4D996DBE"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44A22" w14:paraId="126E2F8C" w14:textId="77777777" w:rsidTr="00D44A22">
        <w:trPr>
          <w:trHeight w:val="283"/>
        </w:trPr>
        <w:tc>
          <w:tcPr>
            <w:tcW w:w="10345" w:type="dxa"/>
            <w:gridSpan w:val="6"/>
            <w:shd w:val="clear" w:color="auto" w:fill="FFFFFF"/>
          </w:tcPr>
          <w:p w14:paraId="2238045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5A0BD16D"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D44A22" w14:paraId="445C51FC" w14:textId="77777777" w:rsidTr="00D44A22">
        <w:trPr>
          <w:trHeight w:val="283"/>
        </w:trPr>
        <w:tc>
          <w:tcPr>
            <w:tcW w:w="10345" w:type="dxa"/>
            <w:gridSpan w:val="6"/>
            <w:shd w:val="clear" w:color="auto" w:fill="FFFFFF"/>
          </w:tcPr>
          <w:p w14:paraId="2822C56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FB0AE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31DF2D7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59E11D3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14:paraId="2C2B2DD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0F8A3693"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D44A22" w14:paraId="6F70ED56" w14:textId="77777777" w:rsidTr="00D44A22">
        <w:trPr>
          <w:trHeight w:val="283"/>
        </w:trPr>
        <w:tc>
          <w:tcPr>
            <w:tcW w:w="10345" w:type="dxa"/>
            <w:gridSpan w:val="6"/>
            <w:shd w:val="clear" w:color="auto" w:fill="FFFFFF"/>
          </w:tcPr>
          <w:p w14:paraId="24C20D4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43856498"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D44A22" w14:paraId="63152BD4" w14:textId="77777777" w:rsidTr="00D44A22">
        <w:trPr>
          <w:trHeight w:val="283"/>
        </w:trPr>
        <w:tc>
          <w:tcPr>
            <w:tcW w:w="10345" w:type="dxa"/>
            <w:gridSpan w:val="6"/>
            <w:shd w:val="clear" w:color="auto" w:fill="FFFFFF"/>
          </w:tcPr>
          <w:p w14:paraId="5A4DFF7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D4D6DF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1E8157E2"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44A22" w14:paraId="1B09AE2C" w14:textId="77777777" w:rsidTr="00D44A22">
        <w:trPr>
          <w:trHeight w:val="283"/>
        </w:trPr>
        <w:tc>
          <w:tcPr>
            <w:tcW w:w="10345" w:type="dxa"/>
            <w:gridSpan w:val="6"/>
            <w:shd w:val="clear" w:color="auto" w:fill="FFFFFF"/>
            <w:vAlign w:val="center"/>
          </w:tcPr>
          <w:p w14:paraId="3E3F3CBB"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D44A22" w14:paraId="03C4D5D7" w14:textId="77777777" w:rsidTr="00D44A22">
        <w:trPr>
          <w:trHeight w:val="283"/>
        </w:trPr>
        <w:tc>
          <w:tcPr>
            <w:tcW w:w="10345" w:type="dxa"/>
            <w:gridSpan w:val="6"/>
            <w:shd w:val="clear" w:color="auto" w:fill="FFFFFF"/>
          </w:tcPr>
          <w:p w14:paraId="5D6B9876"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MFKvitteringHent_O</w:t>
            </w:r>
          </w:p>
        </w:tc>
      </w:tr>
      <w:tr w:rsidR="00D44A22" w14:paraId="338C957E" w14:textId="77777777" w:rsidTr="00D44A22">
        <w:trPr>
          <w:trHeight w:val="283"/>
        </w:trPr>
        <w:tc>
          <w:tcPr>
            <w:tcW w:w="10345" w:type="dxa"/>
            <w:gridSpan w:val="6"/>
            <w:shd w:val="clear" w:color="auto" w:fill="FFFFFF"/>
          </w:tcPr>
          <w:p w14:paraId="314C4CF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731212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14:paraId="12D1C05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(MFLeveranceID)</w:t>
            </w:r>
          </w:p>
          <w:p w14:paraId="13CBB38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08B2FC3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5581957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14:paraId="6750539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FA2D13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MFAktionStatusÆndretDato</w:t>
            </w:r>
          </w:p>
          <w:p w14:paraId="7442231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284A2FC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118E00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KvitteringSamling *</w:t>
            </w:r>
          </w:p>
          <w:p w14:paraId="72585A5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428EB2F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Kvittering *</w:t>
            </w:r>
          </w:p>
          <w:p w14:paraId="7774953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4E8CE62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MFAktionStruktur</w:t>
            </w:r>
          </w:p>
          <w:p w14:paraId="0E67109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(FordringRestBeløbStruktur)</w:t>
            </w:r>
          </w:p>
          <w:p w14:paraId="22F4F65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*KundeSamling*</w:t>
            </w:r>
          </w:p>
          <w:p w14:paraId="2A9BD80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14:paraId="37BC402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KundeStruktur</w:t>
            </w:r>
          </w:p>
          <w:p w14:paraId="4BF5819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14:paraId="247A4A6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2849674"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44A22" w14:paraId="145FDB0E" w14:textId="77777777" w:rsidTr="00D44A22">
        <w:trPr>
          <w:trHeight w:val="283"/>
        </w:trPr>
        <w:tc>
          <w:tcPr>
            <w:tcW w:w="10345" w:type="dxa"/>
            <w:gridSpan w:val="6"/>
            <w:shd w:val="clear" w:color="auto" w:fill="FFFFFF"/>
          </w:tcPr>
          <w:p w14:paraId="334FC2D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15F28833"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D44A22" w14:paraId="14A615BB" w14:textId="77777777" w:rsidTr="00D44A22">
        <w:trPr>
          <w:trHeight w:val="283"/>
        </w:trPr>
        <w:tc>
          <w:tcPr>
            <w:tcW w:w="10345" w:type="dxa"/>
            <w:gridSpan w:val="6"/>
            <w:shd w:val="clear" w:color="auto" w:fill="FFFFFF"/>
          </w:tcPr>
          <w:p w14:paraId="3C63695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CCD5D3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7D7CDCD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14:paraId="3A302AB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14:paraId="64E3CB2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14:paraId="11F5901B"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D44A22" w14:paraId="1A2A8177" w14:textId="77777777" w:rsidTr="00D44A22">
        <w:trPr>
          <w:trHeight w:val="283"/>
        </w:trPr>
        <w:tc>
          <w:tcPr>
            <w:tcW w:w="10345" w:type="dxa"/>
            <w:gridSpan w:val="6"/>
            <w:shd w:val="clear" w:color="auto" w:fill="FFFFFF"/>
          </w:tcPr>
          <w:p w14:paraId="429C6A1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059E04CB"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D44A22" w14:paraId="570B0CC8" w14:textId="77777777" w:rsidTr="00D44A22">
        <w:trPr>
          <w:trHeight w:val="283"/>
        </w:trPr>
        <w:tc>
          <w:tcPr>
            <w:tcW w:w="10345" w:type="dxa"/>
            <w:gridSpan w:val="6"/>
            <w:shd w:val="clear" w:color="auto" w:fill="FFFFFF"/>
          </w:tcPr>
          <w:p w14:paraId="6BB5820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D4A318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125B63A9"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44A22" w14:paraId="62D9C14E" w14:textId="77777777" w:rsidTr="00D44A22">
        <w:trPr>
          <w:trHeight w:val="283"/>
        </w:trPr>
        <w:tc>
          <w:tcPr>
            <w:tcW w:w="10345" w:type="dxa"/>
            <w:gridSpan w:val="6"/>
            <w:shd w:val="clear" w:color="auto" w:fill="FFFFFF"/>
          </w:tcPr>
          <w:p w14:paraId="5DF62BF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4800D435"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D44A22" w14:paraId="61DE3D65" w14:textId="77777777" w:rsidTr="00D44A22">
        <w:trPr>
          <w:trHeight w:val="283"/>
        </w:trPr>
        <w:tc>
          <w:tcPr>
            <w:tcW w:w="10345" w:type="dxa"/>
            <w:gridSpan w:val="6"/>
            <w:shd w:val="clear" w:color="auto" w:fill="FFFFFF"/>
          </w:tcPr>
          <w:p w14:paraId="56D9B52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08C2D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602761C2"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D44A22" w14:paraId="1D724887" w14:textId="77777777" w:rsidTr="00D44A22">
        <w:trPr>
          <w:trHeight w:val="283"/>
        </w:trPr>
        <w:tc>
          <w:tcPr>
            <w:tcW w:w="10345" w:type="dxa"/>
            <w:gridSpan w:val="6"/>
            <w:shd w:val="clear" w:color="auto" w:fill="FFFFFF"/>
          </w:tcPr>
          <w:p w14:paraId="25E6377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p>
          <w:p w14:paraId="0BE9A52C"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D44A22" w14:paraId="25D29772" w14:textId="77777777" w:rsidTr="00D44A22">
        <w:trPr>
          <w:trHeight w:val="283"/>
        </w:trPr>
        <w:tc>
          <w:tcPr>
            <w:tcW w:w="10345" w:type="dxa"/>
            <w:gridSpan w:val="6"/>
            <w:shd w:val="clear" w:color="auto" w:fill="FFFFFF"/>
          </w:tcPr>
          <w:p w14:paraId="445517B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7BBBE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14:paraId="18E50A8E"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StyretFiloverførselBeskedQName</w:t>
            </w:r>
          </w:p>
        </w:tc>
      </w:tr>
      <w:tr w:rsidR="00D44A22" w14:paraId="3675A8A3" w14:textId="77777777" w:rsidTr="00D44A22">
        <w:trPr>
          <w:trHeight w:val="283"/>
        </w:trPr>
        <w:tc>
          <w:tcPr>
            <w:tcW w:w="10345" w:type="dxa"/>
            <w:gridSpan w:val="6"/>
            <w:shd w:val="clear" w:color="auto" w:fill="B3B3B3"/>
            <w:vAlign w:val="center"/>
          </w:tcPr>
          <w:p w14:paraId="1B08AA30"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Valideringer</w:t>
            </w:r>
          </w:p>
        </w:tc>
      </w:tr>
      <w:tr w:rsidR="00D44A22" w14:paraId="7758E015" w14:textId="77777777" w:rsidTr="00D44A22">
        <w:trPr>
          <w:trHeight w:val="283"/>
        </w:trPr>
        <w:tc>
          <w:tcPr>
            <w:tcW w:w="10345" w:type="dxa"/>
            <w:gridSpan w:val="6"/>
            <w:shd w:val="clear" w:color="auto" w:fill="FFFFFF"/>
            <w:vAlign w:val="center"/>
          </w:tcPr>
          <w:p w14:paraId="5AD34DB4"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D44A22" w14:paraId="5F6E387B" w14:textId="77777777" w:rsidTr="00D44A22">
        <w:trPr>
          <w:trHeight w:val="283"/>
        </w:trPr>
        <w:tc>
          <w:tcPr>
            <w:tcW w:w="10345" w:type="dxa"/>
            <w:gridSpan w:val="6"/>
            <w:shd w:val="clear" w:color="auto" w:fill="FFFFFF"/>
            <w:vAlign w:val="center"/>
          </w:tcPr>
          <w:p w14:paraId="279982D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14:paraId="473D134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14:paraId="0D1A365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w:t>
            </w:r>
          </w:p>
          <w:p w14:paraId="41A4228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50CDEE0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731AA5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14:paraId="175F66C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14:paraId="41F69E1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2D1C6C6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77187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14:paraId="11F2426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14:paraId="15EB4E7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14:paraId="7F2D7F7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F801BC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14:paraId="40B74F0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14:paraId="535FAB4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14:paraId="183B175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14:paraId="2DFC30B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EE4AAF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MFLeveranceID</w:t>
            </w:r>
          </w:p>
          <w:p w14:paraId="658006E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172</w:t>
            </w:r>
          </w:p>
          <w:p w14:paraId="7B95635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Det anvendte MFLeveranceID kunne ikke findes</w:t>
            </w:r>
          </w:p>
          <w:p w14:paraId="2D1207B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MFLeveranceID</w:t>
            </w:r>
          </w:p>
          <w:p w14:paraId="27BF711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66174B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14:paraId="13C84F2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14:paraId="0691529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MFLeveranceID, SøgeDatoFra eller FordringIDSamling og prøv igen</w:t>
            </w:r>
          </w:p>
          <w:p w14:paraId="1019AF3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14:paraId="4463945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B3EB2C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kvitteringer end der blev returneret</w:t>
            </w:r>
          </w:p>
          <w:p w14:paraId="6F5C9E8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14:paraId="4F3BA4D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14:paraId="3E30DF7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MF.KVITTERING.MAXANTAL, (antal faktiske rækker hvis muligt)</w:t>
            </w:r>
          </w:p>
          <w:p w14:paraId="73F8E97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F22286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14:paraId="4C7559C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14:paraId="4D01F704"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bl>
    <w:p w14:paraId="2279B35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44A22" w:rsidSect="00D44A22">
          <w:headerReference w:type="even" r:id="rId9"/>
          <w:headerReference w:type="default" r:id="rId10"/>
          <w:footerReference w:type="even" r:id="rId11"/>
          <w:footerReference w:type="default" r:id="rId12"/>
          <w:headerReference w:type="first" r:id="rId13"/>
          <w:footerReference w:type="first" r:id="rId14"/>
          <w:pgSz w:w="11906" w:h="16838"/>
          <w:pgMar w:top="567" w:right="567" w:bottom="567" w:left="1134" w:header="283" w:footer="708" w:gutter="0"/>
          <w:cols w:space="708"/>
          <w:docGrid w:linePitch="360"/>
        </w:sectPr>
      </w:pPr>
    </w:p>
    <w:p w14:paraId="31E185E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A22" w14:paraId="5A3AB11C" w14:textId="77777777" w:rsidTr="00D44A22">
        <w:trPr>
          <w:trHeight w:hRule="exact" w:val="113"/>
        </w:trPr>
        <w:tc>
          <w:tcPr>
            <w:tcW w:w="10345" w:type="dxa"/>
            <w:shd w:val="clear" w:color="auto" w:fill="B3B3B3"/>
          </w:tcPr>
          <w:p w14:paraId="33DA56A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A22" w14:paraId="372F9294" w14:textId="77777777" w:rsidTr="00D44A22">
        <w:tc>
          <w:tcPr>
            <w:tcW w:w="10345" w:type="dxa"/>
            <w:vAlign w:val="center"/>
          </w:tcPr>
          <w:p w14:paraId="18A96FB8"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D44A22" w14:paraId="7CCD9856" w14:textId="77777777" w:rsidTr="00D44A22">
        <w:tc>
          <w:tcPr>
            <w:tcW w:w="10345" w:type="dxa"/>
            <w:vAlign w:val="center"/>
          </w:tcPr>
          <w:p w14:paraId="3716FC1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14:paraId="07D23E1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14:paraId="27A517F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p w14:paraId="0394C170"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4A22" w14:paraId="78A54420" w14:textId="77777777" w:rsidTr="00D44A22">
        <w:trPr>
          <w:ins w:id="7" w:author="Poul V Madsen" w:date="2012-07-31T08:09:00Z"/>
        </w:trPr>
        <w:tc>
          <w:tcPr>
            <w:tcW w:w="10345" w:type="dxa"/>
            <w:shd w:val="clear" w:color="auto" w:fill="B3B3B3"/>
            <w:vAlign w:val="center"/>
          </w:tcPr>
          <w:p w14:paraId="765A1359"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8" w:author="Poul V Madsen" w:date="2012-07-31T08:09:00Z"/>
                <w:rFonts w:ascii="Arial" w:hAnsi="Arial" w:cs="Arial"/>
                <w:b/>
                <w:sz w:val="18"/>
              </w:rPr>
            </w:pPr>
            <w:ins w:id="9" w:author="Poul V Madsen" w:date="2012-07-31T08:09:00Z">
              <w:r>
                <w:rPr>
                  <w:rFonts w:ascii="Arial" w:hAnsi="Arial" w:cs="Arial"/>
                  <w:b/>
                  <w:sz w:val="18"/>
                </w:rPr>
                <w:t>Beskrivelse</w:t>
              </w:r>
            </w:ins>
          </w:p>
        </w:tc>
      </w:tr>
      <w:tr w:rsidR="00D44A22" w14:paraId="0C6E48C5" w14:textId="77777777" w:rsidTr="00D44A22">
        <w:trPr>
          <w:ins w:id="10" w:author="Poul V Madsen" w:date="2012-07-31T08:09:00Z"/>
        </w:trPr>
        <w:tc>
          <w:tcPr>
            <w:tcW w:w="10345" w:type="dxa"/>
            <w:shd w:val="clear" w:color="auto" w:fill="FFFFFF"/>
            <w:vAlign w:val="center"/>
          </w:tcPr>
          <w:p w14:paraId="77337722"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11" w:author="Poul V Madsen" w:date="2012-07-31T08:09:00Z"/>
                <w:rFonts w:ascii="Arial" w:hAnsi="Arial" w:cs="Arial"/>
                <w:sz w:val="18"/>
              </w:rPr>
            </w:pPr>
            <w:ins w:id="12" w:author="Poul V Madsen" w:date="2012-07-31T08:09:00Z">
              <w:r>
                <w:rPr>
                  <w:rFonts w:ascii="Arial" w:hAnsi="Arial" w:cs="Arial"/>
                  <w:sz w:val="18"/>
                </w:rPr>
                <w:t>DMIFordringRestBeløbDKK er altid udfyldt når strukturen anvendes som en del af output.</w:t>
              </w:r>
            </w:ins>
          </w:p>
        </w:tc>
      </w:tr>
    </w:tbl>
    <w:p w14:paraId="7DEA52F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A22" w14:paraId="5EFF1A10" w14:textId="77777777" w:rsidTr="00D44A22">
        <w:trPr>
          <w:trHeight w:hRule="exact" w:val="113"/>
        </w:trPr>
        <w:tc>
          <w:tcPr>
            <w:tcW w:w="10345" w:type="dxa"/>
            <w:shd w:val="clear" w:color="auto" w:fill="B3B3B3"/>
          </w:tcPr>
          <w:p w14:paraId="217D4CF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A22" w14:paraId="0A7ACC50" w14:textId="77777777" w:rsidTr="00D44A22">
        <w:tc>
          <w:tcPr>
            <w:tcW w:w="10345" w:type="dxa"/>
            <w:vAlign w:val="center"/>
          </w:tcPr>
          <w:p w14:paraId="7B97D2B1"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D44A22" w14:paraId="320C3527" w14:textId="77777777" w:rsidTr="00D44A22">
        <w:tc>
          <w:tcPr>
            <w:tcW w:w="10345" w:type="dxa"/>
            <w:vAlign w:val="center"/>
          </w:tcPr>
          <w:p w14:paraId="23FCBDDB"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D44A22" w14:paraId="1139A28E" w14:textId="77777777" w:rsidTr="00D44A22">
        <w:tc>
          <w:tcPr>
            <w:tcW w:w="10345" w:type="dxa"/>
            <w:shd w:val="clear" w:color="auto" w:fill="B3B3B3"/>
            <w:vAlign w:val="center"/>
          </w:tcPr>
          <w:p w14:paraId="195FF4A8"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44A22" w14:paraId="761B6F19" w14:textId="77777777" w:rsidTr="00D44A22">
        <w:tc>
          <w:tcPr>
            <w:tcW w:w="10345" w:type="dxa"/>
            <w:shd w:val="clear" w:color="auto" w:fill="FFFFFF"/>
            <w:vAlign w:val="center"/>
          </w:tcPr>
          <w:p w14:paraId="6B1DED09"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14:paraId="1582037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A22" w14:paraId="0778C6B7" w14:textId="77777777" w:rsidTr="00D44A22">
        <w:trPr>
          <w:trHeight w:hRule="exact" w:val="113"/>
        </w:trPr>
        <w:tc>
          <w:tcPr>
            <w:tcW w:w="10345" w:type="dxa"/>
            <w:shd w:val="clear" w:color="auto" w:fill="B3B3B3"/>
          </w:tcPr>
          <w:p w14:paraId="37CB25E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A22" w14:paraId="2D665870" w14:textId="77777777" w:rsidTr="00D44A22">
        <w:tc>
          <w:tcPr>
            <w:tcW w:w="10345" w:type="dxa"/>
            <w:vAlign w:val="center"/>
          </w:tcPr>
          <w:p w14:paraId="3F6C00C5"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D44A22" w14:paraId="6B2D44FA" w14:textId="77777777" w:rsidTr="00D44A22">
        <w:tc>
          <w:tcPr>
            <w:tcW w:w="10345" w:type="dxa"/>
            <w:vAlign w:val="center"/>
          </w:tcPr>
          <w:p w14:paraId="4A5B967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36A8C5B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14:paraId="03B535C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14:paraId="59DCCD4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14:paraId="06BC59F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14:paraId="02D50B0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14:paraId="4215471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14:paraId="455509A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6A5F793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14:paraId="6BBB473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14:paraId="0AA80750"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44A22" w14:paraId="45EB4C73" w14:textId="77777777" w:rsidTr="00D44A22">
        <w:tc>
          <w:tcPr>
            <w:tcW w:w="10345" w:type="dxa"/>
            <w:shd w:val="clear" w:color="auto" w:fill="B3B3B3"/>
            <w:vAlign w:val="center"/>
          </w:tcPr>
          <w:p w14:paraId="42BC1E82"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44A22" w14:paraId="16CD526E" w14:textId="77777777" w:rsidTr="00D44A22">
        <w:tc>
          <w:tcPr>
            <w:tcW w:w="10345" w:type="dxa"/>
            <w:shd w:val="clear" w:color="auto" w:fill="FFFFFF"/>
            <w:vAlign w:val="center"/>
          </w:tcPr>
          <w:p w14:paraId="6EE0AED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14:paraId="3CA070D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2165A0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14:paraId="5E896C0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9032BE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14:paraId="69B910F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14:paraId="7BCBD25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50C61E"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14:paraId="5DDFFE2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A22" w14:paraId="53BB24EC" w14:textId="77777777" w:rsidTr="00D44A22">
        <w:trPr>
          <w:trHeight w:hRule="exact" w:val="113"/>
        </w:trPr>
        <w:tc>
          <w:tcPr>
            <w:tcW w:w="10345" w:type="dxa"/>
            <w:shd w:val="clear" w:color="auto" w:fill="B3B3B3"/>
          </w:tcPr>
          <w:p w14:paraId="7526273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A22" w14:paraId="69200361" w14:textId="77777777" w:rsidTr="00D44A22">
        <w:tc>
          <w:tcPr>
            <w:tcW w:w="10345" w:type="dxa"/>
            <w:vAlign w:val="center"/>
          </w:tcPr>
          <w:p w14:paraId="4D845790"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MFAktionAfvistStruktur</w:t>
            </w:r>
          </w:p>
        </w:tc>
      </w:tr>
      <w:tr w:rsidR="00D44A22" w14:paraId="1E7943BB" w14:textId="77777777" w:rsidTr="00D44A22">
        <w:tc>
          <w:tcPr>
            <w:tcW w:w="10345" w:type="dxa"/>
            <w:vAlign w:val="center"/>
          </w:tcPr>
          <w:p w14:paraId="0C2E98C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w:t>
            </w:r>
          </w:p>
          <w:p w14:paraId="72A8ADE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MFAktionAfvistTekst</w:t>
            </w:r>
          </w:p>
          <w:p w14:paraId="4C24C1C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MFAktionAfvistParamSamling *</w:t>
            </w:r>
          </w:p>
          <w:p w14:paraId="3929B13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w:t>
            </w:r>
          </w:p>
          <w:p w14:paraId="0F7FD23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MFAktionAfvistParam</w:t>
            </w:r>
          </w:p>
          <w:p w14:paraId="35AF3B0D"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44A22" w14:paraId="7868B704" w14:textId="77777777" w:rsidTr="00D44A22">
        <w:tc>
          <w:tcPr>
            <w:tcW w:w="10345" w:type="dxa"/>
            <w:shd w:val="clear" w:color="auto" w:fill="B3B3B3"/>
            <w:vAlign w:val="center"/>
          </w:tcPr>
          <w:p w14:paraId="2D2826E4"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44A22" w14:paraId="2007AFAE" w14:textId="77777777" w:rsidTr="00D44A22">
        <w:tc>
          <w:tcPr>
            <w:tcW w:w="10345" w:type="dxa"/>
            <w:shd w:val="clear" w:color="auto" w:fill="FFFFFF"/>
            <w:vAlign w:val="center"/>
          </w:tcPr>
          <w:p w14:paraId="64420B8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14:paraId="54C0928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AC335F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14:paraId="2DFB140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3C711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14:paraId="6DCC493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20A69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14:paraId="6CA45F0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14:paraId="78DD62E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60284B4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4DDADE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14:paraId="4765441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14:paraId="12F22A0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6F4247A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C46D1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14:paraId="769B1DC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MFAktionAfvistNummer: 008</w:t>
            </w:r>
          </w:p>
          <w:p w14:paraId="37D2E54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30B31AF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21ED38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14:paraId="53A561F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14:paraId="0AAC39F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14:paraId="0C388E8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0C083B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14:paraId="2489156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14:paraId="3A073D9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14:paraId="42D227D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34F2B1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14:paraId="5F35C05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14:paraId="2C219EE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20D9EC1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342347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Validering af hvorvidt Transportfordring må opdateres</w:t>
            </w:r>
          </w:p>
          <w:p w14:paraId="7DE2E54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014</w:t>
            </w:r>
          </w:p>
          <w:p w14:paraId="0483F71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55AC17A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13849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14:paraId="75D3179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14:paraId="3E3C90D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348D363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8649E1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14:paraId="37128DB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14:paraId="5DD43EE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14:paraId="327E53C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360B8A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14:paraId="2099DEA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14:paraId="4A00692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14:paraId="0CCF53B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CA623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14:paraId="5726218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14:paraId="6CE0500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14:paraId="746B8B5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CD5E3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14:paraId="4DA5886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14:paraId="626EB86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14:paraId="4CA4165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DFABF4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14:paraId="278A052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14:paraId="74F47FA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62D15B3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4A5467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14:paraId="238C216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14:paraId="51E99F9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14:paraId="0A9D434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E2A83D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14:paraId="501167F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14:paraId="46CD33E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14:paraId="494E382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CE2D2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14:paraId="78A809D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14:paraId="618E458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14:paraId="2A0F71A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0AEBEE1" w14:textId="77777777"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3" w:author="Poul V Madsen" w:date="2012-07-31T08:09:00Z"/>
                <w:rFonts w:ascii="Arial" w:hAnsi="Arial" w:cs="Arial"/>
                <w:sz w:val="18"/>
              </w:rPr>
            </w:pPr>
            <w:del w:id="14" w:author="Poul V Madsen" w:date="2012-07-31T08:09:00Z">
              <w:r>
                <w:rPr>
                  <w:rFonts w:ascii="Arial" w:hAnsi="Arial" w:cs="Arial"/>
                  <w:sz w:val="18"/>
                </w:rPr>
                <w:delText>Afvist årsag: Ny FordringAktion indberettet før eksisterende fordringaktion er UDFØRT eller AFVIST</w:delText>
              </w:r>
            </w:del>
          </w:p>
          <w:p w14:paraId="5ADD8BF6" w14:textId="77777777"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5" w:author="Poul V Madsen" w:date="2012-07-31T08:09:00Z"/>
                <w:rFonts w:ascii="Arial" w:hAnsi="Arial" w:cs="Arial"/>
                <w:sz w:val="18"/>
              </w:rPr>
            </w:pPr>
            <w:del w:id="16" w:author="Poul V Madsen" w:date="2012-07-31T08:09:00Z">
              <w:r>
                <w:rPr>
                  <w:rFonts w:ascii="Arial" w:hAnsi="Arial" w:cs="Arial"/>
                  <w:sz w:val="18"/>
                </w:rPr>
                <w:delText>MFAktionAfvistNummer:  158</w:delText>
              </w:r>
            </w:del>
          </w:p>
          <w:p w14:paraId="004F4E7D" w14:textId="77777777"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7" w:author="Poul V Madsen" w:date="2012-07-31T08:09:00Z"/>
                <w:rFonts w:ascii="Arial" w:hAnsi="Arial" w:cs="Arial"/>
                <w:sz w:val="18"/>
              </w:rPr>
            </w:pPr>
            <w:del w:id="18" w:author="Poul V Madsen" w:date="2012-07-31T08:09:00Z">
              <w:r>
                <w:rPr>
                  <w:rFonts w:ascii="Arial" w:hAnsi="Arial" w:cs="Arial"/>
                  <w:sz w:val="18"/>
                </w:rPr>
                <w:delText>MFAktionAfvistParamSamling: MFAktionID (ny), MFAktionID (eksisterende)</w:delText>
              </w:r>
            </w:del>
          </w:p>
          <w:p w14:paraId="7D82B705" w14:textId="77777777" w:rsidR="0069280E" w:rsidRDefault="0069280E" w:rsidP="0069280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del w:id="19" w:author="Poul V Madsen" w:date="2012-07-31T08:09:00Z"/>
                <w:rFonts w:ascii="Arial" w:hAnsi="Arial" w:cs="Arial"/>
                <w:sz w:val="18"/>
              </w:rPr>
            </w:pPr>
          </w:p>
          <w:p w14:paraId="2D88641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14:paraId="6475B92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14:paraId="134DCAD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14:paraId="2A6C601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B044F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14:paraId="7752074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14:paraId="20ED0E7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14:paraId="4150105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8FCD2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14:paraId="22BDE1B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14:paraId="69897BE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14:paraId="5A62426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6993C5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14:paraId="3FAC727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14:paraId="55AFA35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14:paraId="4E1AC46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3ECB3C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14:paraId="5AB99A6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14:paraId="1D655BC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14:paraId="547EAC8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AAD523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14:paraId="0638EBE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14:paraId="50BE5BB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p w14:paraId="31D1B68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55334B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Antal dokumenter indsendt per aktion større end parameter tillader</w:t>
            </w:r>
          </w:p>
          <w:p w14:paraId="741A907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181</w:t>
            </w:r>
          </w:p>
          <w:p w14:paraId="3A244D3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antal,  DMIFordringEFIHovedFordringID, MF_DOKUMENT_MAXANTAL_AKTION</w:t>
            </w:r>
          </w:p>
          <w:p w14:paraId="1DB21A4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4A8037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transport aftale.  Aftalen skal tilhøre en udbetalende myndighed eller være en rettighedshaveraftale</w:t>
            </w:r>
          </w:p>
          <w:p w14:paraId="4C98EF7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185</w:t>
            </w:r>
          </w:p>
          <w:p w14:paraId="2227E49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6F79B42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B00E53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Gyldig fordringhaver angivelse.  Fordringhaver kan ikke oprette fordringer for en anden fordringhaver</w:t>
            </w:r>
          </w:p>
          <w:p w14:paraId="5C66D09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186</w:t>
            </w:r>
          </w:p>
          <w:p w14:paraId="6F5D079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14:paraId="5EFA45A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4E673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Hæftelsesforhold der er beriget af EFI kan ikke ændres af fordringhaver</w:t>
            </w:r>
          </w:p>
          <w:p w14:paraId="54D988A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187</w:t>
            </w:r>
          </w:p>
          <w:p w14:paraId="385B93C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KundeNummer</w:t>
            </w:r>
          </w:p>
          <w:p w14:paraId="2C412CD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B61C4A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nedskrives på fordringsniveau</w:t>
            </w:r>
          </w:p>
          <w:p w14:paraId="50C28D1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188</w:t>
            </w:r>
          </w:p>
          <w:p w14:paraId="52AAA0D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76E82B0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3C7486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nedskrives på rettighedshaverniveau</w:t>
            </w:r>
          </w:p>
          <w:p w14:paraId="4F30FB9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189</w:t>
            </w:r>
          </w:p>
          <w:p w14:paraId="2531CDB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02ACCB5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02238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procentfordring og skal opskrives på fordringsniveau</w:t>
            </w:r>
          </w:p>
          <w:p w14:paraId="7F1A824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190</w:t>
            </w:r>
          </w:p>
          <w:p w14:paraId="37040B0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3126BD9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64330D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beloebfordeling og skal opskrives på rettighedshaverniveau</w:t>
            </w:r>
          </w:p>
          <w:p w14:paraId="4AB5F87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191</w:t>
            </w:r>
          </w:p>
          <w:p w14:paraId="420A65F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23F79CE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6D4B761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fejl i rettighedshaver fordeling</w:t>
            </w:r>
          </w:p>
          <w:p w14:paraId="02FEAD0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192</w:t>
            </w:r>
          </w:p>
          <w:p w14:paraId="7F40701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619AD1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212A16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ubegrænset beløb med ikke procentvis fordeling</w:t>
            </w:r>
          </w:p>
          <w:p w14:paraId="1FC7AA6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193</w:t>
            </w:r>
          </w:p>
          <w:p w14:paraId="49E179D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6A0C8CC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E811C9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 Transport har mere end en ejer</w:t>
            </w:r>
          </w:p>
          <w:p w14:paraId="3A336B9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194</w:t>
            </w:r>
          </w:p>
          <w:p w14:paraId="61B3F88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5052C12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1C94BD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penge'-flag</w:t>
            </w:r>
          </w:p>
          <w:p w14:paraId="726F39F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195</w:t>
            </w:r>
          </w:p>
          <w:p w14:paraId="300EAD4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3E1AC88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248B91F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Transport har ingen rettighedshaver med 'modtag besked'-flag</w:t>
            </w:r>
          </w:p>
          <w:p w14:paraId="196AE5E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196</w:t>
            </w:r>
          </w:p>
          <w:p w14:paraId="3501B0F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1CEEF7D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6A662C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En transport fordring var forventet. Transport ændring kræver en transport fordring</w:t>
            </w:r>
          </w:p>
          <w:p w14:paraId="082808D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197</w:t>
            </w:r>
          </w:p>
          <w:p w14:paraId="02E801D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14:paraId="199A5D0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1EEE46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Fordringændring kan ikke udføres på transport</w:t>
            </w:r>
          </w:p>
          <w:p w14:paraId="54BD299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198</w:t>
            </w:r>
          </w:p>
          <w:p w14:paraId="77F2894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0" w:author="Poul V Madsen" w:date="2012-07-31T08:09:00Z"/>
                <w:rFonts w:ascii="Arial" w:hAnsi="Arial" w:cs="Arial"/>
                <w:sz w:val="18"/>
              </w:rPr>
            </w:pPr>
            <w:r>
              <w:rPr>
                <w:rFonts w:ascii="Arial" w:hAnsi="Arial" w:cs="Arial"/>
                <w:sz w:val="18"/>
              </w:rPr>
              <w:lastRenderedPageBreak/>
              <w:t>MFAktionAfvistParamSamling: MFAktionID,   DMIFordringEFIFordringID</w:t>
            </w:r>
          </w:p>
          <w:p w14:paraId="2E8A7FA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1" w:author="Poul V Madsen" w:date="2012-07-31T08:09:00Z"/>
                <w:rFonts w:ascii="Arial" w:hAnsi="Arial" w:cs="Arial"/>
                <w:sz w:val="18"/>
              </w:rPr>
            </w:pPr>
          </w:p>
          <w:p w14:paraId="12500F5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2" w:author="Poul V Madsen" w:date="2012-07-31T08:09:00Z"/>
                <w:rFonts w:ascii="Arial" w:hAnsi="Arial" w:cs="Arial"/>
                <w:sz w:val="18"/>
              </w:rPr>
            </w:pPr>
            <w:ins w:id="23" w:author="Poul V Madsen" w:date="2012-07-31T08:09:00Z">
              <w:r>
                <w:rPr>
                  <w:rFonts w:ascii="Arial" w:hAnsi="Arial" w:cs="Arial"/>
                  <w:sz w:val="18"/>
                </w:rPr>
                <w:t>Validering: Den angivne hovedfordring skal have fordringtypekategori HF, ikke selv være en underfordring og ikke være en transport</w:t>
              </w:r>
            </w:ins>
          </w:p>
          <w:p w14:paraId="24698F7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4" w:author="Poul V Madsen" w:date="2012-07-31T08:09:00Z"/>
                <w:rFonts w:ascii="Arial" w:hAnsi="Arial" w:cs="Arial"/>
                <w:sz w:val="18"/>
              </w:rPr>
            </w:pPr>
            <w:ins w:id="25" w:author="Poul V Madsen" w:date="2012-07-31T08:09:00Z">
              <w:r>
                <w:rPr>
                  <w:rFonts w:ascii="Arial" w:hAnsi="Arial" w:cs="Arial"/>
                  <w:sz w:val="18"/>
                </w:rPr>
                <w:t>MFAktionAfvistNummer: 201</w:t>
              </w:r>
            </w:ins>
          </w:p>
          <w:p w14:paraId="00B1A2A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6" w:author="Poul V Madsen" w:date="2012-07-31T08:09:00Z"/>
                <w:rFonts w:ascii="Arial" w:hAnsi="Arial" w:cs="Arial"/>
                <w:sz w:val="18"/>
              </w:rPr>
            </w:pPr>
            <w:ins w:id="27" w:author="Poul V Madsen" w:date="2012-07-31T08:09:00Z">
              <w:r>
                <w:rPr>
                  <w:rFonts w:ascii="Arial" w:hAnsi="Arial" w:cs="Arial"/>
                  <w:sz w:val="18"/>
                </w:rPr>
                <w:t>MFAktionAfvistParamSamling: MFAktionID,   DMIFordringEFIFordringID, DMIFordringHovedFordringID</w:t>
              </w:r>
            </w:ins>
          </w:p>
          <w:p w14:paraId="39BA5D2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8" w:author="Poul V Madsen" w:date="2012-07-31T08:09:00Z"/>
                <w:rFonts w:ascii="Arial" w:hAnsi="Arial" w:cs="Arial"/>
                <w:sz w:val="18"/>
              </w:rPr>
            </w:pPr>
          </w:p>
          <w:p w14:paraId="3D95662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29" w:author="Poul V Madsen" w:date="2012-07-31T08:09:00Z"/>
                <w:rFonts w:ascii="Arial" w:hAnsi="Arial" w:cs="Arial"/>
                <w:sz w:val="18"/>
              </w:rPr>
            </w:pPr>
            <w:ins w:id="30" w:author="Poul V Madsen" w:date="2012-07-31T08:09:00Z">
              <w:r>
                <w:rPr>
                  <w:rFonts w:ascii="Arial" w:hAnsi="Arial" w:cs="Arial"/>
                  <w:sz w:val="18"/>
                </w:rPr>
                <w:t>Validering: En fordring der refererer til en hovedfordring må ikke have fordringtype med kategorien HF</w:t>
              </w:r>
            </w:ins>
          </w:p>
          <w:p w14:paraId="277C030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1" w:author="Poul V Madsen" w:date="2012-07-31T08:09:00Z"/>
                <w:rFonts w:ascii="Arial" w:hAnsi="Arial" w:cs="Arial"/>
                <w:sz w:val="18"/>
              </w:rPr>
            </w:pPr>
            <w:ins w:id="32" w:author="Poul V Madsen" w:date="2012-07-31T08:09:00Z">
              <w:r>
                <w:rPr>
                  <w:rFonts w:ascii="Arial" w:hAnsi="Arial" w:cs="Arial"/>
                  <w:sz w:val="18"/>
                </w:rPr>
                <w:t>MFAktionAfvistNummer: 202</w:t>
              </w:r>
            </w:ins>
          </w:p>
          <w:p w14:paraId="5B8D648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3" w:author="Poul V Madsen" w:date="2012-07-31T08:09:00Z"/>
                <w:rFonts w:ascii="Arial" w:hAnsi="Arial" w:cs="Arial"/>
                <w:sz w:val="18"/>
              </w:rPr>
            </w:pPr>
            <w:ins w:id="34" w:author="Poul V Madsen" w:date="2012-07-31T08:09:00Z">
              <w:r>
                <w:rPr>
                  <w:rFonts w:ascii="Arial" w:hAnsi="Arial" w:cs="Arial"/>
                  <w:sz w:val="18"/>
                </w:rPr>
                <w:t>MFAktionAfvistParamSamling: MFAktionID,   DMIFordringEFIFordringID, DMIFordringHovedFordringID</w:t>
              </w:r>
            </w:ins>
          </w:p>
          <w:p w14:paraId="5A57983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5" w:author="Poul V Madsen" w:date="2012-07-31T08:09:00Z"/>
                <w:rFonts w:ascii="Arial" w:hAnsi="Arial" w:cs="Arial"/>
                <w:sz w:val="18"/>
              </w:rPr>
            </w:pPr>
          </w:p>
          <w:p w14:paraId="6D766C4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6" w:author="Poul V Madsen" w:date="2012-07-31T08:09:00Z"/>
                <w:rFonts w:ascii="Arial" w:hAnsi="Arial" w:cs="Arial"/>
                <w:sz w:val="18"/>
              </w:rPr>
            </w:pPr>
            <w:ins w:id="37" w:author="Poul V Madsen" w:date="2012-07-31T08:09:00Z">
              <w:r>
                <w:rPr>
                  <w:rFonts w:ascii="Arial" w:hAnsi="Arial" w:cs="Arial"/>
                  <w:sz w:val="18"/>
                </w:rPr>
                <w:t>Validering: Fordringen afvises da hovedfordringen er afvist.</w:t>
              </w:r>
            </w:ins>
          </w:p>
          <w:p w14:paraId="732425B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38" w:author="Poul V Madsen" w:date="2012-07-31T08:09:00Z"/>
                <w:rFonts w:ascii="Arial" w:hAnsi="Arial" w:cs="Arial"/>
                <w:sz w:val="18"/>
              </w:rPr>
            </w:pPr>
            <w:ins w:id="39" w:author="Poul V Madsen" w:date="2012-07-31T08:09:00Z">
              <w:r>
                <w:rPr>
                  <w:rFonts w:ascii="Arial" w:hAnsi="Arial" w:cs="Arial"/>
                  <w:sz w:val="18"/>
                </w:rPr>
                <w:t>MFAktionAfvistNummer: 203</w:t>
              </w:r>
            </w:ins>
          </w:p>
          <w:p w14:paraId="4CC80CE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0" w:author="Poul V Madsen" w:date="2012-07-31T08:09:00Z"/>
                <w:rFonts w:ascii="Arial" w:hAnsi="Arial" w:cs="Arial"/>
                <w:sz w:val="18"/>
              </w:rPr>
            </w:pPr>
            <w:ins w:id="41" w:author="Poul V Madsen" w:date="2012-07-31T08:09:00Z">
              <w:r>
                <w:rPr>
                  <w:rFonts w:ascii="Arial" w:hAnsi="Arial" w:cs="Arial"/>
                  <w:sz w:val="18"/>
                </w:rPr>
                <w:t>MFAktionAfvistParamSamling: MFAktionID,   DMIFordringEFIFordringID, DMIFordringHovedFordringID</w:t>
              </w:r>
            </w:ins>
          </w:p>
          <w:p w14:paraId="31A342D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2" w:author="Poul V Madsen" w:date="2012-07-31T08:09:00Z"/>
                <w:rFonts w:ascii="Arial" w:hAnsi="Arial" w:cs="Arial"/>
                <w:sz w:val="18"/>
              </w:rPr>
            </w:pPr>
          </w:p>
          <w:p w14:paraId="5F48454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3" w:author="Poul V Madsen" w:date="2012-07-31T08:09:00Z"/>
                <w:rFonts w:ascii="Arial" w:hAnsi="Arial" w:cs="Arial"/>
                <w:sz w:val="18"/>
              </w:rPr>
            </w:pPr>
            <w:ins w:id="44" w:author="Poul V Madsen" w:date="2012-07-31T08:09:00Z">
              <w:r>
                <w:rPr>
                  <w:rFonts w:ascii="Arial" w:hAnsi="Arial" w:cs="Arial"/>
                  <w:sz w:val="18"/>
                </w:rPr>
                <w:t>Validering: Hæftelseform er krævet ved opret af hæftelse forhold</w:t>
              </w:r>
            </w:ins>
          </w:p>
          <w:p w14:paraId="729611A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5" w:author="Poul V Madsen" w:date="2012-07-31T08:09:00Z"/>
                <w:rFonts w:ascii="Arial" w:hAnsi="Arial" w:cs="Arial"/>
                <w:sz w:val="18"/>
              </w:rPr>
            </w:pPr>
            <w:ins w:id="46" w:author="Poul V Madsen" w:date="2012-07-31T08:09:00Z">
              <w:r>
                <w:rPr>
                  <w:rFonts w:ascii="Arial" w:hAnsi="Arial" w:cs="Arial"/>
                  <w:sz w:val="18"/>
                </w:rPr>
                <w:t>MFAktionAfvistNummer: 204</w:t>
              </w:r>
            </w:ins>
          </w:p>
          <w:p w14:paraId="0230063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7" w:author="Poul V Madsen" w:date="2012-07-31T08:09:00Z"/>
                <w:rFonts w:ascii="Arial" w:hAnsi="Arial" w:cs="Arial"/>
                <w:sz w:val="18"/>
              </w:rPr>
            </w:pPr>
            <w:ins w:id="48" w:author="Poul V Madsen" w:date="2012-07-31T08:09:00Z">
              <w:r>
                <w:rPr>
                  <w:rFonts w:ascii="Arial" w:hAnsi="Arial" w:cs="Arial"/>
                  <w:sz w:val="18"/>
                </w:rPr>
                <w:t>MFAktionAfvistParamSamling: MFAktionID,   DMIFordringEFIFordringID</w:t>
              </w:r>
            </w:ins>
          </w:p>
          <w:p w14:paraId="076C327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49" w:author="Poul V Madsen" w:date="2012-07-31T08:09:00Z"/>
                <w:rFonts w:ascii="Arial" w:hAnsi="Arial" w:cs="Arial"/>
                <w:sz w:val="18"/>
              </w:rPr>
            </w:pPr>
          </w:p>
          <w:p w14:paraId="5CD8028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0" w:author="Poul V Madsen" w:date="2012-07-31T08:09:00Z"/>
                <w:rFonts w:ascii="Arial" w:hAnsi="Arial" w:cs="Arial"/>
                <w:sz w:val="18"/>
              </w:rPr>
            </w:pPr>
            <w:ins w:id="51" w:author="Poul V Madsen" w:date="2012-07-31T08:09:00Z">
              <w:r>
                <w:rPr>
                  <w:rFonts w:ascii="Arial" w:hAnsi="Arial" w:cs="Arial"/>
                  <w:sz w:val="18"/>
                </w:rPr>
                <w:t>Validering: Hæftelsestartdato er krævet ved opret af hæftelse forhold</w:t>
              </w:r>
            </w:ins>
          </w:p>
          <w:p w14:paraId="65E6C27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ins w:id="52" w:author="Poul V Madsen" w:date="2012-07-31T08:09:00Z"/>
                <w:rFonts w:ascii="Arial" w:hAnsi="Arial" w:cs="Arial"/>
                <w:sz w:val="18"/>
              </w:rPr>
            </w:pPr>
            <w:ins w:id="53" w:author="Poul V Madsen" w:date="2012-07-31T08:09:00Z">
              <w:r>
                <w:rPr>
                  <w:rFonts w:ascii="Arial" w:hAnsi="Arial" w:cs="Arial"/>
                  <w:sz w:val="18"/>
                </w:rPr>
                <w:t>MFAktionAfvistNummer: 205</w:t>
              </w:r>
            </w:ins>
          </w:p>
          <w:p w14:paraId="60BF2552"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ins w:id="54" w:author="Poul V Madsen" w:date="2012-07-31T08:09:00Z">
              <w:r>
                <w:rPr>
                  <w:rFonts w:ascii="Arial" w:hAnsi="Arial" w:cs="Arial"/>
                  <w:sz w:val="18"/>
                </w:rPr>
                <w:t>MFAktionAfvistParamSamling: MFAktionID,   DMIFordringEFIFordringID</w:t>
              </w:r>
            </w:ins>
          </w:p>
        </w:tc>
      </w:tr>
    </w:tbl>
    <w:p w14:paraId="61EB677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D44A22" w14:paraId="15C103F2" w14:textId="77777777" w:rsidTr="00D44A22">
        <w:trPr>
          <w:trHeight w:hRule="exact" w:val="113"/>
        </w:trPr>
        <w:tc>
          <w:tcPr>
            <w:tcW w:w="10345" w:type="dxa"/>
            <w:shd w:val="clear" w:color="auto" w:fill="B3B3B3"/>
          </w:tcPr>
          <w:p w14:paraId="1EED6ED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D44A22" w14:paraId="14292349" w14:textId="77777777" w:rsidTr="00D44A22">
        <w:tc>
          <w:tcPr>
            <w:tcW w:w="10345" w:type="dxa"/>
            <w:vAlign w:val="center"/>
          </w:tcPr>
          <w:p w14:paraId="28C12159"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MFAktionStruktur</w:t>
            </w:r>
          </w:p>
        </w:tc>
      </w:tr>
      <w:tr w:rsidR="00D44A22" w14:paraId="13A81E71" w14:textId="77777777" w:rsidTr="00D44A22">
        <w:tc>
          <w:tcPr>
            <w:tcW w:w="10345" w:type="dxa"/>
            <w:vAlign w:val="center"/>
          </w:tcPr>
          <w:p w14:paraId="093B53B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14:paraId="4407E6D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14:paraId="7E3022B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14:paraId="17AFD6E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MFAktionID</w:t>
            </w:r>
          </w:p>
          <w:p w14:paraId="4FD4972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14:paraId="29B7FD0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14:paraId="1272B60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14:paraId="55BF1FF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MFAktionStatusÆndretDato</w:t>
            </w:r>
          </w:p>
          <w:p w14:paraId="203AEBC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14:paraId="0F73F3F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AfvistÅrsagSamling *</w:t>
            </w:r>
          </w:p>
          <w:p w14:paraId="6E63B0F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14:paraId="0189945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MFAktionAfvistStruktur</w:t>
            </w:r>
          </w:p>
          <w:p w14:paraId="160D349D"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D44A22" w14:paraId="498B0AFD" w14:textId="77777777" w:rsidTr="00D44A22">
        <w:tc>
          <w:tcPr>
            <w:tcW w:w="10345" w:type="dxa"/>
            <w:shd w:val="clear" w:color="auto" w:fill="B3B3B3"/>
            <w:vAlign w:val="center"/>
          </w:tcPr>
          <w:p w14:paraId="33A484E5"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D44A22" w14:paraId="6C9AC155" w14:textId="77777777" w:rsidTr="00D44A22">
        <w:tc>
          <w:tcPr>
            <w:tcW w:w="10345" w:type="dxa"/>
            <w:shd w:val="clear" w:color="auto" w:fill="FFFFFF"/>
            <w:vAlign w:val="center"/>
          </w:tcPr>
          <w:p w14:paraId="76315A2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14:paraId="5E5D2C7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77EB87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 er identisk med DMIFordringEFIFordringID for en hovedfordring. For en under fordring vil den referere hovedfordringens   DMIFordringEFIFordringID</w:t>
            </w:r>
          </w:p>
          <w:p w14:paraId="137705F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82CCE0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14:paraId="49E9326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 kan i svaret fra MFFordringIndberet kun antage værdierne MODTAGET og AFVIST. Den synkrone behandling ved modtagelse validerer kun mod fordringhaveraftale men aktionerne udføres ikke, så der afvises kun pga. manglende aftale eller ikke udfyldte felter.</w:t>
            </w:r>
          </w:p>
          <w:p w14:paraId="123F219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14:paraId="1AF8499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22CE8D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14:paraId="4FEE8EE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14:paraId="0DEBF56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314116"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14:paraId="07F7B9A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14:paraId="4599814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D44A22" w:rsidSect="00D44A22">
          <w:headerReference w:type="default" r:id="rId15"/>
          <w:pgSz w:w="11906" w:h="16838"/>
          <w:pgMar w:top="567" w:right="567" w:bottom="567" w:left="1134" w:header="283" w:footer="708" w:gutter="0"/>
          <w:cols w:space="708"/>
          <w:docGrid w:linePitch="360"/>
        </w:sectPr>
      </w:pPr>
    </w:p>
    <w:p w14:paraId="2D022DB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D44A22" w14:paraId="2F08616B" w14:textId="77777777" w:rsidTr="00D44A22">
        <w:trPr>
          <w:tblHeader/>
        </w:trPr>
        <w:tc>
          <w:tcPr>
            <w:tcW w:w="3402" w:type="dxa"/>
            <w:shd w:val="clear" w:color="auto" w:fill="B3B3B3"/>
            <w:vAlign w:val="center"/>
          </w:tcPr>
          <w:p w14:paraId="47A03E36"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14:paraId="697F8611"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14:paraId="5C471BF5"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D44A22" w14:paraId="5960BDEE" w14:textId="77777777" w:rsidTr="00D44A22">
        <w:tc>
          <w:tcPr>
            <w:tcW w:w="3402" w:type="dxa"/>
          </w:tcPr>
          <w:p w14:paraId="6F8E106C"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14:paraId="3818F52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0826F1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16EC20C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BB2CD0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156FA796"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777CE18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14:paraId="0CE4250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14:paraId="276D272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14:paraId="2182EF9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14:paraId="372D213C"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4A22" w14:paraId="2B110A32" w14:textId="77777777" w:rsidTr="00D44A22">
        <w:tc>
          <w:tcPr>
            <w:tcW w:w="3402" w:type="dxa"/>
          </w:tcPr>
          <w:p w14:paraId="6F634A12"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14:paraId="4F1D82F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A36CD5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637093F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0E9534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422BCD5D"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25724014"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tc>
      </w:tr>
      <w:tr w:rsidR="00D44A22" w14:paraId="306725ED" w14:textId="77777777" w:rsidTr="00D44A22">
        <w:tc>
          <w:tcPr>
            <w:tcW w:w="3402" w:type="dxa"/>
          </w:tcPr>
          <w:p w14:paraId="47C0EC37"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14:paraId="4F32E1D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E0E78C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14:paraId="3C3C405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E7C049E"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14:paraId="26CA0D26"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tc>
      </w:tr>
      <w:tr w:rsidR="00D44A22" w14:paraId="3EB16006" w14:textId="77777777" w:rsidTr="00D44A22">
        <w:tc>
          <w:tcPr>
            <w:tcW w:w="3402" w:type="dxa"/>
          </w:tcPr>
          <w:p w14:paraId="0026B4A4"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14:paraId="67ECAC4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D9907B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72C8DD8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1EE66D5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08FE57FD"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2082382A"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tc>
      </w:tr>
      <w:tr w:rsidR="00D44A22" w14:paraId="044AB9F4" w14:textId="77777777" w:rsidTr="00D44A22">
        <w:tc>
          <w:tcPr>
            <w:tcW w:w="3402" w:type="dxa"/>
          </w:tcPr>
          <w:p w14:paraId="35BDABEF"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14:paraId="4879BCE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151A66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346A13F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648BB973"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5F565F4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14:paraId="0F914D7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14:paraId="54562DB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14:paraId="0925A57F"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4A22" w14:paraId="18D2932E" w14:textId="77777777" w:rsidTr="00D44A22">
        <w:tc>
          <w:tcPr>
            <w:tcW w:w="3402" w:type="dxa"/>
          </w:tcPr>
          <w:p w14:paraId="41CC7DB0"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14:paraId="5CFE9DA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EF406C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62B4258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41193B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215C0F13"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63BB0598" w14:textId="1AB44211"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Beregnet </w:t>
            </w:r>
            <w:del w:id="55" w:author="Poul V Madsen" w:date="2012-07-31T08:09:00Z">
              <w:r w:rsidR="0069280E">
                <w:rPr>
                  <w:rFonts w:ascii="Arial" w:hAnsi="Arial" w:cs="Arial"/>
                  <w:sz w:val="18"/>
                </w:rPr>
                <w:delText>restbeløb</w:delText>
              </w:r>
            </w:del>
            <w:ins w:id="56" w:author="Poul V Madsen" w:date="2012-07-31T08:09:00Z">
              <w:r>
                <w:rPr>
                  <w:rFonts w:ascii="Arial" w:hAnsi="Arial" w:cs="Arial"/>
                  <w:sz w:val="18"/>
                </w:rPr>
                <w:t>fordringbeløb</w:t>
              </w:r>
            </w:ins>
            <w:r>
              <w:rPr>
                <w:rFonts w:ascii="Arial" w:hAnsi="Arial" w:cs="Arial"/>
                <w:sz w:val="18"/>
              </w:rPr>
              <w:t xml:space="preserve"> i den inddraporterede valuta. </w:t>
            </w:r>
          </w:p>
        </w:tc>
      </w:tr>
      <w:tr w:rsidR="00D44A22" w14:paraId="233CEA80" w14:textId="77777777" w:rsidTr="00D44A22">
        <w:tc>
          <w:tcPr>
            <w:tcW w:w="3402" w:type="dxa"/>
          </w:tcPr>
          <w:p w14:paraId="616501F5"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14:paraId="7B09015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384A78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14:paraId="331B4F0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14:paraId="39B4158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14:paraId="4CAB1FFB"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14:paraId="5BF6B9A6"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Beløb omregnet til danske kr.  Det er FordringBeløb fratrukket alle typer af korrektioner og indbetalinger - altså saldo dags dato </w:t>
            </w:r>
          </w:p>
        </w:tc>
      </w:tr>
      <w:tr w:rsidR="00D44A22" w14:paraId="5100D7CD" w14:textId="77777777" w:rsidTr="00D44A22">
        <w:tc>
          <w:tcPr>
            <w:tcW w:w="3402" w:type="dxa"/>
          </w:tcPr>
          <w:p w14:paraId="72FCF821"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14:paraId="6DC7FCB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C3662D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14:paraId="3D7A25F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20F9BD3"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14:paraId="7BD9A35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14:paraId="675D7CC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0888D58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04738F5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14:paraId="604E5EB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99433C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14:paraId="0592191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14:paraId="50D9D7C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14:paraId="5038E01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0FA900D" w14:textId="105742A5"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7" w:author="Poul V Madsen" w:date="2012-07-31T08:09:00Z">
              <w:r>
                <w:rPr>
                  <w:rFonts w:ascii="Arial" w:hAnsi="Arial" w:cs="Arial"/>
                  <w:sz w:val="18"/>
                </w:rPr>
                <w:delText>01</w:delText>
              </w:r>
            </w:del>
            <w:ins w:id="58" w:author="Poul V Madsen" w:date="2012-07-31T08:09:00Z">
              <w:r w:rsidR="00D44A22">
                <w:rPr>
                  <w:rFonts w:ascii="Arial" w:hAnsi="Arial" w:cs="Arial"/>
                  <w:sz w:val="18"/>
                </w:rPr>
                <w:t>001</w:t>
              </w:r>
            </w:ins>
            <w:r w:rsidR="00D44A22">
              <w:rPr>
                <w:rFonts w:ascii="Arial" w:hAnsi="Arial" w:cs="Arial"/>
                <w:sz w:val="18"/>
              </w:rPr>
              <w:tab/>
              <w:t>Enkeltmandsfirma</w:t>
            </w:r>
            <w:r w:rsidR="00D44A22">
              <w:rPr>
                <w:rFonts w:ascii="Arial" w:hAnsi="Arial" w:cs="Arial"/>
                <w:sz w:val="18"/>
              </w:rPr>
              <w:tab/>
              <w:t>EF</w:t>
            </w:r>
          </w:p>
          <w:p w14:paraId="1775228F" w14:textId="7EA47DD1"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59" w:author="Poul V Madsen" w:date="2012-07-31T08:09:00Z">
              <w:r>
                <w:rPr>
                  <w:rFonts w:ascii="Arial" w:hAnsi="Arial" w:cs="Arial"/>
                  <w:sz w:val="18"/>
                </w:rPr>
                <w:delText>02</w:delText>
              </w:r>
            </w:del>
            <w:ins w:id="60" w:author="Poul V Madsen" w:date="2012-07-31T08:09:00Z">
              <w:r w:rsidR="00D44A22">
                <w:rPr>
                  <w:rFonts w:ascii="Arial" w:hAnsi="Arial" w:cs="Arial"/>
                  <w:sz w:val="18"/>
                </w:rPr>
                <w:t>002</w:t>
              </w:r>
            </w:ins>
            <w:r w:rsidR="00D44A22">
              <w:rPr>
                <w:rFonts w:ascii="Arial" w:hAnsi="Arial" w:cs="Arial"/>
                <w:sz w:val="18"/>
              </w:rPr>
              <w:tab/>
              <w:t>Dødsbo</w:t>
            </w:r>
            <w:r w:rsidR="00D44A22">
              <w:rPr>
                <w:rFonts w:ascii="Arial" w:hAnsi="Arial" w:cs="Arial"/>
                <w:sz w:val="18"/>
              </w:rPr>
              <w:tab/>
              <w:t>BO</w:t>
            </w:r>
          </w:p>
          <w:p w14:paraId="03BB87A4" w14:textId="077BBEE1"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1" w:author="Poul V Madsen" w:date="2012-07-31T08:09:00Z">
              <w:r>
                <w:rPr>
                  <w:rFonts w:ascii="Arial" w:hAnsi="Arial" w:cs="Arial"/>
                  <w:sz w:val="18"/>
                </w:rPr>
                <w:delText>03</w:delText>
              </w:r>
            </w:del>
            <w:ins w:id="62" w:author="Poul V Madsen" w:date="2012-07-31T08:09:00Z">
              <w:r w:rsidR="00D44A22">
                <w:rPr>
                  <w:rFonts w:ascii="Arial" w:hAnsi="Arial" w:cs="Arial"/>
                  <w:sz w:val="18"/>
                </w:rPr>
                <w:t>003</w:t>
              </w:r>
            </w:ins>
            <w:r w:rsidR="00D44A22">
              <w:rPr>
                <w:rFonts w:ascii="Arial" w:hAnsi="Arial" w:cs="Arial"/>
                <w:sz w:val="18"/>
              </w:rPr>
              <w:tab/>
              <w:t>Interessentskab</w:t>
            </w:r>
            <w:r w:rsidR="00D44A22">
              <w:rPr>
                <w:rFonts w:ascii="Arial" w:hAnsi="Arial" w:cs="Arial"/>
                <w:sz w:val="18"/>
              </w:rPr>
              <w:tab/>
              <w:t>IS</w:t>
            </w:r>
          </w:p>
          <w:p w14:paraId="4C4F6130" w14:textId="31566C45"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3" w:author="Poul V Madsen" w:date="2012-07-31T08:09:00Z">
              <w:r>
                <w:rPr>
                  <w:rFonts w:ascii="Arial" w:hAnsi="Arial" w:cs="Arial"/>
                  <w:sz w:val="18"/>
                </w:rPr>
                <w:delText>04</w:delText>
              </w:r>
            </w:del>
            <w:ins w:id="64" w:author="Poul V Madsen" w:date="2012-07-31T08:09:00Z">
              <w:r w:rsidR="00D44A22">
                <w:rPr>
                  <w:rFonts w:ascii="Arial" w:hAnsi="Arial" w:cs="Arial"/>
                  <w:sz w:val="18"/>
                </w:rPr>
                <w:t>004</w:t>
              </w:r>
            </w:ins>
            <w:r w:rsidR="00D44A22">
              <w:rPr>
                <w:rFonts w:ascii="Arial" w:hAnsi="Arial" w:cs="Arial"/>
                <w:sz w:val="18"/>
              </w:rPr>
              <w:t xml:space="preserve"> </w:t>
            </w:r>
            <w:r w:rsidR="00D44A22">
              <w:rPr>
                <w:rFonts w:ascii="Arial" w:hAnsi="Arial" w:cs="Arial"/>
                <w:sz w:val="18"/>
              </w:rPr>
              <w:tab/>
              <w:t xml:space="preserve">Registreret interessentskab     </w:t>
            </w:r>
            <w:r w:rsidR="00D44A22">
              <w:rPr>
                <w:rFonts w:ascii="Arial" w:hAnsi="Arial" w:cs="Arial"/>
                <w:sz w:val="18"/>
              </w:rPr>
              <w:tab/>
              <w:t xml:space="preserve">RIS </w:t>
            </w:r>
          </w:p>
          <w:p w14:paraId="1C505AA3" w14:textId="5B846530"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5" w:author="Poul V Madsen" w:date="2012-07-31T08:09:00Z">
              <w:r>
                <w:rPr>
                  <w:rFonts w:ascii="Arial" w:hAnsi="Arial" w:cs="Arial"/>
                  <w:sz w:val="18"/>
                </w:rPr>
                <w:delText>05</w:delText>
              </w:r>
            </w:del>
            <w:ins w:id="66" w:author="Poul V Madsen" w:date="2012-07-31T08:09:00Z">
              <w:r w:rsidR="00D44A22">
                <w:rPr>
                  <w:rFonts w:ascii="Arial" w:hAnsi="Arial" w:cs="Arial"/>
                  <w:sz w:val="18"/>
                </w:rPr>
                <w:t>005</w:t>
              </w:r>
            </w:ins>
            <w:r w:rsidR="00D44A22">
              <w:rPr>
                <w:rFonts w:ascii="Arial" w:hAnsi="Arial" w:cs="Arial"/>
                <w:sz w:val="18"/>
              </w:rPr>
              <w:tab/>
              <w:t>Partrederi</w:t>
            </w:r>
            <w:r w:rsidR="00D44A22">
              <w:rPr>
                <w:rFonts w:ascii="Arial" w:hAnsi="Arial" w:cs="Arial"/>
                <w:sz w:val="18"/>
              </w:rPr>
              <w:tab/>
              <w:t>PR</w:t>
            </w:r>
          </w:p>
          <w:p w14:paraId="51B1DDC7" w14:textId="012ABF47"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7" w:author="Poul V Madsen" w:date="2012-07-31T08:09:00Z">
              <w:r>
                <w:rPr>
                  <w:rFonts w:ascii="Arial" w:hAnsi="Arial" w:cs="Arial"/>
                  <w:sz w:val="18"/>
                </w:rPr>
                <w:delText>06</w:delText>
              </w:r>
            </w:del>
            <w:ins w:id="68" w:author="Poul V Madsen" w:date="2012-07-31T08:09:00Z">
              <w:r w:rsidR="00D44A22">
                <w:rPr>
                  <w:rFonts w:ascii="Arial" w:hAnsi="Arial" w:cs="Arial"/>
                  <w:sz w:val="18"/>
                </w:rPr>
                <w:t>006</w:t>
              </w:r>
            </w:ins>
            <w:r w:rsidR="00D44A22">
              <w:rPr>
                <w:rFonts w:ascii="Arial" w:hAnsi="Arial" w:cs="Arial"/>
                <w:sz w:val="18"/>
              </w:rPr>
              <w:tab/>
              <w:t>Kommanditselskab</w:t>
            </w:r>
            <w:r w:rsidR="00D44A22">
              <w:rPr>
                <w:rFonts w:ascii="Arial" w:hAnsi="Arial" w:cs="Arial"/>
                <w:sz w:val="18"/>
              </w:rPr>
              <w:tab/>
              <w:t>KS</w:t>
            </w:r>
          </w:p>
          <w:p w14:paraId="2F960ED5" w14:textId="5FF8BC4A"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69" w:author="Poul V Madsen" w:date="2012-07-31T08:09:00Z">
              <w:r>
                <w:rPr>
                  <w:rFonts w:ascii="Arial" w:hAnsi="Arial" w:cs="Arial"/>
                  <w:sz w:val="18"/>
                </w:rPr>
                <w:delText>07</w:delText>
              </w:r>
            </w:del>
            <w:ins w:id="70" w:author="Poul V Madsen" w:date="2012-07-31T08:09:00Z">
              <w:r w:rsidR="00D44A22">
                <w:rPr>
                  <w:rFonts w:ascii="Arial" w:hAnsi="Arial" w:cs="Arial"/>
                  <w:sz w:val="18"/>
                </w:rPr>
                <w:t>007</w:t>
              </w:r>
            </w:ins>
            <w:r w:rsidR="00D44A22">
              <w:rPr>
                <w:rFonts w:ascii="Arial" w:hAnsi="Arial" w:cs="Arial"/>
                <w:sz w:val="18"/>
              </w:rPr>
              <w:t xml:space="preserve"> </w:t>
            </w:r>
            <w:r w:rsidR="00D44A22">
              <w:rPr>
                <w:rFonts w:ascii="Arial" w:hAnsi="Arial" w:cs="Arial"/>
                <w:sz w:val="18"/>
              </w:rPr>
              <w:tab/>
              <w:t>Registreret kommanditselskab</w:t>
            </w:r>
            <w:r w:rsidR="00D44A22">
              <w:rPr>
                <w:rFonts w:ascii="Arial" w:hAnsi="Arial" w:cs="Arial"/>
                <w:sz w:val="18"/>
              </w:rPr>
              <w:tab/>
              <w:t>RKS</w:t>
            </w:r>
          </w:p>
          <w:p w14:paraId="2AC3DEAB" w14:textId="645C573F"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1" w:author="Poul V Madsen" w:date="2012-07-31T08:09:00Z">
              <w:r>
                <w:rPr>
                  <w:rFonts w:ascii="Arial" w:hAnsi="Arial" w:cs="Arial"/>
                  <w:sz w:val="18"/>
                </w:rPr>
                <w:delText>08</w:delText>
              </w:r>
            </w:del>
            <w:ins w:id="72" w:author="Poul V Madsen" w:date="2012-07-31T08:09:00Z">
              <w:r w:rsidR="00D44A22">
                <w:rPr>
                  <w:rFonts w:ascii="Arial" w:hAnsi="Arial" w:cs="Arial"/>
                  <w:sz w:val="18"/>
                </w:rPr>
                <w:t>008</w:t>
              </w:r>
            </w:ins>
            <w:r w:rsidR="00D44A22">
              <w:rPr>
                <w:rFonts w:ascii="Arial" w:hAnsi="Arial" w:cs="Arial"/>
                <w:sz w:val="18"/>
              </w:rPr>
              <w:tab/>
              <w:t>Enhed under oprettelse</w:t>
            </w:r>
            <w:r w:rsidR="00D44A22">
              <w:rPr>
                <w:rFonts w:ascii="Arial" w:hAnsi="Arial" w:cs="Arial"/>
                <w:sz w:val="18"/>
              </w:rPr>
              <w:tab/>
              <w:t>EUO</w:t>
            </w:r>
          </w:p>
          <w:p w14:paraId="3741FF11" w14:textId="458BF490"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3" w:author="Poul V Madsen" w:date="2012-07-31T08:09:00Z">
              <w:r>
                <w:rPr>
                  <w:rFonts w:ascii="Arial" w:hAnsi="Arial" w:cs="Arial"/>
                  <w:sz w:val="18"/>
                </w:rPr>
                <w:delText>09</w:delText>
              </w:r>
            </w:del>
            <w:ins w:id="74" w:author="Poul V Madsen" w:date="2012-07-31T08:09:00Z">
              <w:r w:rsidR="00D44A22">
                <w:rPr>
                  <w:rFonts w:ascii="Arial" w:hAnsi="Arial" w:cs="Arial"/>
                  <w:sz w:val="18"/>
                </w:rPr>
                <w:t>009</w:t>
              </w:r>
            </w:ins>
            <w:r w:rsidR="00D44A22">
              <w:rPr>
                <w:rFonts w:ascii="Arial" w:hAnsi="Arial" w:cs="Arial"/>
                <w:sz w:val="18"/>
              </w:rPr>
              <w:t xml:space="preserve"> </w:t>
            </w:r>
            <w:r w:rsidR="00D44A22">
              <w:rPr>
                <w:rFonts w:ascii="Arial" w:hAnsi="Arial" w:cs="Arial"/>
                <w:sz w:val="18"/>
              </w:rPr>
              <w:tab/>
              <w:t xml:space="preserve">Aktieselskab </w:t>
            </w:r>
            <w:r w:rsidR="00D44A22">
              <w:rPr>
                <w:rFonts w:ascii="Arial" w:hAnsi="Arial" w:cs="Arial"/>
                <w:sz w:val="18"/>
              </w:rPr>
              <w:tab/>
              <w:t>AS</w:t>
            </w:r>
          </w:p>
          <w:p w14:paraId="79E30ACF" w14:textId="253208A3"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5" w:author="Poul V Madsen" w:date="2012-07-31T08:09:00Z">
              <w:r>
                <w:rPr>
                  <w:rFonts w:ascii="Arial" w:hAnsi="Arial" w:cs="Arial"/>
                  <w:sz w:val="18"/>
                </w:rPr>
                <w:delText>10</w:delText>
              </w:r>
            </w:del>
            <w:ins w:id="76" w:author="Poul V Madsen" w:date="2012-07-31T08:09:00Z">
              <w:r w:rsidR="00D44A22">
                <w:rPr>
                  <w:rFonts w:ascii="Arial" w:hAnsi="Arial" w:cs="Arial"/>
                  <w:sz w:val="18"/>
                </w:rPr>
                <w:t>010</w:t>
              </w:r>
            </w:ins>
            <w:r w:rsidR="00D44A22">
              <w:rPr>
                <w:rFonts w:ascii="Arial" w:hAnsi="Arial" w:cs="Arial"/>
                <w:sz w:val="18"/>
              </w:rPr>
              <w:t xml:space="preserve"> </w:t>
            </w:r>
            <w:r w:rsidR="00D44A22">
              <w:rPr>
                <w:rFonts w:ascii="Arial" w:hAnsi="Arial" w:cs="Arial"/>
                <w:sz w:val="18"/>
              </w:rPr>
              <w:tab/>
              <w:t>AS beskattet som andelsforening</w:t>
            </w:r>
            <w:r w:rsidR="00D44A22">
              <w:rPr>
                <w:rFonts w:ascii="Arial" w:hAnsi="Arial" w:cs="Arial"/>
                <w:sz w:val="18"/>
              </w:rPr>
              <w:tab/>
              <w:t>AS</w:t>
            </w:r>
          </w:p>
          <w:p w14:paraId="1622AD06" w14:textId="0B822445"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7" w:author="Poul V Madsen" w:date="2012-07-31T08:09:00Z">
              <w:r>
                <w:rPr>
                  <w:rFonts w:ascii="Arial" w:hAnsi="Arial" w:cs="Arial"/>
                  <w:sz w:val="18"/>
                </w:rPr>
                <w:delText>11</w:delText>
              </w:r>
            </w:del>
            <w:ins w:id="78" w:author="Poul V Madsen" w:date="2012-07-31T08:09:00Z">
              <w:r w:rsidR="00D44A22">
                <w:rPr>
                  <w:rFonts w:ascii="Arial" w:hAnsi="Arial" w:cs="Arial"/>
                  <w:sz w:val="18"/>
                </w:rPr>
                <w:t>011</w:t>
              </w:r>
            </w:ins>
            <w:r w:rsidR="00D44A22">
              <w:rPr>
                <w:rFonts w:ascii="Arial" w:hAnsi="Arial" w:cs="Arial"/>
                <w:sz w:val="18"/>
              </w:rPr>
              <w:t xml:space="preserve"> </w:t>
            </w:r>
            <w:r w:rsidR="00D44A22">
              <w:rPr>
                <w:rFonts w:ascii="Arial" w:hAnsi="Arial" w:cs="Arial"/>
                <w:sz w:val="18"/>
              </w:rPr>
              <w:tab/>
              <w:t>ApS beskattet som andelsforening</w:t>
            </w:r>
            <w:r w:rsidR="00D44A22">
              <w:rPr>
                <w:rFonts w:ascii="Arial" w:hAnsi="Arial" w:cs="Arial"/>
                <w:sz w:val="18"/>
              </w:rPr>
              <w:tab/>
              <w:t>ApS</w:t>
            </w:r>
          </w:p>
          <w:p w14:paraId="4B548264" w14:textId="1AB61062"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79" w:author="Poul V Madsen" w:date="2012-07-31T08:09:00Z">
              <w:r>
                <w:rPr>
                  <w:rFonts w:ascii="Arial" w:hAnsi="Arial" w:cs="Arial"/>
                  <w:sz w:val="18"/>
                </w:rPr>
                <w:delText>12</w:delText>
              </w:r>
            </w:del>
            <w:ins w:id="80" w:author="Poul V Madsen" w:date="2012-07-31T08:09:00Z">
              <w:r w:rsidR="00D44A22">
                <w:rPr>
                  <w:rFonts w:ascii="Arial" w:hAnsi="Arial" w:cs="Arial"/>
                  <w:sz w:val="18"/>
                </w:rPr>
                <w:t>012</w:t>
              </w:r>
            </w:ins>
            <w:r w:rsidR="00D44A22">
              <w:rPr>
                <w:rFonts w:ascii="Arial" w:hAnsi="Arial" w:cs="Arial"/>
                <w:sz w:val="18"/>
              </w:rPr>
              <w:t xml:space="preserve"> </w:t>
            </w:r>
            <w:r w:rsidR="00D44A22">
              <w:rPr>
                <w:rFonts w:ascii="Arial" w:hAnsi="Arial" w:cs="Arial"/>
                <w:sz w:val="18"/>
              </w:rPr>
              <w:tab/>
              <w:t xml:space="preserve">Filial af udenlandsk aktieselskab </w:t>
            </w:r>
            <w:r w:rsidR="00D44A22">
              <w:rPr>
                <w:rFonts w:ascii="Arial" w:hAnsi="Arial" w:cs="Arial"/>
                <w:sz w:val="18"/>
              </w:rPr>
              <w:tab/>
              <w:t>UAS</w:t>
            </w:r>
          </w:p>
          <w:p w14:paraId="041B0D8C" w14:textId="559F449C"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1" w:author="Poul V Madsen" w:date="2012-07-31T08:09:00Z">
              <w:r>
                <w:rPr>
                  <w:rFonts w:ascii="Arial" w:hAnsi="Arial" w:cs="Arial"/>
                  <w:sz w:val="18"/>
                </w:rPr>
                <w:delText>13</w:delText>
              </w:r>
            </w:del>
            <w:ins w:id="82" w:author="Poul V Madsen" w:date="2012-07-31T08:09:00Z">
              <w:r w:rsidR="00D44A22">
                <w:rPr>
                  <w:rFonts w:ascii="Arial" w:hAnsi="Arial" w:cs="Arial"/>
                  <w:sz w:val="18"/>
                </w:rPr>
                <w:t>013</w:t>
              </w:r>
            </w:ins>
            <w:r w:rsidR="00D44A22">
              <w:rPr>
                <w:rFonts w:ascii="Arial" w:hAnsi="Arial" w:cs="Arial"/>
                <w:sz w:val="18"/>
              </w:rPr>
              <w:tab/>
              <w:t>Anpartsselskab under stiftelse</w:t>
            </w:r>
            <w:r w:rsidR="00D44A22">
              <w:rPr>
                <w:rFonts w:ascii="Arial" w:hAnsi="Arial" w:cs="Arial"/>
                <w:sz w:val="18"/>
              </w:rPr>
              <w:tab/>
              <w:t>APU</w:t>
            </w:r>
          </w:p>
          <w:p w14:paraId="1CE377D2" w14:textId="5A17F9AD"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3" w:author="Poul V Madsen" w:date="2012-07-31T08:09:00Z">
              <w:r>
                <w:rPr>
                  <w:rFonts w:ascii="Arial" w:hAnsi="Arial" w:cs="Arial"/>
                  <w:sz w:val="18"/>
                </w:rPr>
                <w:delText>14</w:delText>
              </w:r>
            </w:del>
            <w:ins w:id="84" w:author="Poul V Madsen" w:date="2012-07-31T08:09:00Z">
              <w:r w:rsidR="00D44A22">
                <w:rPr>
                  <w:rFonts w:ascii="Arial" w:hAnsi="Arial" w:cs="Arial"/>
                  <w:sz w:val="18"/>
                </w:rPr>
                <w:t>014</w:t>
              </w:r>
            </w:ins>
            <w:r w:rsidR="00D44A22">
              <w:rPr>
                <w:rFonts w:ascii="Arial" w:hAnsi="Arial" w:cs="Arial"/>
                <w:sz w:val="18"/>
              </w:rPr>
              <w:t xml:space="preserve"> </w:t>
            </w:r>
            <w:r w:rsidR="00D44A22">
              <w:rPr>
                <w:rFonts w:ascii="Arial" w:hAnsi="Arial" w:cs="Arial"/>
                <w:sz w:val="18"/>
              </w:rPr>
              <w:tab/>
              <w:t xml:space="preserve">Anpartsselskab </w:t>
            </w:r>
            <w:r w:rsidR="00D44A22">
              <w:rPr>
                <w:rFonts w:ascii="Arial" w:hAnsi="Arial" w:cs="Arial"/>
                <w:sz w:val="18"/>
              </w:rPr>
              <w:tab/>
              <w:t>APS</w:t>
            </w:r>
          </w:p>
          <w:p w14:paraId="5D788376" w14:textId="64D235FD"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5" w:author="Poul V Madsen" w:date="2012-07-31T08:09:00Z">
              <w:r>
                <w:rPr>
                  <w:rFonts w:ascii="Arial" w:hAnsi="Arial" w:cs="Arial"/>
                  <w:sz w:val="18"/>
                </w:rPr>
                <w:delText>15</w:delText>
              </w:r>
            </w:del>
            <w:ins w:id="86" w:author="Poul V Madsen" w:date="2012-07-31T08:09:00Z">
              <w:r w:rsidR="00D44A22">
                <w:rPr>
                  <w:rFonts w:ascii="Arial" w:hAnsi="Arial" w:cs="Arial"/>
                  <w:sz w:val="18"/>
                </w:rPr>
                <w:t>015</w:t>
              </w:r>
            </w:ins>
            <w:r w:rsidR="00D44A22">
              <w:rPr>
                <w:rFonts w:ascii="Arial" w:hAnsi="Arial" w:cs="Arial"/>
                <w:sz w:val="18"/>
              </w:rPr>
              <w:t xml:space="preserve"> </w:t>
            </w:r>
            <w:r w:rsidR="00D44A22">
              <w:rPr>
                <w:rFonts w:ascii="Arial" w:hAnsi="Arial" w:cs="Arial"/>
                <w:sz w:val="18"/>
              </w:rPr>
              <w:tab/>
              <w:t xml:space="preserve">Filial af udenlandsk anpartsselskab </w:t>
            </w:r>
            <w:r w:rsidR="00D44A22">
              <w:rPr>
                <w:rFonts w:ascii="Arial" w:hAnsi="Arial" w:cs="Arial"/>
                <w:sz w:val="18"/>
              </w:rPr>
              <w:tab/>
              <w:t>UAP</w:t>
            </w:r>
          </w:p>
          <w:p w14:paraId="73582D57" w14:textId="6F6E2A6F"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7" w:author="Poul V Madsen" w:date="2012-07-31T08:09:00Z">
              <w:r>
                <w:rPr>
                  <w:rFonts w:ascii="Arial" w:hAnsi="Arial" w:cs="Arial"/>
                  <w:sz w:val="18"/>
                </w:rPr>
                <w:delText>16</w:delText>
              </w:r>
            </w:del>
            <w:ins w:id="88" w:author="Poul V Madsen" w:date="2012-07-31T08:09:00Z">
              <w:r w:rsidR="00D44A22">
                <w:rPr>
                  <w:rFonts w:ascii="Arial" w:hAnsi="Arial" w:cs="Arial"/>
                  <w:sz w:val="18"/>
                </w:rPr>
                <w:t>016</w:t>
              </w:r>
            </w:ins>
            <w:r w:rsidR="00D44A22">
              <w:rPr>
                <w:rFonts w:ascii="Arial" w:hAnsi="Arial" w:cs="Arial"/>
                <w:sz w:val="18"/>
              </w:rPr>
              <w:t xml:space="preserve"> </w:t>
            </w:r>
            <w:r w:rsidR="00D44A22">
              <w:rPr>
                <w:rFonts w:ascii="Arial" w:hAnsi="Arial" w:cs="Arial"/>
                <w:sz w:val="18"/>
              </w:rPr>
              <w:tab/>
              <w:t>Europæisk Økonomisk Firmagruppe</w:t>
            </w:r>
            <w:r w:rsidR="00D44A22">
              <w:rPr>
                <w:rFonts w:ascii="Arial" w:hAnsi="Arial" w:cs="Arial"/>
                <w:sz w:val="18"/>
              </w:rPr>
              <w:tab/>
              <w:t>EØF</w:t>
            </w:r>
          </w:p>
          <w:p w14:paraId="18D05CE4" w14:textId="705EEA5E"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89" w:author="Poul V Madsen" w:date="2012-07-31T08:09:00Z">
              <w:r>
                <w:rPr>
                  <w:rFonts w:ascii="Arial" w:hAnsi="Arial" w:cs="Arial"/>
                  <w:sz w:val="18"/>
                </w:rPr>
                <w:delText>17</w:delText>
              </w:r>
            </w:del>
            <w:ins w:id="90" w:author="Poul V Madsen" w:date="2012-07-31T08:09:00Z">
              <w:r w:rsidR="00D44A22">
                <w:rPr>
                  <w:rFonts w:ascii="Arial" w:hAnsi="Arial" w:cs="Arial"/>
                  <w:sz w:val="18"/>
                </w:rPr>
                <w:t>017</w:t>
              </w:r>
            </w:ins>
            <w:r w:rsidR="00D44A22">
              <w:rPr>
                <w:rFonts w:ascii="Arial" w:hAnsi="Arial" w:cs="Arial"/>
                <w:sz w:val="18"/>
              </w:rPr>
              <w:tab/>
              <w:t>Andelsforening</w:t>
            </w:r>
            <w:r w:rsidR="00D44A22">
              <w:rPr>
                <w:rFonts w:ascii="Arial" w:hAnsi="Arial" w:cs="Arial"/>
                <w:sz w:val="18"/>
              </w:rPr>
              <w:tab/>
              <w:t>FAF</w:t>
            </w:r>
          </w:p>
          <w:p w14:paraId="0C885B17" w14:textId="045216B5"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1" w:author="Poul V Madsen" w:date="2012-07-31T08:09:00Z">
              <w:r>
                <w:rPr>
                  <w:rFonts w:ascii="Arial" w:hAnsi="Arial" w:cs="Arial"/>
                  <w:sz w:val="18"/>
                </w:rPr>
                <w:delText>18</w:delText>
              </w:r>
            </w:del>
            <w:ins w:id="92" w:author="Poul V Madsen" w:date="2012-07-31T08:09:00Z">
              <w:r w:rsidR="00D44A22">
                <w:rPr>
                  <w:rFonts w:ascii="Arial" w:hAnsi="Arial" w:cs="Arial"/>
                  <w:sz w:val="18"/>
                </w:rPr>
                <w:t>018</w:t>
              </w:r>
            </w:ins>
            <w:r w:rsidR="00D44A22">
              <w:rPr>
                <w:rFonts w:ascii="Arial" w:hAnsi="Arial" w:cs="Arial"/>
                <w:sz w:val="18"/>
              </w:rPr>
              <w:tab/>
              <w:t>Indkøbsforening</w:t>
            </w:r>
            <w:r w:rsidR="00D44A22">
              <w:rPr>
                <w:rFonts w:ascii="Arial" w:hAnsi="Arial" w:cs="Arial"/>
                <w:sz w:val="18"/>
              </w:rPr>
              <w:tab/>
              <w:t>FIF</w:t>
            </w:r>
          </w:p>
          <w:p w14:paraId="661B4709" w14:textId="5C3DC949"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3" w:author="Poul V Madsen" w:date="2012-07-31T08:09:00Z">
              <w:r>
                <w:rPr>
                  <w:rFonts w:ascii="Arial" w:hAnsi="Arial" w:cs="Arial"/>
                  <w:sz w:val="18"/>
                </w:rPr>
                <w:delText>19</w:delText>
              </w:r>
            </w:del>
            <w:ins w:id="94" w:author="Poul V Madsen" w:date="2012-07-31T08:09:00Z">
              <w:r w:rsidR="00D44A22">
                <w:rPr>
                  <w:rFonts w:ascii="Arial" w:hAnsi="Arial" w:cs="Arial"/>
                  <w:sz w:val="18"/>
                </w:rPr>
                <w:t>019</w:t>
              </w:r>
            </w:ins>
            <w:r w:rsidR="00D44A22">
              <w:rPr>
                <w:rFonts w:ascii="Arial" w:hAnsi="Arial" w:cs="Arial"/>
                <w:sz w:val="18"/>
              </w:rPr>
              <w:tab/>
              <w:t>Produktions- og salgsforening</w:t>
            </w:r>
            <w:r w:rsidR="00D44A22">
              <w:rPr>
                <w:rFonts w:ascii="Arial" w:hAnsi="Arial" w:cs="Arial"/>
                <w:sz w:val="18"/>
              </w:rPr>
              <w:tab/>
              <w:t>FPS</w:t>
            </w:r>
          </w:p>
          <w:p w14:paraId="3F8121A0" w14:textId="495FE3D0"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5" w:author="Poul V Madsen" w:date="2012-07-31T08:09:00Z">
              <w:r>
                <w:rPr>
                  <w:rFonts w:ascii="Arial" w:hAnsi="Arial" w:cs="Arial"/>
                  <w:sz w:val="18"/>
                </w:rPr>
                <w:delText>20</w:delText>
              </w:r>
            </w:del>
            <w:ins w:id="96" w:author="Poul V Madsen" w:date="2012-07-31T08:09:00Z">
              <w:r w:rsidR="00D44A22">
                <w:rPr>
                  <w:rFonts w:ascii="Arial" w:hAnsi="Arial" w:cs="Arial"/>
                  <w:sz w:val="18"/>
                </w:rPr>
                <w:t>020</w:t>
              </w:r>
            </w:ins>
            <w:r w:rsidR="00D44A22">
              <w:rPr>
                <w:rFonts w:ascii="Arial" w:hAnsi="Arial" w:cs="Arial"/>
                <w:sz w:val="18"/>
              </w:rPr>
              <w:tab/>
              <w:t>Brugsforening (FNB)</w:t>
            </w:r>
            <w:r w:rsidR="00D44A22">
              <w:rPr>
                <w:rFonts w:ascii="Arial" w:hAnsi="Arial" w:cs="Arial"/>
                <w:sz w:val="18"/>
              </w:rPr>
              <w:tab/>
              <w:t>FNB</w:t>
            </w:r>
          </w:p>
          <w:p w14:paraId="57F3CC8B" w14:textId="7EB38AC9"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7" w:author="Poul V Madsen" w:date="2012-07-31T08:09:00Z">
              <w:r>
                <w:rPr>
                  <w:rFonts w:ascii="Arial" w:hAnsi="Arial" w:cs="Arial"/>
                  <w:sz w:val="18"/>
                </w:rPr>
                <w:lastRenderedPageBreak/>
                <w:delText>21</w:delText>
              </w:r>
            </w:del>
            <w:ins w:id="98" w:author="Poul V Madsen" w:date="2012-07-31T08:09:00Z">
              <w:r w:rsidR="00D44A22">
                <w:rPr>
                  <w:rFonts w:ascii="Arial" w:hAnsi="Arial" w:cs="Arial"/>
                  <w:sz w:val="18"/>
                </w:rPr>
                <w:t>021</w:t>
              </w:r>
            </w:ins>
            <w:r w:rsidR="00D44A22">
              <w:rPr>
                <w:rFonts w:ascii="Arial" w:hAnsi="Arial" w:cs="Arial"/>
                <w:sz w:val="18"/>
              </w:rPr>
              <w:tab/>
              <w:t>Brugsforening (FBF)</w:t>
            </w:r>
            <w:r w:rsidR="00D44A22">
              <w:rPr>
                <w:rFonts w:ascii="Arial" w:hAnsi="Arial" w:cs="Arial"/>
                <w:sz w:val="18"/>
              </w:rPr>
              <w:tab/>
              <w:t>FBF</w:t>
            </w:r>
          </w:p>
          <w:p w14:paraId="3EFACD08" w14:textId="48E03442"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99" w:author="Poul V Madsen" w:date="2012-07-31T08:09:00Z">
              <w:r>
                <w:rPr>
                  <w:rFonts w:ascii="Arial" w:hAnsi="Arial" w:cs="Arial"/>
                  <w:sz w:val="18"/>
                </w:rPr>
                <w:delText>22</w:delText>
              </w:r>
            </w:del>
            <w:ins w:id="100" w:author="Poul V Madsen" w:date="2012-07-31T08:09:00Z">
              <w:r w:rsidR="00D44A22">
                <w:rPr>
                  <w:rFonts w:ascii="Arial" w:hAnsi="Arial" w:cs="Arial"/>
                  <w:sz w:val="18"/>
                </w:rPr>
                <w:t>022</w:t>
              </w:r>
            </w:ins>
            <w:r w:rsidR="00D44A22">
              <w:rPr>
                <w:rFonts w:ascii="Arial" w:hAnsi="Arial" w:cs="Arial"/>
                <w:sz w:val="18"/>
              </w:rPr>
              <w:tab/>
              <w:t>Øvrige andelsforening</w:t>
            </w:r>
            <w:r w:rsidR="00D44A22">
              <w:rPr>
                <w:rFonts w:ascii="Arial" w:hAnsi="Arial" w:cs="Arial"/>
                <w:sz w:val="18"/>
              </w:rPr>
              <w:tab/>
              <w:t>FØF</w:t>
            </w:r>
          </w:p>
          <w:p w14:paraId="36989242" w14:textId="5C41AFC0"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1" w:author="Poul V Madsen" w:date="2012-07-31T08:09:00Z">
              <w:r>
                <w:rPr>
                  <w:rFonts w:ascii="Arial" w:hAnsi="Arial" w:cs="Arial"/>
                  <w:sz w:val="18"/>
                </w:rPr>
                <w:delText>23</w:delText>
              </w:r>
            </w:del>
            <w:ins w:id="102" w:author="Poul V Madsen" w:date="2012-07-31T08:09:00Z">
              <w:r w:rsidR="00D44A22">
                <w:rPr>
                  <w:rFonts w:ascii="Arial" w:hAnsi="Arial" w:cs="Arial"/>
                  <w:sz w:val="18"/>
                </w:rPr>
                <w:t>023</w:t>
              </w:r>
            </w:ins>
            <w:r w:rsidR="00D44A22">
              <w:rPr>
                <w:rFonts w:ascii="Arial" w:hAnsi="Arial" w:cs="Arial"/>
                <w:sz w:val="18"/>
              </w:rPr>
              <w:tab/>
              <w:t>Gensidige forsikringsforening</w:t>
            </w:r>
            <w:r w:rsidR="00D44A22">
              <w:rPr>
                <w:rFonts w:ascii="Arial" w:hAnsi="Arial" w:cs="Arial"/>
                <w:sz w:val="18"/>
              </w:rPr>
              <w:tab/>
              <w:t>FGF</w:t>
            </w:r>
          </w:p>
          <w:p w14:paraId="162FCC77" w14:textId="5F00488B"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3" w:author="Poul V Madsen" w:date="2012-07-31T08:09:00Z">
              <w:r>
                <w:rPr>
                  <w:rFonts w:ascii="Arial" w:hAnsi="Arial" w:cs="Arial"/>
                  <w:sz w:val="18"/>
                </w:rPr>
                <w:delText>24</w:delText>
              </w:r>
            </w:del>
            <w:ins w:id="104" w:author="Poul V Madsen" w:date="2012-07-31T08:09:00Z">
              <w:r w:rsidR="00D44A22">
                <w:rPr>
                  <w:rFonts w:ascii="Arial" w:hAnsi="Arial" w:cs="Arial"/>
                  <w:sz w:val="18"/>
                </w:rPr>
                <w:t>024</w:t>
              </w:r>
            </w:ins>
            <w:r w:rsidR="00D44A22">
              <w:rPr>
                <w:rFonts w:ascii="Arial" w:hAnsi="Arial" w:cs="Arial"/>
                <w:sz w:val="18"/>
              </w:rPr>
              <w:tab/>
              <w:t>Investeringsforening</w:t>
            </w:r>
            <w:r w:rsidR="00D44A22">
              <w:rPr>
                <w:rFonts w:ascii="Arial" w:hAnsi="Arial" w:cs="Arial"/>
                <w:sz w:val="18"/>
              </w:rPr>
              <w:tab/>
              <w:t>FAI</w:t>
            </w:r>
          </w:p>
          <w:p w14:paraId="42C3A694" w14:textId="28EBD6A3"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5" w:author="Poul V Madsen" w:date="2012-07-31T08:09:00Z">
              <w:r>
                <w:rPr>
                  <w:rFonts w:ascii="Arial" w:hAnsi="Arial" w:cs="Arial"/>
                  <w:sz w:val="18"/>
                </w:rPr>
                <w:delText>25</w:delText>
              </w:r>
            </w:del>
            <w:ins w:id="106" w:author="Poul V Madsen" w:date="2012-07-31T08:09:00Z">
              <w:r w:rsidR="00D44A22">
                <w:rPr>
                  <w:rFonts w:ascii="Arial" w:hAnsi="Arial" w:cs="Arial"/>
                  <w:sz w:val="18"/>
                </w:rPr>
                <w:t>025</w:t>
              </w:r>
            </w:ins>
            <w:r w:rsidR="00D44A22">
              <w:rPr>
                <w:rFonts w:ascii="Arial" w:hAnsi="Arial" w:cs="Arial"/>
                <w:sz w:val="18"/>
              </w:rPr>
              <w:t xml:space="preserve"> </w:t>
            </w:r>
            <w:r w:rsidR="00D44A22">
              <w:rPr>
                <w:rFonts w:ascii="Arial" w:hAnsi="Arial" w:cs="Arial"/>
                <w:sz w:val="18"/>
              </w:rPr>
              <w:tab/>
              <w:t>Selskab med begrænset ansvar</w:t>
            </w:r>
            <w:r w:rsidR="00D44A22">
              <w:rPr>
                <w:rFonts w:ascii="Arial" w:hAnsi="Arial" w:cs="Arial"/>
                <w:sz w:val="18"/>
              </w:rPr>
              <w:tab/>
              <w:t>SBA</w:t>
            </w:r>
          </w:p>
          <w:p w14:paraId="66DA6231" w14:textId="7A95F265"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7" w:author="Poul V Madsen" w:date="2012-07-31T08:09:00Z">
              <w:r>
                <w:rPr>
                  <w:rFonts w:ascii="Arial" w:hAnsi="Arial" w:cs="Arial"/>
                  <w:sz w:val="18"/>
                </w:rPr>
                <w:delText>26</w:delText>
              </w:r>
            </w:del>
            <w:ins w:id="108" w:author="Poul V Madsen" w:date="2012-07-31T08:09:00Z">
              <w:r w:rsidR="00D44A22">
                <w:rPr>
                  <w:rFonts w:ascii="Arial" w:hAnsi="Arial" w:cs="Arial"/>
                  <w:sz w:val="18"/>
                </w:rPr>
                <w:t>026</w:t>
              </w:r>
            </w:ins>
            <w:r w:rsidR="00D44A22">
              <w:rPr>
                <w:rFonts w:ascii="Arial" w:hAnsi="Arial" w:cs="Arial"/>
                <w:sz w:val="18"/>
              </w:rPr>
              <w:t xml:space="preserve"> </w:t>
            </w:r>
            <w:r w:rsidR="00D44A22">
              <w:rPr>
                <w:rFonts w:ascii="Arial" w:hAnsi="Arial" w:cs="Arial"/>
                <w:sz w:val="18"/>
              </w:rPr>
              <w:tab/>
              <w:t>Andelsforen. m/ begrænset ansvar</w:t>
            </w:r>
            <w:r w:rsidR="00D44A22">
              <w:rPr>
                <w:rFonts w:ascii="Arial" w:hAnsi="Arial" w:cs="Arial"/>
                <w:sz w:val="18"/>
              </w:rPr>
              <w:tab/>
              <w:t>ABA</w:t>
            </w:r>
          </w:p>
          <w:p w14:paraId="62F5D740" w14:textId="6580FBF5"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09" w:author="Poul V Madsen" w:date="2012-07-31T08:09:00Z">
              <w:r>
                <w:rPr>
                  <w:rFonts w:ascii="Arial" w:hAnsi="Arial" w:cs="Arial"/>
                  <w:sz w:val="18"/>
                </w:rPr>
                <w:delText>27</w:delText>
              </w:r>
            </w:del>
            <w:ins w:id="110" w:author="Poul V Madsen" w:date="2012-07-31T08:09:00Z">
              <w:r w:rsidR="00D44A22">
                <w:rPr>
                  <w:rFonts w:ascii="Arial" w:hAnsi="Arial" w:cs="Arial"/>
                  <w:sz w:val="18"/>
                </w:rPr>
                <w:t>027</w:t>
              </w:r>
            </w:ins>
            <w:r w:rsidR="00D44A22">
              <w:rPr>
                <w:rFonts w:ascii="Arial" w:hAnsi="Arial" w:cs="Arial"/>
                <w:sz w:val="18"/>
              </w:rPr>
              <w:t xml:space="preserve"> </w:t>
            </w:r>
            <w:r w:rsidR="00D44A22">
              <w:rPr>
                <w:rFonts w:ascii="Arial" w:hAnsi="Arial" w:cs="Arial"/>
                <w:sz w:val="18"/>
              </w:rPr>
              <w:tab/>
              <w:t>Forening m/begrænset ansvar</w:t>
            </w:r>
            <w:r w:rsidR="00D44A22">
              <w:rPr>
                <w:rFonts w:ascii="Arial" w:hAnsi="Arial" w:cs="Arial"/>
                <w:sz w:val="18"/>
              </w:rPr>
              <w:tab/>
              <w:t>FBA</w:t>
            </w:r>
          </w:p>
          <w:p w14:paraId="0C4FB035" w14:textId="204EDC2B"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11" w:author="Poul V Madsen" w:date="2012-07-31T08:09:00Z">
              <w:r>
                <w:rPr>
                  <w:rFonts w:ascii="Arial" w:hAnsi="Arial" w:cs="Arial"/>
                  <w:sz w:val="18"/>
                </w:rPr>
                <w:delText>29</w:delText>
              </w:r>
            </w:del>
            <w:ins w:id="112" w:author="Poul V Madsen" w:date="2012-07-31T08:09:00Z">
              <w:r w:rsidR="00D44A22">
                <w:rPr>
                  <w:rFonts w:ascii="Arial" w:hAnsi="Arial" w:cs="Arial"/>
                  <w:sz w:val="18"/>
                </w:rPr>
                <w:t>029</w:t>
              </w:r>
            </w:ins>
            <w:r w:rsidR="00D44A22">
              <w:rPr>
                <w:rFonts w:ascii="Arial" w:hAnsi="Arial" w:cs="Arial"/>
                <w:sz w:val="18"/>
              </w:rPr>
              <w:tab/>
              <w:t xml:space="preserve">Forening </w:t>
            </w:r>
            <w:r w:rsidR="00D44A22">
              <w:rPr>
                <w:rFonts w:ascii="Arial" w:hAnsi="Arial" w:cs="Arial"/>
                <w:sz w:val="18"/>
              </w:rPr>
              <w:tab/>
              <w:t>FO</w:t>
            </w:r>
          </w:p>
          <w:p w14:paraId="6827A1B1" w14:textId="0C612242"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13" w:author="Poul V Madsen" w:date="2012-07-31T08:09:00Z">
              <w:r>
                <w:rPr>
                  <w:rFonts w:ascii="Arial" w:hAnsi="Arial" w:cs="Arial"/>
                  <w:sz w:val="18"/>
                </w:rPr>
                <w:delText>30</w:delText>
              </w:r>
            </w:del>
            <w:ins w:id="114" w:author="Poul V Madsen" w:date="2012-07-31T08:09:00Z">
              <w:r w:rsidR="00D44A22">
                <w:rPr>
                  <w:rFonts w:ascii="Arial" w:hAnsi="Arial" w:cs="Arial"/>
                  <w:sz w:val="18"/>
                </w:rPr>
                <w:t>030</w:t>
              </w:r>
            </w:ins>
            <w:r w:rsidR="00D44A22">
              <w:rPr>
                <w:rFonts w:ascii="Arial" w:hAnsi="Arial" w:cs="Arial"/>
                <w:sz w:val="18"/>
              </w:rPr>
              <w:t xml:space="preserve"> </w:t>
            </w:r>
            <w:r w:rsidR="00D44A22">
              <w:rPr>
                <w:rFonts w:ascii="Arial" w:hAnsi="Arial" w:cs="Arial"/>
                <w:sz w:val="18"/>
              </w:rPr>
              <w:tab/>
              <w:t xml:space="preserve">Finansierings- og kreditinstitut </w:t>
            </w:r>
            <w:r w:rsidR="00D44A22">
              <w:rPr>
                <w:rFonts w:ascii="Arial" w:hAnsi="Arial" w:cs="Arial"/>
                <w:sz w:val="18"/>
              </w:rPr>
              <w:tab/>
              <w:t>FRI</w:t>
            </w:r>
          </w:p>
          <w:p w14:paraId="5372E53B" w14:textId="056C0024"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15" w:author="Poul V Madsen" w:date="2012-07-31T08:09:00Z">
              <w:r>
                <w:rPr>
                  <w:rFonts w:ascii="Arial" w:hAnsi="Arial" w:cs="Arial"/>
                  <w:sz w:val="18"/>
                </w:rPr>
                <w:delText>31</w:delText>
              </w:r>
            </w:del>
            <w:ins w:id="116" w:author="Poul V Madsen" w:date="2012-07-31T08:09:00Z">
              <w:r w:rsidR="00D44A22">
                <w:rPr>
                  <w:rFonts w:ascii="Arial" w:hAnsi="Arial" w:cs="Arial"/>
                  <w:sz w:val="18"/>
                </w:rPr>
                <w:t>031</w:t>
              </w:r>
            </w:ins>
            <w:r w:rsidR="00D44A22">
              <w:rPr>
                <w:rFonts w:ascii="Arial" w:hAnsi="Arial" w:cs="Arial"/>
                <w:sz w:val="18"/>
              </w:rPr>
              <w:tab/>
              <w:t>Finansieringsinstitut</w:t>
            </w:r>
            <w:r w:rsidR="00D44A22">
              <w:rPr>
                <w:rFonts w:ascii="Arial" w:hAnsi="Arial" w:cs="Arial"/>
                <w:sz w:val="18"/>
              </w:rPr>
              <w:tab/>
              <w:t>LFI</w:t>
            </w:r>
          </w:p>
          <w:p w14:paraId="79D0F1C8" w14:textId="1B4E2778"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17" w:author="Poul V Madsen" w:date="2012-07-31T08:09:00Z">
              <w:r>
                <w:rPr>
                  <w:rFonts w:ascii="Arial" w:hAnsi="Arial" w:cs="Arial"/>
                  <w:sz w:val="18"/>
                </w:rPr>
                <w:delText>32</w:delText>
              </w:r>
            </w:del>
            <w:ins w:id="118" w:author="Poul V Madsen" w:date="2012-07-31T08:09:00Z">
              <w:r w:rsidR="00D44A22">
                <w:rPr>
                  <w:rFonts w:ascii="Arial" w:hAnsi="Arial" w:cs="Arial"/>
                  <w:sz w:val="18"/>
                </w:rPr>
                <w:t>032</w:t>
              </w:r>
            </w:ins>
            <w:r w:rsidR="00D44A22">
              <w:rPr>
                <w:rFonts w:ascii="Arial" w:hAnsi="Arial" w:cs="Arial"/>
                <w:sz w:val="18"/>
              </w:rPr>
              <w:tab/>
              <w:t>Realkreditinstitut</w:t>
            </w:r>
            <w:r w:rsidR="00D44A22">
              <w:rPr>
                <w:rFonts w:ascii="Arial" w:hAnsi="Arial" w:cs="Arial"/>
                <w:sz w:val="18"/>
              </w:rPr>
              <w:tab/>
              <w:t>LFR</w:t>
            </w:r>
          </w:p>
          <w:p w14:paraId="5FD86E54" w14:textId="204CD786"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19" w:author="Poul V Madsen" w:date="2012-07-31T08:09:00Z">
              <w:r>
                <w:rPr>
                  <w:rFonts w:ascii="Arial" w:hAnsi="Arial" w:cs="Arial"/>
                  <w:sz w:val="18"/>
                </w:rPr>
                <w:delText>33</w:delText>
              </w:r>
            </w:del>
            <w:ins w:id="120" w:author="Poul V Madsen" w:date="2012-07-31T08:09:00Z">
              <w:r w:rsidR="00D44A22">
                <w:rPr>
                  <w:rFonts w:ascii="Arial" w:hAnsi="Arial" w:cs="Arial"/>
                  <w:sz w:val="18"/>
                </w:rPr>
                <w:t>033</w:t>
              </w:r>
            </w:ins>
            <w:r w:rsidR="00D44A22">
              <w:rPr>
                <w:rFonts w:ascii="Arial" w:hAnsi="Arial" w:cs="Arial"/>
                <w:sz w:val="18"/>
              </w:rPr>
              <w:t xml:space="preserve"> </w:t>
            </w:r>
            <w:r w:rsidR="00D44A22">
              <w:rPr>
                <w:rFonts w:ascii="Arial" w:hAnsi="Arial" w:cs="Arial"/>
                <w:sz w:val="18"/>
              </w:rPr>
              <w:tab/>
              <w:t>Sparekasse og Andelskasse</w:t>
            </w:r>
            <w:r w:rsidR="00D44A22">
              <w:rPr>
                <w:rFonts w:ascii="Arial" w:hAnsi="Arial" w:cs="Arial"/>
                <w:sz w:val="18"/>
              </w:rPr>
              <w:tab/>
              <w:t>SP</w:t>
            </w:r>
          </w:p>
          <w:p w14:paraId="0D0D8348" w14:textId="3EF4FA9C"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21" w:author="Poul V Madsen" w:date="2012-07-31T08:09:00Z">
              <w:r>
                <w:rPr>
                  <w:rFonts w:ascii="Arial" w:hAnsi="Arial" w:cs="Arial"/>
                  <w:sz w:val="18"/>
                </w:rPr>
                <w:delText>34</w:delText>
              </w:r>
            </w:del>
            <w:ins w:id="122" w:author="Poul V Madsen" w:date="2012-07-31T08:09:00Z">
              <w:r w:rsidR="00D44A22">
                <w:rPr>
                  <w:rFonts w:ascii="Arial" w:hAnsi="Arial" w:cs="Arial"/>
                  <w:sz w:val="18"/>
                </w:rPr>
                <w:t>034</w:t>
              </w:r>
            </w:ins>
            <w:r w:rsidR="00D44A22">
              <w:rPr>
                <w:rFonts w:ascii="Arial" w:hAnsi="Arial" w:cs="Arial"/>
                <w:sz w:val="18"/>
              </w:rPr>
              <w:t xml:space="preserve"> </w:t>
            </w:r>
            <w:r w:rsidR="00D44A22">
              <w:rPr>
                <w:rFonts w:ascii="Arial" w:hAnsi="Arial" w:cs="Arial"/>
                <w:sz w:val="18"/>
              </w:rPr>
              <w:tab/>
              <w:t>Udenlandsk, anden virksomhed</w:t>
            </w:r>
            <w:r w:rsidR="00D44A22">
              <w:rPr>
                <w:rFonts w:ascii="Arial" w:hAnsi="Arial" w:cs="Arial"/>
                <w:sz w:val="18"/>
              </w:rPr>
              <w:tab/>
              <w:t xml:space="preserve">UØ </w:t>
            </w:r>
          </w:p>
          <w:p w14:paraId="5A7210CF" w14:textId="573EFEB9"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23" w:author="Poul V Madsen" w:date="2012-07-31T08:09:00Z">
              <w:r>
                <w:rPr>
                  <w:rFonts w:ascii="Arial" w:hAnsi="Arial" w:cs="Arial"/>
                  <w:sz w:val="18"/>
                </w:rPr>
                <w:delText>35</w:delText>
              </w:r>
            </w:del>
            <w:ins w:id="124" w:author="Poul V Madsen" w:date="2012-07-31T08:09:00Z">
              <w:r w:rsidR="00D44A22">
                <w:rPr>
                  <w:rFonts w:ascii="Arial" w:hAnsi="Arial" w:cs="Arial"/>
                  <w:sz w:val="18"/>
                </w:rPr>
                <w:t>035</w:t>
              </w:r>
            </w:ins>
            <w:r w:rsidR="00D44A22">
              <w:rPr>
                <w:rFonts w:ascii="Arial" w:hAnsi="Arial" w:cs="Arial"/>
                <w:sz w:val="18"/>
              </w:rPr>
              <w:t xml:space="preserve"> </w:t>
            </w:r>
            <w:r w:rsidR="00D44A22">
              <w:rPr>
                <w:rFonts w:ascii="Arial" w:hAnsi="Arial" w:cs="Arial"/>
                <w:sz w:val="18"/>
              </w:rPr>
              <w:tab/>
              <w:t>Udenlandsk forening</w:t>
            </w:r>
            <w:r w:rsidR="00D44A22">
              <w:rPr>
                <w:rFonts w:ascii="Arial" w:hAnsi="Arial" w:cs="Arial"/>
                <w:sz w:val="18"/>
              </w:rPr>
              <w:tab/>
              <w:t>UF</w:t>
            </w:r>
          </w:p>
          <w:p w14:paraId="64FBC31E" w14:textId="26BEE70F"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25" w:author="Poul V Madsen" w:date="2012-07-31T08:09:00Z">
              <w:r>
                <w:rPr>
                  <w:rFonts w:ascii="Arial" w:hAnsi="Arial" w:cs="Arial"/>
                  <w:sz w:val="18"/>
                </w:rPr>
                <w:delText>36</w:delText>
              </w:r>
            </w:del>
            <w:ins w:id="126" w:author="Poul V Madsen" w:date="2012-07-31T08:09:00Z">
              <w:r w:rsidR="00D44A22">
                <w:rPr>
                  <w:rFonts w:ascii="Arial" w:hAnsi="Arial" w:cs="Arial"/>
                  <w:sz w:val="18"/>
                </w:rPr>
                <w:t>036</w:t>
              </w:r>
            </w:ins>
            <w:r w:rsidR="00D44A22">
              <w:rPr>
                <w:rFonts w:ascii="Arial" w:hAnsi="Arial" w:cs="Arial"/>
                <w:sz w:val="18"/>
              </w:rPr>
              <w:t xml:space="preserve"> </w:t>
            </w:r>
            <w:r w:rsidR="00D44A22">
              <w:rPr>
                <w:rFonts w:ascii="Arial" w:hAnsi="Arial" w:cs="Arial"/>
                <w:sz w:val="18"/>
              </w:rPr>
              <w:tab/>
              <w:t>Erhvervsdrivende fond</w:t>
            </w:r>
            <w:r w:rsidR="00D44A22">
              <w:rPr>
                <w:rFonts w:ascii="Arial" w:hAnsi="Arial" w:cs="Arial"/>
                <w:sz w:val="18"/>
              </w:rPr>
              <w:tab/>
              <w:t>LFF</w:t>
            </w:r>
          </w:p>
          <w:p w14:paraId="297941A6" w14:textId="04B2FADA"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27" w:author="Poul V Madsen" w:date="2012-07-31T08:09:00Z">
              <w:r>
                <w:rPr>
                  <w:rFonts w:ascii="Arial" w:hAnsi="Arial" w:cs="Arial"/>
                  <w:sz w:val="18"/>
                </w:rPr>
                <w:delText>37</w:delText>
              </w:r>
            </w:del>
            <w:ins w:id="128" w:author="Poul V Madsen" w:date="2012-07-31T08:09:00Z">
              <w:r w:rsidR="00D44A22">
                <w:rPr>
                  <w:rFonts w:ascii="Arial" w:hAnsi="Arial" w:cs="Arial"/>
                  <w:sz w:val="18"/>
                </w:rPr>
                <w:t>037</w:t>
              </w:r>
            </w:ins>
            <w:r w:rsidR="00D44A22">
              <w:rPr>
                <w:rFonts w:ascii="Arial" w:hAnsi="Arial" w:cs="Arial"/>
                <w:sz w:val="18"/>
              </w:rPr>
              <w:tab/>
              <w:t>Fond</w:t>
            </w:r>
            <w:r w:rsidR="00D44A22">
              <w:rPr>
                <w:rFonts w:ascii="Arial" w:hAnsi="Arial" w:cs="Arial"/>
                <w:sz w:val="18"/>
              </w:rPr>
              <w:tab/>
              <w:t>FF</w:t>
            </w:r>
          </w:p>
          <w:p w14:paraId="2BD8386D" w14:textId="614E2CD9"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29" w:author="Poul V Madsen" w:date="2012-07-31T08:09:00Z">
              <w:r>
                <w:rPr>
                  <w:rFonts w:ascii="Arial" w:hAnsi="Arial" w:cs="Arial"/>
                  <w:sz w:val="18"/>
                </w:rPr>
                <w:delText>38</w:delText>
              </w:r>
            </w:del>
            <w:ins w:id="130" w:author="Poul V Madsen" w:date="2012-07-31T08:09:00Z">
              <w:r w:rsidR="00D44A22">
                <w:rPr>
                  <w:rFonts w:ascii="Arial" w:hAnsi="Arial" w:cs="Arial"/>
                  <w:sz w:val="18"/>
                </w:rPr>
                <w:t>038</w:t>
              </w:r>
            </w:ins>
            <w:r w:rsidR="00D44A22">
              <w:rPr>
                <w:rFonts w:ascii="Arial" w:hAnsi="Arial" w:cs="Arial"/>
                <w:sz w:val="18"/>
              </w:rPr>
              <w:tab/>
              <w:t>Arbejdsmarkedsforening</w:t>
            </w:r>
            <w:r w:rsidR="00D44A22">
              <w:rPr>
                <w:rFonts w:ascii="Arial" w:hAnsi="Arial" w:cs="Arial"/>
                <w:sz w:val="18"/>
              </w:rPr>
              <w:tab/>
              <w:t>LFA</w:t>
            </w:r>
          </w:p>
          <w:p w14:paraId="20F96D24" w14:textId="0F1B6EC1"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31" w:author="Poul V Madsen" w:date="2012-07-31T08:09:00Z">
              <w:r>
                <w:rPr>
                  <w:rFonts w:ascii="Arial" w:hAnsi="Arial" w:cs="Arial"/>
                  <w:sz w:val="18"/>
                </w:rPr>
                <w:delText>39</w:delText>
              </w:r>
            </w:del>
            <w:ins w:id="132" w:author="Poul V Madsen" w:date="2012-07-31T08:09:00Z">
              <w:r w:rsidR="00D44A22">
                <w:rPr>
                  <w:rFonts w:ascii="Arial" w:hAnsi="Arial" w:cs="Arial"/>
                  <w:sz w:val="18"/>
                </w:rPr>
                <w:t>039</w:t>
              </w:r>
            </w:ins>
            <w:r w:rsidR="00D44A22">
              <w:rPr>
                <w:rFonts w:ascii="Arial" w:hAnsi="Arial" w:cs="Arial"/>
                <w:sz w:val="18"/>
              </w:rPr>
              <w:tab/>
              <w:t>Selvejende institution, forening, fond mv</w:t>
            </w:r>
            <w:r w:rsidR="00D44A22">
              <w:rPr>
                <w:rFonts w:ascii="Arial" w:hAnsi="Arial" w:cs="Arial"/>
                <w:sz w:val="18"/>
              </w:rPr>
              <w:tab/>
              <w:t>SI</w:t>
            </w:r>
          </w:p>
          <w:p w14:paraId="1BDCB2C1" w14:textId="2A74A780"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33" w:author="Poul V Madsen" w:date="2012-07-31T08:09:00Z">
              <w:r>
                <w:rPr>
                  <w:rFonts w:ascii="Arial" w:hAnsi="Arial" w:cs="Arial"/>
                  <w:sz w:val="18"/>
                </w:rPr>
                <w:delText>40</w:delText>
              </w:r>
            </w:del>
            <w:ins w:id="134" w:author="Poul V Madsen" w:date="2012-07-31T08:09:00Z">
              <w:r w:rsidR="00D44A22">
                <w:rPr>
                  <w:rFonts w:ascii="Arial" w:hAnsi="Arial" w:cs="Arial"/>
                  <w:sz w:val="18"/>
                </w:rPr>
                <w:t>040</w:t>
              </w:r>
            </w:ins>
            <w:r w:rsidR="00D44A22">
              <w:rPr>
                <w:rFonts w:ascii="Arial" w:hAnsi="Arial" w:cs="Arial"/>
                <w:sz w:val="18"/>
              </w:rPr>
              <w:tab/>
              <w:t>Selvejende institution med offentlig støtte</w:t>
            </w:r>
            <w:r w:rsidR="00D44A22">
              <w:rPr>
                <w:rFonts w:ascii="Arial" w:hAnsi="Arial" w:cs="Arial"/>
                <w:sz w:val="18"/>
              </w:rPr>
              <w:tab/>
              <w:t>SIO</w:t>
            </w:r>
          </w:p>
          <w:p w14:paraId="7CC2642F" w14:textId="584A949E"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35" w:author="Poul V Madsen" w:date="2012-07-31T08:09:00Z">
              <w:r>
                <w:rPr>
                  <w:rFonts w:ascii="Arial" w:hAnsi="Arial" w:cs="Arial"/>
                  <w:sz w:val="18"/>
                </w:rPr>
                <w:delText>41</w:delText>
              </w:r>
            </w:del>
            <w:ins w:id="136" w:author="Poul V Madsen" w:date="2012-07-31T08:09:00Z">
              <w:r w:rsidR="00D44A22">
                <w:rPr>
                  <w:rFonts w:ascii="Arial" w:hAnsi="Arial" w:cs="Arial"/>
                  <w:sz w:val="18"/>
                </w:rPr>
                <w:t>041</w:t>
              </w:r>
            </w:ins>
            <w:r w:rsidR="00D44A22">
              <w:rPr>
                <w:rFonts w:ascii="Arial" w:hAnsi="Arial" w:cs="Arial"/>
                <w:sz w:val="18"/>
              </w:rPr>
              <w:tab/>
              <w:t>Legat</w:t>
            </w:r>
            <w:r w:rsidR="00D44A22">
              <w:rPr>
                <w:rFonts w:ascii="Arial" w:hAnsi="Arial" w:cs="Arial"/>
                <w:sz w:val="18"/>
              </w:rPr>
              <w:tab/>
              <w:t>FL</w:t>
            </w:r>
          </w:p>
          <w:p w14:paraId="488A699E" w14:textId="4034574D"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37" w:author="Poul V Madsen" w:date="2012-07-31T08:09:00Z">
              <w:r>
                <w:rPr>
                  <w:rFonts w:ascii="Arial" w:hAnsi="Arial" w:cs="Arial"/>
                  <w:sz w:val="18"/>
                </w:rPr>
                <w:delText>42</w:delText>
              </w:r>
            </w:del>
            <w:ins w:id="138" w:author="Poul V Madsen" w:date="2012-07-31T08:09:00Z">
              <w:r w:rsidR="00D44A22">
                <w:rPr>
                  <w:rFonts w:ascii="Arial" w:hAnsi="Arial" w:cs="Arial"/>
                  <w:sz w:val="18"/>
                </w:rPr>
                <w:t>042</w:t>
              </w:r>
            </w:ins>
            <w:r w:rsidR="00D44A22">
              <w:rPr>
                <w:rFonts w:ascii="Arial" w:hAnsi="Arial" w:cs="Arial"/>
                <w:sz w:val="18"/>
              </w:rPr>
              <w:tab/>
              <w:t>Stiftelse</w:t>
            </w:r>
            <w:r w:rsidR="00D44A22">
              <w:rPr>
                <w:rFonts w:ascii="Arial" w:hAnsi="Arial" w:cs="Arial"/>
                <w:sz w:val="18"/>
              </w:rPr>
              <w:tab/>
              <w:t>FST</w:t>
            </w:r>
          </w:p>
          <w:p w14:paraId="0102A6B2" w14:textId="33060003"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39" w:author="Poul V Madsen" w:date="2012-07-31T08:09:00Z">
              <w:r>
                <w:rPr>
                  <w:rFonts w:ascii="Arial" w:hAnsi="Arial" w:cs="Arial"/>
                  <w:sz w:val="18"/>
                </w:rPr>
                <w:delText>43</w:delText>
              </w:r>
            </w:del>
            <w:ins w:id="140" w:author="Poul V Madsen" w:date="2012-07-31T08:09:00Z">
              <w:r w:rsidR="00D44A22">
                <w:rPr>
                  <w:rFonts w:ascii="Arial" w:hAnsi="Arial" w:cs="Arial"/>
                  <w:sz w:val="18"/>
                </w:rPr>
                <w:t>043</w:t>
              </w:r>
            </w:ins>
            <w:r w:rsidR="00D44A22">
              <w:rPr>
                <w:rFonts w:ascii="Arial" w:hAnsi="Arial" w:cs="Arial"/>
                <w:sz w:val="18"/>
              </w:rPr>
              <w:tab/>
              <w:t>Stat</w:t>
            </w:r>
            <w:r w:rsidR="00D44A22">
              <w:rPr>
                <w:rFonts w:ascii="Arial" w:hAnsi="Arial" w:cs="Arial"/>
                <w:sz w:val="18"/>
              </w:rPr>
              <w:tab/>
              <w:t>OS</w:t>
            </w:r>
          </w:p>
          <w:p w14:paraId="5DC1BB67" w14:textId="083B412B"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41" w:author="Poul V Madsen" w:date="2012-07-31T08:09:00Z">
              <w:r>
                <w:rPr>
                  <w:rFonts w:ascii="Arial" w:hAnsi="Arial" w:cs="Arial"/>
                  <w:sz w:val="18"/>
                </w:rPr>
                <w:delText>44</w:delText>
              </w:r>
            </w:del>
            <w:ins w:id="142" w:author="Poul V Madsen" w:date="2012-07-31T08:09:00Z">
              <w:r w:rsidR="00D44A22">
                <w:rPr>
                  <w:rFonts w:ascii="Arial" w:hAnsi="Arial" w:cs="Arial"/>
                  <w:sz w:val="18"/>
                </w:rPr>
                <w:t>044</w:t>
              </w:r>
            </w:ins>
            <w:r w:rsidR="00D44A22">
              <w:rPr>
                <w:rFonts w:ascii="Arial" w:hAnsi="Arial" w:cs="Arial"/>
                <w:sz w:val="18"/>
              </w:rPr>
              <w:tab/>
              <w:t>Amt</w:t>
            </w:r>
            <w:r w:rsidR="00D44A22">
              <w:rPr>
                <w:rFonts w:ascii="Arial" w:hAnsi="Arial" w:cs="Arial"/>
                <w:sz w:val="18"/>
              </w:rPr>
              <w:tab/>
              <w:t>OA</w:t>
            </w:r>
          </w:p>
          <w:p w14:paraId="6C3F35DC" w14:textId="643FCC6F"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43" w:author="Poul V Madsen" w:date="2012-07-31T08:09:00Z">
              <w:r>
                <w:rPr>
                  <w:rFonts w:ascii="Arial" w:hAnsi="Arial" w:cs="Arial"/>
                  <w:sz w:val="18"/>
                </w:rPr>
                <w:delText>45</w:delText>
              </w:r>
            </w:del>
            <w:ins w:id="144" w:author="Poul V Madsen" w:date="2012-07-31T08:09:00Z">
              <w:r w:rsidR="00D44A22">
                <w:rPr>
                  <w:rFonts w:ascii="Arial" w:hAnsi="Arial" w:cs="Arial"/>
                  <w:sz w:val="18"/>
                </w:rPr>
                <w:t>045</w:t>
              </w:r>
            </w:ins>
            <w:r w:rsidR="00D44A22">
              <w:rPr>
                <w:rFonts w:ascii="Arial" w:hAnsi="Arial" w:cs="Arial"/>
                <w:sz w:val="18"/>
              </w:rPr>
              <w:tab/>
              <w:t>Kommune</w:t>
            </w:r>
            <w:r w:rsidR="00D44A22">
              <w:rPr>
                <w:rFonts w:ascii="Arial" w:hAnsi="Arial" w:cs="Arial"/>
                <w:sz w:val="18"/>
              </w:rPr>
              <w:tab/>
              <w:t>OK</w:t>
            </w:r>
          </w:p>
          <w:p w14:paraId="50021D40" w14:textId="7E92B8E7"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45" w:author="Poul V Madsen" w:date="2012-07-31T08:09:00Z">
              <w:r>
                <w:rPr>
                  <w:rFonts w:ascii="Arial" w:hAnsi="Arial" w:cs="Arial"/>
                  <w:sz w:val="18"/>
                </w:rPr>
                <w:delText>46</w:delText>
              </w:r>
            </w:del>
            <w:ins w:id="146" w:author="Poul V Madsen" w:date="2012-07-31T08:09:00Z">
              <w:r w:rsidR="00D44A22">
                <w:rPr>
                  <w:rFonts w:ascii="Arial" w:hAnsi="Arial" w:cs="Arial"/>
                  <w:sz w:val="18"/>
                </w:rPr>
                <w:t>046</w:t>
              </w:r>
            </w:ins>
            <w:r w:rsidR="00D44A22">
              <w:rPr>
                <w:rFonts w:ascii="Arial" w:hAnsi="Arial" w:cs="Arial"/>
                <w:sz w:val="18"/>
              </w:rPr>
              <w:tab/>
              <w:t>Folkekirkeligt menighedsråd</w:t>
            </w:r>
            <w:r w:rsidR="00D44A22">
              <w:rPr>
                <w:rFonts w:ascii="Arial" w:hAnsi="Arial" w:cs="Arial"/>
                <w:sz w:val="18"/>
              </w:rPr>
              <w:tab/>
              <w:t>MR</w:t>
            </w:r>
          </w:p>
          <w:p w14:paraId="7C29027A" w14:textId="5DCC7C6A"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47" w:author="Poul V Madsen" w:date="2012-07-31T08:09:00Z">
              <w:r>
                <w:rPr>
                  <w:rFonts w:ascii="Arial" w:hAnsi="Arial" w:cs="Arial"/>
                  <w:sz w:val="18"/>
                </w:rPr>
                <w:delText>47</w:delText>
              </w:r>
            </w:del>
            <w:ins w:id="148" w:author="Poul V Madsen" w:date="2012-07-31T08:09:00Z">
              <w:r w:rsidR="00D44A22">
                <w:rPr>
                  <w:rFonts w:ascii="Arial" w:hAnsi="Arial" w:cs="Arial"/>
                  <w:sz w:val="18"/>
                </w:rPr>
                <w:t>047</w:t>
              </w:r>
            </w:ins>
            <w:r w:rsidR="00D44A22">
              <w:rPr>
                <w:rFonts w:ascii="Arial" w:hAnsi="Arial" w:cs="Arial"/>
                <w:sz w:val="18"/>
              </w:rPr>
              <w:tab/>
              <w:t>Særlig offentlig virksomhed</w:t>
            </w:r>
            <w:r w:rsidR="00D44A22">
              <w:rPr>
                <w:rFonts w:ascii="Arial" w:hAnsi="Arial" w:cs="Arial"/>
                <w:sz w:val="18"/>
              </w:rPr>
              <w:tab/>
              <w:t>SOV</w:t>
            </w:r>
          </w:p>
          <w:p w14:paraId="4C51078B" w14:textId="08CDCA26"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49" w:author="Poul V Madsen" w:date="2012-07-31T08:09:00Z">
              <w:r>
                <w:rPr>
                  <w:rFonts w:ascii="Arial" w:hAnsi="Arial" w:cs="Arial"/>
                  <w:sz w:val="18"/>
                </w:rPr>
                <w:delText>48</w:delText>
              </w:r>
            </w:del>
            <w:ins w:id="150" w:author="Poul V Madsen" w:date="2012-07-31T08:09:00Z">
              <w:r w:rsidR="00D44A22">
                <w:rPr>
                  <w:rFonts w:ascii="Arial" w:hAnsi="Arial" w:cs="Arial"/>
                  <w:sz w:val="18"/>
                </w:rPr>
                <w:t>048</w:t>
              </w:r>
            </w:ins>
            <w:r w:rsidR="00D44A22">
              <w:rPr>
                <w:rFonts w:ascii="Arial" w:hAnsi="Arial" w:cs="Arial"/>
                <w:sz w:val="18"/>
              </w:rPr>
              <w:tab/>
              <w:t>Afregnende enhed, fællesregistrering</w:t>
            </w:r>
            <w:r w:rsidR="00D44A22">
              <w:rPr>
                <w:rFonts w:ascii="Arial" w:hAnsi="Arial" w:cs="Arial"/>
                <w:sz w:val="18"/>
              </w:rPr>
              <w:tab/>
              <w:t>YY</w:t>
            </w:r>
          </w:p>
          <w:p w14:paraId="5B9B37AF" w14:textId="59D0CCE6"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51" w:author="Poul V Madsen" w:date="2012-07-31T08:09:00Z">
              <w:r>
                <w:rPr>
                  <w:rFonts w:ascii="Arial" w:hAnsi="Arial" w:cs="Arial"/>
                  <w:sz w:val="18"/>
                </w:rPr>
                <w:delText>49</w:delText>
              </w:r>
            </w:del>
            <w:ins w:id="152" w:author="Poul V Madsen" w:date="2012-07-31T08:09:00Z">
              <w:r w:rsidR="00D44A22">
                <w:rPr>
                  <w:rFonts w:ascii="Arial" w:hAnsi="Arial" w:cs="Arial"/>
                  <w:sz w:val="18"/>
                </w:rPr>
                <w:t>049</w:t>
              </w:r>
            </w:ins>
            <w:r w:rsidR="00D44A22">
              <w:rPr>
                <w:rFonts w:ascii="Arial" w:hAnsi="Arial" w:cs="Arial"/>
                <w:sz w:val="18"/>
              </w:rPr>
              <w:tab/>
              <w:t>AS beskattet som indkøbsforening</w:t>
            </w:r>
            <w:r w:rsidR="00D44A22">
              <w:rPr>
                <w:rFonts w:ascii="Arial" w:hAnsi="Arial" w:cs="Arial"/>
                <w:sz w:val="18"/>
              </w:rPr>
              <w:tab/>
              <w:t>AS</w:t>
            </w:r>
          </w:p>
          <w:p w14:paraId="6CB42CC2" w14:textId="3A517D21"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53" w:author="Poul V Madsen" w:date="2012-07-31T08:09:00Z">
              <w:r>
                <w:rPr>
                  <w:rFonts w:ascii="Arial" w:hAnsi="Arial" w:cs="Arial"/>
                  <w:sz w:val="18"/>
                </w:rPr>
                <w:delText>50</w:delText>
              </w:r>
            </w:del>
            <w:ins w:id="154" w:author="Poul V Madsen" w:date="2012-07-31T08:09:00Z">
              <w:r w:rsidR="00D44A22">
                <w:rPr>
                  <w:rFonts w:ascii="Arial" w:hAnsi="Arial" w:cs="Arial"/>
                  <w:sz w:val="18"/>
                </w:rPr>
                <w:t>050</w:t>
              </w:r>
            </w:ins>
            <w:r w:rsidR="00D44A22">
              <w:rPr>
                <w:rFonts w:ascii="Arial" w:hAnsi="Arial" w:cs="Arial"/>
                <w:sz w:val="18"/>
              </w:rPr>
              <w:tab/>
              <w:t>ApS beskattet som indkøbsforening</w:t>
            </w:r>
            <w:r w:rsidR="00D44A22">
              <w:rPr>
                <w:rFonts w:ascii="Arial" w:hAnsi="Arial" w:cs="Arial"/>
                <w:sz w:val="18"/>
              </w:rPr>
              <w:tab/>
              <w:t>ApS</w:t>
            </w:r>
          </w:p>
          <w:p w14:paraId="5725F5CD" w14:textId="633A3234"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55" w:author="Poul V Madsen" w:date="2012-07-31T08:09:00Z">
              <w:r>
                <w:rPr>
                  <w:rFonts w:ascii="Arial" w:hAnsi="Arial" w:cs="Arial"/>
                  <w:sz w:val="18"/>
                </w:rPr>
                <w:delText>51</w:delText>
              </w:r>
            </w:del>
            <w:ins w:id="156" w:author="Poul V Madsen" w:date="2012-07-31T08:09:00Z">
              <w:r w:rsidR="00D44A22">
                <w:rPr>
                  <w:rFonts w:ascii="Arial" w:hAnsi="Arial" w:cs="Arial"/>
                  <w:sz w:val="18"/>
                </w:rPr>
                <w:t>051</w:t>
              </w:r>
            </w:ins>
            <w:r w:rsidR="00D44A22">
              <w:rPr>
                <w:rFonts w:ascii="Arial" w:hAnsi="Arial" w:cs="Arial"/>
                <w:sz w:val="18"/>
              </w:rPr>
              <w:tab/>
              <w:t>Forening omfattet af lov om fonde</w:t>
            </w:r>
            <w:r w:rsidR="00D44A22">
              <w:rPr>
                <w:rFonts w:ascii="Arial" w:hAnsi="Arial" w:cs="Arial"/>
                <w:sz w:val="18"/>
              </w:rPr>
              <w:tab/>
              <w:t>LFØ</w:t>
            </w:r>
          </w:p>
          <w:p w14:paraId="6653A5E4" w14:textId="4AA4DF37"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57" w:author="Poul V Madsen" w:date="2012-07-31T08:09:00Z">
              <w:r>
                <w:rPr>
                  <w:rFonts w:ascii="Arial" w:hAnsi="Arial" w:cs="Arial"/>
                  <w:sz w:val="18"/>
                </w:rPr>
                <w:delText>52</w:delText>
              </w:r>
            </w:del>
            <w:ins w:id="158" w:author="Poul V Madsen" w:date="2012-07-31T08:09:00Z">
              <w:r w:rsidR="00D44A22">
                <w:rPr>
                  <w:rFonts w:ascii="Arial" w:hAnsi="Arial" w:cs="Arial"/>
                  <w:sz w:val="18"/>
                </w:rPr>
                <w:t>052</w:t>
              </w:r>
            </w:ins>
            <w:r w:rsidR="00D44A22">
              <w:rPr>
                <w:rFonts w:ascii="Arial" w:hAnsi="Arial" w:cs="Arial"/>
                <w:sz w:val="18"/>
              </w:rPr>
              <w:tab/>
              <w:t>Konkursbo</w:t>
            </w:r>
            <w:r w:rsidR="00D44A22">
              <w:rPr>
                <w:rFonts w:ascii="Arial" w:hAnsi="Arial" w:cs="Arial"/>
                <w:sz w:val="18"/>
              </w:rPr>
              <w:tab/>
              <w:t>BKB</w:t>
            </w:r>
          </w:p>
          <w:p w14:paraId="321015AA" w14:textId="32141128"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59" w:author="Poul V Madsen" w:date="2012-07-31T08:09:00Z">
              <w:r>
                <w:rPr>
                  <w:rFonts w:ascii="Arial" w:hAnsi="Arial" w:cs="Arial"/>
                  <w:sz w:val="18"/>
                </w:rPr>
                <w:delText>54</w:delText>
              </w:r>
            </w:del>
            <w:ins w:id="160" w:author="Poul V Madsen" w:date="2012-07-31T08:09:00Z">
              <w:r w:rsidR="00D44A22">
                <w:rPr>
                  <w:rFonts w:ascii="Arial" w:hAnsi="Arial" w:cs="Arial"/>
                  <w:sz w:val="18"/>
                </w:rPr>
                <w:t>054</w:t>
              </w:r>
            </w:ins>
            <w:r w:rsidR="00D44A22">
              <w:rPr>
                <w:rFonts w:ascii="Arial" w:hAnsi="Arial" w:cs="Arial"/>
                <w:sz w:val="18"/>
              </w:rPr>
              <w:tab/>
              <w:t>Anden forening</w:t>
            </w:r>
            <w:r w:rsidR="00D44A22">
              <w:rPr>
                <w:rFonts w:ascii="Arial" w:hAnsi="Arial" w:cs="Arial"/>
                <w:sz w:val="18"/>
              </w:rPr>
              <w:tab/>
              <w:t>Ø</w:t>
            </w:r>
          </w:p>
          <w:p w14:paraId="2E1BDB92" w14:textId="46E2ECA5"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61" w:author="Poul V Madsen" w:date="2012-07-31T08:09:00Z">
              <w:r>
                <w:rPr>
                  <w:rFonts w:ascii="Arial" w:hAnsi="Arial" w:cs="Arial"/>
                  <w:sz w:val="18"/>
                </w:rPr>
                <w:delText>55</w:delText>
              </w:r>
            </w:del>
            <w:ins w:id="162" w:author="Poul V Madsen" w:date="2012-07-31T08:09:00Z">
              <w:r w:rsidR="00D44A22">
                <w:rPr>
                  <w:rFonts w:ascii="Arial" w:hAnsi="Arial" w:cs="Arial"/>
                  <w:sz w:val="18"/>
                </w:rPr>
                <w:t>055</w:t>
              </w:r>
            </w:ins>
            <w:r w:rsidR="00D44A22">
              <w:rPr>
                <w:rFonts w:ascii="Arial" w:hAnsi="Arial" w:cs="Arial"/>
                <w:sz w:val="18"/>
              </w:rPr>
              <w:tab/>
              <w:t>Registreret enkeltmandsfirma</w:t>
            </w:r>
            <w:r w:rsidR="00D44A22">
              <w:rPr>
                <w:rFonts w:ascii="Arial" w:hAnsi="Arial" w:cs="Arial"/>
                <w:sz w:val="18"/>
              </w:rPr>
              <w:tab/>
              <w:t>REF</w:t>
            </w:r>
          </w:p>
          <w:p w14:paraId="7DC34E72" w14:textId="0A9D49DD"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63" w:author="Poul V Madsen" w:date="2012-07-31T08:09:00Z">
              <w:r>
                <w:rPr>
                  <w:rFonts w:ascii="Arial" w:hAnsi="Arial" w:cs="Arial"/>
                  <w:sz w:val="18"/>
                </w:rPr>
                <w:delText>56</w:delText>
              </w:r>
            </w:del>
            <w:ins w:id="164" w:author="Poul V Madsen" w:date="2012-07-31T08:09:00Z">
              <w:r w:rsidR="00D44A22">
                <w:rPr>
                  <w:rFonts w:ascii="Arial" w:hAnsi="Arial" w:cs="Arial"/>
                  <w:sz w:val="18"/>
                </w:rPr>
                <w:t>056</w:t>
              </w:r>
            </w:ins>
            <w:r w:rsidR="00D44A22">
              <w:rPr>
                <w:rFonts w:ascii="Arial" w:hAnsi="Arial" w:cs="Arial"/>
                <w:sz w:val="18"/>
              </w:rPr>
              <w:tab/>
              <w:t>Udenlandsk aktieselskab</w:t>
            </w:r>
            <w:r w:rsidR="00D44A22">
              <w:rPr>
                <w:rFonts w:ascii="Arial" w:hAnsi="Arial" w:cs="Arial"/>
                <w:sz w:val="18"/>
              </w:rPr>
              <w:tab/>
              <w:t>UA</w:t>
            </w:r>
          </w:p>
          <w:p w14:paraId="48A56685" w14:textId="4F27678B"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65" w:author="Poul V Madsen" w:date="2012-07-31T08:09:00Z">
              <w:r>
                <w:rPr>
                  <w:rFonts w:ascii="Arial" w:hAnsi="Arial" w:cs="Arial"/>
                  <w:sz w:val="18"/>
                </w:rPr>
                <w:delText>57</w:delText>
              </w:r>
            </w:del>
            <w:ins w:id="166" w:author="Poul V Madsen" w:date="2012-07-31T08:09:00Z">
              <w:r w:rsidR="00D44A22">
                <w:rPr>
                  <w:rFonts w:ascii="Arial" w:hAnsi="Arial" w:cs="Arial"/>
                  <w:sz w:val="18"/>
                </w:rPr>
                <w:t>057</w:t>
              </w:r>
            </w:ins>
            <w:r w:rsidR="00D44A22">
              <w:rPr>
                <w:rFonts w:ascii="Arial" w:hAnsi="Arial" w:cs="Arial"/>
                <w:sz w:val="18"/>
              </w:rPr>
              <w:tab/>
              <w:t>Udenlandsk anpartsselskab</w:t>
            </w:r>
            <w:r w:rsidR="00D44A22">
              <w:rPr>
                <w:rFonts w:ascii="Arial" w:hAnsi="Arial" w:cs="Arial"/>
                <w:sz w:val="18"/>
              </w:rPr>
              <w:tab/>
              <w:t>UDP</w:t>
            </w:r>
          </w:p>
          <w:p w14:paraId="0C5AE6F1" w14:textId="35BC2B8B"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67" w:author="Poul V Madsen" w:date="2012-07-31T08:09:00Z">
              <w:r>
                <w:rPr>
                  <w:rFonts w:ascii="Arial" w:hAnsi="Arial" w:cs="Arial"/>
                  <w:sz w:val="18"/>
                </w:rPr>
                <w:delText>58</w:delText>
              </w:r>
            </w:del>
            <w:ins w:id="168" w:author="Poul V Madsen" w:date="2012-07-31T08:09:00Z">
              <w:r w:rsidR="00D44A22">
                <w:rPr>
                  <w:rFonts w:ascii="Arial" w:hAnsi="Arial" w:cs="Arial"/>
                  <w:sz w:val="18"/>
                </w:rPr>
                <w:t>058</w:t>
              </w:r>
            </w:ins>
            <w:r w:rsidR="00D44A22">
              <w:rPr>
                <w:rFonts w:ascii="Arial" w:hAnsi="Arial" w:cs="Arial"/>
                <w:sz w:val="18"/>
              </w:rPr>
              <w:tab/>
              <w:t>SE-selskab</w:t>
            </w:r>
            <w:r w:rsidR="00D44A22">
              <w:rPr>
                <w:rFonts w:ascii="Arial" w:hAnsi="Arial" w:cs="Arial"/>
                <w:sz w:val="18"/>
              </w:rPr>
              <w:tab/>
              <w:t>SE</w:t>
            </w:r>
          </w:p>
          <w:p w14:paraId="165A713D" w14:textId="0EDF4A7E" w:rsid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69" w:author="Poul V Madsen" w:date="2012-07-31T08:09:00Z">
              <w:r>
                <w:rPr>
                  <w:rFonts w:ascii="Arial" w:hAnsi="Arial" w:cs="Arial"/>
                  <w:sz w:val="18"/>
                </w:rPr>
                <w:delText>59</w:delText>
              </w:r>
            </w:del>
            <w:ins w:id="170" w:author="Poul V Madsen" w:date="2012-07-31T08:09:00Z">
              <w:r w:rsidR="00D44A22">
                <w:rPr>
                  <w:rFonts w:ascii="Arial" w:hAnsi="Arial" w:cs="Arial"/>
                  <w:sz w:val="18"/>
                </w:rPr>
                <w:t>059</w:t>
              </w:r>
            </w:ins>
            <w:r w:rsidR="00D44A22">
              <w:rPr>
                <w:rFonts w:ascii="Arial" w:hAnsi="Arial" w:cs="Arial"/>
                <w:sz w:val="18"/>
              </w:rPr>
              <w:tab/>
              <w:t>Frivillig Forening</w:t>
            </w:r>
            <w:r w:rsidR="00D44A22">
              <w:rPr>
                <w:rFonts w:ascii="Arial" w:hAnsi="Arial" w:cs="Arial"/>
                <w:sz w:val="18"/>
              </w:rPr>
              <w:tab/>
              <w:t>FFO</w:t>
            </w:r>
          </w:p>
          <w:p w14:paraId="26B6E1CA" w14:textId="273972D5" w:rsidR="00D44A22" w:rsidRPr="00D44A22" w:rsidRDefault="0069280E"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del w:id="171" w:author="Poul V Madsen" w:date="2012-07-31T08:09:00Z">
              <w:r>
                <w:rPr>
                  <w:rFonts w:ascii="Arial" w:hAnsi="Arial" w:cs="Arial"/>
                  <w:sz w:val="18"/>
                </w:rPr>
                <w:delText>60</w:delText>
              </w:r>
            </w:del>
            <w:ins w:id="172" w:author="Poul V Madsen" w:date="2012-07-31T08:09:00Z">
              <w:r w:rsidR="00D44A22">
                <w:rPr>
                  <w:rFonts w:ascii="Arial" w:hAnsi="Arial" w:cs="Arial"/>
                  <w:sz w:val="18"/>
                </w:rPr>
                <w:t>060</w:t>
              </w:r>
            </w:ins>
            <w:r w:rsidR="00D44A22">
              <w:rPr>
                <w:rFonts w:ascii="Arial" w:hAnsi="Arial" w:cs="Arial"/>
                <w:sz w:val="18"/>
              </w:rPr>
              <w:tab/>
              <w:t>Region</w:t>
            </w:r>
            <w:r w:rsidR="00D44A22">
              <w:rPr>
                <w:rFonts w:ascii="Arial" w:hAnsi="Arial" w:cs="Arial"/>
                <w:sz w:val="18"/>
              </w:rPr>
              <w:tab/>
              <w:t>REG</w:t>
            </w:r>
          </w:p>
        </w:tc>
      </w:tr>
      <w:tr w:rsidR="00D44A22" w14:paraId="33DAFA9F" w14:textId="77777777" w:rsidTr="00D44A22">
        <w:tc>
          <w:tcPr>
            <w:tcW w:w="3402" w:type="dxa"/>
          </w:tcPr>
          <w:p w14:paraId="2863B003"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KundeNavn</w:t>
            </w:r>
          </w:p>
        </w:tc>
        <w:tc>
          <w:tcPr>
            <w:tcW w:w="1701" w:type="dxa"/>
          </w:tcPr>
          <w:p w14:paraId="1364231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3A294C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0F31657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50E464B"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3FAB90B3"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tc>
      </w:tr>
      <w:tr w:rsidR="00D44A22" w14:paraId="08D07104" w14:textId="77777777" w:rsidTr="00D44A22">
        <w:tc>
          <w:tcPr>
            <w:tcW w:w="3402" w:type="dxa"/>
          </w:tcPr>
          <w:p w14:paraId="72CD6633"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14:paraId="4CD6947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F0A35E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14:paraId="25C3B4B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FF9A93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14:paraId="07DDE580"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14:paraId="66BA014A"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D44A22" w14:paraId="1E1807D1" w14:textId="77777777" w:rsidTr="00D44A22">
        <w:tc>
          <w:tcPr>
            <w:tcW w:w="3402" w:type="dxa"/>
          </w:tcPr>
          <w:p w14:paraId="3F8C66F7"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14:paraId="0856FAA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0BD9D7B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14:paraId="3F35708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02ADE36"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14:paraId="079B781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14:paraId="7259CB5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79DB96E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14:paraId="7839DF1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14:paraId="5F30128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14:paraId="5242ABA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14:paraId="62C0799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14:paraId="0D047D3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14:paraId="0044F3D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14:paraId="704B237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14:paraId="0D9BA9E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14:paraId="27D2C55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14:paraId="5BE93EB8"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D44A22" w14:paraId="066CD190" w14:textId="77777777" w:rsidTr="00D44A22">
        <w:tc>
          <w:tcPr>
            <w:tcW w:w="3402" w:type="dxa"/>
          </w:tcPr>
          <w:p w14:paraId="1AF090C7"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MFAktionAfvistNummer</w:t>
            </w:r>
          </w:p>
        </w:tc>
        <w:tc>
          <w:tcPr>
            <w:tcW w:w="1701" w:type="dxa"/>
          </w:tcPr>
          <w:p w14:paraId="19EEF07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E8B0A3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TalHel5</w:t>
            </w:r>
          </w:p>
          <w:p w14:paraId="371316A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257D8B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w:t>
            </w:r>
          </w:p>
          <w:p w14:paraId="2F2176C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14:paraId="31D5FCF8"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14:paraId="79567FAC"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der angiver årsag til afvisning. Listen af numre med tilhørende parameterliste fremgår af beskrivelsen på MFAktionAfvistStruktur.</w:t>
            </w:r>
          </w:p>
        </w:tc>
      </w:tr>
      <w:tr w:rsidR="00D44A22" w14:paraId="165CC7A2" w14:textId="77777777" w:rsidTr="00D44A22">
        <w:tc>
          <w:tcPr>
            <w:tcW w:w="3402" w:type="dxa"/>
          </w:tcPr>
          <w:p w14:paraId="17B04054"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MFAktionAfvistParam</w:t>
            </w:r>
          </w:p>
        </w:tc>
        <w:tc>
          <w:tcPr>
            <w:tcW w:w="1701" w:type="dxa"/>
          </w:tcPr>
          <w:p w14:paraId="5FA0A72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138D4A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Tekst36</w:t>
            </w:r>
          </w:p>
          <w:p w14:paraId="6C4252C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76E3C70"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36</w:t>
            </w:r>
          </w:p>
        </w:tc>
        <w:tc>
          <w:tcPr>
            <w:tcW w:w="4671" w:type="dxa"/>
          </w:tcPr>
          <w:p w14:paraId="6B116BAD"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Del af parameterliste der knytter sig til MFAktionAfvistNummer. </w:t>
            </w:r>
          </w:p>
        </w:tc>
      </w:tr>
      <w:tr w:rsidR="00D44A22" w14:paraId="22AECA02" w14:textId="77777777" w:rsidTr="00D44A22">
        <w:tc>
          <w:tcPr>
            <w:tcW w:w="3402" w:type="dxa"/>
          </w:tcPr>
          <w:p w14:paraId="00634807"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MFAktionAfvistTekst</w:t>
            </w:r>
          </w:p>
        </w:tc>
        <w:tc>
          <w:tcPr>
            <w:tcW w:w="1701" w:type="dxa"/>
          </w:tcPr>
          <w:p w14:paraId="7BCEF48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D87E3E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Tekst1000</w:t>
            </w:r>
          </w:p>
          <w:p w14:paraId="713E8BD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78804D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1</w:t>
            </w:r>
          </w:p>
          <w:p w14:paraId="082F3D86"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1000</w:t>
            </w:r>
          </w:p>
        </w:tc>
        <w:tc>
          <w:tcPr>
            <w:tcW w:w="4671" w:type="dxa"/>
          </w:tcPr>
          <w:p w14:paraId="1757E9BE"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Læsbar formatering af MFAktionAfvistNummer med tilhørende parameterliste. Ved sagsbehandler afvisning vil begrundelse tekst kunne findes her.</w:t>
            </w:r>
          </w:p>
        </w:tc>
      </w:tr>
      <w:tr w:rsidR="00D44A22" w14:paraId="13431259" w14:textId="77777777" w:rsidTr="00D44A22">
        <w:tc>
          <w:tcPr>
            <w:tcW w:w="3402" w:type="dxa"/>
          </w:tcPr>
          <w:p w14:paraId="26887A1B"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MFAktionID</w:t>
            </w:r>
          </w:p>
        </w:tc>
        <w:tc>
          <w:tcPr>
            <w:tcW w:w="1701" w:type="dxa"/>
          </w:tcPr>
          <w:p w14:paraId="5CC12D4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9F3FED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2083B74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781BC5E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5C854E2B"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0114BA7E"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 tildelt en indberettet fordringaktion. Nødvendig af hensyn til at identificere ændrings aktioner der vedrører den samme fordring.</w:t>
            </w:r>
          </w:p>
        </w:tc>
      </w:tr>
      <w:tr w:rsidR="00D44A22" w14:paraId="01424804" w14:textId="77777777" w:rsidTr="00D44A22">
        <w:tc>
          <w:tcPr>
            <w:tcW w:w="3402" w:type="dxa"/>
          </w:tcPr>
          <w:p w14:paraId="0F239802"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MFAktionKode</w:t>
            </w:r>
          </w:p>
        </w:tc>
        <w:tc>
          <w:tcPr>
            <w:tcW w:w="1701" w:type="dxa"/>
          </w:tcPr>
          <w:p w14:paraId="638B422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074D36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MFAktionKode</w:t>
            </w:r>
          </w:p>
          <w:p w14:paraId="4CDFE04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43AAE76B"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OPRETFORDRING, OPRETTRANSPORT, AENDRFORDRING, AENDRTRANSPORT, NEDSKRIV, OPSKRIV, TILBAGEKALD</w:t>
            </w:r>
          </w:p>
        </w:tc>
        <w:tc>
          <w:tcPr>
            <w:tcW w:w="4671" w:type="dxa"/>
          </w:tcPr>
          <w:p w14:paraId="0E7CCA7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angiver hvilken type fordring aktion der indberettes. Modsvarer hvad der udfyldes i AktionValg.</w:t>
            </w:r>
          </w:p>
          <w:p w14:paraId="6470F65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5CA7A57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 omfatter:</w:t>
            </w:r>
          </w:p>
          <w:p w14:paraId="2683F77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OPRETFORDRING</w:t>
            </w:r>
          </w:p>
          <w:p w14:paraId="2FB84D6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OPRETTRANSPORT</w:t>
            </w:r>
          </w:p>
          <w:p w14:paraId="4C7ED18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AENDRFORDRING</w:t>
            </w:r>
          </w:p>
          <w:p w14:paraId="3838B86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AENDRTRANSPORT</w:t>
            </w:r>
          </w:p>
          <w:p w14:paraId="73062BA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NEDSKRIV</w:t>
            </w:r>
          </w:p>
          <w:p w14:paraId="4EC51A9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OPSKRIV</w:t>
            </w:r>
          </w:p>
          <w:p w14:paraId="7A997E1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w:t>
            </w:r>
          </w:p>
          <w:p w14:paraId="6D877938"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4A22" w14:paraId="216545BC" w14:textId="77777777" w:rsidTr="00D44A22">
        <w:tc>
          <w:tcPr>
            <w:tcW w:w="3402" w:type="dxa"/>
          </w:tcPr>
          <w:p w14:paraId="66D17FDE"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MFAktionStatusKode</w:t>
            </w:r>
          </w:p>
        </w:tc>
        <w:tc>
          <w:tcPr>
            <w:tcW w:w="1701" w:type="dxa"/>
          </w:tcPr>
          <w:p w14:paraId="0E234D4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7B57813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MFAktionStatusKode</w:t>
            </w:r>
          </w:p>
          <w:p w14:paraId="6705FE1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6BF0A438"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MODTAGET, SAGSBEHAND, AFVIST, UDFOERT</w:t>
            </w:r>
          </w:p>
        </w:tc>
        <w:tc>
          <w:tcPr>
            <w:tcW w:w="4671" w:type="dxa"/>
          </w:tcPr>
          <w:p w14:paraId="09D8F49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Status for modtag fordrings behandling af en indberettet fordrings aktion.</w:t>
            </w:r>
          </w:p>
          <w:p w14:paraId="632B8B6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188F229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        Modtaget men ikke behandlet endnu</w:t>
            </w:r>
          </w:p>
          <w:p w14:paraId="462EDB9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SAGSBEHAND:   Sendt til manuel sagsbehandling </w:t>
            </w:r>
          </w:p>
          <w:p w14:paraId="0EAAF67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Fordring aktion er afvist</w:t>
            </w:r>
          </w:p>
          <w:p w14:paraId="4FBD0492"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UDFOERT:           Fordring aktion er færdig behandlet       </w:t>
            </w:r>
          </w:p>
        </w:tc>
      </w:tr>
      <w:tr w:rsidR="00D44A22" w14:paraId="765276D7" w14:textId="77777777" w:rsidTr="00D44A22">
        <w:tc>
          <w:tcPr>
            <w:tcW w:w="3402" w:type="dxa"/>
          </w:tcPr>
          <w:p w14:paraId="4530F7F7"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MFAktionStatusÆndretDato</w:t>
            </w:r>
          </w:p>
        </w:tc>
        <w:tc>
          <w:tcPr>
            <w:tcW w:w="1701" w:type="dxa"/>
          </w:tcPr>
          <w:p w14:paraId="02A5A13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7257BD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14:paraId="640CB2E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14:paraId="563964C6"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14:paraId="72DBD39F"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 for sidste ændring af MFAktionStatusKode feltet. Dette er mest interessant i svaret fra MFKvitteringHent hvor det angiver tidspunktet for den asynkrone behandling.</w:t>
            </w:r>
          </w:p>
        </w:tc>
      </w:tr>
      <w:tr w:rsidR="00D44A22" w14:paraId="02A42CB1" w14:textId="77777777" w:rsidTr="00D44A22">
        <w:tc>
          <w:tcPr>
            <w:tcW w:w="3402" w:type="dxa"/>
          </w:tcPr>
          <w:p w14:paraId="54A60E84"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MFLeveranceID</w:t>
            </w:r>
          </w:p>
        </w:tc>
        <w:tc>
          <w:tcPr>
            <w:tcW w:w="1701" w:type="dxa"/>
          </w:tcPr>
          <w:p w14:paraId="0187B3E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E0D3F2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ID18</w:t>
            </w:r>
          </w:p>
          <w:p w14:paraId="6D3C37F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3A3B2B7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14:paraId="0B001588"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tc>
        <w:tc>
          <w:tcPr>
            <w:tcW w:w="4671" w:type="dxa"/>
          </w:tcPr>
          <w:p w14:paraId="1D46C1F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nøgle for en given batch af fordringaktioner.</w:t>
            </w:r>
          </w:p>
          <w:p w14:paraId="3E8B3BF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at hente kvitteringer med MFKvitteringHent.</w:t>
            </w:r>
          </w:p>
          <w:p w14:paraId="7E87CDB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3AEBC9A9"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Leverancen afvises hvis (FordringhaverSystemIDStruktur.VirksomhedSENummer, MFLeveranceID) er behandlet før.</w:t>
            </w:r>
          </w:p>
        </w:tc>
      </w:tr>
      <w:tr w:rsidR="00D44A22" w14:paraId="129B354A" w14:textId="77777777" w:rsidTr="00D44A22">
        <w:tc>
          <w:tcPr>
            <w:tcW w:w="3402" w:type="dxa"/>
          </w:tcPr>
          <w:p w14:paraId="6F534309"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14:paraId="683FAE1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E05FEC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w:t>
            </w:r>
          </w:p>
          <w:p w14:paraId="770BACA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5EC2BE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14:paraId="205D5300"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14:paraId="3745FA2C"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tc>
      </w:tr>
      <w:tr w:rsidR="00D44A22" w14:paraId="4DE22F37" w14:textId="77777777" w:rsidTr="00D44A22">
        <w:tc>
          <w:tcPr>
            <w:tcW w:w="3402" w:type="dxa"/>
          </w:tcPr>
          <w:p w14:paraId="67582069"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14:paraId="3AE055C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4B469F6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6F5D5D5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6BD3FF7E"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3EFD79E3"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1D39CFB6"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D44A22" w14:paraId="7C747AF0" w14:textId="77777777" w:rsidTr="00D44A22">
        <w:tc>
          <w:tcPr>
            <w:tcW w:w="3402" w:type="dxa"/>
          </w:tcPr>
          <w:p w14:paraId="793A305C"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14:paraId="485E4264"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6325D1A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14:paraId="3CE950B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5DCA0373"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29F3287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Generisk navnefelt.</w:t>
            </w:r>
          </w:p>
          <w:p w14:paraId="7065622E"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til personnavne og virksomhedsnavne m.m.</w:t>
            </w:r>
          </w:p>
        </w:tc>
      </w:tr>
      <w:tr w:rsidR="00D44A22" w14:paraId="2FD04296" w14:textId="77777777" w:rsidTr="00D44A22">
        <w:tc>
          <w:tcPr>
            <w:tcW w:w="3402" w:type="dxa"/>
          </w:tcPr>
          <w:p w14:paraId="1B9D4F89"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14:paraId="7D01087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2BAECB4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6BB9E512"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5595C1CC"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6D389C47"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D44A22" w14:paraId="69408516" w14:textId="77777777" w:rsidTr="00D44A22">
        <w:tc>
          <w:tcPr>
            <w:tcW w:w="3402" w:type="dxa"/>
          </w:tcPr>
          <w:p w14:paraId="63973275"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14:paraId="3A7794A9"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88EEF4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Password</w:t>
            </w:r>
          </w:p>
          <w:p w14:paraId="3E7E9FD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1AC67FD4"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14:paraId="4C22AC80"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D44A22" w14:paraId="568DA406" w14:textId="77777777" w:rsidTr="00D44A22">
        <w:tc>
          <w:tcPr>
            <w:tcW w:w="3402" w:type="dxa"/>
          </w:tcPr>
          <w:p w14:paraId="6B3E8DFB"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StyretFiloverførselServiceQName</w:t>
            </w:r>
          </w:p>
        </w:tc>
        <w:tc>
          <w:tcPr>
            <w:tcW w:w="1701" w:type="dxa"/>
          </w:tcPr>
          <w:p w14:paraId="59D9D31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1483EB68"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QName</w:t>
            </w:r>
          </w:p>
          <w:p w14:paraId="23EAA44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14:paraId="7BAD6480"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5F5767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Data type svarende til w3c's fundamentale datatype QName. </w:t>
            </w:r>
          </w:p>
          <w:p w14:paraId="74CF7A24"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vores arbejde med services vil de såkaldte GUN typisk være et QName.</w:t>
            </w:r>
          </w:p>
        </w:tc>
      </w:tr>
      <w:tr w:rsidR="00D44A22" w14:paraId="0065B4F3" w14:textId="77777777" w:rsidTr="00D44A22">
        <w:tc>
          <w:tcPr>
            <w:tcW w:w="3402" w:type="dxa"/>
          </w:tcPr>
          <w:p w14:paraId="12DA5811"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14:paraId="5D714E81"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EDD8BE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anyURI</w:t>
            </w:r>
          </w:p>
          <w:p w14:paraId="744CB2A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14:paraId="3D6E57B5"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14:paraId="4D2786A8"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Datatype svarende til w3cs datatype anyURI.</w:t>
            </w:r>
          </w:p>
        </w:tc>
      </w:tr>
      <w:tr w:rsidR="00D44A22" w14:paraId="4CD777BE" w14:textId="77777777" w:rsidTr="00D44A22">
        <w:tc>
          <w:tcPr>
            <w:tcW w:w="3402" w:type="dxa"/>
          </w:tcPr>
          <w:p w14:paraId="58DB808E"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14:paraId="77DF9CD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8915A8B"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w:t>
            </w:r>
          </w:p>
          <w:p w14:paraId="5B4B705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7822B93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14:paraId="672932FF"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14:paraId="329658BF"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tc>
      </w:tr>
      <w:tr w:rsidR="00D44A22" w14:paraId="0312A3C6" w14:textId="77777777" w:rsidTr="00D44A22">
        <w:tc>
          <w:tcPr>
            <w:tcW w:w="3402" w:type="dxa"/>
          </w:tcPr>
          <w:p w14:paraId="0119A47F"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14:paraId="4FC841E6"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5095036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14:paraId="7FAF519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14:paraId="03DAE8C7"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14:paraId="0020CDA0"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14:paraId="057D1080"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14:paraId="29EEB9C5"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14:paraId="4659966A"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14:paraId="75EC3DFA"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D44A22" w14:paraId="074D0063" w14:textId="77777777" w:rsidTr="00D44A22">
        <w:tc>
          <w:tcPr>
            <w:tcW w:w="3402" w:type="dxa"/>
          </w:tcPr>
          <w:p w14:paraId="7D219175"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14:paraId="0BD62DFF"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14:paraId="32AF36AD"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14:paraId="06D156AE"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14:paraId="27F6FDCC" w14:textId="77777777" w:rsid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14:paraId="49733182"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14:paraId="633F1D1E"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bl>
    <w:p w14:paraId="30148C70" w14:textId="77777777" w:rsidR="00D44A22" w:rsidRPr="00D44A22" w:rsidRDefault="00D44A22" w:rsidP="00D44A22">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D44A22" w:rsidRPr="00D44A22" w:rsidSect="00D44A22">
      <w:headerReference w:type="default" r:id="rId16"/>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B55909" w14:textId="77777777" w:rsidR="00C3406D" w:rsidRDefault="00C3406D" w:rsidP="00D44A22">
      <w:r>
        <w:separator/>
      </w:r>
    </w:p>
  </w:endnote>
  <w:endnote w:type="continuationSeparator" w:id="0">
    <w:p w14:paraId="5A56922E" w14:textId="77777777" w:rsidR="00C3406D" w:rsidRDefault="00C3406D" w:rsidP="00D44A22">
      <w:r>
        <w:continuationSeparator/>
      </w:r>
    </w:p>
  </w:endnote>
  <w:endnote w:type="continuationNotice" w:id="1">
    <w:p w14:paraId="26B76A37" w14:textId="77777777" w:rsidR="00C3406D" w:rsidRDefault="00C340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34A76" w14:textId="77777777" w:rsidR="00D44A22" w:rsidRDefault="00D44A22">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97467" w14:textId="049170BA" w:rsidR="00D44A22" w:rsidRPr="00D44A22" w:rsidRDefault="00D44A22" w:rsidP="00D44A22">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sidR="008E49DD">
      <w:rPr>
        <w:rFonts w:ascii="Arial" w:hAnsi="Arial" w:cs="Arial"/>
        <w:noProof/>
        <w:sz w:val="16"/>
      </w:rPr>
      <w:t>31. juli 2012</w:t>
    </w:r>
    <w:r>
      <w:rPr>
        <w:rFonts w:ascii="Arial" w:hAnsi="Arial" w:cs="Arial"/>
        <w:sz w:val="16"/>
      </w:rPr>
      <w:fldChar w:fldCharType="end"/>
    </w:r>
    <w:r>
      <w:rPr>
        <w:rFonts w:ascii="Arial" w:hAnsi="Arial" w:cs="Arial"/>
        <w:sz w:val="16"/>
      </w:rPr>
      <w:tab/>
    </w:r>
    <w:r>
      <w:rPr>
        <w:rFonts w:ascii="Arial" w:hAnsi="Arial" w:cs="Arial"/>
        <w:sz w:val="16"/>
      </w:rPr>
      <w:tab/>
      <w:t xml:space="preserve">MFKvitteringHent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sidR="008E49DD">
      <w:rPr>
        <w:rFonts w:ascii="Arial" w:hAnsi="Arial" w:cs="Arial"/>
        <w:noProof/>
        <w:sz w:val="16"/>
      </w:rPr>
      <w:t>11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sidR="008E49DD">
      <w:rPr>
        <w:rFonts w:ascii="Arial" w:hAnsi="Arial" w:cs="Arial"/>
        <w:noProof/>
        <w:sz w:val="16"/>
      </w:rPr>
      <w:t>11</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91056E" w14:textId="77777777" w:rsidR="00D44A22" w:rsidRDefault="00D44A22">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EBA5F" w14:textId="77777777" w:rsidR="00C3406D" w:rsidRDefault="00C3406D" w:rsidP="00D44A22">
      <w:r>
        <w:separator/>
      </w:r>
    </w:p>
  </w:footnote>
  <w:footnote w:type="continuationSeparator" w:id="0">
    <w:p w14:paraId="781F1206" w14:textId="77777777" w:rsidR="00C3406D" w:rsidRDefault="00C3406D" w:rsidP="00D44A22">
      <w:r>
        <w:continuationSeparator/>
      </w:r>
    </w:p>
  </w:footnote>
  <w:footnote w:type="continuationNotice" w:id="1">
    <w:p w14:paraId="2CD8DE56" w14:textId="77777777" w:rsidR="00C3406D" w:rsidRDefault="00C3406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5C808D" w14:textId="77777777" w:rsidR="00D44A22" w:rsidRDefault="00D44A22">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3BAEA" w14:textId="77777777" w:rsidR="00D44A22" w:rsidRPr="00D44A22" w:rsidRDefault="00D44A22" w:rsidP="00D44A22">
    <w:pPr>
      <w:pStyle w:val="Sidehoved"/>
      <w:jc w:val="center"/>
      <w:rPr>
        <w:rFonts w:ascii="Arial" w:hAnsi="Arial" w:cs="Arial"/>
      </w:rPr>
    </w:pPr>
    <w:r w:rsidRPr="00D44A22">
      <w:rPr>
        <w:rFonts w:ascii="Arial" w:hAnsi="Arial" w:cs="Arial"/>
      </w:rPr>
      <w:t>Servicebeskrivelse</w:t>
    </w:r>
  </w:p>
  <w:p w14:paraId="2C26A1B7" w14:textId="77777777" w:rsidR="00D44A22" w:rsidRPr="00D44A22" w:rsidRDefault="00D44A22" w:rsidP="00D44A22">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A3D56F" w14:textId="77777777" w:rsidR="00D44A22" w:rsidRDefault="00D44A22">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7589DD" w14:textId="77777777" w:rsidR="00D44A22" w:rsidRPr="00D44A22" w:rsidRDefault="00D44A22" w:rsidP="00D44A22">
    <w:pPr>
      <w:pStyle w:val="Sidehoved"/>
      <w:jc w:val="center"/>
      <w:rPr>
        <w:rFonts w:ascii="Arial" w:hAnsi="Arial" w:cs="Arial"/>
      </w:rPr>
    </w:pPr>
    <w:r w:rsidRPr="00D44A22">
      <w:rPr>
        <w:rFonts w:ascii="Arial" w:hAnsi="Arial" w:cs="Arial"/>
      </w:rPr>
      <w:t>Datastrukturer</w:t>
    </w:r>
  </w:p>
  <w:p w14:paraId="1336B1D0" w14:textId="77777777" w:rsidR="00D44A22" w:rsidRPr="00D44A22" w:rsidRDefault="00D44A22" w:rsidP="00D44A22">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73583" w14:textId="77777777" w:rsidR="00D44A22" w:rsidRDefault="00D44A22" w:rsidP="00D44A22">
    <w:pPr>
      <w:pStyle w:val="Sidehoved"/>
      <w:jc w:val="center"/>
      <w:rPr>
        <w:rFonts w:ascii="Arial" w:hAnsi="Arial" w:cs="Arial"/>
      </w:rPr>
    </w:pPr>
    <w:r>
      <w:rPr>
        <w:rFonts w:ascii="Arial" w:hAnsi="Arial" w:cs="Arial"/>
      </w:rPr>
      <w:t>Data elementer</w:t>
    </w:r>
  </w:p>
  <w:p w14:paraId="695C9E9B" w14:textId="77777777" w:rsidR="00D44A22" w:rsidRPr="00D44A22" w:rsidRDefault="00D44A22" w:rsidP="00D44A22">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7409F"/>
    <w:multiLevelType w:val="multilevel"/>
    <w:tmpl w:val="183C14F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3"/>
  <w:doNotDisplayPageBoundaries/>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A22"/>
    <w:rsid w:val="00062E9B"/>
    <w:rsid w:val="003717A5"/>
    <w:rsid w:val="00636BE0"/>
    <w:rsid w:val="006843F7"/>
    <w:rsid w:val="0069280E"/>
    <w:rsid w:val="006B65FC"/>
    <w:rsid w:val="006F2D8E"/>
    <w:rsid w:val="00892491"/>
    <w:rsid w:val="008E49DD"/>
    <w:rsid w:val="00C3406D"/>
    <w:rsid w:val="00D44A22"/>
    <w:rsid w:val="00DE3F5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D44A22"/>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D44A22"/>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D44A22"/>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D44A22"/>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D44A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44A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44A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44A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44A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D44A22"/>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D44A22"/>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D44A22"/>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D44A22"/>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D44A2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44A2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44A2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44A2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44A2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44A22"/>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D44A22"/>
    <w:rPr>
      <w:rFonts w:ascii="Arial" w:hAnsi="Arial" w:cs="Arial"/>
      <w:b/>
      <w:sz w:val="30"/>
    </w:rPr>
  </w:style>
  <w:style w:type="paragraph" w:customStyle="1" w:styleId="Overskrift211pkt">
    <w:name w:val="Overskrift 2 + 11 pkt"/>
    <w:basedOn w:val="Normal"/>
    <w:link w:val="Overskrift211pktTegn"/>
    <w:rsid w:val="00D44A22"/>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44A22"/>
    <w:rPr>
      <w:rFonts w:ascii="Arial" w:hAnsi="Arial" w:cs="Arial"/>
      <w:b/>
    </w:rPr>
  </w:style>
  <w:style w:type="paragraph" w:customStyle="1" w:styleId="Normal11">
    <w:name w:val="Normal + 11"/>
    <w:basedOn w:val="Normal"/>
    <w:link w:val="Normal11Tegn"/>
    <w:rsid w:val="00D44A22"/>
    <w:rPr>
      <w:rFonts w:ascii="Times New Roman" w:hAnsi="Times New Roman" w:cs="Times New Roman"/>
    </w:rPr>
  </w:style>
  <w:style w:type="character" w:customStyle="1" w:styleId="Normal11Tegn">
    <w:name w:val="Normal + 11 Tegn"/>
    <w:basedOn w:val="Standardskrifttypeiafsnit"/>
    <w:link w:val="Normal11"/>
    <w:rsid w:val="00D44A22"/>
    <w:rPr>
      <w:rFonts w:ascii="Times New Roman" w:hAnsi="Times New Roman" w:cs="Times New Roman"/>
    </w:rPr>
  </w:style>
  <w:style w:type="paragraph" w:styleId="Sidehoved">
    <w:name w:val="header"/>
    <w:basedOn w:val="Normal"/>
    <w:link w:val="SidehovedTegn"/>
    <w:uiPriority w:val="99"/>
    <w:unhideWhenUsed/>
    <w:rsid w:val="00D44A22"/>
    <w:pPr>
      <w:tabs>
        <w:tab w:val="center" w:pos="4819"/>
        <w:tab w:val="right" w:pos="9638"/>
      </w:tabs>
    </w:pPr>
  </w:style>
  <w:style w:type="character" w:customStyle="1" w:styleId="SidehovedTegn">
    <w:name w:val="Sidehoved Tegn"/>
    <w:basedOn w:val="Standardskrifttypeiafsnit"/>
    <w:link w:val="Sidehoved"/>
    <w:uiPriority w:val="99"/>
    <w:rsid w:val="00D44A22"/>
  </w:style>
  <w:style w:type="paragraph" w:styleId="Sidefod">
    <w:name w:val="footer"/>
    <w:basedOn w:val="Normal"/>
    <w:link w:val="SidefodTegn"/>
    <w:uiPriority w:val="99"/>
    <w:unhideWhenUsed/>
    <w:rsid w:val="00D44A22"/>
    <w:pPr>
      <w:tabs>
        <w:tab w:val="center" w:pos="4819"/>
        <w:tab w:val="right" w:pos="9638"/>
      </w:tabs>
    </w:pPr>
  </w:style>
  <w:style w:type="character" w:customStyle="1" w:styleId="SidefodTegn">
    <w:name w:val="Sidefod Tegn"/>
    <w:basedOn w:val="Standardskrifttypeiafsnit"/>
    <w:link w:val="Sidefod"/>
    <w:uiPriority w:val="99"/>
    <w:rsid w:val="00D44A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D44A22"/>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D44A22"/>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D44A22"/>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D44A22"/>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D44A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D44A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D44A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44A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44A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D44A22"/>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D44A22"/>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D44A22"/>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D44A22"/>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D44A22"/>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D44A22"/>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D44A22"/>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44A22"/>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44A22"/>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44A22"/>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D44A22"/>
    <w:rPr>
      <w:rFonts w:ascii="Arial" w:hAnsi="Arial" w:cs="Arial"/>
      <w:b/>
      <w:sz w:val="30"/>
    </w:rPr>
  </w:style>
  <w:style w:type="paragraph" w:customStyle="1" w:styleId="Overskrift211pkt">
    <w:name w:val="Overskrift 2 + 11 pkt"/>
    <w:basedOn w:val="Normal"/>
    <w:link w:val="Overskrift211pktTegn"/>
    <w:rsid w:val="00D44A22"/>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D44A22"/>
    <w:rPr>
      <w:rFonts w:ascii="Arial" w:hAnsi="Arial" w:cs="Arial"/>
      <w:b/>
    </w:rPr>
  </w:style>
  <w:style w:type="paragraph" w:customStyle="1" w:styleId="Normal11">
    <w:name w:val="Normal + 11"/>
    <w:basedOn w:val="Normal"/>
    <w:link w:val="Normal11Tegn"/>
    <w:rsid w:val="00D44A22"/>
    <w:rPr>
      <w:rFonts w:ascii="Times New Roman" w:hAnsi="Times New Roman" w:cs="Times New Roman"/>
    </w:rPr>
  </w:style>
  <w:style w:type="character" w:customStyle="1" w:styleId="Normal11Tegn">
    <w:name w:val="Normal + 11 Tegn"/>
    <w:basedOn w:val="Standardskrifttypeiafsnit"/>
    <w:link w:val="Normal11"/>
    <w:rsid w:val="00D44A22"/>
    <w:rPr>
      <w:rFonts w:ascii="Times New Roman" w:hAnsi="Times New Roman" w:cs="Times New Roman"/>
    </w:rPr>
  </w:style>
  <w:style w:type="paragraph" w:styleId="Sidehoved">
    <w:name w:val="header"/>
    <w:basedOn w:val="Normal"/>
    <w:link w:val="SidehovedTegn"/>
    <w:uiPriority w:val="99"/>
    <w:unhideWhenUsed/>
    <w:rsid w:val="00D44A22"/>
    <w:pPr>
      <w:tabs>
        <w:tab w:val="center" w:pos="4819"/>
        <w:tab w:val="right" w:pos="9638"/>
      </w:tabs>
    </w:pPr>
  </w:style>
  <w:style w:type="character" w:customStyle="1" w:styleId="SidehovedTegn">
    <w:name w:val="Sidehoved Tegn"/>
    <w:basedOn w:val="Standardskrifttypeiafsnit"/>
    <w:link w:val="Sidehoved"/>
    <w:uiPriority w:val="99"/>
    <w:rsid w:val="00D44A22"/>
  </w:style>
  <w:style w:type="paragraph" w:styleId="Sidefod">
    <w:name w:val="footer"/>
    <w:basedOn w:val="Normal"/>
    <w:link w:val="SidefodTegn"/>
    <w:uiPriority w:val="99"/>
    <w:unhideWhenUsed/>
    <w:rsid w:val="00D44A22"/>
    <w:pPr>
      <w:tabs>
        <w:tab w:val="center" w:pos="4819"/>
        <w:tab w:val="right" w:pos="9638"/>
      </w:tabs>
    </w:pPr>
  </w:style>
  <w:style w:type="character" w:customStyle="1" w:styleId="SidefodTegn">
    <w:name w:val="Sidefod Tegn"/>
    <w:basedOn w:val="Standardskrifttypeiafsnit"/>
    <w:link w:val="Sidefod"/>
    <w:uiPriority w:val="99"/>
    <w:rsid w:val="00D44A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3B5B52-279B-4798-8283-8CAB5ACC4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3483</Words>
  <Characters>21250</Characters>
  <Application>Microsoft Office Word</Application>
  <DocSecurity>0</DocSecurity>
  <Lines>177</Lines>
  <Paragraphs>49</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24684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2</cp:revision>
  <cp:lastPrinted>2012-07-31T06:21:00Z</cp:lastPrinted>
  <dcterms:created xsi:type="dcterms:W3CDTF">2012-07-31T06:06:00Z</dcterms:created>
  <dcterms:modified xsi:type="dcterms:W3CDTF">2012-07-31T06:24:00Z</dcterms:modified>
</cp:coreProperties>
</file>