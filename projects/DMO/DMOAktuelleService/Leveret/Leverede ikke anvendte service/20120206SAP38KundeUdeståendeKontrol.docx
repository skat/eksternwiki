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A8654"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C41E3" w14:paraId="2644AEB4" w14:textId="77777777" w:rsidTr="009C41E3">
        <w:trPr>
          <w:trHeight w:hRule="exact" w:val="113"/>
        </w:trPr>
        <w:tc>
          <w:tcPr>
            <w:tcW w:w="10345" w:type="dxa"/>
            <w:gridSpan w:val="6"/>
            <w:shd w:val="clear" w:color="auto" w:fill="B3B3B3"/>
          </w:tcPr>
          <w:p w14:paraId="02202554"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41E3" w14:paraId="743F253C" w14:textId="77777777" w:rsidTr="009C41E3">
        <w:trPr>
          <w:trHeight w:val="283"/>
        </w:trPr>
        <w:tc>
          <w:tcPr>
            <w:tcW w:w="10345" w:type="dxa"/>
            <w:gridSpan w:val="6"/>
            <w:tcBorders>
              <w:bottom w:val="single" w:sz="6" w:space="0" w:color="auto"/>
            </w:tcBorders>
          </w:tcPr>
          <w:p w14:paraId="33EF0928"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C41E3">
              <w:rPr>
                <w:rFonts w:ascii="Arial" w:hAnsi="Arial" w:cs="Arial"/>
                <w:b/>
                <w:sz w:val="30"/>
              </w:rPr>
              <w:t>SAP38KundeUdeståendeKontrol</w:t>
            </w:r>
          </w:p>
        </w:tc>
      </w:tr>
      <w:tr w:rsidR="009C41E3" w14:paraId="43C880EC" w14:textId="77777777" w:rsidTr="009C41E3">
        <w:trPr>
          <w:trHeight w:val="283"/>
        </w:trPr>
        <w:tc>
          <w:tcPr>
            <w:tcW w:w="1134" w:type="dxa"/>
            <w:tcBorders>
              <w:top w:val="single" w:sz="6" w:space="0" w:color="auto"/>
              <w:bottom w:val="nil"/>
            </w:tcBorders>
            <w:shd w:val="clear" w:color="auto" w:fill="auto"/>
            <w:vAlign w:val="center"/>
          </w:tcPr>
          <w:p w14:paraId="3584699B"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33D42E0F"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6DF7CB9D" w14:textId="1432F41A" w:rsidR="009C41E3" w:rsidRPr="009C41E3" w:rsidRDefault="00543264"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del w:id="1" w:author="w18361" w:date="2012-02-16T08:00:00Z">
              <w:r>
                <w:rPr>
                  <w:rFonts w:ascii="Arial" w:hAnsi="Arial" w:cs="Arial"/>
                  <w:b/>
                  <w:sz w:val="18"/>
                </w:rPr>
                <w:delText>Oprettet af:</w:delText>
              </w:r>
            </w:del>
            <w:ins w:id="2" w:author="w18361" w:date="2012-02-16T08:00:00Z">
              <w:r w:rsidR="009C41E3">
                <w:rPr>
                  <w:rFonts w:ascii="Arial" w:hAnsi="Arial" w:cs="Arial"/>
                  <w:b/>
                  <w:sz w:val="18"/>
                </w:rPr>
                <w:t>Version:</w:t>
              </w:r>
            </w:ins>
          </w:p>
        </w:tc>
        <w:tc>
          <w:tcPr>
            <w:tcW w:w="1701" w:type="dxa"/>
            <w:tcBorders>
              <w:top w:val="single" w:sz="6" w:space="0" w:color="auto"/>
              <w:bottom w:val="nil"/>
            </w:tcBorders>
            <w:shd w:val="clear" w:color="auto" w:fill="auto"/>
            <w:vAlign w:val="center"/>
          </w:tcPr>
          <w:p w14:paraId="564B41E4" w14:textId="01CB4CE3" w:rsidR="009C41E3" w:rsidRPr="009C41E3" w:rsidRDefault="00543264"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del w:id="3" w:author="w18361" w:date="2012-02-16T08:00:00Z">
              <w:r>
                <w:rPr>
                  <w:rFonts w:ascii="Arial" w:hAnsi="Arial" w:cs="Arial"/>
                  <w:b/>
                  <w:sz w:val="18"/>
                </w:rPr>
                <w:delText>Dato:</w:delText>
              </w:r>
            </w:del>
            <w:ins w:id="4" w:author="w18361" w:date="2012-02-16T08:00:00Z">
              <w:r w:rsidR="009C41E3">
                <w:rPr>
                  <w:rFonts w:ascii="Arial" w:hAnsi="Arial" w:cs="Arial"/>
                  <w:b/>
                  <w:sz w:val="18"/>
                </w:rPr>
                <w:t>Oprettet:</w:t>
              </w:r>
            </w:ins>
          </w:p>
        </w:tc>
        <w:tc>
          <w:tcPr>
            <w:tcW w:w="1701" w:type="dxa"/>
            <w:tcBorders>
              <w:top w:val="single" w:sz="6" w:space="0" w:color="auto"/>
              <w:bottom w:val="nil"/>
            </w:tcBorders>
            <w:shd w:val="clear" w:color="auto" w:fill="auto"/>
            <w:vAlign w:val="center"/>
          </w:tcPr>
          <w:p w14:paraId="202BAB69"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465B9DFB"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C41E3" w14:paraId="4D417A58" w14:textId="77777777" w:rsidTr="009C41E3">
        <w:trPr>
          <w:trHeight w:val="283"/>
        </w:trPr>
        <w:tc>
          <w:tcPr>
            <w:tcW w:w="1134" w:type="dxa"/>
            <w:tcBorders>
              <w:top w:val="nil"/>
            </w:tcBorders>
            <w:shd w:val="clear" w:color="auto" w:fill="auto"/>
            <w:vAlign w:val="center"/>
          </w:tcPr>
          <w:p w14:paraId="7E06B64C"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tc>
        <w:tc>
          <w:tcPr>
            <w:tcW w:w="2835" w:type="dxa"/>
            <w:tcBorders>
              <w:top w:val="nil"/>
            </w:tcBorders>
            <w:shd w:val="clear" w:color="auto" w:fill="auto"/>
            <w:vAlign w:val="center"/>
          </w:tcPr>
          <w:p w14:paraId="628C7645"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41A22E3A" w14:textId="6F513FDB" w:rsidR="009C41E3" w:rsidRPr="009C41E3" w:rsidRDefault="00543264"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 w:author="w18361" w:date="2012-02-16T08:00:00Z">
              <w:r>
                <w:rPr>
                  <w:rFonts w:ascii="Arial" w:hAnsi="Arial" w:cs="Arial"/>
                  <w:sz w:val="18"/>
                </w:rPr>
                <w:delText>w18073</w:delText>
              </w:r>
            </w:del>
            <w:ins w:id="6" w:author="w18361" w:date="2012-02-16T08:00:00Z">
              <w:r w:rsidR="009C41E3">
                <w:rPr>
                  <w:rFonts w:ascii="Arial" w:hAnsi="Arial" w:cs="Arial"/>
                  <w:sz w:val="18"/>
                </w:rPr>
                <w:t>1.0</w:t>
              </w:r>
            </w:ins>
          </w:p>
        </w:tc>
        <w:tc>
          <w:tcPr>
            <w:tcW w:w="1701" w:type="dxa"/>
            <w:tcBorders>
              <w:top w:val="nil"/>
            </w:tcBorders>
            <w:shd w:val="clear" w:color="auto" w:fill="auto"/>
            <w:vAlign w:val="center"/>
          </w:tcPr>
          <w:p w14:paraId="05D435E6"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26-8-2010</w:t>
            </w:r>
          </w:p>
        </w:tc>
        <w:tc>
          <w:tcPr>
            <w:tcW w:w="1701" w:type="dxa"/>
            <w:tcBorders>
              <w:top w:val="nil"/>
            </w:tcBorders>
            <w:shd w:val="clear" w:color="auto" w:fill="auto"/>
            <w:vAlign w:val="center"/>
          </w:tcPr>
          <w:p w14:paraId="39246F54" w14:textId="1B0BB8E3" w:rsidR="009C41E3" w:rsidRPr="009C41E3" w:rsidRDefault="00543264"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 w:author="w18361" w:date="2012-02-16T08:00:00Z">
              <w:r>
                <w:rPr>
                  <w:rFonts w:ascii="Arial" w:hAnsi="Arial" w:cs="Arial"/>
                  <w:sz w:val="18"/>
                </w:rPr>
                <w:delText>w17811</w:delText>
              </w:r>
            </w:del>
            <w:ins w:id="8" w:author="w18361" w:date="2012-02-16T08:00:00Z">
              <w:r w:rsidR="009C41E3">
                <w:rPr>
                  <w:rFonts w:ascii="Arial" w:hAnsi="Arial" w:cs="Arial"/>
                  <w:sz w:val="18"/>
                </w:rPr>
                <w:t>w00288</w:t>
              </w:r>
            </w:ins>
          </w:p>
        </w:tc>
        <w:tc>
          <w:tcPr>
            <w:tcW w:w="1835" w:type="dxa"/>
            <w:tcBorders>
              <w:top w:val="nil"/>
            </w:tcBorders>
            <w:shd w:val="clear" w:color="auto" w:fill="auto"/>
            <w:vAlign w:val="center"/>
          </w:tcPr>
          <w:p w14:paraId="45CFBAE3" w14:textId="2BC09E54" w:rsidR="009C41E3" w:rsidRPr="009C41E3" w:rsidRDefault="00543264"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 w:author="w18361" w:date="2012-02-16T08:00:00Z">
              <w:r>
                <w:rPr>
                  <w:rFonts w:ascii="Arial" w:hAnsi="Arial" w:cs="Arial"/>
                  <w:sz w:val="18"/>
                </w:rPr>
                <w:delText>24-11-2010</w:delText>
              </w:r>
            </w:del>
            <w:ins w:id="10" w:author="w18361" w:date="2012-02-16T08:00:00Z">
              <w:r w:rsidR="009C41E3">
                <w:rPr>
                  <w:rFonts w:ascii="Arial" w:hAnsi="Arial" w:cs="Arial"/>
                  <w:sz w:val="18"/>
                </w:rPr>
                <w:t>2-2-2012</w:t>
              </w:r>
            </w:ins>
          </w:p>
        </w:tc>
      </w:tr>
      <w:tr w:rsidR="009C41E3" w14:paraId="572CBD77" w14:textId="77777777" w:rsidTr="009C41E3">
        <w:trPr>
          <w:trHeight w:val="283"/>
        </w:trPr>
        <w:tc>
          <w:tcPr>
            <w:tcW w:w="10345" w:type="dxa"/>
            <w:gridSpan w:val="6"/>
            <w:shd w:val="clear" w:color="auto" w:fill="B3B3B3"/>
            <w:vAlign w:val="center"/>
          </w:tcPr>
          <w:p w14:paraId="63FF60AD"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C41E3" w14:paraId="351B99A6" w14:textId="77777777" w:rsidTr="009C41E3">
        <w:trPr>
          <w:trHeight w:val="283"/>
        </w:trPr>
        <w:tc>
          <w:tcPr>
            <w:tcW w:w="10345" w:type="dxa"/>
            <w:gridSpan w:val="6"/>
            <w:vAlign w:val="center"/>
          </w:tcPr>
          <w:p w14:paraId="6A6D584B"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verificere om SAP38 har udeståender på den angivne kunde.  </w:t>
            </w:r>
          </w:p>
          <w:p w14:paraId="7FE11BD2"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F53AAD"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udbetalinger skal der foretages et tjek i de systemer der leverer fordringer til Debitormotoren (betegnes som ”fagsystem” for angivelser). Dette tjek skal undersøge om der findes krav der har SRB(sidste rettidige betalingsdato) indenfor de næste 5 dage.</w:t>
            </w:r>
          </w:p>
          <w:p w14:paraId="4FD8F48F"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Debitormotoren betragter SAP 38 som fagsystem for punktafgifter og selskabsskat  og forventer at kunne hente oplysning om der er fordringer der har SRB eller SRA indenfor de næste 5 dage.  Det forventes at SAP38 leverer oplysning om den fordring/(pligt)  som har den førstkommende  SRB/SRA. I de tilfælde hvor der er flere fordringer(pligter) der forfalder indenfor de næste 5 dage er det således kun forventet at der leveres oplysning om den fordring/pligt hvor SRB er ældst. </w:t>
            </w:r>
          </w:p>
          <w:p w14:paraId="512AF993"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Ligeså forespørges der om der perioder der er foreløbigt fastsat(FF’et) eller om der er angivelser der ikke er modtaget og hvor fristen for indsendelse af angivelse er overskredet. Det oplyses samtidig om hvilken fordringstype(pligt) og periode hvor angivelse mangler.  </w:t>
            </w:r>
          </w:p>
          <w:p w14:paraId="78B55E41"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EDEC5B"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Lovhenvisning: </w:t>
            </w:r>
          </w:p>
          <w:p w14:paraId="22914BEE"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undgå den situation, hvor der straks efter en </w:t>
            </w:r>
          </w:p>
          <w:p w14:paraId="3B1AC061"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fra virksomheden sker udbetaling af et beløb,</w:t>
            </w:r>
          </w:p>
          <w:p w14:paraId="0C5317B1"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virksomheden helt bevidst har indbetalt til</w:t>
            </w:r>
          </w:p>
          <w:p w14:paraId="6AC09B98"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af et eller flere krav, der har sidste rettidige</w:t>
            </w:r>
          </w:p>
          <w:p w14:paraId="7A1DFC31"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indenfor de nærmeste dage, foreslås det, at en</w:t>
            </w:r>
          </w:p>
          <w:p w14:paraId="6B60EC2B"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kreditsaldo ikke udbetales, når der er krav, som har</w:t>
            </w:r>
          </w:p>
          <w:p w14:paraId="00511DF1"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betalingsfrist inden for de næste 5</w:t>
            </w:r>
          </w:p>
          <w:p w14:paraId="42F664D1"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hverdage. De 5 dage er fastsat ud fra en betragtning</w:t>
            </w:r>
          </w:p>
          <w:p w14:paraId="01867D99"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at det bør være muligt at foretage »forudbetalinger</w:t>
            </w:r>
          </w:p>
          <w:p w14:paraId="1F8D0604"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 en vis periode forud for en given betalingsfrist,</w:t>
            </w:r>
          </w:p>
          <w:p w14:paraId="002C7A1C"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 at der sker øjeblikkelig ud/tilbagebetaling af det</w:t>
            </w:r>
          </w:p>
          <w:p w14:paraId="45553B0F"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indbetalte beløb, men på den anden side skal fristen</w:t>
            </w:r>
          </w:p>
          <w:p w14:paraId="71C77717"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heller ikke være så lang, at SKAT over længere tid kan</w:t>
            </w:r>
          </w:p>
          <w:p w14:paraId="0C30AC96"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»holde« en kreditsaldo tilbage på kontoen under henvisning</w:t>
            </w:r>
          </w:p>
          <w:p w14:paraId="4259BA4D"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at der løbende indgår nye krav på saldoen,</w:t>
            </w:r>
          </w:p>
          <w:p w14:paraId="074D0494"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nærmer sig fristen for sidste rettidige betaling.</w:t>
            </w:r>
          </w:p>
          <w:p w14:paraId="30B544C2"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41E3" w14:paraId="48D56934" w14:textId="77777777" w:rsidTr="009C41E3">
        <w:trPr>
          <w:trHeight w:val="283"/>
        </w:trPr>
        <w:tc>
          <w:tcPr>
            <w:tcW w:w="10345" w:type="dxa"/>
            <w:gridSpan w:val="6"/>
            <w:shd w:val="clear" w:color="auto" w:fill="B3B3B3"/>
            <w:vAlign w:val="center"/>
          </w:tcPr>
          <w:p w14:paraId="7EE2409B"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C41E3" w14:paraId="7A10C7D4" w14:textId="77777777" w:rsidTr="009C41E3">
        <w:trPr>
          <w:trHeight w:val="283"/>
        </w:trPr>
        <w:tc>
          <w:tcPr>
            <w:tcW w:w="10345" w:type="dxa"/>
            <w:gridSpan w:val="6"/>
          </w:tcPr>
          <w:p w14:paraId="3E31C323"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w:t>
            </w:r>
          </w:p>
          <w:p w14:paraId="1617E7FD"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ForfaldenFordringVindueAntalDage:</w:t>
            </w:r>
          </w:p>
          <w:p w14:paraId="2E2B9952"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 denne parameter angiver man hvor mange dage fordringens betalingsdato (SRB) må være fra dags dato, for at den fordring kan betragtes som forfalden til betaling. Eksempelvis betyder værdien 1 at der medtages fordringer som har SRB dd og dd+1.</w:t>
            </w:r>
          </w:p>
          <w:p w14:paraId="59A5B268"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14:paraId="44BA34E5"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OpkrævningFordringTypeID:</w:t>
            </w:r>
          </w:p>
          <w:p w14:paraId="1786C965" w14:textId="77777777" w:rsidR="00543264" w:rsidRDefault="00543264" w:rsidP="005432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 w:author="w18361" w:date="2012-02-16T08:00:00Z"/>
                <w:rFonts w:ascii="Arial" w:hAnsi="Arial" w:cs="Arial"/>
                <w:sz w:val="18"/>
              </w:rPr>
            </w:pPr>
            <w:del w:id="12" w:author="w18361" w:date="2012-02-16T08:00:00Z">
              <w:r>
                <w:rPr>
                  <w:rFonts w:ascii="Arial" w:hAnsi="Arial" w:cs="Arial"/>
                  <w:sz w:val="18"/>
                </w:rPr>
                <w:delText>Det er ikke sikkert at man kan finde et fælles sæt ID'er, så derfor er denne indtil videre optionel.</w:delText>
              </w:r>
            </w:del>
          </w:p>
          <w:p w14:paraId="28E8E91B" w14:textId="77777777" w:rsidR="00543264" w:rsidRDefault="00543264" w:rsidP="005432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 w:author="w18361" w:date="2012-02-16T08:00:00Z"/>
                <w:rFonts w:ascii="Arial" w:hAnsi="Arial" w:cs="Arial"/>
                <w:sz w:val="18"/>
              </w:rPr>
            </w:pPr>
            <w:del w:id="14" w:author="w18361" w:date="2012-02-16T08:00:00Z">
              <w:r>
                <w:rPr>
                  <w:rFonts w:ascii="Arial" w:hAnsi="Arial" w:cs="Arial"/>
                  <w:sz w:val="18"/>
                </w:rPr>
                <w:delText>- OpkrævningFordringTypeNavn:</w:delText>
              </w:r>
            </w:del>
          </w:p>
          <w:p w14:paraId="0A437A3E" w14:textId="77777777" w:rsidR="00543264" w:rsidRDefault="00543264" w:rsidP="005432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w18361" w:date="2012-02-16T08:00:00Z"/>
                <w:rFonts w:ascii="Arial" w:hAnsi="Arial" w:cs="Arial"/>
                <w:sz w:val="18"/>
              </w:rPr>
            </w:pPr>
            <w:del w:id="16" w:author="w18361" w:date="2012-02-16T08:00:00Z">
              <w:r>
                <w:rPr>
                  <w:rFonts w:ascii="Arial" w:hAnsi="Arial" w:cs="Arial"/>
                  <w:sz w:val="18"/>
                </w:rPr>
                <w:delText>Indtil der er enighed om hvilke ID'er der skal anvendes er vi nød til at anvende nogle beskrivende navne.</w:delText>
              </w:r>
            </w:del>
          </w:p>
          <w:p w14:paraId="368C0B5C"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w18361" w:date="2012-02-16T08:00:00Z"/>
                <w:rFonts w:ascii="Arial" w:hAnsi="Arial" w:cs="Arial"/>
                <w:sz w:val="18"/>
              </w:rPr>
            </w:pPr>
            <w:ins w:id="18" w:author="w18361" w:date="2012-02-16T08:00:00Z">
              <w:r>
                <w:rPr>
                  <w:rFonts w:ascii="Arial" w:hAnsi="Arial" w:cs="Arial"/>
                  <w:sz w:val="18"/>
                </w:rPr>
                <w:t>Oplyses af DMO</w:t>
              </w:r>
            </w:ins>
          </w:p>
          <w:p w14:paraId="359C9DEB"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 w:author="w18361" w:date="2012-02-16T08:00:00Z"/>
                <w:rFonts w:ascii="Arial" w:hAnsi="Arial" w:cs="Arial"/>
                <w:sz w:val="18"/>
              </w:rPr>
            </w:pPr>
          </w:p>
          <w:p w14:paraId="5462FD83"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OpkrævningFordringPeriodeFraDato</w:t>
            </w:r>
          </w:p>
          <w:p w14:paraId="74A46CD1"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OpkrævningFordringPeriodeTilDato:</w:t>
            </w:r>
          </w:p>
          <w:p w14:paraId="62EF9325" w14:textId="59B5504C"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w:t>
            </w:r>
            <w:del w:id="20" w:author="w18361" w:date="2012-02-16T08:00:00Z">
              <w:r w:rsidR="00543264">
                <w:rPr>
                  <w:rFonts w:ascii="Arial" w:hAnsi="Arial" w:cs="Arial"/>
                  <w:sz w:val="18"/>
                </w:rPr>
                <w:delText>fire</w:delText>
              </w:r>
            </w:del>
            <w:ins w:id="21" w:author="w18361" w:date="2012-02-16T08:00:00Z">
              <w:r>
                <w:rPr>
                  <w:rFonts w:ascii="Arial" w:hAnsi="Arial" w:cs="Arial"/>
                  <w:sz w:val="18"/>
                </w:rPr>
                <w:t>tre</w:t>
              </w:r>
            </w:ins>
            <w:r>
              <w:rPr>
                <w:rFonts w:ascii="Arial" w:hAnsi="Arial" w:cs="Arial"/>
                <w:sz w:val="18"/>
              </w:rPr>
              <w:t xml:space="preserve"> ovenstående parametre anvendes til at beskrive fordringer som er forfalden til betaling.</w:t>
            </w:r>
          </w:p>
          <w:p w14:paraId="1BECF0FF"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samme fire parametre anvendes også til at beskrive angivelser som er overskredet, da de i sidste ende bliver til fordringer i DMO. Det er svært at finde parameter-navne som bedre beskriver angivelser, da navngivningen af angivelser varierer fra system til system.</w:t>
            </w:r>
          </w:p>
          <w:p w14:paraId="6BE63875"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41E3" w14:paraId="4FB7283B" w14:textId="77777777" w:rsidTr="009C41E3">
        <w:trPr>
          <w:trHeight w:val="283"/>
        </w:trPr>
        <w:tc>
          <w:tcPr>
            <w:tcW w:w="10345" w:type="dxa"/>
            <w:gridSpan w:val="6"/>
            <w:shd w:val="clear" w:color="auto" w:fill="B3B3B3"/>
            <w:vAlign w:val="center"/>
          </w:tcPr>
          <w:p w14:paraId="70CEFC6F"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C41E3" w14:paraId="54A2E0ED" w14:textId="77777777" w:rsidTr="009C41E3">
        <w:trPr>
          <w:trHeight w:val="283"/>
        </w:trPr>
        <w:tc>
          <w:tcPr>
            <w:tcW w:w="10345" w:type="dxa"/>
            <w:gridSpan w:val="6"/>
            <w:shd w:val="clear" w:color="auto" w:fill="FFFFFF"/>
            <w:vAlign w:val="center"/>
          </w:tcPr>
          <w:p w14:paraId="408F4DA7"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C41E3" w14:paraId="7B7F411E" w14:textId="77777777" w:rsidTr="009C41E3">
        <w:trPr>
          <w:trHeight w:val="283"/>
        </w:trPr>
        <w:tc>
          <w:tcPr>
            <w:tcW w:w="10345" w:type="dxa"/>
            <w:gridSpan w:val="6"/>
            <w:shd w:val="clear" w:color="auto" w:fill="FFFFFF"/>
          </w:tcPr>
          <w:p w14:paraId="079BB519"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SAP38KundeUdeståendeKontrol_I</w:t>
            </w:r>
          </w:p>
        </w:tc>
      </w:tr>
      <w:tr w:rsidR="009C41E3" w14:paraId="67530165" w14:textId="77777777" w:rsidTr="009C41E3">
        <w:trPr>
          <w:trHeight w:val="283"/>
        </w:trPr>
        <w:tc>
          <w:tcPr>
            <w:tcW w:w="10345" w:type="dxa"/>
            <w:gridSpan w:val="6"/>
            <w:shd w:val="clear" w:color="auto" w:fill="FFFFFF"/>
          </w:tcPr>
          <w:p w14:paraId="5BF20F36"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3E796F"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ForfaldenFordringVindueAntalDage</w:t>
            </w:r>
          </w:p>
          <w:p w14:paraId="27C589F7"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KundeListe *</w:t>
            </w:r>
          </w:p>
          <w:p w14:paraId="604A9F1F"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9C752A9"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14:paraId="5EBAF489"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5440F20"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14:paraId="5F0512EB"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0B3A879"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C41E3" w14:paraId="4836E78B" w14:textId="77777777" w:rsidTr="009C41E3">
        <w:trPr>
          <w:trHeight w:val="283"/>
        </w:trPr>
        <w:tc>
          <w:tcPr>
            <w:tcW w:w="10345" w:type="dxa"/>
            <w:gridSpan w:val="6"/>
            <w:shd w:val="clear" w:color="auto" w:fill="FFFFFF"/>
            <w:vAlign w:val="center"/>
          </w:tcPr>
          <w:p w14:paraId="76697EEB"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C41E3" w14:paraId="0D097050" w14:textId="77777777" w:rsidTr="009C41E3">
        <w:trPr>
          <w:trHeight w:val="283"/>
        </w:trPr>
        <w:tc>
          <w:tcPr>
            <w:tcW w:w="10345" w:type="dxa"/>
            <w:gridSpan w:val="6"/>
            <w:shd w:val="clear" w:color="auto" w:fill="FFFFFF"/>
          </w:tcPr>
          <w:p w14:paraId="7D5DA82B"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SAP38KundeUdeståendeKontrol_O</w:t>
            </w:r>
          </w:p>
        </w:tc>
      </w:tr>
      <w:tr w:rsidR="009C41E3" w14:paraId="64A46E46" w14:textId="77777777" w:rsidTr="009C41E3">
        <w:trPr>
          <w:trHeight w:val="283"/>
        </w:trPr>
        <w:tc>
          <w:tcPr>
            <w:tcW w:w="10345" w:type="dxa"/>
            <w:gridSpan w:val="6"/>
            <w:shd w:val="clear" w:color="auto" w:fill="FFFFFF"/>
          </w:tcPr>
          <w:p w14:paraId="3E2655C0"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B4726D"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ResultatListe *</w:t>
            </w:r>
          </w:p>
          <w:p w14:paraId="2896AAF9"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729D119"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Resultat *</w:t>
            </w:r>
          </w:p>
          <w:p w14:paraId="5A47803A"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0F0A3D"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14:paraId="50087F7B"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UdeståendeValg *</w:t>
            </w:r>
          </w:p>
          <w:p w14:paraId="710F69CC"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75AA853"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ManglendeAngivelseListe *</w:t>
            </w:r>
          </w:p>
          <w:p w14:paraId="6BF863AC"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3314B080"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ManglendeAngivelse *</w:t>
            </w:r>
          </w:p>
          <w:p w14:paraId="3BC3F172"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127F2C"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14:paraId="4BA5B63E"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14:paraId="2F4D3AA5"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14:paraId="40CFA8C7"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8AB627"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7AEA88"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B8440B1"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UdeståendeFordring *</w:t>
            </w:r>
          </w:p>
          <w:p w14:paraId="7BB2A59B"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F882D50"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14:paraId="763F0F3B"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C383AF9"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43B5BEA"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4420AC8"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C41E3" w14:paraId="69E272A9" w14:textId="77777777" w:rsidTr="009C41E3">
        <w:trPr>
          <w:trHeight w:val="283"/>
          <w:ins w:id="22" w:author="w18361" w:date="2012-02-16T08:00:00Z"/>
        </w:trPr>
        <w:tc>
          <w:tcPr>
            <w:tcW w:w="10345" w:type="dxa"/>
            <w:gridSpan w:val="6"/>
            <w:shd w:val="clear" w:color="auto" w:fill="B3B3B3"/>
            <w:vAlign w:val="center"/>
          </w:tcPr>
          <w:p w14:paraId="1327688C"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w18361" w:date="2012-02-16T08:00:00Z"/>
                <w:rFonts w:ascii="Arial" w:hAnsi="Arial" w:cs="Arial"/>
                <w:b/>
                <w:sz w:val="18"/>
              </w:rPr>
            </w:pPr>
            <w:ins w:id="24" w:author="w18361" w:date="2012-02-16T08:00:00Z">
              <w:r>
                <w:rPr>
                  <w:rFonts w:ascii="Arial" w:hAnsi="Arial" w:cs="Arial"/>
                  <w:b/>
                  <w:sz w:val="18"/>
                </w:rPr>
                <w:t>Valideringer</w:t>
              </w:r>
            </w:ins>
          </w:p>
        </w:tc>
      </w:tr>
      <w:tr w:rsidR="009C41E3" w14:paraId="06B0AFC2" w14:textId="77777777" w:rsidTr="009C41E3">
        <w:trPr>
          <w:trHeight w:val="283"/>
          <w:ins w:id="25" w:author="w18361" w:date="2012-02-16T08:00:00Z"/>
        </w:trPr>
        <w:tc>
          <w:tcPr>
            <w:tcW w:w="10345" w:type="dxa"/>
            <w:gridSpan w:val="6"/>
            <w:shd w:val="clear" w:color="auto" w:fill="FFFFFF"/>
            <w:vAlign w:val="center"/>
          </w:tcPr>
          <w:p w14:paraId="2F55B941"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w18361" w:date="2012-02-16T08:00:00Z"/>
                <w:rFonts w:ascii="Arial" w:hAnsi="Arial" w:cs="Arial"/>
                <w:b/>
                <w:sz w:val="18"/>
              </w:rPr>
            </w:pPr>
            <w:ins w:id="27" w:author="w18361" w:date="2012-02-16T08:00:00Z">
              <w:r>
                <w:rPr>
                  <w:rFonts w:ascii="Arial" w:hAnsi="Arial" w:cs="Arial"/>
                  <w:b/>
                  <w:sz w:val="18"/>
                </w:rPr>
                <w:t>Generel beskrivelse</w:t>
              </w:r>
            </w:ins>
          </w:p>
        </w:tc>
      </w:tr>
      <w:tr w:rsidR="009C41E3" w14:paraId="70CA4BD3" w14:textId="77777777" w:rsidTr="009C41E3">
        <w:trPr>
          <w:trHeight w:val="283"/>
          <w:ins w:id="28" w:author="w18361" w:date="2012-02-16T08:00:00Z"/>
        </w:trPr>
        <w:tc>
          <w:tcPr>
            <w:tcW w:w="10345" w:type="dxa"/>
            <w:gridSpan w:val="6"/>
            <w:shd w:val="clear" w:color="auto" w:fill="FFFFFF"/>
            <w:vAlign w:val="center"/>
          </w:tcPr>
          <w:p w14:paraId="43536158"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w18361" w:date="2012-02-16T08:00:00Z"/>
                <w:rFonts w:ascii="Arial" w:hAnsi="Arial" w:cs="Arial"/>
                <w:sz w:val="18"/>
              </w:rPr>
            </w:pPr>
            <w:ins w:id="30" w:author="w18361" w:date="2012-02-16T08:00:00Z">
              <w:r>
                <w:rPr>
                  <w:rFonts w:ascii="Arial" w:hAnsi="Arial" w:cs="Arial"/>
                  <w:sz w:val="18"/>
                </w:rPr>
                <w:t>Servicen returnerer ingen fejl meddelelser eller lign. Servicen returnerer ene og alene åbne fordringer såfremt der findes sådanne på kunden i SAP38. Findes der ingen åbne fordringer (eller findes kunden slet ikke i SAP38) returneres ingenting.</w:t>
              </w:r>
            </w:ins>
          </w:p>
        </w:tc>
      </w:tr>
      <w:tr w:rsidR="009C41E3" w14:paraId="76CBAF26" w14:textId="77777777" w:rsidTr="009C41E3">
        <w:trPr>
          <w:trHeight w:val="283"/>
        </w:trPr>
        <w:tc>
          <w:tcPr>
            <w:tcW w:w="10345" w:type="dxa"/>
            <w:gridSpan w:val="6"/>
            <w:shd w:val="clear" w:color="auto" w:fill="B3B3B3"/>
            <w:vAlign w:val="center"/>
          </w:tcPr>
          <w:p w14:paraId="1BCBDC35"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C41E3" w14:paraId="7A6159A6" w14:textId="77777777" w:rsidTr="009C41E3">
        <w:trPr>
          <w:trHeight w:val="283"/>
        </w:trPr>
        <w:tc>
          <w:tcPr>
            <w:tcW w:w="10345" w:type="dxa"/>
            <w:gridSpan w:val="6"/>
            <w:shd w:val="clear" w:color="auto" w:fill="FFFFFF"/>
          </w:tcPr>
          <w:p w14:paraId="7F0B3318"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Udvælg konti i Use Case "10.03 Dan udbetalingsforslag"</w:t>
            </w:r>
          </w:p>
          <w:p w14:paraId="6BB42E4E"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3B92421"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C41E3" w:rsidSect="009C41E3">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70ABABF9"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C41E3" w14:paraId="1D6E2B6F" w14:textId="77777777" w:rsidTr="009C41E3">
        <w:trPr>
          <w:tblHeader/>
        </w:trPr>
        <w:tc>
          <w:tcPr>
            <w:tcW w:w="3402" w:type="dxa"/>
            <w:shd w:val="clear" w:color="auto" w:fill="B3B3B3"/>
            <w:vAlign w:val="center"/>
          </w:tcPr>
          <w:p w14:paraId="04F1732F"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3DDC91FD"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51D96E6D"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C41E3" w14:paraId="10DEB6B2" w14:textId="77777777" w:rsidTr="009C41E3">
        <w:tc>
          <w:tcPr>
            <w:tcW w:w="3402" w:type="dxa"/>
          </w:tcPr>
          <w:p w14:paraId="26850104"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ForfaldenFordringVindueAntalDage</w:t>
            </w:r>
          </w:p>
        </w:tc>
        <w:tc>
          <w:tcPr>
            <w:tcW w:w="1701" w:type="dxa"/>
          </w:tcPr>
          <w:p w14:paraId="5784B910"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9BC8703"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14:paraId="70943CA7"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1E7C636"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33ABBC8A"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feltet angiver et tidsvindue som går fra dags dato og x dage frem.</w:t>
            </w:r>
          </w:p>
          <w:p w14:paraId="5E6CD971"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identificere om der er fordringer som "snart" forfalder til betaling.</w:t>
            </w:r>
          </w:p>
        </w:tc>
      </w:tr>
      <w:tr w:rsidR="009C41E3" w14:paraId="5FA58FE5" w14:textId="77777777" w:rsidTr="009C41E3">
        <w:tc>
          <w:tcPr>
            <w:tcW w:w="3402" w:type="dxa"/>
          </w:tcPr>
          <w:p w14:paraId="4B137AB1"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4556C2B3"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C78242C"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181068FB"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898131D"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0D2226A4"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723112A7"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C41E3" w14:paraId="5DBA8B8C" w14:textId="77777777" w:rsidTr="009C41E3">
        <w:tc>
          <w:tcPr>
            <w:tcW w:w="3402" w:type="dxa"/>
          </w:tcPr>
          <w:p w14:paraId="6D8E2E5D"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02958E64"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E843552"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0FE5DF6"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96788AC"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43F31450"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5F5F1521"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41E3" w14:paraId="271C4D1D" w14:textId="77777777" w:rsidTr="009C41E3">
        <w:tc>
          <w:tcPr>
            <w:tcW w:w="3402" w:type="dxa"/>
          </w:tcPr>
          <w:p w14:paraId="58885DAA"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027E1A81"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ACB6EE0"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9696111"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ABDA3EA"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68462092"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655C75B3"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41E3" w14:paraId="6F2FE774" w14:textId="77777777" w:rsidTr="009C41E3">
        <w:tc>
          <w:tcPr>
            <w:tcW w:w="3402" w:type="dxa"/>
          </w:tcPr>
          <w:p w14:paraId="03C71965"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0825F297"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2D8357E"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B88E3D0"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D986F84"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1BFAE356"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F01F8E"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50F73EBC"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2E9C53"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9C41E3" w14:paraId="1E00666A" w14:textId="77777777" w:rsidTr="009C41E3">
        <w:tc>
          <w:tcPr>
            <w:tcW w:w="3402" w:type="dxa"/>
          </w:tcPr>
          <w:p w14:paraId="1BCF3C09"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783EF883"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2D0B23A"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3B521F7B"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88E854D"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6E9CD015"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10E7B22A"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AAA464"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64714D78"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69B5D6D3"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7FFF3B82"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7D9AE8C7"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3AE1128E"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67919997"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57BE250C"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34A02C7B"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7FD72C78"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7CD1E3DD"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1F8142" w14:textId="77777777" w:rsid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2AE9114" w14:textId="77777777" w:rsidR="009C41E3" w:rsidRPr="009C41E3" w:rsidRDefault="009C41E3"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bl>
    <w:p w14:paraId="1065A230" w14:textId="77777777" w:rsidR="00322A25" w:rsidRPr="009C41E3" w:rsidRDefault="00322A25" w:rsidP="009C41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22A25" w:rsidRPr="009C41E3" w:rsidSect="009C41E3">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477A8" w14:textId="77777777" w:rsidR="00752BB3" w:rsidRDefault="00752BB3" w:rsidP="009C41E3">
      <w:pPr>
        <w:spacing w:line="240" w:lineRule="auto"/>
      </w:pPr>
      <w:r>
        <w:separator/>
      </w:r>
    </w:p>
  </w:endnote>
  <w:endnote w:type="continuationSeparator" w:id="0">
    <w:p w14:paraId="5751BFB4" w14:textId="77777777" w:rsidR="00752BB3" w:rsidRDefault="00752BB3" w:rsidP="009C41E3">
      <w:pPr>
        <w:spacing w:line="240" w:lineRule="auto"/>
      </w:pPr>
      <w:r>
        <w:continuationSeparator/>
      </w:r>
    </w:p>
  </w:endnote>
  <w:endnote w:type="continuationNotice" w:id="1">
    <w:p w14:paraId="4F58A157" w14:textId="77777777" w:rsidR="00752BB3" w:rsidRDefault="00752B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6C826" w14:textId="77777777" w:rsidR="009C41E3" w:rsidRDefault="009C41E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9FAC3" w14:textId="5FBE7EDC" w:rsidR="009C41E3" w:rsidRPr="009C41E3" w:rsidRDefault="009C41E3" w:rsidP="009C41E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31" w:author="w18361" w:date="2012-02-16T08:00:00Z">
      <w:r w:rsidR="00543264">
        <w:rPr>
          <w:rFonts w:ascii="Arial" w:hAnsi="Arial" w:cs="Arial"/>
          <w:noProof/>
          <w:sz w:val="16"/>
        </w:rPr>
        <w:delText>14. december 2010</w:delText>
      </w:r>
    </w:del>
    <w:ins w:id="32" w:author="w18361" w:date="2012-02-16T08:00:00Z">
      <w:r>
        <w:rPr>
          <w:rFonts w:ascii="Arial" w:hAnsi="Arial" w:cs="Arial"/>
          <w:noProof/>
          <w:sz w:val="16"/>
        </w:rPr>
        <w:t>6. februar 2012</w:t>
      </w:r>
    </w:ins>
    <w:r>
      <w:rPr>
        <w:rFonts w:ascii="Arial" w:hAnsi="Arial" w:cs="Arial"/>
        <w:sz w:val="16"/>
      </w:rPr>
      <w:fldChar w:fldCharType="end"/>
    </w:r>
    <w:r>
      <w:rPr>
        <w:rFonts w:ascii="Arial" w:hAnsi="Arial" w:cs="Arial"/>
        <w:sz w:val="16"/>
      </w:rPr>
      <w:tab/>
    </w:r>
    <w:r>
      <w:rPr>
        <w:rFonts w:ascii="Arial" w:hAnsi="Arial" w:cs="Arial"/>
        <w:sz w:val="16"/>
      </w:rPr>
      <w:tab/>
      <w:t xml:space="preserve">SAP38KundeUdeståendeKontrol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1112D1">
      <w:rPr>
        <w:rFonts w:ascii="Arial" w:hAnsi="Arial" w:cs="Arial"/>
        <w:noProof/>
        <w:sz w:val="16"/>
      </w:rPr>
      <w:t>2</w:t>
    </w:r>
    <w:r>
      <w:rPr>
        <w:rFonts w:ascii="Arial" w:hAnsi="Arial" w:cs="Arial"/>
        <w:sz w:val="16"/>
      </w:rPr>
      <w:fldChar w:fldCharType="end"/>
    </w:r>
    <w:r>
      <w:rPr>
        <w:rFonts w:ascii="Arial" w:hAnsi="Arial" w:cs="Arial"/>
        <w:sz w:val="16"/>
      </w:rPr>
      <w:t xml:space="preserve"> af </w:t>
    </w:r>
    <w:r w:rsidR="00752BB3">
      <w:fldChar w:fldCharType="begin"/>
    </w:r>
    <w:r w:rsidR="00752BB3">
      <w:instrText xml:space="preserve"> NUMPAGES  \* MERGEFORMAT </w:instrText>
    </w:r>
    <w:r w:rsidR="00752BB3">
      <w:fldChar w:fldCharType="separate"/>
    </w:r>
    <w:r w:rsidR="001112D1" w:rsidRPr="001112D1">
      <w:rPr>
        <w:rFonts w:ascii="Arial" w:hAnsi="Arial" w:cs="Arial"/>
        <w:noProof/>
        <w:sz w:val="16"/>
      </w:rPr>
      <w:t>3</w:t>
    </w:r>
    <w:r w:rsidR="00752BB3">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979A8" w14:textId="77777777" w:rsidR="009C41E3" w:rsidRDefault="009C41E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FF8C5" w14:textId="77777777" w:rsidR="00752BB3" w:rsidRDefault="00752BB3" w:rsidP="009C41E3">
      <w:pPr>
        <w:spacing w:line="240" w:lineRule="auto"/>
      </w:pPr>
      <w:r>
        <w:separator/>
      </w:r>
    </w:p>
  </w:footnote>
  <w:footnote w:type="continuationSeparator" w:id="0">
    <w:p w14:paraId="4735271C" w14:textId="77777777" w:rsidR="00752BB3" w:rsidRDefault="00752BB3" w:rsidP="009C41E3">
      <w:pPr>
        <w:spacing w:line="240" w:lineRule="auto"/>
      </w:pPr>
      <w:r>
        <w:continuationSeparator/>
      </w:r>
    </w:p>
  </w:footnote>
  <w:footnote w:type="continuationNotice" w:id="1">
    <w:p w14:paraId="36B88955" w14:textId="77777777" w:rsidR="00752BB3" w:rsidRDefault="00752BB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BCF53" w14:textId="77777777" w:rsidR="009C41E3" w:rsidRDefault="009C41E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2CAA8" w14:textId="77777777" w:rsidR="009C41E3" w:rsidRPr="009C41E3" w:rsidRDefault="009C41E3" w:rsidP="009C41E3">
    <w:pPr>
      <w:pStyle w:val="Sidehoved"/>
      <w:jc w:val="center"/>
      <w:rPr>
        <w:rFonts w:ascii="Arial" w:hAnsi="Arial" w:cs="Arial"/>
      </w:rPr>
    </w:pPr>
    <w:r w:rsidRPr="009C41E3">
      <w:rPr>
        <w:rFonts w:ascii="Arial" w:hAnsi="Arial" w:cs="Arial"/>
      </w:rPr>
      <w:t>Servicebeskrivelse</w:t>
    </w:r>
  </w:p>
  <w:p w14:paraId="66B56293" w14:textId="77777777" w:rsidR="009C41E3" w:rsidRPr="009C41E3" w:rsidRDefault="009C41E3" w:rsidP="009C41E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B690C" w14:textId="77777777" w:rsidR="009C41E3" w:rsidRDefault="009C41E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5C6CA" w14:textId="77777777" w:rsidR="009C41E3" w:rsidRDefault="009C41E3" w:rsidP="009C41E3">
    <w:pPr>
      <w:pStyle w:val="Sidehoved"/>
      <w:jc w:val="center"/>
      <w:rPr>
        <w:rFonts w:ascii="Arial" w:hAnsi="Arial" w:cs="Arial"/>
      </w:rPr>
    </w:pPr>
    <w:r>
      <w:rPr>
        <w:rFonts w:ascii="Arial" w:hAnsi="Arial" w:cs="Arial"/>
      </w:rPr>
      <w:t>Data elementer</w:t>
    </w:r>
  </w:p>
  <w:p w14:paraId="4447E9EE" w14:textId="77777777" w:rsidR="009C41E3" w:rsidRPr="009C41E3" w:rsidRDefault="009C41E3" w:rsidP="009C41E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A446F"/>
    <w:multiLevelType w:val="multilevel"/>
    <w:tmpl w:val="65B2E3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9C41E3"/>
    <w:rsid w:val="001112D1"/>
    <w:rsid w:val="00322A25"/>
    <w:rsid w:val="00543264"/>
    <w:rsid w:val="006D2BAE"/>
    <w:rsid w:val="00752BB3"/>
    <w:rsid w:val="009C41E3"/>
    <w:rsid w:val="00A522CF"/>
    <w:rsid w:val="00AB20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A25"/>
    <w:pPr>
      <w:spacing w:after="0"/>
    </w:pPr>
  </w:style>
  <w:style w:type="paragraph" w:styleId="Overskrift1">
    <w:name w:val="heading 1"/>
    <w:basedOn w:val="Normal"/>
    <w:next w:val="Normal"/>
    <w:link w:val="Overskrift1Tegn"/>
    <w:autoRedefine/>
    <w:uiPriority w:val="9"/>
    <w:qFormat/>
    <w:rsid w:val="009C41E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C41E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C41E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C41E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C41E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C41E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C41E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C41E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C41E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41E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C41E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C41E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C41E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C41E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C41E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C41E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C41E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C41E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C41E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C41E3"/>
    <w:rPr>
      <w:rFonts w:ascii="Arial" w:hAnsi="Arial" w:cs="Arial"/>
      <w:b/>
      <w:sz w:val="30"/>
    </w:rPr>
  </w:style>
  <w:style w:type="paragraph" w:customStyle="1" w:styleId="Overskrift211pkt">
    <w:name w:val="Overskrift 2 + 11 pkt"/>
    <w:basedOn w:val="Normal"/>
    <w:link w:val="Overskrift211pktTegn"/>
    <w:rsid w:val="009C41E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C41E3"/>
    <w:rPr>
      <w:rFonts w:ascii="Arial" w:hAnsi="Arial" w:cs="Arial"/>
      <w:b/>
    </w:rPr>
  </w:style>
  <w:style w:type="paragraph" w:customStyle="1" w:styleId="Normal11">
    <w:name w:val="Normal + 11"/>
    <w:basedOn w:val="Normal"/>
    <w:link w:val="Normal11Tegn"/>
    <w:rsid w:val="009C41E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C41E3"/>
    <w:rPr>
      <w:rFonts w:ascii="Times New Roman" w:hAnsi="Times New Roman" w:cs="Times New Roman"/>
    </w:rPr>
  </w:style>
  <w:style w:type="paragraph" w:styleId="Sidehoved">
    <w:name w:val="header"/>
    <w:basedOn w:val="Normal"/>
    <w:link w:val="SidehovedTegn"/>
    <w:uiPriority w:val="99"/>
    <w:semiHidden/>
    <w:unhideWhenUsed/>
    <w:rsid w:val="009C41E3"/>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9C41E3"/>
  </w:style>
  <w:style w:type="paragraph" w:styleId="Sidefod">
    <w:name w:val="footer"/>
    <w:basedOn w:val="Normal"/>
    <w:link w:val="SidefodTegn"/>
    <w:uiPriority w:val="99"/>
    <w:semiHidden/>
    <w:unhideWhenUsed/>
    <w:rsid w:val="009C41E3"/>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9C4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A25"/>
    <w:pPr>
      <w:spacing w:after="0"/>
    </w:pPr>
  </w:style>
  <w:style w:type="paragraph" w:styleId="Overskrift1">
    <w:name w:val="heading 1"/>
    <w:basedOn w:val="Normal"/>
    <w:next w:val="Normal"/>
    <w:link w:val="Overskrift1Tegn"/>
    <w:autoRedefine/>
    <w:uiPriority w:val="9"/>
    <w:qFormat/>
    <w:rsid w:val="009C41E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C41E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C41E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C41E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C41E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C41E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C41E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C41E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C41E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41E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C41E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C41E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C41E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C41E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C41E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C41E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C41E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C41E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C41E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C41E3"/>
    <w:rPr>
      <w:rFonts w:ascii="Arial" w:hAnsi="Arial" w:cs="Arial"/>
      <w:b/>
      <w:sz w:val="30"/>
    </w:rPr>
  </w:style>
  <w:style w:type="paragraph" w:customStyle="1" w:styleId="Overskrift211pkt">
    <w:name w:val="Overskrift 2 + 11 pkt"/>
    <w:basedOn w:val="Normal"/>
    <w:link w:val="Overskrift211pktTegn"/>
    <w:rsid w:val="009C41E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C41E3"/>
    <w:rPr>
      <w:rFonts w:ascii="Arial" w:hAnsi="Arial" w:cs="Arial"/>
      <w:b/>
    </w:rPr>
  </w:style>
  <w:style w:type="paragraph" w:customStyle="1" w:styleId="Normal11">
    <w:name w:val="Normal + 11"/>
    <w:basedOn w:val="Normal"/>
    <w:link w:val="Normal11Tegn"/>
    <w:rsid w:val="009C41E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C41E3"/>
    <w:rPr>
      <w:rFonts w:ascii="Times New Roman" w:hAnsi="Times New Roman" w:cs="Times New Roman"/>
    </w:rPr>
  </w:style>
  <w:style w:type="paragraph" w:styleId="Sidehoved">
    <w:name w:val="header"/>
    <w:basedOn w:val="Normal"/>
    <w:link w:val="SidehovedTegn"/>
    <w:uiPriority w:val="99"/>
    <w:semiHidden/>
    <w:unhideWhenUsed/>
    <w:rsid w:val="009C41E3"/>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9C41E3"/>
  </w:style>
  <w:style w:type="paragraph" w:styleId="Sidefod">
    <w:name w:val="footer"/>
    <w:basedOn w:val="Normal"/>
    <w:link w:val="SidefodTegn"/>
    <w:uiPriority w:val="99"/>
    <w:semiHidden/>
    <w:unhideWhenUsed/>
    <w:rsid w:val="009C41E3"/>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9C4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E630F-E38F-4496-9E96-14F2B06C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850</Words>
  <Characters>5188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Poul V Madsen</cp:lastModifiedBy>
  <cp:revision>1</cp:revision>
  <dcterms:created xsi:type="dcterms:W3CDTF">2012-02-06T14:22:00Z</dcterms:created>
  <dcterms:modified xsi:type="dcterms:W3CDTF">2012-02-16T07:01:00Z</dcterms:modified>
</cp:coreProperties>
</file>