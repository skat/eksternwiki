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03135B" w14:textId="77777777" w:rsidR="003B68D7"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0" w:name="_GoBack"/>
      <w:bookmarkEnd w:id="0"/>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703CCD" w14:paraId="4EA7C2C2" w14:textId="77777777" w:rsidTr="00703CCD">
        <w:trPr>
          <w:trHeight w:hRule="exact" w:val="113"/>
        </w:trPr>
        <w:tc>
          <w:tcPr>
            <w:tcW w:w="10345" w:type="dxa"/>
            <w:gridSpan w:val="6"/>
            <w:shd w:val="clear" w:color="auto" w:fill="B3B3B3"/>
          </w:tcPr>
          <w:p w14:paraId="480A4FE4" w14:textId="77777777" w:rsid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03CCD" w14:paraId="0A6738F5" w14:textId="77777777" w:rsidTr="00703CCD">
        <w:trPr>
          <w:trHeight w:val="283"/>
        </w:trPr>
        <w:tc>
          <w:tcPr>
            <w:tcW w:w="10345" w:type="dxa"/>
            <w:gridSpan w:val="6"/>
            <w:tcBorders>
              <w:bottom w:val="single" w:sz="6" w:space="0" w:color="auto"/>
            </w:tcBorders>
          </w:tcPr>
          <w:p w14:paraId="14E759A8" w14:textId="77777777" w:rsidR="00703CCD" w:rsidRP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703CCD">
              <w:rPr>
                <w:rFonts w:ascii="Arial" w:hAnsi="Arial" w:cs="Arial"/>
                <w:b/>
                <w:sz w:val="30"/>
              </w:rPr>
              <w:t>OpkrævningUdbetalingOplysningListeModtag</w:t>
            </w:r>
          </w:p>
        </w:tc>
      </w:tr>
      <w:tr w:rsidR="00703CCD" w14:paraId="0C050B4C" w14:textId="77777777" w:rsidTr="00703CCD">
        <w:trPr>
          <w:trHeight w:val="283"/>
        </w:trPr>
        <w:tc>
          <w:tcPr>
            <w:tcW w:w="1134" w:type="dxa"/>
            <w:tcBorders>
              <w:top w:val="single" w:sz="6" w:space="0" w:color="auto"/>
              <w:bottom w:val="nil"/>
            </w:tcBorders>
            <w:shd w:val="clear" w:color="auto" w:fill="auto"/>
            <w:vAlign w:val="center"/>
          </w:tcPr>
          <w:p w14:paraId="3500C7F3" w14:textId="77777777" w:rsidR="00703CCD" w:rsidRP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14:paraId="7A0390E9" w14:textId="77777777" w:rsidR="00703CCD" w:rsidRP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14:paraId="75DB4077" w14:textId="77777777" w:rsidR="00703CCD" w:rsidRP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14:paraId="7744FECD" w14:textId="77777777" w:rsidR="00703CCD" w:rsidRP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14:paraId="2CEFFC21" w14:textId="77777777" w:rsidR="00703CCD" w:rsidRP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14:paraId="0DA848FF" w14:textId="77777777" w:rsidR="00703CCD" w:rsidRP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703CCD" w14:paraId="6BDF24C8" w14:textId="77777777" w:rsidTr="00703CCD">
        <w:trPr>
          <w:trHeight w:val="283"/>
        </w:trPr>
        <w:tc>
          <w:tcPr>
            <w:tcW w:w="1134" w:type="dxa"/>
            <w:tcBorders>
              <w:top w:val="nil"/>
            </w:tcBorders>
            <w:shd w:val="clear" w:color="auto" w:fill="auto"/>
            <w:vAlign w:val="center"/>
          </w:tcPr>
          <w:p w14:paraId="388F1FFA" w14:textId="1BA42B8E" w:rsidR="00703CCD" w:rsidRPr="00703CCD" w:rsidRDefault="00A42FD4"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 w:author="Poul V Madsen" w:date="2012-01-05T09:29:00Z">
              <w:r>
                <w:rPr>
                  <w:rFonts w:ascii="Arial" w:hAnsi="Arial" w:cs="Arial"/>
                  <w:sz w:val="18"/>
                </w:rPr>
                <w:delText>SKB</w:delText>
              </w:r>
            </w:del>
            <w:ins w:id="2" w:author="Poul V Madsen" w:date="2012-01-05T09:29:00Z">
              <w:r w:rsidR="00703CCD">
                <w:rPr>
                  <w:rFonts w:ascii="Arial" w:hAnsi="Arial" w:cs="Arial"/>
                  <w:sz w:val="18"/>
                </w:rPr>
                <w:t>DMO</w:t>
              </w:r>
            </w:ins>
          </w:p>
        </w:tc>
        <w:tc>
          <w:tcPr>
            <w:tcW w:w="2835" w:type="dxa"/>
            <w:tcBorders>
              <w:top w:val="nil"/>
            </w:tcBorders>
            <w:shd w:val="clear" w:color="auto" w:fill="auto"/>
            <w:vAlign w:val="center"/>
          </w:tcPr>
          <w:p w14:paraId="65CA8A97" w14:textId="77777777" w:rsidR="00703CCD" w:rsidRP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14:paraId="2633BBB7" w14:textId="04279B1D" w:rsidR="00703CCD" w:rsidRP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del w:id="3" w:author="Poul V Madsen" w:date="2012-01-05T09:29:00Z">
              <w:r w:rsidR="00A42FD4">
                <w:rPr>
                  <w:rFonts w:ascii="Arial" w:hAnsi="Arial" w:cs="Arial"/>
                  <w:sz w:val="18"/>
                </w:rPr>
                <w:delText>0</w:delText>
              </w:r>
            </w:del>
            <w:ins w:id="4" w:author="Poul V Madsen" w:date="2012-01-05T09:29:00Z">
              <w:r>
                <w:rPr>
                  <w:rFonts w:ascii="Arial" w:hAnsi="Arial" w:cs="Arial"/>
                  <w:sz w:val="18"/>
                </w:rPr>
                <w:t>1</w:t>
              </w:r>
            </w:ins>
          </w:p>
        </w:tc>
        <w:tc>
          <w:tcPr>
            <w:tcW w:w="1701" w:type="dxa"/>
            <w:tcBorders>
              <w:top w:val="nil"/>
            </w:tcBorders>
            <w:shd w:val="clear" w:color="auto" w:fill="auto"/>
            <w:vAlign w:val="center"/>
          </w:tcPr>
          <w:p w14:paraId="29B534CC" w14:textId="77777777" w:rsidR="00703CCD" w:rsidRP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31-8-2010</w:t>
            </w:r>
          </w:p>
        </w:tc>
        <w:tc>
          <w:tcPr>
            <w:tcW w:w="1701" w:type="dxa"/>
            <w:tcBorders>
              <w:top w:val="nil"/>
            </w:tcBorders>
            <w:shd w:val="clear" w:color="auto" w:fill="auto"/>
            <w:vAlign w:val="center"/>
          </w:tcPr>
          <w:p w14:paraId="27B73D5E" w14:textId="7E7667AC" w:rsidR="00703CCD" w:rsidRPr="00703CCD" w:rsidRDefault="00A42FD4"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5" w:author="Poul V Madsen" w:date="2012-01-05T09:29:00Z">
              <w:r>
                <w:rPr>
                  <w:rFonts w:ascii="Arial" w:hAnsi="Arial" w:cs="Arial"/>
                  <w:sz w:val="18"/>
                </w:rPr>
                <w:delText>w00288</w:delText>
              </w:r>
            </w:del>
            <w:ins w:id="6" w:author="Poul V Madsen" w:date="2012-01-05T09:29:00Z">
              <w:r w:rsidR="00703CCD">
                <w:rPr>
                  <w:rFonts w:ascii="Arial" w:hAnsi="Arial" w:cs="Arial"/>
                  <w:sz w:val="18"/>
                </w:rPr>
                <w:t>w18361</w:t>
              </w:r>
            </w:ins>
          </w:p>
        </w:tc>
        <w:tc>
          <w:tcPr>
            <w:tcW w:w="1835" w:type="dxa"/>
            <w:tcBorders>
              <w:top w:val="nil"/>
            </w:tcBorders>
            <w:shd w:val="clear" w:color="auto" w:fill="auto"/>
            <w:vAlign w:val="center"/>
          </w:tcPr>
          <w:p w14:paraId="3BBA0F06" w14:textId="44AC20D4" w:rsidR="00703CCD" w:rsidRPr="00703CCD" w:rsidRDefault="00A42FD4"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7" w:author="Poul V Madsen" w:date="2012-01-05T09:29:00Z">
              <w:r>
                <w:rPr>
                  <w:rFonts w:ascii="Arial" w:hAnsi="Arial" w:cs="Arial"/>
                  <w:sz w:val="18"/>
                </w:rPr>
                <w:delText>18-</w:delText>
              </w:r>
            </w:del>
            <w:r w:rsidR="00703CCD">
              <w:rPr>
                <w:rFonts w:ascii="Arial" w:hAnsi="Arial" w:cs="Arial"/>
                <w:sz w:val="18"/>
              </w:rPr>
              <w:t>4-</w:t>
            </w:r>
            <w:del w:id="8" w:author="Poul V Madsen" w:date="2012-01-05T09:29:00Z">
              <w:r>
                <w:rPr>
                  <w:rFonts w:ascii="Arial" w:hAnsi="Arial" w:cs="Arial"/>
                  <w:sz w:val="18"/>
                </w:rPr>
                <w:delText>2011</w:delText>
              </w:r>
            </w:del>
            <w:ins w:id="9" w:author="Poul V Madsen" w:date="2012-01-05T09:29:00Z">
              <w:r w:rsidR="00703CCD">
                <w:rPr>
                  <w:rFonts w:ascii="Arial" w:hAnsi="Arial" w:cs="Arial"/>
                  <w:sz w:val="18"/>
                </w:rPr>
                <w:t>1-2012</w:t>
              </w:r>
            </w:ins>
          </w:p>
        </w:tc>
      </w:tr>
      <w:tr w:rsidR="00703CCD" w14:paraId="2236B593" w14:textId="77777777" w:rsidTr="00703CCD">
        <w:trPr>
          <w:trHeight w:val="283"/>
        </w:trPr>
        <w:tc>
          <w:tcPr>
            <w:tcW w:w="10345" w:type="dxa"/>
            <w:gridSpan w:val="6"/>
            <w:shd w:val="clear" w:color="auto" w:fill="B3B3B3"/>
            <w:vAlign w:val="center"/>
          </w:tcPr>
          <w:p w14:paraId="6A92F10F" w14:textId="77777777" w:rsidR="00703CCD" w:rsidRP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703CCD" w14:paraId="6ED420AB" w14:textId="77777777" w:rsidTr="00703CCD">
        <w:trPr>
          <w:trHeight w:val="283"/>
        </w:trPr>
        <w:tc>
          <w:tcPr>
            <w:tcW w:w="10345" w:type="dxa"/>
            <w:gridSpan w:val="6"/>
            <w:vAlign w:val="center"/>
          </w:tcPr>
          <w:p w14:paraId="27E09C2D" w14:textId="77777777" w:rsidR="00703CCD" w:rsidRP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modtage information om udbetalinger (fra Statens Koncern Betalinger, SKB) til SKATs opkrævningssystem, DMO.</w:t>
            </w:r>
          </w:p>
        </w:tc>
      </w:tr>
      <w:tr w:rsidR="00703CCD" w14:paraId="32457663" w14:textId="77777777" w:rsidTr="00703CCD">
        <w:trPr>
          <w:trHeight w:val="283"/>
        </w:trPr>
        <w:tc>
          <w:tcPr>
            <w:tcW w:w="10345" w:type="dxa"/>
            <w:gridSpan w:val="6"/>
            <w:shd w:val="clear" w:color="auto" w:fill="B3B3B3"/>
            <w:vAlign w:val="center"/>
          </w:tcPr>
          <w:p w14:paraId="5AF63469" w14:textId="77777777" w:rsidR="00703CCD" w:rsidRP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703CCD" w14:paraId="3E78E7B9" w14:textId="77777777" w:rsidTr="00703CCD">
        <w:trPr>
          <w:trHeight w:val="283"/>
        </w:trPr>
        <w:tc>
          <w:tcPr>
            <w:tcW w:w="10345" w:type="dxa"/>
            <w:gridSpan w:val="6"/>
          </w:tcPr>
          <w:p w14:paraId="2DDB906E" w14:textId="77777777" w:rsid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 danner en liste over udbetalinger, som udgår fra en DMO konto i SKB. Der dannes individuelle lister for de enkelte DMO konti.  Listen afleveres til DMO.</w:t>
            </w:r>
          </w:p>
          <w:p w14:paraId="5B4084FB" w14:textId="1A742CCD" w:rsid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Udbetalinger vil normalt være </w:t>
            </w:r>
            <w:del w:id="10" w:author="Poul V Madsen" w:date="2012-01-05T09:29:00Z">
              <w:r w:rsidR="00A42FD4">
                <w:rPr>
                  <w:rFonts w:ascii="Arial" w:hAnsi="Arial" w:cs="Arial"/>
                  <w:sz w:val="18"/>
                </w:rPr>
                <w:delText>effektureret gennem NEMKONTO, men kan i særlige tilfælde være effektureret via SKB i form af checks. Se beskrivelse i service  CheckUdbetalingListeSend</w:delText>
              </w:r>
            </w:del>
            <w:ins w:id="11" w:author="Poul V Madsen" w:date="2012-01-05T09:29:00Z">
              <w:r>
                <w:rPr>
                  <w:rFonts w:ascii="Arial" w:hAnsi="Arial" w:cs="Arial"/>
                  <w:sz w:val="18"/>
                </w:rPr>
                <w:t>gennemført gennem NEMKONTO</w:t>
              </w:r>
            </w:ins>
            <w:r>
              <w:rPr>
                <w:rFonts w:ascii="Arial" w:hAnsi="Arial" w:cs="Arial"/>
                <w:sz w:val="18"/>
              </w:rPr>
              <w:t>.</w:t>
            </w:r>
          </w:p>
          <w:p w14:paraId="553A73CA" w14:textId="77777777" w:rsidR="00703CCD" w:rsidRP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3CCD" w14:paraId="23C0AA71" w14:textId="77777777" w:rsidTr="00703CCD">
        <w:trPr>
          <w:trHeight w:val="283"/>
        </w:trPr>
        <w:tc>
          <w:tcPr>
            <w:tcW w:w="10345" w:type="dxa"/>
            <w:gridSpan w:val="6"/>
            <w:shd w:val="clear" w:color="auto" w:fill="B3B3B3"/>
            <w:vAlign w:val="center"/>
          </w:tcPr>
          <w:p w14:paraId="3F5E67CB" w14:textId="77777777" w:rsidR="00703CCD" w:rsidRP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703CCD" w14:paraId="18162DE8" w14:textId="77777777" w:rsidTr="00703CCD">
        <w:trPr>
          <w:trHeight w:val="283"/>
        </w:trPr>
        <w:tc>
          <w:tcPr>
            <w:tcW w:w="10345" w:type="dxa"/>
            <w:gridSpan w:val="6"/>
            <w:shd w:val="clear" w:color="auto" w:fill="FFFFFF"/>
          </w:tcPr>
          <w:p w14:paraId="315786C5" w14:textId="75E76865" w:rsid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SKB danner en meddelelse til DMO, som indeholder en liste over de </w:t>
            </w:r>
            <w:del w:id="12" w:author="Poul V Madsen" w:date="2012-01-05T09:29:00Z">
              <w:r w:rsidR="00A42FD4">
                <w:rPr>
                  <w:rFonts w:ascii="Arial" w:hAnsi="Arial" w:cs="Arial"/>
                  <w:sz w:val="18"/>
                </w:rPr>
                <w:delText>debitering</w:delText>
              </w:r>
            </w:del>
            <w:ins w:id="13" w:author="Poul V Madsen" w:date="2012-01-05T09:29:00Z">
              <w:r>
                <w:rPr>
                  <w:rFonts w:ascii="Arial" w:hAnsi="Arial" w:cs="Arial"/>
                  <w:sz w:val="18"/>
                </w:rPr>
                <w:t>debiteringer</w:t>
              </w:r>
            </w:ins>
            <w:r>
              <w:rPr>
                <w:rFonts w:ascii="Arial" w:hAnsi="Arial" w:cs="Arial"/>
                <w:sz w:val="18"/>
              </w:rPr>
              <w:t xml:space="preserve"> som er gennemført på en DMO konto i SKB.</w:t>
            </w:r>
          </w:p>
          <w:p w14:paraId="05DA059E" w14:textId="499CE62C" w:rsidR="00703CCD" w:rsidRP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Listen leveres i et EDIFACT format (DEBMUL). </w:t>
            </w:r>
            <w:del w:id="14" w:author="Poul V Madsen" w:date="2012-01-05T09:29:00Z">
              <w:r w:rsidR="00A42FD4">
                <w:rPr>
                  <w:rFonts w:ascii="Arial" w:hAnsi="Arial" w:cs="Arial"/>
                  <w:sz w:val="18"/>
                </w:rPr>
                <w:delText xml:space="preserve">. </w:delText>
              </w:r>
            </w:del>
            <w:r>
              <w:rPr>
                <w:rFonts w:ascii="Arial" w:hAnsi="Arial" w:cs="Arial"/>
                <w:sz w:val="18"/>
              </w:rPr>
              <w:t>Denne service gør listen tilgængelig for DMO.</w:t>
            </w:r>
          </w:p>
        </w:tc>
      </w:tr>
      <w:tr w:rsidR="00703CCD" w14:paraId="63A0298B" w14:textId="77777777" w:rsidTr="00703CCD">
        <w:trPr>
          <w:trHeight w:val="283"/>
        </w:trPr>
        <w:tc>
          <w:tcPr>
            <w:tcW w:w="10345" w:type="dxa"/>
            <w:gridSpan w:val="6"/>
            <w:shd w:val="clear" w:color="auto" w:fill="B3B3B3"/>
            <w:vAlign w:val="center"/>
          </w:tcPr>
          <w:p w14:paraId="25EBD6E7" w14:textId="77777777" w:rsidR="00703CCD" w:rsidRP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703CCD" w14:paraId="05379005" w14:textId="77777777" w:rsidTr="00703CCD">
        <w:trPr>
          <w:trHeight w:val="283"/>
        </w:trPr>
        <w:tc>
          <w:tcPr>
            <w:tcW w:w="10345" w:type="dxa"/>
            <w:gridSpan w:val="6"/>
            <w:shd w:val="clear" w:color="auto" w:fill="FFFFFF"/>
            <w:vAlign w:val="center"/>
          </w:tcPr>
          <w:p w14:paraId="12669A3B" w14:textId="77777777" w:rsidR="00703CCD" w:rsidRP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703CCD" w14:paraId="7C981EEE" w14:textId="77777777" w:rsidTr="00703CCD">
        <w:trPr>
          <w:trHeight w:val="283"/>
        </w:trPr>
        <w:tc>
          <w:tcPr>
            <w:tcW w:w="10345" w:type="dxa"/>
            <w:gridSpan w:val="6"/>
            <w:shd w:val="clear" w:color="auto" w:fill="FFFFFF"/>
          </w:tcPr>
          <w:p w14:paraId="3F9CC757" w14:textId="77777777" w:rsidR="00703CCD" w:rsidRP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OpkrævningUdbetalingOplysningListeModtag_I</w:t>
            </w:r>
          </w:p>
        </w:tc>
      </w:tr>
      <w:tr w:rsidR="00703CCD" w14:paraId="1EB339CD" w14:textId="77777777" w:rsidTr="00703CCD">
        <w:trPr>
          <w:trHeight w:val="283"/>
        </w:trPr>
        <w:tc>
          <w:tcPr>
            <w:tcW w:w="10345" w:type="dxa"/>
            <w:gridSpan w:val="6"/>
            <w:shd w:val="clear" w:color="auto" w:fill="FFFFFF"/>
          </w:tcPr>
          <w:p w14:paraId="72E797DB" w14:textId="77777777" w:rsid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9B98F17" w14:textId="77777777" w:rsidR="00703CCD" w:rsidRP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DEBMULUdbetalingOplysningIndhold</w:t>
            </w:r>
          </w:p>
        </w:tc>
      </w:tr>
      <w:tr w:rsidR="00703CCD" w14:paraId="79CBF8F9" w14:textId="77777777" w:rsidTr="00703CCD">
        <w:trPr>
          <w:trHeight w:val="283"/>
        </w:trPr>
        <w:tc>
          <w:tcPr>
            <w:tcW w:w="10345" w:type="dxa"/>
            <w:gridSpan w:val="6"/>
            <w:shd w:val="clear" w:color="auto" w:fill="FFFFFF"/>
          </w:tcPr>
          <w:p w14:paraId="5CBD3C25" w14:textId="77777777" w:rsid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14:paraId="62B94D01" w14:textId="77777777" w:rsidR="00703CCD" w:rsidRP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StyretFiloverførselModtagAnmod_I</w:t>
            </w:r>
          </w:p>
        </w:tc>
      </w:tr>
      <w:tr w:rsidR="00703CCD" w14:paraId="1EC9E6D0" w14:textId="77777777" w:rsidTr="00703CCD">
        <w:trPr>
          <w:trHeight w:val="283"/>
        </w:trPr>
        <w:tc>
          <w:tcPr>
            <w:tcW w:w="10345" w:type="dxa"/>
            <w:gridSpan w:val="6"/>
            <w:shd w:val="clear" w:color="auto" w:fill="FFFFFF"/>
          </w:tcPr>
          <w:p w14:paraId="211B71F4" w14:textId="77777777" w:rsid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4EF5D1B" w14:textId="77777777" w:rsid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14:paraId="5DD3A8E0" w14:textId="77777777" w:rsid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14:paraId="1C0291F0" w14:textId="77777777" w:rsid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StyretFiloverførselDownloadURL</w:t>
            </w:r>
          </w:p>
          <w:p w14:paraId="29A561A1" w14:textId="77777777" w:rsid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14:paraId="489F353B" w14:textId="77777777" w:rsidR="00703CCD" w:rsidRP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703CCD" w14:paraId="347BB7F2" w14:textId="77777777" w:rsidTr="00703CCD">
        <w:trPr>
          <w:trHeight w:val="283"/>
        </w:trPr>
        <w:tc>
          <w:tcPr>
            <w:tcW w:w="10345" w:type="dxa"/>
            <w:gridSpan w:val="6"/>
            <w:shd w:val="clear" w:color="auto" w:fill="FFFFFF"/>
          </w:tcPr>
          <w:p w14:paraId="42A86CE3" w14:textId="77777777" w:rsid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14:paraId="52662A90" w14:textId="77777777" w:rsidR="00703CCD" w:rsidRP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StyretFiloverførselModtagAfslut_I</w:t>
            </w:r>
          </w:p>
        </w:tc>
      </w:tr>
      <w:tr w:rsidR="00703CCD" w14:paraId="2EE64DEA" w14:textId="77777777" w:rsidTr="00703CCD">
        <w:trPr>
          <w:trHeight w:val="283"/>
        </w:trPr>
        <w:tc>
          <w:tcPr>
            <w:tcW w:w="10345" w:type="dxa"/>
            <w:gridSpan w:val="6"/>
            <w:shd w:val="clear" w:color="auto" w:fill="FFFFFF"/>
          </w:tcPr>
          <w:p w14:paraId="094C8C65" w14:textId="77777777" w:rsid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8B2AB1F" w14:textId="77777777" w:rsid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14:paraId="595BB973" w14:textId="77777777" w:rsidR="00703CCD" w:rsidRP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703CCD" w14:paraId="244FE99C" w14:textId="77777777" w:rsidTr="00703CCD">
        <w:trPr>
          <w:trHeight w:val="283"/>
        </w:trPr>
        <w:tc>
          <w:tcPr>
            <w:tcW w:w="10345" w:type="dxa"/>
            <w:gridSpan w:val="6"/>
            <w:shd w:val="clear" w:color="auto" w:fill="FFFFFF"/>
          </w:tcPr>
          <w:p w14:paraId="5447DB61" w14:textId="77777777" w:rsid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14:paraId="63B7FC1E" w14:textId="77777777" w:rsidR="00703CCD" w:rsidRP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StyretFiloverførselSendAnmod_I</w:t>
            </w:r>
          </w:p>
        </w:tc>
      </w:tr>
      <w:tr w:rsidR="00703CCD" w14:paraId="478CC6FC" w14:textId="77777777" w:rsidTr="00703CCD">
        <w:trPr>
          <w:trHeight w:val="283"/>
        </w:trPr>
        <w:tc>
          <w:tcPr>
            <w:tcW w:w="10345" w:type="dxa"/>
            <w:gridSpan w:val="6"/>
            <w:shd w:val="clear" w:color="auto" w:fill="FFFFFF"/>
          </w:tcPr>
          <w:p w14:paraId="28C1CFED" w14:textId="77777777" w:rsid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E52912A" w14:textId="77777777" w:rsid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14:paraId="3097B879" w14:textId="77777777" w:rsidR="00703CCD" w:rsidRP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703CCD" w14:paraId="2E8F2BEA" w14:textId="77777777" w:rsidTr="00703CCD">
        <w:trPr>
          <w:trHeight w:val="283"/>
        </w:trPr>
        <w:tc>
          <w:tcPr>
            <w:tcW w:w="10345" w:type="dxa"/>
            <w:gridSpan w:val="6"/>
            <w:shd w:val="clear" w:color="auto" w:fill="FFFFFF"/>
          </w:tcPr>
          <w:p w14:paraId="7EBA80E4" w14:textId="77777777" w:rsid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14:paraId="53EFB8BE" w14:textId="77777777" w:rsidR="00703CCD" w:rsidRP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StyretFiloverførselSendAfslut_I</w:t>
            </w:r>
          </w:p>
        </w:tc>
      </w:tr>
      <w:tr w:rsidR="00703CCD" w14:paraId="1C60FF4B" w14:textId="77777777" w:rsidTr="00703CCD">
        <w:trPr>
          <w:trHeight w:val="283"/>
        </w:trPr>
        <w:tc>
          <w:tcPr>
            <w:tcW w:w="10345" w:type="dxa"/>
            <w:gridSpan w:val="6"/>
            <w:shd w:val="clear" w:color="auto" w:fill="FFFFFF"/>
          </w:tcPr>
          <w:p w14:paraId="45947025" w14:textId="77777777" w:rsid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A9F27DC" w14:textId="77777777" w:rsid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14:paraId="76C91CC1" w14:textId="77777777" w:rsidR="00703CCD" w:rsidRP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703CCD" w14:paraId="269829DD" w14:textId="77777777" w:rsidTr="00703CCD">
        <w:trPr>
          <w:trHeight w:val="283"/>
        </w:trPr>
        <w:tc>
          <w:tcPr>
            <w:tcW w:w="10345" w:type="dxa"/>
            <w:gridSpan w:val="6"/>
            <w:shd w:val="clear" w:color="auto" w:fill="FFFFFF"/>
            <w:vAlign w:val="center"/>
          </w:tcPr>
          <w:p w14:paraId="502E985E" w14:textId="77777777" w:rsidR="00703CCD" w:rsidRP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703CCD" w14:paraId="047512CA" w14:textId="77777777" w:rsidTr="00703CCD">
        <w:trPr>
          <w:trHeight w:val="283"/>
        </w:trPr>
        <w:tc>
          <w:tcPr>
            <w:tcW w:w="10345" w:type="dxa"/>
            <w:gridSpan w:val="6"/>
            <w:shd w:val="clear" w:color="auto" w:fill="FFFFFF"/>
          </w:tcPr>
          <w:p w14:paraId="368AC35A" w14:textId="77777777" w:rsidR="00703CCD" w:rsidRP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OpkrævningUdbetalingOplysningListeModtag_O_I</w:t>
            </w:r>
          </w:p>
        </w:tc>
      </w:tr>
      <w:tr w:rsidR="00703CCD" w14:paraId="3678C779" w14:textId="77777777" w:rsidTr="00703CCD">
        <w:trPr>
          <w:trHeight w:val="283"/>
        </w:trPr>
        <w:tc>
          <w:tcPr>
            <w:tcW w:w="10345" w:type="dxa"/>
            <w:gridSpan w:val="6"/>
            <w:shd w:val="clear" w:color="auto" w:fill="FFFFFF"/>
          </w:tcPr>
          <w:p w14:paraId="1A5E809D" w14:textId="77777777" w:rsidR="00703CCD" w:rsidRP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3CCD" w14:paraId="50CA6B3D" w14:textId="77777777" w:rsidTr="00703CCD">
        <w:trPr>
          <w:trHeight w:val="283"/>
        </w:trPr>
        <w:tc>
          <w:tcPr>
            <w:tcW w:w="10345" w:type="dxa"/>
            <w:gridSpan w:val="6"/>
            <w:shd w:val="clear" w:color="auto" w:fill="FFFFFF"/>
          </w:tcPr>
          <w:p w14:paraId="52894EE3" w14:textId="77777777" w:rsid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14:paraId="78A443D0" w14:textId="77777777" w:rsidR="00703CCD" w:rsidRP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OpkrævningUdbetalingOplysningListeModtag_O_O</w:t>
            </w:r>
          </w:p>
        </w:tc>
      </w:tr>
      <w:tr w:rsidR="00703CCD" w14:paraId="6940EAF7" w14:textId="77777777" w:rsidTr="00703CCD">
        <w:trPr>
          <w:trHeight w:val="283"/>
        </w:trPr>
        <w:tc>
          <w:tcPr>
            <w:tcW w:w="10345" w:type="dxa"/>
            <w:gridSpan w:val="6"/>
            <w:shd w:val="clear" w:color="auto" w:fill="FFFFFF"/>
          </w:tcPr>
          <w:p w14:paraId="0080D390" w14:textId="77777777" w:rsidR="00703CCD" w:rsidRP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3CCD" w14:paraId="4101877E" w14:textId="77777777" w:rsidTr="00703CCD">
        <w:trPr>
          <w:trHeight w:val="283"/>
        </w:trPr>
        <w:tc>
          <w:tcPr>
            <w:tcW w:w="10345" w:type="dxa"/>
            <w:gridSpan w:val="6"/>
            <w:shd w:val="clear" w:color="auto" w:fill="FFFFFF"/>
          </w:tcPr>
          <w:p w14:paraId="7A82F3A6" w14:textId="77777777" w:rsid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14:paraId="0CCA1E85" w14:textId="77777777" w:rsidR="00703CCD" w:rsidRP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StyretFiloverførselModtagAnmod_O</w:t>
            </w:r>
          </w:p>
        </w:tc>
      </w:tr>
      <w:tr w:rsidR="00703CCD" w14:paraId="1C965AD3" w14:textId="77777777" w:rsidTr="00703CCD">
        <w:trPr>
          <w:trHeight w:val="283"/>
        </w:trPr>
        <w:tc>
          <w:tcPr>
            <w:tcW w:w="10345" w:type="dxa"/>
            <w:gridSpan w:val="6"/>
            <w:shd w:val="clear" w:color="auto" w:fill="FFFFFF"/>
          </w:tcPr>
          <w:p w14:paraId="72B7C8EF" w14:textId="77777777" w:rsid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FA462B4" w14:textId="77777777" w:rsid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14:paraId="306B39D5" w14:textId="77777777" w:rsidR="00703CCD" w:rsidRP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703CCD" w14:paraId="6ADA19BC" w14:textId="77777777" w:rsidTr="00703CCD">
        <w:trPr>
          <w:trHeight w:val="283"/>
        </w:trPr>
        <w:tc>
          <w:tcPr>
            <w:tcW w:w="10345" w:type="dxa"/>
            <w:gridSpan w:val="6"/>
            <w:shd w:val="clear" w:color="auto" w:fill="FFFFFF"/>
          </w:tcPr>
          <w:p w14:paraId="4F271E34" w14:textId="77777777" w:rsid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14:paraId="2ABE8AA8" w14:textId="77777777" w:rsidR="00703CCD" w:rsidRP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StyretFiloverførselModtagAfslut_O</w:t>
            </w:r>
          </w:p>
        </w:tc>
      </w:tr>
      <w:tr w:rsidR="00703CCD" w14:paraId="5B577538" w14:textId="77777777" w:rsidTr="00703CCD">
        <w:trPr>
          <w:trHeight w:val="283"/>
        </w:trPr>
        <w:tc>
          <w:tcPr>
            <w:tcW w:w="10345" w:type="dxa"/>
            <w:gridSpan w:val="6"/>
            <w:shd w:val="clear" w:color="auto" w:fill="FFFFFF"/>
          </w:tcPr>
          <w:p w14:paraId="4C1A1ECF" w14:textId="77777777" w:rsid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11CB90D" w14:textId="77777777" w:rsid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14:paraId="65F3F6FF" w14:textId="77777777" w:rsidR="00703CCD" w:rsidRP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703CCD" w14:paraId="5C93E63B" w14:textId="77777777" w:rsidTr="00703CCD">
        <w:trPr>
          <w:trHeight w:val="283"/>
        </w:trPr>
        <w:tc>
          <w:tcPr>
            <w:tcW w:w="10345" w:type="dxa"/>
            <w:gridSpan w:val="6"/>
            <w:shd w:val="clear" w:color="auto" w:fill="FFFFFF"/>
          </w:tcPr>
          <w:p w14:paraId="4538C45A" w14:textId="77777777" w:rsid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14:paraId="2DD196D3" w14:textId="77777777" w:rsidR="00703CCD" w:rsidRP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StyretFiloverførselSendAnmod_O</w:t>
            </w:r>
          </w:p>
        </w:tc>
      </w:tr>
      <w:tr w:rsidR="00703CCD" w14:paraId="67DD934C" w14:textId="77777777" w:rsidTr="00703CCD">
        <w:trPr>
          <w:trHeight w:val="283"/>
        </w:trPr>
        <w:tc>
          <w:tcPr>
            <w:tcW w:w="10345" w:type="dxa"/>
            <w:gridSpan w:val="6"/>
            <w:shd w:val="clear" w:color="auto" w:fill="FFFFFF"/>
          </w:tcPr>
          <w:p w14:paraId="30F44D83" w14:textId="77777777" w:rsid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74E5988" w14:textId="77777777" w:rsid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14:paraId="03CD8011" w14:textId="77777777" w:rsid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14:paraId="7DB6AE7D" w14:textId="77777777" w:rsid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StyretFiloverførselUploadURL</w:t>
            </w:r>
          </w:p>
          <w:p w14:paraId="6450F8F4" w14:textId="77777777" w:rsid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14:paraId="116B991C" w14:textId="77777777" w:rsidR="00703CCD" w:rsidRP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703CCD" w14:paraId="0137638E" w14:textId="77777777" w:rsidTr="00703CCD">
        <w:trPr>
          <w:trHeight w:val="283"/>
        </w:trPr>
        <w:tc>
          <w:tcPr>
            <w:tcW w:w="10345" w:type="dxa"/>
            <w:gridSpan w:val="6"/>
            <w:shd w:val="clear" w:color="auto" w:fill="FFFFFF"/>
          </w:tcPr>
          <w:p w14:paraId="3A68B96E" w14:textId="77777777" w:rsid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14:paraId="5E9E7D3D" w14:textId="77777777" w:rsidR="00703CCD" w:rsidRP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StyretFiloverførselSendAfslut_O</w:t>
            </w:r>
          </w:p>
        </w:tc>
      </w:tr>
      <w:tr w:rsidR="00703CCD" w14:paraId="19D17EF1" w14:textId="77777777" w:rsidTr="00703CCD">
        <w:trPr>
          <w:trHeight w:val="283"/>
        </w:trPr>
        <w:tc>
          <w:tcPr>
            <w:tcW w:w="10345" w:type="dxa"/>
            <w:gridSpan w:val="6"/>
            <w:shd w:val="clear" w:color="auto" w:fill="FFFFFF"/>
          </w:tcPr>
          <w:p w14:paraId="44F3029F" w14:textId="77777777" w:rsid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9B864E8" w14:textId="77777777" w:rsid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14:paraId="7203E0BC" w14:textId="77777777" w:rsidR="00703CCD" w:rsidRP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703CCD" w14:paraId="2BCD7F2A" w14:textId="77777777" w:rsidTr="00703CCD">
        <w:trPr>
          <w:trHeight w:val="283"/>
        </w:trPr>
        <w:tc>
          <w:tcPr>
            <w:tcW w:w="10345" w:type="dxa"/>
            <w:gridSpan w:val="6"/>
            <w:shd w:val="clear" w:color="auto" w:fill="B3B3B3"/>
            <w:vAlign w:val="center"/>
          </w:tcPr>
          <w:p w14:paraId="14FF9395" w14:textId="77777777" w:rsidR="00703CCD" w:rsidRP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Bemærkninger vedr. teknologi</w:t>
            </w:r>
          </w:p>
        </w:tc>
      </w:tr>
      <w:tr w:rsidR="00703CCD" w14:paraId="5066F0D3" w14:textId="77777777" w:rsidTr="00703CCD">
        <w:trPr>
          <w:trHeight w:val="283"/>
        </w:trPr>
        <w:tc>
          <w:tcPr>
            <w:tcW w:w="10345" w:type="dxa"/>
            <w:gridSpan w:val="6"/>
            <w:shd w:val="clear" w:color="auto" w:fill="FFFFFF"/>
          </w:tcPr>
          <w:p w14:paraId="05944567" w14:textId="77777777" w:rsid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Arkitektur:</w:t>
            </w:r>
          </w:p>
          <w:p w14:paraId="24373D69" w14:textId="77777777" w:rsid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Styret filoverførsel/Ekstern</w:t>
            </w:r>
          </w:p>
          <w:p w14:paraId="763BB970" w14:textId="77777777" w:rsid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Anvendes til at modtage information om at der er modtaget filer i Edifact format fra banken, som er klar til indlæsning på DMO.</w:t>
            </w:r>
          </w:p>
          <w:p w14:paraId="6C45E4C9" w14:textId="77777777" w:rsidR="00703CCD" w:rsidRP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Steria FTP løsning sørger for at når der kommer et svar så kaldes der en service på busen. Denne service har ansvaret for (via styret filoverførsel) at sende svaret (flere typer) til det oprindeligt afsendende system. Dette er hovedvejen at der ikke benyttes SKATXML.</w:t>
            </w:r>
          </w:p>
        </w:tc>
      </w:tr>
    </w:tbl>
    <w:p w14:paraId="1831A798" w14:textId="77777777" w:rsid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03CCD" w:rsidSect="00703CCD">
          <w:headerReference w:type="even" r:id="rId9"/>
          <w:headerReference w:type="default" r:id="rId10"/>
          <w:footerReference w:type="even" r:id="rId11"/>
          <w:footerReference w:type="default" r:id="rId12"/>
          <w:headerReference w:type="first" r:id="rId13"/>
          <w:footerReference w:type="first" r:id="rId14"/>
          <w:pgSz w:w="11906" w:h="16838"/>
          <w:pgMar w:top="567" w:right="567" w:bottom="567" w:left="1134" w:header="283" w:footer="708" w:gutter="0"/>
          <w:cols w:space="708"/>
          <w:docGrid w:linePitch="360"/>
        </w:sectPr>
      </w:pPr>
    </w:p>
    <w:p w14:paraId="43F73CFF" w14:textId="77777777" w:rsid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703CCD" w14:paraId="59EA56C6" w14:textId="77777777" w:rsidTr="00703CCD">
        <w:trPr>
          <w:tblHeader/>
        </w:trPr>
        <w:tc>
          <w:tcPr>
            <w:tcW w:w="3402" w:type="dxa"/>
            <w:shd w:val="clear" w:color="auto" w:fill="B3B3B3"/>
            <w:vAlign w:val="center"/>
          </w:tcPr>
          <w:p w14:paraId="7EEBE71D" w14:textId="77777777" w:rsidR="00703CCD" w:rsidRP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14:paraId="3B0E33A1" w14:textId="77777777" w:rsidR="00703CCD" w:rsidRP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14:paraId="2ADF7724" w14:textId="77777777" w:rsidR="00703CCD" w:rsidRP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703CCD" w14:paraId="14DAD7D5" w14:textId="77777777" w:rsidTr="00703CCD">
        <w:tc>
          <w:tcPr>
            <w:tcW w:w="3402" w:type="dxa"/>
          </w:tcPr>
          <w:p w14:paraId="0E0FDAB3" w14:textId="77777777" w:rsidR="00703CCD" w:rsidRP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DEBMULUdbetalingOplysningIndhold</w:t>
            </w:r>
          </w:p>
        </w:tc>
        <w:tc>
          <w:tcPr>
            <w:tcW w:w="1701" w:type="dxa"/>
          </w:tcPr>
          <w:p w14:paraId="1145C6AB" w14:textId="77777777" w:rsid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CE34618" w14:textId="77777777" w:rsid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Fil</w:t>
            </w:r>
          </w:p>
          <w:p w14:paraId="7604D47E" w14:textId="77777777" w:rsidR="00703CCD" w:rsidRP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14:paraId="3258D472" w14:textId="77777777" w:rsidR="00703CCD" w:rsidRP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Indeholder fil af FN-standarden DEBUL, som indeholder oplysninger om en liste af udbetalinger.</w:t>
            </w:r>
          </w:p>
        </w:tc>
      </w:tr>
      <w:tr w:rsidR="00703CCD" w14:paraId="64C50E4C" w14:textId="77777777" w:rsidTr="00703CCD">
        <w:tc>
          <w:tcPr>
            <w:tcW w:w="3402" w:type="dxa"/>
          </w:tcPr>
          <w:p w14:paraId="2A96C59F" w14:textId="77777777" w:rsidR="00703CCD" w:rsidRP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StyretFiloverførselBeskedQName</w:t>
            </w:r>
          </w:p>
        </w:tc>
        <w:tc>
          <w:tcPr>
            <w:tcW w:w="1701" w:type="dxa"/>
          </w:tcPr>
          <w:p w14:paraId="752823EC" w14:textId="77777777" w:rsid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FF719A9" w14:textId="77777777" w:rsid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QName</w:t>
            </w:r>
          </w:p>
          <w:p w14:paraId="65A024B6" w14:textId="77777777" w:rsid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14:paraId="4BAD3C6C" w14:textId="77777777" w:rsidR="00703CCD" w:rsidRP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4FF3E110" w14:textId="77777777" w:rsid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Data type svarende til w3c's fundamentale datatype QName. </w:t>
            </w:r>
          </w:p>
          <w:p w14:paraId="5A0DF6E1" w14:textId="77777777" w:rsidR="00703CCD" w:rsidRP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vores arbejde med services vil de såkaldte GUN typisk være et QName.</w:t>
            </w:r>
          </w:p>
        </w:tc>
      </w:tr>
      <w:tr w:rsidR="00703CCD" w14:paraId="7BAC9C84" w14:textId="77777777" w:rsidTr="00703CCD">
        <w:tc>
          <w:tcPr>
            <w:tcW w:w="3402" w:type="dxa"/>
          </w:tcPr>
          <w:p w14:paraId="76C25D69" w14:textId="77777777" w:rsidR="00703CCD" w:rsidRP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StyretFiloverførselBrugerNavn</w:t>
            </w:r>
          </w:p>
        </w:tc>
        <w:tc>
          <w:tcPr>
            <w:tcW w:w="1701" w:type="dxa"/>
          </w:tcPr>
          <w:p w14:paraId="19868340" w14:textId="77777777" w:rsid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865FCB3" w14:textId="77777777" w:rsid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14:paraId="5B9C3FAF" w14:textId="77777777" w:rsid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444028E" w14:textId="77777777" w:rsidR="00703CCD" w:rsidRP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1022BD3B" w14:textId="77777777" w:rsid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navnefelt.</w:t>
            </w:r>
          </w:p>
          <w:p w14:paraId="1FC24A64" w14:textId="77777777" w:rsidR="00703CCD" w:rsidRP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til personnavne og virksomhedsnavne m.m.</w:t>
            </w:r>
          </w:p>
        </w:tc>
      </w:tr>
      <w:tr w:rsidR="00703CCD" w14:paraId="5B3E904A" w14:textId="77777777" w:rsidTr="00703CCD">
        <w:tc>
          <w:tcPr>
            <w:tcW w:w="3402" w:type="dxa"/>
          </w:tcPr>
          <w:p w14:paraId="27FD6B04" w14:textId="77777777" w:rsidR="00703CCD" w:rsidRP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StyretFiloverførselDownloadURL</w:t>
            </w:r>
          </w:p>
        </w:tc>
        <w:tc>
          <w:tcPr>
            <w:tcW w:w="1701" w:type="dxa"/>
          </w:tcPr>
          <w:p w14:paraId="3FFF440E" w14:textId="77777777" w:rsid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EE2B17E" w14:textId="77777777" w:rsid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anyURI</w:t>
            </w:r>
          </w:p>
          <w:p w14:paraId="19BFF18A" w14:textId="77777777" w:rsid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14:paraId="73A1E889" w14:textId="77777777" w:rsidR="00703CCD" w:rsidRP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2562D2D2" w14:textId="77777777" w:rsidR="00703CCD" w:rsidRP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Datatype svarende til w3cs datatype anyURI.</w:t>
            </w:r>
          </w:p>
        </w:tc>
      </w:tr>
      <w:tr w:rsidR="00703CCD" w14:paraId="2E147144" w14:textId="77777777" w:rsidTr="00703CCD">
        <w:tc>
          <w:tcPr>
            <w:tcW w:w="3402" w:type="dxa"/>
          </w:tcPr>
          <w:p w14:paraId="0A324419" w14:textId="77777777" w:rsidR="00703CCD" w:rsidRP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StyretFiloverførselPassword</w:t>
            </w:r>
          </w:p>
        </w:tc>
        <w:tc>
          <w:tcPr>
            <w:tcW w:w="1701" w:type="dxa"/>
          </w:tcPr>
          <w:p w14:paraId="456B250F" w14:textId="77777777" w:rsid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A799035" w14:textId="77777777" w:rsid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Password</w:t>
            </w:r>
          </w:p>
          <w:p w14:paraId="649E2056" w14:textId="77777777" w:rsid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14B7057" w14:textId="77777777" w:rsidR="00703CCD" w:rsidRP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14:paraId="66217F10" w14:textId="77777777" w:rsidR="00703CCD" w:rsidRP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3CCD" w14:paraId="368C9966" w14:textId="77777777" w:rsidTr="00703CCD">
        <w:tc>
          <w:tcPr>
            <w:tcW w:w="3402" w:type="dxa"/>
          </w:tcPr>
          <w:p w14:paraId="6149F91F" w14:textId="77777777" w:rsidR="00703CCD" w:rsidRP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StyretFiloverførselServiceQName</w:t>
            </w:r>
          </w:p>
        </w:tc>
        <w:tc>
          <w:tcPr>
            <w:tcW w:w="1701" w:type="dxa"/>
          </w:tcPr>
          <w:p w14:paraId="6DE6F5AC" w14:textId="77777777" w:rsid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06BB867" w14:textId="77777777" w:rsid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QName</w:t>
            </w:r>
          </w:p>
          <w:p w14:paraId="4F8E1711" w14:textId="77777777" w:rsid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14:paraId="1917C43D" w14:textId="77777777" w:rsidR="00703CCD" w:rsidRP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3FD02290" w14:textId="77777777" w:rsid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Data type svarende til w3c's fundamentale datatype QName. </w:t>
            </w:r>
          </w:p>
          <w:p w14:paraId="2ECAD650" w14:textId="77777777" w:rsidR="00703CCD" w:rsidRP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vores arbejde med services vil de såkaldte GUN typisk være et QName.</w:t>
            </w:r>
          </w:p>
        </w:tc>
      </w:tr>
      <w:tr w:rsidR="00703CCD" w14:paraId="3F9834D1" w14:textId="77777777" w:rsidTr="00703CCD">
        <w:tc>
          <w:tcPr>
            <w:tcW w:w="3402" w:type="dxa"/>
          </w:tcPr>
          <w:p w14:paraId="4AE5ABD4" w14:textId="77777777" w:rsidR="00703CCD" w:rsidRP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StyretFiloverførselUploadURL</w:t>
            </w:r>
          </w:p>
        </w:tc>
        <w:tc>
          <w:tcPr>
            <w:tcW w:w="1701" w:type="dxa"/>
          </w:tcPr>
          <w:p w14:paraId="67FDD2AF" w14:textId="77777777" w:rsid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F886848" w14:textId="77777777" w:rsid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anyURI</w:t>
            </w:r>
          </w:p>
          <w:p w14:paraId="7F154A6D" w14:textId="77777777" w:rsid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14:paraId="6ED5213E" w14:textId="77777777" w:rsidR="00703CCD" w:rsidRP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01694C13" w14:textId="77777777" w:rsidR="00703CCD" w:rsidRP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Datatype svarende til w3cs datatype anyURI.</w:t>
            </w:r>
          </w:p>
        </w:tc>
      </w:tr>
    </w:tbl>
    <w:p w14:paraId="4D2F0D71" w14:textId="77777777" w:rsidR="00703CCD" w:rsidRPr="00703CCD" w:rsidRDefault="00703CCD" w:rsidP="00703C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703CCD" w:rsidRPr="00703CCD" w:rsidSect="00703CCD">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871330" w14:textId="77777777" w:rsidR="0049533E" w:rsidRDefault="0049533E" w:rsidP="00703CCD">
      <w:r>
        <w:separator/>
      </w:r>
    </w:p>
  </w:endnote>
  <w:endnote w:type="continuationSeparator" w:id="0">
    <w:p w14:paraId="7ADEE85E" w14:textId="77777777" w:rsidR="0049533E" w:rsidRDefault="0049533E" w:rsidP="00703CCD">
      <w:r>
        <w:continuationSeparator/>
      </w:r>
    </w:p>
  </w:endnote>
  <w:endnote w:type="continuationNotice" w:id="1">
    <w:p w14:paraId="1CCEE571" w14:textId="77777777" w:rsidR="0049533E" w:rsidRDefault="004953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A98A49" w14:textId="77777777" w:rsidR="00703CCD" w:rsidRDefault="00703CC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339431" w14:textId="20C9F5E4" w:rsidR="00703CCD" w:rsidRPr="00703CCD" w:rsidRDefault="00703CCD" w:rsidP="00703CCD">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del w:id="15" w:author="Poul V Madsen" w:date="2012-01-05T09:29:00Z">
      <w:r w:rsidR="00A42FD4">
        <w:rPr>
          <w:rFonts w:ascii="Arial" w:hAnsi="Arial" w:cs="Arial"/>
          <w:noProof/>
          <w:sz w:val="16"/>
        </w:rPr>
        <w:delText>19. maj 2011</w:delText>
      </w:r>
    </w:del>
    <w:ins w:id="16" w:author="Poul V Madsen" w:date="2012-01-05T09:29:00Z">
      <w:r>
        <w:rPr>
          <w:rFonts w:ascii="Arial" w:hAnsi="Arial" w:cs="Arial"/>
          <w:noProof/>
          <w:sz w:val="16"/>
        </w:rPr>
        <w:t>5. januar 2012</w:t>
      </w:r>
    </w:ins>
    <w:r>
      <w:rPr>
        <w:rFonts w:ascii="Arial" w:hAnsi="Arial" w:cs="Arial"/>
        <w:sz w:val="16"/>
      </w:rPr>
      <w:fldChar w:fldCharType="end"/>
    </w:r>
    <w:r>
      <w:rPr>
        <w:rFonts w:ascii="Arial" w:hAnsi="Arial" w:cs="Arial"/>
        <w:sz w:val="16"/>
      </w:rPr>
      <w:tab/>
    </w:r>
    <w:r>
      <w:rPr>
        <w:rFonts w:ascii="Arial" w:hAnsi="Arial" w:cs="Arial"/>
        <w:sz w:val="16"/>
      </w:rPr>
      <w:tab/>
      <w:t xml:space="preserve">OpkrævningUdbetalingOplysningListeModtag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2818C8">
      <w:rPr>
        <w:rFonts w:ascii="Arial" w:hAnsi="Arial" w:cs="Arial"/>
        <w:noProof/>
        <w:sz w:val="16"/>
      </w:rPr>
      <w:t>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2818C8">
      <w:rPr>
        <w:rFonts w:ascii="Arial" w:hAnsi="Arial" w:cs="Arial"/>
        <w:noProof/>
        <w:sz w:val="16"/>
      </w:rPr>
      <w:t>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9FD86E" w14:textId="77777777" w:rsidR="00703CCD" w:rsidRDefault="00703CC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D4C9E0" w14:textId="77777777" w:rsidR="0049533E" w:rsidRDefault="0049533E" w:rsidP="00703CCD">
      <w:r>
        <w:separator/>
      </w:r>
    </w:p>
  </w:footnote>
  <w:footnote w:type="continuationSeparator" w:id="0">
    <w:p w14:paraId="43A0FBC6" w14:textId="77777777" w:rsidR="0049533E" w:rsidRDefault="0049533E" w:rsidP="00703CCD">
      <w:r>
        <w:continuationSeparator/>
      </w:r>
    </w:p>
  </w:footnote>
  <w:footnote w:type="continuationNotice" w:id="1">
    <w:p w14:paraId="7FB5CAC1" w14:textId="77777777" w:rsidR="0049533E" w:rsidRDefault="0049533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23935A" w14:textId="77777777" w:rsidR="00703CCD" w:rsidRDefault="00703CC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CD3D6A" w14:textId="77777777" w:rsidR="00703CCD" w:rsidRPr="00703CCD" w:rsidRDefault="00703CCD" w:rsidP="00703CCD">
    <w:pPr>
      <w:pStyle w:val="Sidehoved"/>
      <w:jc w:val="center"/>
      <w:rPr>
        <w:rFonts w:ascii="Arial" w:hAnsi="Arial" w:cs="Arial"/>
      </w:rPr>
    </w:pPr>
    <w:r w:rsidRPr="00703CCD">
      <w:rPr>
        <w:rFonts w:ascii="Arial" w:hAnsi="Arial" w:cs="Arial"/>
      </w:rPr>
      <w:t>Servicebeskrivelse</w:t>
    </w:r>
  </w:p>
  <w:p w14:paraId="78B9E44B" w14:textId="77777777" w:rsidR="00703CCD" w:rsidRPr="00703CCD" w:rsidRDefault="00703CCD" w:rsidP="00703CCD">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701BA5" w14:textId="77777777" w:rsidR="00703CCD" w:rsidRDefault="00703CCD">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053C29" w14:textId="77777777" w:rsidR="00703CCD" w:rsidRDefault="00703CCD" w:rsidP="00703CCD">
    <w:pPr>
      <w:pStyle w:val="Sidehoved"/>
      <w:jc w:val="center"/>
      <w:rPr>
        <w:rFonts w:ascii="Arial" w:hAnsi="Arial" w:cs="Arial"/>
      </w:rPr>
    </w:pPr>
    <w:r>
      <w:rPr>
        <w:rFonts w:ascii="Arial" w:hAnsi="Arial" w:cs="Arial"/>
      </w:rPr>
      <w:t>Data elementer</w:t>
    </w:r>
  </w:p>
  <w:p w14:paraId="74E1D1EC" w14:textId="77777777" w:rsidR="00703CCD" w:rsidRPr="00703CCD" w:rsidRDefault="00703CCD" w:rsidP="00703CCD">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2004AB"/>
    <w:multiLevelType w:val="multilevel"/>
    <w:tmpl w:val="BFEAE6D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3CCD"/>
    <w:rsid w:val="00062E9B"/>
    <w:rsid w:val="000B3DE6"/>
    <w:rsid w:val="002818C8"/>
    <w:rsid w:val="003717A5"/>
    <w:rsid w:val="0049533E"/>
    <w:rsid w:val="00636BE0"/>
    <w:rsid w:val="006843F7"/>
    <w:rsid w:val="00703CCD"/>
    <w:rsid w:val="00892491"/>
    <w:rsid w:val="00A42FD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703CCD"/>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703CCD"/>
    <w:pPr>
      <w:keepLines/>
      <w:numPr>
        <w:ilvl w:val="1"/>
        <w:numId w:val="1"/>
      </w:numPr>
      <w:suppressAutoHyphens/>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703CCD"/>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703CC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703CCD"/>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703CC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703CC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703CC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703CC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03CCD"/>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703CCD"/>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703CCD"/>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703CCD"/>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703CCD"/>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703CCD"/>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703CCD"/>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703CCD"/>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703CCD"/>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703CCD"/>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703CCD"/>
    <w:rPr>
      <w:rFonts w:ascii="Arial" w:hAnsi="Arial" w:cs="Arial"/>
      <w:b/>
      <w:sz w:val="30"/>
    </w:rPr>
  </w:style>
  <w:style w:type="paragraph" w:customStyle="1" w:styleId="Overskrift211pkt">
    <w:name w:val="Overskrift 2 + 11 pkt"/>
    <w:basedOn w:val="Normal"/>
    <w:link w:val="Overskrift211pktTegn"/>
    <w:rsid w:val="00703CCD"/>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03CCD"/>
    <w:rPr>
      <w:rFonts w:ascii="Arial" w:hAnsi="Arial" w:cs="Arial"/>
      <w:b/>
    </w:rPr>
  </w:style>
  <w:style w:type="paragraph" w:customStyle="1" w:styleId="Normal11">
    <w:name w:val="Normal + 11"/>
    <w:basedOn w:val="Normal"/>
    <w:link w:val="Normal11Tegn"/>
    <w:rsid w:val="00703CCD"/>
    <w:rPr>
      <w:rFonts w:ascii="Times New Roman" w:hAnsi="Times New Roman" w:cs="Times New Roman"/>
    </w:rPr>
  </w:style>
  <w:style w:type="character" w:customStyle="1" w:styleId="Normal11Tegn">
    <w:name w:val="Normal + 11 Tegn"/>
    <w:basedOn w:val="Standardskrifttypeiafsnit"/>
    <w:link w:val="Normal11"/>
    <w:rsid w:val="00703CCD"/>
    <w:rPr>
      <w:rFonts w:ascii="Times New Roman" w:hAnsi="Times New Roman" w:cs="Times New Roman"/>
    </w:rPr>
  </w:style>
  <w:style w:type="paragraph" w:styleId="Sidehoved">
    <w:name w:val="header"/>
    <w:basedOn w:val="Normal"/>
    <w:link w:val="SidehovedTegn"/>
    <w:uiPriority w:val="99"/>
    <w:unhideWhenUsed/>
    <w:rsid w:val="00703CCD"/>
    <w:pPr>
      <w:tabs>
        <w:tab w:val="center" w:pos="4819"/>
        <w:tab w:val="right" w:pos="9638"/>
      </w:tabs>
    </w:pPr>
  </w:style>
  <w:style w:type="character" w:customStyle="1" w:styleId="SidehovedTegn">
    <w:name w:val="Sidehoved Tegn"/>
    <w:basedOn w:val="Standardskrifttypeiafsnit"/>
    <w:link w:val="Sidehoved"/>
    <w:uiPriority w:val="99"/>
    <w:rsid w:val="00703CCD"/>
  </w:style>
  <w:style w:type="paragraph" w:styleId="Sidefod">
    <w:name w:val="footer"/>
    <w:basedOn w:val="Normal"/>
    <w:link w:val="SidefodTegn"/>
    <w:uiPriority w:val="99"/>
    <w:unhideWhenUsed/>
    <w:rsid w:val="00703CCD"/>
    <w:pPr>
      <w:tabs>
        <w:tab w:val="center" w:pos="4819"/>
        <w:tab w:val="right" w:pos="9638"/>
      </w:tabs>
    </w:pPr>
  </w:style>
  <w:style w:type="character" w:customStyle="1" w:styleId="SidefodTegn">
    <w:name w:val="Sidefod Tegn"/>
    <w:basedOn w:val="Standardskrifttypeiafsnit"/>
    <w:link w:val="Sidefod"/>
    <w:uiPriority w:val="99"/>
    <w:rsid w:val="00703CC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703CCD"/>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703CCD"/>
    <w:pPr>
      <w:keepLines/>
      <w:numPr>
        <w:ilvl w:val="1"/>
        <w:numId w:val="1"/>
      </w:numPr>
      <w:suppressAutoHyphens/>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703CCD"/>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703CC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703CCD"/>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703CC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703CC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703CC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703CC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03CCD"/>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703CCD"/>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703CCD"/>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703CCD"/>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703CCD"/>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703CCD"/>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703CCD"/>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703CCD"/>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703CCD"/>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703CCD"/>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703CCD"/>
    <w:rPr>
      <w:rFonts w:ascii="Arial" w:hAnsi="Arial" w:cs="Arial"/>
      <w:b/>
      <w:sz w:val="30"/>
    </w:rPr>
  </w:style>
  <w:style w:type="paragraph" w:customStyle="1" w:styleId="Overskrift211pkt">
    <w:name w:val="Overskrift 2 + 11 pkt"/>
    <w:basedOn w:val="Normal"/>
    <w:link w:val="Overskrift211pktTegn"/>
    <w:rsid w:val="00703CCD"/>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03CCD"/>
    <w:rPr>
      <w:rFonts w:ascii="Arial" w:hAnsi="Arial" w:cs="Arial"/>
      <w:b/>
    </w:rPr>
  </w:style>
  <w:style w:type="paragraph" w:customStyle="1" w:styleId="Normal11">
    <w:name w:val="Normal + 11"/>
    <w:basedOn w:val="Normal"/>
    <w:link w:val="Normal11Tegn"/>
    <w:rsid w:val="00703CCD"/>
    <w:rPr>
      <w:rFonts w:ascii="Times New Roman" w:hAnsi="Times New Roman" w:cs="Times New Roman"/>
    </w:rPr>
  </w:style>
  <w:style w:type="character" w:customStyle="1" w:styleId="Normal11Tegn">
    <w:name w:val="Normal + 11 Tegn"/>
    <w:basedOn w:val="Standardskrifttypeiafsnit"/>
    <w:link w:val="Normal11"/>
    <w:rsid w:val="00703CCD"/>
    <w:rPr>
      <w:rFonts w:ascii="Times New Roman" w:hAnsi="Times New Roman" w:cs="Times New Roman"/>
    </w:rPr>
  </w:style>
  <w:style w:type="paragraph" w:styleId="Sidehoved">
    <w:name w:val="header"/>
    <w:basedOn w:val="Normal"/>
    <w:link w:val="SidehovedTegn"/>
    <w:uiPriority w:val="99"/>
    <w:unhideWhenUsed/>
    <w:rsid w:val="00703CCD"/>
    <w:pPr>
      <w:tabs>
        <w:tab w:val="center" w:pos="4819"/>
        <w:tab w:val="right" w:pos="9638"/>
      </w:tabs>
    </w:pPr>
  </w:style>
  <w:style w:type="character" w:customStyle="1" w:styleId="SidehovedTegn">
    <w:name w:val="Sidehoved Tegn"/>
    <w:basedOn w:val="Standardskrifttypeiafsnit"/>
    <w:link w:val="Sidehoved"/>
    <w:uiPriority w:val="99"/>
    <w:rsid w:val="00703CCD"/>
  </w:style>
  <w:style w:type="paragraph" w:styleId="Sidefod">
    <w:name w:val="footer"/>
    <w:basedOn w:val="Normal"/>
    <w:link w:val="SidefodTegn"/>
    <w:uiPriority w:val="99"/>
    <w:unhideWhenUsed/>
    <w:rsid w:val="00703CCD"/>
    <w:pPr>
      <w:tabs>
        <w:tab w:val="center" w:pos="4819"/>
        <w:tab w:val="right" w:pos="9638"/>
      </w:tabs>
    </w:pPr>
  </w:style>
  <w:style w:type="character" w:customStyle="1" w:styleId="SidefodTegn">
    <w:name w:val="Sidefod Tegn"/>
    <w:basedOn w:val="Standardskrifttypeiafsnit"/>
    <w:link w:val="Sidefod"/>
    <w:uiPriority w:val="99"/>
    <w:rsid w:val="00703C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EC207A-1D88-4FB2-96BB-50B7C5822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533</Words>
  <Characters>3252</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3778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Poul V Madsen</dc:creator>
  <cp:lastModifiedBy>Poul V Madsen</cp:lastModifiedBy>
  <cp:revision>1</cp:revision>
  <dcterms:created xsi:type="dcterms:W3CDTF">2012-01-05T08:13:00Z</dcterms:created>
  <dcterms:modified xsi:type="dcterms:W3CDTF">2012-01-05T08:31:00Z</dcterms:modified>
</cp:coreProperties>
</file>