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15C45" w14:textId="77777777" w:rsidR="003B68D7" w:rsidRDefault="00CC2FA3" w:rsidP="00CC2F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C2FA3" w14:paraId="0A3693BF" w14:textId="77777777" w:rsidTr="00CC2FA3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7A4D800E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2FA3" w14:paraId="19BCCDF1" w14:textId="77777777" w:rsidTr="00CC2FA3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6ACEC733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C2FA3">
              <w:rPr>
                <w:rFonts w:ascii="Arial" w:hAnsi="Arial" w:cs="Arial"/>
                <w:b/>
                <w:sz w:val="30"/>
              </w:rPr>
              <w:t>OpkrævningCheckUdbetalingStatusListeModtag</w:t>
            </w:r>
          </w:p>
        </w:tc>
      </w:tr>
      <w:tr w:rsidR="00CC2FA3" w14:paraId="584CE86D" w14:textId="77777777" w:rsidTr="00CC2FA3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B3544EE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5A24902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DD7B6CD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78CD7F3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1455A52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CA6DBD8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C2FA3" w14:paraId="2FAF8842" w14:textId="77777777" w:rsidTr="00CC2FA3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197D7A49" w14:textId="776690B3" w:rsidR="00CC2FA3" w:rsidRPr="00CC2FA3" w:rsidRDefault="00795334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1" w:author="Poul V Madsen" w:date="2012-01-05T09:28:00Z">
              <w:r>
                <w:rPr>
                  <w:rFonts w:ascii="Arial" w:hAnsi="Arial" w:cs="Arial"/>
                  <w:sz w:val="18"/>
                </w:rPr>
                <w:delText>SKB</w:delText>
              </w:r>
            </w:del>
            <w:ins w:id="2" w:author="Poul V Madsen" w:date="2012-01-05T09:28:00Z">
              <w:r w:rsidR="00CC2FA3">
                <w:rPr>
                  <w:rFonts w:ascii="Arial" w:hAnsi="Arial" w:cs="Arial"/>
                  <w:sz w:val="18"/>
                </w:rPr>
                <w:t>DMO</w:t>
              </w:r>
            </w:ins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7DC91071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2588BBA9" w14:textId="34CA1944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del w:id="3" w:author="Poul V Madsen" w:date="2012-01-05T09:28:00Z">
              <w:r w:rsidR="00795334">
                <w:rPr>
                  <w:rFonts w:ascii="Arial" w:hAnsi="Arial" w:cs="Arial"/>
                  <w:sz w:val="18"/>
                </w:rPr>
                <w:delText>0</w:delText>
              </w:r>
            </w:del>
            <w:ins w:id="4" w:author="Poul V Madsen" w:date="2012-01-05T09:28:00Z">
              <w:r>
                <w:rPr>
                  <w:rFonts w:ascii="Arial" w:hAnsi="Arial" w:cs="Arial"/>
                  <w:sz w:val="18"/>
                </w:rPr>
                <w:t>1</w:t>
              </w:r>
            </w:ins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0993F892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31-8-2010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0CB3B908" w14:textId="4838114E" w:rsidR="00CC2FA3" w:rsidRPr="00CC2FA3" w:rsidRDefault="00795334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5" w:author="Poul V Madsen" w:date="2012-01-05T09:28:00Z">
              <w:r>
                <w:rPr>
                  <w:rFonts w:ascii="Arial" w:hAnsi="Arial" w:cs="Arial"/>
                  <w:sz w:val="18"/>
                </w:rPr>
                <w:delText>w00288</w:delText>
              </w:r>
            </w:del>
            <w:ins w:id="6" w:author="Poul V Madsen" w:date="2012-01-05T09:28:00Z">
              <w:r w:rsidR="00CC2FA3">
                <w:rPr>
                  <w:rFonts w:ascii="Arial" w:hAnsi="Arial" w:cs="Arial"/>
                  <w:sz w:val="18"/>
                </w:rPr>
                <w:t>w18361</w:t>
              </w:r>
            </w:ins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65CE2007" w14:textId="29FCC1BE" w:rsidR="00CC2FA3" w:rsidRPr="00CC2FA3" w:rsidRDefault="00795334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7" w:author="Poul V Madsen" w:date="2012-01-05T09:28:00Z">
              <w:r>
                <w:rPr>
                  <w:rFonts w:ascii="Arial" w:hAnsi="Arial" w:cs="Arial"/>
                  <w:sz w:val="18"/>
                </w:rPr>
                <w:delText>9-5-2011</w:delText>
              </w:r>
            </w:del>
            <w:ins w:id="8" w:author="Poul V Madsen" w:date="2012-01-05T09:28:00Z">
              <w:r w:rsidR="00CC2FA3">
                <w:rPr>
                  <w:rFonts w:ascii="Arial" w:hAnsi="Arial" w:cs="Arial"/>
                  <w:sz w:val="18"/>
                </w:rPr>
                <w:t>4-1-2012</w:t>
              </w:r>
            </w:ins>
          </w:p>
        </w:tc>
      </w:tr>
      <w:tr w:rsidR="00CC2FA3" w14:paraId="4ED9C116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7C0B0C09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C2FA3" w14:paraId="00A77AEF" w14:textId="77777777" w:rsidTr="00CC2FA3">
        <w:trPr>
          <w:trHeight w:val="283"/>
        </w:trPr>
        <w:tc>
          <w:tcPr>
            <w:tcW w:w="10345" w:type="dxa"/>
            <w:gridSpan w:val="6"/>
            <w:vAlign w:val="center"/>
          </w:tcPr>
          <w:p w14:paraId="12D14096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information om bekræftelser på checkudstedelser (fra Statens Koncern Betalinger, SKB) til SKATs opkrævningssystem, DMO.</w:t>
            </w:r>
          </w:p>
        </w:tc>
      </w:tr>
      <w:tr w:rsidR="00CC2FA3" w14:paraId="5F178BAD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423DE65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C2FA3" w14:paraId="04CC1E62" w14:textId="77777777" w:rsidTr="00CC2FA3">
        <w:trPr>
          <w:trHeight w:val="283"/>
        </w:trPr>
        <w:tc>
          <w:tcPr>
            <w:tcW w:w="10345" w:type="dxa"/>
            <w:gridSpan w:val="6"/>
          </w:tcPr>
          <w:p w14:paraId="25566007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SKB danner en liste over checknumre, som er anvendt i forbindelse med udstedelse af check i forbindelse med bestilte udbetalinger fra DMO. Er den forretningsmæssige kvittering på udbetalingsordren der er leveret via service CheckUdbetalingListeSend. </w:t>
            </w:r>
          </w:p>
          <w:p w14:paraId="7DAEA52F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0040891" w14:textId="28D7EACB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Dokumentation for udbetalingen modtages i </w:t>
            </w:r>
            <w:del w:id="9" w:author="Poul V Madsen" w:date="2012-01-05T09:28:00Z">
              <w:r w:rsidR="00795334">
                <w:rPr>
                  <w:rFonts w:ascii="Arial" w:hAnsi="Arial" w:cs="Arial"/>
                  <w:sz w:val="18"/>
                </w:rPr>
                <w:delText>udbetalingslisten</w:delText>
              </w:r>
            </w:del>
            <w:ins w:id="10" w:author="Poul V Madsen" w:date="2012-01-05T09:28:00Z">
              <w:r>
                <w:rPr>
                  <w:rFonts w:ascii="Arial" w:hAnsi="Arial" w:cs="Arial"/>
                  <w:sz w:val="18"/>
                </w:rPr>
                <w:t>kontoudtog</w:t>
              </w:r>
            </w:ins>
            <w:r>
              <w:rPr>
                <w:rFonts w:ascii="Arial" w:hAnsi="Arial" w:cs="Arial"/>
                <w:sz w:val="18"/>
              </w:rPr>
              <w:t xml:space="preserve">, som leveres via service </w:t>
            </w:r>
            <w:del w:id="11" w:author="Poul V Madsen" w:date="2012-01-05T09:28:00Z">
              <w:r w:rsidR="00795334">
                <w:rPr>
                  <w:rFonts w:ascii="Arial" w:hAnsi="Arial" w:cs="Arial"/>
                  <w:sz w:val="18"/>
                </w:rPr>
                <w:delText>OpkrævningUdbetalingOplysningListeModtag</w:delText>
              </w:r>
            </w:del>
            <w:ins w:id="12" w:author="Poul V Madsen" w:date="2012-01-05T09:28:00Z">
              <w:r>
                <w:rPr>
                  <w:rFonts w:ascii="Arial" w:hAnsi="Arial" w:cs="Arial"/>
                  <w:sz w:val="18"/>
                </w:rPr>
                <w:t>OpkrævningKontoudtogOplysningListeModtag</w:t>
              </w:r>
            </w:ins>
            <w:r>
              <w:rPr>
                <w:rFonts w:ascii="Arial" w:hAnsi="Arial" w:cs="Arial"/>
                <w:sz w:val="18"/>
              </w:rPr>
              <w:t>.</w:t>
            </w:r>
          </w:p>
          <w:p w14:paraId="25C96C55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B4DC18F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Bemærkninger vedr. teknologi </w:t>
            </w:r>
          </w:p>
          <w:p w14:paraId="31076C22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FA3" w14:paraId="5FC4B76A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5B65AC3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C2FA3" w14:paraId="22A5FA71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8BD4FC7" w14:textId="7E572411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" w:author="Poul V Madsen" w:date="2012-01-05T09:28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danner en listen "</w:t>
            </w:r>
            <w:del w:id="14" w:author="Poul V Madsen" w:date="2012-01-05T09:28:00Z">
              <w:r w:rsidR="00795334">
                <w:rPr>
                  <w:rFonts w:ascii="Arial" w:hAnsi="Arial" w:cs="Arial"/>
                  <w:sz w:val="18"/>
                </w:rPr>
                <w:delText>Checkdebiteringsliste".</w:delText>
              </w:r>
            </w:del>
            <w:ins w:id="15" w:author="Poul V Madsen" w:date="2012-01-05T09:28:00Z">
              <w:r>
                <w:rPr>
                  <w:rFonts w:ascii="Arial" w:hAnsi="Arial" w:cs="Arial"/>
                  <w:sz w:val="18"/>
                </w:rPr>
                <w:t>Udstedte checks(CUD)".</w:t>
              </w:r>
            </w:ins>
            <w:r>
              <w:rPr>
                <w:rFonts w:ascii="Arial" w:hAnsi="Arial" w:cs="Arial"/>
                <w:sz w:val="18"/>
              </w:rPr>
              <w:t xml:space="preserve"> Listen leveres til DMO. Denne service gør listen </w:t>
            </w:r>
          </w:p>
          <w:p w14:paraId="31AA38D8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6" w:author="Poul V Madsen" w:date="2012-01-05T09:28:00Z">
              <w:r>
                <w:rPr>
                  <w:rFonts w:ascii="Arial" w:hAnsi="Arial" w:cs="Arial"/>
                  <w:sz w:val="18"/>
                </w:rPr>
                <w:t xml:space="preserve"> </w:t>
              </w:r>
            </w:ins>
            <w:r>
              <w:rPr>
                <w:rFonts w:ascii="Arial" w:hAnsi="Arial" w:cs="Arial"/>
                <w:sz w:val="18"/>
              </w:rPr>
              <w:t>tilgængelig for DMO.</w:t>
            </w:r>
          </w:p>
          <w:p w14:paraId="6A538F1B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FA3" w14:paraId="22E4C1E7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4858FA6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C2FA3" w14:paraId="490063A3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3CEF724A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C2FA3" w14:paraId="79D8961D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EFB4D7E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OpkrævningCheckUdbetalingStatusListeModtag_I</w:t>
            </w:r>
          </w:p>
        </w:tc>
      </w:tr>
      <w:tr w:rsidR="00CC2FA3" w14:paraId="7F99C802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503D159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E82EBB7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OpkrævningUdstedteCheckNummerListeIndhold</w:t>
            </w:r>
          </w:p>
        </w:tc>
      </w:tr>
      <w:tr w:rsidR="00CC2FA3" w14:paraId="6EF373F3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99AF095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580C67B5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CC2FA3" w14:paraId="17E61205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CB43262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7FD8BE0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14:paraId="54EC0C01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14:paraId="7E957753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14:paraId="470F99BF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14:paraId="3C8A121F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CC2FA3" w14:paraId="45AF013D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04E0CBA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7D4B1D46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CC2FA3" w14:paraId="6B33A497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65CF4FE8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D3973D0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14:paraId="001CC80F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C2FA3" w14:paraId="3828DBAF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73E1717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64089429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CC2FA3" w14:paraId="54AD1422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280ACE8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D75FC12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14:paraId="62543CCB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C2FA3" w14:paraId="2A106A6D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EEA34C5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49F729EE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CC2FA3" w14:paraId="7DA4E018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2CF9EB4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20847B2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14:paraId="12B32526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C2FA3" w14:paraId="67A69B60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3935FFE4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C2FA3" w14:paraId="0BF09B12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DA3B200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OpkrævningCheckUdbetalingStatusListeModtag_O_I</w:t>
            </w:r>
          </w:p>
        </w:tc>
      </w:tr>
      <w:tr w:rsidR="00CC2FA3" w14:paraId="60B1E5A8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879B8C3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FA3" w14:paraId="716FC369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3C44F8D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3D2C8ED1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OpkrævningCheckUdbetalingStatusListeModtag_O_O</w:t>
            </w:r>
          </w:p>
        </w:tc>
      </w:tr>
      <w:tr w:rsidR="00CC2FA3" w14:paraId="47EA7D5C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67A88B07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FA3" w14:paraId="24200767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9D808E5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3FD9DDD5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CC2FA3" w14:paraId="4C0BE3D6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BC8B7C8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E3F6ACA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14:paraId="41F0C03E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C2FA3" w14:paraId="1A622800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F30765C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01399DAA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CC2FA3" w14:paraId="67AECFB9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2A5460B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97CE242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StyretFiloverførselServiceQName</w:t>
            </w:r>
          </w:p>
          <w:p w14:paraId="2700E06F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C2FA3" w14:paraId="43BA56C3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863DE66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6A57C200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CC2FA3" w14:paraId="31FE9EEB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E9F4BBB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0293D6C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14:paraId="69260EB4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14:paraId="740F119D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14:paraId="0123A867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14:paraId="50002E57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CC2FA3" w14:paraId="61D572E6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0235E1D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37DE2F9D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CC2FA3" w14:paraId="770C18D9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4A5CBBA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785872B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14:paraId="589F6C57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C2FA3" w14:paraId="096A0102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6223578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CC2FA3" w14:paraId="6901C9C6" w14:textId="77777777" w:rsidTr="00CC2F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2B556FC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håndteres via SKATs Styret Fil overførsel. Data leveres i form af en flad fil. Dataindhold udtrykkes ikke i SKAT-begreber.</w:t>
            </w:r>
          </w:p>
          <w:p w14:paraId="41D6D04C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04A6ACCA" w14:textId="77777777" w:rsidR="00CC2FA3" w:rsidRDefault="00CC2FA3" w:rsidP="00CC2F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C2FA3" w:rsidSect="00CC2FA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93F7E87" w14:textId="77777777" w:rsidR="00CC2FA3" w:rsidRDefault="00CC2FA3" w:rsidP="00CC2F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C2FA3" w14:paraId="35B3C0FC" w14:textId="77777777" w:rsidTr="00CC2FA3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63E5BCE9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7F8D1580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627ECE0D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C2FA3" w14:paraId="462BA705" w14:textId="77777777" w:rsidTr="00CC2FA3">
        <w:tc>
          <w:tcPr>
            <w:tcW w:w="3402" w:type="dxa"/>
          </w:tcPr>
          <w:p w14:paraId="4BFF4B7A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OpkrævningUdstedteCheckNummerListeIndhold</w:t>
            </w:r>
          </w:p>
        </w:tc>
        <w:tc>
          <w:tcPr>
            <w:tcW w:w="1701" w:type="dxa"/>
          </w:tcPr>
          <w:p w14:paraId="1BFF6F8C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1671ABD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14:paraId="5B798612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14:paraId="60195055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af udbetalte checknumre.</w:t>
            </w:r>
          </w:p>
        </w:tc>
      </w:tr>
      <w:tr w:rsidR="00CC2FA3" w14:paraId="03957557" w14:textId="77777777" w:rsidTr="00CC2FA3">
        <w:tc>
          <w:tcPr>
            <w:tcW w:w="3402" w:type="dxa"/>
          </w:tcPr>
          <w:p w14:paraId="13B33200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14:paraId="5C91F2E7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6207E01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14:paraId="078ED065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14:paraId="0CDD78FA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2776D0D5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14:paraId="14365632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CC2FA3" w14:paraId="2CD37312" w14:textId="77777777" w:rsidTr="00CC2FA3">
        <w:tc>
          <w:tcPr>
            <w:tcW w:w="3402" w:type="dxa"/>
          </w:tcPr>
          <w:p w14:paraId="17C32E6D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14:paraId="35D8B855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6245936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14:paraId="4B7F5FA2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0849CB8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2A7D3B00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214D4818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CC2FA3" w14:paraId="7D3901A8" w14:textId="77777777" w:rsidTr="00CC2FA3">
        <w:tc>
          <w:tcPr>
            <w:tcW w:w="3402" w:type="dxa"/>
          </w:tcPr>
          <w:p w14:paraId="46F255C7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14:paraId="59D17DC5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4D2DD89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14:paraId="3889AAFC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14:paraId="147153B3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5AA4BECF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CC2FA3" w14:paraId="4EAD15DA" w14:textId="77777777" w:rsidTr="00CC2FA3">
        <w:tc>
          <w:tcPr>
            <w:tcW w:w="3402" w:type="dxa"/>
          </w:tcPr>
          <w:p w14:paraId="0F0190E8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14:paraId="4A20C5F5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6573240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14:paraId="3A2FB0D2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29F2D86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14:paraId="3FA2413A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FA3" w14:paraId="30CDD7ED" w14:textId="77777777" w:rsidTr="00CC2FA3">
        <w:tc>
          <w:tcPr>
            <w:tcW w:w="3402" w:type="dxa"/>
          </w:tcPr>
          <w:p w14:paraId="612C267B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14:paraId="75CD382A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CF08A48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14:paraId="12F5E312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14:paraId="7E14E720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02F3C2AC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14:paraId="5C7FE054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CC2FA3" w14:paraId="55B00299" w14:textId="77777777" w:rsidTr="00CC2FA3">
        <w:tc>
          <w:tcPr>
            <w:tcW w:w="3402" w:type="dxa"/>
          </w:tcPr>
          <w:p w14:paraId="63E16EAB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14:paraId="5A5F9293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F87064B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14:paraId="1A092C83" w14:textId="77777777" w:rsid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14:paraId="6CFD5915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4E4F5D02" w14:textId="77777777" w:rsidR="00CC2FA3" w:rsidRPr="00CC2FA3" w:rsidRDefault="00CC2FA3" w:rsidP="00CC2F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</w:tbl>
    <w:p w14:paraId="5C607E7F" w14:textId="77777777" w:rsidR="00CC2FA3" w:rsidRPr="00CC2FA3" w:rsidRDefault="00CC2FA3" w:rsidP="00CC2F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C2FA3" w:rsidRPr="00CC2FA3" w:rsidSect="00CC2FA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4984C" w14:textId="77777777" w:rsidR="00355D61" w:rsidRDefault="00355D61" w:rsidP="00CC2FA3">
      <w:r>
        <w:separator/>
      </w:r>
    </w:p>
  </w:endnote>
  <w:endnote w:type="continuationSeparator" w:id="0">
    <w:p w14:paraId="37964905" w14:textId="77777777" w:rsidR="00355D61" w:rsidRDefault="00355D61" w:rsidP="00CC2FA3">
      <w:r>
        <w:continuationSeparator/>
      </w:r>
    </w:p>
  </w:endnote>
  <w:endnote w:type="continuationNotice" w:id="1">
    <w:p w14:paraId="00AE875E" w14:textId="77777777" w:rsidR="00355D61" w:rsidRDefault="00355D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08FAA" w14:textId="77777777" w:rsidR="00CC2FA3" w:rsidRDefault="00CC2FA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51E99" w14:textId="7497CFEE" w:rsidR="00CC2FA3" w:rsidRPr="00CC2FA3" w:rsidRDefault="00CC2FA3" w:rsidP="00CC2FA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17" w:author="Poul V Madsen" w:date="2012-01-05T09:28:00Z">
      <w:r w:rsidR="00795334">
        <w:rPr>
          <w:rFonts w:ascii="Arial" w:hAnsi="Arial" w:cs="Arial"/>
          <w:noProof/>
          <w:sz w:val="16"/>
        </w:rPr>
        <w:delText>19. maj 2011</w:delText>
      </w:r>
    </w:del>
    <w:ins w:id="18" w:author="Poul V Madsen" w:date="2012-01-05T09:28:00Z">
      <w:r>
        <w:rPr>
          <w:rFonts w:ascii="Arial" w:hAnsi="Arial" w:cs="Arial"/>
          <w:noProof/>
          <w:sz w:val="16"/>
        </w:rPr>
        <w:t>5. januar 2012</w:t>
      </w:r>
    </w:ins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OpkrævningCheckUdbetalingStatusListeModtag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796DDA"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796DDA"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5487F" w14:textId="77777777" w:rsidR="00CC2FA3" w:rsidRDefault="00CC2FA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8DF04" w14:textId="77777777" w:rsidR="00355D61" w:rsidRDefault="00355D61" w:rsidP="00CC2FA3">
      <w:r>
        <w:separator/>
      </w:r>
    </w:p>
  </w:footnote>
  <w:footnote w:type="continuationSeparator" w:id="0">
    <w:p w14:paraId="239577C9" w14:textId="77777777" w:rsidR="00355D61" w:rsidRDefault="00355D61" w:rsidP="00CC2FA3">
      <w:r>
        <w:continuationSeparator/>
      </w:r>
    </w:p>
  </w:footnote>
  <w:footnote w:type="continuationNotice" w:id="1">
    <w:p w14:paraId="6720D208" w14:textId="77777777" w:rsidR="00355D61" w:rsidRDefault="00355D6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1C2F2" w14:textId="77777777" w:rsidR="00CC2FA3" w:rsidRDefault="00CC2FA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8FEACD" w14:textId="77777777" w:rsidR="00CC2FA3" w:rsidRPr="00CC2FA3" w:rsidRDefault="00CC2FA3" w:rsidP="00CC2FA3">
    <w:pPr>
      <w:pStyle w:val="Sidehoved"/>
      <w:jc w:val="center"/>
      <w:rPr>
        <w:rFonts w:ascii="Arial" w:hAnsi="Arial" w:cs="Arial"/>
      </w:rPr>
    </w:pPr>
    <w:r w:rsidRPr="00CC2FA3">
      <w:rPr>
        <w:rFonts w:ascii="Arial" w:hAnsi="Arial" w:cs="Arial"/>
      </w:rPr>
      <w:t>Servicebeskrivelse</w:t>
    </w:r>
  </w:p>
  <w:p w14:paraId="602F9C8D" w14:textId="77777777" w:rsidR="00CC2FA3" w:rsidRPr="00CC2FA3" w:rsidRDefault="00CC2FA3" w:rsidP="00CC2FA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4150C" w14:textId="77777777" w:rsidR="00CC2FA3" w:rsidRDefault="00CC2FA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F4E54" w14:textId="77777777" w:rsidR="00CC2FA3" w:rsidRDefault="00CC2FA3" w:rsidP="00CC2FA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BECA3D0" w14:textId="77777777" w:rsidR="00CC2FA3" w:rsidRPr="00CC2FA3" w:rsidRDefault="00CC2FA3" w:rsidP="00CC2FA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62D"/>
    <w:multiLevelType w:val="multilevel"/>
    <w:tmpl w:val="3A7C358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A3"/>
    <w:rsid w:val="00062E9B"/>
    <w:rsid w:val="00355D61"/>
    <w:rsid w:val="003717A5"/>
    <w:rsid w:val="00636BE0"/>
    <w:rsid w:val="006843F7"/>
    <w:rsid w:val="00795334"/>
    <w:rsid w:val="00796DDA"/>
    <w:rsid w:val="00892491"/>
    <w:rsid w:val="00BF6133"/>
    <w:rsid w:val="00CC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C2FA3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C2FA3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C2FA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C2FA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C2FA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C2FA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C2FA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C2FA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C2FA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2FA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C2FA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C2FA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C2F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C2F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C2F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C2F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C2F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C2F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C2FA3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C2F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C2FA3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C2F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C2FA3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C2F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C2FA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C2FA3"/>
  </w:style>
  <w:style w:type="paragraph" w:styleId="Sidefod">
    <w:name w:val="footer"/>
    <w:basedOn w:val="Normal"/>
    <w:link w:val="SidefodTegn"/>
    <w:uiPriority w:val="99"/>
    <w:unhideWhenUsed/>
    <w:rsid w:val="00CC2FA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C2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C2FA3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C2FA3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C2FA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C2FA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C2FA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C2FA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C2FA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C2FA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C2FA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2FA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C2FA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C2FA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C2F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C2F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C2F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C2F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C2F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C2F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C2FA3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C2F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C2FA3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C2F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C2FA3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C2F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C2FA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C2FA3"/>
  </w:style>
  <w:style w:type="paragraph" w:styleId="Sidefod">
    <w:name w:val="footer"/>
    <w:basedOn w:val="Normal"/>
    <w:link w:val="SidefodTegn"/>
    <w:uiPriority w:val="99"/>
    <w:unhideWhenUsed/>
    <w:rsid w:val="00CC2FA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C2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6876A-0E69-45EA-A42B-453171D0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1</cp:revision>
  <dcterms:created xsi:type="dcterms:W3CDTF">2012-01-05T07:34:00Z</dcterms:created>
  <dcterms:modified xsi:type="dcterms:W3CDTF">2012-01-05T08:28:00Z</dcterms:modified>
</cp:coreProperties>
</file>