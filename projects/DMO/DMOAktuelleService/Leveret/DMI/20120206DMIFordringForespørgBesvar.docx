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2983C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F047B" w14:paraId="15E89E1E" w14:textId="77777777" w:rsidTr="00FF047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1216F60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14:paraId="543DBC70" w14:textId="77777777" w:rsidTr="00FF047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1806B440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F047B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FF047B" w14:paraId="1B1F8598" w14:textId="77777777" w:rsidTr="00FF047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F72EF9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75DC0E7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2BE4A57" w14:textId="0F4BB9BA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del w:id="1" w:author="w18361" w:date="2012-02-16T08:02:00Z">
              <w:r>
                <w:rPr>
                  <w:rFonts w:ascii="Arial" w:hAnsi="Arial" w:cs="Arial"/>
                  <w:b/>
                  <w:sz w:val="18"/>
                </w:rPr>
                <w:delText>Oprettet af:</w:delText>
              </w:r>
            </w:del>
            <w:ins w:id="2" w:author="w18361" w:date="2012-02-16T08:02:00Z">
              <w:r w:rsidR="00FF047B">
                <w:rPr>
                  <w:rFonts w:ascii="Arial" w:hAnsi="Arial" w:cs="Arial"/>
                  <w:b/>
                  <w:sz w:val="18"/>
                </w:rPr>
                <w:t>Version:</w:t>
              </w:r>
            </w:ins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936BF14" w14:textId="6720D9A7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del w:id="3" w:author="w18361" w:date="2012-02-16T08:02:00Z">
              <w:r>
                <w:rPr>
                  <w:rFonts w:ascii="Arial" w:hAnsi="Arial" w:cs="Arial"/>
                  <w:b/>
                  <w:sz w:val="18"/>
                </w:rPr>
                <w:delText>Dato:</w:delText>
              </w:r>
            </w:del>
            <w:ins w:id="4" w:author="w18361" w:date="2012-02-16T08:02:00Z">
              <w:r w:rsidR="00FF047B">
                <w:rPr>
                  <w:rFonts w:ascii="Arial" w:hAnsi="Arial" w:cs="Arial"/>
                  <w:b/>
                  <w:sz w:val="18"/>
                </w:rPr>
                <w:t>Oprettet:</w:t>
              </w:r>
            </w:ins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44D2314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E4794AC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F047B" w14:paraId="623DAF3A" w14:textId="77777777" w:rsidTr="00FF047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354DC7B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099B205F" w14:textId="39D9AE9A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" w:author="w18361" w:date="2012-02-16T08:02:00Z">
              <w:r>
                <w:rPr>
                  <w:rFonts w:ascii="Arial" w:hAnsi="Arial" w:cs="Arial"/>
                  <w:sz w:val="18"/>
                </w:rPr>
                <w:delText>Debitormotor_EFI</w:delText>
              </w:r>
            </w:del>
            <w:ins w:id="6" w:author="w18361" w:date="2012-02-16T08:02:00Z">
              <w:r w:rsidR="00FF047B">
                <w:rPr>
                  <w:rFonts w:ascii="Arial" w:hAnsi="Arial" w:cs="Arial"/>
                  <w:sz w:val="18"/>
                </w:rPr>
                <w:t>Graensesnit</w:t>
              </w:r>
            </w:ins>
            <w:r w:rsidR="00FF047B">
              <w:rPr>
                <w:rFonts w:ascii="Arial" w:hAnsi="Arial" w:cs="Arial"/>
                <w:sz w:val="18"/>
              </w:rPr>
              <w:t>_1_8</w:t>
            </w:r>
            <w:del w:id="7" w:author="w18361" w:date="2012-02-16T08:02:00Z">
              <w:r>
                <w:rPr>
                  <w:rFonts w:ascii="Arial" w:hAnsi="Arial" w:cs="Arial"/>
                  <w:sz w:val="18"/>
                </w:rPr>
                <w:delText>_1</w:delText>
              </w:r>
            </w:del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F358D24" w14:textId="6F0C237B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8" w:author="w18361" w:date="2012-02-16T08:02:00Z">
              <w:r>
                <w:rPr>
                  <w:rFonts w:ascii="Arial" w:hAnsi="Arial" w:cs="Arial"/>
                  <w:sz w:val="18"/>
                </w:rPr>
                <w:delText>w16963</w:delText>
              </w:r>
            </w:del>
            <w:ins w:id="9" w:author="w18361" w:date="2012-02-16T08:02:00Z">
              <w:r w:rsidR="00FF047B">
                <w:rPr>
                  <w:rFonts w:ascii="Arial" w:hAnsi="Arial" w:cs="Arial"/>
                  <w:sz w:val="18"/>
                </w:rPr>
                <w:t>1.3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474737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27FABAC" w14:textId="3FBA2836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0" w:author="w18361" w:date="2012-02-16T08:02:00Z">
              <w:r>
                <w:rPr>
                  <w:rFonts w:ascii="Arial" w:hAnsi="Arial" w:cs="Arial"/>
                  <w:sz w:val="18"/>
                </w:rPr>
                <w:delText>w16578</w:delText>
              </w:r>
            </w:del>
            <w:ins w:id="11" w:author="w18361" w:date="2012-02-16T08:02:00Z">
              <w:r w:rsidR="00FF047B">
                <w:rPr>
                  <w:rFonts w:ascii="Arial" w:hAnsi="Arial" w:cs="Arial"/>
                  <w:sz w:val="18"/>
                </w:rPr>
                <w:t>w18073</w:t>
              </w:r>
            </w:ins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56E9CBD6" w14:textId="5AD8B5B7" w:rsidR="00FF047B" w:rsidRP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2" w:author="w18361" w:date="2012-02-16T08:02:00Z">
              <w:r>
                <w:rPr>
                  <w:rFonts w:ascii="Arial" w:hAnsi="Arial" w:cs="Arial"/>
                  <w:sz w:val="18"/>
                </w:rPr>
                <w:delText>14</w:delText>
              </w:r>
            </w:del>
            <w:ins w:id="13" w:author="w18361" w:date="2012-02-16T08:02:00Z">
              <w:r w:rsidR="00FF047B">
                <w:rPr>
                  <w:rFonts w:ascii="Arial" w:hAnsi="Arial" w:cs="Arial"/>
                  <w:sz w:val="18"/>
                </w:rPr>
                <w:t>28</w:t>
              </w:r>
            </w:ins>
            <w:r w:rsidR="00FF047B">
              <w:rPr>
                <w:rFonts w:ascii="Arial" w:hAnsi="Arial" w:cs="Arial"/>
                <w:sz w:val="18"/>
              </w:rPr>
              <w:t>-12-</w:t>
            </w:r>
            <w:del w:id="14" w:author="w18361" w:date="2012-02-16T08:02:00Z">
              <w:r>
                <w:rPr>
                  <w:rFonts w:ascii="Arial" w:hAnsi="Arial" w:cs="Arial"/>
                  <w:sz w:val="18"/>
                </w:rPr>
                <w:delText>2010</w:delText>
              </w:r>
            </w:del>
            <w:ins w:id="15" w:author="w18361" w:date="2012-02-16T08:02:00Z">
              <w:r w:rsidR="00FF047B">
                <w:rPr>
                  <w:rFonts w:ascii="Arial" w:hAnsi="Arial" w:cs="Arial"/>
                  <w:sz w:val="18"/>
                </w:rPr>
                <w:t>2011</w:t>
              </w:r>
            </w:ins>
          </w:p>
        </w:tc>
      </w:tr>
      <w:tr w:rsidR="00FF047B" w14:paraId="62682215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3781FC8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047B" w14:paraId="54658E17" w14:textId="77777777" w:rsidTr="00FF047B">
        <w:trPr>
          <w:trHeight w:val="283"/>
        </w:trPr>
        <w:tc>
          <w:tcPr>
            <w:tcW w:w="10345" w:type="dxa"/>
            <w:gridSpan w:val="6"/>
            <w:vAlign w:val="center"/>
          </w:tcPr>
          <w:p w14:paraId="4FF06528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FF047B" w14:paraId="0C2D9A94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708EB09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047B" w14:paraId="19DD77CC" w14:textId="77777777" w:rsidTr="00FF047B">
        <w:trPr>
          <w:trHeight w:val="283"/>
        </w:trPr>
        <w:tc>
          <w:tcPr>
            <w:tcW w:w="10345" w:type="dxa"/>
            <w:gridSpan w:val="6"/>
          </w:tcPr>
          <w:p w14:paraId="4C8FDF3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14:paraId="4673AE8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FA5D0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14:paraId="45D0EC4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</w:t>
            </w:r>
            <w:ins w:id="16" w:author="w18361" w:date="2012-02-16T08:02:00Z">
              <w:r>
                <w:rPr>
                  <w:rFonts w:ascii="Arial" w:hAnsi="Arial" w:cs="Arial"/>
                  <w:sz w:val="18"/>
                </w:rPr>
                <w:t xml:space="preserve">eller flere </w:t>
              </w:r>
            </w:ins>
            <w:r>
              <w:rPr>
                <w:rFonts w:ascii="Arial" w:hAnsi="Arial" w:cs="Arial"/>
                <w:sz w:val="18"/>
              </w:rPr>
              <w:t xml:space="preserve">af fordringsarterne: Inddrivelse-, Modregning- og/eller Transport/udlægsfordringer) for en specifik kunde og om der må modregnes med en specifik myndighedsudbetalingstype og periode. </w:t>
            </w:r>
          </w:p>
          <w:p w14:paraId="7B04515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B1DE6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at DMI kan anvende myndighedsudbetalingen til modregning.</w:t>
            </w:r>
            <w:ins w:id="17" w:author="w18361" w:date="2012-02-16T08:02:00Z">
              <w:r>
                <w:rPr>
                  <w:rFonts w:ascii="Arial" w:hAnsi="Arial" w:cs="Arial"/>
                  <w:sz w:val="18"/>
                </w:rPr>
                <w:t xml:space="preserve"> I den forbindelse tager DMI adgangen til modregning for den specifikke myndighedsudbetalingstype og eventuelle begrænsninger (kundespecifikke eller generelle)  i adgangen til modregning i betragtning. </w:t>
              </w:r>
            </w:ins>
          </w:p>
          <w:p w14:paraId="15AF220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B8B74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14:paraId="1B5B6DF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</w:t>
            </w:r>
            <w:ins w:id="18" w:author="w18361" w:date="2012-02-16T08:02:00Z">
              <w:r>
                <w:rPr>
                  <w:rFonts w:ascii="Arial" w:hAnsi="Arial" w:cs="Arial"/>
                  <w:sz w:val="18"/>
                </w:rPr>
                <w:t xml:space="preserve"> eller flere</w:t>
              </w:r>
            </w:ins>
            <w:r>
              <w:rPr>
                <w:rFonts w:ascii="Arial" w:hAnsi="Arial" w:cs="Arial"/>
                <w:sz w:val="18"/>
              </w:rPr>
              <w:t xml:space="preserve"> af fordringsarterne: Inddrivelse-, Modregning- og/eller Transport/udlægsfordringer) for en specifik kunde.</w:t>
            </w:r>
          </w:p>
          <w:p w14:paraId="1D957FE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B58BA7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</w:t>
            </w:r>
            <w:ins w:id="19" w:author="w18361" w:date="2012-02-16T08:02:00Z">
              <w:r>
                <w:rPr>
                  <w:rFonts w:ascii="Arial" w:hAnsi="Arial" w:cs="Arial"/>
                  <w:sz w:val="18"/>
                </w:rPr>
                <w:t xml:space="preserve"> DMI forholder sig således ikke i denne forbindelse til adgangen til modregning (som er en egenskab der knytter sig til en specifik myndighedsudbetalingstype, som ikke oplyses ved denne type kald af servicen). Kunde</w:t>
              </w:r>
            </w:ins>
          </w:p>
          <w:p w14:paraId="65F5BF7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BE40F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</w:t>
            </w:r>
            <w:ins w:id="20" w:author="w18361" w:date="2012-02-16T08:02:00Z">
              <w:r>
                <w:rPr>
                  <w:rFonts w:ascii="Arial" w:hAnsi="Arial" w:cs="Arial"/>
                  <w:sz w:val="18"/>
                </w:rPr>
                <w:t xml:space="preserve"> være generel og skal som minimum</w:t>
              </w:r>
            </w:ins>
            <w:r>
              <w:rPr>
                <w:rFonts w:ascii="Arial" w:hAnsi="Arial" w:cs="Arial"/>
                <w:sz w:val="18"/>
              </w:rPr>
              <w:t xml:space="preserve"> kunne kaldes af følgende systemer:</w:t>
            </w:r>
          </w:p>
          <w:p w14:paraId="60CE5728" w14:textId="46C00752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</w:t>
            </w:r>
            <w:del w:id="21" w:author="w18361" w:date="2012-02-16T08:02:00Z">
              <w:r w:rsidR="00E9037E">
                <w:rPr>
                  <w:rFonts w:ascii="Arial" w:hAnsi="Arial" w:cs="Arial"/>
                  <w:sz w:val="18"/>
                </w:rPr>
                <w:delText>)</w:delText>
              </w:r>
            </w:del>
            <w:ins w:id="22" w:author="w18361" w:date="2012-02-16T08:02:00Z">
              <w:r>
                <w:rPr>
                  <w:rFonts w:ascii="Arial" w:hAnsi="Arial" w:cs="Arial"/>
                  <w:sz w:val="18"/>
                </w:rPr>
                <w:t>).</w:t>
              </w:r>
            </w:ins>
          </w:p>
          <w:p w14:paraId="66F2922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w18361" w:date="2012-02-16T08:02:00Z"/>
                <w:rFonts w:ascii="Arial" w:hAnsi="Arial" w:cs="Arial"/>
                <w:sz w:val="18"/>
              </w:rPr>
            </w:pPr>
          </w:p>
          <w:p w14:paraId="02DE400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w18361" w:date="2012-02-16T08:02:00Z"/>
                <w:rFonts w:ascii="Arial" w:hAnsi="Arial" w:cs="Arial"/>
                <w:sz w:val="18"/>
              </w:rPr>
            </w:pPr>
            <w:ins w:id="25" w:author="w18361" w:date="2012-02-16T08:02:00Z">
              <w:r>
                <w:rPr>
                  <w:rFonts w:ascii="Arial" w:hAnsi="Arial" w:cs="Arial"/>
                  <w:sz w:val="18"/>
                </w:rPr>
  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  </w:r>
            </w:ins>
          </w:p>
          <w:p w14:paraId="234B4687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047B" w14:paraId="01BC6ACD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04993EA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047B" w14:paraId="7A9CC2D8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459F870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047B" w14:paraId="724C0E07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AEBC75C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FF047B" w14:paraId="5186F3EF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AC31B4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F9581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14:paraId="4DB45AA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1B0636F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14:paraId="5876B4E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D08188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14:paraId="1AA2D05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3202BE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3441AFB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FDBA3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EDCE00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14:paraId="5A8BAB3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B35013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7B7BEAA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14:paraId="5BE5DC7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14:paraId="1C46916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w18361" w:date="2012-02-16T08:02:00Z"/>
                <w:rFonts w:ascii="Arial" w:hAnsi="Arial" w:cs="Arial"/>
                <w:sz w:val="18"/>
              </w:rPr>
            </w:pPr>
            <w:ins w:id="27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(ReturnerSamletBeløbForModregning)</w:t>
              </w:r>
            </w:ins>
          </w:p>
          <w:p w14:paraId="5A43DDC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8A0D7B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D8063F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FF047B" w14:paraId="27BC294D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48FA6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F047B" w14:paraId="42656BA5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889328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DMIFordringForespørgBesvar_O</w:t>
            </w:r>
          </w:p>
        </w:tc>
      </w:tr>
      <w:tr w:rsidR="00FF047B" w14:paraId="1CDC6B37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7DF6EB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A7FB4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14:paraId="0460FDD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17F5CE8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14:paraId="4C020E0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5E1FB3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14:paraId="496F357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A61D5F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265A3B2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14:paraId="6E9AFEA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B28708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69721B3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14:paraId="598A4EC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9FD7E5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7CE58D9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14:paraId="0D76224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14:paraId="080E468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14:paraId="26B4741F" w14:textId="4FE5A676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28" w:author="w18361" w:date="2012-02-16T08:02:00Z">
              <w:r w:rsidR="00E9037E">
                <w:rPr>
                  <w:rFonts w:ascii="Arial" w:hAnsi="Arial" w:cs="Arial"/>
                  <w:sz w:val="18"/>
                </w:rPr>
                <w:delText>]</w:delText>
              </w:r>
            </w:del>
            <w:ins w:id="29" w:author="w18361" w:date="2012-02-16T08:02:00Z">
              <w:r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14:paraId="382FD642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0" w:author="w18361" w:date="2012-02-16T08:02:00Z"/>
                <w:rFonts w:ascii="Arial" w:hAnsi="Arial" w:cs="Arial"/>
                <w:sz w:val="18"/>
              </w:rPr>
            </w:pPr>
            <w:del w:id="31" w:author="w18361" w:date="2012-02-16T08:02:00Z">
              <w:r>
                <w:rPr>
                  <w:rFonts w:ascii="Arial" w:hAnsi="Arial" w:cs="Arial"/>
                  <w:sz w:val="18"/>
                </w:rPr>
                <w:tab/>
                <w:delText>]</w:delText>
              </w:r>
            </w:del>
          </w:p>
          <w:p w14:paraId="73D7A33F" w14:textId="1E3B7034" w:rsid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2" w:author="w18361" w:date="2012-02-16T08:02:00Z"/>
                <w:rFonts w:ascii="Arial" w:hAnsi="Arial" w:cs="Arial"/>
                <w:sz w:val="18"/>
              </w:rPr>
            </w:pPr>
            <w:del w:id="33" w:author="w18361" w:date="2012-02-16T08:02:00Z">
              <w:r>
                <w:rPr>
                  <w:rFonts w:ascii="Arial" w:hAnsi="Arial" w:cs="Arial"/>
                  <w:sz w:val="18"/>
                </w:rPr>
                <w:delText>}</w:delText>
              </w:r>
            </w:del>
            <w:ins w:id="34" w:author="w18361" w:date="2012-02-16T08:02:00Z">
              <w:r w:rsidR="00FF047B">
                <w:rPr>
                  <w:rFonts w:ascii="Arial" w:hAnsi="Arial" w:cs="Arial"/>
                  <w:sz w:val="18"/>
                </w:rPr>
                <w:tab/>
              </w:r>
              <w:r w:rsidR="00FF047B">
                <w:rPr>
                  <w:rFonts w:ascii="Arial" w:hAnsi="Arial" w:cs="Arial"/>
                  <w:sz w:val="18"/>
                </w:rPr>
                <w:tab/>
              </w:r>
              <w:r w:rsidR="00FF047B">
                <w:rPr>
                  <w:rFonts w:ascii="Arial" w:hAnsi="Arial" w:cs="Arial"/>
                  <w:sz w:val="18"/>
                </w:rPr>
                <w:tab/>
              </w:r>
              <w:r w:rsidR="00FF047B">
                <w:rPr>
                  <w:rFonts w:ascii="Arial" w:hAnsi="Arial" w:cs="Arial"/>
                  <w:sz w:val="18"/>
                </w:rPr>
                <w:tab/>
                <w:t>* SamletBeløbMedRenterForModregning *</w:t>
              </w:r>
            </w:ins>
          </w:p>
          <w:p w14:paraId="329EADD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5" w:author="w18361" w:date="2012-02-16T08:02:00Z"/>
                <w:rFonts w:ascii="Arial" w:hAnsi="Arial" w:cs="Arial"/>
                <w:sz w:val="18"/>
              </w:rPr>
            </w:pPr>
            <w:ins w:id="36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14:paraId="0C80A21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w18361" w:date="2012-02-16T08:02:00Z"/>
                <w:rFonts w:ascii="Arial" w:hAnsi="Arial" w:cs="Arial"/>
                <w:sz w:val="18"/>
              </w:rPr>
            </w:pPr>
            <w:ins w:id="38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SamletBeløbForModregning</w:t>
              </w:r>
            </w:ins>
          </w:p>
          <w:p w14:paraId="3DD65B8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9" w:author="w18361" w:date="2012-02-16T08:02:00Z"/>
                <w:rFonts w:ascii="Arial" w:hAnsi="Arial" w:cs="Arial"/>
                <w:sz w:val="18"/>
              </w:rPr>
            </w:pPr>
            <w:ins w:id="40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RenterTilDato</w:t>
              </w:r>
            </w:ins>
          </w:p>
          <w:p w14:paraId="63819BA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1" w:author="w18361" w:date="2012-02-16T08:02:00Z"/>
                <w:rFonts w:ascii="Arial" w:hAnsi="Arial" w:cs="Arial"/>
                <w:sz w:val="18"/>
              </w:rPr>
            </w:pPr>
            <w:ins w:id="42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7E3D91E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3" w:author="w18361" w:date="2012-02-16T08:02:00Z"/>
                <w:rFonts w:ascii="Arial" w:hAnsi="Arial" w:cs="Arial"/>
                <w:sz w:val="18"/>
              </w:rPr>
            </w:pPr>
            <w:ins w:id="44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14:paraId="1B12961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5" w:author="w18361" w:date="2012-02-16T08:02:00Z"/>
                <w:rFonts w:ascii="Arial" w:hAnsi="Arial" w:cs="Arial"/>
                <w:sz w:val="18"/>
              </w:rPr>
            </w:pPr>
            <w:ins w:id="46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3314EE7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7" w:author="w18361" w:date="2012-02-16T08:02:00Z"/>
                <w:rFonts w:ascii="Arial" w:hAnsi="Arial" w:cs="Arial"/>
                <w:sz w:val="18"/>
              </w:rPr>
            </w:pPr>
            <w:ins w:id="48" w:author="w18361" w:date="2012-02-16T08:02:00Z"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450CF33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49" w:author="w18361" w:date="2012-02-16T08:02:00Z">
              <w:r>
                <w:rPr>
                  <w:rFonts w:ascii="Arial" w:hAnsi="Arial" w:cs="Arial"/>
                  <w:sz w:val="18"/>
                </w:rPr>
                <w:t>}</w:t>
              </w:r>
            </w:ins>
          </w:p>
        </w:tc>
      </w:tr>
      <w:tr w:rsidR="00FF047B" w14:paraId="48FEAE1D" w14:textId="77777777" w:rsidTr="00FF047B">
        <w:trPr>
          <w:trHeight w:val="283"/>
          <w:ins w:id="50" w:author="w18361" w:date="2012-02-16T08:02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F09E0B7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w18361" w:date="2012-02-16T08:02:00Z"/>
                <w:rFonts w:ascii="Arial" w:hAnsi="Arial" w:cs="Arial"/>
                <w:b/>
                <w:sz w:val="18"/>
              </w:rPr>
            </w:pPr>
            <w:ins w:id="52" w:author="w18361" w:date="2012-02-16T08:02:00Z">
              <w:r>
                <w:rPr>
                  <w:rFonts w:ascii="Arial" w:hAnsi="Arial" w:cs="Arial"/>
                  <w:b/>
                  <w:sz w:val="18"/>
                </w:rPr>
                <w:t>Felter som skal returnere fejlbeskeder:</w:t>
              </w:r>
            </w:ins>
          </w:p>
        </w:tc>
      </w:tr>
      <w:tr w:rsidR="00FF047B" w14:paraId="2458B1E3" w14:textId="77777777" w:rsidTr="00FF047B">
        <w:trPr>
          <w:trHeight w:val="283"/>
          <w:ins w:id="53" w:author="w18361" w:date="2012-02-16T08:02:00Z"/>
        </w:trPr>
        <w:tc>
          <w:tcPr>
            <w:tcW w:w="10345" w:type="dxa"/>
            <w:gridSpan w:val="6"/>
            <w:shd w:val="clear" w:color="auto" w:fill="FFFFFF"/>
          </w:tcPr>
          <w:p w14:paraId="6D6A5C0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4" w:author="w18361" w:date="2012-02-16T08:02:00Z"/>
                <w:rFonts w:ascii="Arial" w:hAnsi="Arial" w:cs="Arial"/>
                <w:i/>
                <w:sz w:val="18"/>
              </w:rPr>
            </w:pPr>
            <w:ins w:id="55" w:author="w18361" w:date="2012-02-16T08:02:00Z">
              <w:r>
                <w:rPr>
                  <w:rFonts w:ascii="Arial" w:hAnsi="Arial" w:cs="Arial"/>
                  <w:i/>
                  <w:sz w:val="18"/>
                </w:rPr>
                <w:t>DMIFordringForespørgBesvar_FejlId</w:t>
              </w:r>
            </w:ins>
          </w:p>
        </w:tc>
      </w:tr>
      <w:tr w:rsidR="00FF047B" w14:paraId="49F52E3E" w14:textId="77777777" w:rsidTr="00FF047B">
        <w:trPr>
          <w:trHeight w:val="283"/>
          <w:ins w:id="56" w:author="w18361" w:date="2012-02-16T08:02:00Z"/>
        </w:trPr>
        <w:tc>
          <w:tcPr>
            <w:tcW w:w="10345" w:type="dxa"/>
            <w:gridSpan w:val="6"/>
            <w:shd w:val="clear" w:color="auto" w:fill="FFFFFF"/>
          </w:tcPr>
          <w:p w14:paraId="79AD205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w18361" w:date="2012-02-16T08:02:00Z"/>
                <w:rFonts w:ascii="Arial" w:hAnsi="Arial" w:cs="Arial"/>
                <w:sz w:val="18"/>
              </w:rPr>
            </w:pPr>
          </w:p>
          <w:p w14:paraId="01BF73E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w18361" w:date="2012-02-16T08:02:00Z"/>
                <w:rFonts w:ascii="Arial" w:hAnsi="Arial" w:cs="Arial"/>
                <w:sz w:val="18"/>
              </w:rPr>
            </w:pPr>
            <w:ins w:id="59" w:author="w18361" w:date="2012-02-16T08:02:00Z">
              <w:r>
                <w:rPr>
                  <w:rFonts w:ascii="Arial" w:hAnsi="Arial" w:cs="Arial"/>
                  <w:sz w:val="18"/>
                </w:rPr>
                <w:t>* FejlIdentifikatorer *</w:t>
              </w:r>
            </w:ins>
          </w:p>
          <w:p w14:paraId="28CDBF1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w18361" w:date="2012-02-16T08:02:00Z"/>
                <w:rFonts w:ascii="Arial" w:hAnsi="Arial" w:cs="Arial"/>
                <w:sz w:val="18"/>
              </w:rPr>
            </w:pPr>
            <w:ins w:id="61" w:author="w18361" w:date="2012-02-16T08:02:00Z">
              <w:r>
                <w:rPr>
                  <w:rFonts w:ascii="Arial" w:hAnsi="Arial" w:cs="Arial"/>
                  <w:sz w:val="18"/>
                </w:rPr>
                <w:t>[</w:t>
              </w:r>
            </w:ins>
          </w:p>
          <w:p w14:paraId="7828468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w18361" w:date="2012-02-16T08:02:00Z"/>
                <w:rFonts w:ascii="Arial" w:hAnsi="Arial" w:cs="Arial"/>
                <w:sz w:val="18"/>
              </w:rPr>
            </w:pPr>
            <w:ins w:id="63" w:author="w18361" w:date="2012-02-16T08:02:00Z">
              <w:r>
                <w:rPr>
                  <w:rFonts w:ascii="Arial" w:hAnsi="Arial" w:cs="Arial"/>
                  <w:sz w:val="18"/>
                </w:rPr>
                <w:tab/>
                <w:t>(KundeNummer)</w:t>
              </w:r>
            </w:ins>
          </w:p>
          <w:p w14:paraId="3C264E8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w18361" w:date="2012-02-16T08:02:00Z"/>
                <w:rFonts w:ascii="Arial" w:hAnsi="Arial" w:cs="Arial"/>
                <w:sz w:val="18"/>
              </w:rPr>
            </w:pPr>
            <w:ins w:id="65" w:author="w18361" w:date="2012-02-16T08:02:00Z">
              <w:r>
                <w:rPr>
                  <w:rFonts w:ascii="Arial" w:hAnsi="Arial" w:cs="Arial"/>
                  <w:sz w:val="18"/>
                </w:rPr>
                <w:tab/>
                <w:t>(KundeType)</w:t>
              </w:r>
            </w:ins>
          </w:p>
          <w:p w14:paraId="249EA42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w18361" w:date="2012-02-16T08:02:00Z"/>
                <w:rFonts w:ascii="Arial" w:hAnsi="Arial" w:cs="Arial"/>
                <w:sz w:val="18"/>
              </w:rPr>
            </w:pPr>
            <w:ins w:id="67" w:author="w18361" w:date="2012-02-16T08:02:00Z">
              <w:r>
                <w:rPr>
                  <w:rFonts w:ascii="Arial" w:hAnsi="Arial" w:cs="Arial"/>
                  <w:sz w:val="18"/>
                </w:rPr>
                <w:tab/>
                <w:t>(MyndighedUdbetalingTypeKode)</w:t>
              </w:r>
            </w:ins>
          </w:p>
          <w:p w14:paraId="750D08B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8" w:author="w18361" w:date="2012-02-16T08:02:00Z"/>
                <w:rFonts w:ascii="Arial" w:hAnsi="Arial" w:cs="Arial"/>
                <w:sz w:val="18"/>
              </w:rPr>
            </w:pPr>
            <w:ins w:id="69" w:author="w18361" w:date="2012-02-16T08:02:00Z">
              <w:r>
                <w:rPr>
                  <w:rFonts w:ascii="Arial" w:hAnsi="Arial" w:cs="Arial"/>
                  <w:sz w:val="18"/>
                </w:rPr>
                <w:tab/>
                <w:t>(MyndighedUdbetalingPeriodeFra)</w:t>
              </w:r>
            </w:ins>
          </w:p>
          <w:p w14:paraId="10155C4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0" w:author="w18361" w:date="2012-02-16T08:02:00Z"/>
                <w:rFonts w:ascii="Arial" w:hAnsi="Arial" w:cs="Arial"/>
                <w:sz w:val="18"/>
              </w:rPr>
            </w:pPr>
            <w:ins w:id="71" w:author="w18361" w:date="2012-02-16T08:02:00Z">
              <w:r>
                <w:rPr>
                  <w:rFonts w:ascii="Arial" w:hAnsi="Arial" w:cs="Arial"/>
                  <w:sz w:val="18"/>
                </w:rPr>
                <w:tab/>
                <w:t>(MyndighedUdbetalingPeriodeTil)</w:t>
              </w:r>
            </w:ins>
          </w:p>
          <w:p w14:paraId="1E82085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2" w:author="w18361" w:date="2012-02-16T08:02:00Z"/>
                <w:rFonts w:ascii="Arial" w:hAnsi="Arial" w:cs="Arial"/>
                <w:sz w:val="18"/>
              </w:rPr>
            </w:pPr>
            <w:ins w:id="73" w:author="w18361" w:date="2012-02-16T08:02:00Z">
              <w:r>
                <w:rPr>
                  <w:rFonts w:ascii="Arial" w:hAnsi="Arial" w:cs="Arial"/>
                  <w:sz w:val="18"/>
                </w:rPr>
                <w:tab/>
                <w:t>(MyndighedUdbetalingPeriodeType)</w:t>
              </w:r>
            </w:ins>
          </w:p>
          <w:p w14:paraId="7D87487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4" w:author="w18361" w:date="2012-02-16T08:02:00Z"/>
                <w:rFonts w:ascii="Arial" w:hAnsi="Arial" w:cs="Arial"/>
                <w:sz w:val="18"/>
              </w:rPr>
            </w:pPr>
            <w:ins w:id="75" w:author="w18361" w:date="2012-02-16T08:02:00Z">
              <w:r>
                <w:rPr>
                  <w:rFonts w:ascii="Arial" w:hAnsi="Arial" w:cs="Arial"/>
                  <w:sz w:val="18"/>
                </w:rPr>
                <w:t>]</w:t>
              </w:r>
            </w:ins>
          </w:p>
        </w:tc>
      </w:tr>
      <w:tr w:rsidR="00FF047B" w14:paraId="2040071E" w14:textId="77777777" w:rsidTr="00FF047B">
        <w:trPr>
          <w:trHeight w:val="283"/>
          <w:ins w:id="76" w:author="w18361" w:date="2012-02-16T08:02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DFBCEF9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7" w:author="w18361" w:date="2012-02-16T08:02:00Z"/>
                <w:rFonts w:ascii="Arial" w:hAnsi="Arial" w:cs="Arial"/>
                <w:b/>
                <w:sz w:val="18"/>
              </w:rPr>
            </w:pPr>
            <w:ins w:id="78" w:author="w18361" w:date="2012-02-16T08:02:00Z">
              <w:r>
                <w:rPr>
                  <w:rFonts w:ascii="Arial" w:hAnsi="Arial" w:cs="Arial"/>
                  <w:b/>
                  <w:sz w:val="18"/>
                </w:rPr>
                <w:t>Valideringer</w:t>
              </w:r>
            </w:ins>
          </w:p>
        </w:tc>
      </w:tr>
      <w:tr w:rsidR="00FF047B" w14:paraId="50088898" w14:textId="77777777" w:rsidTr="00FF047B">
        <w:trPr>
          <w:trHeight w:val="283"/>
          <w:ins w:id="79" w:author="w18361" w:date="2012-02-16T08:02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35DC98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w18361" w:date="2012-02-16T08:02:00Z"/>
                <w:rFonts w:ascii="Arial" w:hAnsi="Arial" w:cs="Arial"/>
                <w:b/>
                <w:sz w:val="18"/>
              </w:rPr>
            </w:pPr>
            <w:ins w:id="81" w:author="w18361" w:date="2012-02-16T08:02:00Z">
              <w:r>
                <w:rPr>
                  <w:rFonts w:ascii="Arial" w:hAnsi="Arial" w:cs="Arial"/>
                  <w:b/>
                  <w:sz w:val="18"/>
                </w:rPr>
                <w:t>Generel beskrivelse</w:t>
              </w:r>
            </w:ins>
          </w:p>
        </w:tc>
      </w:tr>
      <w:tr w:rsidR="00FF047B" w14:paraId="13D92C48" w14:textId="77777777" w:rsidTr="00FF047B">
        <w:trPr>
          <w:trHeight w:val="283"/>
          <w:ins w:id="82" w:author="w18361" w:date="2012-02-16T08:02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26D1F8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3" w:author="w18361" w:date="2012-02-16T08:02:00Z"/>
                <w:rFonts w:ascii="Arial" w:hAnsi="Arial" w:cs="Arial"/>
                <w:sz w:val="18"/>
              </w:rPr>
            </w:pPr>
            <w:ins w:id="84" w:author="w18361" w:date="2012-02-16T08:02:00Z">
              <w:r>
                <w:rPr>
                  <w:rFonts w:ascii="Arial" w:hAnsi="Arial" w:cs="Arial"/>
                  <w:sz w:val="18"/>
                </w:rPr>
                <w:t>Validering: Kontrol af hvorvidt kunde findes</w:t>
              </w:r>
            </w:ins>
          </w:p>
          <w:p w14:paraId="5F5FAF5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5" w:author="w18361" w:date="2012-02-16T08:02:00Z"/>
                <w:rFonts w:ascii="Arial" w:hAnsi="Arial" w:cs="Arial"/>
                <w:sz w:val="18"/>
              </w:rPr>
            </w:pPr>
            <w:ins w:id="86" w:author="w18361" w:date="2012-02-16T08:02:00Z">
              <w:r>
                <w:rPr>
                  <w:rFonts w:ascii="Arial" w:hAnsi="Arial" w:cs="Arial"/>
                  <w:sz w:val="18"/>
                </w:rPr>
                <w:t>Fejlnummer: 005</w:t>
              </w:r>
            </w:ins>
          </w:p>
          <w:p w14:paraId="74D5D3D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7" w:author="w18361" w:date="2012-02-16T08:02:00Z"/>
                <w:rFonts w:ascii="Arial" w:hAnsi="Arial" w:cs="Arial"/>
                <w:sz w:val="18"/>
              </w:rPr>
            </w:pPr>
            <w:ins w:id="88" w:author="w18361" w:date="2012-02-16T08:02:00Z">
              <w:r>
                <w:rPr>
                  <w:rFonts w:ascii="Arial" w:hAnsi="Arial" w:cs="Arial"/>
                  <w:sz w:val="18"/>
                </w:rPr>
                <w:t>Reaktion: Forespørgsel afvises</w:t>
              </w:r>
            </w:ins>
          </w:p>
          <w:p w14:paraId="4A2D1DB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9" w:author="w18361" w:date="2012-02-16T08:02:00Z"/>
                <w:rFonts w:ascii="Arial" w:hAnsi="Arial" w:cs="Arial"/>
                <w:sz w:val="18"/>
              </w:rPr>
            </w:pPr>
            <w:ins w:id="90" w:author="w18361" w:date="2012-02-16T08:02:00Z">
              <w:r>
                <w:rPr>
                  <w:rFonts w:ascii="Arial" w:hAnsi="Arial" w:cs="Arial"/>
                  <w:sz w:val="18"/>
                </w:rPr>
                <w:t>Parameterliste: KundeNummer, KundeType</w:t>
              </w:r>
            </w:ins>
          </w:p>
          <w:p w14:paraId="3FDA1FA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1" w:author="w18361" w:date="2012-02-16T08:02:00Z"/>
                <w:rFonts w:ascii="Arial" w:hAnsi="Arial" w:cs="Arial"/>
                <w:sz w:val="18"/>
              </w:rPr>
            </w:pPr>
          </w:p>
          <w:p w14:paraId="2DFCC3D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2" w:author="w18361" w:date="2012-02-16T08:02:00Z"/>
                <w:rFonts w:ascii="Arial" w:hAnsi="Arial" w:cs="Arial"/>
                <w:sz w:val="18"/>
              </w:rPr>
            </w:pPr>
            <w:ins w:id="93" w:author="w18361" w:date="2012-02-16T08:02:00Z">
              <w:r>
                <w:rPr>
                  <w:rFonts w:ascii="Arial" w:hAnsi="Arial" w:cs="Arial"/>
                  <w:sz w:val="18"/>
                </w:rPr>
                <w:t>Validering: MyndighedUdbetalingTypeKode er ikke gyldig (se værdisæt)</w:t>
              </w:r>
            </w:ins>
          </w:p>
          <w:p w14:paraId="54F1490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4" w:author="w18361" w:date="2012-02-16T08:02:00Z"/>
                <w:rFonts w:ascii="Arial" w:hAnsi="Arial" w:cs="Arial"/>
                <w:sz w:val="18"/>
              </w:rPr>
            </w:pPr>
            <w:ins w:id="95" w:author="w18361" w:date="2012-02-16T08:02:00Z">
              <w:r>
                <w:rPr>
                  <w:rFonts w:ascii="Arial" w:hAnsi="Arial" w:cs="Arial"/>
                  <w:sz w:val="18"/>
                </w:rPr>
                <w:t>Fejlnummer: 9xx (endnu ikke fastsat af CSC)</w:t>
              </w:r>
            </w:ins>
          </w:p>
          <w:p w14:paraId="478C319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6" w:author="w18361" w:date="2012-02-16T08:02:00Z"/>
                <w:rFonts w:ascii="Arial" w:hAnsi="Arial" w:cs="Arial"/>
                <w:sz w:val="18"/>
              </w:rPr>
            </w:pPr>
            <w:ins w:id="97" w:author="w18361" w:date="2012-02-16T08:02:00Z">
              <w:r>
                <w:rPr>
                  <w:rFonts w:ascii="Arial" w:hAnsi="Arial" w:cs="Arial"/>
                  <w:sz w:val="18"/>
                </w:rPr>
                <w:t>Reaktion: Forespørgsel afvises</w:t>
              </w:r>
            </w:ins>
          </w:p>
          <w:p w14:paraId="68566A3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8" w:author="w18361" w:date="2012-02-16T08:02:00Z"/>
                <w:rFonts w:ascii="Arial" w:hAnsi="Arial" w:cs="Arial"/>
                <w:sz w:val="18"/>
              </w:rPr>
            </w:pPr>
            <w:ins w:id="99" w:author="w18361" w:date="2012-02-16T08:02:00Z">
              <w:r>
                <w:rPr>
                  <w:rFonts w:ascii="Arial" w:hAnsi="Arial" w:cs="Arial"/>
                  <w:sz w:val="18"/>
                </w:rPr>
                <w:t>Parameterliste: MyndighedUdbetalingTypeKode</w:t>
              </w:r>
            </w:ins>
          </w:p>
          <w:p w14:paraId="5635479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0" w:author="w18361" w:date="2012-02-16T08:02:00Z"/>
                <w:rFonts w:ascii="Arial" w:hAnsi="Arial" w:cs="Arial"/>
                <w:sz w:val="18"/>
              </w:rPr>
            </w:pPr>
          </w:p>
          <w:p w14:paraId="55098CD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1" w:author="w18361" w:date="2012-02-16T08:02:00Z"/>
                <w:rFonts w:ascii="Arial" w:hAnsi="Arial" w:cs="Arial"/>
                <w:sz w:val="18"/>
              </w:rPr>
            </w:pPr>
            <w:ins w:id="102" w:author="w18361" w:date="2012-02-16T08:02:00Z">
              <w:r>
                <w:rPr>
                  <w:rFonts w:ascii="Arial" w:hAnsi="Arial" w:cs="Arial"/>
                  <w:sz w:val="18"/>
                </w:rPr>
                <w:t>Validering: MyndighedUdbetalingPeriodeFra skal være mindre end eller lig med MyndighedUdbetalingPeriodeTil</w:t>
              </w:r>
            </w:ins>
          </w:p>
          <w:p w14:paraId="6A6C9AB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3" w:author="w18361" w:date="2012-02-16T08:02:00Z"/>
                <w:rFonts w:ascii="Arial" w:hAnsi="Arial" w:cs="Arial"/>
                <w:sz w:val="18"/>
              </w:rPr>
            </w:pPr>
            <w:ins w:id="104" w:author="w18361" w:date="2012-02-16T08:02:00Z">
              <w:r>
                <w:rPr>
                  <w:rFonts w:ascii="Arial" w:hAnsi="Arial" w:cs="Arial"/>
                  <w:sz w:val="18"/>
                </w:rPr>
                <w:t>Fejlnummer: 9xx (endnu ikke fastsat af CSC)</w:t>
              </w:r>
            </w:ins>
          </w:p>
          <w:p w14:paraId="63779E4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5" w:author="w18361" w:date="2012-02-16T08:02:00Z"/>
                <w:rFonts w:ascii="Arial" w:hAnsi="Arial" w:cs="Arial"/>
                <w:sz w:val="18"/>
              </w:rPr>
            </w:pPr>
            <w:ins w:id="106" w:author="w18361" w:date="2012-02-16T08:02:00Z">
              <w:r>
                <w:rPr>
                  <w:rFonts w:ascii="Arial" w:hAnsi="Arial" w:cs="Arial"/>
                  <w:sz w:val="18"/>
                </w:rPr>
                <w:t>Reaktion: Forespørgsel afvises</w:t>
              </w:r>
            </w:ins>
          </w:p>
          <w:p w14:paraId="7EFF7D5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7" w:author="w18361" w:date="2012-02-16T08:02:00Z"/>
                <w:rFonts w:ascii="Arial" w:hAnsi="Arial" w:cs="Arial"/>
                <w:sz w:val="18"/>
              </w:rPr>
            </w:pPr>
            <w:ins w:id="108" w:author="w18361" w:date="2012-02-16T08:02:00Z">
              <w:r>
                <w:rPr>
                  <w:rFonts w:ascii="Arial" w:hAnsi="Arial" w:cs="Arial"/>
                  <w:sz w:val="18"/>
                </w:rPr>
                <w:t>Parameterliste: MyndighedUdbetalingPeriodeFra, MyndighedUdbetalingPeriodeTil</w:t>
              </w:r>
            </w:ins>
          </w:p>
          <w:p w14:paraId="2A78E00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9" w:author="w18361" w:date="2012-02-16T08:02:00Z"/>
                <w:rFonts w:ascii="Arial" w:hAnsi="Arial" w:cs="Arial"/>
                <w:sz w:val="18"/>
              </w:rPr>
            </w:pPr>
            <w:ins w:id="110" w:author="w18361" w:date="2012-02-16T08:02:00Z">
              <w:r>
                <w:rPr>
                  <w:rFonts w:ascii="Arial" w:hAnsi="Arial" w:cs="Arial"/>
                  <w:sz w:val="18"/>
                </w:rPr>
                <w:t>______________________________________________</w:t>
              </w:r>
            </w:ins>
          </w:p>
          <w:p w14:paraId="7A38446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1" w:author="w18361" w:date="2012-02-16T08:02:00Z"/>
                <w:rFonts w:ascii="Arial" w:hAnsi="Arial" w:cs="Arial"/>
                <w:sz w:val="18"/>
              </w:rPr>
            </w:pPr>
          </w:p>
          <w:p w14:paraId="5BA478D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2" w:author="w18361" w:date="2012-02-16T08:02:00Z"/>
                <w:rFonts w:ascii="Arial" w:hAnsi="Arial" w:cs="Arial"/>
                <w:sz w:val="18"/>
              </w:rPr>
            </w:pPr>
            <w:ins w:id="113" w:author="w18361" w:date="2012-02-16T08:02:00Z">
              <w:r>
                <w:rPr>
                  <w:rFonts w:ascii="Arial" w:hAnsi="Arial" w:cs="Arial"/>
                  <w:sz w:val="18"/>
                </w:rPr>
                <w:t xml:space="preserve">Validering: Ukendt system fejl </w:t>
              </w:r>
            </w:ins>
          </w:p>
          <w:p w14:paraId="4FBD632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4" w:author="w18361" w:date="2012-02-16T08:02:00Z"/>
                <w:rFonts w:ascii="Arial" w:hAnsi="Arial" w:cs="Arial"/>
                <w:sz w:val="18"/>
              </w:rPr>
            </w:pPr>
            <w:ins w:id="115" w:author="w18361" w:date="2012-02-16T08:02:00Z">
              <w:r>
                <w:rPr>
                  <w:rFonts w:ascii="Arial" w:hAnsi="Arial" w:cs="Arial"/>
                  <w:sz w:val="18"/>
                </w:rPr>
                <w:lastRenderedPageBreak/>
                <w:t xml:space="preserve">Fejlnummer: -1 </w:t>
              </w:r>
            </w:ins>
          </w:p>
          <w:p w14:paraId="2F923AE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6" w:author="w18361" w:date="2012-02-16T08:02:00Z"/>
                <w:rFonts w:ascii="Arial" w:hAnsi="Arial" w:cs="Arial"/>
                <w:sz w:val="18"/>
              </w:rPr>
            </w:pPr>
            <w:ins w:id="117" w:author="w18361" w:date="2012-02-16T08:02:00Z">
              <w:r>
                <w:rPr>
                  <w:rFonts w:ascii="Arial" w:hAnsi="Arial" w:cs="Arial"/>
                  <w:sz w:val="18"/>
                </w:rPr>
                <w:t xml:space="preserve">Reaktion: Besked: Ukendt system fejl. Kontakt venligst SKAT for hjælp og næmere information. </w:t>
              </w:r>
            </w:ins>
          </w:p>
          <w:p w14:paraId="17EA279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8" w:author="w18361" w:date="2012-02-16T08:02:00Z"/>
                <w:rFonts w:ascii="Arial" w:hAnsi="Arial" w:cs="Arial"/>
                <w:sz w:val="18"/>
              </w:rPr>
            </w:pPr>
          </w:p>
          <w:p w14:paraId="0CFE129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9" w:author="w18361" w:date="2012-02-16T08:02:00Z"/>
                <w:rFonts w:ascii="Arial" w:hAnsi="Arial" w:cs="Arial"/>
                <w:sz w:val="18"/>
              </w:rPr>
            </w:pPr>
            <w:ins w:id="120" w:author="w18361" w:date="2012-02-16T08:02:00Z">
              <w:r>
                <w:rPr>
                  <w:rFonts w:ascii="Arial" w:hAnsi="Arial" w:cs="Arial"/>
                  <w:sz w:val="18"/>
                </w:rPr>
                <w:t xml:space="preserve">Validering: Service ikke tilgængelig </w:t>
              </w:r>
            </w:ins>
          </w:p>
          <w:p w14:paraId="0A1B136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1" w:author="w18361" w:date="2012-02-16T08:02:00Z"/>
                <w:rFonts w:ascii="Arial" w:hAnsi="Arial" w:cs="Arial"/>
                <w:sz w:val="18"/>
              </w:rPr>
            </w:pPr>
            <w:ins w:id="122" w:author="w18361" w:date="2012-02-16T08:02:00Z">
              <w:r>
                <w:rPr>
                  <w:rFonts w:ascii="Arial" w:hAnsi="Arial" w:cs="Arial"/>
                  <w:sz w:val="18"/>
                </w:rPr>
                <w:t xml:space="preserve">Fejlnummer: -3 </w:t>
              </w:r>
            </w:ins>
          </w:p>
          <w:p w14:paraId="4BC512C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3" w:author="w18361" w:date="2012-02-16T08:02:00Z"/>
                <w:rFonts w:ascii="Arial" w:hAnsi="Arial" w:cs="Arial"/>
                <w:sz w:val="18"/>
              </w:rPr>
            </w:pPr>
            <w:ins w:id="124" w:author="w18361" w:date="2012-02-16T08:02:00Z">
              <w:r>
                <w:rPr>
                  <w:rFonts w:ascii="Arial" w:hAnsi="Arial" w:cs="Arial"/>
                  <w:sz w:val="18"/>
                </w:rPr>
                <w:t xml:space="preserve">Reaktion: Besked: Service ikke tilgængelig. Kontakt venligst SKAT for hjælp og næmere information. </w:t>
              </w:r>
            </w:ins>
          </w:p>
          <w:p w14:paraId="626DBEB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5" w:author="w18361" w:date="2012-02-16T08:02:00Z"/>
                <w:rFonts w:ascii="Arial" w:hAnsi="Arial" w:cs="Arial"/>
                <w:sz w:val="18"/>
              </w:rPr>
            </w:pPr>
          </w:p>
          <w:p w14:paraId="2739962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6" w:author="w18361" w:date="2012-02-16T08:02:00Z"/>
                <w:rFonts w:ascii="Arial" w:hAnsi="Arial" w:cs="Arial"/>
                <w:sz w:val="18"/>
              </w:rPr>
            </w:pPr>
            <w:ins w:id="127" w:author="w18361" w:date="2012-02-16T08:02:00Z">
              <w:r>
                <w:rPr>
                  <w:rFonts w:ascii="Arial" w:hAnsi="Arial" w:cs="Arial"/>
                  <w:sz w:val="18"/>
                </w:rPr>
                <w:t xml:space="preserve">Validering: Kompensering ikke mulig </w:t>
              </w:r>
            </w:ins>
          </w:p>
          <w:p w14:paraId="6742D1D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8" w:author="w18361" w:date="2012-02-16T08:02:00Z"/>
                <w:rFonts w:ascii="Arial" w:hAnsi="Arial" w:cs="Arial"/>
                <w:sz w:val="18"/>
              </w:rPr>
            </w:pPr>
            <w:ins w:id="129" w:author="w18361" w:date="2012-02-16T08:02:00Z">
              <w:r>
                <w:rPr>
                  <w:rFonts w:ascii="Arial" w:hAnsi="Arial" w:cs="Arial"/>
                  <w:sz w:val="18"/>
                </w:rPr>
                <w:t xml:space="preserve">Fejlnummer: -4 </w:t>
              </w:r>
            </w:ins>
          </w:p>
          <w:p w14:paraId="0979770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0" w:author="w18361" w:date="2012-02-16T08:02:00Z"/>
                <w:rFonts w:ascii="Arial" w:hAnsi="Arial" w:cs="Arial"/>
                <w:sz w:val="18"/>
              </w:rPr>
            </w:pPr>
            <w:ins w:id="131" w:author="w18361" w:date="2012-02-16T08:02:00Z">
              <w:r>
                <w:rPr>
                  <w:rFonts w:ascii="Arial" w:hAnsi="Arial" w:cs="Arial"/>
                  <w:sz w:val="18"/>
                </w:rPr>
                <w:t>Reaktion: Besked: Kompensering ikke mulig. Kontakt venligst SKAT for hjælp og næmere information.</w:t>
              </w:r>
            </w:ins>
          </w:p>
        </w:tc>
      </w:tr>
      <w:tr w:rsidR="00FF047B" w14:paraId="2D077B5D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D84719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FF047B" w14:paraId="106AA612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31464C5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FF047B" w14:paraId="35B190FE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671C579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F047B" w14:paraId="396E2A84" w14:textId="77777777" w:rsidTr="00FF047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814388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14:paraId="3AC9DEE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14:paraId="6D79E70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14:paraId="78A051C7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14:paraId="5261E118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047B" w:rsidSect="00FF04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0053914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047B" w14:paraId="39A2FF44" w14:textId="77777777" w:rsidTr="00FF047B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36B623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14:paraId="35DD834F" w14:textId="77777777" w:rsidTr="00FF047B">
        <w:tc>
          <w:tcPr>
            <w:tcW w:w="10345" w:type="dxa"/>
            <w:vAlign w:val="center"/>
          </w:tcPr>
          <w:p w14:paraId="3D27AB25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FF047B" w14:paraId="2349E505" w14:textId="77777777" w:rsidTr="00FF047B">
        <w:tc>
          <w:tcPr>
            <w:tcW w:w="10345" w:type="dxa"/>
            <w:vAlign w:val="center"/>
          </w:tcPr>
          <w:p w14:paraId="0E03318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2B8F30D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14:paraId="2F50FE5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14:paraId="513B55A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14:paraId="6C52E5E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14:paraId="4349B14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4" w:author="w18361" w:date="2012-02-16T08:02:00Z"/>
                <w:rFonts w:ascii="Arial" w:hAnsi="Arial" w:cs="Arial"/>
                <w:sz w:val="18"/>
              </w:rPr>
            </w:pPr>
            <w:ins w:id="135" w:author="w18361" w:date="2012-02-16T08:02:00Z">
              <w:r>
                <w:rPr>
                  <w:rFonts w:ascii="Arial" w:hAnsi="Arial" w:cs="Arial"/>
                  <w:sz w:val="18"/>
                </w:rPr>
                <w:t>(</w:t>
              </w:r>
            </w:ins>
          </w:p>
          <w:p w14:paraId="7D22774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36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 xml:space="preserve">*EnkeltmandVirksomhedEjer* </w:t>
            </w:r>
          </w:p>
          <w:p w14:paraId="2E480A56" w14:textId="694C46A4" w:rsid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7" w:author="w18361" w:date="2012-02-16T08:02:00Z"/>
                <w:rFonts w:ascii="Arial" w:hAnsi="Arial" w:cs="Arial"/>
                <w:sz w:val="18"/>
              </w:rPr>
            </w:pPr>
            <w:del w:id="138" w:author="w18361" w:date="2012-02-16T08:02:00Z">
              <w:r>
                <w:rPr>
                  <w:rFonts w:ascii="Arial" w:hAnsi="Arial" w:cs="Arial"/>
                  <w:sz w:val="18"/>
                </w:rPr>
                <w:delText>(</w:delText>
              </w:r>
            </w:del>
            <w:ins w:id="139" w:author="w18361" w:date="2012-02-16T08:02:00Z">
              <w:r w:rsidR="00FF047B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14:paraId="1CC149A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0" w:author="w18361" w:date="2012-02-16T08:02:00Z"/>
                <w:rFonts w:ascii="Arial" w:hAnsi="Arial" w:cs="Arial"/>
                <w:sz w:val="18"/>
              </w:rPr>
            </w:pPr>
            <w:ins w:id="141" w:author="w18361" w:date="2012-02-16T08:0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ins>
            <w:r>
              <w:rPr>
                <w:rFonts w:ascii="Arial" w:hAnsi="Arial" w:cs="Arial"/>
                <w:sz w:val="18"/>
              </w:rPr>
              <w:t>PersonCPRNummer</w:t>
            </w:r>
          </w:p>
          <w:p w14:paraId="3E335F4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2" w:author="w18361" w:date="2012-02-16T08:02:00Z"/>
                <w:rFonts w:ascii="Arial" w:hAnsi="Arial" w:cs="Arial"/>
                <w:sz w:val="18"/>
              </w:rPr>
            </w:pPr>
            <w:ins w:id="143" w:author="w18361" w:date="2012-02-16T08:02:00Z"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53DB68A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047B" w14:paraId="113BA835" w14:textId="77777777" w:rsidTr="00FF047B">
        <w:trPr>
          <w:ins w:id="144" w:author="w18361" w:date="2012-02-16T08:02:00Z"/>
        </w:trPr>
        <w:tc>
          <w:tcPr>
            <w:tcW w:w="10345" w:type="dxa"/>
            <w:shd w:val="clear" w:color="auto" w:fill="B3B3B3"/>
            <w:vAlign w:val="center"/>
          </w:tcPr>
          <w:p w14:paraId="64E3C64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5" w:author="w18361" w:date="2012-02-16T08:02:00Z"/>
                <w:rFonts w:ascii="Arial" w:hAnsi="Arial" w:cs="Arial"/>
                <w:b/>
                <w:sz w:val="18"/>
              </w:rPr>
            </w:pPr>
            <w:ins w:id="146" w:author="w18361" w:date="2012-02-16T08:02:00Z">
              <w:r>
                <w:rPr>
                  <w:rFonts w:ascii="Arial" w:hAnsi="Arial" w:cs="Arial"/>
                  <w:b/>
                  <w:sz w:val="18"/>
                </w:rPr>
                <w:t>Beskrivelse</w:t>
              </w:r>
            </w:ins>
          </w:p>
        </w:tc>
      </w:tr>
      <w:tr w:rsidR="00FF047B" w14:paraId="49F2FA4B" w14:textId="77777777" w:rsidTr="00FF047B">
        <w:trPr>
          <w:ins w:id="147" w:author="w18361" w:date="2012-02-16T08:02:00Z"/>
        </w:trPr>
        <w:tc>
          <w:tcPr>
            <w:tcW w:w="10345" w:type="dxa"/>
            <w:shd w:val="clear" w:color="auto" w:fill="FFFFFF"/>
            <w:vAlign w:val="center"/>
          </w:tcPr>
          <w:p w14:paraId="38B0B51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8" w:author="w18361" w:date="2012-02-16T08:02:00Z"/>
                <w:rFonts w:ascii="Arial" w:hAnsi="Arial" w:cs="Arial"/>
                <w:sz w:val="18"/>
              </w:rPr>
            </w:pPr>
            <w:ins w:id="149" w:author="w18361" w:date="2012-02-16T08:02:00Z">
              <w:r>
                <w:rPr>
                  <w:rFonts w:ascii="Arial" w:hAnsi="Arial" w:cs="Arial"/>
                  <w:sz w:val="18"/>
                </w:rPr>
                <w:t>Identificerer en kunde som et KundeNummer, KundeType par. De optionelle felter er ikke garanteret udfyldt i alle services hvor KundeStruktur benyttes.</w:t>
              </w:r>
            </w:ins>
          </w:p>
          <w:p w14:paraId="6E21451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0" w:author="w18361" w:date="2012-02-16T08:02:00Z"/>
                <w:rFonts w:ascii="Arial" w:hAnsi="Arial" w:cs="Arial"/>
                <w:sz w:val="18"/>
              </w:rPr>
            </w:pPr>
          </w:p>
          <w:p w14:paraId="0D658E7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1" w:author="w18361" w:date="2012-02-16T08:02:00Z"/>
                <w:rFonts w:ascii="Arial" w:hAnsi="Arial" w:cs="Arial"/>
                <w:sz w:val="18"/>
              </w:rPr>
            </w:pPr>
            <w:ins w:id="152" w:author="w18361" w:date="2012-02-16T08:02:00Z">
              <w:r>
                <w:rPr>
                  <w:rFonts w:ascii="Arial" w:hAnsi="Arial" w:cs="Arial"/>
                  <w:sz w:val="18"/>
                </w:rPr>
                <w:t>Hvis KundeNavn er udfyldt er det baseret på navne-information i CSR-P, ES eller AKR.</w:t>
              </w:r>
            </w:ins>
          </w:p>
          <w:p w14:paraId="0C16CA0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3" w:author="w18361" w:date="2012-02-16T08:02:00Z"/>
                <w:rFonts w:ascii="Arial" w:hAnsi="Arial" w:cs="Arial"/>
                <w:sz w:val="18"/>
              </w:rPr>
            </w:pPr>
          </w:p>
          <w:p w14:paraId="6151A99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4" w:author="w18361" w:date="2012-02-16T08:02:00Z"/>
                <w:rFonts w:ascii="Arial" w:hAnsi="Arial" w:cs="Arial"/>
                <w:sz w:val="18"/>
              </w:rPr>
            </w:pPr>
            <w:ins w:id="155" w:author="w18361" w:date="2012-02-16T08:02:00Z">
              <w:r>
                <w:rPr>
                  <w:rFonts w:ascii="Arial" w:hAnsi="Arial" w:cs="Arial"/>
                  <w:sz w:val="18"/>
                </w:rPr>
                <w:t>For KundeType=SE-Virksomhed kan VirksomhedCVRNummer og DriftFormKode være udfyldt,</w:t>
              </w:r>
            </w:ins>
          </w:p>
          <w:p w14:paraId="14E2E18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6" w:author="w18361" w:date="2012-02-16T08:02:00Z"/>
                <w:rFonts w:ascii="Arial" w:hAnsi="Arial" w:cs="Arial"/>
                <w:sz w:val="18"/>
              </w:rPr>
            </w:pPr>
            <w:ins w:id="157" w:author="w18361" w:date="2012-02-16T08:02:00Z">
              <w:r>
                <w:rPr>
                  <w:rFonts w:ascii="Arial" w:hAnsi="Arial" w:cs="Arial"/>
                  <w:sz w:val="18"/>
                </w:rPr>
                <w:t>og hvis DriftFormKodee=Enkeltmandsfirma vil EnkeltmandVirksomhedEjer være sat.</w:t>
              </w:r>
            </w:ins>
          </w:p>
          <w:p w14:paraId="5EF3380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8" w:author="w18361" w:date="2012-02-16T08:02:00Z"/>
                <w:rFonts w:ascii="Arial" w:hAnsi="Arial" w:cs="Arial"/>
                <w:sz w:val="18"/>
              </w:rPr>
            </w:pPr>
          </w:p>
          <w:p w14:paraId="33B88C8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9" w:author="w18361" w:date="2012-02-16T08:02:00Z"/>
                <w:rFonts w:ascii="Arial" w:hAnsi="Arial" w:cs="Arial"/>
                <w:sz w:val="18"/>
              </w:rPr>
            </w:pPr>
            <w:ins w:id="160" w:author="w18361" w:date="2012-02-16T08:02:00Z">
              <w:r>
                <w:rPr>
                  <w:rFonts w:ascii="Arial" w:hAnsi="Arial" w:cs="Arial"/>
                  <w:sz w:val="18"/>
                </w:rPr>
                <w:t>De optionelle felter vil blive beriget af MF ved modtagelse af en fordring, før den sendes videre til DMI.</w:t>
              </w:r>
            </w:ins>
          </w:p>
        </w:tc>
      </w:tr>
    </w:tbl>
    <w:p w14:paraId="0978E963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047B" w14:paraId="185C74B6" w14:textId="77777777" w:rsidTr="00FF047B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7E9E422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14:paraId="5A18B101" w14:textId="77777777" w:rsidTr="00FF047B">
        <w:tc>
          <w:tcPr>
            <w:tcW w:w="10345" w:type="dxa"/>
            <w:vAlign w:val="center"/>
          </w:tcPr>
          <w:p w14:paraId="2DF639EB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FF047B" w14:paraId="5FAB0DA4" w14:textId="77777777" w:rsidTr="00FF047B">
        <w:tc>
          <w:tcPr>
            <w:tcW w:w="10345" w:type="dxa"/>
            <w:vAlign w:val="center"/>
          </w:tcPr>
          <w:p w14:paraId="004B5BE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14:paraId="6610FC3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14:paraId="34A8A14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14:paraId="443FD3B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03742D1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230B1788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047B" w:rsidSect="00FF047B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B927A72" w14:textId="77777777"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F047B" w14:paraId="20029D21" w14:textId="77777777" w:rsidTr="00FF047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3D70508A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18CE91FB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7C3077A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F047B" w14:paraId="290CE492" w14:textId="77777777" w:rsidTr="00FF047B">
        <w:tc>
          <w:tcPr>
            <w:tcW w:w="3402" w:type="dxa"/>
          </w:tcPr>
          <w:p w14:paraId="1F52AB3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14:paraId="4180427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0829A0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14:paraId="5D5B233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C627210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37BE801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14:paraId="2243E51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B97AA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3A4235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14:paraId="2AEC173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449B8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690FB3D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1A72BCC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14:paraId="3EC12CA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DB075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14:paraId="54B66EE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14:paraId="75CA426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14:paraId="6B624E1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14:paraId="355BD9E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14:paraId="1FC30FE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14:paraId="1946692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14:paraId="3D3D2BF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14:paraId="6ECCE6B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45BCE77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7B0844A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073E89A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14:paraId="053343A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14:paraId="1AB726C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7F5844B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14:paraId="7851DE5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14:paraId="77CB03E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14:paraId="4262529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14:paraId="5108682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14:paraId="4A90FB4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14:paraId="3703F15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14:paraId="2D4D57D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14:paraId="0B2F9B6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14:paraId="3C69EFD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14:paraId="4723367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14:paraId="2CED5CE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14:paraId="291101E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14:paraId="0C83A0F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14:paraId="30C1E7B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14:paraId="19E3FB4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14:paraId="5A2AABE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14:paraId="32128F9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14:paraId="0D1B94A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14:paraId="7622D41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14:paraId="312F2EC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14:paraId="7A22599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14:paraId="12D3D2C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14:paraId="63498C0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14:paraId="178DFF2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14:paraId="3D82326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14:paraId="46D3FB2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14:paraId="4D56ABF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14:paraId="110FB6F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14:paraId="22EAD6D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14:paraId="2641611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14:paraId="35362E1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14:paraId="7A92B21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14:paraId="68C7341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3D26031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76514DB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14:paraId="281E4BF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14:paraId="2D54A29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14:paraId="22EE314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14:paraId="26E45F8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14:paraId="2230D05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14:paraId="45B5C32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14:paraId="690D247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14:paraId="383D770C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FF047B" w14:paraId="2B0B1955" w14:textId="77777777" w:rsidTr="00FF047B">
        <w:tc>
          <w:tcPr>
            <w:tcW w:w="3402" w:type="dxa"/>
          </w:tcPr>
          <w:p w14:paraId="6EA98D6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14:paraId="79A1A1F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8D092B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04998A0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15087E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5979A71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FF047B" w14:paraId="4D077B80" w14:textId="77777777" w:rsidTr="00FF047B">
        <w:tc>
          <w:tcPr>
            <w:tcW w:w="3402" w:type="dxa"/>
          </w:tcPr>
          <w:p w14:paraId="63D7A9C5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6398C6E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712772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1A7330E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028A85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42CE42C8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7DE4C93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F047B" w14:paraId="39C53C63" w14:textId="77777777" w:rsidTr="00FF047B">
        <w:tc>
          <w:tcPr>
            <w:tcW w:w="3402" w:type="dxa"/>
          </w:tcPr>
          <w:p w14:paraId="3319AC67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7AF7A92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A21572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3C190AC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7BF09B9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66E4D61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73F6596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3EF3EC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1" w:author="w18361" w:date="2012-02-16T08:02:00Z"/>
                <w:rFonts w:ascii="Arial" w:hAnsi="Arial" w:cs="Arial"/>
                <w:sz w:val="18"/>
              </w:rPr>
            </w:pPr>
            <w:del w:id="162" w:author="w18361" w:date="2012-02-16T08:02:00Z">
              <w:r>
                <w:rPr>
                  <w:rFonts w:ascii="Arial" w:hAnsi="Arial" w:cs="Arial"/>
                  <w:sz w:val="18"/>
                </w:rPr>
                <w:delText>Værdisæt for DMO og DMR er fastsat, mens værdisæt for EFI/DMI foreløbig (pr 20100924) sat til:</w:delText>
              </w:r>
            </w:del>
          </w:p>
          <w:p w14:paraId="40205F41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3" w:author="w18361" w:date="2012-02-16T08:02:00Z"/>
                <w:rFonts w:ascii="Arial" w:hAnsi="Arial" w:cs="Arial"/>
                <w:sz w:val="18"/>
              </w:rPr>
            </w:pPr>
          </w:p>
          <w:p w14:paraId="34F31522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4" w:author="w18361" w:date="2012-02-16T08:02:00Z"/>
                <w:rFonts w:ascii="Arial" w:hAnsi="Arial" w:cs="Arial"/>
                <w:sz w:val="18"/>
              </w:rPr>
            </w:pPr>
            <w:del w:id="165" w:author="w18361" w:date="2012-02-16T08:02:00Z">
              <w:r>
                <w:rPr>
                  <w:rFonts w:ascii="Arial" w:hAnsi="Arial" w:cs="Arial"/>
                  <w:sz w:val="18"/>
                </w:rPr>
                <w:delText>CVR-Virksomhed</w:delText>
              </w:r>
            </w:del>
          </w:p>
          <w:p w14:paraId="6C7E8EFE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6" w:author="w18361" w:date="2012-02-16T08:02:00Z"/>
                <w:rFonts w:ascii="Arial" w:hAnsi="Arial" w:cs="Arial"/>
                <w:sz w:val="18"/>
              </w:rPr>
            </w:pPr>
            <w:del w:id="167" w:author="w18361" w:date="2012-02-16T08:02:00Z">
              <w:r>
                <w:rPr>
                  <w:rFonts w:ascii="Arial" w:hAnsi="Arial" w:cs="Arial"/>
                  <w:sz w:val="18"/>
                </w:rPr>
                <w:delText>SE-Virksomhed</w:delText>
              </w:r>
            </w:del>
          </w:p>
          <w:p w14:paraId="4E4097B7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68" w:author="w18361" w:date="2012-02-16T08:02:00Z"/>
                <w:rFonts w:ascii="Arial" w:hAnsi="Arial" w:cs="Arial"/>
                <w:sz w:val="18"/>
              </w:rPr>
            </w:pPr>
            <w:del w:id="169" w:author="w18361" w:date="2012-02-16T08:02:00Z">
              <w:r>
                <w:rPr>
                  <w:rFonts w:ascii="Arial" w:hAnsi="Arial" w:cs="Arial"/>
                  <w:sz w:val="18"/>
                </w:rPr>
                <w:delText>CPR-Person</w:delText>
              </w:r>
            </w:del>
          </w:p>
          <w:p w14:paraId="1F092179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0" w:author="w18361" w:date="2012-02-16T08:02:00Z"/>
                <w:rFonts w:ascii="Arial" w:hAnsi="Arial" w:cs="Arial"/>
                <w:sz w:val="18"/>
              </w:rPr>
            </w:pPr>
            <w:del w:id="171" w:author="w18361" w:date="2012-02-16T08:02:00Z">
              <w:r>
                <w:rPr>
                  <w:rFonts w:ascii="Arial" w:hAnsi="Arial" w:cs="Arial"/>
                  <w:sz w:val="18"/>
                </w:rPr>
                <w:delText>AKR-EFI-Person</w:delText>
              </w:r>
            </w:del>
          </w:p>
          <w:p w14:paraId="3C55D834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2" w:author="w18361" w:date="2012-02-16T08:02:00Z"/>
                <w:rFonts w:ascii="Arial" w:hAnsi="Arial" w:cs="Arial"/>
                <w:sz w:val="18"/>
              </w:rPr>
            </w:pPr>
            <w:del w:id="173" w:author="w18361" w:date="2012-02-16T08:02:00Z">
              <w:r>
                <w:rPr>
                  <w:rFonts w:ascii="Arial" w:hAnsi="Arial" w:cs="Arial"/>
                  <w:sz w:val="18"/>
                </w:rPr>
                <w:delText>AKR-EFI-Virksomhed</w:delText>
              </w:r>
            </w:del>
          </w:p>
          <w:p w14:paraId="4454140A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4" w:author="w18361" w:date="2012-02-16T08:02:00Z"/>
                <w:rFonts w:ascii="Arial" w:hAnsi="Arial" w:cs="Arial"/>
                <w:sz w:val="18"/>
              </w:rPr>
            </w:pPr>
            <w:del w:id="175" w:author="w18361" w:date="2012-02-16T08:02:00Z">
              <w:r>
                <w:rPr>
                  <w:rFonts w:ascii="Arial" w:hAnsi="Arial" w:cs="Arial"/>
                  <w:sz w:val="18"/>
                </w:rPr>
                <w:delText>AKR-EFI-Myndighed</w:delText>
              </w:r>
            </w:del>
          </w:p>
          <w:p w14:paraId="6891929B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6" w:author="w18361" w:date="2012-02-16T08:02:00Z"/>
                <w:rFonts w:ascii="Arial" w:hAnsi="Arial" w:cs="Arial"/>
                <w:sz w:val="18"/>
              </w:rPr>
            </w:pPr>
            <w:del w:id="177" w:author="w18361" w:date="2012-02-16T08:02:00Z">
              <w:r>
                <w:rPr>
                  <w:rFonts w:ascii="Arial" w:hAnsi="Arial" w:cs="Arial"/>
                  <w:sz w:val="18"/>
                </w:rPr>
                <w:delText>AKR-EFI-Ukendt</w:delText>
              </w:r>
            </w:del>
          </w:p>
          <w:p w14:paraId="33B22F62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8" w:author="w18361" w:date="2012-02-16T08:02:00Z"/>
                <w:rFonts w:ascii="Arial" w:hAnsi="Arial" w:cs="Arial"/>
                <w:sz w:val="18"/>
              </w:rPr>
            </w:pPr>
          </w:p>
          <w:p w14:paraId="55D08BBB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9" w:author="w18361" w:date="2012-02-16T08:02:00Z"/>
                <w:rFonts w:ascii="Arial" w:hAnsi="Arial" w:cs="Arial"/>
                <w:sz w:val="18"/>
              </w:rPr>
            </w:pPr>
            <w:del w:id="180" w:author="w18361" w:date="2012-02-16T08:02:00Z">
              <w:r>
                <w:rPr>
                  <w:rFonts w:ascii="Arial" w:hAnsi="Arial" w:cs="Arial"/>
                  <w:sz w:val="18"/>
                </w:rPr>
                <w:delText>Disse fastlægges endeligt af EFI/DMI.</w:delText>
              </w:r>
            </w:del>
          </w:p>
          <w:p w14:paraId="3C8D6990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81" w:author="w18361" w:date="2012-02-16T08:02:00Z"/>
                <w:rFonts w:ascii="Arial" w:hAnsi="Arial" w:cs="Arial"/>
                <w:sz w:val="18"/>
              </w:rPr>
            </w:pPr>
          </w:p>
          <w:p w14:paraId="4CD0492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D92AEA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2F4284C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5EC667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7922AD9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426AE1C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1963B03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206BCE3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62D2586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3A96A4D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403E86C6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F047B" w14:paraId="35D07853" w14:textId="77777777" w:rsidTr="00FF047B">
        <w:tc>
          <w:tcPr>
            <w:tcW w:w="3402" w:type="dxa"/>
          </w:tcPr>
          <w:p w14:paraId="5EAA6F5D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14:paraId="4B7F34F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A202DC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6F8894F6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65C79C9F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element. Angivelse af hvorvidt DMI </w:t>
            </w:r>
            <w:ins w:id="182" w:author="w18361" w:date="2012-02-16T08:02:00Z">
              <w:r>
                <w:rPr>
                  <w:rFonts w:ascii="Arial" w:hAnsi="Arial" w:cs="Arial"/>
                  <w:sz w:val="18"/>
                </w:rPr>
                <w:t xml:space="preserve">potentielt </w:t>
              </w:r>
            </w:ins>
            <w:r>
              <w:rPr>
                <w:rFonts w:ascii="Arial" w:hAnsi="Arial" w:cs="Arial"/>
                <w:sz w:val="18"/>
              </w:rPr>
              <w:t>kan anvende myndighedsudbetalingen til modregning.</w:t>
            </w:r>
          </w:p>
        </w:tc>
      </w:tr>
      <w:tr w:rsidR="00FF047B" w14:paraId="1A36A79D" w14:textId="77777777" w:rsidTr="00FF047B">
        <w:tc>
          <w:tcPr>
            <w:tcW w:w="3402" w:type="dxa"/>
          </w:tcPr>
          <w:p w14:paraId="19A4C599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14:paraId="613D2FF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365BEB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15358B6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57F2838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FF047B" w14:paraId="7D8E33AF" w14:textId="77777777" w:rsidTr="00FF047B">
        <w:tc>
          <w:tcPr>
            <w:tcW w:w="3402" w:type="dxa"/>
          </w:tcPr>
          <w:p w14:paraId="3DC8FF8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14:paraId="62FF176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30FFC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5D1C585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B9350C4" w14:textId="181790FB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</w:t>
            </w:r>
            <w:del w:id="183" w:author="w18361" w:date="2012-02-16T08:02:00Z">
              <w:r w:rsidR="00E9037E">
                <w:rPr>
                  <w:rFonts w:ascii="Arial" w:hAnsi="Arial" w:cs="Arial"/>
                  <w:sz w:val="18"/>
                </w:rPr>
                <w:delText>myndgihedsudbetaling</w:delText>
              </w:r>
            </w:del>
            <w:ins w:id="184" w:author="w18361" w:date="2012-02-16T08:02:00Z">
              <w:r>
                <w:rPr>
                  <w:rFonts w:ascii="Arial" w:hAnsi="Arial" w:cs="Arial"/>
                  <w:sz w:val="18"/>
                </w:rPr>
                <w:t>myndighedsudbetaling</w:t>
              </w:r>
            </w:ins>
            <w:r>
              <w:rPr>
                <w:rFonts w:ascii="Arial" w:hAnsi="Arial" w:cs="Arial"/>
                <w:sz w:val="18"/>
              </w:rPr>
              <w:t xml:space="preserve"> vedrører. </w:t>
            </w:r>
          </w:p>
        </w:tc>
      </w:tr>
      <w:tr w:rsidR="00FF047B" w14:paraId="2675C232" w14:textId="77777777" w:rsidTr="00FF047B">
        <w:tc>
          <w:tcPr>
            <w:tcW w:w="3402" w:type="dxa"/>
          </w:tcPr>
          <w:p w14:paraId="5361C186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14:paraId="684A22B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F23D6E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1CF8036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1A77C2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4151E58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14:paraId="7DDFBA0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F0385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3CAD67D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6375C34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37D2482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1926B83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7D75EAB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2FBAA5C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047B" w14:paraId="0F39D842" w14:textId="77777777" w:rsidTr="00FF047B">
        <w:tc>
          <w:tcPr>
            <w:tcW w:w="3402" w:type="dxa"/>
          </w:tcPr>
          <w:p w14:paraId="0EA7ACEB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</w:p>
        </w:tc>
        <w:tc>
          <w:tcPr>
            <w:tcW w:w="1701" w:type="dxa"/>
          </w:tcPr>
          <w:p w14:paraId="51A1620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3B6CC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14:paraId="7DC9093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474B8DD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2CE4BD3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14:paraId="5E3CCDE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21B497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85" w:author="w18361" w:date="2012-02-16T08:02:00Z"/>
                <w:rFonts w:ascii="Arial" w:hAnsi="Arial" w:cs="Arial"/>
                <w:sz w:val="18"/>
              </w:rPr>
            </w:pPr>
            <w:del w:id="186" w:author="w18361" w:date="2012-02-16T08:02:00Z">
              <w:r>
                <w:rPr>
                  <w:rFonts w:ascii="Arial" w:hAnsi="Arial" w:cs="Arial"/>
                  <w:sz w:val="18"/>
                </w:rPr>
                <w:delText>Værdiset:</w:delText>
              </w:r>
            </w:del>
          </w:p>
          <w:p w14:paraId="3719E2AB" w14:textId="77777777" w:rsidR="00E9037E" w:rsidRDefault="00E9037E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87" w:author="w18361" w:date="2012-02-16T08:02:00Z"/>
                <w:rFonts w:ascii="Arial" w:hAnsi="Arial" w:cs="Arial"/>
                <w:sz w:val="18"/>
              </w:rPr>
            </w:pPr>
            <w:del w:id="188" w:author="w18361" w:date="2012-02-16T08:02:00Z">
              <w:r>
                <w:rPr>
                  <w:rFonts w:ascii="Arial" w:hAnsi="Arial" w:cs="Arial"/>
                  <w:sz w:val="18"/>
                </w:rPr>
                <w:delText xml:space="preserve">LØN: Løn  </w:delText>
              </w:r>
            </w:del>
          </w:p>
          <w:p w14:paraId="5DB3598D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9" w:author="w18361" w:date="2012-02-16T08:02:00Z"/>
                <w:rFonts w:ascii="Arial" w:hAnsi="Arial" w:cs="Arial"/>
                <w:sz w:val="18"/>
              </w:rPr>
            </w:pPr>
            <w:ins w:id="190" w:author="w18361" w:date="2012-02-16T08:02:00Z">
              <w:r>
                <w:rPr>
                  <w:rFonts w:ascii="Arial" w:hAnsi="Arial" w:cs="Arial"/>
                  <w:sz w:val="18"/>
                </w:rPr>
                <w:t>Grundlæggende værdiset:</w:t>
              </w:r>
            </w:ins>
          </w:p>
          <w:p w14:paraId="27EFBCD7" w14:textId="77777777" w:rsidR="00E9037E" w:rsidRDefault="00FF047B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91" w:author="w18361" w:date="2012-02-16T08:02:00Z"/>
                <w:rFonts w:ascii="Arial" w:hAnsi="Arial" w:cs="Arial"/>
                <w:sz w:val="18"/>
              </w:rPr>
            </w:pPr>
            <w:moveFromRangeStart w:id="192" w:author="w18361" w:date="2012-02-16T08:02:00Z" w:name="move317142695"/>
            <w:moveFrom w:id="193" w:author="w18361" w:date="2012-02-16T08:02:00Z">
              <w:r>
                <w:rPr>
                  <w:rFonts w:ascii="Arial" w:hAnsi="Arial" w:cs="Arial"/>
                  <w:sz w:val="18"/>
                </w:rPr>
                <w:t>PENS: Pension</w:t>
              </w:r>
            </w:moveFrom>
            <w:moveFromRangeEnd w:id="192"/>
            <w:del w:id="194" w:author="w18361" w:date="2012-02-16T08:02:00Z">
              <w:r w:rsidR="00E9037E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43995293" w14:textId="77777777" w:rsidR="00E9037E" w:rsidRDefault="00FF047B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95" w:author="w18361" w:date="2012-02-16T08:02:00Z"/>
                <w:rFonts w:ascii="Arial" w:hAnsi="Arial" w:cs="Arial"/>
                <w:sz w:val="18"/>
              </w:rPr>
            </w:pPr>
            <w:moveFromRangeStart w:id="196" w:author="w18361" w:date="2012-02-16T08:02:00Z" w:name="move317142696"/>
            <w:moveFrom w:id="197" w:author="w18361" w:date="2012-02-16T08:02:00Z">
              <w:r>
                <w:rPr>
                  <w:rFonts w:ascii="Arial" w:hAnsi="Arial" w:cs="Arial"/>
                  <w:sz w:val="18"/>
                </w:rPr>
                <w:t>KNTH: Kontanthjælp</w:t>
              </w:r>
            </w:moveFrom>
            <w:moveFromRangeEnd w:id="196"/>
            <w:del w:id="198" w:author="w18361" w:date="2012-02-16T08:02:00Z">
              <w:r w:rsidR="00E9037E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18102FD1" w14:textId="77777777" w:rsidR="00E9037E" w:rsidRDefault="00FF047B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99" w:author="w18361" w:date="2012-02-16T08:02:00Z"/>
                <w:rFonts w:ascii="Arial" w:hAnsi="Arial" w:cs="Arial"/>
                <w:sz w:val="18"/>
              </w:rPr>
            </w:pPr>
            <w:moveFromRangeStart w:id="200" w:author="w18361" w:date="2012-02-16T08:02:00Z" w:name="move317142697"/>
            <w:moveFrom w:id="201" w:author="w18361" w:date="2012-02-16T08:02:00Z">
              <w:r>
                <w:rPr>
                  <w:rFonts w:ascii="Arial" w:hAnsi="Arial" w:cs="Arial"/>
                  <w:sz w:val="18"/>
                </w:rPr>
                <w:t>SDGP: Sygedagpenge</w:t>
              </w:r>
            </w:moveFrom>
            <w:moveFromRangeEnd w:id="200"/>
            <w:del w:id="202" w:author="w18361" w:date="2012-02-16T08:02:00Z">
              <w:r w:rsidR="00E9037E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447F5921" w14:textId="6C01B1D5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14:paraId="6E5395A7" w14:textId="77777777" w:rsidR="00E9037E" w:rsidRDefault="00FF047B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03" w:author="w18361" w:date="2012-02-16T08:02:00Z"/>
                <w:rFonts w:ascii="Arial" w:hAnsi="Arial" w:cs="Arial"/>
                <w:sz w:val="18"/>
              </w:rPr>
            </w:pPr>
            <w:moveFromRangeStart w:id="204" w:author="w18361" w:date="2012-02-16T08:02:00Z" w:name="move317142698"/>
            <w:moveFrom w:id="205" w:author="w18361" w:date="2012-02-16T08:02:00Z">
              <w:r>
                <w:rPr>
                  <w:rFonts w:ascii="Arial" w:hAnsi="Arial" w:cs="Arial"/>
                  <w:sz w:val="18"/>
                </w:rPr>
                <w:t>KSLD: Kreditsaldo fra EKKO</w:t>
              </w:r>
            </w:moveFrom>
            <w:moveFromRangeEnd w:id="204"/>
            <w:del w:id="206" w:author="w18361" w:date="2012-02-16T08:02:00Z">
              <w:r w:rsidR="00E9037E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19F4053F" w14:textId="77777777" w:rsidR="00E9037E" w:rsidRDefault="00FF047B" w:rsidP="00E903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07" w:author="w18361" w:date="2012-02-16T08:02:00Z"/>
                <w:rFonts w:ascii="Arial" w:hAnsi="Arial" w:cs="Arial"/>
                <w:sz w:val="18"/>
              </w:rPr>
            </w:pPr>
            <w:moveFromRangeStart w:id="208" w:author="w18361" w:date="2012-02-16T08:02:00Z" w:name="move317142699"/>
            <w:moveFrom w:id="209" w:author="w18361" w:date="2012-02-16T08:02:00Z">
              <w:r>
                <w:rPr>
                  <w:rFonts w:ascii="Arial" w:hAnsi="Arial" w:cs="Arial"/>
                  <w:sz w:val="18"/>
                </w:rPr>
                <w:t>OVSK: Overskydende skat</w:t>
              </w:r>
            </w:moveFrom>
            <w:moveFromRangeEnd w:id="208"/>
            <w:del w:id="210" w:author="w18361" w:date="2012-02-16T08:02:00Z">
              <w:r w:rsidR="00E9037E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648B17D6" w14:textId="17A116CA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ToRangeStart w:id="211" w:author="w18361" w:date="2012-02-16T08:02:00Z" w:name="move317142700"/>
            <w:moveTo w:id="212" w:author="w18361" w:date="2012-02-16T08:02:00Z">
              <w:r>
                <w:rPr>
                  <w:rFonts w:ascii="Arial" w:hAnsi="Arial" w:cs="Arial"/>
                  <w:sz w:val="18"/>
                </w:rPr>
                <w:t xml:space="preserve">BBID: Børnebidrag </w:t>
              </w:r>
            </w:moveTo>
          </w:p>
          <w:p w14:paraId="471E463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ToRangeStart w:id="213" w:author="w18361" w:date="2012-02-16T08:02:00Z" w:name="move317142701"/>
            <w:moveToRangeEnd w:id="211"/>
            <w:moveTo w:id="214" w:author="w18361" w:date="2012-02-16T08:02:00Z">
              <w:r>
                <w:rPr>
                  <w:rFonts w:ascii="Arial" w:hAnsi="Arial" w:cs="Arial"/>
                  <w:sz w:val="18"/>
                </w:rPr>
                <w:t>BFMY: Børnefamilieydelse</w:t>
              </w:r>
            </w:moveTo>
          </w:p>
          <w:moveToRangeEnd w:id="213"/>
          <w:p w14:paraId="6F78347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7180E76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14:paraId="417A0EC3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FromRangeStart w:id="215" w:author="w18361" w:date="2012-02-16T08:02:00Z" w:name="move317142701"/>
            <w:moveFrom w:id="216" w:author="w18361" w:date="2012-02-16T08:02:00Z">
              <w:r>
                <w:rPr>
                  <w:rFonts w:ascii="Arial" w:hAnsi="Arial" w:cs="Arial"/>
                  <w:sz w:val="18"/>
                </w:rPr>
                <w:t>BFMY: Børnefamilieydelse</w:t>
              </w:r>
            </w:moveFrom>
          </w:p>
          <w:p w14:paraId="0295369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FromRangeStart w:id="217" w:author="w18361" w:date="2012-02-16T08:02:00Z" w:name="move317142700"/>
            <w:moveFromRangeEnd w:id="215"/>
            <w:moveFrom w:id="218" w:author="w18361" w:date="2012-02-16T08:02:00Z">
              <w:r>
                <w:rPr>
                  <w:rFonts w:ascii="Arial" w:hAnsi="Arial" w:cs="Arial"/>
                  <w:sz w:val="18"/>
                </w:rPr>
                <w:t xml:space="preserve">BBID: Børnebidrag </w:t>
              </w:r>
            </w:moveFrom>
          </w:p>
          <w:moveFromRangeEnd w:id="217"/>
          <w:p w14:paraId="793A737E" w14:textId="315D14D4" w:rsidR="00FF047B" w:rsidRDefault="00E9037E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9" w:author="w18361" w:date="2012-02-16T08:02:00Z"/>
                <w:rFonts w:ascii="Arial" w:hAnsi="Arial" w:cs="Arial"/>
                <w:sz w:val="18"/>
              </w:rPr>
            </w:pPr>
            <w:del w:id="220" w:author="w18361" w:date="2012-02-16T08:02:00Z">
              <w:r>
                <w:rPr>
                  <w:rFonts w:ascii="Arial" w:hAnsi="Arial" w:cs="Arial"/>
                  <w:sz w:val="18"/>
                </w:rPr>
                <w:delText>RNTG</w:delText>
              </w:r>
            </w:del>
            <w:ins w:id="221" w:author="w18361" w:date="2012-02-16T08:02:00Z">
              <w:r w:rsidR="00FF047B">
                <w:rPr>
                  <w:rFonts w:ascii="Arial" w:hAnsi="Arial" w:cs="Arial"/>
                  <w:sz w:val="18"/>
                </w:rPr>
                <w:t xml:space="preserve">FENK: FødevareErhverv (NemKonto) </w:t>
              </w:r>
            </w:ins>
          </w:p>
          <w:p w14:paraId="526DAC9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2" w:author="w18361" w:date="2012-02-16T08:02:00Z"/>
                <w:rFonts w:ascii="Arial" w:hAnsi="Arial" w:cs="Arial"/>
                <w:sz w:val="18"/>
              </w:rPr>
            </w:pPr>
            <w:ins w:id="223" w:author="w18361" w:date="2012-02-16T08:02:00Z">
              <w:r>
                <w:rPr>
                  <w:rFonts w:ascii="Arial" w:hAnsi="Arial" w:cs="Arial"/>
                  <w:sz w:val="18"/>
                </w:rPr>
                <w:t xml:space="preserve">FESK: FødevareErhverv (SKAT) </w:t>
              </w:r>
            </w:ins>
          </w:p>
          <w:p w14:paraId="54824A5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4" w:author="w18361" w:date="2012-02-16T08:02:00Z"/>
                <w:rFonts w:ascii="Arial" w:hAnsi="Arial" w:cs="Arial"/>
                <w:sz w:val="18"/>
              </w:rPr>
            </w:pPr>
            <w:ins w:id="225" w:author="w18361" w:date="2012-02-16T08:02:00Z">
              <w:r>
                <w:rPr>
                  <w:rFonts w:ascii="Arial" w:hAnsi="Arial" w:cs="Arial"/>
                  <w:sz w:val="18"/>
                </w:rPr>
                <w:t>KISL</w:t>
              </w:r>
            </w:ins>
            <w:r>
              <w:rPr>
                <w:rFonts w:ascii="Arial" w:hAnsi="Arial" w:cs="Arial"/>
                <w:sz w:val="18"/>
              </w:rPr>
              <w:t>: Rentegodtgørelse</w:t>
            </w:r>
            <w:ins w:id="226" w:author="w18361" w:date="2012-02-16T08:02:00Z">
              <w:r>
                <w:rPr>
                  <w:rFonts w:ascii="Arial" w:hAnsi="Arial" w:cs="Arial"/>
                  <w:sz w:val="18"/>
                </w:rPr>
                <w:t xml:space="preserve"> kildeskatteloven</w:t>
              </w:r>
            </w:ins>
          </w:p>
          <w:p w14:paraId="256B85C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7" w:author="w18361" w:date="2012-02-16T08:02:00Z"/>
                <w:rFonts w:ascii="Arial" w:hAnsi="Arial" w:cs="Arial"/>
                <w:sz w:val="18"/>
              </w:rPr>
            </w:pPr>
            <w:moveToRangeStart w:id="228" w:author="w18361" w:date="2012-02-16T08:02:00Z" w:name="move317142696"/>
            <w:moveTo w:id="229" w:author="w18361" w:date="2012-02-16T08:02:00Z">
              <w:r>
                <w:rPr>
                  <w:rFonts w:ascii="Arial" w:hAnsi="Arial" w:cs="Arial"/>
                  <w:sz w:val="18"/>
                </w:rPr>
                <w:t>KNTH: Kontanthjælp</w:t>
              </w:r>
            </w:moveTo>
            <w:moveToRangeEnd w:id="228"/>
          </w:p>
          <w:p w14:paraId="28F84C1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0" w:author="w18361" w:date="2012-02-16T08:02:00Z"/>
                <w:rFonts w:ascii="Arial" w:hAnsi="Arial" w:cs="Arial"/>
                <w:sz w:val="18"/>
              </w:rPr>
            </w:pPr>
            <w:moveToRangeStart w:id="231" w:author="w18361" w:date="2012-02-16T08:02:00Z" w:name="move317142698"/>
            <w:moveTo w:id="232" w:author="w18361" w:date="2012-02-16T08:02:00Z">
              <w:r>
                <w:rPr>
                  <w:rFonts w:ascii="Arial" w:hAnsi="Arial" w:cs="Arial"/>
                  <w:sz w:val="18"/>
                </w:rPr>
                <w:t>KSLD: Kreditsaldo fra EKKO</w:t>
              </w:r>
            </w:moveTo>
            <w:moveToRangeEnd w:id="231"/>
          </w:p>
          <w:p w14:paraId="588C8AB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3" w:author="w18361" w:date="2012-02-16T08:02:00Z"/>
                <w:rFonts w:ascii="Arial" w:hAnsi="Arial" w:cs="Arial"/>
                <w:sz w:val="18"/>
              </w:rPr>
            </w:pPr>
            <w:ins w:id="234" w:author="w18361" w:date="2012-02-16T08:02:00Z">
              <w:r>
                <w:rPr>
                  <w:rFonts w:ascii="Arial" w:hAnsi="Arial" w:cs="Arial"/>
                  <w:sz w:val="18"/>
                </w:rPr>
                <w:t>LØN:  Løn</w:t>
              </w:r>
            </w:ins>
          </w:p>
          <w:p w14:paraId="22B25F5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5" w:author="w18361" w:date="2012-02-16T08:02:00Z"/>
                <w:rFonts w:ascii="Arial" w:hAnsi="Arial" w:cs="Arial"/>
                <w:sz w:val="18"/>
              </w:rPr>
            </w:pPr>
            <w:ins w:id="236" w:author="w18361" w:date="2012-02-16T08:02:00Z">
              <w:r>
                <w:rPr>
                  <w:rFonts w:ascii="Arial" w:hAnsi="Arial" w:cs="Arial"/>
                  <w:sz w:val="18"/>
                </w:rPr>
                <w:t>OMGO: Omkostningsgodtgørelse</w:t>
              </w:r>
            </w:ins>
          </w:p>
          <w:p w14:paraId="2FFFF2F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7" w:author="w18361" w:date="2012-02-16T08:02:00Z"/>
                <w:rFonts w:ascii="Arial" w:hAnsi="Arial" w:cs="Arial"/>
                <w:sz w:val="18"/>
              </w:rPr>
            </w:pPr>
            <w:ins w:id="238" w:author="w18361" w:date="2012-02-16T08:02:00Z">
              <w:r>
                <w:rPr>
                  <w:rFonts w:ascii="Arial" w:hAnsi="Arial" w:cs="Arial"/>
                  <w:sz w:val="18"/>
                </w:rPr>
                <w:t>OVAM: Overskydende arbejdsmarkedsbidrag</w:t>
              </w:r>
            </w:ins>
          </w:p>
          <w:p w14:paraId="09195C6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9" w:author="w18361" w:date="2012-02-16T08:02:00Z"/>
                <w:rFonts w:ascii="Arial" w:hAnsi="Arial" w:cs="Arial"/>
                <w:sz w:val="18"/>
              </w:rPr>
            </w:pPr>
            <w:moveToRangeStart w:id="240" w:author="w18361" w:date="2012-02-16T08:02:00Z" w:name="move317142699"/>
            <w:moveTo w:id="241" w:author="w18361" w:date="2012-02-16T08:02:00Z">
              <w:r>
                <w:rPr>
                  <w:rFonts w:ascii="Arial" w:hAnsi="Arial" w:cs="Arial"/>
                  <w:sz w:val="18"/>
                </w:rPr>
                <w:t>OVSK: Overskydende skat</w:t>
              </w:r>
            </w:moveTo>
            <w:moveToRangeEnd w:id="240"/>
          </w:p>
          <w:p w14:paraId="2CF9BCDF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2" w:author="w18361" w:date="2012-02-16T08:02:00Z"/>
                <w:rFonts w:ascii="Arial" w:hAnsi="Arial" w:cs="Arial"/>
                <w:sz w:val="18"/>
              </w:rPr>
            </w:pPr>
            <w:moveToRangeStart w:id="243" w:author="w18361" w:date="2012-02-16T08:02:00Z" w:name="move317142695"/>
            <w:moveTo w:id="244" w:author="w18361" w:date="2012-02-16T08:02:00Z">
              <w:r>
                <w:rPr>
                  <w:rFonts w:ascii="Arial" w:hAnsi="Arial" w:cs="Arial"/>
                  <w:sz w:val="18"/>
                </w:rPr>
                <w:t>PENS: Pension</w:t>
              </w:r>
            </w:moveTo>
            <w:moveToRangeEnd w:id="243"/>
          </w:p>
          <w:p w14:paraId="03CF835E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5" w:author="w18361" w:date="2012-02-16T08:02:00Z"/>
                <w:rFonts w:ascii="Arial" w:hAnsi="Arial" w:cs="Arial"/>
                <w:sz w:val="18"/>
              </w:rPr>
            </w:pPr>
            <w:ins w:id="246" w:author="w18361" w:date="2012-02-16T08:02:00Z">
              <w:r>
                <w:rPr>
                  <w:rFonts w:ascii="Arial" w:hAnsi="Arial" w:cs="Arial"/>
                  <w:sz w:val="18"/>
                </w:rPr>
                <w:t>PERS: Personskatter</w:t>
              </w:r>
            </w:ins>
          </w:p>
          <w:p w14:paraId="4AEF6425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7" w:author="w18361" w:date="2012-02-16T08:02:00Z"/>
                <w:rFonts w:ascii="Arial" w:hAnsi="Arial" w:cs="Arial"/>
                <w:sz w:val="18"/>
              </w:rPr>
            </w:pPr>
            <w:ins w:id="248" w:author="w18361" w:date="2012-02-16T08:02:00Z">
              <w:r>
                <w:rPr>
                  <w:rFonts w:ascii="Arial" w:hAnsi="Arial" w:cs="Arial"/>
                  <w:sz w:val="18"/>
                </w:rPr>
                <w:t>RELO: Rentegodtgørelse renteloven</w:t>
              </w:r>
            </w:ins>
          </w:p>
          <w:p w14:paraId="5CE1C5B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9" w:author="w18361" w:date="2012-02-16T08:02:00Z"/>
                <w:rFonts w:ascii="Arial" w:hAnsi="Arial" w:cs="Arial"/>
                <w:sz w:val="18"/>
              </w:rPr>
            </w:pPr>
            <w:moveToRangeStart w:id="250" w:author="w18361" w:date="2012-02-16T08:02:00Z" w:name="move317142697"/>
            <w:moveTo w:id="251" w:author="w18361" w:date="2012-02-16T08:02:00Z">
              <w:r>
                <w:rPr>
                  <w:rFonts w:ascii="Arial" w:hAnsi="Arial" w:cs="Arial"/>
                  <w:sz w:val="18"/>
                </w:rPr>
                <w:t>SDGP: Sygedagpenge</w:t>
              </w:r>
            </w:moveTo>
            <w:moveToRangeEnd w:id="250"/>
          </w:p>
          <w:p w14:paraId="5C6AFB5C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52" w:author="w18361" w:date="2012-02-16T08:02:00Z">
              <w:r>
                <w:rPr>
                  <w:rFonts w:ascii="Arial" w:hAnsi="Arial" w:cs="Arial"/>
                  <w:sz w:val="18"/>
                </w:rPr>
                <w:t>SÆLØ: S-løn</w:t>
              </w:r>
            </w:ins>
          </w:p>
        </w:tc>
      </w:tr>
      <w:tr w:rsidR="00FF047B" w14:paraId="1E263843" w14:textId="77777777" w:rsidTr="00FF047B">
        <w:tc>
          <w:tcPr>
            <w:tcW w:w="3402" w:type="dxa"/>
          </w:tcPr>
          <w:p w14:paraId="392A1BAB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14:paraId="1F7431BC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7A4BF2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14:paraId="164539E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8CBB98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3A9A0D25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42F723D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F047B" w14:paraId="5A304CF2" w14:textId="77777777" w:rsidTr="00FF047B">
        <w:trPr>
          <w:ins w:id="253" w:author="w18361" w:date="2012-02-16T08:02:00Z"/>
        </w:trPr>
        <w:tc>
          <w:tcPr>
            <w:tcW w:w="3402" w:type="dxa"/>
          </w:tcPr>
          <w:p w14:paraId="3B49175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254" w:author="w18361" w:date="2012-02-16T08:02:00Z"/>
                <w:rFonts w:ascii="Arial" w:hAnsi="Arial" w:cs="Arial"/>
                <w:sz w:val="18"/>
              </w:rPr>
            </w:pPr>
            <w:ins w:id="255" w:author="w18361" w:date="2012-02-16T08:02:00Z">
              <w:r>
                <w:rPr>
                  <w:rFonts w:ascii="Arial" w:hAnsi="Arial" w:cs="Arial"/>
                  <w:sz w:val="18"/>
                </w:rPr>
                <w:t>RenterTilDato</w:t>
              </w:r>
            </w:ins>
          </w:p>
        </w:tc>
        <w:tc>
          <w:tcPr>
            <w:tcW w:w="1701" w:type="dxa"/>
          </w:tcPr>
          <w:p w14:paraId="7E10420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6" w:author="w18361" w:date="2012-02-16T08:02:00Z"/>
                <w:rFonts w:ascii="Arial" w:hAnsi="Arial" w:cs="Arial"/>
                <w:sz w:val="18"/>
              </w:rPr>
            </w:pPr>
            <w:ins w:id="257" w:author="w18361" w:date="2012-02-16T08:02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50C140C9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8" w:author="w18361" w:date="2012-02-16T08:02:00Z"/>
                <w:rFonts w:ascii="Arial" w:hAnsi="Arial" w:cs="Arial"/>
                <w:sz w:val="18"/>
              </w:rPr>
            </w:pPr>
            <w:ins w:id="259" w:author="w18361" w:date="2012-02-16T08:02:00Z">
              <w:r>
                <w:rPr>
                  <w:rFonts w:ascii="Arial" w:hAnsi="Arial" w:cs="Arial"/>
                  <w:sz w:val="18"/>
                </w:rPr>
                <w:t>Dato</w:t>
              </w:r>
            </w:ins>
          </w:p>
          <w:p w14:paraId="20DF34D1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0" w:author="w18361" w:date="2012-02-16T08:02:00Z"/>
                <w:rFonts w:ascii="Arial" w:hAnsi="Arial" w:cs="Arial"/>
                <w:sz w:val="18"/>
              </w:rPr>
            </w:pPr>
            <w:ins w:id="261" w:author="w18361" w:date="2012-02-16T08:02:00Z">
              <w:r>
                <w:rPr>
                  <w:rFonts w:ascii="Arial" w:hAnsi="Arial" w:cs="Arial"/>
                  <w:sz w:val="18"/>
                </w:rPr>
                <w:t>base: date</w:t>
              </w:r>
            </w:ins>
          </w:p>
        </w:tc>
        <w:tc>
          <w:tcPr>
            <w:tcW w:w="4671" w:type="dxa"/>
          </w:tcPr>
          <w:p w14:paraId="2DF9E89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2" w:author="w18361" w:date="2012-02-16T08:02:00Z"/>
                <w:rFonts w:ascii="Arial" w:hAnsi="Arial" w:cs="Arial"/>
                <w:sz w:val="18"/>
              </w:rPr>
            </w:pPr>
            <w:ins w:id="263" w:author="w18361" w:date="2012-02-16T08:02:00Z">
              <w:r>
                <w:rPr>
                  <w:rFonts w:ascii="Arial" w:hAnsi="Arial" w:cs="Arial"/>
                  <w:sz w:val="18"/>
                </w:rPr>
                <w:t>Dato hvortil renter og restgæld skal beregnes.</w:t>
              </w:r>
            </w:ins>
          </w:p>
          <w:p w14:paraId="675C478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4" w:author="w18361" w:date="2012-02-16T08:02:00Z"/>
                <w:rFonts w:ascii="Arial" w:hAnsi="Arial" w:cs="Arial"/>
                <w:sz w:val="18"/>
              </w:rPr>
            </w:pPr>
          </w:p>
        </w:tc>
      </w:tr>
      <w:tr w:rsidR="00FF047B" w14:paraId="353D0051" w14:textId="77777777" w:rsidTr="00FF047B">
        <w:trPr>
          <w:ins w:id="265" w:author="w18361" w:date="2012-02-16T08:02:00Z"/>
        </w:trPr>
        <w:tc>
          <w:tcPr>
            <w:tcW w:w="3402" w:type="dxa"/>
          </w:tcPr>
          <w:p w14:paraId="0A04D06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266" w:author="w18361" w:date="2012-02-16T08:02:00Z"/>
                <w:rFonts w:ascii="Arial" w:hAnsi="Arial" w:cs="Arial"/>
                <w:sz w:val="18"/>
              </w:rPr>
            </w:pPr>
            <w:ins w:id="267" w:author="w18361" w:date="2012-02-16T08:02:00Z">
              <w:r>
                <w:rPr>
                  <w:rFonts w:ascii="Arial" w:hAnsi="Arial" w:cs="Arial"/>
                  <w:sz w:val="18"/>
                </w:rPr>
                <w:t>ReturnerSamletBeløbForModregning</w:t>
              </w:r>
            </w:ins>
          </w:p>
        </w:tc>
        <w:tc>
          <w:tcPr>
            <w:tcW w:w="1701" w:type="dxa"/>
          </w:tcPr>
          <w:p w14:paraId="75BB0BBA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8" w:author="w18361" w:date="2012-02-16T08:02:00Z"/>
                <w:rFonts w:ascii="Arial" w:hAnsi="Arial" w:cs="Arial"/>
                <w:sz w:val="18"/>
              </w:rPr>
            </w:pPr>
            <w:ins w:id="269" w:author="w18361" w:date="2012-02-16T08:02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23BDCD6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0" w:author="w18361" w:date="2012-02-16T08:02:00Z"/>
                <w:rFonts w:ascii="Arial" w:hAnsi="Arial" w:cs="Arial"/>
                <w:sz w:val="18"/>
              </w:rPr>
            </w:pPr>
            <w:ins w:id="271" w:author="w18361" w:date="2012-02-16T08:02:00Z">
              <w:r>
                <w:rPr>
                  <w:rFonts w:ascii="Arial" w:hAnsi="Arial" w:cs="Arial"/>
                  <w:sz w:val="18"/>
                </w:rPr>
                <w:t>Markering</w:t>
              </w:r>
            </w:ins>
          </w:p>
          <w:p w14:paraId="437D41A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2" w:author="w18361" w:date="2012-02-16T08:02:00Z"/>
                <w:rFonts w:ascii="Arial" w:hAnsi="Arial" w:cs="Arial"/>
                <w:sz w:val="18"/>
              </w:rPr>
            </w:pPr>
            <w:ins w:id="273" w:author="w18361" w:date="2012-02-16T08:02:00Z">
              <w:r>
                <w:rPr>
                  <w:rFonts w:ascii="Arial" w:hAnsi="Arial" w:cs="Arial"/>
                  <w:sz w:val="18"/>
                </w:rPr>
                <w:t>base: boolean</w:t>
              </w:r>
            </w:ins>
          </w:p>
        </w:tc>
        <w:tc>
          <w:tcPr>
            <w:tcW w:w="4671" w:type="dxa"/>
          </w:tcPr>
          <w:p w14:paraId="374D8D93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4" w:author="w18361" w:date="2012-02-16T08:02:00Z"/>
                <w:rFonts w:ascii="Arial" w:hAnsi="Arial" w:cs="Arial"/>
                <w:sz w:val="18"/>
              </w:rPr>
            </w:pPr>
            <w:ins w:id="275" w:author="w18361" w:date="2012-02-16T08:02:00Z">
              <w:r>
                <w:rPr>
                  <w:rFonts w:ascii="Arial" w:hAnsi="Arial" w:cs="Arial"/>
                  <w:sz w:val="18"/>
                </w:rPr>
                <w:t>Markering af hvorvidt man ønsker at output skal indeholde returnere samlet beløb for modregning (inklusiv renter). Default er "false" for nej.</w:t>
              </w:r>
            </w:ins>
          </w:p>
        </w:tc>
      </w:tr>
      <w:tr w:rsidR="00FF047B" w14:paraId="243D8638" w14:textId="77777777" w:rsidTr="00FF047B">
        <w:trPr>
          <w:ins w:id="276" w:author="w18361" w:date="2012-02-16T08:02:00Z"/>
        </w:trPr>
        <w:tc>
          <w:tcPr>
            <w:tcW w:w="3402" w:type="dxa"/>
          </w:tcPr>
          <w:p w14:paraId="0041FAF2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277" w:author="w18361" w:date="2012-02-16T08:02:00Z"/>
                <w:rFonts w:ascii="Arial" w:hAnsi="Arial" w:cs="Arial"/>
                <w:sz w:val="18"/>
              </w:rPr>
            </w:pPr>
            <w:ins w:id="278" w:author="w18361" w:date="2012-02-16T08:02:00Z">
              <w:r>
                <w:rPr>
                  <w:rFonts w:ascii="Arial" w:hAnsi="Arial" w:cs="Arial"/>
                  <w:sz w:val="18"/>
                </w:rPr>
                <w:t>SamletBeløbForModregning</w:t>
              </w:r>
            </w:ins>
          </w:p>
        </w:tc>
        <w:tc>
          <w:tcPr>
            <w:tcW w:w="1701" w:type="dxa"/>
          </w:tcPr>
          <w:p w14:paraId="7E44CF61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9" w:author="w18361" w:date="2012-02-16T08:02:00Z"/>
                <w:rFonts w:ascii="Arial" w:hAnsi="Arial" w:cs="Arial"/>
                <w:sz w:val="18"/>
              </w:rPr>
            </w:pPr>
            <w:ins w:id="280" w:author="w18361" w:date="2012-02-16T08:02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30D4C8A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1" w:author="w18361" w:date="2012-02-16T08:02:00Z"/>
                <w:rFonts w:ascii="Arial" w:hAnsi="Arial" w:cs="Arial"/>
                <w:sz w:val="18"/>
              </w:rPr>
            </w:pPr>
            <w:ins w:id="282" w:author="w18361" w:date="2012-02-16T08:02:00Z">
              <w:r>
                <w:rPr>
                  <w:rFonts w:ascii="Arial" w:hAnsi="Arial" w:cs="Arial"/>
                  <w:sz w:val="18"/>
                </w:rPr>
                <w:t>Beløb</w:t>
              </w:r>
            </w:ins>
          </w:p>
          <w:p w14:paraId="6E22A60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3" w:author="w18361" w:date="2012-02-16T08:02:00Z"/>
                <w:rFonts w:ascii="Arial" w:hAnsi="Arial" w:cs="Arial"/>
                <w:sz w:val="18"/>
              </w:rPr>
            </w:pPr>
            <w:ins w:id="284" w:author="w18361" w:date="2012-02-16T08:02:00Z">
              <w:r>
                <w:rPr>
                  <w:rFonts w:ascii="Arial" w:hAnsi="Arial" w:cs="Arial"/>
                  <w:sz w:val="18"/>
                </w:rPr>
                <w:t>base: decimal</w:t>
              </w:r>
            </w:ins>
          </w:p>
          <w:p w14:paraId="424841F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5" w:author="w18361" w:date="2012-02-16T08:02:00Z"/>
                <w:rFonts w:ascii="Arial" w:hAnsi="Arial" w:cs="Arial"/>
                <w:sz w:val="18"/>
              </w:rPr>
            </w:pPr>
            <w:ins w:id="286" w:author="w18361" w:date="2012-02-16T08:02:00Z">
              <w:r>
                <w:rPr>
                  <w:rFonts w:ascii="Arial" w:hAnsi="Arial" w:cs="Arial"/>
                  <w:sz w:val="18"/>
                </w:rPr>
                <w:t>totalDigits: 13</w:t>
              </w:r>
            </w:ins>
          </w:p>
          <w:p w14:paraId="6916ADDD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7" w:author="w18361" w:date="2012-02-16T08:02:00Z"/>
                <w:rFonts w:ascii="Arial" w:hAnsi="Arial" w:cs="Arial"/>
                <w:sz w:val="18"/>
              </w:rPr>
            </w:pPr>
            <w:ins w:id="288" w:author="w18361" w:date="2012-02-16T08:02:00Z">
              <w:r>
                <w:rPr>
                  <w:rFonts w:ascii="Arial" w:hAnsi="Arial" w:cs="Arial"/>
                  <w:sz w:val="18"/>
                </w:rPr>
                <w:t>fractionDigits: 2</w:t>
              </w:r>
            </w:ins>
          </w:p>
        </w:tc>
        <w:tc>
          <w:tcPr>
            <w:tcW w:w="4671" w:type="dxa"/>
          </w:tcPr>
          <w:p w14:paraId="2618E608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9" w:author="w18361" w:date="2012-02-16T08:02:00Z"/>
                <w:rFonts w:ascii="Arial" w:hAnsi="Arial" w:cs="Arial"/>
                <w:sz w:val="18"/>
              </w:rPr>
            </w:pPr>
            <w:ins w:id="290" w:author="w18361" w:date="2012-02-16T08:02:00Z">
              <w:r>
                <w:rPr>
                  <w:rFonts w:ascii="Arial" w:hAnsi="Arial" w:cs="Arial"/>
                  <w:sz w:val="18"/>
                </w:rPr>
                <w:t xml:space="preserve">Samlet aktuelle beløb på fordringer, der må modregnes for den specifikke myndighedsudbetalingstype. </w:t>
              </w:r>
            </w:ins>
          </w:p>
        </w:tc>
      </w:tr>
      <w:tr w:rsidR="00FF047B" w14:paraId="31214EEB" w14:textId="77777777" w:rsidTr="00FF047B">
        <w:tc>
          <w:tcPr>
            <w:tcW w:w="3402" w:type="dxa"/>
          </w:tcPr>
          <w:p w14:paraId="6752C67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14:paraId="6D95B9CB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405A1C6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14:paraId="071BFA88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766DF77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14:paraId="2097AA94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577BB24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0D5349F2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4871C0" w14:textId="77777777"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2940AC5E" w14:textId="77777777"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CVR_nummeret er et løbenummer, som vælges som det første ledige nummer i rækken. Ud </w:t>
            </w:r>
            <w:r>
              <w:rPr>
                <w:rFonts w:ascii="Arial" w:hAnsi="Arial" w:cs="Arial"/>
                <w:sz w:val="18"/>
              </w:rPr>
              <w:lastRenderedPageBreak/>
              <w:t>fra de 7 cifre udregnes det 8. ciffer _ kontrolcifferet.</w:t>
            </w:r>
          </w:p>
        </w:tc>
      </w:tr>
    </w:tbl>
    <w:p w14:paraId="65DD4CC2" w14:textId="77777777" w:rsidR="002776A1" w:rsidRPr="00FF047B" w:rsidRDefault="002776A1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76A1" w:rsidRPr="00FF047B" w:rsidSect="00FF047B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3D4DC" w14:textId="77777777" w:rsidR="00786DD3" w:rsidRDefault="00786DD3" w:rsidP="00FF047B">
      <w:pPr>
        <w:spacing w:line="240" w:lineRule="auto"/>
      </w:pPr>
      <w:r>
        <w:separator/>
      </w:r>
    </w:p>
  </w:endnote>
  <w:endnote w:type="continuationSeparator" w:id="0">
    <w:p w14:paraId="3420E7F3" w14:textId="77777777" w:rsidR="00786DD3" w:rsidRDefault="00786DD3" w:rsidP="00FF047B">
      <w:pPr>
        <w:spacing w:line="240" w:lineRule="auto"/>
      </w:pPr>
      <w:r>
        <w:continuationSeparator/>
      </w:r>
    </w:p>
  </w:endnote>
  <w:endnote w:type="continuationNotice" w:id="1">
    <w:p w14:paraId="5A41E82B" w14:textId="77777777" w:rsidR="00786DD3" w:rsidRDefault="00786D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F05FE" w14:textId="77777777" w:rsidR="00FF047B" w:rsidRDefault="00FF04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B5ED4" w14:textId="6BE2E771" w:rsidR="00FF047B" w:rsidRPr="00FF047B" w:rsidRDefault="00FF047B" w:rsidP="00FF04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32" w:author="w18361" w:date="2012-02-16T08:02:00Z">
      <w:r w:rsidR="00E9037E">
        <w:rPr>
          <w:rFonts w:ascii="Arial" w:hAnsi="Arial" w:cs="Arial"/>
          <w:noProof/>
          <w:sz w:val="16"/>
        </w:rPr>
        <w:delText>14. december 2010</w:delText>
      </w:r>
    </w:del>
    <w:ins w:id="133" w:author="w18361" w:date="2012-02-16T08:02:00Z">
      <w:r>
        <w:rPr>
          <w:rFonts w:ascii="Arial" w:hAnsi="Arial" w:cs="Arial"/>
          <w:noProof/>
          <w:sz w:val="16"/>
        </w:rPr>
        <w:t>6. februar 2012</w:t>
      </w:r>
    </w:ins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26754D"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786DD3">
      <w:fldChar w:fldCharType="begin"/>
    </w:r>
    <w:r w:rsidR="00786DD3">
      <w:instrText xml:space="preserve"> NUMPAGES  \* MERGEFORMAT </w:instrText>
    </w:r>
    <w:r w:rsidR="00786DD3">
      <w:fldChar w:fldCharType="separate"/>
    </w:r>
    <w:r w:rsidR="0026754D" w:rsidRPr="0026754D">
      <w:rPr>
        <w:rFonts w:ascii="Arial" w:hAnsi="Arial" w:cs="Arial"/>
        <w:noProof/>
        <w:sz w:val="16"/>
      </w:rPr>
      <w:t>8</w:t>
    </w:r>
    <w:r w:rsidR="00786DD3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873EF" w14:textId="77777777" w:rsidR="00FF047B" w:rsidRDefault="00FF04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0245C" w14:textId="77777777" w:rsidR="00786DD3" w:rsidRDefault="00786DD3" w:rsidP="00FF047B">
      <w:pPr>
        <w:spacing w:line="240" w:lineRule="auto"/>
      </w:pPr>
      <w:r>
        <w:separator/>
      </w:r>
    </w:p>
  </w:footnote>
  <w:footnote w:type="continuationSeparator" w:id="0">
    <w:p w14:paraId="1353B335" w14:textId="77777777" w:rsidR="00786DD3" w:rsidRDefault="00786DD3" w:rsidP="00FF047B">
      <w:pPr>
        <w:spacing w:line="240" w:lineRule="auto"/>
      </w:pPr>
      <w:r>
        <w:continuationSeparator/>
      </w:r>
    </w:p>
  </w:footnote>
  <w:footnote w:type="continuationNotice" w:id="1">
    <w:p w14:paraId="0934F2B6" w14:textId="77777777" w:rsidR="00786DD3" w:rsidRDefault="00786D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6A1F0" w14:textId="77777777" w:rsidR="00FF047B" w:rsidRDefault="00FF04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9D814" w14:textId="77777777" w:rsidR="00FF047B" w:rsidRPr="00FF047B" w:rsidRDefault="00FF047B" w:rsidP="00FF047B">
    <w:pPr>
      <w:pStyle w:val="Sidehoved"/>
      <w:jc w:val="center"/>
      <w:rPr>
        <w:rFonts w:ascii="Arial" w:hAnsi="Arial" w:cs="Arial"/>
      </w:rPr>
    </w:pPr>
    <w:r w:rsidRPr="00FF047B">
      <w:rPr>
        <w:rFonts w:ascii="Arial" w:hAnsi="Arial" w:cs="Arial"/>
      </w:rPr>
      <w:t>Servicebeskrivelse</w:t>
    </w:r>
  </w:p>
  <w:p w14:paraId="4C935287" w14:textId="77777777"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390B6" w14:textId="77777777" w:rsidR="00FF047B" w:rsidRDefault="00FF04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88B2E" w14:textId="77777777" w:rsidR="00FF047B" w:rsidRPr="00FF047B" w:rsidRDefault="00FF047B" w:rsidP="00FF047B">
    <w:pPr>
      <w:pStyle w:val="Sidehoved"/>
      <w:jc w:val="center"/>
      <w:rPr>
        <w:rFonts w:ascii="Arial" w:hAnsi="Arial" w:cs="Arial"/>
      </w:rPr>
    </w:pPr>
    <w:r w:rsidRPr="00FF047B">
      <w:rPr>
        <w:rFonts w:ascii="Arial" w:hAnsi="Arial" w:cs="Arial"/>
      </w:rPr>
      <w:t>Datastrukturer</w:t>
    </w:r>
  </w:p>
  <w:p w14:paraId="21005335" w14:textId="77777777"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683FC" w14:textId="77777777" w:rsidR="00FF047B" w:rsidRDefault="00FF047B" w:rsidP="00FF04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BA221F4" w14:textId="77777777"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8D7"/>
    <w:multiLevelType w:val="multilevel"/>
    <w:tmpl w:val="55CCE5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FF047B"/>
    <w:rsid w:val="0026754D"/>
    <w:rsid w:val="002776A1"/>
    <w:rsid w:val="006D2BAE"/>
    <w:rsid w:val="00786DD3"/>
    <w:rsid w:val="00A522CF"/>
    <w:rsid w:val="00B837D8"/>
    <w:rsid w:val="00E9037E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04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04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04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04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04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04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04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04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04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04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04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04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0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0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0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0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04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04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04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04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04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04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F047B"/>
  </w:style>
  <w:style w:type="paragraph" w:styleId="Sidefod">
    <w:name w:val="footer"/>
    <w:basedOn w:val="Normal"/>
    <w:link w:val="Sidefo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F0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04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04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04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04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04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04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04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04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04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04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04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04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0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0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0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0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04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04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04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04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04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04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F047B"/>
  </w:style>
  <w:style w:type="paragraph" w:styleId="Sidefod">
    <w:name w:val="footer"/>
    <w:basedOn w:val="Normal"/>
    <w:link w:val="Sidefo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F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7A323-E9C7-4617-A8DA-356B5979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1499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Poul V Madsen</cp:lastModifiedBy>
  <cp:revision>1</cp:revision>
  <dcterms:created xsi:type="dcterms:W3CDTF">2012-02-06T14:25:00Z</dcterms:created>
  <dcterms:modified xsi:type="dcterms:W3CDTF">2012-02-16T07:04:00Z</dcterms:modified>
</cp:coreProperties>
</file>