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33AF" w14:textId="77777777" w:rsidR="003B68D7"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B0ED4" w14:paraId="20E2A612" w14:textId="77777777" w:rsidTr="001B0ED4">
        <w:trPr>
          <w:trHeight w:hRule="exact" w:val="113"/>
        </w:trPr>
        <w:tc>
          <w:tcPr>
            <w:tcW w:w="10345" w:type="dxa"/>
            <w:gridSpan w:val="6"/>
            <w:shd w:val="clear" w:color="auto" w:fill="B3B3B3"/>
          </w:tcPr>
          <w:p w14:paraId="4556756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ED4" w14:paraId="399C4B81" w14:textId="77777777" w:rsidTr="001B0ED4">
        <w:trPr>
          <w:trHeight w:val="283"/>
        </w:trPr>
        <w:tc>
          <w:tcPr>
            <w:tcW w:w="10345" w:type="dxa"/>
            <w:gridSpan w:val="6"/>
            <w:tcBorders>
              <w:bottom w:val="single" w:sz="6" w:space="0" w:color="auto"/>
            </w:tcBorders>
          </w:tcPr>
          <w:p w14:paraId="3209B61D"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0ED4">
              <w:rPr>
                <w:rFonts w:ascii="Arial" w:hAnsi="Arial" w:cs="Arial"/>
                <w:b/>
                <w:sz w:val="30"/>
              </w:rPr>
              <w:t>VirksomhedSøg</w:t>
            </w:r>
          </w:p>
        </w:tc>
      </w:tr>
      <w:tr w:rsidR="001B0ED4" w14:paraId="51957D47" w14:textId="77777777" w:rsidTr="001B0ED4">
        <w:trPr>
          <w:trHeight w:val="283"/>
        </w:trPr>
        <w:tc>
          <w:tcPr>
            <w:tcW w:w="1134" w:type="dxa"/>
            <w:tcBorders>
              <w:top w:val="single" w:sz="6" w:space="0" w:color="auto"/>
              <w:bottom w:val="nil"/>
            </w:tcBorders>
            <w:shd w:val="clear" w:color="auto" w:fill="auto"/>
            <w:vAlign w:val="center"/>
          </w:tcPr>
          <w:p w14:paraId="3C096CF4"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50A5A55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DC5704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A71DE1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D61E0F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4F001795"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0ED4" w14:paraId="2D8C691E" w14:textId="77777777" w:rsidTr="001B0ED4">
        <w:trPr>
          <w:trHeight w:val="283"/>
        </w:trPr>
        <w:tc>
          <w:tcPr>
            <w:tcW w:w="1134" w:type="dxa"/>
            <w:tcBorders>
              <w:top w:val="nil"/>
            </w:tcBorders>
            <w:shd w:val="clear" w:color="auto" w:fill="auto"/>
            <w:vAlign w:val="center"/>
          </w:tcPr>
          <w:p w14:paraId="6EF3F7F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14:paraId="207BA8A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4301C8E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36848B7A"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19-7-2005</w:t>
            </w:r>
          </w:p>
        </w:tc>
        <w:tc>
          <w:tcPr>
            <w:tcW w:w="1701" w:type="dxa"/>
            <w:tcBorders>
              <w:top w:val="nil"/>
            </w:tcBorders>
            <w:shd w:val="clear" w:color="auto" w:fill="auto"/>
            <w:vAlign w:val="center"/>
          </w:tcPr>
          <w:p w14:paraId="15E78716" w14:textId="79C8C7FA" w:rsidR="001B0ED4" w:rsidRPr="001B0ED4" w:rsidRDefault="00B67949"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 w:author="Poul V Madsen" w:date="2012-01-05T12:59:00Z">
              <w:r>
                <w:rPr>
                  <w:rFonts w:ascii="Arial" w:hAnsi="Arial" w:cs="Arial"/>
                  <w:sz w:val="18"/>
                </w:rPr>
                <w:delText>w16578</w:delText>
              </w:r>
            </w:del>
            <w:ins w:id="2" w:author="Poul V Madsen" w:date="2012-01-05T12:59:00Z">
              <w:r w:rsidR="001B0ED4">
                <w:rPr>
                  <w:rFonts w:ascii="Arial" w:hAnsi="Arial" w:cs="Arial"/>
                  <w:sz w:val="18"/>
                </w:rPr>
                <w:t>w18361</w:t>
              </w:r>
            </w:ins>
          </w:p>
        </w:tc>
        <w:tc>
          <w:tcPr>
            <w:tcW w:w="1835" w:type="dxa"/>
            <w:tcBorders>
              <w:top w:val="nil"/>
            </w:tcBorders>
            <w:shd w:val="clear" w:color="auto" w:fill="auto"/>
            <w:vAlign w:val="center"/>
          </w:tcPr>
          <w:p w14:paraId="6E362092" w14:textId="26ACB6DC" w:rsidR="001B0ED4" w:rsidRPr="001B0ED4" w:rsidRDefault="00B67949"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1-05T12:59:00Z">
              <w:r>
                <w:rPr>
                  <w:rFonts w:ascii="Arial" w:hAnsi="Arial" w:cs="Arial"/>
                  <w:sz w:val="18"/>
                </w:rPr>
                <w:delText>24-1</w:delText>
              </w:r>
            </w:del>
            <w:ins w:id="4" w:author="Poul V Madsen" w:date="2012-01-05T12:59:00Z">
              <w:r w:rsidR="001B0ED4">
                <w:rPr>
                  <w:rFonts w:ascii="Arial" w:hAnsi="Arial" w:cs="Arial"/>
                  <w:sz w:val="18"/>
                </w:rPr>
                <w:t>22-12</w:t>
              </w:r>
            </w:ins>
            <w:r w:rsidR="001B0ED4">
              <w:rPr>
                <w:rFonts w:ascii="Arial" w:hAnsi="Arial" w:cs="Arial"/>
                <w:sz w:val="18"/>
              </w:rPr>
              <w:t>-2011</w:t>
            </w:r>
          </w:p>
        </w:tc>
      </w:tr>
      <w:tr w:rsidR="001B0ED4" w14:paraId="43447BA1" w14:textId="77777777" w:rsidTr="001B0ED4">
        <w:trPr>
          <w:trHeight w:val="283"/>
        </w:trPr>
        <w:tc>
          <w:tcPr>
            <w:tcW w:w="10345" w:type="dxa"/>
            <w:gridSpan w:val="6"/>
            <w:shd w:val="clear" w:color="auto" w:fill="B3B3B3"/>
            <w:vAlign w:val="center"/>
          </w:tcPr>
          <w:p w14:paraId="7EA962E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0ED4" w14:paraId="4D109879" w14:textId="77777777" w:rsidTr="001B0ED4">
        <w:trPr>
          <w:trHeight w:val="283"/>
        </w:trPr>
        <w:tc>
          <w:tcPr>
            <w:tcW w:w="10345" w:type="dxa"/>
            <w:gridSpan w:val="6"/>
            <w:vAlign w:val="center"/>
          </w:tcPr>
          <w:p w14:paraId="3547BA6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14:paraId="1BC72FB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p w14:paraId="437DD2E6"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ED4" w14:paraId="3738FE71" w14:textId="77777777" w:rsidTr="001B0ED4">
        <w:trPr>
          <w:trHeight w:val="283"/>
        </w:trPr>
        <w:tc>
          <w:tcPr>
            <w:tcW w:w="10345" w:type="dxa"/>
            <w:gridSpan w:val="6"/>
            <w:shd w:val="clear" w:color="auto" w:fill="B3B3B3"/>
            <w:vAlign w:val="center"/>
          </w:tcPr>
          <w:p w14:paraId="10B6286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0ED4" w14:paraId="56486152" w14:textId="77777777" w:rsidTr="001B0ED4">
        <w:trPr>
          <w:trHeight w:val="283"/>
        </w:trPr>
        <w:tc>
          <w:tcPr>
            <w:tcW w:w="10345" w:type="dxa"/>
            <w:gridSpan w:val="6"/>
          </w:tcPr>
          <w:p w14:paraId="2085F4A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14:paraId="4E07FFC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BCC2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14:paraId="2803FF1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5DBFB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14:paraId="738FB4D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9067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14:paraId="3A19571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92F348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14:paraId="22FEB56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p w14:paraId="2080DC4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9020D6"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ED4" w14:paraId="3DE0DB87" w14:textId="77777777" w:rsidTr="001B0ED4">
        <w:trPr>
          <w:trHeight w:val="283"/>
        </w:trPr>
        <w:tc>
          <w:tcPr>
            <w:tcW w:w="10345" w:type="dxa"/>
            <w:gridSpan w:val="6"/>
            <w:shd w:val="clear" w:color="auto" w:fill="B3B3B3"/>
            <w:vAlign w:val="center"/>
          </w:tcPr>
          <w:p w14:paraId="31CA6DBE"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0ED4" w14:paraId="60256DA1" w14:textId="77777777" w:rsidTr="001B0ED4">
        <w:trPr>
          <w:trHeight w:val="283"/>
        </w:trPr>
        <w:tc>
          <w:tcPr>
            <w:tcW w:w="10345" w:type="dxa"/>
            <w:gridSpan w:val="6"/>
            <w:shd w:val="clear" w:color="auto" w:fill="FFFFFF"/>
          </w:tcPr>
          <w:p w14:paraId="7652AB2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14:paraId="5C7CBA3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132C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14:paraId="2106428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14:paraId="08340CE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14:paraId="4FDF4F5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F44FA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14:paraId="6BA1256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14:paraId="2024581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14:paraId="2D54B12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14:paraId="251C87C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14:paraId="52926F2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F276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14:paraId="7E575409" w14:textId="4AEFE51F"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Poul V Madsen" w:date="2012-01-05T12:59:00Z"/>
                <w:rFonts w:ascii="Arial" w:hAnsi="Arial" w:cs="Arial"/>
                <w:sz w:val="18"/>
              </w:rPr>
            </w:pPr>
            <w:r>
              <w:rPr>
                <w:rFonts w:ascii="Arial" w:hAnsi="Arial" w:cs="Arial"/>
                <w:sz w:val="18"/>
              </w:rPr>
              <w:t xml:space="preserve">- dato- og tidsinterval samt søgemarkeringer for virksomheder med ændrede oplysninger. Bemærk, at denne service </w:t>
            </w:r>
            <w:del w:id="6" w:author="Poul V Madsen" w:date="2012-01-05T12:59:00Z">
              <w:r w:rsidR="00B67949">
                <w:rPr>
                  <w:rFonts w:ascii="Arial" w:hAnsi="Arial" w:cs="Arial"/>
                  <w:sz w:val="18"/>
                </w:rPr>
                <w:delText>maksimalt kan understøtte præcision</w:delText>
              </w:r>
            </w:del>
            <w:ins w:id="7" w:author="Poul V Madsen" w:date="2012-01-05T12:59:00Z">
              <w:r>
                <w:rPr>
                  <w:rFonts w:ascii="Arial" w:hAnsi="Arial" w:cs="Arial"/>
                  <w:sz w:val="18"/>
                </w:rPr>
                <w:t>skal præciseres</w:t>
              </w:r>
            </w:ins>
            <w:r>
              <w:rPr>
                <w:rFonts w:ascii="Arial" w:hAnsi="Arial" w:cs="Arial"/>
                <w:sz w:val="18"/>
              </w:rPr>
              <w:t xml:space="preserve"> med op til tre cifre i milisekunder.</w:t>
            </w:r>
          </w:p>
          <w:p w14:paraId="773FD14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Poul V Madsen" w:date="2012-01-05T12:59:00Z"/>
                <w:rFonts w:ascii="Arial" w:hAnsi="Arial" w:cs="Arial"/>
                <w:sz w:val="18"/>
              </w:rPr>
            </w:pPr>
          </w:p>
          <w:p w14:paraId="664BB1B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 w:author="Poul V Madsen" w:date="2012-01-05T12:59:00Z"/>
                <w:rFonts w:ascii="Arial" w:hAnsi="Arial" w:cs="Arial"/>
                <w:sz w:val="18"/>
              </w:rPr>
            </w:pPr>
            <w:ins w:id="10" w:author="Poul V Madsen" w:date="2012-01-05T12:59:00Z">
              <w:r>
                <w:rPr>
                  <w:rFonts w:ascii="Arial" w:hAnsi="Arial" w:cs="Arial"/>
                  <w:sz w:val="18"/>
                </w:rPr>
                <w:t>Det betyder, at hvis man for eksempel vil have alle virksomheder der er ændret d. 4.12.2010 er det nødvendigt at kalde med værdierne:</w:t>
              </w:r>
            </w:ins>
          </w:p>
          <w:p w14:paraId="00ED59C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01-05T12:59:00Z"/>
                <w:rFonts w:ascii="Arial" w:hAnsi="Arial" w:cs="Arial"/>
                <w:sz w:val="18"/>
              </w:rPr>
            </w:pPr>
          </w:p>
          <w:p w14:paraId="2C99E5C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 w:author="Poul V Madsen" w:date="2012-01-05T12:59:00Z"/>
                <w:rFonts w:ascii="Arial" w:hAnsi="Arial" w:cs="Arial"/>
                <w:sz w:val="18"/>
              </w:rPr>
            </w:pPr>
            <w:ins w:id="13" w:author="Poul V Madsen" w:date="2012-01-05T12:59:00Z">
              <w:r>
                <w:rPr>
                  <w:rFonts w:ascii="Arial" w:hAnsi="Arial" w:cs="Arial"/>
                  <w:sz w:val="18"/>
                </w:rPr>
                <w:t>SøgeDatoTidFra = 2011-04-10T00:00:00.000</w:t>
              </w:r>
            </w:ins>
          </w:p>
          <w:p w14:paraId="2711163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Poul V Madsen" w:date="2012-01-05T12:59:00Z"/>
                <w:rFonts w:ascii="Arial" w:hAnsi="Arial" w:cs="Arial"/>
                <w:sz w:val="18"/>
              </w:rPr>
            </w:pPr>
            <w:ins w:id="15" w:author="Poul V Madsen" w:date="2012-01-05T12:59:00Z">
              <w:r>
                <w:rPr>
                  <w:rFonts w:ascii="Arial" w:hAnsi="Arial" w:cs="Arial"/>
                  <w:sz w:val="18"/>
                </w:rPr>
                <w:t>SøgeDatoTidTil = 2011-04-10T23:59:59.999</w:t>
              </w:r>
            </w:ins>
          </w:p>
          <w:p w14:paraId="558E9BF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2B36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A9560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14:paraId="28561BB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71244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14:paraId="31897C8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14:paraId="027A29F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14:paraId="23A9D9E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14:paraId="46194A9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14:paraId="534F3AE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14:paraId="219384A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virksomhedsstatus</w:t>
            </w:r>
          </w:p>
          <w:p w14:paraId="335531F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14:paraId="6669CFA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4F2E9B" w14:textId="56A90781"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som minimum søges med den dato og det tidspunkt, fra hvilken der kan være foretaget ændringer. Man kan derudover angive en tildato og -tid, for hvornår ændringsintervallet skal afsluttes. Bemærk, at denne service </w:t>
            </w:r>
            <w:del w:id="16" w:author="Poul V Madsen" w:date="2012-01-05T12:59:00Z">
              <w:r w:rsidR="00B67949">
                <w:rPr>
                  <w:rFonts w:ascii="Arial" w:hAnsi="Arial" w:cs="Arial"/>
                  <w:sz w:val="18"/>
                </w:rPr>
                <w:delText xml:space="preserve">maksimalt </w:delText>
              </w:r>
            </w:del>
            <w:r>
              <w:rPr>
                <w:rFonts w:ascii="Arial" w:hAnsi="Arial" w:cs="Arial"/>
                <w:sz w:val="18"/>
              </w:rPr>
              <w:t xml:space="preserve">kan </w:t>
            </w:r>
            <w:del w:id="17" w:author="Poul V Madsen" w:date="2012-01-05T12:59:00Z">
              <w:r w:rsidR="00B67949">
                <w:rPr>
                  <w:rFonts w:ascii="Arial" w:hAnsi="Arial" w:cs="Arial"/>
                  <w:sz w:val="18"/>
                </w:rPr>
                <w:delText>understøtte præcision</w:delText>
              </w:r>
            </w:del>
            <w:ins w:id="18" w:author="Poul V Madsen" w:date="2012-01-05T12:59:00Z">
              <w:r>
                <w:rPr>
                  <w:rFonts w:ascii="Arial" w:hAnsi="Arial" w:cs="Arial"/>
                  <w:sz w:val="18"/>
                </w:rPr>
                <w:t>præciseres</w:t>
              </w:r>
            </w:ins>
            <w:r>
              <w:rPr>
                <w:rFonts w:ascii="Arial" w:hAnsi="Arial" w:cs="Arial"/>
                <w:sz w:val="18"/>
              </w:rPr>
              <w:t xml:space="preserve"> med op til tre cifre i milisekunder.</w:t>
            </w:r>
          </w:p>
          <w:p w14:paraId="6CBB9EF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F2FF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14:paraId="4B7011B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369A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14:paraId="71D7ED0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ADE1F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14:paraId="40C29D4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8200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14:paraId="0992979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D97C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14:paraId="0543872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14:paraId="0AA5AEC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FC61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14:paraId="70CE3A9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AB7AF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14:paraId="77993F2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18AAD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14:paraId="465DB9C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AC63A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p w14:paraId="3476DFA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6E93B5"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ED4" w14:paraId="68C19531" w14:textId="77777777" w:rsidTr="001B0ED4">
        <w:trPr>
          <w:trHeight w:val="283"/>
        </w:trPr>
        <w:tc>
          <w:tcPr>
            <w:tcW w:w="10345" w:type="dxa"/>
            <w:gridSpan w:val="6"/>
            <w:shd w:val="clear" w:color="auto" w:fill="B3B3B3"/>
            <w:vAlign w:val="center"/>
          </w:tcPr>
          <w:p w14:paraId="16EBA264"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B0ED4" w14:paraId="4907B4FF" w14:textId="77777777" w:rsidTr="001B0ED4">
        <w:trPr>
          <w:trHeight w:val="283"/>
        </w:trPr>
        <w:tc>
          <w:tcPr>
            <w:tcW w:w="10345" w:type="dxa"/>
            <w:gridSpan w:val="6"/>
            <w:shd w:val="clear" w:color="auto" w:fill="FFFFFF"/>
            <w:vAlign w:val="center"/>
          </w:tcPr>
          <w:p w14:paraId="658561D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0ED4" w14:paraId="650791F7" w14:textId="77777777" w:rsidTr="001B0ED4">
        <w:trPr>
          <w:trHeight w:val="283"/>
        </w:trPr>
        <w:tc>
          <w:tcPr>
            <w:tcW w:w="10345" w:type="dxa"/>
            <w:gridSpan w:val="6"/>
            <w:shd w:val="clear" w:color="auto" w:fill="FFFFFF"/>
          </w:tcPr>
          <w:p w14:paraId="47B77B72"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1B0ED4" w14:paraId="16485A00" w14:textId="77777777" w:rsidTr="001B0ED4">
        <w:trPr>
          <w:trHeight w:val="283"/>
        </w:trPr>
        <w:tc>
          <w:tcPr>
            <w:tcW w:w="10345" w:type="dxa"/>
            <w:gridSpan w:val="6"/>
            <w:shd w:val="clear" w:color="auto" w:fill="FFFFFF"/>
          </w:tcPr>
          <w:p w14:paraId="6E778A7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08F4D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A5B9B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14:paraId="6DD1903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95A04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14:paraId="5632ED5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C897E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14:paraId="7C7906B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04379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14:paraId="1ED52E8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14:paraId="73663A3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14:paraId="33D36B8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14:paraId="50CFF78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14:paraId="5557AA5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2EC39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6011641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639E56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23785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14:paraId="59CC711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1BE7F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14:paraId="309D8E7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14:paraId="276F78D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14:paraId="7A7BDBD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14:paraId="7CADE47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14:paraId="3622211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14:paraId="565B447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14:paraId="065D96E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14:paraId="4F727BA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14:paraId="75FD77F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14:paraId="17EF826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14:paraId="5A6AEDF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37947D"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1B0ED4" w14:paraId="64070307" w14:textId="77777777" w:rsidTr="001B0ED4">
        <w:trPr>
          <w:trHeight w:val="283"/>
        </w:trPr>
        <w:tc>
          <w:tcPr>
            <w:tcW w:w="10345" w:type="dxa"/>
            <w:gridSpan w:val="6"/>
            <w:shd w:val="clear" w:color="auto" w:fill="FFFFFF"/>
            <w:vAlign w:val="center"/>
          </w:tcPr>
          <w:p w14:paraId="70B17CA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B0ED4" w14:paraId="77993581" w14:textId="77777777" w:rsidTr="001B0ED4">
        <w:trPr>
          <w:trHeight w:val="283"/>
        </w:trPr>
        <w:tc>
          <w:tcPr>
            <w:tcW w:w="10345" w:type="dxa"/>
            <w:gridSpan w:val="6"/>
            <w:shd w:val="clear" w:color="auto" w:fill="FFFFFF"/>
          </w:tcPr>
          <w:p w14:paraId="7C0C1BF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1B0ED4" w14:paraId="36C2C37D" w14:textId="77777777" w:rsidTr="001B0ED4">
        <w:trPr>
          <w:trHeight w:val="283"/>
        </w:trPr>
        <w:tc>
          <w:tcPr>
            <w:tcW w:w="10345" w:type="dxa"/>
            <w:gridSpan w:val="6"/>
            <w:shd w:val="clear" w:color="auto" w:fill="FFFFFF"/>
          </w:tcPr>
          <w:p w14:paraId="4BA69C3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C3915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14:paraId="56AAB82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E668C7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14:paraId="6F26F60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B9A47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20E64F8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14:paraId="3E86BF8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526E2F5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1B67F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70212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B4DEB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14:paraId="6BD1BF0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899EBC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14:paraId="73F7C7C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3B8E36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14:paraId="66F7ED4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14:paraId="5055E1D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C56E9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3051E5"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0ED4" w14:paraId="6C5E9B9C" w14:textId="77777777" w:rsidTr="001B0ED4">
        <w:trPr>
          <w:trHeight w:val="283"/>
        </w:trPr>
        <w:tc>
          <w:tcPr>
            <w:tcW w:w="10345" w:type="dxa"/>
            <w:gridSpan w:val="6"/>
            <w:shd w:val="clear" w:color="auto" w:fill="B3B3B3"/>
            <w:vAlign w:val="center"/>
          </w:tcPr>
          <w:p w14:paraId="68D271A4"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B0ED4" w14:paraId="6D11E786" w14:textId="77777777" w:rsidTr="001B0ED4">
        <w:trPr>
          <w:trHeight w:val="283"/>
        </w:trPr>
        <w:tc>
          <w:tcPr>
            <w:tcW w:w="10345" w:type="dxa"/>
            <w:gridSpan w:val="6"/>
            <w:shd w:val="clear" w:color="auto" w:fill="FFFFFF"/>
            <w:vAlign w:val="center"/>
          </w:tcPr>
          <w:p w14:paraId="04849341"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B0ED4" w14:paraId="5E336B26" w14:textId="77777777" w:rsidTr="001B0ED4">
        <w:trPr>
          <w:trHeight w:val="283"/>
        </w:trPr>
        <w:tc>
          <w:tcPr>
            <w:tcW w:w="10345" w:type="dxa"/>
            <w:gridSpan w:val="6"/>
            <w:shd w:val="clear" w:color="auto" w:fill="FFFFFF"/>
            <w:vAlign w:val="center"/>
          </w:tcPr>
          <w:p w14:paraId="62EBE16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14:paraId="0E32676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14:paraId="3EB5F5D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65A4487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7DBD0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14:paraId="74C9724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14:paraId="6F33267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1856FD3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E09E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14:paraId="530F406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14:paraId="0B26ACE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65C4BD1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6EFA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14:paraId="04749A6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14:paraId="08545F3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27D5E69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B593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14:paraId="6C9A553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14:paraId="77C40EB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3774BC4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79BC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14:paraId="65CFECA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14:paraId="74B751F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37D0FFA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D3C2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14:paraId="1328A53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14:paraId="1957FA8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5F3350C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ADE70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14:paraId="008525D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14:paraId="0F08FC8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66CC779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15028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14:paraId="3A0F0AC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14:paraId="6E1C3E7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4C9454F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8C280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14:paraId="28E8530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3048</w:t>
            </w:r>
          </w:p>
          <w:p w14:paraId="73C6467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188A97B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B998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14:paraId="446CC90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14:paraId="1C68B8E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7889777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B7EC8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14:paraId="46F93BE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3184 </w:t>
            </w:r>
          </w:p>
          <w:p w14:paraId="627CC0D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670019A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E60CE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14:paraId="598A4BA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14:paraId="2984BC3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6435DB4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2932D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14:paraId="248F4C7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14:paraId="2875A1E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43D158D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96B6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14:paraId="08AB5C3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14:paraId="30FD6A1F"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04DCED5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89364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14:paraId="6CF3692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14:paraId="5115DB9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14:paraId="4E95918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C12C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14:paraId="13691B0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14:paraId="423DF6D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1B0ED4" w14:paraId="73D0A2E0" w14:textId="77777777" w:rsidTr="001B0ED4">
        <w:trPr>
          <w:trHeight w:val="283"/>
        </w:trPr>
        <w:tc>
          <w:tcPr>
            <w:tcW w:w="10345" w:type="dxa"/>
            <w:gridSpan w:val="6"/>
            <w:shd w:val="clear" w:color="auto" w:fill="B3B3B3"/>
            <w:vAlign w:val="center"/>
          </w:tcPr>
          <w:p w14:paraId="75A270DC"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B0ED4" w14:paraId="396A1999" w14:textId="77777777" w:rsidTr="001B0ED4">
        <w:trPr>
          <w:trHeight w:val="283"/>
        </w:trPr>
        <w:tc>
          <w:tcPr>
            <w:tcW w:w="10345" w:type="dxa"/>
            <w:gridSpan w:val="6"/>
            <w:shd w:val="clear" w:color="auto" w:fill="FFFFFF"/>
          </w:tcPr>
          <w:p w14:paraId="26056E6D"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14:paraId="3664DFC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0ED4" w:rsidSect="001B0ED4">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6EA471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B0ED4" w14:paraId="41FFF7A6" w14:textId="77777777" w:rsidTr="001B0ED4">
        <w:trPr>
          <w:tblHeader/>
        </w:trPr>
        <w:tc>
          <w:tcPr>
            <w:tcW w:w="3402" w:type="dxa"/>
            <w:shd w:val="clear" w:color="auto" w:fill="B3B3B3"/>
            <w:vAlign w:val="center"/>
          </w:tcPr>
          <w:p w14:paraId="74B5F6BF"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03C802D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2B21928D"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B0ED4" w14:paraId="6A52BC30" w14:textId="77777777" w:rsidTr="001B0ED4">
        <w:tc>
          <w:tcPr>
            <w:tcW w:w="3402" w:type="dxa"/>
          </w:tcPr>
          <w:p w14:paraId="13CC7FA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14:paraId="27494C0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F5C09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14:paraId="0BEB49B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C779C9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3BE2B2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618A9E7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EEC5C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C253442"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B0ED4" w14:paraId="194DA5E4" w14:textId="77777777" w:rsidTr="001B0ED4">
        <w:tc>
          <w:tcPr>
            <w:tcW w:w="3402" w:type="dxa"/>
          </w:tcPr>
          <w:p w14:paraId="030A732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14:paraId="42F0605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AAD5DF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14:paraId="07FA0A6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6E8E3A"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12531B5E"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1B0ED4" w14:paraId="06C00D29" w14:textId="77777777" w:rsidTr="001B0ED4">
        <w:tc>
          <w:tcPr>
            <w:tcW w:w="3402" w:type="dxa"/>
          </w:tcPr>
          <w:p w14:paraId="52E1CCE8"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14:paraId="3B7EB92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91AA9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14:paraId="7A4B31A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1BC039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4E1CB4A"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54081C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1B0ED4" w14:paraId="587F8F30" w14:textId="77777777" w:rsidTr="001B0ED4">
        <w:tc>
          <w:tcPr>
            <w:tcW w:w="3402" w:type="dxa"/>
          </w:tcPr>
          <w:p w14:paraId="10C58B28"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14:paraId="057825E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537E8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72A49A0"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5762B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F727C9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622879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5B8AADC"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1B0ED4" w14:paraId="4CB41CDE" w14:textId="77777777" w:rsidTr="001B0ED4">
        <w:tc>
          <w:tcPr>
            <w:tcW w:w="3402" w:type="dxa"/>
          </w:tcPr>
          <w:p w14:paraId="30A5196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14:paraId="48CC4CA6"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A55A0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427C146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D27033E"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tc>
      </w:tr>
      <w:tr w:rsidR="001B0ED4" w14:paraId="5EFBE576" w14:textId="77777777" w:rsidTr="001B0ED4">
        <w:tc>
          <w:tcPr>
            <w:tcW w:w="3402" w:type="dxa"/>
          </w:tcPr>
          <w:p w14:paraId="34C44518"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14:paraId="689B786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6689E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0BC4C972"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70D72F"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tc>
      </w:tr>
      <w:tr w:rsidR="001B0ED4" w14:paraId="4F6778D8" w14:textId="77777777" w:rsidTr="001B0ED4">
        <w:tc>
          <w:tcPr>
            <w:tcW w:w="3402" w:type="dxa"/>
          </w:tcPr>
          <w:p w14:paraId="009ED356"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14:paraId="681E3A3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AB739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4E7E74F2"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5942E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tc>
      </w:tr>
      <w:tr w:rsidR="001B0ED4" w14:paraId="4FF84315" w14:textId="77777777" w:rsidTr="001B0ED4">
        <w:tc>
          <w:tcPr>
            <w:tcW w:w="3402" w:type="dxa"/>
          </w:tcPr>
          <w:p w14:paraId="4F93DEC5"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14:paraId="76D5FF6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B442C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40737C4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973866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tc>
      </w:tr>
      <w:tr w:rsidR="001B0ED4" w14:paraId="4DB2666F" w14:textId="77777777" w:rsidTr="001B0ED4">
        <w:tc>
          <w:tcPr>
            <w:tcW w:w="3402" w:type="dxa"/>
          </w:tcPr>
          <w:p w14:paraId="02326DC6"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14:paraId="63AA030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43AD1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B54320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0F4ABA"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tc>
      </w:tr>
      <w:tr w:rsidR="001B0ED4" w14:paraId="5FC7D84C" w14:textId="77777777" w:rsidTr="001B0ED4">
        <w:tc>
          <w:tcPr>
            <w:tcW w:w="3402" w:type="dxa"/>
          </w:tcPr>
          <w:p w14:paraId="5010984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14:paraId="27ADA69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DDCD4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719A48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DCA2A5C"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tc>
      </w:tr>
      <w:tr w:rsidR="001B0ED4" w14:paraId="31AE6AF6" w14:textId="77777777" w:rsidTr="001B0ED4">
        <w:tc>
          <w:tcPr>
            <w:tcW w:w="3402" w:type="dxa"/>
          </w:tcPr>
          <w:p w14:paraId="10C1C36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14:paraId="7471766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D7DAD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56F2E4A2"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F3A111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tc>
      </w:tr>
      <w:tr w:rsidR="001B0ED4" w14:paraId="2A04351F" w14:textId="77777777" w:rsidTr="001B0ED4">
        <w:tc>
          <w:tcPr>
            <w:tcW w:w="3402" w:type="dxa"/>
          </w:tcPr>
          <w:p w14:paraId="0B4A1D6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14:paraId="355707E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D7230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668866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2F93812"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3DE8E0C8"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tc>
      </w:tr>
      <w:tr w:rsidR="001B0ED4" w14:paraId="71850700" w14:textId="77777777" w:rsidTr="001B0ED4">
        <w:tc>
          <w:tcPr>
            <w:tcW w:w="3402" w:type="dxa"/>
          </w:tcPr>
          <w:p w14:paraId="7E769F47"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14:paraId="27C96FC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D1672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7D70134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4FA11E4E"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3146C2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tc>
      </w:tr>
      <w:tr w:rsidR="001B0ED4" w14:paraId="068AFEFB" w14:textId="77777777" w:rsidTr="001B0ED4">
        <w:tc>
          <w:tcPr>
            <w:tcW w:w="3402" w:type="dxa"/>
          </w:tcPr>
          <w:p w14:paraId="176A831D"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6C34A99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5B706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3DF3279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443548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160DA19F"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23FE128D"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651A712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2EAE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DA9CF85"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B0ED4" w14:paraId="36FA72A3" w14:textId="77777777" w:rsidTr="001B0ED4">
        <w:tc>
          <w:tcPr>
            <w:tcW w:w="3402" w:type="dxa"/>
          </w:tcPr>
          <w:p w14:paraId="1D64989C"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14:paraId="373F5FB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475DBA"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6DE35A2C"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072D44"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C60571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1B0ED4" w14:paraId="3EBF8459" w14:textId="77777777" w:rsidTr="001B0ED4">
        <w:tc>
          <w:tcPr>
            <w:tcW w:w="3402" w:type="dxa"/>
          </w:tcPr>
          <w:p w14:paraId="410CAA2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14:paraId="1DE8C3A8"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A6D8E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FirmaNavnKort</w:t>
            </w:r>
          </w:p>
          <w:p w14:paraId="6CDCCE37"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E0172D"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14:paraId="48E61BA6"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virksomhedens forkortede navn (max 34 </w:t>
            </w:r>
            <w:r>
              <w:rPr>
                <w:rFonts w:ascii="Arial" w:hAnsi="Arial" w:cs="Arial"/>
                <w:sz w:val="18"/>
              </w:rPr>
              <w:lastRenderedPageBreak/>
              <w:t>karakterer)</w:t>
            </w:r>
          </w:p>
        </w:tc>
      </w:tr>
      <w:tr w:rsidR="001B0ED4" w14:paraId="62FE72F9" w14:textId="77777777" w:rsidTr="001B0ED4">
        <w:tc>
          <w:tcPr>
            <w:tcW w:w="3402" w:type="dxa"/>
          </w:tcPr>
          <w:p w14:paraId="54452A64"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VirksomhedNavnÆndringMarkering</w:t>
            </w:r>
          </w:p>
        </w:tc>
        <w:tc>
          <w:tcPr>
            <w:tcW w:w="1701" w:type="dxa"/>
          </w:tcPr>
          <w:p w14:paraId="7C7812EB"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7AC459"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1CB514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FFA5E40"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tc>
      </w:tr>
      <w:tr w:rsidR="001B0ED4" w14:paraId="70B98755" w14:textId="77777777" w:rsidTr="001B0ED4">
        <w:tc>
          <w:tcPr>
            <w:tcW w:w="3402" w:type="dxa"/>
          </w:tcPr>
          <w:p w14:paraId="568D9D5C"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11DAC9A3"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762552"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7C82699E"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21AC065"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4753AF0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706F165B"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1B0ED4" w14:paraId="21C49CA0" w14:textId="77777777" w:rsidTr="001B0ED4">
        <w:tc>
          <w:tcPr>
            <w:tcW w:w="3402" w:type="dxa"/>
          </w:tcPr>
          <w:p w14:paraId="1889C5D6"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14:paraId="78776341"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279D84" w14:textId="77777777" w:rsid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65D28FD1"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E42DF9"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tc>
      </w:tr>
    </w:tbl>
    <w:p w14:paraId="0EB96093" w14:textId="77777777" w:rsidR="001B0ED4" w:rsidRPr="001B0ED4" w:rsidRDefault="001B0ED4" w:rsidP="001B0E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B0ED4" w:rsidRPr="001B0ED4" w:rsidSect="001B0ED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25D" w14:textId="77777777" w:rsidR="00B03F5C" w:rsidRDefault="00B03F5C" w:rsidP="001B0ED4">
      <w:r>
        <w:separator/>
      </w:r>
    </w:p>
  </w:endnote>
  <w:endnote w:type="continuationSeparator" w:id="0">
    <w:p w14:paraId="2D51A8CE" w14:textId="77777777" w:rsidR="00B03F5C" w:rsidRDefault="00B03F5C" w:rsidP="001B0ED4">
      <w:r>
        <w:continuationSeparator/>
      </w:r>
    </w:p>
  </w:endnote>
  <w:endnote w:type="continuationNotice" w:id="1">
    <w:p w14:paraId="2A05467C" w14:textId="77777777" w:rsidR="00B03F5C" w:rsidRDefault="00B03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5B6A7" w14:textId="77777777" w:rsidR="001B0ED4" w:rsidRDefault="001B0ED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F8979" w14:textId="21040E48" w:rsidR="001B0ED4" w:rsidRPr="001B0ED4" w:rsidRDefault="001B0ED4" w:rsidP="001B0ED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9" w:author="Poul V Madsen" w:date="2012-01-05T13:00:00Z">
      <w:r w:rsidR="00B67949">
        <w:rPr>
          <w:rFonts w:ascii="Arial" w:hAnsi="Arial" w:cs="Arial"/>
          <w:noProof/>
          <w:sz w:val="16"/>
        </w:rPr>
        <w:delText>29. april 2011</w:delText>
      </w:r>
    </w:del>
    <w:ins w:id="20" w:author="Poul V Madsen" w:date="2012-01-05T13:00:00Z">
      <w:r>
        <w:rPr>
          <w:rFonts w:ascii="Arial" w:hAnsi="Arial" w:cs="Arial"/>
          <w:noProof/>
          <w:sz w:val="16"/>
        </w:rPr>
        <w:t>5. januar 2012</w:t>
      </w:r>
    </w:ins>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D19EB">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D19EB">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4C0D6" w14:textId="77777777" w:rsidR="001B0ED4" w:rsidRDefault="001B0ED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06143" w14:textId="77777777" w:rsidR="00B03F5C" w:rsidRDefault="00B03F5C" w:rsidP="001B0ED4">
      <w:r>
        <w:separator/>
      </w:r>
    </w:p>
  </w:footnote>
  <w:footnote w:type="continuationSeparator" w:id="0">
    <w:p w14:paraId="191A2DC0" w14:textId="77777777" w:rsidR="00B03F5C" w:rsidRDefault="00B03F5C" w:rsidP="001B0ED4">
      <w:r>
        <w:continuationSeparator/>
      </w:r>
    </w:p>
  </w:footnote>
  <w:footnote w:type="continuationNotice" w:id="1">
    <w:p w14:paraId="4112FC81" w14:textId="77777777" w:rsidR="00B03F5C" w:rsidRDefault="00B03F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A8E96" w14:textId="77777777" w:rsidR="001B0ED4" w:rsidRDefault="001B0ED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36E77" w14:textId="77777777" w:rsidR="001B0ED4" w:rsidRPr="001B0ED4" w:rsidRDefault="001B0ED4" w:rsidP="001B0ED4">
    <w:pPr>
      <w:pStyle w:val="Sidehoved"/>
      <w:jc w:val="center"/>
      <w:rPr>
        <w:rFonts w:ascii="Arial" w:hAnsi="Arial" w:cs="Arial"/>
      </w:rPr>
    </w:pPr>
    <w:r w:rsidRPr="001B0ED4">
      <w:rPr>
        <w:rFonts w:ascii="Arial" w:hAnsi="Arial" w:cs="Arial"/>
      </w:rPr>
      <w:t>Servicebeskrivelse</w:t>
    </w:r>
  </w:p>
  <w:p w14:paraId="1161A8BF" w14:textId="77777777" w:rsidR="001B0ED4" w:rsidRPr="001B0ED4" w:rsidRDefault="001B0ED4" w:rsidP="001B0ED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D8E92" w14:textId="77777777" w:rsidR="001B0ED4" w:rsidRDefault="001B0ED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41E99" w14:textId="77777777" w:rsidR="001B0ED4" w:rsidRDefault="001B0ED4" w:rsidP="001B0ED4">
    <w:pPr>
      <w:pStyle w:val="Sidehoved"/>
      <w:jc w:val="center"/>
      <w:rPr>
        <w:rFonts w:ascii="Arial" w:hAnsi="Arial" w:cs="Arial"/>
      </w:rPr>
    </w:pPr>
    <w:r>
      <w:rPr>
        <w:rFonts w:ascii="Arial" w:hAnsi="Arial" w:cs="Arial"/>
      </w:rPr>
      <w:t>Data elementer</w:t>
    </w:r>
  </w:p>
  <w:p w14:paraId="6076955E" w14:textId="77777777" w:rsidR="001B0ED4" w:rsidRPr="001B0ED4" w:rsidRDefault="001B0ED4" w:rsidP="001B0ED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485B"/>
    <w:multiLevelType w:val="multilevel"/>
    <w:tmpl w:val="CF5EE1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ED4"/>
    <w:rsid w:val="00062E9B"/>
    <w:rsid w:val="001B0ED4"/>
    <w:rsid w:val="003717A5"/>
    <w:rsid w:val="005D19EB"/>
    <w:rsid w:val="00636BE0"/>
    <w:rsid w:val="006843F7"/>
    <w:rsid w:val="00684688"/>
    <w:rsid w:val="00892491"/>
    <w:rsid w:val="00B03F5C"/>
    <w:rsid w:val="00B679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B0ED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B0ED4"/>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B0ED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B0ED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B0ED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B0ED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B0ED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B0ED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B0ED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0ED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B0ED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B0ED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B0ED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B0ED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B0ED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B0ED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B0ED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B0ED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B0ED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B0ED4"/>
    <w:rPr>
      <w:rFonts w:ascii="Arial" w:hAnsi="Arial" w:cs="Arial"/>
      <w:b/>
      <w:sz w:val="30"/>
    </w:rPr>
  </w:style>
  <w:style w:type="paragraph" w:customStyle="1" w:styleId="Overskrift211pkt">
    <w:name w:val="Overskrift 2 + 11 pkt"/>
    <w:basedOn w:val="Normal"/>
    <w:link w:val="Overskrift211pktTegn"/>
    <w:rsid w:val="001B0ED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0ED4"/>
    <w:rPr>
      <w:rFonts w:ascii="Arial" w:hAnsi="Arial" w:cs="Arial"/>
      <w:b/>
    </w:rPr>
  </w:style>
  <w:style w:type="paragraph" w:customStyle="1" w:styleId="Normal11">
    <w:name w:val="Normal + 11"/>
    <w:basedOn w:val="Normal"/>
    <w:link w:val="Normal11Tegn"/>
    <w:rsid w:val="001B0ED4"/>
    <w:rPr>
      <w:rFonts w:ascii="Times New Roman" w:hAnsi="Times New Roman" w:cs="Times New Roman"/>
    </w:rPr>
  </w:style>
  <w:style w:type="character" w:customStyle="1" w:styleId="Normal11Tegn">
    <w:name w:val="Normal + 11 Tegn"/>
    <w:basedOn w:val="Standardskrifttypeiafsnit"/>
    <w:link w:val="Normal11"/>
    <w:rsid w:val="001B0ED4"/>
    <w:rPr>
      <w:rFonts w:ascii="Times New Roman" w:hAnsi="Times New Roman" w:cs="Times New Roman"/>
    </w:rPr>
  </w:style>
  <w:style w:type="paragraph" w:styleId="Sidehoved">
    <w:name w:val="header"/>
    <w:basedOn w:val="Normal"/>
    <w:link w:val="SidehovedTegn"/>
    <w:uiPriority w:val="99"/>
    <w:unhideWhenUsed/>
    <w:rsid w:val="001B0ED4"/>
    <w:pPr>
      <w:tabs>
        <w:tab w:val="center" w:pos="4819"/>
        <w:tab w:val="right" w:pos="9638"/>
      </w:tabs>
    </w:pPr>
  </w:style>
  <w:style w:type="character" w:customStyle="1" w:styleId="SidehovedTegn">
    <w:name w:val="Sidehoved Tegn"/>
    <w:basedOn w:val="Standardskrifttypeiafsnit"/>
    <w:link w:val="Sidehoved"/>
    <w:uiPriority w:val="99"/>
    <w:rsid w:val="001B0ED4"/>
  </w:style>
  <w:style w:type="paragraph" w:styleId="Sidefod">
    <w:name w:val="footer"/>
    <w:basedOn w:val="Normal"/>
    <w:link w:val="SidefodTegn"/>
    <w:uiPriority w:val="99"/>
    <w:unhideWhenUsed/>
    <w:rsid w:val="001B0ED4"/>
    <w:pPr>
      <w:tabs>
        <w:tab w:val="center" w:pos="4819"/>
        <w:tab w:val="right" w:pos="9638"/>
      </w:tabs>
    </w:pPr>
  </w:style>
  <w:style w:type="character" w:customStyle="1" w:styleId="SidefodTegn">
    <w:name w:val="Sidefod Tegn"/>
    <w:basedOn w:val="Standardskrifttypeiafsnit"/>
    <w:link w:val="Sidefod"/>
    <w:uiPriority w:val="99"/>
    <w:rsid w:val="001B0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B0ED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B0ED4"/>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B0ED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B0ED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B0ED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B0ED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B0ED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B0ED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B0ED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0ED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B0ED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B0ED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B0ED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B0ED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B0ED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B0ED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B0ED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B0ED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B0ED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B0ED4"/>
    <w:rPr>
      <w:rFonts w:ascii="Arial" w:hAnsi="Arial" w:cs="Arial"/>
      <w:b/>
      <w:sz w:val="30"/>
    </w:rPr>
  </w:style>
  <w:style w:type="paragraph" w:customStyle="1" w:styleId="Overskrift211pkt">
    <w:name w:val="Overskrift 2 + 11 pkt"/>
    <w:basedOn w:val="Normal"/>
    <w:link w:val="Overskrift211pktTegn"/>
    <w:rsid w:val="001B0ED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0ED4"/>
    <w:rPr>
      <w:rFonts w:ascii="Arial" w:hAnsi="Arial" w:cs="Arial"/>
      <w:b/>
    </w:rPr>
  </w:style>
  <w:style w:type="paragraph" w:customStyle="1" w:styleId="Normal11">
    <w:name w:val="Normal + 11"/>
    <w:basedOn w:val="Normal"/>
    <w:link w:val="Normal11Tegn"/>
    <w:rsid w:val="001B0ED4"/>
    <w:rPr>
      <w:rFonts w:ascii="Times New Roman" w:hAnsi="Times New Roman" w:cs="Times New Roman"/>
    </w:rPr>
  </w:style>
  <w:style w:type="character" w:customStyle="1" w:styleId="Normal11Tegn">
    <w:name w:val="Normal + 11 Tegn"/>
    <w:basedOn w:val="Standardskrifttypeiafsnit"/>
    <w:link w:val="Normal11"/>
    <w:rsid w:val="001B0ED4"/>
    <w:rPr>
      <w:rFonts w:ascii="Times New Roman" w:hAnsi="Times New Roman" w:cs="Times New Roman"/>
    </w:rPr>
  </w:style>
  <w:style w:type="paragraph" w:styleId="Sidehoved">
    <w:name w:val="header"/>
    <w:basedOn w:val="Normal"/>
    <w:link w:val="SidehovedTegn"/>
    <w:uiPriority w:val="99"/>
    <w:unhideWhenUsed/>
    <w:rsid w:val="001B0ED4"/>
    <w:pPr>
      <w:tabs>
        <w:tab w:val="center" w:pos="4819"/>
        <w:tab w:val="right" w:pos="9638"/>
      </w:tabs>
    </w:pPr>
  </w:style>
  <w:style w:type="character" w:customStyle="1" w:styleId="SidehovedTegn">
    <w:name w:val="Sidehoved Tegn"/>
    <w:basedOn w:val="Standardskrifttypeiafsnit"/>
    <w:link w:val="Sidehoved"/>
    <w:uiPriority w:val="99"/>
    <w:rsid w:val="001B0ED4"/>
  </w:style>
  <w:style w:type="paragraph" w:styleId="Sidefod">
    <w:name w:val="footer"/>
    <w:basedOn w:val="Normal"/>
    <w:link w:val="SidefodTegn"/>
    <w:uiPriority w:val="99"/>
    <w:unhideWhenUsed/>
    <w:rsid w:val="001B0ED4"/>
    <w:pPr>
      <w:tabs>
        <w:tab w:val="center" w:pos="4819"/>
        <w:tab w:val="right" w:pos="9638"/>
      </w:tabs>
    </w:pPr>
  </w:style>
  <w:style w:type="character" w:customStyle="1" w:styleId="SidefodTegn">
    <w:name w:val="Sidefod Tegn"/>
    <w:basedOn w:val="Standardskrifttypeiafsnit"/>
    <w:link w:val="Sidefod"/>
    <w:uiPriority w:val="99"/>
    <w:rsid w:val="001B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FD88B-28D8-4D83-BC8F-22DC8DB2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1729</Words>
  <Characters>10551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2012-01-05T11:41:00Z</dcterms:created>
  <dcterms:modified xsi:type="dcterms:W3CDTF">2012-01-05T12:00:00Z</dcterms:modified>
</cp:coreProperties>
</file>