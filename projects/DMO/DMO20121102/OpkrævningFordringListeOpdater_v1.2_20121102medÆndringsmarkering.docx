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03092" w14:textId="77777777" w:rsidR="003B68D7"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634FD" w14:paraId="1DDDBF2F" w14:textId="77777777" w:rsidTr="00A634FD">
        <w:trPr>
          <w:trHeight w:hRule="exact" w:val="113"/>
        </w:trPr>
        <w:tc>
          <w:tcPr>
            <w:tcW w:w="10345" w:type="dxa"/>
            <w:gridSpan w:val="6"/>
            <w:shd w:val="clear" w:color="auto" w:fill="B3B3B3"/>
          </w:tcPr>
          <w:p w14:paraId="6894571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14:paraId="0E2C1B85" w14:textId="77777777" w:rsidTr="00A634FD">
        <w:trPr>
          <w:trHeight w:val="283"/>
        </w:trPr>
        <w:tc>
          <w:tcPr>
            <w:tcW w:w="10345" w:type="dxa"/>
            <w:gridSpan w:val="6"/>
            <w:tcBorders>
              <w:bottom w:val="single" w:sz="6" w:space="0" w:color="auto"/>
            </w:tcBorders>
          </w:tcPr>
          <w:p w14:paraId="5EFC3FE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634FD">
              <w:rPr>
                <w:rFonts w:ascii="Arial" w:hAnsi="Arial" w:cs="Arial"/>
                <w:b/>
                <w:sz w:val="30"/>
              </w:rPr>
              <w:t>OpkrævningFordringListeOpdater</w:t>
            </w:r>
          </w:p>
        </w:tc>
      </w:tr>
      <w:tr w:rsidR="00A634FD" w14:paraId="2EE76239" w14:textId="77777777" w:rsidTr="00A634FD">
        <w:trPr>
          <w:trHeight w:val="283"/>
        </w:trPr>
        <w:tc>
          <w:tcPr>
            <w:tcW w:w="1134" w:type="dxa"/>
            <w:tcBorders>
              <w:top w:val="single" w:sz="6" w:space="0" w:color="auto"/>
              <w:bottom w:val="nil"/>
            </w:tcBorders>
            <w:shd w:val="clear" w:color="auto" w:fill="auto"/>
            <w:vAlign w:val="center"/>
          </w:tcPr>
          <w:p w14:paraId="4D28834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641ED7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A40264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A0869A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4FC9DD9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E4602D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634FD" w14:paraId="3E7D7BC2" w14:textId="77777777" w:rsidTr="00A634FD">
        <w:trPr>
          <w:trHeight w:val="283"/>
        </w:trPr>
        <w:tc>
          <w:tcPr>
            <w:tcW w:w="1134" w:type="dxa"/>
            <w:tcBorders>
              <w:top w:val="nil"/>
            </w:tcBorders>
            <w:shd w:val="clear" w:color="auto" w:fill="auto"/>
            <w:vAlign w:val="center"/>
          </w:tcPr>
          <w:p w14:paraId="7DAFEB1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60D9B42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1AE1393A" w14:textId="5B6F9E2B"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11-02T12:22:00Z">
              <w:r w:rsidR="006E5177">
                <w:rPr>
                  <w:rFonts w:ascii="Arial" w:hAnsi="Arial" w:cs="Arial"/>
                  <w:sz w:val="18"/>
                </w:rPr>
                <w:delText>1</w:delText>
              </w:r>
            </w:del>
            <w:ins w:id="2" w:author="Poul V Madsen" w:date="2012-11-02T12:22:00Z">
              <w:r>
                <w:rPr>
                  <w:rFonts w:ascii="Arial" w:hAnsi="Arial" w:cs="Arial"/>
                  <w:sz w:val="18"/>
                </w:rPr>
                <w:t>2</w:t>
              </w:r>
            </w:ins>
          </w:p>
        </w:tc>
        <w:tc>
          <w:tcPr>
            <w:tcW w:w="1701" w:type="dxa"/>
            <w:tcBorders>
              <w:top w:val="nil"/>
            </w:tcBorders>
            <w:shd w:val="clear" w:color="auto" w:fill="auto"/>
            <w:vAlign w:val="center"/>
          </w:tcPr>
          <w:p w14:paraId="4D5D1F9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0892B70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7F8578F0" w14:textId="6413AFCF" w:rsidR="00A634FD" w:rsidRP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11-02T12:22:00Z">
              <w:r>
                <w:rPr>
                  <w:rFonts w:ascii="Arial" w:hAnsi="Arial" w:cs="Arial"/>
                  <w:sz w:val="18"/>
                </w:rPr>
                <w:delText>9-8</w:delText>
              </w:r>
            </w:del>
            <w:ins w:id="4" w:author="Poul V Madsen" w:date="2012-11-02T12:22:00Z">
              <w:r w:rsidR="00A634FD">
                <w:rPr>
                  <w:rFonts w:ascii="Arial" w:hAnsi="Arial" w:cs="Arial"/>
                  <w:sz w:val="18"/>
                </w:rPr>
                <w:t>2-11</w:t>
              </w:r>
            </w:ins>
            <w:r w:rsidR="00A634FD">
              <w:rPr>
                <w:rFonts w:ascii="Arial" w:hAnsi="Arial" w:cs="Arial"/>
                <w:sz w:val="18"/>
              </w:rPr>
              <w:t>-2012</w:t>
            </w:r>
          </w:p>
        </w:tc>
      </w:tr>
      <w:tr w:rsidR="00A634FD" w14:paraId="2CD576E8" w14:textId="77777777" w:rsidTr="00A634FD">
        <w:trPr>
          <w:trHeight w:val="283"/>
        </w:trPr>
        <w:tc>
          <w:tcPr>
            <w:tcW w:w="10345" w:type="dxa"/>
            <w:gridSpan w:val="6"/>
            <w:shd w:val="clear" w:color="auto" w:fill="B3B3B3"/>
            <w:vAlign w:val="center"/>
          </w:tcPr>
          <w:p w14:paraId="6F01A2F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634FD" w14:paraId="188692EA" w14:textId="77777777" w:rsidTr="00A634FD">
        <w:trPr>
          <w:trHeight w:val="283"/>
        </w:trPr>
        <w:tc>
          <w:tcPr>
            <w:tcW w:w="10345" w:type="dxa"/>
            <w:gridSpan w:val="6"/>
            <w:vAlign w:val="center"/>
          </w:tcPr>
          <w:p w14:paraId="143F7D5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14:paraId="62B780D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7827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14:paraId="4AB4E37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A634FD" w14:paraId="1C4659BF" w14:textId="77777777" w:rsidTr="00A634FD">
        <w:trPr>
          <w:trHeight w:val="283"/>
        </w:trPr>
        <w:tc>
          <w:tcPr>
            <w:tcW w:w="10345" w:type="dxa"/>
            <w:gridSpan w:val="6"/>
            <w:shd w:val="clear" w:color="auto" w:fill="B3B3B3"/>
            <w:vAlign w:val="center"/>
          </w:tcPr>
          <w:p w14:paraId="7DBED03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634FD" w14:paraId="27240D47" w14:textId="77777777" w:rsidTr="00A634FD">
        <w:trPr>
          <w:trHeight w:val="283"/>
        </w:trPr>
        <w:tc>
          <w:tcPr>
            <w:tcW w:w="10345" w:type="dxa"/>
            <w:gridSpan w:val="6"/>
          </w:tcPr>
          <w:p w14:paraId="51EDBBC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14:paraId="284A388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68894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14:paraId="3F6880D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A634FD" w14:paraId="79CCA5E9" w14:textId="77777777" w:rsidTr="00A634FD">
        <w:trPr>
          <w:trHeight w:val="283"/>
        </w:trPr>
        <w:tc>
          <w:tcPr>
            <w:tcW w:w="10345" w:type="dxa"/>
            <w:gridSpan w:val="6"/>
            <w:shd w:val="clear" w:color="auto" w:fill="B3B3B3"/>
            <w:vAlign w:val="center"/>
          </w:tcPr>
          <w:p w14:paraId="2D1E2DB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634FD" w14:paraId="0E966F54" w14:textId="77777777" w:rsidTr="00A634FD">
        <w:trPr>
          <w:trHeight w:val="283"/>
        </w:trPr>
        <w:tc>
          <w:tcPr>
            <w:tcW w:w="10345" w:type="dxa"/>
            <w:gridSpan w:val="6"/>
            <w:shd w:val="clear" w:color="auto" w:fill="FFFFFF"/>
          </w:tcPr>
          <w:p w14:paraId="3B05D31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624C906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 w:author="Poul V Madsen" w:date="2012-11-02T12:22:00Z"/>
                <w:rFonts w:ascii="Arial" w:hAnsi="Arial" w:cs="Arial"/>
                <w:sz w:val="18"/>
              </w:rPr>
            </w:pPr>
          </w:p>
          <w:p w14:paraId="697F94A2" w14:textId="2E4BE6EE"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 w:author="Poul V Madsen" w:date="2012-11-02T12:22:00Z">
              <w:r>
                <w:rPr>
                  <w:rFonts w:ascii="Arial" w:hAnsi="Arial" w:cs="Arial"/>
                  <w:sz w:val="18"/>
                </w:rPr>
                <w:delText>- ValutaOplysningKode skal altid udfyldes med ISO-starndardkoden "dkk"</w:delText>
              </w:r>
            </w:del>
          </w:p>
          <w:p w14:paraId="5E75FA0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14:paraId="6F06671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AEABA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14:paraId="3EFD44D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ins w:id="7" w:author="Poul V Madsen" w:date="2012-11-02T12:22:00Z">
              <w:r>
                <w:rPr>
                  <w:rFonts w:ascii="Arial" w:hAnsi="Arial" w:cs="Arial"/>
                  <w:sz w:val="18"/>
                </w:rPr>
                <w:t xml:space="preserve"> og DelFordringBeløb = 0 i de tidligere indberettede DelFordringer.</w:t>
              </w:r>
            </w:ins>
          </w:p>
          <w:p w14:paraId="1546FE5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Poul V Madsen" w:date="2012-11-02T12:22:00Z"/>
                <w:rFonts w:ascii="Arial" w:hAnsi="Arial" w:cs="Arial"/>
                <w:sz w:val="18"/>
              </w:rPr>
            </w:pPr>
            <w:ins w:id="9" w:author="Poul V Madsen" w:date="2012-11-02T12:22:00Z">
              <w:r>
                <w:rPr>
                  <w:rFonts w:ascii="Arial" w:hAnsi="Arial" w:cs="Arial"/>
                  <w:sz w:val="18"/>
                </w:rPr>
                <w:t>.</w:t>
              </w:r>
            </w:ins>
          </w:p>
          <w:p w14:paraId="5F99253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Poul V Madsen" w:date="2012-11-02T12:22:00Z"/>
                <w:rFonts w:ascii="Arial" w:hAnsi="Arial" w:cs="Arial"/>
                <w:sz w:val="18"/>
              </w:rPr>
            </w:pPr>
            <w:r>
              <w:rPr>
                <w:rFonts w:ascii="Arial" w:hAnsi="Arial" w:cs="Arial"/>
                <w:sz w:val="18"/>
              </w:rPr>
              <w:t xml:space="preserve">- Hvis den tilbagekaldte opkrævningsfordring er helt eller delvist dækket, så vil </w:t>
            </w:r>
            <w:ins w:id="11" w:author="Poul V Madsen" w:date="2012-11-02T12:22:00Z">
              <w:r>
                <w:rPr>
                  <w:rFonts w:ascii="Arial" w:hAnsi="Arial" w:cs="Arial"/>
                  <w:sz w:val="18"/>
                </w:rPr>
                <w:t>dækningen blive ophævet.</w:t>
              </w:r>
            </w:ins>
          </w:p>
          <w:p w14:paraId="1135198E" w14:textId="30E6FE72"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 w:author="Poul V Madsen" w:date="2012-11-02T12:22:00Z">
              <w:r>
                <w:rPr>
                  <w:rFonts w:ascii="Arial" w:hAnsi="Arial" w:cs="Arial"/>
                  <w:sz w:val="18"/>
                </w:rPr>
                <w:t xml:space="preserve">Efter opdatering af </w:t>
              </w:r>
            </w:ins>
            <w:r>
              <w:rPr>
                <w:rFonts w:ascii="Arial" w:hAnsi="Arial" w:cs="Arial"/>
                <w:sz w:val="18"/>
              </w:rPr>
              <w:t xml:space="preserve">fordringen </w:t>
            </w:r>
            <w:del w:id="13" w:author="Poul V Madsen" w:date="2012-11-02T12:22:00Z">
              <w:r w:rsidR="006E5177">
                <w:rPr>
                  <w:rFonts w:ascii="Arial" w:hAnsi="Arial" w:cs="Arial"/>
                  <w:sz w:val="18"/>
                </w:rPr>
                <w:delText>indgå i kontoens saldo kreditering</w:delText>
              </w:r>
            </w:del>
            <w:ins w:id="14" w:author="Poul V Madsen" w:date="2012-11-02T12:22:00Z">
              <w:r>
                <w:rPr>
                  <w:rFonts w:ascii="Arial" w:hAnsi="Arial" w:cs="Arial"/>
                  <w:sz w:val="18"/>
                </w:rPr>
                <w:t>vil renten blive opdateret på kontoen</w:t>
              </w:r>
            </w:ins>
            <w:r>
              <w:rPr>
                <w:rFonts w:ascii="Arial" w:hAnsi="Arial" w:cs="Arial"/>
                <w:sz w:val="18"/>
              </w:rPr>
              <w:t>.</w:t>
            </w:r>
          </w:p>
          <w:p w14:paraId="28BC27E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11-02T12:22:00Z"/>
                <w:rFonts w:ascii="Arial" w:hAnsi="Arial" w:cs="Arial"/>
                <w:sz w:val="18"/>
              </w:rPr>
            </w:pPr>
            <w:del w:id="16" w:author="Poul V Madsen" w:date="2012-11-02T12:22:00Z">
              <w:r>
                <w:rPr>
                  <w:rFonts w:ascii="Arial" w:hAnsi="Arial" w:cs="Arial"/>
                  <w:sz w:val="18"/>
                </w:rPr>
                <w:delText>- Påløbne renter på den tilbagekaldte opkrævningsfordring vil blive tilbagerullet, inklusiv dækninger af disse.</w:delText>
              </w:r>
            </w:del>
          </w:p>
          <w:p w14:paraId="3D221203" w14:textId="1874B960"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11-02T12:22:00Z"/>
                <w:rFonts w:ascii="Arial" w:hAnsi="Arial" w:cs="Arial"/>
                <w:sz w:val="18"/>
              </w:rPr>
            </w:pPr>
            <w:r>
              <w:rPr>
                <w:rFonts w:ascii="Arial" w:hAnsi="Arial" w:cs="Arial"/>
                <w:sz w:val="18"/>
              </w:rPr>
              <w:t>- Hvis den tilbagekaldte opkrævningsfordring er overdraget til inddrivelse (EFI</w:t>
            </w:r>
            <w:del w:id="18" w:author="Poul V Madsen" w:date="2012-11-02T12:22:00Z">
              <w:r w:rsidR="006E5177">
                <w:rPr>
                  <w:rFonts w:ascii="Arial" w:hAnsi="Arial" w:cs="Arial"/>
                  <w:sz w:val="18"/>
                </w:rPr>
                <w:delText>/DMI), så</w:delText>
              </w:r>
            </w:del>
            <w:ins w:id="19" w:author="Poul V Madsen" w:date="2012-11-02T12:22:00Z">
              <w:r>
                <w:rPr>
                  <w:rFonts w:ascii="Arial" w:hAnsi="Arial" w:cs="Arial"/>
                  <w:sz w:val="18"/>
                </w:rPr>
                <w:t>),</w:t>
              </w:r>
            </w:ins>
            <w:r>
              <w:rPr>
                <w:rFonts w:ascii="Arial" w:hAnsi="Arial" w:cs="Arial"/>
                <w:sz w:val="18"/>
              </w:rPr>
              <w:t xml:space="preserve"> vil </w:t>
            </w:r>
            <w:del w:id="20" w:author="Poul V Madsen" w:date="2012-11-02T12:22:00Z">
              <w:r w:rsidR="006E5177">
                <w:rPr>
                  <w:rFonts w:ascii="Arial" w:hAnsi="Arial" w:cs="Arial"/>
                  <w:sz w:val="18"/>
                </w:rPr>
                <w:delText>DMO foranledige at fordringen tilbagekaldes fra EFI</w:delText>
              </w:r>
            </w:del>
            <w:ins w:id="21" w:author="Poul V Madsen" w:date="2012-11-02T12:22:00Z">
              <w:r>
                <w:rPr>
                  <w:rFonts w:ascii="Arial" w:hAnsi="Arial" w:cs="Arial"/>
                  <w:sz w:val="18"/>
                </w:rPr>
                <w:t>inddrivelsesfordringen blive tilbagekaldt.</w:t>
              </w:r>
            </w:ins>
          </w:p>
          <w:p w14:paraId="5F19C41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11-02T12:22:00Z"/>
                <w:rFonts w:ascii="Arial" w:hAnsi="Arial" w:cs="Arial"/>
                <w:sz w:val="18"/>
              </w:rPr>
            </w:pPr>
          </w:p>
          <w:p w14:paraId="7A85BA9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3" w:author="Poul V Madsen" w:date="2012-11-02T12:22:00Z">
              <w:r>
                <w:rPr>
                  <w:rFonts w:ascii="Arial" w:hAnsi="Arial" w:cs="Arial"/>
                  <w:sz w:val="18"/>
                </w:rPr>
                <w:t>EAN informationer ændres ikke ved blanke værdier</w:t>
              </w:r>
            </w:ins>
            <w:r>
              <w:rPr>
                <w:rFonts w:ascii="Arial" w:hAnsi="Arial" w:cs="Arial"/>
                <w:sz w:val="18"/>
              </w:rPr>
              <w:t>.</w:t>
            </w:r>
          </w:p>
          <w:p w14:paraId="7754312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EFBB5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4EF35F7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A1FDC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14:paraId="0691487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A634FD" w14:paraId="089935D6" w14:textId="77777777" w:rsidTr="00A634FD">
        <w:trPr>
          <w:trHeight w:val="283"/>
        </w:trPr>
        <w:tc>
          <w:tcPr>
            <w:tcW w:w="10345" w:type="dxa"/>
            <w:gridSpan w:val="6"/>
            <w:shd w:val="clear" w:color="auto" w:fill="B3B3B3"/>
            <w:vAlign w:val="center"/>
          </w:tcPr>
          <w:p w14:paraId="3C39986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634FD" w14:paraId="0A1EA032" w14:textId="77777777" w:rsidTr="00A634FD">
        <w:trPr>
          <w:trHeight w:val="283"/>
        </w:trPr>
        <w:tc>
          <w:tcPr>
            <w:tcW w:w="10345" w:type="dxa"/>
            <w:gridSpan w:val="6"/>
            <w:shd w:val="clear" w:color="auto" w:fill="FFFFFF"/>
            <w:vAlign w:val="center"/>
          </w:tcPr>
          <w:p w14:paraId="78B31AF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634FD" w14:paraId="6045C2BB" w14:textId="77777777" w:rsidTr="00A634FD">
        <w:trPr>
          <w:trHeight w:val="283"/>
        </w:trPr>
        <w:tc>
          <w:tcPr>
            <w:tcW w:w="10345" w:type="dxa"/>
            <w:gridSpan w:val="6"/>
            <w:shd w:val="clear" w:color="auto" w:fill="FFFFFF"/>
          </w:tcPr>
          <w:p w14:paraId="53F45AA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A634FD" w14:paraId="18363053" w14:textId="77777777" w:rsidTr="00A634FD">
        <w:trPr>
          <w:trHeight w:val="283"/>
        </w:trPr>
        <w:tc>
          <w:tcPr>
            <w:tcW w:w="10345" w:type="dxa"/>
            <w:gridSpan w:val="6"/>
            <w:shd w:val="clear" w:color="auto" w:fill="FFFFFF"/>
          </w:tcPr>
          <w:p w14:paraId="6F4C5D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AC8C2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7988E5D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3E7569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14:paraId="2CF253C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858AA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0924344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4CF76AC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4AC92BD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2-11-02T12:22:00Z"/>
                <w:rFonts w:ascii="Arial" w:hAnsi="Arial" w:cs="Arial"/>
                <w:sz w:val="18"/>
              </w:rPr>
            </w:pPr>
            <w:r>
              <w:rPr>
                <w:rFonts w:ascii="Arial" w:hAnsi="Arial" w:cs="Arial"/>
                <w:sz w:val="18"/>
              </w:rPr>
              <w:tab/>
            </w:r>
            <w:r>
              <w:rPr>
                <w:rFonts w:ascii="Arial" w:hAnsi="Arial" w:cs="Arial"/>
                <w:sz w:val="18"/>
              </w:rPr>
              <w:tab/>
              <w:t>(</w:t>
            </w:r>
          </w:p>
          <w:p w14:paraId="22A3AA2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11-02T12:22:00Z"/>
                <w:rFonts w:ascii="Arial" w:hAnsi="Arial" w:cs="Arial"/>
                <w:sz w:val="18"/>
              </w:rPr>
            </w:pPr>
            <w:ins w:id="26" w:author="Poul V Madsen" w:date="2012-11-02T12:22:00Z">
              <w:r>
                <w:rPr>
                  <w:rFonts w:ascii="Arial" w:hAnsi="Arial" w:cs="Arial"/>
                  <w:sz w:val="18"/>
                </w:rPr>
                <w:tab/>
              </w:r>
              <w:r>
                <w:rPr>
                  <w:rFonts w:ascii="Arial" w:hAnsi="Arial" w:cs="Arial"/>
                  <w:sz w:val="18"/>
                </w:rPr>
                <w:tab/>
              </w:r>
              <w:r>
                <w:rPr>
                  <w:rFonts w:ascii="Arial" w:hAnsi="Arial" w:cs="Arial"/>
                  <w:sz w:val="18"/>
                </w:rPr>
                <w:tab/>
                <w:t>* OpkrævningIdentifikationValg *</w:t>
              </w:r>
            </w:ins>
          </w:p>
          <w:p w14:paraId="7BC2715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11-02T12:22:00Z"/>
                <w:rFonts w:ascii="Arial" w:hAnsi="Arial" w:cs="Arial"/>
                <w:sz w:val="18"/>
              </w:rPr>
            </w:pPr>
            <w:ins w:id="28" w:author="Poul V Madsen" w:date="2012-11-02T12:22:00Z">
              <w:r>
                <w:rPr>
                  <w:rFonts w:ascii="Arial" w:hAnsi="Arial" w:cs="Arial"/>
                  <w:sz w:val="18"/>
                </w:rPr>
                <w:tab/>
              </w:r>
              <w:r>
                <w:rPr>
                  <w:rFonts w:ascii="Arial" w:hAnsi="Arial" w:cs="Arial"/>
                  <w:sz w:val="18"/>
                </w:rPr>
                <w:tab/>
              </w:r>
              <w:r>
                <w:rPr>
                  <w:rFonts w:ascii="Arial" w:hAnsi="Arial" w:cs="Arial"/>
                  <w:sz w:val="18"/>
                </w:rPr>
                <w:tab/>
                <w:t>[</w:t>
              </w:r>
            </w:ins>
          </w:p>
          <w:p w14:paraId="6D8380D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11-02T12:22:00Z"/>
                <w:rFonts w:ascii="Arial" w:hAnsi="Arial" w:cs="Arial"/>
                <w:sz w:val="18"/>
              </w:rPr>
            </w:pPr>
            <w:ins w:id="30"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ins>
          </w:p>
          <w:p w14:paraId="68F23DD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11-02T12:22:00Z"/>
                <w:rFonts w:ascii="Arial" w:hAnsi="Arial" w:cs="Arial"/>
                <w:sz w:val="18"/>
              </w:rPr>
            </w:pPr>
            <w:ins w:id="32"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03C93C4" w14:textId="50F849C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3"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EANNummer</w:t>
            </w:r>
            <w:del w:id="34" w:author="Poul V Madsen" w:date="2012-11-02T12:22:00Z">
              <w:r w:rsidR="006E5177">
                <w:rPr>
                  <w:rFonts w:ascii="Arial" w:hAnsi="Arial" w:cs="Arial"/>
                  <w:sz w:val="18"/>
                </w:rPr>
                <w:delText>)</w:delText>
              </w:r>
            </w:del>
          </w:p>
          <w:p w14:paraId="1EFD946E" w14:textId="26C878D6"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35" w:author="Poul V Madsen" w:date="2012-11-02T12:22:00Z">
              <w:r w:rsidR="006E5177">
                <w:rPr>
                  <w:rFonts w:ascii="Arial" w:hAnsi="Arial" w:cs="Arial"/>
                  <w:sz w:val="18"/>
                </w:rPr>
                <w:delText>(</w:delText>
              </w:r>
            </w:del>
            <w:ins w:id="36" w:author="Poul V Madsen" w:date="2012-11-02T12:22: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EANOrdreNummer</w:t>
            </w:r>
            <w:del w:id="37" w:author="Poul V Madsen" w:date="2012-11-02T12:22:00Z">
              <w:r w:rsidR="006E5177">
                <w:rPr>
                  <w:rFonts w:ascii="Arial" w:hAnsi="Arial" w:cs="Arial"/>
                  <w:sz w:val="18"/>
                </w:rPr>
                <w:delText>)</w:delText>
              </w:r>
            </w:del>
          </w:p>
          <w:p w14:paraId="01340BB8" w14:textId="1E695E6E"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38" w:author="Poul V Madsen" w:date="2012-11-02T12:22:00Z">
              <w:r w:rsidR="006E5177">
                <w:rPr>
                  <w:rFonts w:ascii="Arial" w:hAnsi="Arial" w:cs="Arial"/>
                  <w:sz w:val="18"/>
                </w:rPr>
                <w:delText>(</w:delText>
              </w:r>
            </w:del>
            <w:ins w:id="39" w:author="Poul V Madsen" w:date="2012-11-02T12:22: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EANKontoNummer</w:t>
            </w:r>
            <w:del w:id="40" w:author="Poul V Madsen" w:date="2012-11-02T12:22:00Z">
              <w:r w:rsidR="006E5177">
                <w:rPr>
                  <w:rFonts w:ascii="Arial" w:hAnsi="Arial" w:cs="Arial"/>
                  <w:sz w:val="18"/>
                </w:rPr>
                <w:delText>)</w:delText>
              </w:r>
            </w:del>
          </w:p>
          <w:p w14:paraId="44B23775" w14:textId="1659C0CB"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41" w:author="Poul V Madsen" w:date="2012-11-02T12:22:00Z">
              <w:r w:rsidR="006E5177">
                <w:rPr>
                  <w:rFonts w:ascii="Arial" w:hAnsi="Arial" w:cs="Arial"/>
                  <w:sz w:val="18"/>
                </w:rPr>
                <w:delText>(</w:delText>
              </w:r>
            </w:del>
            <w:ins w:id="42" w:author="Poul V Madsen" w:date="2012-11-02T12:22: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EANKontakt</w:t>
            </w:r>
            <w:del w:id="43" w:author="Poul V Madsen" w:date="2012-11-02T12:22:00Z">
              <w:r w:rsidR="006E5177">
                <w:rPr>
                  <w:rFonts w:ascii="Arial" w:hAnsi="Arial" w:cs="Arial"/>
                  <w:sz w:val="18"/>
                </w:rPr>
                <w:delText>)</w:delText>
              </w:r>
            </w:del>
          </w:p>
          <w:p w14:paraId="0406646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4" w:author="Poul V Madsen" w:date="2012-11-02T12:22: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t>(ProduktionEnhedNummer)</w:t>
            </w:r>
          </w:p>
          <w:p w14:paraId="0C45F26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Poul V Madsen" w:date="2012-11-02T12:22:00Z"/>
                <w:rFonts w:ascii="Arial" w:hAnsi="Arial" w:cs="Arial"/>
                <w:sz w:val="18"/>
              </w:rPr>
            </w:pPr>
            <w:del w:id="46" w:author="Poul V Madsen" w:date="2012-11-02T12:22:00Z">
              <w:r>
                <w:rPr>
                  <w:rFonts w:ascii="Arial" w:hAnsi="Arial" w:cs="Arial"/>
                  <w:sz w:val="18"/>
                </w:rPr>
                <w:tab/>
              </w:r>
              <w:r>
                <w:rPr>
                  <w:rFonts w:ascii="Arial" w:hAnsi="Arial" w:cs="Arial"/>
                  <w:sz w:val="18"/>
                </w:rPr>
                <w:tab/>
                <w:delText>OpkrævningFordringGenstandNummer</w:delText>
              </w:r>
            </w:del>
          </w:p>
          <w:p w14:paraId="72713E4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Poul V Madsen" w:date="2012-11-02T12:22:00Z"/>
                <w:rFonts w:ascii="Arial" w:hAnsi="Arial" w:cs="Arial"/>
                <w:sz w:val="18"/>
              </w:rPr>
            </w:pPr>
            <w:del w:id="48" w:author="Poul V Madsen" w:date="2012-11-02T12:22:00Z">
              <w:r>
                <w:rPr>
                  <w:rFonts w:ascii="Arial" w:hAnsi="Arial" w:cs="Arial"/>
                  <w:sz w:val="18"/>
                </w:rPr>
                <w:tab/>
              </w:r>
              <w:r>
                <w:rPr>
                  <w:rFonts w:ascii="Arial" w:hAnsi="Arial" w:cs="Arial"/>
                  <w:sz w:val="18"/>
                </w:rPr>
                <w:tab/>
              </w:r>
            </w:del>
          </w:p>
          <w:p w14:paraId="044609F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Poul V Madsen" w:date="2012-11-02T12:22:00Z"/>
                <w:rFonts w:ascii="Arial" w:hAnsi="Arial" w:cs="Arial"/>
                <w:sz w:val="18"/>
              </w:rPr>
            </w:pPr>
            <w:ins w:id="50"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DF87CE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Poul V Madsen" w:date="2012-11-02T12:22:00Z"/>
                <w:rFonts w:ascii="Arial" w:hAnsi="Arial" w:cs="Arial"/>
                <w:sz w:val="18"/>
              </w:rPr>
            </w:pPr>
            <w:ins w:id="52" w:author="Poul V Madsen" w:date="2012-11-02T12:22:00Z">
              <w:r>
                <w:rPr>
                  <w:rFonts w:ascii="Arial" w:hAnsi="Arial" w:cs="Arial"/>
                  <w:sz w:val="18"/>
                </w:rPr>
                <w:tab/>
              </w:r>
              <w:r>
                <w:rPr>
                  <w:rFonts w:ascii="Arial" w:hAnsi="Arial" w:cs="Arial"/>
                  <w:sz w:val="18"/>
                </w:rPr>
                <w:tab/>
              </w:r>
              <w:r>
                <w:rPr>
                  <w:rFonts w:ascii="Arial" w:hAnsi="Arial" w:cs="Arial"/>
                  <w:sz w:val="18"/>
                </w:rPr>
                <w:tab/>
                <w:t>|</w:t>
              </w:r>
            </w:ins>
          </w:p>
          <w:p w14:paraId="10DC8AA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Poul V Madsen" w:date="2012-11-02T12:22:00Z"/>
                <w:rFonts w:ascii="Arial" w:hAnsi="Arial" w:cs="Arial"/>
                <w:sz w:val="18"/>
              </w:rPr>
            </w:pPr>
            <w:ins w:id="54" w:author="Poul V Madsen" w:date="2012-11-02T12:22:00Z">
              <w:r>
                <w:rPr>
                  <w:rFonts w:ascii="Arial" w:hAnsi="Arial" w:cs="Arial"/>
                  <w:sz w:val="18"/>
                </w:rPr>
                <w:tab/>
              </w:r>
              <w:r>
                <w:rPr>
                  <w:rFonts w:ascii="Arial" w:hAnsi="Arial" w:cs="Arial"/>
                  <w:sz w:val="18"/>
                </w:rPr>
                <w:tab/>
              </w:r>
              <w:r>
                <w:rPr>
                  <w:rFonts w:ascii="Arial" w:hAnsi="Arial" w:cs="Arial"/>
                  <w:sz w:val="18"/>
                </w:rPr>
                <w:tab/>
                <w:t>ProduktionEnhedNummer</w:t>
              </w:r>
            </w:ins>
          </w:p>
          <w:p w14:paraId="77BFEF3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Poul V Madsen" w:date="2012-11-02T12:22:00Z"/>
                <w:rFonts w:ascii="Arial" w:hAnsi="Arial" w:cs="Arial"/>
                <w:sz w:val="18"/>
              </w:rPr>
            </w:pPr>
            <w:ins w:id="56" w:author="Poul V Madsen" w:date="2012-11-02T12:22:00Z">
              <w:r>
                <w:rPr>
                  <w:rFonts w:ascii="Arial" w:hAnsi="Arial" w:cs="Arial"/>
                  <w:sz w:val="18"/>
                </w:rPr>
                <w:tab/>
              </w:r>
              <w:r>
                <w:rPr>
                  <w:rFonts w:ascii="Arial" w:hAnsi="Arial" w:cs="Arial"/>
                  <w:sz w:val="18"/>
                </w:rPr>
                <w:tab/>
              </w:r>
              <w:r>
                <w:rPr>
                  <w:rFonts w:ascii="Arial" w:hAnsi="Arial" w:cs="Arial"/>
                  <w:sz w:val="18"/>
                </w:rPr>
                <w:tab/>
                <w:t>]</w:t>
              </w:r>
            </w:ins>
          </w:p>
          <w:p w14:paraId="194A482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Poul V Madsen" w:date="2012-11-02T12:22:00Z"/>
                <w:rFonts w:ascii="Arial" w:hAnsi="Arial" w:cs="Arial"/>
                <w:sz w:val="18"/>
              </w:rPr>
            </w:pPr>
            <w:ins w:id="58" w:author="Poul V Madsen" w:date="2012-11-02T12:22:00Z">
              <w:r>
                <w:rPr>
                  <w:rFonts w:ascii="Arial" w:hAnsi="Arial" w:cs="Arial"/>
                  <w:sz w:val="18"/>
                </w:rPr>
                <w:lastRenderedPageBreak/>
                <w:tab/>
              </w:r>
              <w:r>
                <w:rPr>
                  <w:rFonts w:ascii="Arial" w:hAnsi="Arial" w:cs="Arial"/>
                  <w:sz w:val="18"/>
                </w:rPr>
                <w:tab/>
                <w:t>)</w:t>
              </w:r>
            </w:ins>
          </w:p>
          <w:p w14:paraId="51BE311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086F33E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26DCE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14:paraId="46F4E49B" w14:textId="7D6EC9A2"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del w:id="59" w:author="Poul V Madsen" w:date="2012-11-02T12:22:00Z">
              <w:r w:rsidR="006E5177">
                <w:rPr>
                  <w:rFonts w:ascii="Arial" w:hAnsi="Arial" w:cs="Arial"/>
                  <w:sz w:val="18"/>
                </w:rPr>
                <w:delText>OpkrævningFordringTypeNavn</w:delText>
              </w:r>
            </w:del>
            <w:ins w:id="60" w:author="Poul V Madsen" w:date="2012-11-02T12:22:00Z">
              <w:r>
                <w:rPr>
                  <w:rFonts w:ascii="Arial" w:hAnsi="Arial" w:cs="Arial"/>
                  <w:sz w:val="18"/>
                </w:rPr>
                <w:t>OpkrævningFordringTypeID</w:t>
              </w:r>
            </w:ins>
            <w:r>
              <w:rPr>
                <w:rFonts w:ascii="Arial" w:hAnsi="Arial" w:cs="Arial"/>
                <w:sz w:val="18"/>
              </w:rPr>
              <w:t>)</w:t>
            </w:r>
          </w:p>
          <w:p w14:paraId="3BF2D69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14:paraId="6E2029B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14:paraId="1E3A53B3" w14:textId="77777777" w:rsidR="006E5177" w:rsidRDefault="00A634FD"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 w:author="Poul V Madsen" w:date="2012-11-02T12:22: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62" w:author="Poul V Madsen" w:date="2012-11-02T12:22:00Z">
              <w:r>
                <w:rPr>
                  <w:rFonts w:ascii="Arial" w:hAnsi="Arial" w:cs="Arial"/>
                  <w:sz w:val="18"/>
                </w:rPr>
                <w:t>(</w:t>
              </w:r>
            </w:ins>
            <w:r>
              <w:rPr>
                <w:rFonts w:ascii="Arial" w:hAnsi="Arial" w:cs="Arial"/>
                <w:sz w:val="18"/>
              </w:rPr>
              <w:t>OpkrævningFordringBeløb</w:t>
            </w:r>
          </w:p>
          <w:p w14:paraId="62EE164B" w14:textId="3EA9B9A4"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3" w:author="Poul V Madsen" w:date="2012-11-02T12:22:00Z">
              <w:r>
                <w:rPr>
                  <w:rFonts w:ascii="Arial" w:hAnsi="Arial" w:cs="Arial"/>
                  <w:sz w:val="18"/>
                </w:rPr>
                <w:tab/>
              </w:r>
              <w:r>
                <w:rPr>
                  <w:rFonts w:ascii="Arial" w:hAnsi="Arial" w:cs="Arial"/>
                  <w:sz w:val="18"/>
                </w:rPr>
                <w:tab/>
              </w:r>
              <w:r>
                <w:rPr>
                  <w:rFonts w:ascii="Arial" w:hAnsi="Arial" w:cs="Arial"/>
                  <w:sz w:val="18"/>
                </w:rPr>
                <w:tab/>
                <w:delText>(OpkrævningFordringForældelseDato</w:delText>
              </w:r>
            </w:del>
            <w:r w:rsidR="00A634FD">
              <w:rPr>
                <w:rFonts w:ascii="Arial" w:hAnsi="Arial" w:cs="Arial"/>
                <w:sz w:val="18"/>
              </w:rPr>
              <w:t>)</w:t>
            </w:r>
          </w:p>
          <w:p w14:paraId="62DA24F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14:paraId="1043AA9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Poul V Madsen" w:date="2012-11-02T12:22:00Z"/>
                <w:rFonts w:ascii="Arial" w:hAnsi="Arial" w:cs="Arial"/>
                <w:sz w:val="18"/>
              </w:rPr>
            </w:pPr>
            <w:del w:id="65" w:author="Poul V Madsen" w:date="2012-11-02T12:22:00Z">
              <w:r>
                <w:rPr>
                  <w:rFonts w:ascii="Arial" w:hAnsi="Arial" w:cs="Arial"/>
                  <w:sz w:val="18"/>
                </w:rPr>
                <w:tab/>
              </w:r>
              <w:r>
                <w:rPr>
                  <w:rFonts w:ascii="Arial" w:hAnsi="Arial" w:cs="Arial"/>
                  <w:sz w:val="18"/>
                </w:rPr>
                <w:tab/>
              </w:r>
              <w:r>
                <w:rPr>
                  <w:rFonts w:ascii="Arial" w:hAnsi="Arial" w:cs="Arial"/>
                  <w:sz w:val="18"/>
                </w:rPr>
                <w:tab/>
                <w:delText>(OpkrævningFordringStiftelseDato)</w:delText>
              </w:r>
            </w:del>
          </w:p>
          <w:p w14:paraId="65C9233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14:paraId="705A09F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493D400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4DCDB9E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11-02T12:22: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610A8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Poul V Madsen" w:date="2012-11-02T12:22:00Z"/>
                <w:rFonts w:ascii="Arial" w:hAnsi="Arial" w:cs="Arial"/>
                <w:sz w:val="18"/>
              </w:rPr>
            </w:pPr>
            <w:ins w:id="68"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ins>
          </w:p>
          <w:p w14:paraId="6DDE182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Poul V Madsen" w:date="2012-11-02T12:22:00Z"/>
                <w:rFonts w:ascii="Arial" w:hAnsi="Arial" w:cs="Arial"/>
                <w:sz w:val="18"/>
              </w:rPr>
            </w:pPr>
            <w:ins w:id="70"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C50E5E8" w14:textId="0EF40673"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1"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OpkrævningFordringSidsteRettidigBetalingDato</w:t>
            </w:r>
            <w:del w:id="72" w:author="Poul V Madsen" w:date="2012-11-02T12:22:00Z">
              <w:r w:rsidR="006E5177">
                <w:rPr>
                  <w:rFonts w:ascii="Arial" w:hAnsi="Arial" w:cs="Arial"/>
                  <w:sz w:val="18"/>
                </w:rPr>
                <w:delText>)</w:delText>
              </w:r>
            </w:del>
          </w:p>
          <w:p w14:paraId="4690E466" w14:textId="42A827F8"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Poul V Madsen" w:date="2012-11-02T12:22: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74" w:author="Poul V Madsen" w:date="2012-11-02T12:22:00Z">
              <w:r w:rsidR="006E5177">
                <w:rPr>
                  <w:rFonts w:ascii="Arial" w:hAnsi="Arial" w:cs="Arial"/>
                  <w:sz w:val="18"/>
                </w:rPr>
                <w:delText>(</w:delText>
              </w:r>
            </w:del>
            <w:ins w:id="75" w:author="Poul V Madsen" w:date="2012-11-02T12:22:00Z">
              <w:r>
                <w:rPr>
                  <w:rFonts w:ascii="Arial" w:hAnsi="Arial" w:cs="Arial"/>
                  <w:sz w:val="18"/>
                </w:rPr>
                <w:tab/>
              </w:r>
              <w:r>
                <w:rPr>
                  <w:rFonts w:ascii="Arial" w:hAnsi="Arial" w:cs="Arial"/>
                  <w:sz w:val="18"/>
                </w:rPr>
                <w:tab/>
                <w:t>|</w:t>
              </w:r>
            </w:ins>
          </w:p>
          <w:p w14:paraId="3F970548" w14:textId="481225CB"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6"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OpkrævningFordringFrigivelseDato</w:t>
            </w:r>
            <w:del w:id="77" w:author="Poul V Madsen" w:date="2012-11-02T12:22:00Z">
              <w:r w:rsidR="006E5177">
                <w:rPr>
                  <w:rFonts w:ascii="Arial" w:hAnsi="Arial" w:cs="Arial"/>
                  <w:sz w:val="18"/>
                </w:rPr>
                <w:delText>)</w:delText>
              </w:r>
            </w:del>
          </w:p>
          <w:p w14:paraId="7B40A84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Poul V Madsen" w:date="2012-11-02T12:22:00Z"/>
                <w:rFonts w:ascii="Arial" w:hAnsi="Arial" w:cs="Arial"/>
                <w:sz w:val="18"/>
              </w:rPr>
            </w:pPr>
            <w:del w:id="79" w:author="Poul V Madsen" w:date="2012-11-02T12:22:00Z">
              <w:r>
                <w:rPr>
                  <w:rFonts w:ascii="Arial" w:hAnsi="Arial" w:cs="Arial"/>
                  <w:sz w:val="18"/>
                </w:rPr>
                <w:tab/>
              </w:r>
              <w:r>
                <w:rPr>
                  <w:rFonts w:ascii="Arial" w:hAnsi="Arial" w:cs="Arial"/>
                  <w:sz w:val="18"/>
                </w:rPr>
                <w:tab/>
              </w:r>
              <w:r>
                <w:rPr>
                  <w:rFonts w:ascii="Arial" w:hAnsi="Arial" w:cs="Arial"/>
                  <w:sz w:val="18"/>
                </w:rPr>
                <w:tab/>
                <w:delText>(OpkrævningFordringRykkerHendstandDato)</w:delText>
              </w:r>
            </w:del>
          </w:p>
          <w:p w14:paraId="1FB2680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Poul V Madsen" w:date="2012-11-02T12:22:00Z"/>
                <w:rFonts w:ascii="Arial" w:hAnsi="Arial" w:cs="Arial"/>
                <w:sz w:val="18"/>
              </w:rPr>
            </w:pPr>
            <w:ins w:id="81"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A4DE2A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Poul V Madsen" w:date="2012-11-02T12:22:00Z"/>
                <w:rFonts w:ascii="Arial" w:hAnsi="Arial" w:cs="Arial"/>
                <w:sz w:val="18"/>
              </w:rPr>
            </w:pPr>
            <w:ins w:id="83" w:author="Poul V Madsen" w:date="2012-11-02T12:22:00Z">
              <w:r>
                <w:rPr>
                  <w:rFonts w:ascii="Arial" w:hAnsi="Arial" w:cs="Arial"/>
                  <w:sz w:val="18"/>
                </w:rPr>
                <w:tab/>
              </w:r>
              <w:r>
                <w:rPr>
                  <w:rFonts w:ascii="Arial" w:hAnsi="Arial" w:cs="Arial"/>
                  <w:sz w:val="18"/>
                </w:rPr>
                <w:tab/>
              </w:r>
              <w:r>
                <w:rPr>
                  <w:rFonts w:ascii="Arial" w:hAnsi="Arial" w:cs="Arial"/>
                  <w:sz w:val="18"/>
                </w:rPr>
                <w:tab/>
                <w:t>)</w:t>
              </w:r>
            </w:ins>
          </w:p>
          <w:p w14:paraId="38FE1D0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AB898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14:paraId="5AC6E10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B4524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14:paraId="12C4CA6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22969BA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14:paraId="06DD35C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64AEF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7A8462DD" w14:textId="77777777" w:rsidR="006E5177" w:rsidRDefault="00A634FD"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Poul V Madsen" w:date="2012-11-02T12:22: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85" w:author="Poul V Madsen" w:date="2012-11-02T12:22:00Z">
              <w:r w:rsidR="006E5177">
                <w:rPr>
                  <w:rFonts w:ascii="Arial" w:hAnsi="Arial" w:cs="Arial"/>
                  <w:sz w:val="18"/>
                </w:rPr>
                <w:delText>OpkrævningDelFordringTypeNavn</w:delText>
              </w:r>
            </w:del>
          </w:p>
          <w:p w14:paraId="04982E5E" w14:textId="43D1A59B"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6" w:author="Poul V Madsen" w:date="2012-11-02T12:2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r w:rsidR="00A634FD">
              <w:rPr>
                <w:rFonts w:ascii="Arial" w:hAnsi="Arial" w:cs="Arial"/>
                <w:sz w:val="18"/>
              </w:rPr>
              <w:t>OpkrævningDelFordringBeløb</w:t>
            </w:r>
          </w:p>
          <w:p w14:paraId="5D37855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0264F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E8513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7F892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BCD05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14:paraId="4892790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36398A9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14:paraId="58875BA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D540A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1F1F59E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C9EFE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2E06499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4241EE5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603F5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656AC2F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4BC79B1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43965F4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D22C6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FDCCF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AE363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62C54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4FD" w14:paraId="10EA1DB4" w14:textId="77777777" w:rsidTr="00A634FD">
        <w:trPr>
          <w:trHeight w:val="283"/>
        </w:trPr>
        <w:tc>
          <w:tcPr>
            <w:tcW w:w="10345" w:type="dxa"/>
            <w:gridSpan w:val="6"/>
            <w:shd w:val="clear" w:color="auto" w:fill="FFFFFF"/>
          </w:tcPr>
          <w:p w14:paraId="71E8A52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514FAE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A634FD" w14:paraId="03FE052B" w14:textId="77777777" w:rsidTr="00A634FD">
        <w:trPr>
          <w:trHeight w:val="283"/>
        </w:trPr>
        <w:tc>
          <w:tcPr>
            <w:tcW w:w="10345" w:type="dxa"/>
            <w:gridSpan w:val="6"/>
            <w:shd w:val="clear" w:color="auto" w:fill="FFFFFF"/>
          </w:tcPr>
          <w:p w14:paraId="0082353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3F787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634FD" w14:paraId="2F2044C5" w14:textId="77777777" w:rsidTr="00A634FD">
        <w:trPr>
          <w:trHeight w:val="283"/>
        </w:trPr>
        <w:tc>
          <w:tcPr>
            <w:tcW w:w="10345" w:type="dxa"/>
            <w:gridSpan w:val="6"/>
            <w:shd w:val="clear" w:color="auto" w:fill="FFFFFF"/>
            <w:vAlign w:val="center"/>
          </w:tcPr>
          <w:p w14:paraId="4318F29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634FD" w14:paraId="4F2D7098" w14:textId="77777777" w:rsidTr="00A634FD">
        <w:trPr>
          <w:trHeight w:val="283"/>
        </w:trPr>
        <w:tc>
          <w:tcPr>
            <w:tcW w:w="10345" w:type="dxa"/>
            <w:gridSpan w:val="6"/>
            <w:shd w:val="clear" w:color="auto" w:fill="FFFFFF"/>
          </w:tcPr>
          <w:p w14:paraId="03FAFFA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A634FD" w14:paraId="703FE530" w14:textId="77777777" w:rsidTr="00A634FD">
        <w:trPr>
          <w:trHeight w:val="283"/>
        </w:trPr>
        <w:tc>
          <w:tcPr>
            <w:tcW w:w="10345" w:type="dxa"/>
            <w:gridSpan w:val="6"/>
            <w:shd w:val="clear" w:color="auto" w:fill="FFFFFF"/>
          </w:tcPr>
          <w:p w14:paraId="1D455E6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3271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634FD" w14:paraId="1C5B893E" w14:textId="77777777" w:rsidTr="00A634FD">
        <w:trPr>
          <w:trHeight w:val="283"/>
        </w:trPr>
        <w:tc>
          <w:tcPr>
            <w:tcW w:w="10345" w:type="dxa"/>
            <w:gridSpan w:val="6"/>
            <w:shd w:val="clear" w:color="auto" w:fill="FFFFFF"/>
          </w:tcPr>
          <w:p w14:paraId="5E484CF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6BE44A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A634FD" w14:paraId="3B54BF8A" w14:textId="77777777" w:rsidTr="00A634FD">
        <w:trPr>
          <w:trHeight w:val="283"/>
        </w:trPr>
        <w:tc>
          <w:tcPr>
            <w:tcW w:w="10345" w:type="dxa"/>
            <w:gridSpan w:val="6"/>
            <w:shd w:val="clear" w:color="auto" w:fill="FFFFFF"/>
          </w:tcPr>
          <w:p w14:paraId="7EACBE3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9B0F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14:paraId="42D62ED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2DD0FDA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59EAA1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14:paraId="72EFC1F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2F2095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14:paraId="4A5DF16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OpkrævningFordringID</w:t>
            </w:r>
          </w:p>
          <w:p w14:paraId="1102D45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497B70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4FD" w14:paraId="14C3E8FD" w14:textId="77777777" w:rsidTr="00A634FD">
        <w:trPr>
          <w:trHeight w:val="283"/>
        </w:trPr>
        <w:tc>
          <w:tcPr>
            <w:tcW w:w="10345" w:type="dxa"/>
            <w:gridSpan w:val="6"/>
            <w:shd w:val="clear" w:color="auto" w:fill="FFFFFF"/>
            <w:vAlign w:val="center"/>
          </w:tcPr>
          <w:p w14:paraId="3D44D59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634FD" w14:paraId="0B5E10AE" w14:textId="77777777" w:rsidTr="00A634FD">
        <w:trPr>
          <w:trHeight w:val="283"/>
        </w:trPr>
        <w:tc>
          <w:tcPr>
            <w:tcW w:w="10345" w:type="dxa"/>
            <w:gridSpan w:val="6"/>
            <w:shd w:val="clear" w:color="auto" w:fill="FFFFFF"/>
          </w:tcPr>
          <w:p w14:paraId="3ACDFC8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A634FD" w14:paraId="3A8E107A" w14:textId="77777777" w:rsidTr="00A634FD">
        <w:trPr>
          <w:trHeight w:val="283"/>
        </w:trPr>
        <w:tc>
          <w:tcPr>
            <w:tcW w:w="10345" w:type="dxa"/>
            <w:gridSpan w:val="6"/>
            <w:shd w:val="clear" w:color="auto" w:fill="FFFFFF"/>
          </w:tcPr>
          <w:p w14:paraId="32B28ED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B05B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 w:author="Poul V Madsen" w:date="2012-11-02T12:22:00Z"/>
                <w:rFonts w:ascii="Arial" w:hAnsi="Arial" w:cs="Arial"/>
                <w:sz w:val="18"/>
              </w:rPr>
            </w:pPr>
            <w:del w:id="88" w:author="Poul V Madsen" w:date="2012-11-02T12:22:00Z">
              <w:r>
                <w:rPr>
                  <w:rFonts w:ascii="Arial" w:hAnsi="Arial" w:cs="Arial"/>
                  <w:sz w:val="18"/>
                </w:rPr>
                <w:delText>* FejlIdentifikation *</w:delText>
              </w:r>
            </w:del>
          </w:p>
          <w:p w14:paraId="73A8537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 w:author="Poul V Madsen" w:date="2012-11-02T12:22:00Z"/>
                <w:rFonts w:ascii="Arial" w:hAnsi="Arial" w:cs="Arial"/>
                <w:sz w:val="18"/>
              </w:rPr>
            </w:pPr>
            <w:del w:id="90" w:author="Poul V Madsen" w:date="2012-11-02T12:22:00Z">
              <w:r>
                <w:rPr>
                  <w:rFonts w:ascii="Arial" w:hAnsi="Arial" w:cs="Arial"/>
                  <w:sz w:val="18"/>
                </w:rPr>
                <w:delText>[</w:delText>
              </w:r>
            </w:del>
          </w:p>
          <w:p w14:paraId="071DDD31" w14:textId="1B95F4D6"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1" w:author="Poul V Madsen" w:date="2012-11-02T12:22:00Z">
              <w:r>
                <w:rPr>
                  <w:rFonts w:ascii="Arial" w:hAnsi="Arial" w:cs="Arial"/>
                  <w:sz w:val="18"/>
                </w:rPr>
                <w:tab/>
              </w:r>
            </w:del>
            <w:r w:rsidR="00A634FD">
              <w:rPr>
                <w:rFonts w:ascii="Arial" w:hAnsi="Arial" w:cs="Arial"/>
                <w:sz w:val="18"/>
              </w:rPr>
              <w:t>(OpkrævningFordringBeløb)</w:t>
            </w:r>
          </w:p>
          <w:p w14:paraId="1FBB5E8B" w14:textId="62DE870A"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2" w:author="Poul V Madsen" w:date="2012-11-02T12:22:00Z">
              <w:r>
                <w:rPr>
                  <w:rFonts w:ascii="Arial" w:hAnsi="Arial" w:cs="Arial"/>
                  <w:sz w:val="18"/>
                </w:rPr>
                <w:tab/>
              </w:r>
            </w:del>
            <w:r w:rsidR="00A634FD">
              <w:rPr>
                <w:rFonts w:ascii="Arial" w:hAnsi="Arial" w:cs="Arial"/>
                <w:sz w:val="18"/>
              </w:rPr>
              <w:t>(KundeType)</w:t>
            </w:r>
          </w:p>
          <w:p w14:paraId="7226C7BF" w14:textId="0DEF678C"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3" w:author="Poul V Madsen" w:date="2012-11-02T12:22:00Z">
              <w:r>
                <w:rPr>
                  <w:rFonts w:ascii="Arial" w:hAnsi="Arial" w:cs="Arial"/>
                  <w:sz w:val="18"/>
                </w:rPr>
                <w:tab/>
              </w:r>
            </w:del>
            <w:r w:rsidR="00A634FD">
              <w:rPr>
                <w:rFonts w:ascii="Arial" w:hAnsi="Arial" w:cs="Arial"/>
                <w:sz w:val="18"/>
              </w:rPr>
              <w:t>(KundeNummer)</w:t>
            </w:r>
          </w:p>
          <w:p w14:paraId="3464225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Poul V Madsen" w:date="2012-11-02T12:22:00Z"/>
                <w:rFonts w:ascii="Arial" w:hAnsi="Arial" w:cs="Arial"/>
                <w:sz w:val="18"/>
              </w:rPr>
            </w:pPr>
            <w:del w:id="95" w:author="Poul V Madsen" w:date="2012-11-02T12:22:00Z">
              <w:r>
                <w:rPr>
                  <w:rFonts w:ascii="Arial" w:hAnsi="Arial" w:cs="Arial"/>
                  <w:sz w:val="18"/>
                </w:rPr>
                <w:tab/>
                <w:delText>(OpkrævningFordringReferenceNummer)</w:delText>
              </w:r>
            </w:del>
          </w:p>
          <w:p w14:paraId="54C9CEA4" w14:textId="0085BA66"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6" w:author="Poul V Madsen" w:date="2012-11-02T12:22:00Z">
              <w:r>
                <w:rPr>
                  <w:rFonts w:ascii="Arial" w:hAnsi="Arial" w:cs="Arial"/>
                  <w:sz w:val="18"/>
                </w:rPr>
                <w:tab/>
              </w:r>
            </w:del>
            <w:r w:rsidR="00A634FD">
              <w:rPr>
                <w:rFonts w:ascii="Arial" w:hAnsi="Arial" w:cs="Arial"/>
                <w:sz w:val="18"/>
              </w:rPr>
              <w:t>(OpkrævningFordringID)</w:t>
            </w:r>
          </w:p>
          <w:p w14:paraId="5D0944C4" w14:textId="254C9247"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7" w:author="Poul V Madsen" w:date="2012-11-02T12:22:00Z">
              <w:r>
                <w:rPr>
                  <w:rFonts w:ascii="Arial" w:hAnsi="Arial" w:cs="Arial"/>
                  <w:sz w:val="18"/>
                </w:rPr>
                <w:tab/>
              </w:r>
            </w:del>
            <w:r w:rsidR="00A634FD">
              <w:rPr>
                <w:rFonts w:ascii="Arial" w:hAnsi="Arial" w:cs="Arial"/>
                <w:sz w:val="18"/>
              </w:rPr>
              <w:t>(ProduktionEnhedNummer)</w:t>
            </w:r>
          </w:p>
          <w:p w14:paraId="0594829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 w:author="Poul V Madsen" w:date="2012-11-02T12:22:00Z"/>
                <w:rFonts w:ascii="Arial" w:hAnsi="Arial" w:cs="Arial"/>
                <w:sz w:val="18"/>
              </w:rPr>
            </w:pPr>
            <w:del w:id="99" w:author="Poul V Madsen" w:date="2012-11-02T12:22:00Z">
              <w:r>
                <w:rPr>
                  <w:rFonts w:ascii="Arial" w:hAnsi="Arial" w:cs="Arial"/>
                  <w:sz w:val="18"/>
                </w:rPr>
                <w:tab/>
                <w:delText>(OpkrævningFordringGenstandNummer)</w:delText>
              </w:r>
            </w:del>
          </w:p>
          <w:p w14:paraId="479FEF37" w14:textId="2D6397B1"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0" w:author="Poul V Madsen" w:date="2012-11-02T12:22:00Z">
              <w:r>
                <w:rPr>
                  <w:rFonts w:ascii="Arial" w:hAnsi="Arial" w:cs="Arial"/>
                  <w:sz w:val="18"/>
                </w:rPr>
                <w:tab/>
              </w:r>
            </w:del>
            <w:r w:rsidR="00A634FD">
              <w:rPr>
                <w:rFonts w:ascii="Arial" w:hAnsi="Arial" w:cs="Arial"/>
                <w:sz w:val="18"/>
              </w:rPr>
              <w:t>(OpkrævningFordringTypeID)</w:t>
            </w:r>
          </w:p>
          <w:p w14:paraId="5DA8ECEA" w14:textId="60BF2A8B"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1" w:author="Poul V Madsen" w:date="2012-11-02T12:22:00Z">
              <w:r>
                <w:rPr>
                  <w:rFonts w:ascii="Arial" w:hAnsi="Arial" w:cs="Arial"/>
                  <w:sz w:val="18"/>
                </w:rPr>
                <w:tab/>
              </w:r>
            </w:del>
            <w:r w:rsidR="00A634FD">
              <w:rPr>
                <w:rFonts w:ascii="Arial" w:hAnsi="Arial" w:cs="Arial"/>
                <w:sz w:val="18"/>
              </w:rPr>
              <w:t>(OpkrævningDelFordringTypeID)</w:t>
            </w:r>
          </w:p>
          <w:p w14:paraId="20CFF26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 w:author="Poul V Madsen" w:date="2012-11-02T12:22:00Z"/>
                <w:rFonts w:ascii="Arial" w:hAnsi="Arial" w:cs="Arial"/>
                <w:sz w:val="18"/>
              </w:rPr>
            </w:pPr>
            <w:del w:id="103" w:author="Poul V Madsen" w:date="2012-11-02T12:22:00Z">
              <w:r>
                <w:rPr>
                  <w:rFonts w:ascii="Arial" w:hAnsi="Arial" w:cs="Arial"/>
                  <w:sz w:val="18"/>
                </w:rPr>
                <w:tab/>
                <w:delText>(OpkrævningFordringForældelseDato)</w:delText>
              </w:r>
            </w:del>
          </w:p>
          <w:p w14:paraId="3495C857" w14:textId="6492F165"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4" w:author="Poul V Madsen" w:date="2012-11-02T12:22:00Z">
              <w:r>
                <w:rPr>
                  <w:rFonts w:ascii="Arial" w:hAnsi="Arial" w:cs="Arial"/>
                  <w:sz w:val="18"/>
                </w:rPr>
                <w:tab/>
              </w:r>
            </w:del>
            <w:r w:rsidR="00A634FD">
              <w:rPr>
                <w:rFonts w:ascii="Arial" w:hAnsi="Arial" w:cs="Arial"/>
                <w:sz w:val="18"/>
              </w:rPr>
              <w:t>(OpkrævningFordringPeriodeFraDato)</w:t>
            </w:r>
          </w:p>
          <w:p w14:paraId="71338AB1" w14:textId="74438E53"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5" w:author="Poul V Madsen" w:date="2012-11-02T12:22:00Z">
              <w:r>
                <w:rPr>
                  <w:rFonts w:ascii="Arial" w:hAnsi="Arial" w:cs="Arial"/>
                  <w:sz w:val="18"/>
                </w:rPr>
                <w:tab/>
              </w:r>
            </w:del>
            <w:r w:rsidR="00A634FD">
              <w:rPr>
                <w:rFonts w:ascii="Arial" w:hAnsi="Arial" w:cs="Arial"/>
                <w:sz w:val="18"/>
              </w:rPr>
              <w:t>(OpkrævningFordringPeriodeTilDato)</w:t>
            </w:r>
          </w:p>
          <w:p w14:paraId="5EB7EFC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 w:author="Poul V Madsen" w:date="2012-11-02T12:22:00Z"/>
                <w:rFonts w:ascii="Arial" w:hAnsi="Arial" w:cs="Arial"/>
                <w:sz w:val="18"/>
              </w:rPr>
            </w:pPr>
            <w:del w:id="107" w:author="Poul V Madsen" w:date="2012-11-02T12:22:00Z">
              <w:r>
                <w:rPr>
                  <w:rFonts w:ascii="Arial" w:hAnsi="Arial" w:cs="Arial"/>
                  <w:sz w:val="18"/>
                </w:rPr>
                <w:tab/>
                <w:delText>(OpkrævningFordringStiftelseDato)</w:delText>
              </w:r>
            </w:del>
          </w:p>
          <w:p w14:paraId="6D1D383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 w:author="Poul V Madsen" w:date="2012-11-02T12:22:00Z"/>
                <w:rFonts w:ascii="Arial" w:hAnsi="Arial" w:cs="Arial"/>
                <w:sz w:val="18"/>
              </w:rPr>
            </w:pPr>
            <w:del w:id="109" w:author="Poul V Madsen" w:date="2012-11-02T12:22:00Z">
              <w:r>
                <w:rPr>
                  <w:rFonts w:ascii="Arial" w:hAnsi="Arial" w:cs="Arial"/>
                  <w:sz w:val="18"/>
                </w:rPr>
                <w:tab/>
              </w:r>
            </w:del>
            <w:r w:rsidR="00A634FD">
              <w:rPr>
                <w:rFonts w:ascii="Arial" w:hAnsi="Arial" w:cs="Arial"/>
                <w:sz w:val="18"/>
              </w:rPr>
              <w:t>(OpkrævningFordringModtagelseDato)</w:t>
            </w:r>
          </w:p>
          <w:p w14:paraId="1503265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 w:author="Poul V Madsen" w:date="2012-11-02T12:22:00Z"/>
                <w:rFonts w:ascii="Arial" w:hAnsi="Arial" w:cs="Arial"/>
                <w:sz w:val="18"/>
              </w:rPr>
            </w:pPr>
            <w:del w:id="111" w:author="Poul V Madsen" w:date="2012-11-02T12:22:00Z">
              <w:r>
                <w:rPr>
                  <w:rFonts w:ascii="Arial" w:hAnsi="Arial" w:cs="Arial"/>
                  <w:sz w:val="18"/>
                </w:rPr>
                <w:tab/>
                <w:delText>(OpkrævningFordringBogføringDato)</w:delText>
              </w:r>
            </w:del>
          </w:p>
          <w:p w14:paraId="615CA761" w14:textId="34E2E200" w:rsidR="00A634FD" w:rsidRP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2" w:author="Poul V Madsen" w:date="2012-11-02T12:22:00Z">
              <w:r>
                <w:rPr>
                  <w:rFonts w:ascii="Arial" w:hAnsi="Arial" w:cs="Arial"/>
                  <w:sz w:val="18"/>
                </w:rPr>
                <w:delText>]</w:delText>
              </w:r>
            </w:del>
          </w:p>
        </w:tc>
      </w:tr>
      <w:tr w:rsidR="00A634FD" w14:paraId="5D7B9B14" w14:textId="77777777" w:rsidTr="00A634FD">
        <w:trPr>
          <w:trHeight w:val="283"/>
        </w:trPr>
        <w:tc>
          <w:tcPr>
            <w:tcW w:w="10345" w:type="dxa"/>
            <w:gridSpan w:val="6"/>
            <w:shd w:val="clear" w:color="auto" w:fill="B3B3B3"/>
            <w:vAlign w:val="center"/>
          </w:tcPr>
          <w:p w14:paraId="771AE2C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634FD" w14:paraId="1695A4B5" w14:textId="77777777" w:rsidTr="00A634FD">
        <w:trPr>
          <w:trHeight w:val="283"/>
        </w:trPr>
        <w:tc>
          <w:tcPr>
            <w:tcW w:w="10345" w:type="dxa"/>
            <w:gridSpan w:val="6"/>
            <w:shd w:val="clear" w:color="auto" w:fill="FFFFFF"/>
            <w:vAlign w:val="center"/>
          </w:tcPr>
          <w:p w14:paraId="69F9288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634FD" w14:paraId="05332B13" w14:textId="77777777" w:rsidTr="00A634FD">
        <w:trPr>
          <w:trHeight w:val="283"/>
        </w:trPr>
        <w:tc>
          <w:tcPr>
            <w:tcW w:w="10345" w:type="dxa"/>
            <w:gridSpan w:val="6"/>
            <w:shd w:val="clear" w:color="auto" w:fill="FFFFFF"/>
            <w:vAlign w:val="center"/>
          </w:tcPr>
          <w:p w14:paraId="05DC746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756AFD5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2485F5F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97B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14:paraId="324443A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5440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14:paraId="1970786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C7941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14:paraId="2588B7D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2185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14:paraId="306B810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423D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14:paraId="333EC57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2A889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14:paraId="1CC7470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4E04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Poul V Madsen" w:date="2012-11-02T12:22:00Z"/>
                <w:rFonts w:ascii="Arial" w:hAnsi="Arial" w:cs="Arial"/>
                <w:sz w:val="18"/>
              </w:rPr>
            </w:pPr>
            <w:del w:id="114" w:author="Poul V Madsen" w:date="2012-11-02T12:22:00Z">
              <w:r>
                <w:rPr>
                  <w:rFonts w:ascii="Arial" w:hAnsi="Arial" w:cs="Arial"/>
                  <w:sz w:val="18"/>
                </w:rPr>
                <w:delText>026 - Fejl i Genstandsnummer - OpkrævningFordringGenstandNummer.</w:delText>
              </w:r>
            </w:del>
          </w:p>
          <w:p w14:paraId="791D128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5" w:author="Poul V Madsen" w:date="2012-11-02T12:22:00Z"/>
                <w:rFonts w:ascii="Arial" w:hAnsi="Arial" w:cs="Arial"/>
                <w:sz w:val="18"/>
              </w:rPr>
            </w:pPr>
          </w:p>
          <w:p w14:paraId="23FC8B2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14:paraId="2A73D03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5CC64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6" w:author="Poul V Madsen" w:date="2012-11-02T12:22:00Z"/>
                <w:rFonts w:ascii="Arial" w:hAnsi="Arial" w:cs="Arial"/>
                <w:sz w:val="18"/>
              </w:rPr>
            </w:pPr>
            <w:del w:id="117" w:author="Poul V Madsen" w:date="2012-11-02T12:22:00Z">
              <w:r>
                <w:rPr>
                  <w:rFonts w:ascii="Arial" w:hAnsi="Arial" w:cs="Arial"/>
                  <w:sz w:val="18"/>
                </w:rPr>
                <w:delText>028 - FordringtypeID må ikke ændres - OpkrævningFordringID.</w:delText>
              </w:r>
            </w:del>
          </w:p>
          <w:p w14:paraId="613011D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8" w:author="Poul V Madsen" w:date="2012-11-02T12:22:00Z"/>
                <w:rFonts w:ascii="Arial" w:hAnsi="Arial" w:cs="Arial"/>
                <w:sz w:val="18"/>
              </w:rPr>
            </w:pPr>
          </w:p>
          <w:p w14:paraId="0C2898C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Poul V Madsen" w:date="2012-11-02T12:22:00Z"/>
                <w:rFonts w:ascii="Arial" w:hAnsi="Arial" w:cs="Arial"/>
                <w:sz w:val="18"/>
              </w:rPr>
            </w:pPr>
            <w:del w:id="120" w:author="Poul V Madsen" w:date="2012-11-02T12:22:00Z">
              <w:r>
                <w:rPr>
                  <w:rFonts w:ascii="Arial" w:hAnsi="Arial" w:cs="Arial"/>
                  <w:sz w:val="18"/>
                </w:rPr>
                <w:delText>029 - Valutakode må ikke angives til andet end DKK - ValutaOplysningKode.</w:delText>
              </w:r>
            </w:del>
          </w:p>
          <w:p w14:paraId="0C78FA6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Poul V Madsen" w:date="2012-11-02T12:22:00Z"/>
                <w:rFonts w:ascii="Arial" w:hAnsi="Arial" w:cs="Arial"/>
                <w:sz w:val="18"/>
              </w:rPr>
            </w:pPr>
          </w:p>
          <w:p w14:paraId="3808389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14:paraId="2E6F7B1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27F8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14:paraId="7772DA7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2C316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2" w:author="Poul V Madsen" w:date="2012-11-02T12:22:00Z"/>
                <w:rFonts w:ascii="Arial" w:hAnsi="Arial" w:cs="Arial"/>
                <w:sz w:val="18"/>
              </w:rPr>
            </w:pPr>
            <w:del w:id="123" w:author="Poul V Madsen" w:date="2012-11-02T12:22:00Z">
              <w:r>
                <w:rPr>
                  <w:rFonts w:ascii="Arial" w:hAnsi="Arial" w:cs="Arial"/>
                  <w:sz w:val="18"/>
                </w:rPr>
                <w:delText>033 - OpkrævningForældelseDato må ikke være mindre end OpkrævningFordringModtagelseDato eller OpkrævningFordringStiftelseDato - OpkrævningForældelseDato, OpkrævningFordringModtagelseDato, OpkrævningFordringStiftelseDato, OpkrævningFordringID.</w:delText>
              </w:r>
            </w:del>
          </w:p>
          <w:p w14:paraId="726FA4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4" w:author="Poul V Madsen" w:date="2012-11-02T12:22:00Z"/>
                <w:rFonts w:ascii="Arial" w:hAnsi="Arial" w:cs="Arial"/>
                <w:sz w:val="18"/>
              </w:rPr>
            </w:pPr>
          </w:p>
          <w:p w14:paraId="0C332C0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14:paraId="222D79B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4160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14:paraId="42EE30F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D9111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14:paraId="1071F41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A17D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5" w:author="Poul V Madsen" w:date="2012-11-02T12:22:00Z"/>
                <w:rFonts w:ascii="Arial" w:hAnsi="Arial" w:cs="Arial"/>
                <w:sz w:val="18"/>
              </w:rPr>
            </w:pPr>
            <w:del w:id="126" w:author="Poul V Madsen" w:date="2012-11-02T12:22:00Z">
              <w:r>
                <w:rPr>
                  <w:rFonts w:ascii="Arial" w:hAnsi="Arial" w:cs="Arial"/>
                  <w:sz w:val="18"/>
                </w:rPr>
                <w:delText>037 - OpkrævningFordringStiftelseDato må ikke være større end dagsdato - OpkrævningFordringStiftelseDato, OpkrævningFordringReferenceNummer, OpkrævningFordringID.</w:delText>
              </w:r>
            </w:del>
          </w:p>
          <w:p w14:paraId="5E4144A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Poul V Madsen" w:date="2012-11-02T12:22:00Z"/>
                <w:rFonts w:ascii="Arial" w:hAnsi="Arial" w:cs="Arial"/>
                <w:sz w:val="18"/>
              </w:rPr>
            </w:pPr>
          </w:p>
          <w:p w14:paraId="7EAD70B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14:paraId="5ECAFBD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B763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 OpkrævningFordringArt må ikke ændres fra EA til OR - OpkrævningFordringID, OpkrævningFordringArt, OpkrævningFordringID.</w:t>
            </w:r>
            <w:ins w:id="128" w:author="Poul V Madsen" w:date="2012-11-02T12:22:00Z">
              <w:r>
                <w:rPr>
                  <w:rFonts w:ascii="Arial" w:hAnsi="Arial" w:cs="Arial"/>
                  <w:sz w:val="18"/>
                </w:rPr>
                <w:t xml:space="preserve"> </w:t>
              </w:r>
            </w:ins>
          </w:p>
          <w:p w14:paraId="1A61F38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C8E8BF" w14:textId="7FA6DF3C" w:rsidR="00A634FD" w:rsidRDefault="006E5177"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9" w:author="Poul V Madsen" w:date="2012-11-02T12:22:00Z">
              <w:r>
                <w:rPr>
                  <w:rFonts w:ascii="Arial" w:hAnsi="Arial" w:cs="Arial"/>
                  <w:sz w:val="18"/>
                </w:rPr>
                <w:delText>057</w:delText>
              </w:r>
            </w:del>
            <w:ins w:id="130" w:author="Poul V Madsen" w:date="2012-11-02T12:22:00Z">
              <w:r w:rsidR="00A634FD">
                <w:rPr>
                  <w:rFonts w:ascii="Arial" w:hAnsi="Arial" w:cs="Arial"/>
                  <w:sz w:val="18"/>
                </w:rPr>
                <w:t>XXX</w:t>
              </w:r>
            </w:ins>
            <w:r w:rsidR="00A634FD">
              <w:rPr>
                <w:rFonts w:ascii="Arial" w:hAnsi="Arial" w:cs="Arial"/>
                <w:sz w:val="18"/>
              </w:rPr>
              <w:t xml:space="preserve"> - OpkrævningFordringArt må ikke ændres fra OR til </w:t>
            </w:r>
            <w:del w:id="131" w:author="Poul V Madsen" w:date="2012-11-02T12:22:00Z">
              <w:r>
                <w:rPr>
                  <w:rFonts w:ascii="Arial" w:hAnsi="Arial" w:cs="Arial"/>
                  <w:sz w:val="18"/>
                </w:rPr>
                <w:delText>FF</w:delText>
              </w:r>
            </w:del>
            <w:ins w:id="132" w:author="Poul V Madsen" w:date="2012-11-02T12:22:00Z">
              <w:r w:rsidR="00A634FD">
                <w:rPr>
                  <w:rFonts w:ascii="Arial" w:hAnsi="Arial" w:cs="Arial"/>
                  <w:sz w:val="18"/>
                </w:rPr>
                <w:t>EA</w:t>
              </w:r>
            </w:ins>
            <w:r w:rsidR="00A634FD">
              <w:rPr>
                <w:rFonts w:ascii="Arial" w:hAnsi="Arial" w:cs="Arial"/>
                <w:sz w:val="18"/>
              </w:rPr>
              <w:t xml:space="preserve"> - OpkrævningFordringID, OpkrævningFordringArt</w:t>
            </w:r>
            <w:del w:id="133" w:author="Poul V Madsen" w:date="2012-11-02T12:22:00Z">
              <w:r>
                <w:rPr>
                  <w:rFonts w:ascii="Arial" w:hAnsi="Arial" w:cs="Arial"/>
                  <w:sz w:val="18"/>
                </w:rPr>
                <w:delText xml:space="preserve">, OpkrævningFordringID. </w:delText>
              </w:r>
            </w:del>
            <w:ins w:id="134" w:author="Poul V Madsen" w:date="2012-11-02T12:22:00Z">
              <w:r w:rsidR="00A634FD">
                <w:rPr>
                  <w:rFonts w:ascii="Arial" w:hAnsi="Arial" w:cs="Arial"/>
                  <w:sz w:val="18"/>
                </w:rPr>
                <w:t>.</w:t>
              </w:r>
            </w:ins>
          </w:p>
          <w:p w14:paraId="3FCF01C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5" w:author="Poul V Madsen" w:date="2012-11-02T12:22:00Z"/>
                <w:rFonts w:ascii="Arial" w:hAnsi="Arial" w:cs="Arial"/>
                <w:sz w:val="18"/>
              </w:rPr>
            </w:pPr>
          </w:p>
          <w:p w14:paraId="4895CBA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Poul V Madsen" w:date="2012-11-02T12:22:00Z"/>
                <w:rFonts w:ascii="Arial" w:hAnsi="Arial" w:cs="Arial"/>
                <w:sz w:val="18"/>
              </w:rPr>
            </w:pPr>
          </w:p>
          <w:p w14:paraId="35B22DC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7" w:author="Poul V Madsen" w:date="2012-11-02T12:22:00Z"/>
                <w:rFonts w:ascii="Arial" w:hAnsi="Arial" w:cs="Arial"/>
                <w:sz w:val="18"/>
              </w:rPr>
            </w:pPr>
            <w:ins w:id="138" w:author="Poul V Madsen" w:date="2012-11-02T12:22:00Z">
              <w:r>
                <w:rPr>
                  <w:rFonts w:ascii="Arial" w:hAnsi="Arial" w:cs="Arial"/>
                  <w:sz w:val="18"/>
                </w:rPr>
                <w:t>Bør ændre til en generel validering.</w:t>
              </w:r>
            </w:ins>
          </w:p>
          <w:p w14:paraId="0F92943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Poul V Madsen" w:date="2012-11-02T12:22:00Z"/>
                <w:rFonts w:ascii="Arial" w:hAnsi="Arial" w:cs="Arial"/>
                <w:sz w:val="18"/>
              </w:rPr>
            </w:pPr>
          </w:p>
          <w:p w14:paraId="054CDDE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Poul V Madsen" w:date="2012-11-02T12:22:00Z"/>
                <w:rFonts w:ascii="Arial" w:hAnsi="Arial" w:cs="Arial"/>
                <w:sz w:val="18"/>
              </w:rPr>
            </w:pPr>
            <w:ins w:id="141" w:author="Poul V Madsen" w:date="2012-11-02T12:22:00Z">
              <w:r>
                <w:rPr>
                  <w:rFonts w:ascii="Arial" w:hAnsi="Arial" w:cs="Arial"/>
                  <w:sz w:val="18"/>
                </w:rPr>
                <w:t>XX: Forfaldsdato må ikke ligge efter SRB Dato</w:t>
              </w:r>
            </w:ins>
          </w:p>
          <w:p w14:paraId="70EA555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Poul V Madsen" w:date="2012-11-02T12:22:00Z"/>
                <w:rFonts w:ascii="Arial" w:hAnsi="Arial" w:cs="Arial"/>
                <w:sz w:val="18"/>
              </w:rPr>
            </w:pPr>
          </w:p>
          <w:p w14:paraId="68D8C3B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Poul V Madsen" w:date="2012-11-02T12:22:00Z"/>
                <w:rFonts w:ascii="Arial" w:hAnsi="Arial" w:cs="Arial"/>
                <w:sz w:val="18"/>
              </w:rPr>
            </w:pPr>
            <w:ins w:id="144" w:author="Poul V Madsen" w:date="2012-11-02T12:22:00Z">
              <w:r>
                <w:rPr>
                  <w:rFonts w:ascii="Arial" w:hAnsi="Arial" w:cs="Arial"/>
                  <w:sz w:val="18"/>
                </w:rPr>
                <w:t>XX: SRB dato må ikke ligge før Forfaldsdato</w:t>
              </w:r>
            </w:ins>
          </w:p>
          <w:p w14:paraId="5ED85C7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Poul V Madsen" w:date="2012-11-02T12:22:00Z"/>
                <w:rFonts w:ascii="Arial" w:hAnsi="Arial" w:cs="Arial"/>
                <w:sz w:val="18"/>
              </w:rPr>
            </w:pPr>
          </w:p>
          <w:p w14:paraId="2D5FB15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6" w:author="Poul V Madsen" w:date="2012-11-02T12:22:00Z"/>
                <w:rFonts w:ascii="Arial" w:hAnsi="Arial" w:cs="Arial"/>
                <w:sz w:val="18"/>
              </w:rPr>
            </w:pPr>
            <w:ins w:id="147" w:author="Poul V Madsen" w:date="2012-11-02T12:22:00Z">
              <w:r>
                <w:rPr>
                  <w:rFonts w:ascii="Arial" w:hAnsi="Arial" w:cs="Arial"/>
                  <w:sz w:val="18"/>
                </w:rPr>
                <w:t>XX: FordringsId tilhører ikke Kundenummer XX.</w:t>
              </w:r>
            </w:ins>
          </w:p>
          <w:p w14:paraId="4B2369B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A744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486BC4D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6B98B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5FCF77A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F331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6EC6D96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8E660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3AEC39A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CE78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53FC004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A3D83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79AAC52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5AE0E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Poul V Madsen" w:date="2012-11-02T12:22:00Z"/>
                <w:rFonts w:ascii="Arial" w:hAnsi="Arial" w:cs="Arial"/>
                <w:sz w:val="18"/>
              </w:rPr>
            </w:pPr>
            <w:r>
              <w:rPr>
                <w:rFonts w:ascii="Arial" w:hAnsi="Arial" w:cs="Arial"/>
                <w:sz w:val="18"/>
              </w:rPr>
              <w:t>-4 - Kompensering ikke mulig. Kontakt venligst SKAT for hjælp og næmere information.</w:t>
            </w:r>
          </w:p>
          <w:p w14:paraId="647204E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14:paraId="310767CE" w14:textId="77777777" w:rsidTr="00A634FD">
        <w:trPr>
          <w:trHeight w:val="283"/>
        </w:trPr>
        <w:tc>
          <w:tcPr>
            <w:tcW w:w="10345" w:type="dxa"/>
            <w:gridSpan w:val="6"/>
            <w:shd w:val="clear" w:color="auto" w:fill="B3B3B3"/>
            <w:vAlign w:val="center"/>
          </w:tcPr>
          <w:p w14:paraId="170835D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A634FD" w14:paraId="04C8B3CB" w14:textId="77777777" w:rsidTr="00A634FD">
        <w:trPr>
          <w:trHeight w:val="283"/>
        </w:trPr>
        <w:tc>
          <w:tcPr>
            <w:tcW w:w="10345" w:type="dxa"/>
            <w:gridSpan w:val="6"/>
            <w:shd w:val="clear" w:color="auto" w:fill="FFFFFF"/>
          </w:tcPr>
          <w:p w14:paraId="042621B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14:paraId="45E8B8E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9878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64A1F0B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14:paraId="339C2A5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113C9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14:paraId="754E901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14:paraId="61FBED9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D6D57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A634FD" w14:paraId="5932401B" w14:textId="77777777" w:rsidTr="00A634FD">
        <w:trPr>
          <w:trHeight w:val="283"/>
        </w:trPr>
        <w:tc>
          <w:tcPr>
            <w:tcW w:w="10345" w:type="dxa"/>
            <w:gridSpan w:val="6"/>
            <w:shd w:val="clear" w:color="auto" w:fill="B3B3B3"/>
            <w:vAlign w:val="center"/>
          </w:tcPr>
          <w:p w14:paraId="22A619A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634FD" w14:paraId="65E14B7D" w14:textId="77777777" w:rsidTr="00A634FD">
        <w:trPr>
          <w:trHeight w:val="283"/>
        </w:trPr>
        <w:tc>
          <w:tcPr>
            <w:tcW w:w="10345" w:type="dxa"/>
            <w:gridSpan w:val="6"/>
            <w:shd w:val="clear" w:color="auto" w:fill="FFFFFF"/>
          </w:tcPr>
          <w:p w14:paraId="77D226F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542EE0A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D1C3E" w14:textId="0382ED75"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del w:id="149" w:author="Poul V Madsen" w:date="2012-11-02T12:22:00Z">
              <w:r w:rsidR="006E5177">
                <w:rPr>
                  <w:rFonts w:ascii="Arial" w:hAnsi="Arial" w:cs="Arial"/>
                  <w:sz w:val="18"/>
                </w:rPr>
                <w:delText xml:space="preserve"> Som det fremgår skal lister  dog opdateres samlet for at kunne håndtere slettede elementer i listerne.</w:delText>
              </w:r>
            </w:del>
          </w:p>
        </w:tc>
      </w:tr>
    </w:tbl>
    <w:p w14:paraId="0F19F9D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4FD" w:rsidSect="00A634FD">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2936BF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14:paraId="37E5A6B7" w14:textId="77777777" w:rsidTr="00A634FD">
        <w:trPr>
          <w:trHeight w:hRule="exact" w:val="113"/>
        </w:trPr>
        <w:tc>
          <w:tcPr>
            <w:tcW w:w="10345" w:type="dxa"/>
            <w:shd w:val="clear" w:color="auto" w:fill="B3B3B3"/>
          </w:tcPr>
          <w:p w14:paraId="1CA3183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14:paraId="3A72112E" w14:textId="77777777" w:rsidTr="00A634FD">
        <w:tc>
          <w:tcPr>
            <w:tcW w:w="10345" w:type="dxa"/>
            <w:vAlign w:val="center"/>
          </w:tcPr>
          <w:p w14:paraId="00398A0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A634FD" w14:paraId="2D21BDBB" w14:textId="77777777" w:rsidTr="00A634FD">
        <w:tc>
          <w:tcPr>
            <w:tcW w:w="10345" w:type="dxa"/>
            <w:vAlign w:val="center"/>
          </w:tcPr>
          <w:p w14:paraId="4509E03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26EC53D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5358094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6819B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7BB0760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ACA2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68E36FC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45011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0A486FC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F41E3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0B37514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353CC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696A468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2788A5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14:paraId="38F2CE0B" w14:textId="77777777" w:rsidTr="00A634FD">
        <w:trPr>
          <w:trHeight w:hRule="exact" w:val="113"/>
        </w:trPr>
        <w:tc>
          <w:tcPr>
            <w:tcW w:w="10345" w:type="dxa"/>
            <w:shd w:val="clear" w:color="auto" w:fill="B3B3B3"/>
          </w:tcPr>
          <w:p w14:paraId="656042E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14:paraId="3E27C564" w14:textId="77777777" w:rsidTr="00A634FD">
        <w:tc>
          <w:tcPr>
            <w:tcW w:w="10345" w:type="dxa"/>
            <w:vAlign w:val="center"/>
          </w:tcPr>
          <w:p w14:paraId="55D742B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A634FD" w14:paraId="7547F123" w14:textId="77777777" w:rsidTr="00A634FD">
        <w:tc>
          <w:tcPr>
            <w:tcW w:w="10345" w:type="dxa"/>
            <w:vAlign w:val="center"/>
          </w:tcPr>
          <w:p w14:paraId="16CC75C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3CCF351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7433F55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0856EEF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0A1AE2D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47CE27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0607D37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3FAD06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14:paraId="1223D8B3" w14:textId="77777777" w:rsidTr="00A634FD">
        <w:trPr>
          <w:trHeight w:hRule="exact" w:val="113"/>
        </w:trPr>
        <w:tc>
          <w:tcPr>
            <w:tcW w:w="10345" w:type="dxa"/>
            <w:shd w:val="clear" w:color="auto" w:fill="B3B3B3"/>
          </w:tcPr>
          <w:p w14:paraId="281A405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14:paraId="33FF20E6" w14:textId="77777777" w:rsidTr="00A634FD">
        <w:tc>
          <w:tcPr>
            <w:tcW w:w="10345" w:type="dxa"/>
            <w:vAlign w:val="center"/>
          </w:tcPr>
          <w:p w14:paraId="043D054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A634FD" w14:paraId="0375A234" w14:textId="77777777" w:rsidTr="00A634FD">
        <w:tc>
          <w:tcPr>
            <w:tcW w:w="10345" w:type="dxa"/>
            <w:vAlign w:val="center"/>
          </w:tcPr>
          <w:p w14:paraId="5D9DD75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0B5A2E5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1DB1B43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5BD40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6EE140B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7DA81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39A5755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94147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1AE16B4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DE358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6BB92E1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2B5B8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2C6395C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2DC4D2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634FD" w14:paraId="38F34914" w14:textId="77777777" w:rsidTr="00A634FD">
        <w:trPr>
          <w:trHeight w:hRule="exact" w:val="113"/>
        </w:trPr>
        <w:tc>
          <w:tcPr>
            <w:tcW w:w="10345" w:type="dxa"/>
            <w:shd w:val="clear" w:color="auto" w:fill="B3B3B3"/>
          </w:tcPr>
          <w:p w14:paraId="6887B33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4FD" w14:paraId="16481418" w14:textId="77777777" w:rsidTr="00A634FD">
        <w:tc>
          <w:tcPr>
            <w:tcW w:w="10345" w:type="dxa"/>
            <w:vAlign w:val="center"/>
          </w:tcPr>
          <w:p w14:paraId="6847670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A634FD" w14:paraId="7DAD3E5B" w14:textId="77777777" w:rsidTr="00A634FD">
        <w:tc>
          <w:tcPr>
            <w:tcW w:w="10345" w:type="dxa"/>
            <w:vAlign w:val="center"/>
          </w:tcPr>
          <w:p w14:paraId="6637980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D1724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14:paraId="67191CA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96D01D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14:paraId="75ED7B4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9E9C7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E58D6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14:paraId="466F3C4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4694E8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14:paraId="46F69B3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A3E1DC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C09F4C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4FD" w:rsidSect="00A634FD">
          <w:headerReference w:type="default" r:id="rId15"/>
          <w:pgSz w:w="11906" w:h="16838"/>
          <w:pgMar w:top="567" w:right="567" w:bottom="567" w:left="1134" w:header="283" w:footer="708" w:gutter="0"/>
          <w:cols w:space="708"/>
          <w:docGrid w:linePitch="360"/>
        </w:sectPr>
      </w:pPr>
    </w:p>
    <w:p w14:paraId="6501204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634FD" w14:paraId="68775F78" w14:textId="77777777" w:rsidTr="00A634FD">
        <w:trPr>
          <w:tblHeader/>
        </w:trPr>
        <w:tc>
          <w:tcPr>
            <w:tcW w:w="3402" w:type="dxa"/>
            <w:shd w:val="clear" w:color="auto" w:fill="B3B3B3"/>
            <w:vAlign w:val="center"/>
          </w:tcPr>
          <w:p w14:paraId="774052C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9B3A5D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7BEDAF9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634FD" w14:paraId="50EC498A" w14:textId="77777777" w:rsidTr="00A634FD">
        <w:tc>
          <w:tcPr>
            <w:tcW w:w="3402" w:type="dxa"/>
          </w:tcPr>
          <w:p w14:paraId="46967069"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1463429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FF4C0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314EEA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14606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9C2F9D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7F70C8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BA7D6E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A634FD" w14:paraId="3D11C805" w14:textId="77777777" w:rsidTr="00A634FD">
        <w:tc>
          <w:tcPr>
            <w:tcW w:w="3402" w:type="dxa"/>
          </w:tcPr>
          <w:p w14:paraId="13CE030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61562F5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2628DE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59EB597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D530E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71C210F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A634FD" w14:paraId="278E9527" w14:textId="77777777" w:rsidTr="00A634FD">
        <w:tc>
          <w:tcPr>
            <w:tcW w:w="3402" w:type="dxa"/>
          </w:tcPr>
          <w:p w14:paraId="6E333E0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3EE0A1E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B0470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67A1BA2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6F1F2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3C0A920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7C90EA3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76FBE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A9B8C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B22CCE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711B007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D096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A634FD" w14:paraId="469CD40B" w14:textId="77777777" w:rsidTr="00A634FD">
        <w:tc>
          <w:tcPr>
            <w:tcW w:w="3402" w:type="dxa"/>
          </w:tcPr>
          <w:p w14:paraId="23FCBFC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325506A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EC658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4200668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6A2B8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1813B1E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A634FD" w14:paraId="6C1F5130" w14:textId="77777777" w:rsidTr="00A634FD">
        <w:tc>
          <w:tcPr>
            <w:tcW w:w="3402" w:type="dxa"/>
          </w:tcPr>
          <w:p w14:paraId="097F7DC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B08A4E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AA8CC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4AE69E5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55E58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652FEB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4901FBA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634FD" w14:paraId="7F5BA752" w14:textId="77777777" w:rsidTr="00A634FD">
        <w:tc>
          <w:tcPr>
            <w:tcW w:w="3402" w:type="dxa"/>
          </w:tcPr>
          <w:p w14:paraId="087A886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5FCF11A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E5561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A25689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29F1F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C35A39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70D2D86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C42EB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8404FA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63DD16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C982F2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556660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E94F97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4339C7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B06E86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30DDF4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63C75C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87FF16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634FD" w14:paraId="5AE5642B" w14:textId="77777777" w:rsidTr="00A634FD">
        <w:tc>
          <w:tcPr>
            <w:tcW w:w="3402" w:type="dxa"/>
          </w:tcPr>
          <w:p w14:paraId="7A2EDE8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731B2CD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93370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4EB3C19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15BB6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19C3558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75B5FB1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16E2DF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A634FD" w14:paraId="7453F978" w14:textId="77777777" w:rsidTr="00A634FD">
        <w:tc>
          <w:tcPr>
            <w:tcW w:w="3402" w:type="dxa"/>
          </w:tcPr>
          <w:p w14:paraId="2D40BBD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2773B28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94A31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0D4145C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C1DD0E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EE34AC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30B8F54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A7ADF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5C8D30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E5177" w14:paraId="1F43FE88" w14:textId="77777777" w:rsidTr="006E5177">
        <w:trPr>
          <w:del w:id="152" w:author="Poul V Madsen" w:date="2012-11-02T12:22:00Z"/>
        </w:trPr>
        <w:tc>
          <w:tcPr>
            <w:tcW w:w="3402" w:type="dxa"/>
          </w:tcPr>
          <w:p w14:paraId="50DC58A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53" w:author="Poul V Madsen" w:date="2012-11-02T12:22:00Z"/>
                <w:rFonts w:ascii="Arial" w:hAnsi="Arial" w:cs="Arial"/>
                <w:sz w:val="18"/>
              </w:rPr>
            </w:pPr>
            <w:del w:id="154" w:author="Poul V Madsen" w:date="2012-11-02T12:22:00Z">
              <w:r>
                <w:rPr>
                  <w:rFonts w:ascii="Arial" w:hAnsi="Arial" w:cs="Arial"/>
                  <w:sz w:val="18"/>
                </w:rPr>
                <w:delText>OpkrævningDelFordringTypeNavn</w:delText>
              </w:r>
            </w:del>
          </w:p>
        </w:tc>
        <w:tc>
          <w:tcPr>
            <w:tcW w:w="1701" w:type="dxa"/>
          </w:tcPr>
          <w:p w14:paraId="3041CC8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5" w:author="Poul V Madsen" w:date="2012-11-02T12:22:00Z"/>
                <w:rFonts w:ascii="Arial" w:hAnsi="Arial" w:cs="Arial"/>
                <w:sz w:val="18"/>
              </w:rPr>
            </w:pPr>
            <w:del w:id="156" w:author="Poul V Madsen" w:date="2012-11-02T12:22:00Z">
              <w:r>
                <w:rPr>
                  <w:rFonts w:ascii="Arial" w:hAnsi="Arial" w:cs="Arial"/>
                  <w:sz w:val="18"/>
                </w:rPr>
                <w:delText xml:space="preserve">Domain: </w:delText>
              </w:r>
            </w:del>
          </w:p>
          <w:p w14:paraId="674FD9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7" w:author="Poul V Madsen" w:date="2012-11-02T12:22:00Z"/>
                <w:rFonts w:ascii="Arial" w:hAnsi="Arial" w:cs="Arial"/>
                <w:sz w:val="18"/>
              </w:rPr>
            </w:pPr>
            <w:del w:id="158" w:author="Poul V Madsen" w:date="2012-11-02T12:22:00Z">
              <w:r>
                <w:rPr>
                  <w:rFonts w:ascii="Arial" w:hAnsi="Arial" w:cs="Arial"/>
                  <w:sz w:val="18"/>
                </w:rPr>
                <w:delText>Tekst30</w:delText>
              </w:r>
            </w:del>
          </w:p>
          <w:p w14:paraId="7D5B566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9" w:author="Poul V Madsen" w:date="2012-11-02T12:22:00Z"/>
                <w:rFonts w:ascii="Arial" w:hAnsi="Arial" w:cs="Arial"/>
                <w:sz w:val="18"/>
              </w:rPr>
            </w:pPr>
            <w:del w:id="160" w:author="Poul V Madsen" w:date="2012-11-02T12:22:00Z">
              <w:r>
                <w:rPr>
                  <w:rFonts w:ascii="Arial" w:hAnsi="Arial" w:cs="Arial"/>
                  <w:sz w:val="18"/>
                </w:rPr>
                <w:delText>base: string</w:delText>
              </w:r>
            </w:del>
          </w:p>
          <w:p w14:paraId="340FE5B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1" w:author="Poul V Madsen" w:date="2012-11-02T12:22:00Z"/>
                <w:rFonts w:ascii="Arial" w:hAnsi="Arial" w:cs="Arial"/>
                <w:sz w:val="18"/>
              </w:rPr>
            </w:pPr>
            <w:del w:id="162" w:author="Poul V Madsen" w:date="2012-11-02T12:22:00Z">
              <w:r>
                <w:rPr>
                  <w:rFonts w:ascii="Arial" w:hAnsi="Arial" w:cs="Arial"/>
                  <w:sz w:val="18"/>
                </w:rPr>
                <w:delText>maxLength: 30</w:delText>
              </w:r>
            </w:del>
          </w:p>
        </w:tc>
        <w:tc>
          <w:tcPr>
            <w:tcW w:w="4671" w:type="dxa"/>
          </w:tcPr>
          <w:p w14:paraId="60EBC3C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3" w:author="Poul V Madsen" w:date="2012-11-02T12:22:00Z"/>
                <w:rFonts w:ascii="Arial" w:hAnsi="Arial" w:cs="Arial"/>
                <w:sz w:val="18"/>
              </w:rPr>
            </w:pPr>
            <w:del w:id="164" w:author="Poul V Madsen" w:date="2012-11-02T12:22:00Z">
              <w:r>
                <w:rPr>
                  <w:rFonts w:ascii="Arial" w:hAnsi="Arial" w:cs="Arial"/>
                  <w:sz w:val="18"/>
                </w:rPr>
                <w:delText>Navn på typen til en opkrævningsdelfordringen.</w:delText>
              </w:r>
            </w:del>
          </w:p>
          <w:p w14:paraId="4FC30C5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5" w:author="Poul V Madsen" w:date="2012-11-02T12:22:00Z"/>
                <w:rFonts w:ascii="Arial" w:hAnsi="Arial" w:cs="Arial"/>
                <w:sz w:val="18"/>
              </w:rPr>
            </w:pPr>
          </w:p>
          <w:p w14:paraId="08BCB43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6" w:author="Poul V Madsen" w:date="2012-11-02T12:22:00Z"/>
                <w:rFonts w:ascii="Arial" w:hAnsi="Arial" w:cs="Arial"/>
                <w:sz w:val="18"/>
              </w:rPr>
            </w:pPr>
            <w:del w:id="167" w:author="Poul V Madsen" w:date="2012-11-02T12:22:00Z">
              <w:r>
                <w:rPr>
                  <w:rFonts w:ascii="Arial" w:hAnsi="Arial" w:cs="Arial"/>
                  <w:sz w:val="18"/>
                </w:rPr>
                <w:delText>Værdiset:</w:delText>
              </w:r>
            </w:del>
          </w:p>
          <w:p w14:paraId="4A5AFA6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8" w:author="Poul V Madsen" w:date="2012-11-02T12:22:00Z"/>
                <w:rFonts w:ascii="Arial" w:hAnsi="Arial" w:cs="Arial"/>
                <w:sz w:val="18"/>
              </w:rPr>
            </w:pPr>
            <w:del w:id="169" w:author="Poul V Madsen" w:date="2012-11-02T12:22:00Z">
              <w:r>
                <w:rPr>
                  <w:rFonts w:ascii="Arial" w:hAnsi="Arial" w:cs="Arial"/>
                  <w:sz w:val="18"/>
                </w:rPr>
                <w:delText>Se regneark "DMO Fordringstyper" under kolonne: "Fordringspecifikation underprofitcenter"</w:delText>
              </w:r>
            </w:del>
          </w:p>
        </w:tc>
      </w:tr>
      <w:tr w:rsidR="00A634FD" w14:paraId="73AB43D8" w14:textId="77777777" w:rsidTr="00A634FD">
        <w:tc>
          <w:tcPr>
            <w:tcW w:w="3402" w:type="dxa"/>
          </w:tcPr>
          <w:p w14:paraId="5496799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2BC264A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9C1E4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14:paraId="0F41775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8AE76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34DCC5E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14A19E3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06A2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1D34DB1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0FC4FBE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1300E03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6EEF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629F75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230258E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2C19C51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A634FD" w14:paraId="6A440E3C" w14:textId="77777777" w:rsidTr="00A634FD">
        <w:tc>
          <w:tcPr>
            <w:tcW w:w="3402" w:type="dxa"/>
          </w:tcPr>
          <w:p w14:paraId="0C56A7A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736AD15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EDD35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35D2920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39821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3B4195B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5E1A292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A9D7E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0ACC496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5A28CCC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E5177" w14:paraId="24FE06C2" w14:textId="77777777" w:rsidTr="006E5177">
        <w:trPr>
          <w:del w:id="170" w:author="Poul V Madsen" w:date="2012-11-02T12:22:00Z"/>
        </w:trPr>
        <w:tc>
          <w:tcPr>
            <w:tcW w:w="3402" w:type="dxa"/>
          </w:tcPr>
          <w:p w14:paraId="0E88701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71" w:author="Poul V Madsen" w:date="2012-11-02T12:22:00Z"/>
                <w:rFonts w:ascii="Arial" w:hAnsi="Arial" w:cs="Arial"/>
                <w:sz w:val="18"/>
              </w:rPr>
            </w:pPr>
            <w:del w:id="172" w:author="Poul V Madsen" w:date="2012-11-02T12:22:00Z">
              <w:r>
                <w:rPr>
                  <w:rFonts w:ascii="Arial" w:hAnsi="Arial" w:cs="Arial"/>
                  <w:sz w:val="18"/>
                </w:rPr>
                <w:delText>OpkrævningFordringBogføringDato</w:delText>
              </w:r>
            </w:del>
          </w:p>
        </w:tc>
        <w:tc>
          <w:tcPr>
            <w:tcW w:w="1701" w:type="dxa"/>
          </w:tcPr>
          <w:p w14:paraId="2340DD2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3" w:author="Poul V Madsen" w:date="2012-11-02T12:22:00Z"/>
                <w:rFonts w:ascii="Arial" w:hAnsi="Arial" w:cs="Arial"/>
                <w:sz w:val="18"/>
              </w:rPr>
            </w:pPr>
            <w:del w:id="174" w:author="Poul V Madsen" w:date="2012-11-02T12:22:00Z">
              <w:r>
                <w:rPr>
                  <w:rFonts w:ascii="Arial" w:hAnsi="Arial" w:cs="Arial"/>
                  <w:sz w:val="18"/>
                </w:rPr>
                <w:delText xml:space="preserve">Domain: </w:delText>
              </w:r>
            </w:del>
          </w:p>
          <w:p w14:paraId="0A71D16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5" w:author="Poul V Madsen" w:date="2012-11-02T12:22:00Z"/>
                <w:rFonts w:ascii="Arial" w:hAnsi="Arial" w:cs="Arial"/>
                <w:sz w:val="18"/>
              </w:rPr>
            </w:pPr>
            <w:del w:id="176" w:author="Poul V Madsen" w:date="2012-11-02T12:22:00Z">
              <w:r>
                <w:rPr>
                  <w:rFonts w:ascii="Arial" w:hAnsi="Arial" w:cs="Arial"/>
                  <w:sz w:val="18"/>
                </w:rPr>
                <w:delText>Dato</w:delText>
              </w:r>
            </w:del>
          </w:p>
          <w:p w14:paraId="4B7A3B6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7" w:author="Poul V Madsen" w:date="2012-11-02T12:22:00Z"/>
                <w:rFonts w:ascii="Arial" w:hAnsi="Arial" w:cs="Arial"/>
                <w:sz w:val="18"/>
              </w:rPr>
            </w:pPr>
            <w:del w:id="178" w:author="Poul V Madsen" w:date="2012-11-02T12:22:00Z">
              <w:r>
                <w:rPr>
                  <w:rFonts w:ascii="Arial" w:hAnsi="Arial" w:cs="Arial"/>
                  <w:sz w:val="18"/>
                </w:rPr>
                <w:delText>base: date</w:delText>
              </w:r>
            </w:del>
          </w:p>
        </w:tc>
        <w:tc>
          <w:tcPr>
            <w:tcW w:w="4671" w:type="dxa"/>
          </w:tcPr>
          <w:p w14:paraId="2B4584A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9" w:author="Poul V Madsen" w:date="2012-11-02T12:22:00Z"/>
                <w:rFonts w:ascii="Arial" w:hAnsi="Arial" w:cs="Arial"/>
                <w:sz w:val="18"/>
              </w:rPr>
            </w:pPr>
            <w:del w:id="180" w:author="Poul V Madsen" w:date="2012-11-02T12:22:00Z">
              <w:r>
                <w:rPr>
                  <w:rFonts w:ascii="Arial" w:hAnsi="Arial" w:cs="Arial"/>
                  <w:sz w:val="18"/>
                </w:rPr>
                <w:delText>Dato til identifikation af opkrævningsfordringens regnskabsperiode.</w:delText>
              </w:r>
            </w:del>
          </w:p>
        </w:tc>
      </w:tr>
      <w:tr w:rsidR="00A634FD" w14:paraId="2CB5F45C" w14:textId="77777777" w:rsidTr="00A634FD">
        <w:tc>
          <w:tcPr>
            <w:tcW w:w="3402" w:type="dxa"/>
          </w:tcPr>
          <w:p w14:paraId="4FE2F2E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508C8ED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506D3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77A25F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0FC99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A634FD" w14:paraId="45D44F02" w14:textId="77777777" w:rsidTr="00A634FD">
        <w:tc>
          <w:tcPr>
            <w:tcW w:w="3402" w:type="dxa"/>
          </w:tcPr>
          <w:p w14:paraId="5B6C37F9"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61AC416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5595C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6600E8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1AD21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45FBD13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68952E2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18507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A634FD" w14:paraId="17E6012B" w14:textId="77777777" w:rsidTr="00A634FD">
        <w:tc>
          <w:tcPr>
            <w:tcW w:w="3402" w:type="dxa"/>
          </w:tcPr>
          <w:p w14:paraId="7CE7CEC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14:paraId="63F473F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11DC7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2C43A63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4D1FF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3BCF39B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E5177" w14:paraId="7346DB3A" w14:textId="77777777" w:rsidTr="006E5177">
        <w:trPr>
          <w:del w:id="181" w:author="Poul V Madsen" w:date="2012-11-02T12:22:00Z"/>
        </w:trPr>
        <w:tc>
          <w:tcPr>
            <w:tcW w:w="3402" w:type="dxa"/>
          </w:tcPr>
          <w:p w14:paraId="4055F40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82" w:author="Poul V Madsen" w:date="2012-11-02T12:22:00Z"/>
                <w:rFonts w:ascii="Arial" w:hAnsi="Arial" w:cs="Arial"/>
                <w:sz w:val="18"/>
              </w:rPr>
            </w:pPr>
            <w:del w:id="183" w:author="Poul V Madsen" w:date="2012-11-02T12:22:00Z">
              <w:r>
                <w:rPr>
                  <w:rFonts w:ascii="Arial" w:hAnsi="Arial" w:cs="Arial"/>
                  <w:sz w:val="18"/>
                </w:rPr>
                <w:delText>OpkrævningFordringForældelseDato</w:delText>
              </w:r>
            </w:del>
          </w:p>
        </w:tc>
        <w:tc>
          <w:tcPr>
            <w:tcW w:w="1701" w:type="dxa"/>
          </w:tcPr>
          <w:p w14:paraId="3C7F892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4" w:author="Poul V Madsen" w:date="2012-11-02T12:22:00Z"/>
                <w:rFonts w:ascii="Arial" w:hAnsi="Arial" w:cs="Arial"/>
                <w:sz w:val="18"/>
              </w:rPr>
            </w:pPr>
            <w:del w:id="185" w:author="Poul V Madsen" w:date="2012-11-02T12:22:00Z">
              <w:r>
                <w:rPr>
                  <w:rFonts w:ascii="Arial" w:hAnsi="Arial" w:cs="Arial"/>
                  <w:sz w:val="18"/>
                </w:rPr>
                <w:delText xml:space="preserve">Domain: </w:delText>
              </w:r>
            </w:del>
          </w:p>
          <w:p w14:paraId="03BEA55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6" w:author="Poul V Madsen" w:date="2012-11-02T12:22:00Z"/>
                <w:rFonts w:ascii="Arial" w:hAnsi="Arial" w:cs="Arial"/>
                <w:sz w:val="18"/>
              </w:rPr>
            </w:pPr>
            <w:del w:id="187" w:author="Poul V Madsen" w:date="2012-11-02T12:22:00Z">
              <w:r>
                <w:rPr>
                  <w:rFonts w:ascii="Arial" w:hAnsi="Arial" w:cs="Arial"/>
                  <w:sz w:val="18"/>
                </w:rPr>
                <w:delText>Dato</w:delText>
              </w:r>
            </w:del>
          </w:p>
          <w:p w14:paraId="43D9EF9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8" w:author="Poul V Madsen" w:date="2012-11-02T12:22:00Z"/>
                <w:rFonts w:ascii="Arial" w:hAnsi="Arial" w:cs="Arial"/>
                <w:sz w:val="18"/>
              </w:rPr>
            </w:pPr>
            <w:del w:id="189" w:author="Poul V Madsen" w:date="2012-11-02T12:22:00Z">
              <w:r>
                <w:rPr>
                  <w:rFonts w:ascii="Arial" w:hAnsi="Arial" w:cs="Arial"/>
                  <w:sz w:val="18"/>
                </w:rPr>
                <w:delText>base: date</w:delText>
              </w:r>
            </w:del>
          </w:p>
        </w:tc>
        <w:tc>
          <w:tcPr>
            <w:tcW w:w="4671" w:type="dxa"/>
          </w:tcPr>
          <w:p w14:paraId="1AC87C4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0" w:author="Poul V Madsen" w:date="2012-11-02T12:22:00Z"/>
                <w:rFonts w:ascii="Arial" w:hAnsi="Arial" w:cs="Arial"/>
                <w:sz w:val="18"/>
              </w:rPr>
            </w:pPr>
            <w:del w:id="191" w:author="Poul V Madsen" w:date="2012-11-02T12:22:00Z">
              <w:r>
                <w:rPr>
                  <w:rFonts w:ascii="Arial" w:hAnsi="Arial" w:cs="Arial"/>
                  <w:sz w:val="18"/>
                </w:rPr>
                <w:delText xml:space="preserve">Forældelsesdatoen er datoen for, hvornår en fordring er forældet og ikke længere kan inddrives eller opkræves. </w:delText>
              </w:r>
            </w:del>
          </w:p>
          <w:p w14:paraId="185440C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2" w:author="Poul V Madsen" w:date="2012-11-02T12:22:00Z"/>
                <w:rFonts w:ascii="Arial" w:hAnsi="Arial" w:cs="Arial"/>
                <w:sz w:val="18"/>
              </w:rPr>
            </w:pPr>
            <w:del w:id="193" w:author="Poul V Madsen" w:date="2012-11-02T12:22:00Z">
              <w:r>
                <w:rPr>
                  <w:rFonts w:ascii="Arial" w:hAnsi="Arial" w:cs="Arial"/>
                  <w:sz w:val="18"/>
                </w:rPr>
                <w:delText>Når forældelsesdatoen er overskredet, er det udtryk for en "afskreven fordring".</w:delText>
              </w:r>
            </w:del>
          </w:p>
        </w:tc>
      </w:tr>
      <w:tr w:rsidR="00A634FD" w14:paraId="78C68060" w14:textId="77777777" w:rsidTr="00A634FD">
        <w:tc>
          <w:tcPr>
            <w:tcW w:w="3402" w:type="dxa"/>
          </w:tcPr>
          <w:p w14:paraId="6DC7805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1994ADB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D9A41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378F94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00A4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4AB40F9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E5177" w14:paraId="4791E9A8" w14:textId="77777777" w:rsidTr="006E5177">
        <w:trPr>
          <w:del w:id="194" w:author="Poul V Madsen" w:date="2012-11-02T12:22:00Z"/>
        </w:trPr>
        <w:tc>
          <w:tcPr>
            <w:tcW w:w="3402" w:type="dxa"/>
          </w:tcPr>
          <w:p w14:paraId="0055295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95" w:author="Poul V Madsen" w:date="2012-11-02T12:22:00Z"/>
                <w:rFonts w:ascii="Arial" w:hAnsi="Arial" w:cs="Arial"/>
                <w:sz w:val="18"/>
              </w:rPr>
            </w:pPr>
            <w:del w:id="196" w:author="Poul V Madsen" w:date="2012-11-02T12:22:00Z">
              <w:r>
                <w:rPr>
                  <w:rFonts w:ascii="Arial" w:hAnsi="Arial" w:cs="Arial"/>
                  <w:sz w:val="18"/>
                </w:rPr>
                <w:delText>OpkrævningFordringGenstandNummer</w:delText>
              </w:r>
            </w:del>
          </w:p>
        </w:tc>
        <w:tc>
          <w:tcPr>
            <w:tcW w:w="1701" w:type="dxa"/>
          </w:tcPr>
          <w:p w14:paraId="5E1FF6C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7" w:author="Poul V Madsen" w:date="2012-11-02T12:22:00Z"/>
                <w:rFonts w:ascii="Arial" w:hAnsi="Arial" w:cs="Arial"/>
                <w:sz w:val="18"/>
              </w:rPr>
            </w:pPr>
            <w:del w:id="198" w:author="Poul V Madsen" w:date="2012-11-02T12:22:00Z">
              <w:r>
                <w:rPr>
                  <w:rFonts w:ascii="Arial" w:hAnsi="Arial" w:cs="Arial"/>
                  <w:sz w:val="18"/>
                </w:rPr>
                <w:delText xml:space="preserve">Domain: </w:delText>
              </w:r>
            </w:del>
          </w:p>
          <w:p w14:paraId="0B49FF2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9" w:author="Poul V Madsen" w:date="2012-11-02T12:22:00Z"/>
                <w:rFonts w:ascii="Arial" w:hAnsi="Arial" w:cs="Arial"/>
                <w:sz w:val="18"/>
              </w:rPr>
            </w:pPr>
            <w:del w:id="200" w:author="Poul V Madsen" w:date="2012-11-02T12:22:00Z">
              <w:r>
                <w:rPr>
                  <w:rFonts w:ascii="Arial" w:hAnsi="Arial" w:cs="Arial"/>
                  <w:sz w:val="18"/>
                </w:rPr>
                <w:delText>Tekst25</w:delText>
              </w:r>
            </w:del>
          </w:p>
          <w:p w14:paraId="30CEC73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1" w:author="Poul V Madsen" w:date="2012-11-02T12:22:00Z"/>
                <w:rFonts w:ascii="Arial" w:hAnsi="Arial" w:cs="Arial"/>
                <w:sz w:val="18"/>
              </w:rPr>
            </w:pPr>
            <w:del w:id="202" w:author="Poul V Madsen" w:date="2012-11-02T12:22:00Z">
              <w:r>
                <w:rPr>
                  <w:rFonts w:ascii="Arial" w:hAnsi="Arial" w:cs="Arial"/>
                  <w:sz w:val="18"/>
                </w:rPr>
                <w:delText>base: string</w:delText>
              </w:r>
            </w:del>
          </w:p>
          <w:p w14:paraId="07BCBA4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3" w:author="Poul V Madsen" w:date="2012-11-02T12:22:00Z"/>
                <w:rFonts w:ascii="Arial" w:hAnsi="Arial" w:cs="Arial"/>
                <w:sz w:val="18"/>
              </w:rPr>
            </w:pPr>
            <w:del w:id="204" w:author="Poul V Madsen" w:date="2012-11-02T12:22:00Z">
              <w:r>
                <w:rPr>
                  <w:rFonts w:ascii="Arial" w:hAnsi="Arial" w:cs="Arial"/>
                  <w:sz w:val="18"/>
                </w:rPr>
                <w:delText>maxLength: 25</w:delText>
              </w:r>
            </w:del>
          </w:p>
        </w:tc>
        <w:tc>
          <w:tcPr>
            <w:tcW w:w="4671" w:type="dxa"/>
          </w:tcPr>
          <w:p w14:paraId="6E4426D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5" w:author="Poul V Madsen" w:date="2012-11-02T12:22:00Z"/>
                <w:rFonts w:ascii="Arial" w:hAnsi="Arial" w:cs="Arial"/>
                <w:sz w:val="18"/>
              </w:rPr>
            </w:pPr>
            <w:del w:id="206" w:author="Poul V Madsen" w:date="2012-11-02T12:22:00Z">
              <w:r>
                <w:rPr>
                  <w:rFonts w:ascii="Arial" w:hAnsi="Arial" w:cs="Arial"/>
                  <w:sz w:val="18"/>
                </w:rPr>
                <w:delText>Identifikation af genstand for opkrævning fx køretøj. Er unik for den enkelte kunde.</w:delText>
              </w:r>
            </w:del>
          </w:p>
        </w:tc>
      </w:tr>
      <w:tr w:rsidR="00A634FD" w14:paraId="52F5B4DD" w14:textId="77777777" w:rsidTr="00A634FD">
        <w:tc>
          <w:tcPr>
            <w:tcW w:w="3402" w:type="dxa"/>
          </w:tcPr>
          <w:p w14:paraId="7237CB0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6174917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FCD4C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317A99C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6A1A7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4C8649C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56C85AF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5768A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7560F0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C5DC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14:paraId="58B536F6" w14:textId="77777777" w:rsidTr="00A634FD">
        <w:tc>
          <w:tcPr>
            <w:tcW w:w="3402" w:type="dxa"/>
          </w:tcPr>
          <w:p w14:paraId="372876F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26681B0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E096D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7D0830D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4592E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E22662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A634FD" w14:paraId="7F5D8DF0" w14:textId="77777777" w:rsidTr="00A634FD">
        <w:tc>
          <w:tcPr>
            <w:tcW w:w="3402" w:type="dxa"/>
          </w:tcPr>
          <w:p w14:paraId="3B0A6AF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19B53E6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2888C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314287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602AF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A634FD" w14:paraId="74536AD6" w14:textId="77777777" w:rsidTr="00A634FD">
        <w:tc>
          <w:tcPr>
            <w:tcW w:w="3402" w:type="dxa"/>
          </w:tcPr>
          <w:p w14:paraId="431B2E3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04C8E1C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89609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64A37A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46A6A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09739D4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33663D8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14:paraId="3F7AB059" w14:textId="77777777" w:rsidTr="00A634FD">
        <w:tc>
          <w:tcPr>
            <w:tcW w:w="3402" w:type="dxa"/>
          </w:tcPr>
          <w:p w14:paraId="3F368B2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2A862BB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47FAA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C68879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127072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614AEFE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12E3929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4FD" w14:paraId="147CADEF" w14:textId="77777777" w:rsidTr="00A634FD">
        <w:tc>
          <w:tcPr>
            <w:tcW w:w="3402" w:type="dxa"/>
          </w:tcPr>
          <w:p w14:paraId="60CC20D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1214E87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28047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653F0E4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13D8F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777667E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E5177" w14:paraId="586A4B2D" w14:textId="77777777" w:rsidTr="006E5177">
        <w:trPr>
          <w:del w:id="207" w:author="Poul V Madsen" w:date="2012-11-02T12:22:00Z"/>
        </w:trPr>
        <w:tc>
          <w:tcPr>
            <w:tcW w:w="3402" w:type="dxa"/>
          </w:tcPr>
          <w:p w14:paraId="43BDA1A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08" w:author="Poul V Madsen" w:date="2012-11-02T12:22:00Z"/>
                <w:rFonts w:ascii="Arial" w:hAnsi="Arial" w:cs="Arial"/>
                <w:sz w:val="18"/>
              </w:rPr>
            </w:pPr>
            <w:del w:id="209" w:author="Poul V Madsen" w:date="2012-11-02T12:22:00Z">
              <w:r>
                <w:rPr>
                  <w:rFonts w:ascii="Arial" w:hAnsi="Arial" w:cs="Arial"/>
                  <w:sz w:val="18"/>
                </w:rPr>
                <w:delText>OpkrævningFordringRykkerHendstandDato</w:delText>
              </w:r>
            </w:del>
          </w:p>
        </w:tc>
        <w:tc>
          <w:tcPr>
            <w:tcW w:w="1701" w:type="dxa"/>
          </w:tcPr>
          <w:p w14:paraId="5CF06D4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0" w:author="Poul V Madsen" w:date="2012-11-02T12:22:00Z"/>
                <w:rFonts w:ascii="Arial" w:hAnsi="Arial" w:cs="Arial"/>
                <w:sz w:val="18"/>
              </w:rPr>
            </w:pPr>
            <w:del w:id="211" w:author="Poul V Madsen" w:date="2012-11-02T12:22:00Z">
              <w:r>
                <w:rPr>
                  <w:rFonts w:ascii="Arial" w:hAnsi="Arial" w:cs="Arial"/>
                  <w:sz w:val="18"/>
                </w:rPr>
                <w:delText xml:space="preserve">Domain: </w:delText>
              </w:r>
            </w:del>
          </w:p>
          <w:p w14:paraId="0E9CE0D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2" w:author="Poul V Madsen" w:date="2012-11-02T12:22:00Z"/>
                <w:rFonts w:ascii="Arial" w:hAnsi="Arial" w:cs="Arial"/>
                <w:sz w:val="18"/>
              </w:rPr>
            </w:pPr>
            <w:del w:id="213" w:author="Poul V Madsen" w:date="2012-11-02T12:22:00Z">
              <w:r>
                <w:rPr>
                  <w:rFonts w:ascii="Arial" w:hAnsi="Arial" w:cs="Arial"/>
                  <w:sz w:val="18"/>
                </w:rPr>
                <w:delText>Dato</w:delText>
              </w:r>
            </w:del>
          </w:p>
          <w:p w14:paraId="336A336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4" w:author="Poul V Madsen" w:date="2012-11-02T12:22:00Z"/>
                <w:rFonts w:ascii="Arial" w:hAnsi="Arial" w:cs="Arial"/>
                <w:sz w:val="18"/>
              </w:rPr>
            </w:pPr>
            <w:del w:id="215" w:author="Poul V Madsen" w:date="2012-11-02T12:22:00Z">
              <w:r>
                <w:rPr>
                  <w:rFonts w:ascii="Arial" w:hAnsi="Arial" w:cs="Arial"/>
                  <w:sz w:val="18"/>
                </w:rPr>
                <w:delText>base: date</w:delText>
              </w:r>
            </w:del>
          </w:p>
        </w:tc>
        <w:tc>
          <w:tcPr>
            <w:tcW w:w="4671" w:type="dxa"/>
          </w:tcPr>
          <w:p w14:paraId="0C41EE9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6" w:author="Poul V Madsen" w:date="2012-11-02T12:22:00Z"/>
                <w:rFonts w:ascii="Arial" w:hAnsi="Arial" w:cs="Arial"/>
                <w:sz w:val="18"/>
              </w:rPr>
            </w:pPr>
            <w:del w:id="217" w:author="Poul V Madsen" w:date="2012-11-02T12:22:00Z">
              <w:r>
                <w:rPr>
                  <w:rFonts w:ascii="Arial" w:hAnsi="Arial" w:cs="Arial"/>
                  <w:sz w:val="18"/>
                </w:rPr>
                <w:delText>Dato for, hvis kunden skal have henstand i forbindelse med udsendelse af en rykker. Bruges til bruges til renteberegning ved korrektion.</w:delText>
              </w:r>
            </w:del>
          </w:p>
        </w:tc>
      </w:tr>
      <w:tr w:rsidR="00A634FD" w14:paraId="2BE25527" w14:textId="77777777" w:rsidTr="00A634FD">
        <w:tc>
          <w:tcPr>
            <w:tcW w:w="3402" w:type="dxa"/>
          </w:tcPr>
          <w:p w14:paraId="0E29795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6820344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825A7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1D461F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BE199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6E7A04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D6E8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6B8638F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4223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E5177" w14:paraId="3CCA246C" w14:textId="77777777" w:rsidTr="006E5177">
        <w:trPr>
          <w:del w:id="218" w:author="Poul V Madsen" w:date="2012-11-02T12:22:00Z"/>
        </w:trPr>
        <w:tc>
          <w:tcPr>
            <w:tcW w:w="3402" w:type="dxa"/>
          </w:tcPr>
          <w:p w14:paraId="00D2EC0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19" w:author="Poul V Madsen" w:date="2012-11-02T12:22:00Z"/>
                <w:rFonts w:ascii="Arial" w:hAnsi="Arial" w:cs="Arial"/>
                <w:sz w:val="18"/>
              </w:rPr>
            </w:pPr>
            <w:del w:id="220" w:author="Poul V Madsen" w:date="2012-11-02T12:22:00Z">
              <w:r>
                <w:rPr>
                  <w:rFonts w:ascii="Arial" w:hAnsi="Arial" w:cs="Arial"/>
                  <w:sz w:val="18"/>
                </w:rPr>
                <w:delText>OpkrævningFordringStiftelseDato</w:delText>
              </w:r>
            </w:del>
          </w:p>
        </w:tc>
        <w:tc>
          <w:tcPr>
            <w:tcW w:w="1701" w:type="dxa"/>
          </w:tcPr>
          <w:p w14:paraId="36B53A2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1" w:author="Poul V Madsen" w:date="2012-11-02T12:22:00Z"/>
                <w:rFonts w:ascii="Arial" w:hAnsi="Arial" w:cs="Arial"/>
                <w:sz w:val="18"/>
              </w:rPr>
            </w:pPr>
            <w:del w:id="222" w:author="Poul V Madsen" w:date="2012-11-02T12:22:00Z">
              <w:r>
                <w:rPr>
                  <w:rFonts w:ascii="Arial" w:hAnsi="Arial" w:cs="Arial"/>
                  <w:sz w:val="18"/>
                </w:rPr>
                <w:delText xml:space="preserve">Domain: </w:delText>
              </w:r>
            </w:del>
          </w:p>
          <w:p w14:paraId="6184EF2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3" w:author="Poul V Madsen" w:date="2012-11-02T12:22:00Z"/>
                <w:rFonts w:ascii="Arial" w:hAnsi="Arial" w:cs="Arial"/>
                <w:sz w:val="18"/>
              </w:rPr>
            </w:pPr>
            <w:del w:id="224" w:author="Poul V Madsen" w:date="2012-11-02T12:22:00Z">
              <w:r>
                <w:rPr>
                  <w:rFonts w:ascii="Arial" w:hAnsi="Arial" w:cs="Arial"/>
                  <w:sz w:val="18"/>
                </w:rPr>
                <w:delText>Dato</w:delText>
              </w:r>
            </w:del>
          </w:p>
          <w:p w14:paraId="43D8135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5" w:author="Poul V Madsen" w:date="2012-11-02T12:22:00Z"/>
                <w:rFonts w:ascii="Arial" w:hAnsi="Arial" w:cs="Arial"/>
                <w:sz w:val="18"/>
              </w:rPr>
            </w:pPr>
            <w:del w:id="226" w:author="Poul V Madsen" w:date="2012-11-02T12:22:00Z">
              <w:r>
                <w:rPr>
                  <w:rFonts w:ascii="Arial" w:hAnsi="Arial" w:cs="Arial"/>
                  <w:sz w:val="18"/>
                </w:rPr>
                <w:delText>base: date</w:delText>
              </w:r>
            </w:del>
          </w:p>
        </w:tc>
        <w:tc>
          <w:tcPr>
            <w:tcW w:w="4671" w:type="dxa"/>
          </w:tcPr>
          <w:p w14:paraId="536BF9A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7" w:author="Poul V Madsen" w:date="2012-11-02T12:22:00Z"/>
                <w:rFonts w:ascii="Arial" w:hAnsi="Arial" w:cs="Arial"/>
                <w:sz w:val="18"/>
              </w:rPr>
            </w:pPr>
            <w:del w:id="228" w:author="Poul V Madsen" w:date="2012-11-02T12:22:00Z">
              <w:r>
                <w:rPr>
                  <w:rFonts w:ascii="Arial" w:hAnsi="Arial" w:cs="Arial"/>
                  <w:sz w:val="18"/>
                </w:rPr>
                <w:delText>Stiftelsestidspunktet er det tidspunkt, hvor en fordring er stiftet. Tidspunktet kan være forskelligt fra forfaldstidspunkt, periode og sidste rettidige betalingsdato.</w:delText>
              </w:r>
            </w:del>
          </w:p>
          <w:p w14:paraId="70565DB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9" w:author="Poul V Madsen" w:date="2012-11-02T12:22:00Z"/>
                <w:rFonts w:ascii="Arial" w:hAnsi="Arial" w:cs="Arial"/>
                <w:sz w:val="18"/>
              </w:rPr>
            </w:pPr>
          </w:p>
          <w:p w14:paraId="3C55A5E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0" w:author="Poul V Madsen" w:date="2012-11-02T12:22:00Z"/>
                <w:rFonts w:ascii="Arial" w:hAnsi="Arial" w:cs="Arial"/>
                <w:sz w:val="18"/>
              </w:rPr>
            </w:pPr>
            <w:del w:id="231" w:author="Poul V Madsen" w:date="2012-11-02T12:22:00Z">
              <w:r>
                <w:rPr>
                  <w:rFonts w:ascii="Arial" w:hAnsi="Arial" w:cs="Arial"/>
                  <w:sz w:val="18"/>
                </w:rPr>
                <w:delText>Eksempelvis har man for fordringstypen "restskat" stiftelsestidspunktet 31/12 2006, perioden vil være hele året 2006 og forfaldsdatoen vil være 1/9, 1/10 og 1/11 2007 og endeligt vil sidste rettidige betalingsdato være 20/9, 20/10 og 20/11 2007.</w:delText>
              </w:r>
            </w:del>
          </w:p>
        </w:tc>
      </w:tr>
      <w:tr w:rsidR="00A634FD" w14:paraId="539216C5" w14:textId="77777777" w:rsidTr="00A634FD">
        <w:tc>
          <w:tcPr>
            <w:tcW w:w="3402" w:type="dxa"/>
          </w:tcPr>
          <w:p w14:paraId="24E98E9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2F0FED0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050BE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09A62EA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7597E8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F591A6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2855BA5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DA001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7542F29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24622C9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6555F95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2E4C7AC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70F89F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3A2BFEB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44D7078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8495CA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1734D0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F5DE1E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B019C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1DA022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5177" w14:paraId="275B52CF" w14:textId="77777777" w:rsidTr="006E5177">
        <w:trPr>
          <w:del w:id="232" w:author="Poul V Madsen" w:date="2012-11-02T12:22:00Z"/>
        </w:trPr>
        <w:tc>
          <w:tcPr>
            <w:tcW w:w="3402" w:type="dxa"/>
          </w:tcPr>
          <w:p w14:paraId="31E4221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33" w:author="Poul V Madsen" w:date="2012-11-02T12:22:00Z"/>
                <w:rFonts w:ascii="Arial" w:hAnsi="Arial" w:cs="Arial"/>
                <w:sz w:val="18"/>
              </w:rPr>
            </w:pPr>
            <w:del w:id="234" w:author="Poul V Madsen" w:date="2012-11-02T12:22:00Z">
              <w:r>
                <w:rPr>
                  <w:rFonts w:ascii="Arial" w:hAnsi="Arial" w:cs="Arial"/>
                  <w:sz w:val="18"/>
                </w:rPr>
                <w:delText>OpkrævningFordringTypeNavn</w:delText>
              </w:r>
            </w:del>
          </w:p>
        </w:tc>
        <w:tc>
          <w:tcPr>
            <w:tcW w:w="1701" w:type="dxa"/>
          </w:tcPr>
          <w:p w14:paraId="17FCCAE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5" w:author="Poul V Madsen" w:date="2012-11-02T12:22:00Z"/>
                <w:rFonts w:ascii="Arial" w:hAnsi="Arial" w:cs="Arial"/>
                <w:sz w:val="18"/>
              </w:rPr>
            </w:pPr>
            <w:del w:id="236" w:author="Poul V Madsen" w:date="2012-11-02T12:22:00Z">
              <w:r>
                <w:rPr>
                  <w:rFonts w:ascii="Arial" w:hAnsi="Arial" w:cs="Arial"/>
                  <w:sz w:val="18"/>
                </w:rPr>
                <w:delText xml:space="preserve">Domain: </w:delText>
              </w:r>
            </w:del>
          </w:p>
          <w:p w14:paraId="58011E7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7" w:author="Poul V Madsen" w:date="2012-11-02T12:22:00Z"/>
                <w:rFonts w:ascii="Arial" w:hAnsi="Arial" w:cs="Arial"/>
                <w:sz w:val="18"/>
              </w:rPr>
            </w:pPr>
            <w:del w:id="238" w:author="Poul V Madsen" w:date="2012-11-02T12:22:00Z">
              <w:r>
                <w:rPr>
                  <w:rFonts w:ascii="Arial" w:hAnsi="Arial" w:cs="Arial"/>
                  <w:sz w:val="18"/>
                </w:rPr>
                <w:delText>Tekst30</w:delText>
              </w:r>
            </w:del>
          </w:p>
          <w:p w14:paraId="3DFAA28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9" w:author="Poul V Madsen" w:date="2012-11-02T12:22:00Z"/>
                <w:rFonts w:ascii="Arial" w:hAnsi="Arial" w:cs="Arial"/>
                <w:sz w:val="18"/>
              </w:rPr>
            </w:pPr>
            <w:del w:id="240" w:author="Poul V Madsen" w:date="2012-11-02T12:22:00Z">
              <w:r>
                <w:rPr>
                  <w:rFonts w:ascii="Arial" w:hAnsi="Arial" w:cs="Arial"/>
                  <w:sz w:val="18"/>
                </w:rPr>
                <w:delText>base: string</w:delText>
              </w:r>
            </w:del>
          </w:p>
          <w:p w14:paraId="533B0DE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1" w:author="Poul V Madsen" w:date="2012-11-02T12:22:00Z"/>
                <w:rFonts w:ascii="Arial" w:hAnsi="Arial" w:cs="Arial"/>
                <w:sz w:val="18"/>
              </w:rPr>
            </w:pPr>
            <w:del w:id="242" w:author="Poul V Madsen" w:date="2012-11-02T12:22:00Z">
              <w:r>
                <w:rPr>
                  <w:rFonts w:ascii="Arial" w:hAnsi="Arial" w:cs="Arial"/>
                  <w:sz w:val="18"/>
                </w:rPr>
                <w:delText>maxLength: 30</w:delText>
              </w:r>
            </w:del>
          </w:p>
        </w:tc>
        <w:tc>
          <w:tcPr>
            <w:tcW w:w="4671" w:type="dxa"/>
          </w:tcPr>
          <w:p w14:paraId="1B92565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3" w:author="Poul V Madsen" w:date="2012-11-02T12:22:00Z"/>
                <w:rFonts w:ascii="Arial" w:hAnsi="Arial" w:cs="Arial"/>
                <w:sz w:val="18"/>
              </w:rPr>
            </w:pPr>
            <w:del w:id="244" w:author="Poul V Madsen" w:date="2012-11-02T12:22:00Z">
              <w:r>
                <w:rPr>
                  <w:rFonts w:ascii="Arial" w:hAnsi="Arial" w:cs="Arial"/>
                  <w:sz w:val="18"/>
                </w:rPr>
                <w:delText>Navn på opkrævningsfordringstypen.</w:delText>
              </w:r>
            </w:del>
          </w:p>
          <w:p w14:paraId="5806997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5" w:author="Poul V Madsen" w:date="2012-11-02T12:22:00Z"/>
                <w:rFonts w:ascii="Arial" w:hAnsi="Arial" w:cs="Arial"/>
                <w:sz w:val="18"/>
              </w:rPr>
            </w:pPr>
          </w:p>
          <w:p w14:paraId="1039AED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6" w:author="Poul V Madsen" w:date="2012-11-02T12:22:00Z"/>
                <w:rFonts w:ascii="Arial" w:hAnsi="Arial" w:cs="Arial"/>
                <w:sz w:val="18"/>
              </w:rPr>
            </w:pPr>
            <w:del w:id="247" w:author="Poul V Madsen" w:date="2012-11-02T12:22:00Z">
              <w:r>
                <w:rPr>
                  <w:rFonts w:ascii="Arial" w:hAnsi="Arial" w:cs="Arial"/>
                  <w:sz w:val="18"/>
                </w:rPr>
                <w:delText>Værdiset:</w:delText>
              </w:r>
            </w:del>
          </w:p>
          <w:p w14:paraId="0FF439D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8" w:author="Poul V Madsen" w:date="2012-11-02T12:22:00Z"/>
                <w:rFonts w:ascii="Arial" w:hAnsi="Arial" w:cs="Arial"/>
                <w:sz w:val="18"/>
              </w:rPr>
            </w:pPr>
            <w:del w:id="249" w:author="Poul V Madsen" w:date="2012-11-02T12:22:00Z">
              <w:r>
                <w:rPr>
                  <w:rFonts w:ascii="Arial" w:hAnsi="Arial" w:cs="Arial"/>
                  <w:sz w:val="18"/>
                </w:rPr>
                <w:delText>Se regneark "DMO Fordringstyper" under kolonne: "Fordringstype/Profitcenter"</w:delText>
              </w:r>
            </w:del>
          </w:p>
        </w:tc>
      </w:tr>
      <w:tr w:rsidR="00A634FD" w14:paraId="20BF1353" w14:textId="77777777" w:rsidTr="00A634FD">
        <w:tc>
          <w:tcPr>
            <w:tcW w:w="3402" w:type="dxa"/>
          </w:tcPr>
          <w:p w14:paraId="268053A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2416814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69E5B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F9F944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080AA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78CD47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634FD" w14:paraId="7793DBB3" w14:textId="77777777" w:rsidTr="00A634FD">
        <w:tc>
          <w:tcPr>
            <w:tcW w:w="3402" w:type="dxa"/>
          </w:tcPr>
          <w:p w14:paraId="5D551EE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2590911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1BDAA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5A01FB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ECC02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A634FD" w14:paraId="57B064E0" w14:textId="77777777" w:rsidTr="00A634FD">
        <w:tc>
          <w:tcPr>
            <w:tcW w:w="3402" w:type="dxa"/>
          </w:tcPr>
          <w:p w14:paraId="7E604BD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4F49C9C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CE8EF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B4F71F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D51C6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A634FD" w14:paraId="38C3E064" w14:textId="77777777" w:rsidTr="00A634FD">
        <w:tc>
          <w:tcPr>
            <w:tcW w:w="3402" w:type="dxa"/>
          </w:tcPr>
          <w:p w14:paraId="251AD91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1206260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EDFE5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54305A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3BC9E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BD89A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5659E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A634FD" w14:paraId="2EA4CF0F" w14:textId="77777777" w:rsidTr="00A634FD">
        <w:tc>
          <w:tcPr>
            <w:tcW w:w="3402" w:type="dxa"/>
          </w:tcPr>
          <w:p w14:paraId="4D841E4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6089EA8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F7E0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14:paraId="316CF1C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B83761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14:paraId="3D564FA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333AD12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277697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6A15C3F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600B840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46A8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407145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634FD" w14:paraId="37091C87" w14:textId="77777777" w:rsidTr="00A634FD">
        <w:tc>
          <w:tcPr>
            <w:tcW w:w="3402" w:type="dxa"/>
          </w:tcPr>
          <w:p w14:paraId="03A850C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6B2FFCC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01E66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2F1554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61B71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BB05C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DA0BF2"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A634FD" w14:paraId="3E1A66A1" w14:textId="77777777" w:rsidTr="00A634FD">
        <w:tc>
          <w:tcPr>
            <w:tcW w:w="3402" w:type="dxa"/>
          </w:tcPr>
          <w:p w14:paraId="73984A2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14:paraId="34625FB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FFA2C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613E928"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E486F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A634FD" w14:paraId="40FFAB4B" w14:textId="77777777" w:rsidTr="00A634FD">
        <w:tc>
          <w:tcPr>
            <w:tcW w:w="3402" w:type="dxa"/>
          </w:tcPr>
          <w:p w14:paraId="15E01179"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500B006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1B917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9A93DFB"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BB8A4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1B53D5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A634FD" w14:paraId="0EA6684A" w14:textId="77777777" w:rsidTr="00A634FD">
        <w:tc>
          <w:tcPr>
            <w:tcW w:w="3402" w:type="dxa"/>
          </w:tcPr>
          <w:p w14:paraId="2B5B30E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6470649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CFB7B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9C6DC0A"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F4443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1E926D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88365B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3E2CB84"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A634FD" w14:paraId="4635AFE0" w14:textId="77777777" w:rsidTr="00A634FD">
        <w:tc>
          <w:tcPr>
            <w:tcW w:w="3402" w:type="dxa"/>
          </w:tcPr>
          <w:p w14:paraId="20FB907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6DE2C85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2C0BD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4CF225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64C79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A497B8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144F5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A634FD" w14:paraId="7A6183FA" w14:textId="77777777" w:rsidTr="00A634FD">
        <w:tc>
          <w:tcPr>
            <w:tcW w:w="3402" w:type="dxa"/>
          </w:tcPr>
          <w:p w14:paraId="14A8FF5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325873B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5BF56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0E2DDB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60992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6DF9D86"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BAACDF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2AB22C5"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A634FD" w14:paraId="2C25190B" w14:textId="77777777" w:rsidTr="00A634FD">
        <w:tc>
          <w:tcPr>
            <w:tcW w:w="3402" w:type="dxa"/>
          </w:tcPr>
          <w:p w14:paraId="0A1118A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4CEC127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8E325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452EAAF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60D03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F21BB8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A634FD" w14:paraId="51D64BB9" w14:textId="77777777" w:rsidTr="00A634FD">
        <w:tc>
          <w:tcPr>
            <w:tcW w:w="3402" w:type="dxa"/>
          </w:tcPr>
          <w:p w14:paraId="263E886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48037CE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DABD0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A93522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C24428"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BD84A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96D78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A634FD" w14:paraId="699D28E2" w14:textId="77777777" w:rsidTr="00A634FD">
        <w:tc>
          <w:tcPr>
            <w:tcW w:w="3402" w:type="dxa"/>
          </w:tcPr>
          <w:p w14:paraId="2523EC9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6E377A3F"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59C197"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649DB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E024EFD"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A634FD" w14:paraId="5438BCC7" w14:textId="77777777" w:rsidTr="00A634FD">
        <w:tc>
          <w:tcPr>
            <w:tcW w:w="3402" w:type="dxa"/>
          </w:tcPr>
          <w:p w14:paraId="4D36525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3802F26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1A6F3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528D53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876E39"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89C6E1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A634FD" w14:paraId="6A281FB4" w14:textId="77777777" w:rsidTr="00A634FD">
        <w:tc>
          <w:tcPr>
            <w:tcW w:w="3402" w:type="dxa"/>
          </w:tcPr>
          <w:p w14:paraId="1FAEF643"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162A254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E4224D"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14:paraId="7004CF31"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8D883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67B01BD1"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A634FD" w14:paraId="48703B63" w14:textId="77777777" w:rsidTr="00A634FD">
        <w:tc>
          <w:tcPr>
            <w:tcW w:w="3402" w:type="dxa"/>
          </w:tcPr>
          <w:p w14:paraId="2055231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7D3110DC"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60B56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F1BA5B4"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B0C53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8A3B6C"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168EC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A634FD" w14:paraId="0F0B4D32" w14:textId="77777777" w:rsidTr="00A634FD">
        <w:tc>
          <w:tcPr>
            <w:tcW w:w="3402" w:type="dxa"/>
          </w:tcPr>
          <w:p w14:paraId="14A32FAA"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53685969"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3AE403"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1F4A4340"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02A0E6"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2E38FAB"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A634FD" w14:paraId="19D00A15" w14:textId="77777777" w:rsidTr="00A634FD">
        <w:tc>
          <w:tcPr>
            <w:tcW w:w="3402" w:type="dxa"/>
          </w:tcPr>
          <w:p w14:paraId="3F9D21E0"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0A295662"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E3B66E"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30DA8915" w14:textId="77777777" w:rsid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C9AC7E"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35EB2AA7"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14:paraId="5D1F910F" w14:textId="77777777" w:rsidR="00A634FD" w:rsidRPr="00A634FD" w:rsidRDefault="00A634FD" w:rsidP="00A634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634FD" w:rsidRPr="00A634FD" w:rsidSect="00A634F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3FAA3" w14:textId="77777777" w:rsidR="00A74EA5" w:rsidRDefault="00A74EA5" w:rsidP="00A634FD">
      <w:r>
        <w:separator/>
      </w:r>
    </w:p>
  </w:endnote>
  <w:endnote w:type="continuationSeparator" w:id="0">
    <w:p w14:paraId="41E14C7D" w14:textId="77777777" w:rsidR="00A74EA5" w:rsidRDefault="00A74EA5" w:rsidP="00A634FD">
      <w:r>
        <w:continuationSeparator/>
      </w:r>
    </w:p>
  </w:endnote>
  <w:endnote w:type="continuationNotice" w:id="1">
    <w:p w14:paraId="03176091" w14:textId="77777777" w:rsidR="00A74EA5" w:rsidRDefault="00A74E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2EB24" w14:textId="77777777" w:rsidR="00A634FD" w:rsidRDefault="00A634F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FB2C" w14:textId="30CDE827" w:rsidR="00A634FD" w:rsidRPr="00A634FD" w:rsidRDefault="00A634FD" w:rsidP="00A634F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50" w:author="Poul V Madsen" w:date="2012-11-02T12:22:00Z">
      <w:r w:rsidR="006E5177">
        <w:rPr>
          <w:rFonts w:ascii="Arial" w:hAnsi="Arial" w:cs="Arial"/>
          <w:noProof/>
          <w:sz w:val="16"/>
        </w:rPr>
        <w:delText>9. august</w:delText>
      </w:r>
    </w:del>
    <w:ins w:id="151" w:author="Poul V Madsen" w:date="2012-11-02T12:22:00Z">
      <w:r>
        <w:rPr>
          <w:rFonts w:ascii="Arial" w:hAnsi="Arial" w:cs="Arial"/>
          <w:noProof/>
          <w:sz w:val="16"/>
        </w:rPr>
        <w:t>2. november</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74EA5">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74EA5">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2E99A" w14:textId="77777777" w:rsidR="00A634FD" w:rsidRDefault="00A634F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002E6" w14:textId="77777777" w:rsidR="00A74EA5" w:rsidRDefault="00A74EA5" w:rsidP="00A634FD">
      <w:r>
        <w:separator/>
      </w:r>
    </w:p>
  </w:footnote>
  <w:footnote w:type="continuationSeparator" w:id="0">
    <w:p w14:paraId="6400A192" w14:textId="77777777" w:rsidR="00A74EA5" w:rsidRDefault="00A74EA5" w:rsidP="00A634FD">
      <w:r>
        <w:continuationSeparator/>
      </w:r>
    </w:p>
  </w:footnote>
  <w:footnote w:type="continuationNotice" w:id="1">
    <w:p w14:paraId="78FD485A" w14:textId="77777777" w:rsidR="00A74EA5" w:rsidRDefault="00A74E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CC697" w14:textId="77777777" w:rsidR="00A634FD" w:rsidRDefault="00A634F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0868A" w14:textId="77777777" w:rsidR="00A634FD" w:rsidRPr="00A634FD" w:rsidRDefault="00A634FD" w:rsidP="00A634FD">
    <w:pPr>
      <w:pStyle w:val="Sidehoved"/>
      <w:jc w:val="center"/>
      <w:rPr>
        <w:rFonts w:ascii="Arial" w:hAnsi="Arial" w:cs="Arial"/>
      </w:rPr>
    </w:pPr>
    <w:r w:rsidRPr="00A634FD">
      <w:rPr>
        <w:rFonts w:ascii="Arial" w:hAnsi="Arial" w:cs="Arial"/>
      </w:rPr>
      <w:t>Servicebeskrivelse</w:t>
    </w:r>
  </w:p>
  <w:p w14:paraId="60862BDB" w14:textId="77777777" w:rsidR="00A634FD" w:rsidRPr="00A634FD" w:rsidRDefault="00A634FD" w:rsidP="00A634F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448B7" w14:textId="77777777" w:rsidR="00A634FD" w:rsidRDefault="00A634F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3EE77" w14:textId="77777777" w:rsidR="00A634FD" w:rsidRPr="00A634FD" w:rsidRDefault="00A634FD" w:rsidP="00A634FD">
    <w:pPr>
      <w:pStyle w:val="Sidehoved"/>
      <w:jc w:val="center"/>
      <w:rPr>
        <w:rFonts w:ascii="Arial" w:hAnsi="Arial" w:cs="Arial"/>
      </w:rPr>
    </w:pPr>
    <w:r w:rsidRPr="00A634FD">
      <w:rPr>
        <w:rFonts w:ascii="Arial" w:hAnsi="Arial" w:cs="Arial"/>
      </w:rPr>
      <w:t>Datastrukturer</w:t>
    </w:r>
  </w:p>
  <w:p w14:paraId="41F01D0D" w14:textId="77777777" w:rsidR="00A634FD" w:rsidRPr="00A634FD" w:rsidRDefault="00A634FD" w:rsidP="00A634F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FAFB4" w14:textId="77777777" w:rsidR="00A634FD" w:rsidRDefault="00A634FD" w:rsidP="00A634FD">
    <w:pPr>
      <w:pStyle w:val="Sidehoved"/>
      <w:jc w:val="center"/>
      <w:rPr>
        <w:rFonts w:ascii="Arial" w:hAnsi="Arial" w:cs="Arial"/>
      </w:rPr>
    </w:pPr>
    <w:r>
      <w:rPr>
        <w:rFonts w:ascii="Arial" w:hAnsi="Arial" w:cs="Arial"/>
      </w:rPr>
      <w:t>Data elementer</w:t>
    </w:r>
  </w:p>
  <w:p w14:paraId="41C47F42" w14:textId="77777777" w:rsidR="00A634FD" w:rsidRPr="00A634FD" w:rsidRDefault="00A634FD" w:rsidP="00A634F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0D09"/>
    <w:multiLevelType w:val="multilevel"/>
    <w:tmpl w:val="8EB4F6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FD"/>
    <w:rsid w:val="00062E9B"/>
    <w:rsid w:val="003717A5"/>
    <w:rsid w:val="00636BE0"/>
    <w:rsid w:val="006E5177"/>
    <w:rsid w:val="006F2D8E"/>
    <w:rsid w:val="00A5776A"/>
    <w:rsid w:val="00A634FD"/>
    <w:rsid w:val="00A74EA5"/>
    <w:rsid w:val="00C959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634FD"/>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634FD"/>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634FD"/>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634FD"/>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634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34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34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34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34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634FD"/>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634FD"/>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634FD"/>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634FD"/>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634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34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34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34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34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34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634FD"/>
    <w:rPr>
      <w:rFonts w:ascii="Arial" w:hAnsi="Arial" w:cs="Arial"/>
      <w:b/>
      <w:sz w:val="30"/>
    </w:rPr>
  </w:style>
  <w:style w:type="paragraph" w:customStyle="1" w:styleId="Overskrift211pkt">
    <w:name w:val="Overskrift 2 + 11 pkt"/>
    <w:basedOn w:val="Normal"/>
    <w:link w:val="Overskrift211pktTegn"/>
    <w:rsid w:val="00A634F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34FD"/>
    <w:rPr>
      <w:rFonts w:ascii="Arial" w:hAnsi="Arial" w:cs="Arial"/>
      <w:b/>
    </w:rPr>
  </w:style>
  <w:style w:type="paragraph" w:customStyle="1" w:styleId="Normal11">
    <w:name w:val="Normal + 11"/>
    <w:basedOn w:val="Normal"/>
    <w:link w:val="Normal11Tegn"/>
    <w:rsid w:val="00A634FD"/>
    <w:rPr>
      <w:rFonts w:ascii="Times New Roman" w:hAnsi="Times New Roman" w:cs="Times New Roman"/>
    </w:rPr>
  </w:style>
  <w:style w:type="character" w:customStyle="1" w:styleId="Normal11Tegn">
    <w:name w:val="Normal + 11 Tegn"/>
    <w:basedOn w:val="Standardskrifttypeiafsnit"/>
    <w:link w:val="Normal11"/>
    <w:rsid w:val="00A634FD"/>
    <w:rPr>
      <w:rFonts w:ascii="Times New Roman" w:hAnsi="Times New Roman" w:cs="Times New Roman"/>
    </w:rPr>
  </w:style>
  <w:style w:type="paragraph" w:styleId="Sidehoved">
    <w:name w:val="header"/>
    <w:basedOn w:val="Normal"/>
    <w:link w:val="SidehovedTegn"/>
    <w:uiPriority w:val="99"/>
    <w:unhideWhenUsed/>
    <w:rsid w:val="00A634FD"/>
    <w:pPr>
      <w:tabs>
        <w:tab w:val="center" w:pos="4819"/>
        <w:tab w:val="right" w:pos="9638"/>
      </w:tabs>
    </w:pPr>
  </w:style>
  <w:style w:type="character" w:customStyle="1" w:styleId="SidehovedTegn">
    <w:name w:val="Sidehoved Tegn"/>
    <w:basedOn w:val="Standardskrifttypeiafsnit"/>
    <w:link w:val="Sidehoved"/>
    <w:uiPriority w:val="99"/>
    <w:rsid w:val="00A634FD"/>
  </w:style>
  <w:style w:type="paragraph" w:styleId="Sidefod">
    <w:name w:val="footer"/>
    <w:basedOn w:val="Normal"/>
    <w:link w:val="SidefodTegn"/>
    <w:uiPriority w:val="99"/>
    <w:unhideWhenUsed/>
    <w:rsid w:val="00A634FD"/>
    <w:pPr>
      <w:tabs>
        <w:tab w:val="center" w:pos="4819"/>
        <w:tab w:val="right" w:pos="9638"/>
      </w:tabs>
    </w:pPr>
  </w:style>
  <w:style w:type="character" w:customStyle="1" w:styleId="SidefodTegn">
    <w:name w:val="Sidefod Tegn"/>
    <w:basedOn w:val="Standardskrifttypeiafsnit"/>
    <w:link w:val="Sidefod"/>
    <w:uiPriority w:val="99"/>
    <w:rsid w:val="00A63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634FD"/>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634FD"/>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634FD"/>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634FD"/>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634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34F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34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34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34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634FD"/>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634FD"/>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634FD"/>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634FD"/>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634F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34F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34F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34F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34F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34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634FD"/>
    <w:rPr>
      <w:rFonts w:ascii="Arial" w:hAnsi="Arial" w:cs="Arial"/>
      <w:b/>
      <w:sz w:val="30"/>
    </w:rPr>
  </w:style>
  <w:style w:type="paragraph" w:customStyle="1" w:styleId="Overskrift211pkt">
    <w:name w:val="Overskrift 2 + 11 pkt"/>
    <w:basedOn w:val="Normal"/>
    <w:link w:val="Overskrift211pktTegn"/>
    <w:rsid w:val="00A634FD"/>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34FD"/>
    <w:rPr>
      <w:rFonts w:ascii="Arial" w:hAnsi="Arial" w:cs="Arial"/>
      <w:b/>
    </w:rPr>
  </w:style>
  <w:style w:type="paragraph" w:customStyle="1" w:styleId="Normal11">
    <w:name w:val="Normal + 11"/>
    <w:basedOn w:val="Normal"/>
    <w:link w:val="Normal11Tegn"/>
    <w:rsid w:val="00A634FD"/>
    <w:rPr>
      <w:rFonts w:ascii="Times New Roman" w:hAnsi="Times New Roman" w:cs="Times New Roman"/>
    </w:rPr>
  </w:style>
  <w:style w:type="character" w:customStyle="1" w:styleId="Normal11Tegn">
    <w:name w:val="Normal + 11 Tegn"/>
    <w:basedOn w:val="Standardskrifttypeiafsnit"/>
    <w:link w:val="Normal11"/>
    <w:rsid w:val="00A634FD"/>
    <w:rPr>
      <w:rFonts w:ascii="Times New Roman" w:hAnsi="Times New Roman" w:cs="Times New Roman"/>
    </w:rPr>
  </w:style>
  <w:style w:type="paragraph" w:styleId="Sidehoved">
    <w:name w:val="header"/>
    <w:basedOn w:val="Normal"/>
    <w:link w:val="SidehovedTegn"/>
    <w:uiPriority w:val="99"/>
    <w:unhideWhenUsed/>
    <w:rsid w:val="00A634FD"/>
    <w:pPr>
      <w:tabs>
        <w:tab w:val="center" w:pos="4819"/>
        <w:tab w:val="right" w:pos="9638"/>
      </w:tabs>
    </w:pPr>
  </w:style>
  <w:style w:type="character" w:customStyle="1" w:styleId="SidehovedTegn">
    <w:name w:val="Sidehoved Tegn"/>
    <w:basedOn w:val="Standardskrifttypeiafsnit"/>
    <w:link w:val="Sidehoved"/>
    <w:uiPriority w:val="99"/>
    <w:rsid w:val="00A634FD"/>
  </w:style>
  <w:style w:type="paragraph" w:styleId="Sidefod">
    <w:name w:val="footer"/>
    <w:basedOn w:val="Normal"/>
    <w:link w:val="SidefodTegn"/>
    <w:uiPriority w:val="99"/>
    <w:unhideWhenUsed/>
    <w:rsid w:val="00A634FD"/>
    <w:pPr>
      <w:tabs>
        <w:tab w:val="center" w:pos="4819"/>
        <w:tab w:val="right" w:pos="9638"/>
      </w:tabs>
    </w:pPr>
  </w:style>
  <w:style w:type="character" w:customStyle="1" w:styleId="SidefodTegn">
    <w:name w:val="Sidefod Tegn"/>
    <w:basedOn w:val="Standardskrifttypeiafsnit"/>
    <w:link w:val="Sidefod"/>
    <w:uiPriority w:val="99"/>
    <w:rsid w:val="00A6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150A2-C874-4121-B2C9-FE49909A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3096</Words>
  <Characters>18887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2012-11-02T11:13:00Z</dcterms:created>
  <dcterms:modified xsi:type="dcterms:W3CDTF">2012-11-02T11:23:00Z</dcterms:modified>
</cp:coreProperties>
</file>