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2C" w:rsidRDefault="0017252C" w:rsidP="00DE292E">
      <w:pPr>
        <w:pStyle w:val="TOC1"/>
        <w:tabs>
          <w:tab w:val="right" w:leader="dot" w:pos="10195"/>
        </w:tabs>
        <w:rPr>
          <w:b w:val="0"/>
          <w:sz w:val="48"/>
        </w:rPr>
      </w:pPr>
    </w:p>
    <w:p w:rsidR="0017252C" w:rsidRDefault="0017252C" w:rsidP="00DE292E">
      <w:pPr>
        <w:pStyle w:val="TOC1"/>
        <w:tabs>
          <w:tab w:val="right" w:leader="dot" w:pos="10195"/>
        </w:tabs>
        <w:rPr>
          <w:b w:val="0"/>
          <w:color w:val="FF0000"/>
          <w:szCs w:val="24"/>
        </w:rPr>
      </w:pPr>
      <w:r>
        <w:rPr>
          <w:b w:val="0"/>
          <w:color w:val="FF0000"/>
          <w:szCs w:val="24"/>
        </w:rPr>
        <w:t xml:space="preserve">Nyt dataelement i SKATXML: </w:t>
      </w:r>
      <w:r w:rsidRPr="0017252C">
        <w:rPr>
          <w:b w:val="0"/>
          <w:color w:val="FF0000"/>
          <w:szCs w:val="24"/>
        </w:rPr>
        <w:t>MidlertidigOplagRepræsentant</w:t>
      </w:r>
      <w:r>
        <w:rPr>
          <w:b w:val="0"/>
          <w:color w:val="FF0000"/>
          <w:szCs w:val="24"/>
        </w:rPr>
        <w:t>, hvor skal det indgå henne? (marker i servicebeskrivelsen)</w:t>
      </w:r>
    </w:p>
    <w:p w:rsidR="0017252C" w:rsidRDefault="0017252C" w:rsidP="0017252C"/>
    <w:p w:rsidR="0017252C" w:rsidRDefault="0017252C" w:rsidP="00DE292E">
      <w:pPr>
        <w:pStyle w:val="TOC1"/>
        <w:tabs>
          <w:tab w:val="right" w:leader="dot" w:pos="10195"/>
        </w:tabs>
        <w:rPr>
          <w:b w:val="0"/>
          <w:sz w:val="48"/>
        </w:rPr>
      </w:pPr>
    </w:p>
    <w:p w:rsidR="00DE292E" w:rsidRDefault="00DE292E" w:rsidP="00DE292E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60484528" w:history="1">
        <w:r w:rsidRPr="000E4F1F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_Toc460484528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29" w:history="1">
        <w:r w:rsidR="00DE292E" w:rsidRPr="000E4F1F">
          <w:rPr>
            <w:rStyle w:val="Hyperlink"/>
            <w:noProof/>
          </w:rPr>
          <w:t>AnkomstdeklarationOpdater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_Toc460484529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0" w:history="1">
        <w:r w:rsidR="00DE292E" w:rsidRPr="000E4F1F">
          <w:rPr>
            <w:rStyle w:val="Hyperlink"/>
            <w:noProof/>
          </w:rPr>
          <w:t>AnkomstdeklarationOpret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1" w:history="1">
        <w:r w:rsidR="00DE292E" w:rsidRPr="000E4F1F">
          <w:rPr>
            <w:rStyle w:val="Hyperlink"/>
            <w:noProof/>
          </w:rPr>
          <w:t>AnkomstdeklarationSlet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2" w:history="1">
        <w:r w:rsidR="00DE292E" w:rsidRPr="000E4F1F">
          <w:rPr>
            <w:rStyle w:val="Hyperlink"/>
            <w:noProof/>
          </w:rPr>
          <w:t>MidlertidigOpbevaringOpdater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11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3" w:history="1">
        <w:r w:rsidR="00DE292E" w:rsidRPr="000E4F1F">
          <w:rPr>
            <w:rStyle w:val="Hyperlink"/>
            <w:noProof/>
          </w:rPr>
          <w:t>MidlertidigOpbevaringOpret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14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4" w:history="1">
        <w:r w:rsidR="00DE292E" w:rsidRPr="000E4F1F">
          <w:rPr>
            <w:rStyle w:val="Hyperlink"/>
            <w:noProof/>
          </w:rPr>
          <w:t>MidlertidigOpbevaringSlet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16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5" w:history="1">
        <w:r w:rsidR="00DE292E" w:rsidRPr="000E4F1F">
          <w:rPr>
            <w:rStyle w:val="Hyperlink"/>
            <w:noProof/>
          </w:rPr>
          <w:t>Fælles datastrukturer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18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6" w:history="1">
        <w:r w:rsidR="00DE292E" w:rsidRPr="000E4F1F">
          <w:rPr>
            <w:rStyle w:val="Hyperlink"/>
            <w:noProof/>
          </w:rPr>
          <w:t>IEA01AfslutMIGMedAndenToldProcesStruktur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18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7" w:history="1">
        <w:r w:rsidR="00DE292E" w:rsidRPr="000E4F1F">
          <w:rPr>
            <w:rStyle w:val="Hyperlink"/>
            <w:noProof/>
          </w:rPr>
          <w:t>IEA02AfslutMIGMedAndenToldProcesAcceptStruktur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18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8" w:history="1">
        <w:r w:rsidR="00DE292E" w:rsidRPr="000E4F1F">
          <w:rPr>
            <w:rStyle w:val="Hyperlink"/>
            <w:noProof/>
          </w:rPr>
          <w:t>IEA03AfslutMIGMedAndenToldProcesAfvisStruktur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19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39" w:history="1">
        <w:r w:rsidR="00DE292E" w:rsidRPr="000E4F1F">
          <w:rPr>
            <w:rStyle w:val="Hyperlink"/>
            <w:noProof/>
          </w:rPr>
          <w:t>IEA04OpretMIOFraMIGAcceptStruktur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_Toc460484539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0" w:history="1">
        <w:r w:rsidR="00DE292E" w:rsidRPr="000E4F1F">
          <w:rPr>
            <w:rStyle w:val="Hyperlink"/>
            <w:noProof/>
          </w:rPr>
          <w:t>IEA05OpretMIOFraMIGAfvisStruktur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1" w:history="1">
        <w:r w:rsidR="00DE292E" w:rsidRPr="000E4F1F">
          <w:rPr>
            <w:rStyle w:val="Hyperlink"/>
            <w:noProof/>
          </w:rPr>
          <w:t>IEA10AnnullerAntagetMidlertidigOpbevaringStruktur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2" w:history="1">
        <w:r w:rsidR="00DE292E" w:rsidRPr="000E4F1F">
          <w:rPr>
            <w:rStyle w:val="Hyperlink"/>
            <w:noProof/>
          </w:rPr>
          <w:t>IEA11AnnullerAntagetMidlertidigOpbevaringAcceptStruktur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3" w:history="1">
        <w:r w:rsidR="00DE292E" w:rsidRPr="000E4F1F">
          <w:rPr>
            <w:rStyle w:val="Hyperlink"/>
            <w:noProof/>
          </w:rPr>
          <w:t>IEA12AnnullerAntagetMidlertidigOpbevaringAfvisStruktur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4" w:history="1">
        <w:r w:rsidR="00DE292E" w:rsidRPr="000E4F1F">
          <w:rPr>
            <w:rStyle w:val="Hyperlink"/>
            <w:noProof/>
          </w:rPr>
          <w:t>IEA13FlytFraMIOTilMIGStruktur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5" w:history="1">
        <w:r w:rsidR="00DE292E" w:rsidRPr="000E4F1F">
          <w:rPr>
            <w:rStyle w:val="Hyperlink"/>
            <w:noProof/>
          </w:rPr>
          <w:t>IEA14OverførMIOTilMIGAcceptStruktur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6" w:history="1">
        <w:r w:rsidR="00DE292E" w:rsidRPr="000E4F1F">
          <w:rPr>
            <w:rStyle w:val="Hyperlink"/>
            <w:noProof/>
          </w:rPr>
          <w:t>IEA15OverførMIOTilMIGAfvisStruktur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7" w:history="1">
        <w:r w:rsidR="00DE292E" w:rsidRPr="000E4F1F">
          <w:rPr>
            <w:rStyle w:val="Hyperlink"/>
            <w:noProof/>
          </w:rPr>
          <w:t>IEA44OpretAnkomstdeklarationEUStruktur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8" w:history="1">
        <w:r w:rsidR="00DE292E" w:rsidRPr="000E4F1F">
          <w:rPr>
            <w:rStyle w:val="Hyperlink"/>
            <w:noProof/>
          </w:rPr>
          <w:t>IEA47OpretAnkomstdeklarationTredjeLandStruktur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</w:t>
        </w:r>
        <w:r w:rsidR="00DE292E">
          <w:rPr>
            <w:noProof/>
            <w:webHidden/>
          </w:rPr>
          <w:t>6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49" w:history="1">
        <w:r w:rsidR="00DE292E" w:rsidRPr="000E4F1F">
          <w:rPr>
            <w:rStyle w:val="Hyperlink"/>
            <w:noProof/>
          </w:rPr>
          <w:t>IEA52RetMIGAfvisStruktur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_Toc460484549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0" w:history="1">
        <w:r w:rsidR="00DE292E" w:rsidRPr="000E4F1F">
          <w:rPr>
            <w:rStyle w:val="Hyperlink"/>
            <w:noProof/>
          </w:rPr>
          <w:t>IEA53OpretMidlertidigOpbevaringPåGrænseStruktur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1" w:history="1">
        <w:r w:rsidR="00DE292E" w:rsidRPr="000E4F1F">
          <w:rPr>
            <w:rStyle w:val="Hyperlink"/>
            <w:noProof/>
          </w:rPr>
          <w:t>IEA55RetMidlertidigOpbevaringPåGrænseStruktur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29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2" w:history="1">
        <w:r w:rsidR="00DE292E" w:rsidRPr="000E4F1F">
          <w:rPr>
            <w:rStyle w:val="Hyperlink"/>
            <w:noProof/>
          </w:rPr>
          <w:t>IEA56RetMIGAcceptStruktur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31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3" w:history="1">
        <w:r w:rsidR="00DE292E" w:rsidRPr="000E4F1F">
          <w:rPr>
            <w:rStyle w:val="Hyperlink"/>
            <w:noProof/>
          </w:rPr>
          <w:t>IEA57MidlertidigOpbevaringOpretMIOStruktur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33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4" w:history="1">
        <w:r w:rsidR="00DE292E" w:rsidRPr="000E4F1F">
          <w:rPr>
            <w:rStyle w:val="Hyperlink"/>
            <w:noProof/>
          </w:rPr>
          <w:t>IEA58MidlertidigOpbevaringOpretAcceptStruktur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36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5" w:history="1">
        <w:r w:rsidR="00DE292E" w:rsidRPr="000E4F1F">
          <w:rPr>
            <w:rStyle w:val="Hyperlink"/>
            <w:noProof/>
          </w:rPr>
          <w:t>IEA59MidlertidigOpbevaringOpretAfvisStruktur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37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6" w:history="1">
        <w:r w:rsidR="00DE292E" w:rsidRPr="000E4F1F">
          <w:rPr>
            <w:rStyle w:val="Hyperlink"/>
            <w:noProof/>
          </w:rPr>
          <w:t>IEA60AnkomstdeklarationAcceptStruktur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38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7" w:history="1">
        <w:r w:rsidR="00DE292E" w:rsidRPr="000E4F1F">
          <w:rPr>
            <w:rStyle w:val="Hyperlink"/>
            <w:noProof/>
          </w:rPr>
          <w:t>IEA61AnkomstdeklarationAfvistStruktur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39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8" w:history="1">
        <w:r w:rsidR="00DE292E" w:rsidRPr="000E4F1F">
          <w:rPr>
            <w:rStyle w:val="Hyperlink"/>
            <w:noProof/>
          </w:rPr>
          <w:t>IEA62FaktiskAnkomstStruktur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39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59" w:history="1">
        <w:r w:rsidR="00DE292E" w:rsidRPr="000E4F1F">
          <w:rPr>
            <w:rStyle w:val="Hyperlink"/>
            <w:noProof/>
          </w:rPr>
          <w:t>IEA63FaktiskAnkomstAcceptStruktur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_Toc460484559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0" w:history="1">
        <w:r w:rsidR="00DE292E" w:rsidRPr="000E4F1F">
          <w:rPr>
            <w:rStyle w:val="Hyperlink"/>
            <w:noProof/>
          </w:rPr>
          <w:t>IEA64FaktiskAnkomstAfvisStruktur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1" w:history="1">
        <w:r w:rsidR="00DE292E" w:rsidRPr="000E4F1F">
          <w:rPr>
            <w:rStyle w:val="Hyperlink"/>
            <w:noProof/>
          </w:rPr>
          <w:t>IEA65RettelseTilMidlertidigOpbevaringStruktur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2" w:history="1">
        <w:r w:rsidR="00DE292E" w:rsidRPr="000E4F1F">
          <w:rPr>
            <w:rStyle w:val="Hyperlink"/>
            <w:noProof/>
          </w:rPr>
          <w:t>IEA66RettelseTilMidlertidigOpbevaringAcceptStruktur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45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3" w:history="1">
        <w:r w:rsidR="00DE292E" w:rsidRPr="000E4F1F">
          <w:rPr>
            <w:rStyle w:val="Hyperlink"/>
            <w:noProof/>
          </w:rPr>
          <w:t>IEA67RettelseTilMidlertidigOpbevaringAfvisStruktur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4" w:history="1">
        <w:r w:rsidR="00DE292E" w:rsidRPr="000E4F1F">
          <w:rPr>
            <w:rStyle w:val="Hyperlink"/>
            <w:noProof/>
          </w:rPr>
          <w:t>IEA69IndsætFaktiskAnkomstFraMCCStruktur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5" w:history="1">
        <w:r w:rsidR="00DE292E" w:rsidRPr="000E4F1F">
          <w:rPr>
            <w:rStyle w:val="Hyperlink"/>
            <w:noProof/>
          </w:rPr>
          <w:t>IEA70SletMidlertidigOpbevaringStruktur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6" w:history="1">
        <w:r w:rsidR="00DE292E" w:rsidRPr="000E4F1F">
          <w:rPr>
            <w:rStyle w:val="Hyperlink"/>
            <w:noProof/>
          </w:rPr>
          <w:t>IEA71SletMidlertidigOpbevaringAcceptStruktur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7" w:history="1">
        <w:r w:rsidR="00DE292E" w:rsidRPr="000E4F1F">
          <w:rPr>
            <w:rStyle w:val="Hyperlink"/>
            <w:noProof/>
          </w:rPr>
          <w:t>IEA72SletMidlertidigOpbevaringAfvisStruktur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8" w:history="1">
        <w:r w:rsidR="00DE292E" w:rsidRPr="000E4F1F">
          <w:rPr>
            <w:rStyle w:val="Hyperlink"/>
            <w:noProof/>
          </w:rPr>
          <w:t>IEA73FlytFraEtOplagTilAndetOplagStruktur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49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69" w:history="1">
        <w:r w:rsidR="00DE292E" w:rsidRPr="000E4F1F">
          <w:rPr>
            <w:rStyle w:val="Hyperlink"/>
            <w:noProof/>
          </w:rPr>
          <w:t>IEA74FlytFraEtOplagTilAndetOplagAcceptStruktur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_Toc460484569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0" w:history="1">
        <w:r w:rsidR="00DE292E" w:rsidRPr="000E4F1F">
          <w:rPr>
            <w:rStyle w:val="Hyperlink"/>
            <w:noProof/>
          </w:rPr>
          <w:t>IEA75FlytFraEtOplagTilAndetOplagAfvisStruktur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1" w:history="1">
        <w:r w:rsidR="00DE292E" w:rsidRPr="000E4F1F">
          <w:rPr>
            <w:rStyle w:val="Hyperlink"/>
            <w:noProof/>
          </w:rPr>
          <w:t>IEA76MidlertidigOpbevaringOpretFraENSStruktur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2" w:history="1">
        <w:r w:rsidR="00DE292E" w:rsidRPr="000E4F1F">
          <w:rPr>
            <w:rStyle w:val="Hyperlink"/>
            <w:noProof/>
          </w:rPr>
          <w:t>IEA77MidlertidigOpbevaringOpretFraTADStruktur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3" w:history="1">
        <w:r w:rsidR="00DE292E" w:rsidRPr="000E4F1F">
          <w:rPr>
            <w:rStyle w:val="Hyperlink"/>
            <w:noProof/>
          </w:rPr>
          <w:t>IEA79KvitteringOmGennemførtFlytningStruktur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4" w:history="1">
        <w:r w:rsidR="00DE292E" w:rsidRPr="000E4F1F">
          <w:rPr>
            <w:rStyle w:val="Hyperlink"/>
            <w:noProof/>
          </w:rPr>
          <w:t>IEA84RedigerAnkomstdeklarationStruktur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5" w:history="1">
        <w:r w:rsidR="00DE292E" w:rsidRPr="000E4F1F">
          <w:rPr>
            <w:rStyle w:val="Hyperlink"/>
            <w:noProof/>
          </w:rPr>
          <w:t>IEA85OpretMidlertidigOpbevaringPåGrænseAdviserStruktur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55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6" w:history="1">
        <w:r w:rsidR="00DE292E" w:rsidRPr="000E4F1F">
          <w:rPr>
            <w:rStyle w:val="Hyperlink"/>
            <w:noProof/>
          </w:rPr>
          <w:t>IEA86OpretMidlertidigOpbevaringPåGrænseAfvisStruktur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56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7" w:history="1">
        <w:r w:rsidR="00DE292E" w:rsidRPr="000E4F1F">
          <w:rPr>
            <w:rStyle w:val="Hyperlink"/>
            <w:noProof/>
          </w:rPr>
          <w:t>IEA87RedigerAnkomstdeklarationStruktur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8" w:history="1">
        <w:r w:rsidR="00DE292E" w:rsidRPr="000E4F1F">
          <w:rPr>
            <w:rStyle w:val="Hyperlink"/>
            <w:noProof/>
          </w:rPr>
          <w:t>IEA88RedigerAnkomstdeklarationAcceptStruktur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59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79" w:history="1">
        <w:r w:rsidR="00DE292E" w:rsidRPr="000E4F1F">
          <w:rPr>
            <w:rStyle w:val="Hyperlink"/>
            <w:noProof/>
          </w:rPr>
          <w:t>IEA89RedigerAnkomstdeklarationAfvisStruktur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_Toc460484579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0" w:history="1">
        <w:r w:rsidR="00DE292E" w:rsidRPr="000E4F1F">
          <w:rPr>
            <w:rStyle w:val="Hyperlink"/>
            <w:noProof/>
          </w:rPr>
          <w:t>IEA90OpretMIOFraMIGStruktur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1" w:history="1">
        <w:r w:rsidR="00DE292E" w:rsidRPr="000E4F1F">
          <w:rPr>
            <w:rStyle w:val="Hyperlink"/>
            <w:noProof/>
          </w:rPr>
          <w:t>IEA94SletAnkomstdeklarationStruktur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2" w:history="1">
        <w:r w:rsidR="00DE292E" w:rsidRPr="000E4F1F">
          <w:rPr>
            <w:rStyle w:val="Hyperlink"/>
            <w:noProof/>
          </w:rPr>
          <w:t>IEA95SletAnkomstdeklarationAcceptStruktur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3" w:history="1">
        <w:r w:rsidR="00DE292E" w:rsidRPr="000E4F1F">
          <w:rPr>
            <w:rStyle w:val="Hyperlink"/>
            <w:noProof/>
          </w:rPr>
          <w:t>IEA96SletAnkomstdeklarationAfvisStruktur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4" w:history="1">
        <w:r w:rsidR="00DE292E" w:rsidRPr="000E4F1F">
          <w:rPr>
            <w:rStyle w:val="Hyperlink"/>
            <w:noProof/>
          </w:rPr>
          <w:t>IEA97MidlertidigOpbevaringPåGrænseFraTadStruktur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5" w:history="1">
        <w:r w:rsidR="00DE292E" w:rsidRPr="000E4F1F">
          <w:rPr>
            <w:rStyle w:val="Hyperlink"/>
            <w:noProof/>
          </w:rPr>
          <w:t>IEA98OpretMidlertidigOplagPåGrænseAcceptStruktur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6" w:history="1">
        <w:r w:rsidR="00DE292E" w:rsidRPr="000E4F1F">
          <w:rPr>
            <w:rStyle w:val="Hyperlink"/>
            <w:noProof/>
          </w:rPr>
          <w:t>IEA99OpretMidlertidigOplagPåGrænseAfvisStruktur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7" w:history="1">
        <w:r w:rsidR="00DE292E" w:rsidRPr="000E4F1F">
          <w:rPr>
            <w:rStyle w:val="Hyperlink"/>
            <w:noProof/>
          </w:rPr>
          <w:t>IEI34OpretRisikoAnalyseMidlertidigOpbevaringSvarStruktur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8" w:history="1">
        <w:r w:rsidR="00DE292E" w:rsidRPr="000E4F1F">
          <w:rPr>
            <w:rStyle w:val="Hyperlink"/>
            <w:noProof/>
          </w:rPr>
          <w:t>IES55SlutMidlertidigOpbevaringMCCSvarStruktur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89" w:history="1">
        <w:r w:rsidR="00DE292E" w:rsidRPr="000E4F1F">
          <w:rPr>
            <w:rStyle w:val="Hyperlink"/>
            <w:noProof/>
          </w:rPr>
          <w:t>IES58SlutMidlertidigOpbevaringMCCStruktur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_Toc460484589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0" w:history="1">
        <w:r w:rsidR="00DE292E" w:rsidRPr="000E4F1F">
          <w:rPr>
            <w:rStyle w:val="Hyperlink"/>
            <w:noProof/>
          </w:rPr>
          <w:t>IES59SlutMidlertidigOpbevaringImportStruktur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65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1" w:history="1">
        <w:r w:rsidR="00DE292E" w:rsidRPr="000E4F1F">
          <w:rPr>
            <w:rStyle w:val="Hyperlink"/>
            <w:noProof/>
          </w:rPr>
          <w:t>IES71SlutMidlertidigOpbevaringImportSvarStruktur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65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2" w:history="1">
        <w:r w:rsidR="00DE292E" w:rsidRPr="000E4F1F">
          <w:rPr>
            <w:rStyle w:val="Hyperlink"/>
            <w:noProof/>
          </w:rPr>
          <w:t>Dataelementer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3" w:history="1">
        <w:r w:rsidR="00DE292E" w:rsidRPr="000E4F1F">
          <w:rPr>
            <w:rStyle w:val="Hyperlink"/>
            <w:noProof/>
          </w:rPr>
          <w:t>AdviseringDatoTid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4" w:history="1">
        <w:r w:rsidR="00DE292E" w:rsidRPr="000E4F1F">
          <w:rPr>
            <w:rStyle w:val="Hyperlink"/>
            <w:noProof/>
          </w:rPr>
          <w:t>AdviseringMeddelelseBeskrivelse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5" w:history="1">
        <w:r w:rsidR="00DE292E" w:rsidRPr="000E4F1F">
          <w:rPr>
            <w:rStyle w:val="Hyperlink"/>
            <w:noProof/>
          </w:rPr>
          <w:t>AdviseringMeddelelseKode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6" w:history="1">
        <w:r w:rsidR="00DE292E" w:rsidRPr="000E4F1F">
          <w:rPr>
            <w:rStyle w:val="Hyperlink"/>
            <w:noProof/>
          </w:rPr>
          <w:t>AdviseringType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7" w:history="1">
        <w:r w:rsidR="00DE292E" w:rsidRPr="000E4F1F">
          <w:rPr>
            <w:rStyle w:val="Hyperlink"/>
            <w:noProof/>
          </w:rPr>
          <w:t>AlternativAdresseAdresseLinie1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8" w:history="1">
        <w:r w:rsidR="00DE292E" w:rsidRPr="000E4F1F">
          <w:rPr>
            <w:rStyle w:val="Hyperlink"/>
            <w:noProof/>
          </w:rPr>
          <w:t>AlternativAdresseAdresseLinie2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599" w:history="1">
        <w:r w:rsidR="00DE292E" w:rsidRPr="000E4F1F">
          <w:rPr>
            <w:rStyle w:val="Hyperlink"/>
            <w:noProof/>
          </w:rPr>
          <w:t>AlternativAdresseAdresseLinie3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_Toc460484599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0" w:history="1">
        <w:r w:rsidR="00DE292E" w:rsidRPr="000E4F1F">
          <w:rPr>
            <w:rStyle w:val="Hyperlink"/>
            <w:noProof/>
          </w:rPr>
          <w:t>AnkomstdeklarationAfgangSted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1" w:history="1">
        <w:r w:rsidR="00DE292E" w:rsidRPr="000E4F1F">
          <w:rPr>
            <w:rStyle w:val="Hyperlink"/>
            <w:noProof/>
          </w:rPr>
          <w:t>AnkomstdeklarationAnkomstDatoTid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2" w:history="1">
        <w:r w:rsidR="00DE292E" w:rsidRPr="000E4F1F">
          <w:rPr>
            <w:rStyle w:val="Hyperlink"/>
            <w:noProof/>
          </w:rPr>
          <w:t>AnkomstdeklarationAnkomstSted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3" w:history="1">
        <w:r w:rsidR="00DE292E" w:rsidRPr="000E4F1F">
          <w:rPr>
            <w:rStyle w:val="Hyperlink"/>
            <w:noProof/>
          </w:rPr>
          <w:t>AnkomstdeklarationForventetAnkomstDatoTid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4" w:history="1">
        <w:r w:rsidR="00DE292E" w:rsidRPr="000E4F1F">
          <w:rPr>
            <w:rStyle w:val="Hyperlink"/>
            <w:noProof/>
          </w:rPr>
          <w:t>AnkomstdeklarationManueltAfsluttet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5" w:history="1">
        <w:r w:rsidR="00DE292E" w:rsidRPr="000E4F1F">
          <w:rPr>
            <w:rStyle w:val="Hyperlink"/>
            <w:noProof/>
          </w:rPr>
          <w:t>AnkomstdeklarationOmdirigeretMarkering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6" w:history="1">
        <w:r w:rsidR="00DE292E" w:rsidRPr="000E4F1F">
          <w:rPr>
            <w:rStyle w:val="Hyperlink"/>
            <w:noProof/>
          </w:rPr>
          <w:t>ContainerID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7" w:history="1">
        <w:r w:rsidR="00DE292E" w:rsidRPr="000E4F1F">
          <w:rPr>
            <w:rStyle w:val="Hyperlink"/>
            <w:noProof/>
          </w:rPr>
          <w:t>EUOperatørNavn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8" w:history="1">
        <w:r w:rsidR="00DE292E" w:rsidRPr="000E4F1F">
          <w:rPr>
            <w:rStyle w:val="Hyperlink"/>
            <w:noProof/>
          </w:rPr>
          <w:t>ForseglingIdentifikation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09" w:history="1">
        <w:r w:rsidR="00DE292E" w:rsidRPr="000E4F1F">
          <w:rPr>
            <w:rStyle w:val="Hyperlink"/>
            <w:noProof/>
          </w:rPr>
          <w:t>ForudgåendeAdministrativtDokumentReference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_Toc460484609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0" w:history="1">
        <w:r w:rsidR="00DE292E" w:rsidRPr="000E4F1F">
          <w:rPr>
            <w:rStyle w:val="Hyperlink"/>
            <w:noProof/>
          </w:rPr>
          <w:t>ForudgåendeAdministrativtDokumentType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67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1" w:history="1">
        <w:r w:rsidR="00DE292E" w:rsidRPr="000E4F1F">
          <w:rPr>
            <w:rStyle w:val="Hyperlink"/>
            <w:noProof/>
          </w:rPr>
          <w:t>FremlagtDokumentReference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2" w:history="1">
        <w:r w:rsidR="00DE292E" w:rsidRPr="000E4F1F">
          <w:rPr>
            <w:rStyle w:val="Hyperlink"/>
            <w:noProof/>
          </w:rPr>
          <w:t>FremlagtDokumentType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3" w:history="1">
        <w:r w:rsidR="00DE292E" w:rsidRPr="000E4F1F">
          <w:rPr>
            <w:rStyle w:val="Hyperlink"/>
            <w:noProof/>
          </w:rPr>
          <w:t>FremlagtDokumentVareBestemmelseKode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4" w:history="1">
        <w:r w:rsidR="00DE292E" w:rsidRPr="000E4F1F">
          <w:rPr>
            <w:rStyle w:val="Hyperlink"/>
            <w:noProof/>
          </w:rPr>
          <w:t>FunktionelFejlBegrundelse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5" w:history="1">
        <w:r w:rsidR="00DE292E" w:rsidRPr="000E4F1F">
          <w:rPr>
            <w:rStyle w:val="Hyperlink"/>
            <w:noProof/>
          </w:rPr>
          <w:t>FunktionelFejlOprindeligAttributVærdi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6" w:history="1">
        <w:r w:rsidR="00DE292E" w:rsidRPr="000E4F1F">
          <w:rPr>
            <w:rStyle w:val="Hyperlink"/>
            <w:noProof/>
          </w:rPr>
          <w:t>FunktionelFejlPointer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7" w:history="1">
        <w:r w:rsidR="00DE292E" w:rsidRPr="000E4F1F">
          <w:rPr>
            <w:rStyle w:val="Hyperlink"/>
            <w:noProof/>
          </w:rPr>
          <w:t>FunktionelFejlType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8" w:history="1">
        <w:r w:rsidR="00DE292E" w:rsidRPr="000E4F1F">
          <w:rPr>
            <w:rStyle w:val="Hyperlink"/>
            <w:noProof/>
          </w:rPr>
          <w:t>GrænsekontrolDato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19" w:history="1">
        <w:r w:rsidR="00DE292E" w:rsidRPr="000E4F1F">
          <w:rPr>
            <w:rStyle w:val="Hyperlink"/>
            <w:noProof/>
          </w:rPr>
          <w:t>GrænsekontrolResultatKode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_Toc460484619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0" w:history="1">
        <w:r w:rsidR="00DE292E" w:rsidRPr="000E4F1F">
          <w:rPr>
            <w:rStyle w:val="Hyperlink"/>
            <w:noProof/>
          </w:rPr>
          <w:t>IndgangsangivelseMRNNummer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1" w:history="1">
        <w:r w:rsidR="00DE292E" w:rsidRPr="000E4F1F">
          <w:rPr>
            <w:rStyle w:val="Hyperlink"/>
            <w:noProof/>
          </w:rPr>
          <w:t>KolliAntal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2" w:history="1">
        <w:r w:rsidR="00DE292E" w:rsidRPr="000E4F1F">
          <w:rPr>
            <w:rStyle w:val="Hyperlink"/>
            <w:noProof/>
          </w:rPr>
          <w:t>KolliAntalEnheder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3" w:history="1">
        <w:r w:rsidR="00DE292E" w:rsidRPr="000E4F1F">
          <w:rPr>
            <w:rStyle w:val="Hyperlink"/>
            <w:noProof/>
          </w:rPr>
          <w:t>KolliArt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4" w:history="1">
        <w:r w:rsidR="00DE292E" w:rsidRPr="000E4F1F">
          <w:rPr>
            <w:rStyle w:val="Hyperlink"/>
            <w:noProof/>
          </w:rPr>
          <w:t>KolliMærkeOgNummer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5" w:history="1">
        <w:r w:rsidR="00DE292E" w:rsidRPr="000E4F1F">
          <w:rPr>
            <w:rStyle w:val="Hyperlink"/>
            <w:noProof/>
          </w:rPr>
          <w:t>KombineretNomenklaturKode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6" w:history="1">
        <w:r w:rsidR="00DE292E" w:rsidRPr="000E4F1F">
          <w:rPr>
            <w:rStyle w:val="Hyperlink"/>
            <w:noProof/>
          </w:rPr>
          <w:t>LandKode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68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7" w:history="1">
        <w:r w:rsidR="00DE292E" w:rsidRPr="000E4F1F">
          <w:rPr>
            <w:rStyle w:val="Hyperlink"/>
            <w:noProof/>
          </w:rPr>
          <w:t>LastbilPåFærgeBeskrivelse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8" w:history="1">
        <w:r w:rsidR="00DE292E" w:rsidRPr="000E4F1F">
          <w:rPr>
            <w:rStyle w:val="Hyperlink"/>
            <w:noProof/>
          </w:rPr>
          <w:t>LastbilPåFærgeIdentifikation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29" w:history="1">
        <w:r w:rsidR="00DE292E" w:rsidRPr="000E4F1F">
          <w:rPr>
            <w:rStyle w:val="Hyperlink"/>
            <w:noProof/>
          </w:rPr>
          <w:t>LastningsstedKode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_Toc460484629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0" w:history="1">
        <w:r w:rsidR="00DE292E" w:rsidRPr="000E4F1F">
          <w:rPr>
            <w:rStyle w:val="Hyperlink"/>
            <w:noProof/>
          </w:rPr>
          <w:t>LosningsstedKode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1" w:history="1">
        <w:r w:rsidR="00DE292E" w:rsidRPr="000E4F1F">
          <w:rPr>
            <w:rStyle w:val="Hyperlink"/>
            <w:noProof/>
          </w:rPr>
          <w:t>ManifestPostAfvigelsesårsag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2" w:history="1">
        <w:r w:rsidR="00DE292E" w:rsidRPr="000E4F1F">
          <w:rPr>
            <w:rStyle w:val="Hyperlink"/>
            <w:noProof/>
          </w:rPr>
          <w:t>ManifestPostBruttoMasse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3" w:history="1">
        <w:r w:rsidR="00DE292E" w:rsidRPr="000E4F1F">
          <w:rPr>
            <w:rStyle w:val="Hyperlink"/>
            <w:noProof/>
          </w:rPr>
          <w:t>ManifestPostLøbeNummer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4" w:history="1">
        <w:r w:rsidR="00DE292E" w:rsidRPr="000E4F1F">
          <w:rPr>
            <w:rStyle w:val="Hyperlink"/>
            <w:noProof/>
          </w:rPr>
          <w:t>ManifestPostToldStatus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5" w:history="1">
        <w:r w:rsidR="00DE292E" w:rsidRPr="000E4F1F">
          <w:rPr>
            <w:rStyle w:val="Hyperlink"/>
            <w:noProof/>
          </w:rPr>
          <w:t>ManifestTotalBruttoMasse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6" w:history="1">
        <w:r w:rsidR="00DE292E" w:rsidRPr="000E4F1F">
          <w:rPr>
            <w:rStyle w:val="Hyperlink"/>
            <w:noProof/>
          </w:rPr>
          <w:t>MidlertidigOpbevaringAndenBerigtigelse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7" w:history="1">
        <w:r w:rsidR="00DE292E" w:rsidRPr="000E4F1F">
          <w:rPr>
            <w:rStyle w:val="Hyperlink"/>
            <w:noProof/>
          </w:rPr>
          <w:t>MidlertidigOpbevaringAnnullerBegrundelse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8" w:history="1">
        <w:r w:rsidR="00DE292E" w:rsidRPr="000E4F1F">
          <w:rPr>
            <w:rStyle w:val="Hyperlink"/>
            <w:noProof/>
          </w:rPr>
          <w:t>MidlertidigOpbevaringAnnullerDatoTid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39" w:history="1">
        <w:r w:rsidR="00DE292E" w:rsidRPr="000E4F1F">
          <w:rPr>
            <w:rStyle w:val="Hyperlink"/>
            <w:noProof/>
          </w:rPr>
          <w:t>MidlertidigOpbevaringAntagelseDatoTid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_Toc460484639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69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0" w:history="1">
        <w:r w:rsidR="00DE292E" w:rsidRPr="000E4F1F">
          <w:rPr>
            <w:rStyle w:val="Hyperlink"/>
            <w:noProof/>
          </w:rPr>
          <w:t>MidlertidigOpbevaringBevillingType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1" w:history="1">
        <w:r w:rsidR="00DE292E" w:rsidRPr="000E4F1F">
          <w:rPr>
            <w:rStyle w:val="Hyperlink"/>
            <w:noProof/>
          </w:rPr>
          <w:t>MidlertidigOpbevaringFacilitetAdresseKode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2" w:history="1">
        <w:r w:rsidR="00DE292E" w:rsidRPr="000E4F1F">
          <w:rPr>
            <w:rStyle w:val="Hyperlink"/>
            <w:noProof/>
          </w:rPr>
          <w:t>MidlertidigOpbevaringFacilitetAdresseLøbenummer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3" w:history="1">
        <w:r w:rsidR="00DE292E" w:rsidRPr="000E4F1F">
          <w:rPr>
            <w:rStyle w:val="Hyperlink"/>
            <w:noProof/>
          </w:rPr>
          <w:t>MidlertidigOpbevaringKlarTilAntagelseDatoTid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4" w:history="1">
        <w:r w:rsidR="00DE292E" w:rsidRPr="000E4F1F">
          <w:rPr>
            <w:rStyle w:val="Hyperlink"/>
            <w:noProof/>
          </w:rPr>
          <w:t>MidlertidigOpbevaringMIONummer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5" w:history="1">
        <w:r w:rsidR="00DE292E" w:rsidRPr="000E4F1F">
          <w:rPr>
            <w:rStyle w:val="Hyperlink"/>
            <w:noProof/>
          </w:rPr>
          <w:t>MidlertidigOpbevaringSKATBemærkning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6" w:history="1">
        <w:r w:rsidR="00DE292E" w:rsidRPr="000E4F1F">
          <w:rPr>
            <w:rStyle w:val="Hyperlink"/>
            <w:noProof/>
          </w:rPr>
          <w:t>MidlertidigOpbevaringSletBegrundelse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7" w:history="1">
        <w:r w:rsidR="00DE292E" w:rsidRPr="000E4F1F">
          <w:rPr>
            <w:rStyle w:val="Hyperlink"/>
            <w:noProof/>
          </w:rPr>
          <w:t>MidlertidigOpbevaringSletDatoTid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8" w:history="1">
        <w:r w:rsidR="00DE292E" w:rsidRPr="000E4F1F">
          <w:rPr>
            <w:rStyle w:val="Hyperlink"/>
            <w:noProof/>
          </w:rPr>
          <w:t>MidlertidigOpbevaringUdløbDatoTid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49" w:history="1">
        <w:r w:rsidR="00DE292E" w:rsidRPr="000E4F1F">
          <w:rPr>
            <w:rStyle w:val="Hyperlink"/>
            <w:noProof/>
          </w:rPr>
          <w:t>MidlertidigOpbevaringÆndringBegrundelse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_Toc460484649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0" w:history="1">
        <w:r w:rsidR="00DE292E" w:rsidRPr="000E4F1F">
          <w:rPr>
            <w:rStyle w:val="Hyperlink"/>
            <w:noProof/>
          </w:rPr>
          <w:t>RisikoVurderingAutomatiskDatoTid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1" w:history="1">
        <w:r w:rsidR="00DE292E" w:rsidRPr="000E4F1F">
          <w:rPr>
            <w:rStyle w:val="Hyperlink"/>
            <w:noProof/>
          </w:rPr>
          <w:t>RisikoVurderingResultatKode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2" w:history="1">
        <w:r w:rsidR="00DE292E" w:rsidRPr="000E4F1F">
          <w:rPr>
            <w:rStyle w:val="Hyperlink"/>
            <w:noProof/>
          </w:rPr>
          <w:t>SikkerhedOgSikringOmdirigeringStatus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3" w:history="1">
        <w:r w:rsidR="00DE292E" w:rsidRPr="000E4F1F">
          <w:rPr>
            <w:rStyle w:val="Hyperlink"/>
            <w:noProof/>
          </w:rPr>
          <w:t>SikkerhedOgSikringReference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4" w:history="1">
        <w:r w:rsidR="00DE292E" w:rsidRPr="000E4F1F">
          <w:rPr>
            <w:rStyle w:val="Hyperlink"/>
            <w:noProof/>
          </w:rPr>
          <w:t>SikkerhedOgSikringType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70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5" w:history="1">
        <w:r w:rsidR="00DE292E" w:rsidRPr="000E4F1F">
          <w:rPr>
            <w:rStyle w:val="Hyperlink"/>
            <w:noProof/>
          </w:rPr>
          <w:t>SprogKode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6" w:history="1">
        <w:r w:rsidR="00DE292E" w:rsidRPr="000E4F1F">
          <w:rPr>
            <w:rStyle w:val="Hyperlink"/>
            <w:noProof/>
          </w:rPr>
          <w:t>StyretFiloverførselBeskedQName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7" w:history="1">
        <w:r w:rsidR="00DE292E" w:rsidRPr="000E4F1F">
          <w:rPr>
            <w:rStyle w:val="Hyperlink"/>
            <w:noProof/>
          </w:rPr>
          <w:t>StyretFiloverførselBrugerNavn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8" w:history="1">
        <w:r w:rsidR="00DE292E" w:rsidRPr="000E4F1F">
          <w:rPr>
            <w:rStyle w:val="Hyperlink"/>
            <w:noProof/>
          </w:rPr>
          <w:t>StyretFiloverførselDownloadURL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59" w:history="1">
        <w:r w:rsidR="00DE292E" w:rsidRPr="000E4F1F">
          <w:rPr>
            <w:rStyle w:val="Hyperlink"/>
            <w:noProof/>
          </w:rPr>
          <w:t>StyretFiloverførselPassword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_Toc460484659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0" w:history="1">
        <w:r w:rsidR="00DE292E" w:rsidRPr="000E4F1F">
          <w:rPr>
            <w:rStyle w:val="Hyperlink"/>
            <w:noProof/>
          </w:rPr>
          <w:t>StyretFiloverførselServiceQName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1" w:history="1">
        <w:r w:rsidR="00DE292E" w:rsidRPr="000E4F1F">
          <w:rPr>
            <w:rStyle w:val="Hyperlink"/>
            <w:noProof/>
          </w:rPr>
          <w:t>StyretFiloverførselUploadURL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2" w:history="1">
        <w:r w:rsidR="00DE292E" w:rsidRPr="000E4F1F">
          <w:rPr>
            <w:rStyle w:val="Hyperlink"/>
            <w:noProof/>
          </w:rPr>
          <w:t>SummariskAngivelseAfsluttetDatoTid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3" w:history="1">
        <w:r w:rsidR="00DE292E" w:rsidRPr="000E4F1F">
          <w:rPr>
            <w:rStyle w:val="Hyperlink"/>
            <w:noProof/>
          </w:rPr>
          <w:t>SummariskAngivelseAngivelseRegistreringDatoTid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4" w:history="1">
        <w:r w:rsidR="00DE292E" w:rsidRPr="000E4F1F">
          <w:rPr>
            <w:rStyle w:val="Hyperlink"/>
            <w:noProof/>
          </w:rPr>
          <w:t>SummariskAngivelseAngivelseSted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5" w:history="1">
        <w:r w:rsidR="00DE292E" w:rsidRPr="000E4F1F">
          <w:rPr>
            <w:rStyle w:val="Hyperlink"/>
            <w:noProof/>
          </w:rPr>
          <w:t>SummariskAngivelseAntalKolli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6" w:history="1">
        <w:r w:rsidR="00DE292E" w:rsidRPr="000E4F1F">
          <w:rPr>
            <w:rStyle w:val="Hyperlink"/>
            <w:noProof/>
          </w:rPr>
          <w:t>SummariskAngivelseAntalVarePoster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7" w:history="1">
        <w:r w:rsidR="00DE292E" w:rsidRPr="000E4F1F">
          <w:rPr>
            <w:rStyle w:val="Hyperlink"/>
            <w:noProof/>
          </w:rPr>
          <w:t>SummariskAngivelseFaktiskAnkomstDatoTid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8" w:history="1">
        <w:r w:rsidR="00DE292E" w:rsidRPr="000E4F1F">
          <w:rPr>
            <w:rStyle w:val="Hyperlink"/>
            <w:noProof/>
          </w:rPr>
          <w:t>SummariskAngivelseForventetAnkomstDatoTid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69" w:history="1">
        <w:r w:rsidR="00DE292E" w:rsidRPr="000E4F1F">
          <w:rPr>
            <w:rStyle w:val="Hyperlink"/>
            <w:noProof/>
          </w:rPr>
          <w:t>SummariskAngivelseKommercielReferencenummer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_Toc460484669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0" w:history="1">
        <w:r w:rsidR="00DE292E" w:rsidRPr="000E4F1F">
          <w:rPr>
            <w:rStyle w:val="Hyperlink"/>
            <w:noProof/>
          </w:rPr>
          <w:t>SummariskAngivelseLokalReference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71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1" w:history="1">
        <w:r w:rsidR="00DE292E" w:rsidRPr="000E4F1F">
          <w:rPr>
            <w:rStyle w:val="Hyperlink"/>
            <w:noProof/>
          </w:rPr>
          <w:t>SummariskAngivelseOmdirigeringLokalReference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2" w:history="1">
        <w:r w:rsidR="00DE292E" w:rsidRPr="000E4F1F">
          <w:rPr>
            <w:rStyle w:val="Hyperlink"/>
            <w:noProof/>
          </w:rPr>
          <w:t>SummariskAngivelseRuteReferencenummer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3" w:history="1">
        <w:r w:rsidR="00DE292E" w:rsidRPr="000E4F1F">
          <w:rPr>
            <w:rStyle w:val="Hyperlink"/>
            <w:noProof/>
          </w:rPr>
          <w:t>SummariskAngivelseSpecielForholdMarkering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4" w:history="1">
        <w:r w:rsidR="00DE292E" w:rsidRPr="000E4F1F">
          <w:rPr>
            <w:rStyle w:val="Hyperlink"/>
            <w:noProof/>
          </w:rPr>
          <w:t>SummariskAngivelseStatusKode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5" w:history="1">
        <w:r w:rsidR="00DE292E" w:rsidRPr="000E4F1F">
          <w:rPr>
            <w:rStyle w:val="Hyperlink"/>
            <w:noProof/>
          </w:rPr>
          <w:t>SummariskAngivelseTotalBruttoMasse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6" w:history="1">
        <w:r w:rsidR="00DE292E" w:rsidRPr="000E4F1F">
          <w:rPr>
            <w:rStyle w:val="Hyperlink"/>
            <w:noProof/>
          </w:rPr>
          <w:t>SummariskAngivelseTransportUdgifterBetalingsmåde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7" w:history="1">
        <w:r w:rsidR="00DE292E" w:rsidRPr="000E4F1F">
          <w:rPr>
            <w:rStyle w:val="Hyperlink"/>
            <w:noProof/>
          </w:rPr>
          <w:t>ToldBehandlingDokumentReference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8" w:history="1">
        <w:r w:rsidR="00DE292E" w:rsidRPr="000E4F1F">
          <w:rPr>
            <w:rStyle w:val="Hyperlink"/>
            <w:noProof/>
          </w:rPr>
          <w:t>ToldBehandlingDokumentType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79" w:history="1">
        <w:r w:rsidR="00DE292E" w:rsidRPr="000E4F1F">
          <w:rPr>
            <w:rStyle w:val="Hyperlink"/>
            <w:noProof/>
          </w:rPr>
          <w:t>ToldDeklarationReferenceNummer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_Toc460484679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0" w:history="1">
        <w:r w:rsidR="00DE292E" w:rsidRPr="000E4F1F">
          <w:rPr>
            <w:rStyle w:val="Hyperlink"/>
            <w:noProof/>
          </w:rPr>
          <w:t>ToldOperatørRepræsentantStatus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1" w:history="1">
        <w:r w:rsidR="00DE292E" w:rsidRPr="000E4F1F">
          <w:rPr>
            <w:rStyle w:val="Hyperlink"/>
            <w:noProof/>
          </w:rPr>
          <w:t>ToldOperatørTINNummer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2" w:history="1">
        <w:r w:rsidR="00DE292E" w:rsidRPr="000E4F1F">
          <w:rPr>
            <w:rStyle w:val="Hyperlink"/>
            <w:noProof/>
          </w:rPr>
          <w:t>ToldOperatørType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3" w:history="1">
        <w:r w:rsidR="00DE292E" w:rsidRPr="000E4F1F">
          <w:rPr>
            <w:rStyle w:val="Hyperlink"/>
            <w:noProof/>
          </w:rPr>
          <w:t>ToldstedReferenceNummer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4" w:history="1">
        <w:r w:rsidR="00DE292E" w:rsidRPr="000E4F1F">
          <w:rPr>
            <w:rStyle w:val="Hyperlink"/>
            <w:noProof/>
          </w:rPr>
          <w:t>TransitMRNNummer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72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5" w:history="1">
        <w:r w:rsidR="00DE292E" w:rsidRPr="000E4F1F">
          <w:rPr>
            <w:rStyle w:val="Hyperlink"/>
            <w:noProof/>
          </w:rPr>
          <w:t>TransportDokumentReference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6" w:history="1">
        <w:r w:rsidR="00DE292E" w:rsidRPr="000E4F1F">
          <w:rPr>
            <w:rStyle w:val="Hyperlink"/>
            <w:noProof/>
          </w:rPr>
          <w:t>TransportDokumentType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7" w:history="1">
        <w:r w:rsidR="00DE292E" w:rsidRPr="000E4F1F">
          <w:rPr>
            <w:rStyle w:val="Hyperlink"/>
            <w:noProof/>
          </w:rPr>
          <w:t>TransportdeklarationKlarTilAntagelseDatoTid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8" w:history="1">
        <w:r w:rsidR="00DE292E" w:rsidRPr="000E4F1F">
          <w:rPr>
            <w:rStyle w:val="Hyperlink"/>
            <w:noProof/>
          </w:rPr>
          <w:t>TransportdeklarationLokalReference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89" w:history="1">
        <w:r w:rsidR="00DE292E" w:rsidRPr="000E4F1F">
          <w:rPr>
            <w:rStyle w:val="Hyperlink"/>
            <w:noProof/>
          </w:rPr>
          <w:t>TransportdeklarationMeddelelseCallId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_Toc460484689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0" w:history="1">
        <w:r w:rsidR="00DE292E" w:rsidRPr="000E4F1F">
          <w:rPr>
            <w:rStyle w:val="Hyperlink"/>
            <w:noProof/>
          </w:rPr>
          <w:t>TransportdeklarationMeddelelseDatoTid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1" w:history="1">
        <w:r w:rsidR="00DE292E" w:rsidRPr="000E4F1F">
          <w:rPr>
            <w:rStyle w:val="Hyperlink"/>
            <w:noProof/>
          </w:rPr>
          <w:t>TransportdeklarationMeddelelseLastKode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2" w:history="1">
        <w:r w:rsidR="00DE292E" w:rsidRPr="000E4F1F">
          <w:rPr>
            <w:rStyle w:val="Hyperlink"/>
            <w:noProof/>
          </w:rPr>
          <w:t>TransportdeklarationMeddelelseLokalReference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3" w:history="1">
        <w:r w:rsidR="00DE292E" w:rsidRPr="000E4F1F">
          <w:rPr>
            <w:rStyle w:val="Hyperlink"/>
            <w:noProof/>
          </w:rPr>
          <w:t>TransportdeklarationMeddelelseReferenceNummer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4" w:history="1">
        <w:r w:rsidR="00DE292E" w:rsidRPr="000E4F1F">
          <w:rPr>
            <w:rStyle w:val="Hyperlink"/>
            <w:noProof/>
          </w:rPr>
          <w:t>TransportdeklarationReferenceNummer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5" w:history="1">
        <w:r w:rsidR="00DE292E" w:rsidRPr="000E4F1F">
          <w:rPr>
            <w:rStyle w:val="Hyperlink"/>
            <w:noProof/>
          </w:rPr>
          <w:t>TransportdeklarationRegistreringDatoTid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6" w:history="1">
        <w:r w:rsidR="00DE292E" w:rsidRPr="000E4F1F">
          <w:rPr>
            <w:rStyle w:val="Hyperlink"/>
            <w:noProof/>
          </w:rPr>
          <w:t>TransportdeklarationRuteReferenceNummer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7" w:history="1">
        <w:r w:rsidR="00DE292E" w:rsidRPr="000E4F1F">
          <w:rPr>
            <w:rStyle w:val="Hyperlink"/>
            <w:noProof/>
          </w:rPr>
          <w:t>TransportdeklarationSletBegrundelse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73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8" w:history="1">
        <w:r w:rsidR="00DE292E" w:rsidRPr="000E4F1F">
          <w:rPr>
            <w:rStyle w:val="Hyperlink"/>
            <w:noProof/>
          </w:rPr>
          <w:t>TransportdeklarationSletDatoTid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699" w:history="1">
        <w:r w:rsidR="00DE292E" w:rsidRPr="000E4F1F">
          <w:rPr>
            <w:rStyle w:val="Hyperlink"/>
            <w:noProof/>
          </w:rPr>
          <w:t>TransportdeklarationStatusKode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_Toc460484699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0" w:history="1">
        <w:r w:rsidR="00DE292E" w:rsidRPr="000E4F1F">
          <w:rPr>
            <w:rStyle w:val="Hyperlink"/>
            <w:noProof/>
          </w:rPr>
          <w:t>TransportdeklarationÆndringDatoTid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_Toc460484700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1" w:history="1">
        <w:r w:rsidR="00DE292E" w:rsidRPr="000E4F1F">
          <w:rPr>
            <w:rStyle w:val="Hyperlink"/>
            <w:noProof/>
          </w:rPr>
          <w:t>TransportmiddelIdentitet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_Toc460484701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2" w:history="1">
        <w:r w:rsidR="00DE292E" w:rsidRPr="000E4F1F">
          <w:rPr>
            <w:rStyle w:val="Hyperlink"/>
            <w:noProof/>
          </w:rPr>
          <w:t>TransportmiddelNavn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_Toc460484702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3" w:history="1">
        <w:r w:rsidR="00DE292E" w:rsidRPr="000E4F1F">
          <w:rPr>
            <w:rStyle w:val="Hyperlink"/>
            <w:noProof/>
          </w:rPr>
          <w:t>TransportmådeKode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_Toc460484703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4" w:history="1">
        <w:r w:rsidR="00DE292E" w:rsidRPr="000E4F1F">
          <w:rPr>
            <w:rStyle w:val="Hyperlink"/>
            <w:noProof/>
          </w:rPr>
          <w:t>VarePostBeskrivelse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_Toc460484704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5" w:history="1">
        <w:r w:rsidR="00DE292E" w:rsidRPr="000E4F1F">
          <w:rPr>
            <w:rStyle w:val="Hyperlink"/>
            <w:noProof/>
          </w:rPr>
          <w:t>VarePostBruttoMasse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_Toc460484705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6" w:history="1">
        <w:r w:rsidR="00DE292E" w:rsidRPr="000E4F1F">
          <w:rPr>
            <w:rStyle w:val="Hyperlink"/>
            <w:noProof/>
          </w:rPr>
          <w:t>VarePostFNFarligtGodsKode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_Toc460484706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7" w:history="1">
        <w:r w:rsidR="00DE292E" w:rsidRPr="000E4F1F">
          <w:rPr>
            <w:rStyle w:val="Hyperlink"/>
            <w:noProof/>
          </w:rPr>
          <w:t>VarePostLøbeNummer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_Toc460484707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91414D" w:rsidP="00DE292E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0484708" w:history="1">
        <w:r w:rsidR="00DE292E" w:rsidRPr="000E4F1F">
          <w:rPr>
            <w:rStyle w:val="Hyperlink"/>
            <w:noProof/>
          </w:rPr>
          <w:t>VarePostSærligBemærkning</w:t>
        </w:r>
        <w:r w:rsidR="00DE292E">
          <w:rPr>
            <w:noProof/>
            <w:webHidden/>
          </w:rPr>
          <w:tab/>
        </w:r>
        <w:r w:rsidR="00DE292E">
          <w:rPr>
            <w:noProof/>
            <w:webHidden/>
          </w:rPr>
          <w:fldChar w:fldCharType="begin"/>
        </w:r>
        <w:r w:rsidR="00DE292E">
          <w:rPr>
            <w:noProof/>
            <w:webHidden/>
          </w:rPr>
          <w:instrText xml:space="preserve"> PAGEREF _Toc460484708 \h </w:instrText>
        </w:r>
        <w:r w:rsidR="00DE292E">
          <w:rPr>
            <w:noProof/>
            <w:webHidden/>
          </w:rPr>
        </w:r>
        <w:r w:rsidR="00DE292E">
          <w:rPr>
            <w:noProof/>
            <w:webHidden/>
          </w:rPr>
          <w:fldChar w:fldCharType="separate"/>
        </w:r>
        <w:r w:rsidR="00DE292E">
          <w:rPr>
            <w:noProof/>
            <w:webHidden/>
          </w:rPr>
          <w:t>74</w:t>
        </w:r>
        <w:r w:rsidR="00DE292E">
          <w:rPr>
            <w:noProof/>
            <w:webHidden/>
          </w:rPr>
          <w:fldChar w:fldCharType="end"/>
        </w:r>
      </w:hyperlink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DE292E" w:rsidSect="00DE29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</w:p>
    <w:p w:rsidR="00406782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Toc460484528"/>
      <w:r>
        <w:rPr>
          <w:rFonts w:ascii="Arial" w:hAnsi="Arial" w:cs="Arial"/>
          <w:b/>
          <w:sz w:val="48"/>
        </w:rPr>
        <w:lastRenderedPageBreak/>
        <w:t>Servicebeskrivelser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E292E" w:rsidTr="00DE292E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1" w:name="_Toc460484529"/>
            <w:r w:rsidRPr="00DE292E">
              <w:rPr>
                <w:rFonts w:ascii="Arial" w:hAnsi="Arial" w:cs="Arial"/>
                <w:b/>
                <w:sz w:val="30"/>
              </w:rPr>
              <w:t>AnkomstdeklarationOpdater</w:t>
            </w:r>
            <w:bookmarkEnd w:id="1"/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Modtagelse og opdatering af tidligere </w:t>
            </w:r>
            <w:proofErr w:type="gramStart"/>
            <w:r>
              <w:rPr>
                <w:rFonts w:ascii="Arial" w:hAnsi="Arial" w:cs="Arial"/>
                <w:sz w:val="18"/>
              </w:rPr>
              <w:t>oprettet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 ankomstdeklaration vedrørende transport fra EU land.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opdatering og rettelse af ankomstsdeklarationen.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Registratoreren af den oprindelige ankomstsdeklaration vil kunne rette tidligere angivede oplysninger, eller tilføj flere godsposter og angivelser.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vil opdatere information som eksempelvis faktisk ankomst og risikovurderinger.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Opdateringer identifceres ved forskellige IE data strukturer: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 IEA91, IEA84, IEA87.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IEA62FaktiskAnkomstStruktur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IEA84RedigerAnkomstdeklarationStruktur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IEA87RedigerAnkomstdeklarationStruktur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AnkomstdeklarationOpdater_O_I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AnkomstdeklarationOpdater_O</w:t>
            </w:r>
          </w:p>
        </w:tc>
      </w:tr>
      <w:tr w:rsidR="00DE292E" w:rsidRPr="00A27BBD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>* IEStrukturValg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IEA64FaktiskAnkomstAfvisStruktur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|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IEA63FaktiskAnkomstAcceptStruktur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|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IEA89RedigerAnkomstdeklarationAfvisStruktur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|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lastRenderedPageBreak/>
              <w:tab/>
              <w:t>IEA88RedigerAnkomstdeklarationAcceptStruktur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AnkomstdeklarationOpdater_O_O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RPr="00A27BBD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DE292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rettelse til ankomstdeklaration" i "BPUC MAN 05 Rettelse af ankomstdeklaration - FØR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Ankomstdeklaration" i "BPUC MAN 05 Rettelse af ankomstdeklaration - FØR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Fejl" i "BPUC MAN 05 Rettelse af ankomstdeklaration - FØR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Afventer svar på vægtafvigelse" i "BPUC MAN 05 Rettelse af ankomstdeklaration - FØR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til godkendelse" i "GUI 02.05C Opret ankomstmeddelelse"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ankomstmeddelelse" i "GUI 02.05C Opret ankomstmeddelelse"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ankomstmeddelelse" i "UC MAN 03.09 Afslut behandling af ankomstmeddelelse"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ankomstmeddelelse" i "UC MAN 03.09 Afslut behandling af ankomstmeddelelse"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"Valider felt indhold" i "BPUC MAN 07 Ret ankomstdeklaration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rettelse" i "BPUC MAN 07 Ret ankomstdeklaration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Rettelse" i "BPUC MAN 07 Ret ankomstdeklaration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 (før ankomst)" i "GUI 02.02U Opdater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opdatering af ankomstdeklaration (før ankomst)" i "GUI 02.02U Opdater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 (efter ankomst)" i "GUI 02.02U Opdater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opdatering af ankomstdeklaration (efter ankomst)" i "GUI 02.02U Opdater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03 Behandl ankomstmeddelelse"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"UC MAN 03.06 Behandl FUE/FOE til frembydelse"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292E" w:rsidSect="00DE292E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E292E" w:rsidTr="00DE292E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60484530"/>
            <w:r w:rsidRPr="00DE292E">
              <w:rPr>
                <w:rFonts w:ascii="Arial" w:hAnsi="Arial" w:cs="Arial"/>
                <w:b/>
                <w:sz w:val="30"/>
              </w:rPr>
              <w:t>AnkomstdeklarationOpret</w:t>
            </w:r>
            <w:bookmarkEnd w:id="2"/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2009-05-28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2013-01-18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Modtagelse, Registrering og Oprettelse af ankomstdeklarationer.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både til oprettelse for EU og 3. Land - samt for simulering af oprettelse.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ankomstdeklaration beskriver manifestet over godset for et fartøj der ankommer til et EU land.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godset er anført sikkerhedsoplysninger/toldoplysninger og tolddokumenter til brug for henholdsvis risikovurdering og fortoldning.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Ankomstsdeklarationen og dens angivelser bruges til at kontrollere risiko og fortoldning.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ankomstsdeklaration oprettes med: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lokalt referencenummer, bestemt af registratoren af den ankomstsdeklarartionen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Tolddokumenter, Toldoplysninger og gods oplysninger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Fartøjs oplysning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ankomsts destination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ankomstsdeklaration kan oprettes med flere formål: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Transport af varer inden for EU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Identificeret ved Input: IEA44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Transport af varer fra tredje land (import af varer uden for EU).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Identificeret ved Input: IEA47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Simulering af oprettelse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Identificeret ved Input: IEA45,IEA48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simuleringer registreres ankomstsdeklarationen ikke, der laves bare en generel validering.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IEA44OpretAnkomstdeklarationEUStruktur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IEA47OpretAnkomstdeklarationTredjeLandStruktur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AnkomstdeklarationOpret_O_I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IEA60AnkomstdeklarationAcceptStruktur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IEA61AnkomstdeklarationAfvistStruktur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AnkomstdeklarationOpret_O_O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RPr="00A27BBD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DE292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7BBD">
              <w:rPr>
                <w:rFonts w:ascii="Arial" w:hAnsi="Arial" w:cs="Arial"/>
                <w:sz w:val="18"/>
                <w:lang w:val="en-US"/>
              </w:rPr>
              <w:t>"Godkend Ankomstdeklaration" i "BPUC MAN 01a &amp; 02 Behandl ankomstdeklaration - 3 land"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7BBD">
              <w:rPr>
                <w:rFonts w:ascii="Arial" w:hAnsi="Arial" w:cs="Arial"/>
                <w:sz w:val="18"/>
                <w:lang w:val="en-US"/>
              </w:rPr>
              <w:t>"Opdater status - Fejl" i "BPUC MAN 01a &amp; 02 Behandl ankomstdeklaration - 3 land"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7BBD">
              <w:rPr>
                <w:rFonts w:ascii="Arial" w:hAnsi="Arial" w:cs="Arial"/>
                <w:sz w:val="18"/>
                <w:lang w:val="en-US"/>
              </w:rPr>
              <w:t>"Opdater status - Afventer svar på vægtafvigelse" i "BPUC MAN 01a &amp; 02 Behandl ankomstdeklaration - 3 land"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IEA47" i "BPUC MAN 01a &amp; 02 Behandl ankomstdeklaration - 3 land"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Ankomstdeklaration (EU)" i "GUI 02.02C Opret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ankomstdeklaration 3. land" i "GUI 02.02C Opret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ankomstdeklaration EU" i "GUI 02.02C Opret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Ankomstdeklaration (3. land)" i "GUI 02.02C Opret ankomstdeklaration"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IEA44" i "BPUC MAN 01b &amp; 02 Behandl ankomstdeklaration - EU"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Fejl" i "BPUC MAN 01b &amp; 02 Behandl ankomstdeklaration - EU"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Afventer svar på vægtafvigelse" i "BPUC MAN 01b &amp; 02 Behandl ankomstdeklaration - EU"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Ankomstdeklaration" i "BPUC MAN 01b &amp; 02 Behandl ankomstdeklaration - EU"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292E" w:rsidSect="00DE292E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E292E" w:rsidTr="00DE292E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460484531"/>
            <w:r w:rsidRPr="00DE292E">
              <w:rPr>
                <w:rFonts w:ascii="Arial" w:hAnsi="Arial" w:cs="Arial"/>
                <w:b/>
                <w:sz w:val="30"/>
              </w:rPr>
              <w:t>AnkomstdeklarationSlet</w:t>
            </w:r>
            <w:bookmarkEnd w:id="3"/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tidligere oprettet ankomstdeklaration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tidligere oprettet ankomstsdeklarartion.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Registratoren af den oprindelige ankomstsdeklaration kan slette den hvis ikke den er blevet frembudt.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IEA94SletAnkomstdeklarationStruktur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AnkomstdeklarationSlet_O_I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IEA95SletAnkomstdeklarationAcceptStruktur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IEA96SletAnkomstdeklarationAfvisStruktur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AnkomstdeklarationSlet_O_O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RPr="00A27BBD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DE292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IEA94" i "BPUC MAN 06 Slet ankomstdeklaration (før ankomst)"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"Afvist sletning" i "BPUC MAN 06 Slet ankomstdeklaration (før ankomst)"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"Godkendt sletning" i "BPUC MAN 06 Slet ankomstdeklaration (før ankomst)"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"Bekræft Slet" i "GUI 02.02D Slet ankomstdeklaration"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"Kvitterer for sletning af ankomstdeklaration" i "GUI 02.02D Slet ankomstdeklaration"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292E" w:rsidSect="00DE292E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E292E" w:rsidTr="00DE292E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460484532"/>
            <w:r w:rsidRPr="00DE292E">
              <w:rPr>
                <w:rFonts w:ascii="Arial" w:hAnsi="Arial" w:cs="Arial"/>
                <w:b/>
                <w:sz w:val="30"/>
              </w:rPr>
              <w:t>MidlertidigOpbevaringOpdater</w:t>
            </w:r>
            <w:bookmarkEnd w:id="4"/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2009-05-27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 angivelse til midlertidig opbevaring med henblik på afslutning af angivelsen. Servicen kan kaldes både internt og eksternt.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internt, så kommer det fra MCC eller Import og derfor er de referede TAD/FUE/FOE accepteret og godkendt.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eksternt, skal referencen godkendes i MCC respektiv Import før denne service kan afslutte.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 angivelse til midlertidig opbevaring med henblik på afslutning af angivelsen. Servicen kan kaldes både internt og eksternt.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internt, så kommer det fra MCC eller Import og derfor er de referede TAD/FUE/FOE accepteret og godkendt.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eksternt, skal referencen godkendes i MCC respektiv Import før denne service kan afslutte.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MidlertidigOpbevaringOpdater_I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IEA55RetMidlertidigOpbevaringPåGrænseStruktur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IEA79KvitteringOmGennemførtFlytningStruktur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IEA01AfslutMIGMedAndenToldProcesStruktur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IEA13FlytFraMIOTilMIGStruktur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IEA90OpretMIOFraMIGStruktur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IEA65RettelseTilMidlertidigOpbevaringStruktur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IEA73FlytFraEtOplagTilAndetOplagStruktur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IEA69IndsætFaktiskAnkomstFraMCCStruktur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IEA97MidlertidigOpbevaringPåGrænseFraTadStruktur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IES58SlutMidlertidigOpbevaringMCCStruktur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IES59SlutMidlertidigOpbevaringImportStruktur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IEI34OpretRisikoAnalyseMidlertidigOpbevaringSvarStruktur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MidlertidigOpbevaringOpdater_O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IEA52RetMIGAfvisStruktur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IEA56RetMIGAcceptStruktur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IEA02AfslutMIGMedAndenToldProcesAcceptStruktur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IEA03AfslutMIGMedAndenToldProcesAfvisStruktur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IEA14OverførMIOTilMIGAcceptStruktur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IEA15OverførMIOTilMIGAfvisStruktur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IEA04OpretMIOFraMIGAcceptStruktur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IEA05OpretMIOFraMIGAfvisStruktur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IEA66RettelseTilMidlertidigOpbevaringAcceptStruktur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IEA67RettelseTilMidlertidigOpbevaringAfvisStruktur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IEA74FlytFraEtOplagTilAndetOplagAcceptStruktur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IEA75FlytFraEtOplagTilAndetOplagAfvisStruktur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IES55SlutMidlertidigOpbevaringMCCSvarStruktur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IES71SlutMidlertidigOpbevaringImportSvarStruktur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RPr="00A27BBD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DE292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Overfør til MIO" i "GUI 03.02U Overfør MIG til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overførsel til MIO" i "GUI 03.02U Overfør MIG til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"Dan advis om godkendt rettelse af MIO" i "UC MAN </w:t>
            </w:r>
            <w:proofErr w:type="gramStart"/>
            <w:r>
              <w:rPr>
                <w:rFonts w:ascii="Arial" w:hAnsi="Arial" w:cs="Arial"/>
                <w:sz w:val="18"/>
              </w:rPr>
              <w:t>57.11</w:t>
            </w:r>
            <w:proofErr w:type="gramEnd"/>
            <w:r>
              <w:rPr>
                <w:rFonts w:ascii="Arial" w:hAnsi="Arial" w:cs="Arial"/>
                <w:sz w:val="18"/>
              </w:rPr>
              <w:t>-13 Accepter og afslut rettelse til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"Dan fejlmeddelelse om afvist MIO rettelse" i "UC MAN </w:t>
            </w:r>
            <w:proofErr w:type="gramStart"/>
            <w:r>
              <w:rPr>
                <w:rFonts w:ascii="Arial" w:hAnsi="Arial" w:cs="Arial"/>
                <w:sz w:val="18"/>
              </w:rPr>
              <w:t>57.11</w:t>
            </w:r>
            <w:proofErr w:type="gramEnd"/>
            <w:r>
              <w:rPr>
                <w:rFonts w:ascii="Arial" w:hAnsi="Arial" w:cs="Arial"/>
                <w:sz w:val="18"/>
              </w:rPr>
              <w:t>-13 Accepter og afslut rettelse til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"Udfør UC MAN </w:t>
            </w:r>
            <w:proofErr w:type="gramStart"/>
            <w:r>
              <w:rPr>
                <w:rFonts w:ascii="Arial" w:hAnsi="Arial" w:cs="Arial"/>
                <w:sz w:val="18"/>
              </w:rPr>
              <w:t>53.04</w:t>
            </w:r>
            <w:proofErr w:type="gramEnd"/>
            <w:r>
              <w:rPr>
                <w:rFonts w:ascii="Arial" w:hAnsi="Arial" w:cs="Arial"/>
                <w:sz w:val="18"/>
              </w:rPr>
              <w:t>-09 Afslut opdatering af MIO med faktisk ankomst" i "BPUC MAN 53 Indsæt faktisk ankomst på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"Faktisk ankomst indsat via IEA69" i "BPUC MAN 53 Indsæt faktisk ankomst på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"Adviser om afvist genudførsel" i "UC MAN </w:t>
            </w:r>
            <w:proofErr w:type="gramStart"/>
            <w:r>
              <w:rPr>
                <w:rFonts w:ascii="Arial" w:hAnsi="Arial" w:cs="Arial"/>
                <w:sz w:val="18"/>
              </w:rPr>
              <w:t>62.09</w:t>
            </w:r>
            <w:proofErr w:type="gramEnd"/>
            <w:r>
              <w:rPr>
                <w:rFonts w:ascii="Arial" w:hAnsi="Arial" w:cs="Arial"/>
                <w:sz w:val="18"/>
              </w:rPr>
              <w:t>-10 Afslut MIO ved genudførsel"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"Adviser om godkendt rettelse" i "UC MAN </w:t>
            </w:r>
            <w:proofErr w:type="gramStart"/>
            <w:r>
              <w:rPr>
                <w:rFonts w:ascii="Arial" w:hAnsi="Arial" w:cs="Arial"/>
                <w:sz w:val="18"/>
              </w:rPr>
              <w:t>62.09</w:t>
            </w:r>
            <w:proofErr w:type="gramEnd"/>
            <w:r>
              <w:rPr>
                <w:rFonts w:ascii="Arial" w:hAnsi="Arial" w:cs="Arial"/>
                <w:sz w:val="18"/>
              </w:rPr>
              <w:t>-10 Afslut MIO ved genudførsel"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"Send fejlmeddelelse til MIO-registrator" i "UC MAN </w:t>
            </w:r>
            <w:proofErr w:type="gramStart"/>
            <w:r>
              <w:rPr>
                <w:rFonts w:ascii="Arial" w:hAnsi="Arial" w:cs="Arial"/>
                <w:sz w:val="18"/>
              </w:rPr>
              <w:t>53.04</w:t>
            </w:r>
            <w:proofErr w:type="gramEnd"/>
            <w:r>
              <w:rPr>
                <w:rFonts w:ascii="Arial" w:hAnsi="Arial" w:cs="Arial"/>
                <w:sz w:val="18"/>
              </w:rPr>
              <w:t>-09 Afslut opdatering af MIO med faktisk ankomst"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"Dan advis om godkendt rettelse af MIO" i "UC MAN </w:t>
            </w:r>
            <w:proofErr w:type="gramStart"/>
            <w:r>
              <w:rPr>
                <w:rFonts w:ascii="Arial" w:hAnsi="Arial" w:cs="Arial"/>
                <w:sz w:val="18"/>
              </w:rPr>
              <w:t>53.04</w:t>
            </w:r>
            <w:proofErr w:type="gramEnd"/>
            <w:r>
              <w:rPr>
                <w:rFonts w:ascii="Arial" w:hAnsi="Arial" w:cs="Arial"/>
                <w:sz w:val="18"/>
              </w:rPr>
              <w:t>-09 Afslut opdatering af MIO med faktisk ankomst"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"Godkend MIO flytning" i "UC MAN </w:t>
            </w:r>
            <w:proofErr w:type="gramStart"/>
            <w:r>
              <w:rPr>
                <w:rFonts w:ascii="Arial" w:hAnsi="Arial" w:cs="Arial"/>
                <w:sz w:val="18"/>
              </w:rPr>
              <w:t>55.10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Afslut ændring af opbevaringssted"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"Afvis MIO flytning" i "UC MAN </w:t>
            </w:r>
            <w:proofErr w:type="gramStart"/>
            <w:r>
              <w:rPr>
                <w:rFonts w:ascii="Arial" w:hAnsi="Arial" w:cs="Arial"/>
                <w:sz w:val="18"/>
              </w:rPr>
              <w:t>55.10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Afslut ændring af opbevaringssted"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"Accepter statusopdatering" i "GUI 03.02U Opdater MIG status"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statusopdatering" i "GUI 03.02U Opdater MIG status"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opdatering af status" i "GUI 03.02U Opdater MIG status"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IEA55 Rettelsse af MIG" i "BPUC MAN 27 Rettelse af MIG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rettelse" i "BPUC MAN 27 Rettelse af MIG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rettelse" i "BPUC MAN 27 Rettelse af MIG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opdatering med faktisk ankomst" i "GUI 03.01U Indsæt faktisk ankomst"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"Indsæt faktisk ankomst" i "GUI 03.01U Indsæt faktisk ankomst"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IEA90 Overfør MIG til MIO" i "BPUC MAN 64 Overførsel fra midlertidig opbevaring på grænse til oplag"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"Udfør </w:t>
            </w:r>
            <w:proofErr w:type="gramStart"/>
            <w:r>
              <w:rPr>
                <w:rFonts w:ascii="Arial" w:hAnsi="Arial" w:cs="Arial"/>
                <w:sz w:val="18"/>
              </w:rPr>
              <w:t>64.10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Godkend og Adviser" i "BPUC MAN 64 Overførsel fra midlertidig opbevaring på grænse til oplag"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med afslutning af MIG afvist IEA03" i "BPUC MAN 23 Afslut MIG med anden angivelsesreference"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"Indsæt reference og send kvittering IEA02" i "BPUC MAN 23 Afslut MIG med anden angivelsesreference"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IEA01" i "BPUC MAN 23 Afslut MIG med anden angivelsesreference"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opdatering efter Afslut MIG" i "GUI 03.02U Afslut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Afslut MIG" i "GUI 03.02U Afslut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MIG" i "BPUC MAN 24 Overførsel fra midlertidig oplag til opbevaring på grænse"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MIG" i "BPUC MAN 24 Overførsel fra midlertidig oplag til opbevaring på grænse"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"Læs </w:t>
            </w:r>
            <w:proofErr w:type="gramStart"/>
            <w:r>
              <w:rPr>
                <w:rFonts w:ascii="Arial" w:hAnsi="Arial" w:cs="Arial"/>
                <w:sz w:val="18"/>
              </w:rPr>
              <w:t>IEA13  overfør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MIO til MIG" i "BPUC MAN 24 Overførsel fra midlertidig oplag til opbevaring på grænse"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opdatering af Overfør MIO" i "GUI 03.01U Flyt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"Overfør MIO" i "GUI 03.01U Flyt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Overfør MIO til MIG" i "GUI 03.01U Overfør MIO til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overførsel af MIO til MIG" i "GUI 03.01U Overfør MIO til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opdatering" i "GUI 03.02U Opdater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opdatering af MIG EFTER frembydelse" i "GUI 03.02U Opdater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afslut MIO" i "GUI 03.01U Afslut MIO - Genudførsel"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berigtigelse af MIO" i "GUI 03.01U Afslut MIO - Genudførsel"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opdatering af status" i "GUI 03.01U Opdater MIO status"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"Accepter statusopdatering" i "GUI 03.01U Opdater MIO status"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statusopdatering" i "GUI 03.01U Opdater MIO status"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IEA65 Rettelse til MIO" i "BPUC MAN 62 Afslut MIO ved genudførsel"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"Udfør UC MAN </w:t>
            </w:r>
            <w:proofErr w:type="gramStart"/>
            <w:r>
              <w:rPr>
                <w:rFonts w:ascii="Arial" w:hAnsi="Arial" w:cs="Arial"/>
                <w:sz w:val="18"/>
              </w:rPr>
              <w:t>62.09</w:t>
            </w:r>
            <w:proofErr w:type="gramEnd"/>
            <w:r>
              <w:rPr>
                <w:rFonts w:ascii="Arial" w:hAnsi="Arial" w:cs="Arial"/>
                <w:sz w:val="18"/>
              </w:rPr>
              <w:t>-10 Afslut MIO ved genudførsel" i "BPUC MAN 62 Afslut MIO ved genudførsel"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rettelse af MIO" i "GUI 03.01U Opdater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opdatering" i "GUI 03.01U Opdater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22 Afslut MIG ved opstart af transitangivelse"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"UC MAN 51.13-14 Afslut rettelse af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57 Rettelse af MIO - EFTER ankomst"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55 Behandl meddelelse om ændring af opbevaringssted - Overførsel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51 Rettelse af MIO - FØR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61 Opdater MIG_MIO efter afsluttet kontrol"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21 Afslut MIG_MIO ved Standardfortoldning"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53a Behandl risikoresultat på MIG_MIO"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292E" w:rsidSect="00DE292E">
          <w:headerReference w:type="default" r:id="rId18"/>
          <w:footerReference w:type="default" r:id="rId1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E292E" w:rsidTr="00DE292E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5" w:name="_Toc460484533"/>
            <w:r w:rsidRPr="00DE292E">
              <w:rPr>
                <w:rFonts w:ascii="Arial" w:hAnsi="Arial" w:cs="Arial"/>
                <w:b/>
                <w:sz w:val="30"/>
              </w:rPr>
              <w:t>MidlertidigOpbevaringOpret</w:t>
            </w:r>
            <w:bookmarkEnd w:id="5"/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Modtager, Registrerer og Opretter en angivelse til midlertidig opbevaring af varer på grænse stedet i forbindelse med afslutning af forsendelse i MCC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at angive dele af godsposter på en ankomst- eller afgangsdeklaration der skal lægges til midlertidig opbevaring på grænsen.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Opbevaring på grænsen foretages i forbindelse med at godset mangler toldoplysninger og/eller tolddokumenter.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oprettelse foretages systemmæssigt af SKAT.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også oprettes af operatøren i forbindelse med genudførsel af varer.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 kan ske ved flere datastrukturer, eksempelvis IEA57, IEA76, IEA77.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informationer om: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Opbevaringssted og operatør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Oplægger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Gods på opbevaring og ejerforhold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Transportør oplysninger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MidlertidigOpbevaringOpret_I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IEA57MidlertidigOpbevaringOpretMIOStruktur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IEA76MidlertidigOpbevaringOpretFraENSStruktur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IEA77MidlertidigOpbevaringOpretFraTADStruktur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IEA97MidlertidigOpbevaringPåGrænseFraTadStruktur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IEA53OpretMidlertidigOpbevaringPåGrænseStruktur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MidlertidigOpbevaringOpret_O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IEA98OpretMidlertidigOplagPåGrænseAcceptStruktur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IEA99OpretMidlertidigOplagPåGrænseAfvisStruktur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IEA58MidlertidigOpbevaringOpretAcceptStruktur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IEA59MidlertidigOpbevaringOpretAfvisStruktur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IEA85OpretMidlertidigOpbevaringPåGrænseAdviserStruktur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IEA86OpretMidlertidigOpbevaringPåGrænseAfvisStruktur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RPr="00A27BBD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DE292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MIG" i "GUI 03.02C Opret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oprettet MIG" i "GUI 03.02C Opret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IEA97 Oprettelse af MIG fra TAD/TSAD" i "BPUC MAN 20 Opret MIG ved afslutning af forsendelse"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MIG" i "BPUC MAN 20 Opret MIG ved afslutning af forsendelse"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MIG" i "BPUC MAN 20 Opret MIG ved afslutning af forsendelse"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IEA53" i "BPUC MAN 25 Opret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MIG" i "BPUC MAN 25 Opret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MIG" i "BPUC MAN 25 Opret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MIO" i "GUI 03.01C Opret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MIO" i "GUI 03.01C Opret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"UC MAN 50.10-12 Afslut oprettelse af MIO"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50 Registrer og valider angivelse til midlertidig oplæg - MIO"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292E" w:rsidSect="00DE292E">
          <w:headerReference w:type="default" r:id="rId20"/>
          <w:footerReference w:type="default" r:id="rId21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E292E" w:rsidTr="00DE292E"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6" w:name="_Toc460484534"/>
            <w:r w:rsidRPr="00DE292E">
              <w:rPr>
                <w:rFonts w:ascii="Arial" w:hAnsi="Arial" w:cs="Arial"/>
                <w:b/>
                <w:sz w:val="30"/>
              </w:rPr>
              <w:t>MidlertidigOpbevaringSlet</w:t>
            </w:r>
            <w:bookmarkEnd w:id="6"/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292E" w:rsidTr="00DE292E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tidligere oprettet angivelse til midlertidig oplag.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tidligere oprettet angivelse om varer på midlertidig oplag.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af registrator i forbindelse med fejl oprettelser (f.eks. dobbelt angivelse).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Identificeres ved Input: IEA70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MidlertidigOpbevaringSlet_I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IEA70SletMidlertidigOpbevaringStruktur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IEA10AnnullerAntagetMidlertidigOpbevaringStruktur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MidlertidigOpbevaringSlet_O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IEA71SletMidlertidigOpbevaringAcceptStruktur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IEA72SletMidlertidigOpbevaringAfvisStruktur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IEA11AnnullerAntagetMidlertidigOpbevaringAcceptStruktur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IEA12AnnullerAntagetMidlertidigOpbevaringAfvisStruktur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E292E" w:rsidRPr="00A27BBD" w:rsidTr="00DE292E"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DE292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DE292E" w:rsidTr="00DE292E"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"Bekræft Slet" i "GUI 03.01D Slet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"Afslutter for sletning af MIO" i "GUI 03.01D Slet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"Kvitterer for Annullering af MIO" i "GUI 03.01D Annuller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anmodning om annullering" i "GUI 03.01D Annuller MIO"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"Kvitterer for Annullering af MIO" i "GUI 03.02D Annuller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anmodning om annullering" i "GUI 03.02D Annuller MIG"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anmodning om sletning af MIO" i "BPUC MAN 52 Slet MIO - FØR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"Udfør UC MAN </w:t>
            </w:r>
            <w:proofErr w:type="gramStart"/>
            <w:r>
              <w:rPr>
                <w:rFonts w:ascii="Arial" w:hAnsi="Arial" w:cs="Arial"/>
                <w:sz w:val="18"/>
              </w:rPr>
              <w:t>52.04</w:t>
            </w:r>
            <w:proofErr w:type="gramEnd"/>
            <w:r>
              <w:rPr>
                <w:rFonts w:ascii="Arial" w:hAnsi="Arial" w:cs="Arial"/>
                <w:sz w:val="18"/>
              </w:rPr>
              <w:t>-06 Afslut sletning af MIO" i "BPUC MAN 52 Slet MIO - FØR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IEA10 Annullering af MIG" i "BPUC MAN 28 Annullering af MIG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"Gem Annullering og send IEA11 advisering" i "BPUC MAN 28 Annullering af MIG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afvisning IEA12" i "BPUC MAN 28 Annullering af MIG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IEA10 Annullering af MIO" i "BPUC MAN 58 Annullering af MIO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"Anmodning afvist" i "BPUC MAN 58 Annullering af MIO EFTER frembydelse"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"Anmodning accepteret" i "BPUC MAN 58 Annullering af MIO EFTER frembydelse"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"UC MAN </w:t>
            </w:r>
            <w:proofErr w:type="gramStart"/>
            <w:r>
              <w:rPr>
                <w:rFonts w:ascii="Arial" w:hAnsi="Arial" w:cs="Arial"/>
                <w:sz w:val="18"/>
              </w:rPr>
              <w:t>52.01</w:t>
            </w:r>
            <w:proofErr w:type="gramEnd"/>
            <w:r>
              <w:rPr>
                <w:rFonts w:ascii="Arial" w:hAnsi="Arial" w:cs="Arial"/>
                <w:sz w:val="18"/>
              </w:rPr>
              <w:t>-02 Valider anmodning om sletning af MIO"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292E" w:rsidSect="00DE292E">
          <w:headerReference w:type="default" r:id="rId22"/>
          <w:footerReference w:type="default" r:id="rId2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7" w:name="_Toc460484535"/>
      <w:r>
        <w:rPr>
          <w:rFonts w:ascii="Arial" w:hAnsi="Arial" w:cs="Arial"/>
          <w:b/>
          <w:sz w:val="48"/>
        </w:rPr>
        <w:lastRenderedPageBreak/>
        <w:t>Fælles datastrukturer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" w:name="_Toc460484536"/>
            <w:r>
              <w:rPr>
                <w:rFonts w:ascii="Arial" w:hAnsi="Arial" w:cs="Arial"/>
              </w:rPr>
              <w:t>IEA01AfslutMIGMedAndenToldProcesStruktur</w:t>
            </w:r>
            <w:bookmarkEnd w:id="8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IEA01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(MidlertidigOpbevaringAndenBerigtigelse)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AfgangsdeklarationListe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Afgangsdeklaration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" w:name="_Toc460484537"/>
            <w:r>
              <w:rPr>
                <w:rFonts w:ascii="Arial" w:hAnsi="Arial" w:cs="Arial"/>
              </w:rPr>
              <w:t>IEA02AfslutMIGMedAndenToldProcesAcceptStruktur</w:t>
            </w:r>
            <w:bookmarkEnd w:id="9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IEA02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AfgangsdeklarationListe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Afgangsdeklaration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0" w:name="_Toc460484538"/>
            <w:r>
              <w:rPr>
                <w:rFonts w:ascii="Arial" w:hAnsi="Arial" w:cs="Arial"/>
              </w:rPr>
              <w:t>IEA03AfslutMIGMedAndenToldProcesAfvisStruktur</w:t>
            </w:r>
            <w:bookmarkEnd w:id="10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IEA03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1" w:name="_Toc460484539"/>
            <w:r>
              <w:rPr>
                <w:rFonts w:ascii="Arial" w:hAnsi="Arial" w:cs="Arial"/>
              </w:rPr>
              <w:t>IEA04OpretMIOFraMIGAcceptStruktur</w:t>
            </w:r>
            <w:bookmarkEnd w:id="11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KontrolToldsted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2" w:name="_Toc460484540"/>
            <w:r>
              <w:rPr>
                <w:rFonts w:ascii="Arial" w:hAnsi="Arial" w:cs="Arial"/>
              </w:rPr>
              <w:t>IEA05OpretMIOFraMIGAfvisStruktur</w:t>
            </w:r>
            <w:bookmarkEnd w:id="12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" w:name="_Toc460484541"/>
            <w:r>
              <w:rPr>
                <w:rFonts w:ascii="Arial" w:hAnsi="Arial" w:cs="Arial"/>
              </w:rPr>
              <w:t>IEA10AnnullerAntagetMidlertidigOpbevaringStruktur</w:t>
            </w:r>
            <w:bookmarkEnd w:id="13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IEA10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MidlertidigOpbevaringAnnullerBegrundelse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C32DC4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C32DC4">
              <w:rPr>
                <w:rFonts w:ascii="Arial" w:hAnsi="Arial" w:cs="Arial"/>
                <w:sz w:val="18"/>
                <w:lang w:val="en-US"/>
              </w:rPr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" w:name="_Toc460484542"/>
            <w:r>
              <w:rPr>
                <w:rFonts w:ascii="Arial" w:hAnsi="Arial" w:cs="Arial"/>
              </w:rPr>
              <w:t>IEA11AnnullerAntagetMidlertidigOpbevaringAcceptStruktur</w:t>
            </w:r>
            <w:bookmarkEnd w:id="14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IEA11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MidlertidOpbevaring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MidlertidigOpbevaringAnnullerDatoTid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AdviseringListe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1{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Advisering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AdviseringType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AdviseringDatoTid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>
              <w:rPr>
                <w:rFonts w:ascii="Arial" w:hAnsi="Arial" w:cs="Arial"/>
                <w:sz w:val="18"/>
              </w:rPr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5" w:name="_Toc460484543"/>
            <w:r>
              <w:rPr>
                <w:rFonts w:ascii="Arial" w:hAnsi="Arial" w:cs="Arial"/>
              </w:rPr>
              <w:t>IEA12AnnullerAntagetMidlertidigOpbevaringAfvisStruktur</w:t>
            </w:r>
            <w:bookmarkEnd w:id="15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IEA12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6" w:name="_Toc460484544"/>
            <w:r>
              <w:rPr>
                <w:rFonts w:ascii="Arial" w:hAnsi="Arial" w:cs="Arial"/>
              </w:rPr>
              <w:t>IEA13FlytFraMIOTilMIGStruktur</w:t>
            </w:r>
            <w:bookmarkEnd w:id="16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IEA13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SummariskAngivelseKommercielReferencenummer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7" w:name="_Toc460484545"/>
            <w:r>
              <w:rPr>
                <w:rFonts w:ascii="Arial" w:hAnsi="Arial" w:cs="Arial"/>
              </w:rPr>
              <w:t>IEA14OverførMIOTilMIGAcceptStruktur</w:t>
            </w:r>
            <w:bookmarkEnd w:id="17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8" w:name="_Toc460484546"/>
            <w:r>
              <w:rPr>
                <w:rFonts w:ascii="Arial" w:hAnsi="Arial" w:cs="Arial"/>
              </w:rPr>
              <w:t>IEA15OverførMIOTilMIGAfvisStruktur</w:t>
            </w:r>
            <w:bookmarkEnd w:id="18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9" w:name="_Toc460484547"/>
            <w:r>
              <w:rPr>
                <w:rFonts w:ascii="Arial" w:hAnsi="Arial" w:cs="Arial"/>
              </w:rPr>
              <w:t>IEA44OpretAnkomstdeklarationEUStruktur</w:t>
            </w:r>
            <w:bookmarkEnd w:id="19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IEA44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ManifestPostToldStatus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LastningsstedKode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(LosningsstedKode)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(ManifestPostAfvigelsesårsag)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ToldBehandlingDokumentType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(ToldBehandlingDokumentReference)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MidlertidigOplagOperatør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)</w:t>
            </w:r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" w:author="Hahn, Carsten" w:date="2016-09-13T09:30:00Z"/>
                <w:rFonts w:ascii="Arial" w:hAnsi="Arial" w:cs="Arial"/>
                <w:sz w:val="18"/>
              </w:rPr>
            </w:pPr>
            <w:ins w:id="21" w:author="Hahn, Carsten" w:date="2016-09-13T09:30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" w:author="Hahn, Carsten" w:date="2016-09-13T09:30:00Z"/>
                <w:rFonts w:ascii="Arial" w:hAnsi="Arial" w:cs="Arial"/>
                <w:sz w:val="18"/>
              </w:rPr>
            </w:pPr>
            <w:ins w:id="23" w:author="Hahn, Carsten" w:date="2016-09-13T09:30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* MidlertidigOplag</w:t>
              </w:r>
              <w:r>
                <w:rPr>
                  <w:rFonts w:ascii="Arial" w:hAnsi="Arial" w:cs="Arial"/>
                  <w:sz w:val="18"/>
                </w:rPr>
                <w:t>Repræsentant</w:t>
              </w:r>
              <w:r w:rsidRPr="00A27BBD">
                <w:rPr>
                  <w:rFonts w:ascii="Arial" w:hAnsi="Arial" w:cs="Arial"/>
                  <w:sz w:val="18"/>
                </w:rPr>
                <w:t xml:space="preserve"> *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Hahn, Carsten" w:date="2016-09-13T09:30:00Z"/>
                <w:rFonts w:ascii="Arial" w:hAnsi="Arial" w:cs="Arial"/>
                <w:sz w:val="18"/>
              </w:rPr>
            </w:pPr>
            <w:ins w:id="25" w:author="Hahn, Carsten" w:date="2016-09-13T09:30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" w:author="Hahn, Carsten" w:date="2016-09-13T09:30:00Z"/>
                <w:rFonts w:ascii="Arial" w:hAnsi="Arial" w:cs="Arial"/>
                <w:sz w:val="18"/>
              </w:rPr>
            </w:pPr>
            <w:ins w:id="27" w:author="Hahn, Carsten" w:date="2016-09-13T09:30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ToldOperatørType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" w:author="Hahn, Carsten" w:date="2016-09-13T09:30:00Z"/>
                <w:rFonts w:ascii="Arial" w:hAnsi="Arial" w:cs="Arial"/>
                <w:sz w:val="18"/>
              </w:rPr>
            </w:pPr>
            <w:ins w:id="29" w:author="Hahn, Carsten" w:date="2016-09-13T09:30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ToldOperatørTINNummer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" w:author="Hahn, Carsten" w:date="2016-09-13T09:30:00Z"/>
                <w:rFonts w:ascii="Arial" w:hAnsi="Arial" w:cs="Arial"/>
                <w:sz w:val="18"/>
              </w:rPr>
            </w:pPr>
            <w:ins w:id="31" w:author="Hahn, Carsten" w:date="2016-09-13T09:30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2" w:author="Hahn, Carsten" w:date="2016-09-13T09:30:00Z"/>
                <w:rFonts w:ascii="Arial" w:hAnsi="Arial" w:cs="Arial"/>
                <w:sz w:val="18"/>
              </w:rPr>
            </w:pPr>
            <w:ins w:id="33" w:author="Hahn, Carsten" w:date="2016-09-13T09:30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}9999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2{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17252C">
              <w:rPr>
                <w:rFonts w:ascii="Arial" w:hAnsi="Arial" w:cs="Arial"/>
                <w:sz w:val="18"/>
                <w:lang w:val="en-US"/>
              </w:rPr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ab/>
            </w:r>
            <w:r w:rsidRPr="0017252C">
              <w:rPr>
                <w:rFonts w:ascii="Arial" w:hAnsi="Arial" w:cs="Arial"/>
                <w:sz w:val="18"/>
                <w:lang w:val="en-US"/>
              </w:rPr>
              <w:tab/>
            </w:r>
            <w:r w:rsidRPr="0017252C"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</w:rPr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4" w:name="_Toc460484548"/>
            <w:r>
              <w:rPr>
                <w:rFonts w:ascii="Arial" w:hAnsi="Arial" w:cs="Arial"/>
              </w:rPr>
              <w:t>IEA47OpretAnkomstdeklarationTredjeLandStruktur</w:t>
            </w:r>
            <w:bookmarkEnd w:id="34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IEA47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AnkomstdeklarationOmdirigeretMarkering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(SummariskAngivelseOmdirigeringLokalReference)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ManifestTotalBruttoMasse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1{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ManifestPostLøbeNummer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ManifestPostToldStatus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(LastningsstedKode)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(LosningsstedKode)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(ManifestPostAfvigelsesårsag)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TransportDokumentType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TransportDokumentReference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ManifestPostBruttoMasse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lastRenderedPageBreak/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SikkerhedOgSikringType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(SikkerhedOgSikringReference)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(SikkerhedOgSikringOmdirigeringStatus)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(LandKode)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ToldDataReferenceDetaljeListe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ToldDataReferenceDetalje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VarePostLøbeNummer</w:t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ToldDokumentListe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ToldDokument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ToldBehandlingDokumentType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(ToldBehandlingDokumentReference)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MidlertidigOplagOperatør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5" w:author="Hahn, Carsten" w:date="2016-09-13T09:31:00Z"/>
                <w:rFonts w:ascii="Arial" w:hAnsi="Arial" w:cs="Arial"/>
                <w:sz w:val="18"/>
              </w:rPr>
            </w:pPr>
            <w:ins w:id="36" w:author="Hahn, Carsten" w:date="2016-09-13T09:31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7" w:author="Hahn, Carsten" w:date="2016-09-13T09:31:00Z"/>
                <w:rFonts w:ascii="Arial" w:hAnsi="Arial" w:cs="Arial"/>
                <w:sz w:val="18"/>
              </w:rPr>
            </w:pPr>
            <w:ins w:id="38" w:author="Hahn, Carsten" w:date="2016-09-13T09:31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* MidlertidigOplag</w:t>
              </w:r>
              <w:r>
                <w:rPr>
                  <w:rFonts w:ascii="Arial" w:hAnsi="Arial" w:cs="Arial"/>
                  <w:sz w:val="18"/>
                </w:rPr>
                <w:t>Repræsentant</w:t>
              </w:r>
              <w:r w:rsidRPr="00A27BBD">
                <w:rPr>
                  <w:rFonts w:ascii="Arial" w:hAnsi="Arial" w:cs="Arial"/>
                  <w:sz w:val="18"/>
                </w:rPr>
                <w:t xml:space="preserve"> *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9" w:author="Hahn, Carsten" w:date="2016-09-13T09:31:00Z"/>
                <w:rFonts w:ascii="Arial" w:hAnsi="Arial" w:cs="Arial"/>
                <w:sz w:val="18"/>
              </w:rPr>
            </w:pPr>
            <w:ins w:id="40" w:author="Hahn, Carsten" w:date="2016-09-13T09:31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1" w:author="Hahn, Carsten" w:date="2016-09-13T09:31:00Z"/>
                <w:rFonts w:ascii="Arial" w:hAnsi="Arial" w:cs="Arial"/>
                <w:sz w:val="18"/>
              </w:rPr>
            </w:pPr>
            <w:ins w:id="42" w:author="Hahn, Carsten" w:date="2016-09-13T09:31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ToldOperatørType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3" w:author="Hahn, Carsten" w:date="2016-09-13T09:31:00Z"/>
                <w:rFonts w:ascii="Arial" w:hAnsi="Arial" w:cs="Arial"/>
                <w:sz w:val="18"/>
              </w:rPr>
            </w:pPr>
            <w:ins w:id="44" w:author="Hahn, Carsten" w:date="2016-09-13T09:31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ToldOperatørTINNummer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5" w:author="Hahn, Carsten" w:date="2016-09-13T09:31:00Z"/>
                <w:rFonts w:ascii="Arial" w:hAnsi="Arial" w:cs="Arial"/>
                <w:sz w:val="18"/>
              </w:rPr>
            </w:pPr>
            <w:ins w:id="46" w:author="Hahn, Carsten" w:date="2016-09-13T09:31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7" w:author="Hahn, Carsten" w:date="2016-09-13T09:31:00Z"/>
                <w:rFonts w:ascii="Arial" w:hAnsi="Arial" w:cs="Arial"/>
                <w:sz w:val="18"/>
              </w:rPr>
            </w:pPr>
            <w:ins w:id="48" w:author="Hahn, Carsten" w:date="2016-09-13T09:31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ContainerListe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Container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ContainerID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LastbilPåFærge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LastbilPåFærgeIdentifikation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LandKode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(LastbilPåFærgeBeskrivelse)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OperatørListe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2{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>
              <w:rPr>
                <w:rFonts w:ascii="Arial" w:hAnsi="Arial" w:cs="Arial"/>
                <w:sz w:val="18"/>
              </w:rPr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9" w:name="_Toc460484549"/>
            <w:r>
              <w:rPr>
                <w:rFonts w:ascii="Arial" w:hAnsi="Arial" w:cs="Arial"/>
              </w:rPr>
              <w:t>IEA52RetMIGAfvisStruktur</w:t>
            </w:r>
            <w:bookmarkEnd w:id="49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IEA52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0" w:name="_Toc460484550"/>
            <w:r>
              <w:rPr>
                <w:rFonts w:ascii="Arial" w:hAnsi="Arial" w:cs="Arial"/>
              </w:rPr>
              <w:t>IEA53OpretMidlertidigOpbevaringPåGrænseStruktur</w:t>
            </w:r>
            <w:bookmarkEnd w:id="50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IEA53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1" w:author="Hahn, Carsten" w:date="2016-09-13T09:35:00Z"/>
                <w:rFonts w:ascii="Arial" w:hAnsi="Arial" w:cs="Arial"/>
                <w:sz w:val="18"/>
              </w:rPr>
            </w:pPr>
            <w:ins w:id="52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3" w:author="Hahn, Carsten" w:date="2016-09-13T09:35:00Z"/>
                <w:rFonts w:ascii="Arial" w:hAnsi="Arial" w:cs="Arial"/>
                <w:sz w:val="18"/>
              </w:rPr>
            </w:pPr>
            <w:ins w:id="54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* MidlertidigOplag</w:t>
              </w:r>
              <w:r>
                <w:rPr>
                  <w:rFonts w:ascii="Arial" w:hAnsi="Arial" w:cs="Arial"/>
                  <w:sz w:val="18"/>
                </w:rPr>
                <w:t>Repræsentant</w:t>
              </w:r>
              <w:r w:rsidRPr="00A27BBD">
                <w:rPr>
                  <w:rFonts w:ascii="Arial" w:hAnsi="Arial" w:cs="Arial"/>
                  <w:sz w:val="18"/>
                </w:rPr>
                <w:t xml:space="preserve"> *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5" w:author="Hahn, Carsten" w:date="2016-09-13T09:35:00Z"/>
                <w:rFonts w:ascii="Arial" w:hAnsi="Arial" w:cs="Arial"/>
                <w:sz w:val="18"/>
              </w:rPr>
            </w:pPr>
            <w:ins w:id="56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7" w:author="Hahn, Carsten" w:date="2016-09-13T09:35:00Z"/>
                <w:rFonts w:ascii="Arial" w:hAnsi="Arial" w:cs="Arial"/>
                <w:sz w:val="18"/>
              </w:rPr>
            </w:pPr>
            <w:ins w:id="58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ToldOperatørType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9" w:author="Hahn, Carsten" w:date="2016-09-13T09:35:00Z"/>
                <w:rFonts w:ascii="Arial" w:hAnsi="Arial" w:cs="Arial"/>
                <w:sz w:val="18"/>
              </w:rPr>
            </w:pPr>
            <w:ins w:id="60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ToldOperatørTINNummer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1" w:author="Hahn, Carsten" w:date="2016-09-13T09:35:00Z"/>
                <w:rFonts w:ascii="Arial" w:hAnsi="Arial" w:cs="Arial"/>
                <w:sz w:val="18"/>
              </w:rPr>
            </w:pPr>
            <w:ins w:id="62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3" w:author="Hahn, Carsten" w:date="2016-09-13T09:35:00Z"/>
                <w:rFonts w:ascii="Arial" w:hAnsi="Arial" w:cs="Arial"/>
                <w:sz w:val="18"/>
              </w:rPr>
            </w:pPr>
            <w:ins w:id="64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5" w:name="_Toc460484551"/>
            <w:r>
              <w:rPr>
                <w:rFonts w:ascii="Arial" w:hAnsi="Arial" w:cs="Arial"/>
              </w:rPr>
              <w:lastRenderedPageBreak/>
              <w:t>IEA55RetMidlertidigOpbevaringPåGrænseStruktur</w:t>
            </w:r>
            <w:bookmarkEnd w:id="65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MidlertidigOpbevaringÆndringBegrundelse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(MidlertidigOpbevaringUdløbDatoTid)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6" w:author="Hahn, Carsten" w:date="2016-09-13T09:35:00Z"/>
                <w:rFonts w:ascii="Arial" w:hAnsi="Arial" w:cs="Arial"/>
                <w:sz w:val="18"/>
              </w:rPr>
            </w:pPr>
            <w:ins w:id="67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8" w:author="Hahn, Carsten" w:date="2016-09-13T09:35:00Z"/>
                <w:rFonts w:ascii="Arial" w:hAnsi="Arial" w:cs="Arial"/>
                <w:sz w:val="18"/>
              </w:rPr>
            </w:pPr>
            <w:ins w:id="69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* MidlertidigOplag</w:t>
              </w:r>
              <w:r>
                <w:rPr>
                  <w:rFonts w:ascii="Arial" w:hAnsi="Arial" w:cs="Arial"/>
                  <w:sz w:val="18"/>
                </w:rPr>
                <w:t>Repræsentant</w:t>
              </w:r>
              <w:r w:rsidRPr="00A27BBD">
                <w:rPr>
                  <w:rFonts w:ascii="Arial" w:hAnsi="Arial" w:cs="Arial"/>
                  <w:sz w:val="18"/>
                </w:rPr>
                <w:t xml:space="preserve"> *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0" w:author="Hahn, Carsten" w:date="2016-09-13T09:35:00Z"/>
                <w:rFonts w:ascii="Arial" w:hAnsi="Arial" w:cs="Arial"/>
                <w:sz w:val="18"/>
              </w:rPr>
            </w:pPr>
            <w:ins w:id="71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2" w:author="Hahn, Carsten" w:date="2016-09-13T09:35:00Z"/>
                <w:rFonts w:ascii="Arial" w:hAnsi="Arial" w:cs="Arial"/>
                <w:sz w:val="18"/>
              </w:rPr>
            </w:pPr>
            <w:ins w:id="73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ToldOperatørType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4" w:author="Hahn, Carsten" w:date="2016-09-13T09:35:00Z"/>
                <w:rFonts w:ascii="Arial" w:hAnsi="Arial" w:cs="Arial"/>
                <w:sz w:val="18"/>
              </w:rPr>
            </w:pPr>
            <w:ins w:id="75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ToldOperatørTINNummer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6" w:author="Hahn, Carsten" w:date="2016-09-13T09:35:00Z"/>
                <w:rFonts w:ascii="Arial" w:hAnsi="Arial" w:cs="Arial"/>
                <w:sz w:val="18"/>
              </w:rPr>
            </w:pPr>
            <w:ins w:id="77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8" w:author="Hahn, Carsten" w:date="2016-09-13T09:35:00Z"/>
                <w:rFonts w:ascii="Arial" w:hAnsi="Arial" w:cs="Arial"/>
                <w:sz w:val="18"/>
              </w:rPr>
            </w:pPr>
            <w:ins w:id="79" w:author="Hahn, Carsten" w:date="2016-09-13T09:35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80" w:name="_GoBack"/>
            <w:bookmarkEnd w:id="80"/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AfgangDeklarationListe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1" w:name="_Toc460484552"/>
            <w:r>
              <w:rPr>
                <w:rFonts w:ascii="Arial" w:hAnsi="Arial" w:cs="Arial"/>
              </w:rPr>
              <w:t>IEA56RetMIGAcceptStruktur</w:t>
            </w:r>
            <w:bookmarkEnd w:id="81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IEA56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MidlertidigOpbevaringAntagelseDatoTid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MidlertidigOpbevaringÆndringBegrundelse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SummariskAngivelseFaktiskAnkomstDatoTid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(MidlertidigOpbevaringUdløbDatoTid)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AfgangDeklarationListe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2" w:name="_Toc460484553"/>
            <w:r>
              <w:rPr>
                <w:rFonts w:ascii="Arial" w:hAnsi="Arial" w:cs="Arial"/>
              </w:rPr>
              <w:t>IEA57MidlertidigOpbevaringOpretMIOStruktur</w:t>
            </w:r>
            <w:bookmarkEnd w:id="82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IEA57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(SummariskAngivelseAntalKolli)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VedGrænse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TransportmiddelIdentitet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KolliArt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(KolliMærkeOgNummer)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(KombineretNomenklaturKode)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(FremlagtDokumentVareBestemmelseKode)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SummariskIndgangsangivelseListe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SummariskIndgangsangivelse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IndgangsangivelseMRNNummer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(VarePostLøbeNummer)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ImportOperation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SummariskAngivelseAngivelseSted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(LastningsstedKode)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(SummariskAngivelseSpecielForholdMarkering)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(SummariskAngivelseTransportUdgifterBetalingsmåde)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(VarePostFNFarligtGodsKode)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VarePostSærligBemærkning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ForseglingIdentifikation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(SprogKode)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3" w:name="_Toc460484554"/>
            <w:r>
              <w:rPr>
                <w:rFonts w:ascii="Arial" w:hAnsi="Arial" w:cs="Arial"/>
              </w:rPr>
              <w:t>IEA58MidlertidigOpbevaringOpretAcceptStruktur</w:t>
            </w:r>
            <w:bookmarkEnd w:id="83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IEA58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(MidlertidigOpbevaringKlarTilAntagelseDatoTid)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(MidlertidigOpbevaringAntagelseDatoTid)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SummariskAngivelseAntalKolli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VarePostBruttoMasse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Kolli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(KolliAntal)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KolliArt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(KolliAntalEnheder)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(KolliMærkeOgNummer)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ContainerListe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Container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ContainerID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ForudgåendeAdministrativtDokumentListe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>
              <w:rPr>
                <w:rFonts w:ascii="Arial" w:hAnsi="Arial" w:cs="Arial"/>
                <w:sz w:val="18"/>
              </w:rPr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lastRenderedPageBreak/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4" w:name="_Toc460484555"/>
            <w:r>
              <w:rPr>
                <w:rFonts w:ascii="Arial" w:hAnsi="Arial" w:cs="Arial"/>
              </w:rPr>
              <w:t>IEA59MidlertidigOpbevaringOpretAfvisStruktur</w:t>
            </w:r>
            <w:bookmarkEnd w:id="84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IEA59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(MidlertidigOpbevaringMIONummer)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5" w:name="_Toc460484556"/>
            <w:r>
              <w:rPr>
                <w:rFonts w:ascii="Arial" w:hAnsi="Arial" w:cs="Arial"/>
              </w:rPr>
              <w:t>IEA60AnkomstdeklarationAcceptStruktur</w:t>
            </w:r>
            <w:bookmarkEnd w:id="85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IEA60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TransportdeklarationRegistreringDatoTid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TransportdeklarationKlarTilAntagelseDatoTid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6" w:name="_Toc460484557"/>
            <w:r>
              <w:rPr>
                <w:rFonts w:ascii="Arial" w:hAnsi="Arial" w:cs="Arial"/>
              </w:rPr>
              <w:t>IEA61AnkomstdeklarationAfvistStruktur</w:t>
            </w:r>
            <w:bookmarkEnd w:id="86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IEA61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(TransportdeklarationRegistreringDatoTid)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7" w:name="_Toc460484558"/>
            <w:r>
              <w:rPr>
                <w:rFonts w:ascii="Arial" w:hAnsi="Arial" w:cs="Arial"/>
              </w:rPr>
              <w:t>IEA62FaktiskAnkomstStruktur</w:t>
            </w:r>
            <w:bookmarkEnd w:id="87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IEA62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Ankomstmeddelelse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TransportdeklarationMeddelelseLastKode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(TransportdeklarationMeddelelseCallId)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(AnkomstdeklarationManueltAfsluttet)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FaktiskLosningssted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ErklæretLosningssted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MidlertidigOplagsoperatør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8" w:name="_Toc460484559"/>
            <w:r>
              <w:rPr>
                <w:rFonts w:ascii="Arial" w:hAnsi="Arial" w:cs="Arial"/>
              </w:rPr>
              <w:t>IEA63FaktiskAnkomstAcceptStruktur</w:t>
            </w:r>
            <w:bookmarkEnd w:id="88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IEA63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Ankomstmeddelelse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TransportdeklarationMeddelelseReferenceNummer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TransportdeklarationMeddelelseDatoTid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9" w:name="_Toc460484560"/>
            <w:r>
              <w:rPr>
                <w:rFonts w:ascii="Arial" w:hAnsi="Arial" w:cs="Arial"/>
              </w:rPr>
              <w:t>IEA64FaktiskAnkomstAfvisStruktur</w:t>
            </w:r>
            <w:bookmarkEnd w:id="89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Ankomstmeddelelse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(AnkomstdeklarationManueltAfsluttet)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0" w:name="_Toc460484561"/>
            <w:r>
              <w:rPr>
                <w:rFonts w:ascii="Arial" w:hAnsi="Arial" w:cs="Arial"/>
              </w:rPr>
              <w:t>IEA65RettelseTilMidlertidigOpbevaringStruktur</w:t>
            </w:r>
            <w:bookmarkEnd w:id="90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(MidlertidigOpbevaringÆndringBegrundelse)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(SummariskAngivelseAntalKolli)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VedGrænse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TransportmiddelIdentitet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Afgangsdeklaration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VarePostLøbeNummer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VarePostBeskrivelse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VarePostBruttoMasse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Kolli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(KolliAntal)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KolliArt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(KolliAntalEnheder)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(KolliMærkeOgNummer)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ContainerListe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Container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ContainerID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}9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(KombineretNomenklaturKode)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DokumentCertifikatListe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DokumentCertifikat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(FremlagtDokumentVareBestemmelseKode)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FremlagtDokumentType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FremlagtDokumentReference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}9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ForudgåendeAdministrativtDokumentListe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1{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ForudgåendeAdministrativtDokument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ForudgåendeAdministrativtDokumentType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ForudgåendeAdministrativtDokumentReference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}9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SummariskIndgangsangivelseListe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SummariskIndgangsangivelse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IndgangsangivelseMRNNummer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(VarePostLøbeNummer)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lastRenderedPageBreak/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}9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ToldOperatørRepræsentantStatus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E_ENS_DAT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Hoved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(IndgangsangivelseMRNNummer)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SummariskAngivelseAngivelseSted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(LastningsstedKode)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(SummariskAngivelseSpecielForholdMarkering)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(SummariskAngivelseTransportUdgifterBetalingsmåde)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OperatørListe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1{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(EUOperatørNavn)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VejnavnNummer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AlternativAdresseAdresseLinie1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Postkode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AlternativAdresseAdresseLinie2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By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AlternativAdresseAdresseLinie3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(LandKode)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(SprogKode)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(ToldOperatørTINNummer)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}4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>
              <w:rPr>
                <w:rFonts w:ascii="Arial" w:hAnsi="Arial" w:cs="Arial"/>
                <w:sz w:val="18"/>
              </w:rPr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(VarePostFNFarligtGodsKode)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KolliAntalEnheder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VarePostSærligBemærkning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ForseglingIdentifikation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1" w:name="_Toc460484562"/>
            <w:r>
              <w:rPr>
                <w:rFonts w:ascii="Arial" w:hAnsi="Arial" w:cs="Arial"/>
              </w:rPr>
              <w:t>IEA66RettelseTilMidlertidigOpbevaringAcceptStruktur</w:t>
            </w:r>
            <w:bookmarkEnd w:id="91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IEA66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(MidlertidigOpbevaringKlarTilAntagelseDatoTid)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(MidlertidigOpbevaringAntagelseDatoTid)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SummariskAngivelseAntalKolli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(MidlertidigOpbevaringÆndringBegrundelse)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KolliArt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(KolliMærkeOgNummer)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AnkomstDeklaration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TransportdeklarationReferenceNummer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ManifestPostLøbeNummer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AfgangDeklaration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TransportdeklarationReferenceNummer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ManifestPostLøbeNummer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TransitAngivelse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TransitMRNNummer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AdviseringListe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1{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Advisering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AdviseringType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AdviseringDatoTid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AdviseringMeddelelseKode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AdviseringMeddelelseBeskrivelse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}9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MidlertidigOpbevaringFacilitet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MidlertidigOpbevaringBevillingType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MidlertidigOpbevaringFacilitetAdresseLøbenummer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MidlertidigOpbevaringFacilitetOperatør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>
              <w:rPr>
                <w:rFonts w:ascii="Arial" w:hAnsi="Arial" w:cs="Arial"/>
                <w:sz w:val="18"/>
              </w:rPr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2" w:name="_Toc460484563"/>
            <w:r>
              <w:rPr>
                <w:rFonts w:ascii="Arial" w:hAnsi="Arial" w:cs="Arial"/>
              </w:rPr>
              <w:t>IEA67RettelseTilMidlertidigOpbevaringAfvisStruktur</w:t>
            </w:r>
            <w:bookmarkEnd w:id="92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IEA67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(SummariskAngivelseStatusKode)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(SummariskAngivelseAngivelseRegistreringDatoTid)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3" w:name="_Toc460484564"/>
            <w:r>
              <w:rPr>
                <w:rFonts w:ascii="Arial" w:hAnsi="Arial" w:cs="Arial"/>
              </w:rPr>
              <w:t>IEA69IndsætFaktiskAnkomstFraMCCStruktur</w:t>
            </w:r>
            <w:bookmarkEnd w:id="93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IEA69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SummariskAngivelseFaktiskAnkomstDatoTid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4" w:name="_Toc460484565"/>
            <w:r>
              <w:rPr>
                <w:rFonts w:ascii="Arial" w:hAnsi="Arial" w:cs="Arial"/>
              </w:rPr>
              <w:t>IEA70SletMidlertidigOpbevaringStruktur</w:t>
            </w:r>
            <w:bookmarkEnd w:id="94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IEA70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MidlertidigOpbevaringSletBegrundelse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17252C">
              <w:rPr>
                <w:rFonts w:ascii="Arial" w:hAnsi="Arial" w:cs="Arial"/>
                <w:sz w:val="18"/>
                <w:lang w:val="en-US"/>
              </w:rPr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5" w:name="_Toc460484566"/>
            <w:r>
              <w:rPr>
                <w:rFonts w:ascii="Arial" w:hAnsi="Arial" w:cs="Arial"/>
              </w:rPr>
              <w:t>IEA71SletMidlertidigOpbevaringAcceptStruktur</w:t>
            </w:r>
            <w:bookmarkEnd w:id="95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IEA71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MidlertidigOpbevaringSletDatoTid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6" w:name="_Toc460484567"/>
            <w:r>
              <w:rPr>
                <w:rFonts w:ascii="Arial" w:hAnsi="Arial" w:cs="Arial"/>
              </w:rPr>
              <w:t>IEA72SletMidlertidigOpbevaringAfvisStruktur</w:t>
            </w:r>
            <w:bookmarkEnd w:id="96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IEA72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7" w:name="_Toc460484568"/>
            <w:r>
              <w:rPr>
                <w:rFonts w:ascii="Arial" w:hAnsi="Arial" w:cs="Arial"/>
              </w:rPr>
              <w:t>IEA73FlytFraEtOplagTilAndetOplagStruktur</w:t>
            </w:r>
            <w:bookmarkEnd w:id="97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IEA73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8" w:name="_Toc460484569"/>
            <w:r>
              <w:rPr>
                <w:rFonts w:ascii="Arial" w:hAnsi="Arial" w:cs="Arial"/>
              </w:rPr>
              <w:t>IEA74FlytFraEtOplagTilAndetOplagAcceptStruktur</w:t>
            </w:r>
            <w:bookmarkEnd w:id="98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9" w:name="_Toc460484570"/>
            <w:r>
              <w:rPr>
                <w:rFonts w:ascii="Arial" w:hAnsi="Arial" w:cs="Arial"/>
              </w:rPr>
              <w:t>IEA75FlytFraEtOplagTilAndetOplagAfvisStruktur</w:t>
            </w:r>
            <w:bookmarkEnd w:id="99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00" w:name="_Toc460484571"/>
            <w:r>
              <w:rPr>
                <w:rFonts w:ascii="Arial" w:hAnsi="Arial" w:cs="Arial"/>
              </w:rPr>
              <w:t>IEA76MidlertidigOpbevaringOpretFraENSStruktur</w:t>
            </w:r>
            <w:bookmarkEnd w:id="100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IEA76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SummariskIndgangsangivelse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IndgangsangivelseMRNNummer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(VarePostLøbeNummer)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MidlertidigOpbevaringFacilitiet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ToldOperatørRepræsentantStatus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>
              <w:rPr>
                <w:rFonts w:ascii="Arial" w:hAnsi="Arial" w:cs="Arial"/>
                <w:sz w:val="18"/>
              </w:rPr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(FremlagtDokumentVareBestemmelseKode)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01" w:name="_Toc460484572"/>
            <w:r>
              <w:rPr>
                <w:rFonts w:ascii="Arial" w:hAnsi="Arial" w:cs="Arial"/>
              </w:rPr>
              <w:t>IEA77MidlertidigOpbevaringOpretFraTADStruktur</w:t>
            </w:r>
            <w:bookmarkEnd w:id="101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IEA77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(VarePostLøbeNummer)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MidlertidigOpbevaringFacilitiet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ToldOperatørRepræsentantStatus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>
              <w:rPr>
                <w:rFonts w:ascii="Arial" w:hAnsi="Arial" w:cs="Arial"/>
                <w:sz w:val="18"/>
              </w:rPr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(FremlagtDokumentVareBestemmelseKode)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02" w:name="_Toc460484573"/>
            <w:r>
              <w:rPr>
                <w:rFonts w:ascii="Arial" w:hAnsi="Arial" w:cs="Arial"/>
              </w:rPr>
              <w:t>IEA79KvitteringOmGennemførtFlytningStruktur</w:t>
            </w:r>
            <w:bookmarkEnd w:id="102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IEA79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03" w:name="_Toc460484574"/>
            <w:r>
              <w:rPr>
                <w:rFonts w:ascii="Arial" w:hAnsi="Arial" w:cs="Arial"/>
              </w:rPr>
              <w:t>IEA84RedigerAnkomstdeklarationStruktur</w:t>
            </w:r>
            <w:bookmarkEnd w:id="103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ManifestPostToldStatus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LastningsstedKode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(LosningsstedKode)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(ManifestPostAfvigelsesårsag)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ToldBehandlingDokumentType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(ToldBehandlingDokumentReference)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MidlertidigOplagOperatør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)</w:t>
            </w:r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4" w:author="Hahn, Carsten" w:date="2016-09-13T09:33:00Z"/>
                <w:rFonts w:ascii="Arial" w:hAnsi="Arial" w:cs="Arial"/>
                <w:sz w:val="18"/>
              </w:rPr>
            </w:pPr>
            <w:ins w:id="105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6" w:author="Hahn, Carsten" w:date="2016-09-13T09:33:00Z"/>
                <w:rFonts w:ascii="Arial" w:hAnsi="Arial" w:cs="Arial"/>
                <w:sz w:val="18"/>
              </w:rPr>
            </w:pPr>
            <w:ins w:id="107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* MidlertidigOplag</w:t>
              </w:r>
              <w:r>
                <w:rPr>
                  <w:rFonts w:ascii="Arial" w:hAnsi="Arial" w:cs="Arial"/>
                  <w:sz w:val="18"/>
                </w:rPr>
                <w:t>Repræsentant</w:t>
              </w:r>
              <w:r w:rsidRPr="00A27BBD">
                <w:rPr>
                  <w:rFonts w:ascii="Arial" w:hAnsi="Arial" w:cs="Arial"/>
                  <w:sz w:val="18"/>
                </w:rPr>
                <w:t xml:space="preserve"> *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8" w:author="Hahn, Carsten" w:date="2016-09-13T09:33:00Z"/>
                <w:rFonts w:ascii="Arial" w:hAnsi="Arial" w:cs="Arial"/>
                <w:sz w:val="18"/>
              </w:rPr>
            </w:pPr>
            <w:ins w:id="109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0" w:author="Hahn, Carsten" w:date="2016-09-13T09:33:00Z"/>
                <w:rFonts w:ascii="Arial" w:hAnsi="Arial" w:cs="Arial"/>
                <w:sz w:val="18"/>
              </w:rPr>
            </w:pPr>
            <w:ins w:id="111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ToldOperatørType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2" w:author="Hahn, Carsten" w:date="2016-09-13T09:33:00Z"/>
                <w:rFonts w:ascii="Arial" w:hAnsi="Arial" w:cs="Arial"/>
                <w:sz w:val="18"/>
              </w:rPr>
            </w:pPr>
            <w:ins w:id="113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ToldOperatørTINNummer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4" w:author="Hahn, Carsten" w:date="2016-09-13T09:33:00Z"/>
                <w:rFonts w:ascii="Arial" w:hAnsi="Arial" w:cs="Arial"/>
                <w:sz w:val="18"/>
              </w:rPr>
            </w:pPr>
            <w:ins w:id="115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6" w:author="Hahn, Carsten" w:date="2016-09-13T09:33:00Z"/>
                <w:rFonts w:ascii="Arial" w:hAnsi="Arial" w:cs="Arial"/>
                <w:sz w:val="18"/>
              </w:rPr>
            </w:pPr>
            <w:ins w:id="117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}9999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  <w:t>2{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</w:rPr>
              <w:tab/>
            </w:r>
            <w:r w:rsidRPr="0017252C">
              <w:rPr>
                <w:rFonts w:ascii="Arial" w:hAnsi="Arial" w:cs="Arial"/>
                <w:sz w:val="18"/>
                <w:lang w:val="en-US"/>
              </w:rPr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ab/>
            </w:r>
            <w:r w:rsidRPr="0017252C">
              <w:rPr>
                <w:rFonts w:ascii="Arial" w:hAnsi="Arial" w:cs="Arial"/>
                <w:sz w:val="18"/>
                <w:lang w:val="en-US"/>
              </w:rPr>
              <w:tab/>
            </w:r>
            <w:r w:rsidRPr="0017252C"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</w:rPr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18" w:name="_Toc460484575"/>
            <w:r>
              <w:rPr>
                <w:rFonts w:ascii="Arial" w:hAnsi="Arial" w:cs="Arial"/>
              </w:rPr>
              <w:t>IEA85OpretMidlertidigOpbevaringPåGrænseAdviserStruktur</w:t>
            </w:r>
            <w:bookmarkEnd w:id="118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(MidlertidigOpbevaringAntagelseDatoTid)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lastRenderedPageBreak/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>
              <w:rPr>
                <w:rFonts w:ascii="Arial" w:hAnsi="Arial" w:cs="Arial"/>
                <w:sz w:val="18"/>
              </w:rPr>
              <w:t>* AnkomstToldsted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19" w:name="_Toc460484576"/>
            <w:r>
              <w:rPr>
                <w:rFonts w:ascii="Arial" w:hAnsi="Arial" w:cs="Arial"/>
              </w:rPr>
              <w:t>IEA86OpretMidlertidigOpbevaringPåGrænseAfvisStruktur</w:t>
            </w:r>
            <w:bookmarkEnd w:id="119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IEA86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SummariskAngivelseLokalReference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20" w:name="_Toc460484577"/>
            <w:r>
              <w:rPr>
                <w:rFonts w:ascii="Arial" w:hAnsi="Arial" w:cs="Arial"/>
              </w:rPr>
              <w:t>IEA87RedigerAnkomstdeklarationStruktur</w:t>
            </w:r>
            <w:bookmarkEnd w:id="120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IEA87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AnkomstdeklarationOmdirigeretMarkering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(SummariskAngivelseOmdirigeringLokalReference)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ManifestTotalBruttoMasse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1{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ManifestPost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ManifestPostLøbeNummer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ManifestPostToldStatus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(LastningsstedKode)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(LosningsstedKode)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(ManifestPostAfvigelsesårsag)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TransportDokumentType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TransportDokumentReference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ManifestPostBruttoMasse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SikkerhedOgSikringType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(SikkerhedOgSikringReference)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(SikkerhedOgSikringOmdirigeringStatus)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(LandKode)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ToldDataReferenceDetaljeListe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ToldDataReferenceDetalje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VarePostLøbeNummer</w:t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ToldDokumentListe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ToldDokument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ToldBehandlingDokumentType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(ToldBehandlingDokumentReference)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MidlertidigOplagOperatør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1" w:author="Hahn, Carsten" w:date="2016-09-13T09:33:00Z"/>
                <w:rFonts w:ascii="Arial" w:hAnsi="Arial" w:cs="Arial"/>
                <w:sz w:val="18"/>
              </w:rPr>
            </w:pPr>
            <w:ins w:id="122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3" w:author="Hahn, Carsten" w:date="2016-09-13T09:33:00Z"/>
                <w:rFonts w:ascii="Arial" w:hAnsi="Arial" w:cs="Arial"/>
                <w:sz w:val="18"/>
              </w:rPr>
            </w:pPr>
            <w:ins w:id="124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* MidlertidigOplag</w:t>
              </w:r>
              <w:r>
                <w:rPr>
                  <w:rFonts w:ascii="Arial" w:hAnsi="Arial" w:cs="Arial"/>
                  <w:sz w:val="18"/>
                </w:rPr>
                <w:t>Repræsentant</w:t>
              </w:r>
              <w:r w:rsidRPr="00A27BBD">
                <w:rPr>
                  <w:rFonts w:ascii="Arial" w:hAnsi="Arial" w:cs="Arial"/>
                  <w:sz w:val="18"/>
                </w:rPr>
                <w:t xml:space="preserve"> *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5" w:author="Hahn, Carsten" w:date="2016-09-13T09:33:00Z"/>
                <w:rFonts w:ascii="Arial" w:hAnsi="Arial" w:cs="Arial"/>
                <w:sz w:val="18"/>
              </w:rPr>
            </w:pPr>
            <w:ins w:id="126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7" w:author="Hahn, Carsten" w:date="2016-09-13T09:33:00Z"/>
                <w:rFonts w:ascii="Arial" w:hAnsi="Arial" w:cs="Arial"/>
                <w:sz w:val="18"/>
              </w:rPr>
            </w:pPr>
            <w:ins w:id="128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ToldOperatørType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9" w:author="Hahn, Carsten" w:date="2016-09-13T09:33:00Z"/>
                <w:rFonts w:ascii="Arial" w:hAnsi="Arial" w:cs="Arial"/>
                <w:sz w:val="18"/>
              </w:rPr>
            </w:pPr>
            <w:ins w:id="130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ToldOperatørTINNummer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1" w:author="Hahn, Carsten" w:date="2016-09-13T09:33:00Z"/>
                <w:rFonts w:ascii="Arial" w:hAnsi="Arial" w:cs="Arial"/>
                <w:sz w:val="18"/>
              </w:rPr>
            </w:pPr>
            <w:ins w:id="132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:rsidR="00A27BBD" w:rsidRPr="00A27BBD" w:rsidRDefault="00A27BBD" w:rsidP="00A27B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3" w:author="Hahn, Carsten" w:date="2016-09-13T09:33:00Z"/>
                <w:rFonts w:ascii="Arial" w:hAnsi="Arial" w:cs="Arial"/>
                <w:sz w:val="18"/>
              </w:rPr>
            </w:pPr>
            <w:ins w:id="134" w:author="Hahn, Carsten" w:date="2016-09-13T09:33:00Z"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</w:r>
              <w:r w:rsidRPr="00A27BBD"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ContainerListe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0{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Container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lastRenderedPageBreak/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ContainerID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LastbilPåFærge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LastbilPåFærgeIdentifikation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LandKode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(LastbilPåFærgeBeskrivelse)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}9999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* OperatørListe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  <w:t>2{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* 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sv-SE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 w:rsidRPr="00A27BBD">
              <w:rPr>
                <w:rFonts w:ascii="Arial" w:hAnsi="Arial" w:cs="Arial"/>
                <w:sz w:val="18"/>
                <w:lang w:val="sv-SE"/>
              </w:rPr>
              <w:tab/>
            </w:r>
            <w:r>
              <w:rPr>
                <w:rFonts w:ascii="Arial" w:hAnsi="Arial" w:cs="Arial"/>
                <w:sz w:val="18"/>
              </w:rPr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5" w:name="_Toc460484578"/>
            <w:r>
              <w:rPr>
                <w:rFonts w:ascii="Arial" w:hAnsi="Arial" w:cs="Arial"/>
              </w:rPr>
              <w:t>IEA88RedigerAnkomstdeklarationAcceptStruktur</w:t>
            </w:r>
            <w:bookmarkEnd w:id="135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IEA88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TransportdeklarationKlarTilAntagelseDatoTid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TransportdeklarationÆndringDatoTid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AdviseringMeddelelseBeskrivelse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}999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OperatørListe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2{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* Operatør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(ToldOperatørTINNummer)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}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EUOperatørNavn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>
              <w:rPr>
                <w:rFonts w:ascii="Arial" w:hAnsi="Arial" w:cs="Arial"/>
                <w:sz w:val="18"/>
              </w:rPr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6" w:name="_Toc460484579"/>
            <w:r>
              <w:rPr>
                <w:rFonts w:ascii="Arial" w:hAnsi="Arial" w:cs="Arial"/>
              </w:rPr>
              <w:t>IEA89RedigerAnkomstdeklarationAfvisStruktur</w:t>
            </w:r>
            <w:bookmarkEnd w:id="136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IEA89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(TransportdeklarationÆndringDatoTid)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</w:t>
            </w:r>
            <w:r>
              <w:rPr>
                <w:rFonts w:ascii="Arial" w:hAnsi="Arial" w:cs="Arial"/>
                <w:sz w:val="18"/>
              </w:rPr>
              <w:tab/>
              <w:t>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7" w:name="_Toc460484580"/>
            <w:r>
              <w:rPr>
                <w:rFonts w:ascii="Arial" w:hAnsi="Arial" w:cs="Arial"/>
              </w:rPr>
              <w:t>IEA90OpretMIOFraMIGStruktur</w:t>
            </w:r>
            <w:bookmarkEnd w:id="137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IEA90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8" w:name="_Toc460484581"/>
            <w:r>
              <w:rPr>
                <w:rFonts w:ascii="Arial" w:hAnsi="Arial" w:cs="Arial"/>
              </w:rPr>
              <w:t>IEA94SletAnkomstdeklarationStruktur</w:t>
            </w:r>
            <w:bookmarkEnd w:id="138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(TransportdeklarationSletBegrundelse)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9" w:name="_Toc460484582"/>
            <w:r>
              <w:rPr>
                <w:rFonts w:ascii="Arial" w:hAnsi="Arial" w:cs="Arial"/>
              </w:rPr>
              <w:t>IEA95SletAnkomstdeklarationAcceptStruktur</w:t>
            </w:r>
            <w:bookmarkEnd w:id="139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TransportdeklarationSletDatoTid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(TransportdeklarationSletBegrundelse)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0" w:name="_Toc460484583"/>
            <w:r>
              <w:rPr>
                <w:rFonts w:ascii="Arial" w:hAnsi="Arial" w:cs="Arial"/>
              </w:rPr>
              <w:t>IEA96SletAnkomstdeklarationAfvisStruktur</w:t>
            </w:r>
            <w:bookmarkEnd w:id="140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IEA96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1" w:name="_Toc460484584"/>
            <w:r>
              <w:rPr>
                <w:rFonts w:ascii="Arial" w:hAnsi="Arial" w:cs="Arial"/>
              </w:rPr>
              <w:t>IEA97MidlertidigOpbevaringPåGrænseFraTadStruktur</w:t>
            </w:r>
            <w:bookmarkEnd w:id="141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IEA97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SummariskAngivelseLokalReference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* Registrator *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[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ToldOperatørType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ToldOperatørTINNummer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</w:r>
            <w:r w:rsidRPr="00A27BBD">
              <w:rPr>
                <w:rFonts w:ascii="Arial" w:hAnsi="Arial" w:cs="Arial"/>
                <w:sz w:val="18"/>
                <w:lang w:val="nb-NO"/>
              </w:rPr>
              <w:tab/>
              <w:t>ToldOperatørRepræsentantStatus</w:t>
            </w:r>
          </w:p>
          <w:p w:rsidR="00DE292E" w:rsidRPr="00A27BBD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nb-NO"/>
              </w:rPr>
            </w:pPr>
            <w:r w:rsidRPr="00A27BBD">
              <w:rPr>
                <w:rFonts w:ascii="Arial" w:hAnsi="Arial" w:cs="Arial"/>
                <w:sz w:val="18"/>
                <w:lang w:val="nb-NO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2" w:name="_Toc460484585"/>
            <w:r>
              <w:rPr>
                <w:rFonts w:ascii="Arial" w:hAnsi="Arial" w:cs="Arial"/>
              </w:rPr>
              <w:t>IEA98OpretMidlertidigOplagPåGrænseAcceptStruktur</w:t>
            </w:r>
            <w:bookmarkEnd w:id="142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IEA98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(SummariskAngivelseAntalKolli)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MidlertidigOpbevaringAntagelseDatoTid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3" w:name="_Toc460484586"/>
            <w:r>
              <w:rPr>
                <w:rFonts w:ascii="Arial" w:hAnsi="Arial" w:cs="Arial"/>
              </w:rPr>
              <w:t>IEA99OpretMidlertidigOplagPåGrænseAfvisStruktur</w:t>
            </w:r>
            <w:bookmarkEnd w:id="143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IEA99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4" w:name="_Toc460484587"/>
            <w:r>
              <w:rPr>
                <w:rFonts w:ascii="Arial" w:hAnsi="Arial" w:cs="Arial"/>
              </w:rPr>
              <w:t>IEI34OpretRisikoAnalyseMidlertidigOpbevaringSvarStruktur</w:t>
            </w:r>
            <w:bookmarkEnd w:id="144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IEA34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(RisikoVurderingAutomatiskDatoTid)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(GrænsekontrolDato)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RisikoAnalyseListe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RisikoAnalyse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RisikoVurderingResultatKode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RisikoKontrolListe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RisikoKontrol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GrænsekontrolResultatKode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5" w:name="_Toc460484588"/>
            <w:r>
              <w:rPr>
                <w:rFonts w:ascii="Arial" w:hAnsi="Arial" w:cs="Arial"/>
              </w:rPr>
              <w:t>IES55SlutMidlertidigOpbevaringMCCSvarStruktur</w:t>
            </w:r>
            <w:bookmarkEnd w:id="145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IES55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SummariskAngivelseAfsluttetDatoTid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6" w:name="_Toc460484589"/>
            <w:r>
              <w:rPr>
                <w:rFonts w:ascii="Arial" w:hAnsi="Arial" w:cs="Arial"/>
              </w:rPr>
              <w:t>IES58SlutMidlertidigOpbevaringMCCStruktur</w:t>
            </w:r>
            <w:bookmarkEnd w:id="146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IES58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7" w:name="_Toc460484590"/>
            <w:r>
              <w:rPr>
                <w:rFonts w:ascii="Arial" w:hAnsi="Arial" w:cs="Arial"/>
              </w:rPr>
              <w:t>IES59SlutMidlertidigOpbevaringImportStruktur</w:t>
            </w:r>
            <w:bookmarkEnd w:id="147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IES59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292E" w:rsidTr="00DE292E"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8" w:name="_Toc460484591"/>
            <w:r>
              <w:rPr>
                <w:rFonts w:ascii="Arial" w:hAnsi="Arial" w:cs="Arial"/>
              </w:rPr>
              <w:t>IES71SlutMidlertidigOpbevaringImportSvarStruktur</w:t>
            </w:r>
            <w:bookmarkEnd w:id="148"/>
          </w:p>
        </w:tc>
      </w:tr>
      <w:tr w:rsidR="00DE292E" w:rsidTr="00DE292E">
        <w:tc>
          <w:tcPr>
            <w:tcW w:w="10205" w:type="dxa"/>
            <w:vAlign w:val="center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IES71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(SummariskAngivelseAfsluttetDatoTid)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Import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292E" w:rsidSect="00DE292E">
          <w:headerReference w:type="default" r:id="rId24"/>
          <w:footerReference w:type="default" r:id="rId2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49" w:name="_Toc460484592"/>
      <w:r>
        <w:rPr>
          <w:rFonts w:ascii="Arial" w:hAnsi="Arial" w:cs="Arial"/>
          <w:b/>
          <w:sz w:val="48"/>
        </w:rPr>
        <w:lastRenderedPageBreak/>
        <w:t>Dataelementer</w:t>
      </w:r>
      <w:bookmarkEnd w:id="1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E292E" w:rsidTr="00DE292E"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0" w:name="_Toc460484593"/>
            <w:r>
              <w:rPr>
                <w:rFonts w:ascii="Arial" w:hAnsi="Arial" w:cs="Arial"/>
                <w:sz w:val="18"/>
              </w:rPr>
              <w:t>AdviseringDatoTid</w:t>
            </w:r>
            <w:bookmarkEnd w:id="15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1" w:name="_Toc460484594"/>
            <w:r>
              <w:rPr>
                <w:rFonts w:ascii="Arial" w:hAnsi="Arial" w:cs="Arial"/>
                <w:sz w:val="18"/>
              </w:rPr>
              <w:t>AdviseringMeddelelseBeskrivelse</w:t>
            </w:r>
            <w:bookmarkEnd w:id="15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bagrund af AdviseringMeddelelseKode, vises denne beskrivelse.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2" w:name="_Toc460484595"/>
            <w:r>
              <w:rPr>
                <w:rFonts w:ascii="Arial" w:hAnsi="Arial" w:cs="Arial"/>
                <w:sz w:val="18"/>
              </w:rPr>
              <w:t>AdviseringMeddelelseKode</w:t>
            </w:r>
            <w:bookmarkEnd w:id="15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definerer hvilken beskrivelse der skal vises.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3" w:name="_Toc460484596"/>
            <w:r>
              <w:rPr>
                <w:rFonts w:ascii="Arial" w:hAnsi="Arial" w:cs="Arial"/>
                <w:sz w:val="18"/>
              </w:rPr>
              <w:t>AdviseringType</w:t>
            </w:r>
            <w:bookmarkEnd w:id="15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4" w:name="_Toc460484597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15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5" w:name="_Toc460484598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15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6" w:name="_Toc460484599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15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7" w:name="_Toc460484600"/>
            <w:r>
              <w:rPr>
                <w:rFonts w:ascii="Arial" w:hAnsi="Arial" w:cs="Arial"/>
                <w:sz w:val="18"/>
              </w:rPr>
              <w:t>AnkomstdeklarationAfgangSted</w:t>
            </w:r>
            <w:bookmarkEnd w:id="15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seneste afgangssted det pågældende transportmiddel er ankommet fra.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8" w:name="_Toc460484601"/>
            <w:r>
              <w:rPr>
                <w:rFonts w:ascii="Arial" w:hAnsi="Arial" w:cs="Arial"/>
                <w:sz w:val="18"/>
              </w:rPr>
              <w:t>AnkomstdeklarationAnkomstDatoTid</w:t>
            </w:r>
            <w:bookmarkEnd w:id="15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det tidspunkt ankomstmeddelelse er accepteret og har sat ankomst på ankomstdeklarationen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9" w:name="_Toc460484602"/>
            <w:r>
              <w:rPr>
                <w:rFonts w:ascii="Arial" w:hAnsi="Arial" w:cs="Arial"/>
                <w:sz w:val="18"/>
              </w:rPr>
              <w:t>AnkomstdeklarationAnkomstSted</w:t>
            </w:r>
            <w:bookmarkEnd w:id="15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Ankomststed for transporten.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0" w:name="_Toc460484603"/>
            <w:r>
              <w:rPr>
                <w:rFonts w:ascii="Arial" w:hAnsi="Arial" w:cs="Arial"/>
                <w:sz w:val="18"/>
              </w:rPr>
              <w:t>AnkomstdeklarationForventetAnkomstDatoTid</w:t>
            </w:r>
            <w:bookmarkEnd w:id="16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Forventet ankomsttidspunkt på transporten. Stedets </w:t>
            </w:r>
            <w:proofErr w:type="gramStart"/>
            <w:r>
              <w:rPr>
                <w:rFonts w:ascii="Arial" w:hAnsi="Arial" w:cs="Arial"/>
                <w:sz w:val="18"/>
              </w:rPr>
              <w:t>lokal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tid.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1" w:name="_Toc460484604"/>
            <w:r>
              <w:rPr>
                <w:rFonts w:ascii="Arial" w:hAnsi="Arial" w:cs="Arial"/>
                <w:sz w:val="18"/>
              </w:rPr>
              <w:t>AnkomstdeklarationManueltAfsluttet</w:t>
            </w:r>
            <w:bookmarkEnd w:id="16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til, at markere tolder har gennemtrumfet afslutning af lastbils ankomstsdeklaration.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2" w:name="_Toc460484605"/>
            <w:r>
              <w:rPr>
                <w:rFonts w:ascii="Arial" w:hAnsi="Arial" w:cs="Arial"/>
                <w:sz w:val="18"/>
              </w:rPr>
              <w:t>AnkomstdeklarationOmdirigeretMarkering</w:t>
            </w:r>
            <w:bookmarkEnd w:id="162"/>
          </w:p>
        </w:tc>
        <w:tc>
          <w:tcPr>
            <w:tcW w:w="17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transporten er blevet omdirigeret til denne ankomstdestination.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3" w:name="_Toc460484606"/>
            <w:r>
              <w:rPr>
                <w:rFonts w:ascii="Arial" w:hAnsi="Arial" w:cs="Arial"/>
                <w:sz w:val="18"/>
              </w:rPr>
              <w:t>ContainerID</w:t>
            </w:r>
            <w:bookmarkEnd w:id="16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 på container, bestående af fire bogstaver og syv tal.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4" w:name="_Toc460484607"/>
            <w:r>
              <w:rPr>
                <w:rFonts w:ascii="Arial" w:hAnsi="Arial" w:cs="Arial"/>
                <w:sz w:val="18"/>
              </w:rPr>
              <w:t>EUOperatørNavn</w:t>
            </w:r>
            <w:bookmarkEnd w:id="16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virksomheden. Navnet kan også være et personnavn, hvis afsender/modtager er en person.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5" w:name="_Toc460484608"/>
            <w:r>
              <w:rPr>
                <w:rFonts w:ascii="Arial" w:hAnsi="Arial" w:cs="Arial"/>
                <w:sz w:val="18"/>
              </w:rPr>
              <w:t>ForseglingIdentifikation</w:t>
            </w:r>
            <w:bookmarkEnd w:id="16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fritekst felt hvor der specifices en entydig identifkation af forseglingen - fx producentens varenummer.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6" w:name="_Toc460484609"/>
            <w:r>
              <w:rPr>
                <w:rFonts w:ascii="Arial" w:hAnsi="Arial" w:cs="Arial"/>
                <w:sz w:val="18"/>
              </w:rPr>
              <w:t>ForudgåendeAdministrativtDokumentReference</w:t>
            </w:r>
            <w:bookmarkEnd w:id="16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 til dokumentet.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7" w:name="_Toc460484610"/>
            <w:r>
              <w:rPr>
                <w:rFonts w:ascii="Arial" w:hAnsi="Arial" w:cs="Arial"/>
                <w:sz w:val="18"/>
              </w:rPr>
              <w:t>ForudgåendeAdministrativtDokumentType</w:t>
            </w:r>
            <w:bookmarkEnd w:id="16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8" w:name="_Toc460484611"/>
            <w:r>
              <w:rPr>
                <w:rFonts w:ascii="Arial" w:hAnsi="Arial" w:cs="Arial"/>
                <w:sz w:val="18"/>
              </w:rPr>
              <w:t>FremlagtDokumentReference</w:t>
            </w:r>
            <w:bookmarkEnd w:id="16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Referencenummeret til de udfærdigere dokumenter, </w:t>
            </w:r>
            <w:r>
              <w:rPr>
                <w:rFonts w:ascii="Arial" w:hAnsi="Arial" w:cs="Arial"/>
                <w:sz w:val="18"/>
              </w:rPr>
              <w:lastRenderedPageBreak/>
              <w:t xml:space="preserve">certifikater eller bevillinger. Eksempel: Proformafaktura nr. </w:t>
            </w:r>
            <w:proofErr w:type="gramStart"/>
            <w:r>
              <w:rPr>
                <w:rFonts w:ascii="Arial" w:hAnsi="Arial" w:cs="Arial"/>
                <w:sz w:val="18"/>
              </w:rPr>
              <w:t>950445</w:t>
            </w:r>
            <w:proofErr w:type="gramEnd"/>
            <w:r>
              <w:rPr>
                <w:rFonts w:ascii="Arial" w:hAnsi="Arial" w:cs="Arial"/>
                <w:sz w:val="18"/>
              </w:rPr>
              <w:t>/06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9" w:name="_Toc460484612"/>
            <w:r>
              <w:rPr>
                <w:rFonts w:ascii="Arial" w:hAnsi="Arial" w:cs="Arial"/>
                <w:sz w:val="18"/>
              </w:rPr>
              <w:lastRenderedPageBreak/>
              <w:t>FremlagtDokumentType</w:t>
            </w:r>
            <w:bookmarkEnd w:id="16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skal specificere hvilke dokumenter og certifikater som er udfærdiget til varerne. FX N325 for en proformafaktura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0" w:name="_Toc460484613"/>
            <w:r>
              <w:rPr>
                <w:rFonts w:ascii="Arial" w:hAnsi="Arial" w:cs="Arial"/>
                <w:sz w:val="18"/>
              </w:rPr>
              <w:t>FremlagtDokumentVareBestemmelseKode</w:t>
            </w:r>
            <w:bookmarkEnd w:id="17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hvilken varebestemmelse der skal iagttages i forbindelse med vareførslen.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1" w:name="_Toc460484614"/>
            <w:r>
              <w:rPr>
                <w:rFonts w:ascii="Arial" w:hAnsi="Arial" w:cs="Arial"/>
                <w:sz w:val="18"/>
              </w:rPr>
              <w:t>FunktionelFejlBegrundelse</w:t>
            </w:r>
            <w:bookmarkEnd w:id="17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den betingelse eller regel som var årsag til fejlen. Skal kun benyttes i forbindelse med fejltype '15'. 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enkelte betingelser og regler vil blive identificieret som angivet i beskrivelsen af den enkelte IE-meddelelse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2" w:name="_Toc460484615"/>
            <w:r>
              <w:rPr>
                <w:rFonts w:ascii="Arial" w:hAnsi="Arial" w:cs="Arial"/>
                <w:sz w:val="18"/>
              </w:rPr>
              <w:t>FunktionelFejlOprindeligAttributVærdi</w:t>
            </w:r>
            <w:bookmarkEnd w:id="17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præcis gengivelse af den oprindelige modtagede dataværdi som forårsagede fejlen.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3" w:name="_Toc460484616"/>
            <w:r>
              <w:rPr>
                <w:rFonts w:ascii="Arial" w:hAnsi="Arial" w:cs="Arial"/>
                <w:sz w:val="18"/>
              </w:rPr>
              <w:t>FunktionelFejlPointer</w:t>
            </w:r>
            <w:bookmarkEnd w:id="17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pointer til den datagruppe eller det datafelt som forårsagede fejlen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4" w:name="_Toc460484617"/>
            <w:r>
              <w:rPr>
                <w:rFonts w:ascii="Arial" w:hAnsi="Arial" w:cs="Arial"/>
                <w:sz w:val="18"/>
              </w:rPr>
              <w:t>FunktionelFejlType</w:t>
            </w:r>
            <w:bookmarkEnd w:id="17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 som identificierer den type fejl som er identificieret og rapporteres.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5" w:name="_Toc460484618"/>
            <w:r>
              <w:rPr>
                <w:rFonts w:ascii="Arial" w:hAnsi="Arial" w:cs="Arial"/>
                <w:sz w:val="18"/>
              </w:rPr>
              <w:t>GrænsekontrolDato</w:t>
            </w:r>
            <w:bookmarkEnd w:id="17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Kontrollen blev udført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6" w:name="_Toc460484619"/>
            <w:r>
              <w:rPr>
                <w:rFonts w:ascii="Arial" w:hAnsi="Arial" w:cs="Arial"/>
                <w:sz w:val="18"/>
              </w:rPr>
              <w:t>GrænsekontrolResultatKode</w:t>
            </w:r>
            <w:bookmarkEnd w:id="17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betegner resultatet af en grænsekontrol.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7" w:name="_Toc460484620"/>
            <w:r>
              <w:rPr>
                <w:rFonts w:ascii="Arial" w:hAnsi="Arial" w:cs="Arial"/>
                <w:sz w:val="18"/>
              </w:rPr>
              <w:t>IndgangsangivelseMRNNummer</w:t>
            </w:r>
            <w:bookmarkEnd w:id="17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21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nummer som identificerer en summarisk indgangangivelse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8" w:name="_Toc460484621"/>
            <w:r>
              <w:rPr>
                <w:rFonts w:ascii="Arial" w:hAnsi="Arial" w:cs="Arial"/>
                <w:sz w:val="18"/>
              </w:rPr>
              <w:t>KolliAntal</w:t>
            </w:r>
            <w:bookmarkEnd w:id="17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 antal kolli.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9" w:name="_Toc460484622"/>
            <w:r>
              <w:rPr>
                <w:rFonts w:ascii="Arial" w:hAnsi="Arial" w:cs="Arial"/>
                <w:sz w:val="18"/>
              </w:rPr>
              <w:t>KolliAntalEnheder</w:t>
            </w:r>
            <w:bookmarkEnd w:id="17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enheder der er på kolli.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0" w:name="_Toc460484623"/>
            <w:r>
              <w:rPr>
                <w:rFonts w:ascii="Arial" w:hAnsi="Arial" w:cs="Arial"/>
                <w:sz w:val="18"/>
              </w:rPr>
              <w:t>KolliArt</w:t>
            </w:r>
            <w:bookmarkEnd w:id="18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FN's kode for hvilken slags emballage der er tale om. FN meballagekode.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1" w:name="_Toc460484624"/>
            <w:r>
              <w:rPr>
                <w:rFonts w:ascii="Arial" w:hAnsi="Arial" w:cs="Arial"/>
                <w:sz w:val="18"/>
              </w:rPr>
              <w:t>KolliMærkeOgNummer</w:t>
            </w:r>
            <w:bookmarkEnd w:id="18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140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kolli.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2" w:name="_Toc460484625"/>
            <w:r>
              <w:rPr>
                <w:rFonts w:ascii="Arial" w:hAnsi="Arial" w:cs="Arial"/>
                <w:sz w:val="18"/>
              </w:rPr>
              <w:t>KombineretNomenklaturKode</w:t>
            </w:r>
            <w:bookmarkEnd w:id="18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kombinerede nomenklatur.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3" w:name="_Toc460484626"/>
            <w:r>
              <w:rPr>
                <w:rFonts w:ascii="Arial" w:hAnsi="Arial" w:cs="Arial"/>
                <w:sz w:val="18"/>
              </w:rPr>
              <w:t>LandKode</w:t>
            </w:r>
            <w:bookmarkEnd w:id="183"/>
          </w:p>
        </w:tc>
        <w:tc>
          <w:tcPr>
            <w:tcW w:w="1701" w:type="dxa"/>
          </w:tcPr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r>
              <w:rPr>
                <w:rFonts w:ascii="Arial" w:hAnsi="Arial" w:cs="Arial"/>
                <w:sz w:val="18"/>
              </w:rPr>
              <w:lastRenderedPageBreak/>
              <w:t>Land_nvn_kort.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4" w:name="_Toc460484627"/>
            <w:r>
              <w:rPr>
                <w:rFonts w:ascii="Arial" w:hAnsi="Arial" w:cs="Arial"/>
                <w:sz w:val="18"/>
              </w:rPr>
              <w:lastRenderedPageBreak/>
              <w:t>LastbilPåFærgeBeskrivelse</w:t>
            </w:r>
            <w:bookmarkEnd w:id="18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5" w:name="_Toc460484628"/>
            <w:r>
              <w:rPr>
                <w:rFonts w:ascii="Arial" w:hAnsi="Arial" w:cs="Arial"/>
                <w:sz w:val="18"/>
              </w:rPr>
              <w:t>LastbilPåFærgeIdentifikation</w:t>
            </w:r>
            <w:bookmarkEnd w:id="18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6" w:name="_Toc460484629"/>
            <w:r>
              <w:rPr>
                <w:rFonts w:ascii="Arial" w:hAnsi="Arial" w:cs="Arial"/>
                <w:sz w:val="18"/>
              </w:rPr>
              <w:t>LastningsstedKode</w:t>
            </w:r>
            <w:bookmarkEnd w:id="18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navnet på det sted, hvor varerne er lastet i det ankommende transportmiddel, med foranstillet ISO landekode, jf. fortegnelsen over landekoder i toldvejledningens bilag 37. Feltet er ikke obligatorisk for vejtransport.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7" w:name="_Toc460484630"/>
            <w:r>
              <w:rPr>
                <w:rFonts w:ascii="Arial" w:hAnsi="Arial" w:cs="Arial"/>
                <w:sz w:val="18"/>
              </w:rPr>
              <w:t>LosningsstedKode</w:t>
            </w:r>
            <w:bookmarkEnd w:id="18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angives navnet på det sted, hvor varerne </w:t>
            </w:r>
            <w:proofErr w:type="gramStart"/>
            <w:r>
              <w:rPr>
                <w:rFonts w:ascii="Arial" w:hAnsi="Arial" w:cs="Arial"/>
                <w:sz w:val="18"/>
              </w:rPr>
              <w:t>er skal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losses fra det ankommende transportmiddel, med foranstillet ISO landekode, jf. fortegnelsen over landekoder i toldvejledningens bilag 37. Feltet er ikke obligatorisk for vejtransport.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8" w:name="_Toc460484631"/>
            <w:r>
              <w:rPr>
                <w:rFonts w:ascii="Arial" w:hAnsi="Arial" w:cs="Arial"/>
                <w:sz w:val="18"/>
              </w:rPr>
              <w:t>ManifestPostAfvigelsesårsag</w:t>
            </w:r>
            <w:bookmarkEnd w:id="18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til afvigelse mellem en manifestposts bruttomasse og bruttomasse ifølge diverse referencedokumenter.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9" w:name="_Toc460484632"/>
            <w:r>
              <w:rPr>
                <w:rFonts w:ascii="Arial" w:hAnsi="Arial" w:cs="Arial"/>
                <w:sz w:val="18"/>
              </w:rPr>
              <w:t>ManifestPostBruttoMasse</w:t>
            </w:r>
            <w:bookmarkEnd w:id="18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Manifestpostens bruttomasse.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enkelte Manifestposts </w:t>
            </w:r>
            <w:proofErr w:type="gramStart"/>
            <w:r>
              <w:rPr>
                <w:rFonts w:ascii="Arial" w:hAnsi="Arial" w:cs="Arial"/>
                <w:sz w:val="18"/>
              </w:rPr>
              <w:t>bruttomase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med tre decimaler. Ved bruttomasse forstås den samlede vægt af varerne inklusive al emballage, men eksklusive transportørens materiel, fx containere.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0" w:name="_Toc460484633"/>
            <w:r>
              <w:rPr>
                <w:rFonts w:ascii="Arial" w:hAnsi="Arial" w:cs="Arial"/>
                <w:sz w:val="18"/>
              </w:rPr>
              <w:t>ManifestPostLøbeNummer</w:t>
            </w:r>
            <w:bookmarkEnd w:id="19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for en manifestpost i det samlede manifest.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1" w:name="_Toc460484634"/>
            <w:r>
              <w:rPr>
                <w:rFonts w:ascii="Arial" w:hAnsi="Arial" w:cs="Arial"/>
                <w:sz w:val="18"/>
              </w:rPr>
              <w:t>ManifestPostToldStatus</w:t>
            </w:r>
            <w:bookmarkEnd w:id="19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Godsets toldmæssige status - Fællesskabsvare eller ikkefællesskabsvare.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2" w:name="_Toc460484635"/>
            <w:r>
              <w:rPr>
                <w:rFonts w:ascii="Arial" w:hAnsi="Arial" w:cs="Arial"/>
                <w:sz w:val="18"/>
              </w:rPr>
              <w:t>ManifestTotalBruttoMasse</w:t>
            </w:r>
            <w:bookmarkEnd w:id="19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totale bruttomasse på samtlige manifestposter på et manifest.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3" w:name="_Toc460484636"/>
            <w:r>
              <w:rPr>
                <w:rFonts w:ascii="Arial" w:hAnsi="Arial" w:cs="Arial"/>
                <w:sz w:val="18"/>
              </w:rPr>
              <w:t>MidlertidigOpbevaringAndenBerigtigelse</w:t>
            </w:r>
            <w:bookmarkEnd w:id="19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bliver brugt til at forklare lukning af MIG, uden henvisning til toldreference.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4" w:name="_Toc460484637"/>
            <w:r>
              <w:rPr>
                <w:rFonts w:ascii="Arial" w:hAnsi="Arial" w:cs="Arial"/>
                <w:sz w:val="18"/>
              </w:rPr>
              <w:t>MidlertidigOpbevaringAnnullerBegrundelse</w:t>
            </w:r>
            <w:bookmarkEnd w:id="19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til at </w:t>
            </w:r>
            <w:proofErr w:type="gramStart"/>
            <w:r>
              <w:rPr>
                <w:rFonts w:ascii="Arial" w:hAnsi="Arial" w:cs="Arial"/>
                <w:sz w:val="18"/>
              </w:rPr>
              <w:t>begrunde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annullering af en antaget angivelse til midlertidig opbevaring.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5" w:name="_Toc460484638"/>
            <w:r>
              <w:rPr>
                <w:rFonts w:ascii="Arial" w:hAnsi="Arial" w:cs="Arial"/>
                <w:sz w:val="18"/>
              </w:rPr>
              <w:t>MidlertidigOpbevaringAnnullerDatoTid</w:t>
            </w:r>
            <w:bookmarkEnd w:id="19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annullering af antaget angivelse til midlertidig opbevaring.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6" w:name="_Toc460484639"/>
            <w:r>
              <w:rPr>
                <w:rFonts w:ascii="Arial" w:hAnsi="Arial" w:cs="Arial"/>
                <w:sz w:val="18"/>
              </w:rPr>
              <w:t>MidlertidigOpbevaringAntagelseDatoTid</w:t>
            </w:r>
            <w:bookmarkEnd w:id="19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tidspunkt data er antaget, dvs. data er korrekt og valid udfyldt, og er bindene angivet. Antaget data kan ikke rettes uden SKAT's accept.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7" w:name="_Toc460484640"/>
            <w:r>
              <w:rPr>
                <w:rFonts w:ascii="Arial" w:hAnsi="Arial" w:cs="Arial"/>
                <w:sz w:val="18"/>
              </w:rPr>
              <w:lastRenderedPageBreak/>
              <w:t>MidlertidigOpbevaringBevillingType</w:t>
            </w:r>
            <w:bookmarkEnd w:id="19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hvilke af de enkelte midlertidigopbevarings bevillinger i erhvervssystemet, der er gældende for en specifik midlertidig opbevaring.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8" w:name="_Toc460484641"/>
            <w:r>
              <w:rPr>
                <w:rFonts w:ascii="Arial" w:hAnsi="Arial" w:cs="Arial"/>
                <w:sz w:val="18"/>
              </w:rPr>
              <w:t>MidlertidigOpbevaringFacilitetAdresseKode</w:t>
            </w:r>
            <w:bookmarkEnd w:id="19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beskrives af Jørgen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9" w:name="_Toc460484642"/>
            <w:r>
              <w:rPr>
                <w:rFonts w:ascii="Arial" w:hAnsi="Arial" w:cs="Arial"/>
                <w:sz w:val="18"/>
              </w:rPr>
              <w:t>MidlertidigOpbevaringFacilitetAdresseLøbenummer</w:t>
            </w:r>
            <w:bookmarkEnd w:id="19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identificerer en konkret oplags adresse i erhverssystemet for varer på midlertidig opbevaring.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0" w:name="_Toc460484643"/>
            <w:r>
              <w:rPr>
                <w:rFonts w:ascii="Arial" w:hAnsi="Arial" w:cs="Arial"/>
                <w:sz w:val="18"/>
              </w:rPr>
              <w:t>MidlertidigOpbevaringKlarTilAntagelseDatoTid</w:t>
            </w:r>
            <w:bookmarkEnd w:id="20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hvor alle data på angivelsen til midlertidig opbevaring er godkendt i manifestsystemet, således angivelsen i sin nuværende form er klar til antagelse.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1" w:name="_Toc460484644"/>
            <w:r>
              <w:rPr>
                <w:rFonts w:ascii="Arial" w:hAnsi="Arial" w:cs="Arial"/>
                <w:sz w:val="18"/>
              </w:rPr>
              <w:t>MidlertidigOpbevaringMIONummer</w:t>
            </w:r>
            <w:bookmarkEnd w:id="20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2" w:name="_Toc460484645"/>
            <w:r>
              <w:rPr>
                <w:rFonts w:ascii="Arial" w:hAnsi="Arial" w:cs="Arial"/>
                <w:sz w:val="18"/>
              </w:rPr>
              <w:t>MidlertidigOpbevaringSKATBemærkning</w:t>
            </w:r>
            <w:bookmarkEnd w:id="20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hvor SKAT medarbejdere kan tilføje bemærkninger omkring rettelsen angivelsen. Kan kun udfyldes af SKAT medarbejdere.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3" w:name="_Toc460484646"/>
            <w:r>
              <w:rPr>
                <w:rFonts w:ascii="Arial" w:hAnsi="Arial" w:cs="Arial"/>
                <w:sz w:val="18"/>
              </w:rPr>
              <w:t>MidlertidigOpbevaringSletBegrundelse</w:t>
            </w:r>
            <w:bookmarkEnd w:id="20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sletning af en angivelse om midlertidig opbevaring inden antagelse.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4" w:name="_Toc460484647"/>
            <w:r>
              <w:rPr>
                <w:rFonts w:ascii="Arial" w:hAnsi="Arial" w:cs="Arial"/>
                <w:sz w:val="18"/>
              </w:rPr>
              <w:t>MidlertidigOpbevaringSletDatoTid</w:t>
            </w:r>
            <w:bookmarkEnd w:id="20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sletning af en angivelse til midlertidig opbevaring før antagelse.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5" w:name="_Toc460484648"/>
            <w:r>
              <w:rPr>
                <w:rFonts w:ascii="Arial" w:hAnsi="Arial" w:cs="Arial"/>
                <w:sz w:val="18"/>
              </w:rPr>
              <w:t>MidlertidigOpbevaringUdløbDatoTid</w:t>
            </w:r>
            <w:bookmarkEnd w:id="20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Tid for udløb af den midlertidige opbevaring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6" w:name="_Toc460484649"/>
            <w:r>
              <w:rPr>
                <w:rFonts w:ascii="Arial" w:hAnsi="Arial" w:cs="Arial"/>
                <w:sz w:val="18"/>
              </w:rPr>
              <w:t>MidlertidigOpbevaringÆndringBegrundelse</w:t>
            </w:r>
            <w:bookmarkEnd w:id="20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anmodning om rettelse (regulering, ændring mm.)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7" w:name="_Toc460484650"/>
            <w:r>
              <w:rPr>
                <w:rFonts w:ascii="Arial" w:hAnsi="Arial" w:cs="Arial"/>
                <w:sz w:val="18"/>
              </w:rPr>
              <w:t>RisikoVurderingAutomatiskDatoTid</w:t>
            </w:r>
            <w:bookmarkEnd w:id="20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8" w:name="_Toc460484651"/>
            <w:r>
              <w:rPr>
                <w:rFonts w:ascii="Arial" w:hAnsi="Arial" w:cs="Arial"/>
                <w:sz w:val="18"/>
              </w:rPr>
              <w:t>RisikoVurderingResultatKode</w:t>
            </w:r>
            <w:bookmarkEnd w:id="20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risikoanalysens (-vurderingens) udfald, fx A = No Load.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9" w:name="_Toc460484652"/>
            <w:r>
              <w:rPr>
                <w:rFonts w:ascii="Arial" w:hAnsi="Arial" w:cs="Arial"/>
                <w:sz w:val="18"/>
              </w:rPr>
              <w:t>SikkerhedOgSikringOmdirigeringStatus</w:t>
            </w:r>
            <w:bookmarkEnd w:id="20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omdirigering af summarisk indgangsangivelse (ENS). 1 = Danmark er ikke anført i rejserute, og omdirigering anmodning er indsendt. 2 = Danmark er anført i rejserute. 3 = Danmark er ikke anført i rejserute, og omdirigering anmodning er ikke indsendt.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0" w:name="_Toc460484653"/>
            <w:r>
              <w:rPr>
                <w:rFonts w:ascii="Arial" w:hAnsi="Arial" w:cs="Arial"/>
                <w:sz w:val="18"/>
              </w:rPr>
              <w:t>SikkerhedOgSikringReference</w:t>
            </w:r>
            <w:bookmarkEnd w:id="21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Referencenummer til angivede sikkerhedsdokument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1" w:name="_Toc460484654"/>
            <w:r>
              <w:rPr>
                <w:rFonts w:ascii="Arial" w:hAnsi="Arial" w:cs="Arial"/>
                <w:sz w:val="18"/>
              </w:rPr>
              <w:t>SikkerhedOgSikringType</w:t>
            </w:r>
            <w:bookmarkEnd w:id="21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hvilken type sikkerhedsoplysningsdokument der henvises til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2" w:name="_Toc460484655"/>
            <w:r>
              <w:rPr>
                <w:rFonts w:ascii="Arial" w:hAnsi="Arial" w:cs="Arial"/>
                <w:sz w:val="18"/>
              </w:rPr>
              <w:t>SprogKode</w:t>
            </w:r>
            <w:bookmarkEnd w:id="212"/>
          </w:p>
        </w:tc>
        <w:tc>
          <w:tcPr>
            <w:tcW w:w="1701" w:type="dxa"/>
          </w:tcPr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Sprogkoden er synonom med landekode. En to-bogstavs kombination, som angiver land, hvorfra sproget stammer.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3" w:name="_Toc460484656"/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  <w:bookmarkEnd w:id="21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4" w:name="_Toc460484657"/>
            <w:r>
              <w:rPr>
                <w:rFonts w:ascii="Arial" w:hAnsi="Arial" w:cs="Arial"/>
                <w:sz w:val="18"/>
              </w:rPr>
              <w:t>StyretFiloverførselBrugerNavn</w:t>
            </w:r>
            <w:bookmarkEnd w:id="21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5" w:name="_Toc460484658"/>
            <w:r>
              <w:rPr>
                <w:rFonts w:ascii="Arial" w:hAnsi="Arial" w:cs="Arial"/>
                <w:sz w:val="18"/>
              </w:rPr>
              <w:t>StyretFiloverførselDownloadURL</w:t>
            </w:r>
            <w:bookmarkEnd w:id="21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6" w:name="_Toc460484659"/>
            <w:r>
              <w:rPr>
                <w:rFonts w:ascii="Arial" w:hAnsi="Arial" w:cs="Arial"/>
                <w:sz w:val="18"/>
              </w:rPr>
              <w:t>StyretFiloverførselPassword</w:t>
            </w:r>
            <w:bookmarkEnd w:id="21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7" w:name="_Toc460484660"/>
            <w:r>
              <w:rPr>
                <w:rFonts w:ascii="Arial" w:hAnsi="Arial" w:cs="Arial"/>
                <w:sz w:val="18"/>
              </w:rPr>
              <w:t>StyretFiloverførselServiceQName</w:t>
            </w:r>
            <w:bookmarkEnd w:id="21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8" w:name="_Toc460484661"/>
            <w:r>
              <w:rPr>
                <w:rFonts w:ascii="Arial" w:hAnsi="Arial" w:cs="Arial"/>
                <w:sz w:val="18"/>
              </w:rPr>
              <w:t>StyretFiloverførselUploadURL</w:t>
            </w:r>
            <w:bookmarkEnd w:id="21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9" w:name="_Toc460484662"/>
            <w:r>
              <w:rPr>
                <w:rFonts w:ascii="Arial" w:hAnsi="Arial" w:cs="Arial"/>
                <w:sz w:val="18"/>
              </w:rPr>
              <w:t>SummariskAngivelseAfsluttetDatoTid</w:t>
            </w:r>
            <w:bookmarkEnd w:id="21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Discharge date and time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Dato/Tidspunkt for afslutning af en angivelse, f.eks. afslutning af en angivelse til midlertidig oplæggelse. Afslutningstidspunktet betyder, at der herefter ikke tilbagestår systemmæssige handlinger eller aktiviteter på den omhandlende angivelse.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0" w:name="_Toc460484663"/>
            <w:r>
              <w:rPr>
                <w:rFonts w:ascii="Arial" w:hAnsi="Arial" w:cs="Arial"/>
                <w:sz w:val="18"/>
              </w:rPr>
              <w:t>SummariskAngivelseAngivelseRegistreringDatoTid</w:t>
            </w:r>
            <w:bookmarkEnd w:id="22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registrering af den Summariskeindgangsangivelse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1" w:name="_Toc460484664"/>
            <w:r>
              <w:rPr>
                <w:rFonts w:ascii="Arial" w:hAnsi="Arial" w:cs="Arial"/>
                <w:sz w:val="18"/>
              </w:rPr>
              <w:t>SummariskAngivelseAngivelseSted</w:t>
            </w:r>
            <w:bookmarkEnd w:id="22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Stedet angivelsen er oprettet første gang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2" w:name="_Toc460484665"/>
            <w:r>
              <w:rPr>
                <w:rFonts w:ascii="Arial" w:hAnsi="Arial" w:cs="Arial"/>
                <w:sz w:val="18"/>
              </w:rPr>
              <w:t>SummariskAngivelseAntalKolli</w:t>
            </w:r>
            <w:bookmarkEnd w:id="22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Totale antal kolli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3" w:name="_Toc460484666"/>
            <w:r>
              <w:rPr>
                <w:rFonts w:ascii="Arial" w:hAnsi="Arial" w:cs="Arial"/>
                <w:sz w:val="18"/>
              </w:rPr>
              <w:t>SummariskAngivelseAntalVarePoster</w:t>
            </w:r>
            <w:bookmarkEnd w:id="22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Totale antal vareposter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4" w:name="_Toc460484667"/>
            <w:r>
              <w:rPr>
                <w:rFonts w:ascii="Arial" w:hAnsi="Arial" w:cs="Arial"/>
                <w:sz w:val="18"/>
              </w:rPr>
              <w:t>SummariskAngivelseFaktiskAnkomstDatoTid</w:t>
            </w:r>
            <w:bookmarkEnd w:id="22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for transportmiddelets faktiske ankomst til lastnings, eller losningsstedet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5" w:name="_Toc460484668"/>
            <w:r>
              <w:rPr>
                <w:rFonts w:ascii="Arial" w:hAnsi="Arial" w:cs="Arial"/>
                <w:sz w:val="18"/>
              </w:rPr>
              <w:t>SummariskAngivelseForventetAnkomstDatoTid</w:t>
            </w:r>
            <w:bookmarkEnd w:id="22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 dato og tid for ankomst.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6" w:name="_Toc460484669"/>
            <w:r>
              <w:rPr>
                <w:rFonts w:ascii="Arial" w:hAnsi="Arial" w:cs="Arial"/>
                <w:sz w:val="18"/>
              </w:rPr>
              <w:t>SummariskAngivelseKommercielReferencenummer</w:t>
            </w:r>
            <w:bookmarkEnd w:id="22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Enhedsnummer, der er tildelt varerne, i forbindelse med indpassage, indførsel, udpassage og udførsel. Der benyttes WCO (ISO154559) koder eller tilsvarende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7" w:name="_Toc460484670"/>
            <w:r>
              <w:rPr>
                <w:rFonts w:ascii="Arial" w:hAnsi="Arial" w:cs="Arial"/>
                <w:sz w:val="18"/>
              </w:rPr>
              <w:t>SummariskAngivelseLokalReference</w:t>
            </w:r>
            <w:bookmarkEnd w:id="22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Lokalt referencenummer, som operatøren selv </w:t>
            </w:r>
            <w:proofErr w:type="gramStart"/>
            <w:r>
              <w:rPr>
                <w:rFonts w:ascii="Arial" w:hAnsi="Arial" w:cs="Arial"/>
                <w:sz w:val="18"/>
              </w:rPr>
              <w:t>oplyse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fra dennes lokale it-system. Et lokalt referencenummer forventes at være unikt for en den enkelte operatør.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8" w:name="_Toc460484671"/>
            <w:r>
              <w:rPr>
                <w:rFonts w:ascii="Arial" w:hAnsi="Arial" w:cs="Arial"/>
                <w:sz w:val="18"/>
              </w:rPr>
              <w:t>SummariskAngivelseOmdirigeringLokalReference</w:t>
            </w:r>
            <w:bookmarkEnd w:id="22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Reference for en omdirigering af en summarisk angivelse.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9" w:name="_Toc460484672"/>
            <w:r>
              <w:rPr>
                <w:rFonts w:ascii="Arial" w:hAnsi="Arial" w:cs="Arial"/>
                <w:sz w:val="18"/>
              </w:rPr>
              <w:lastRenderedPageBreak/>
              <w:t>SummariskAngivelseRuteReferencenummer</w:t>
            </w:r>
            <w:bookmarkEnd w:id="22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rejsens nummer, fx turnummer eller flynummer. Feltet er ikke obligatorisk.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0" w:name="_Toc460484673"/>
            <w:r>
              <w:rPr>
                <w:rFonts w:ascii="Arial" w:hAnsi="Arial" w:cs="Arial"/>
                <w:sz w:val="18"/>
              </w:rPr>
              <w:t>SummariskAngivelseSpecielForholdMarkering</w:t>
            </w:r>
            <w:bookmarkEnd w:id="23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specielle forhold som fx AEO virksomheder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1" w:name="_Toc460484674"/>
            <w:r>
              <w:rPr>
                <w:rFonts w:ascii="Arial" w:hAnsi="Arial" w:cs="Arial"/>
                <w:sz w:val="18"/>
              </w:rPr>
              <w:t>SummariskAngivelseStatusKode</w:t>
            </w:r>
            <w:bookmarkEnd w:id="23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viser hvilken status den summariske angivelse er i - kan foreksempel være: status for fejl, antagelse, afsluttet mm.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2" w:name="_Toc460484675"/>
            <w:r>
              <w:rPr>
                <w:rFonts w:ascii="Arial" w:hAnsi="Arial" w:cs="Arial"/>
                <w:sz w:val="18"/>
              </w:rPr>
              <w:t>SummariskAngivelseTotalBruttoMasse</w:t>
            </w:r>
            <w:bookmarkEnd w:id="23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totale bruttomasse for alle vareposter på den summariske angivelse.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3" w:name="_Toc460484676"/>
            <w:r>
              <w:rPr>
                <w:rFonts w:ascii="Arial" w:hAnsi="Arial" w:cs="Arial"/>
                <w:sz w:val="18"/>
              </w:rPr>
              <w:t>SummariskAngivelseTransportUdgifterBetalingsmåde</w:t>
            </w:r>
            <w:bookmarkEnd w:id="23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betalingsform for transportudgifter fx A for kontant og C for check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4" w:name="_Toc460484677"/>
            <w:r>
              <w:rPr>
                <w:rFonts w:ascii="Arial" w:hAnsi="Arial" w:cs="Arial"/>
                <w:sz w:val="18"/>
              </w:rPr>
              <w:t>ToldBehandlingDokumentReference</w:t>
            </w:r>
            <w:bookmarkEnd w:id="23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5" w:name="_Toc460484678"/>
            <w:r>
              <w:rPr>
                <w:rFonts w:ascii="Arial" w:hAnsi="Arial" w:cs="Arial"/>
                <w:sz w:val="18"/>
              </w:rPr>
              <w:t>ToldBehandlingDokumentType</w:t>
            </w:r>
            <w:bookmarkEnd w:id="23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hvilken type tolddokument der henvises til.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6" w:name="_Toc460484679"/>
            <w:r>
              <w:rPr>
                <w:rFonts w:ascii="Arial" w:hAnsi="Arial" w:cs="Arial"/>
                <w:sz w:val="18"/>
              </w:rPr>
              <w:t>ToldDeklarationReferenceNummer</w:t>
            </w:r>
            <w:bookmarkEnd w:id="23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Referencenummer der entydigt identificerer en import deklaration.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Består af Årstal, systemkode på to cifre, og et fortløbende nummer.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7" w:name="_Toc460484680"/>
            <w:r w:rsidRPr="0017252C">
              <w:rPr>
                <w:rFonts w:ascii="Arial" w:hAnsi="Arial" w:cs="Arial"/>
                <w:sz w:val="18"/>
              </w:rPr>
              <w:t>ToldOperatørRepræsentantStatus</w:t>
            </w:r>
            <w:bookmarkEnd w:id="23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hvilken status repræsentanten har i forhold til den repræsenterer.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antage værdierne 1, 2 eller 3.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8" w:name="_Toc460484681"/>
            <w:r>
              <w:rPr>
                <w:rFonts w:ascii="Arial" w:hAnsi="Arial" w:cs="Arial"/>
                <w:sz w:val="18"/>
              </w:rPr>
              <w:t>ToldOperatørTINNummer</w:t>
            </w:r>
            <w:bookmarkEnd w:id="23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 er afledt af: Trader Identification Number. Kan enten være EORI-Nummer, SE-Nummer eller CVR-Nummer.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9" w:name="_Toc460484682"/>
            <w:r>
              <w:rPr>
                <w:rFonts w:ascii="Arial" w:hAnsi="Arial" w:cs="Arial"/>
                <w:sz w:val="18"/>
              </w:rPr>
              <w:t>ToldOperatørType</w:t>
            </w:r>
            <w:bookmarkEnd w:id="23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toldoperatør, fx Afsender, Modtager eller Transport.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PartUnderretning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RegistratorRepræsentant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Transportør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0" w:name="_Toc460484683"/>
            <w:r>
              <w:rPr>
                <w:rFonts w:ascii="Arial" w:hAnsi="Arial" w:cs="Arial"/>
                <w:sz w:val="18"/>
              </w:rPr>
              <w:t>ToldstedReferenceNummer</w:t>
            </w:r>
            <w:bookmarkEnd w:id="24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myndigheds referencenummer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1" w:name="_Toc460484684"/>
            <w:r>
              <w:rPr>
                <w:rFonts w:ascii="Arial" w:hAnsi="Arial" w:cs="Arial"/>
                <w:sz w:val="18"/>
              </w:rPr>
              <w:t>TransitMRNNummer</w:t>
            </w:r>
            <w:bookmarkEnd w:id="24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21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2" w:name="_Toc460484685"/>
            <w:r>
              <w:rPr>
                <w:rFonts w:ascii="Arial" w:hAnsi="Arial" w:cs="Arial"/>
                <w:sz w:val="18"/>
              </w:rPr>
              <w:t>TransportDokumentReference</w:t>
            </w:r>
            <w:bookmarkEnd w:id="24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3" w:name="_Toc460484686"/>
            <w:r>
              <w:rPr>
                <w:rFonts w:ascii="Arial" w:hAnsi="Arial" w:cs="Arial"/>
                <w:sz w:val="18"/>
              </w:rPr>
              <w:t>TransportDokumentType</w:t>
            </w:r>
            <w:bookmarkEnd w:id="24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5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4" w:name="_Toc460484687"/>
            <w:r>
              <w:rPr>
                <w:rFonts w:ascii="Arial" w:hAnsi="Arial" w:cs="Arial"/>
                <w:sz w:val="18"/>
              </w:rPr>
              <w:lastRenderedPageBreak/>
              <w:t>TransportdeklarationKlarTilAntagelseDatoTid</w:t>
            </w:r>
            <w:bookmarkEnd w:id="24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hvor alle data på transportdeklarationen er godkendt i manifestsystemet, således transportdeklarationen i sin nuværende form er klar til antagelse.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5" w:name="_Toc460484688"/>
            <w:r>
              <w:rPr>
                <w:rFonts w:ascii="Arial" w:hAnsi="Arial" w:cs="Arial"/>
                <w:sz w:val="18"/>
              </w:rPr>
              <w:t>TransportdeklarationLokalReference</w:t>
            </w:r>
            <w:bookmarkEnd w:id="24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Lokalt referencenummer, som operatøren selv </w:t>
            </w:r>
            <w:proofErr w:type="gramStart"/>
            <w:r>
              <w:rPr>
                <w:rFonts w:ascii="Arial" w:hAnsi="Arial" w:cs="Arial"/>
                <w:sz w:val="18"/>
              </w:rPr>
              <w:t>oplyse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fra dennes lokale it-system. Et lokalt referencenummer forventes at være unikt for en den enkelte operatør.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RPr="00A27BBD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6" w:name="_Toc460484689"/>
            <w:r>
              <w:rPr>
                <w:rFonts w:ascii="Arial" w:hAnsi="Arial" w:cs="Arial"/>
                <w:sz w:val="18"/>
              </w:rPr>
              <w:t>TransportdeklarationMeddelelseCallId</w:t>
            </w:r>
            <w:bookmarkEnd w:id="24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Reference identifier, assigned by the notifying MS upon sending the first notification related to the ship call.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7252C">
              <w:rPr>
                <w:rFonts w:ascii="Arial" w:hAnsi="Arial" w:cs="Arial"/>
                <w:sz w:val="18"/>
                <w:lang w:val="en-US"/>
              </w:rPr>
              <w:t>Thus, the ShipCallID included in further updates of the initial notification should be the same in all the notifications relevant to the same ship call and UNIQUE as far as a ship call is concerned.</w:t>
            </w: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DE292E" w:rsidRPr="0017252C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7" w:name="_Toc460484690"/>
            <w:r>
              <w:rPr>
                <w:rFonts w:ascii="Arial" w:hAnsi="Arial" w:cs="Arial"/>
                <w:sz w:val="18"/>
              </w:rPr>
              <w:t>TransportdeklarationMeddelelseDatoTid</w:t>
            </w:r>
            <w:bookmarkEnd w:id="24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modtagelse og accept af ankomstmeddelelse.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8" w:name="_Toc460484691"/>
            <w:r>
              <w:rPr>
                <w:rFonts w:ascii="Arial" w:hAnsi="Arial" w:cs="Arial"/>
                <w:sz w:val="18"/>
              </w:rPr>
              <w:t>TransportdeklarationMeddelelseLastKode</w:t>
            </w:r>
            <w:bookmarkEnd w:id="24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generelt angiver hvorvidt der er last med på transporten eller ej, og eventuelt hvilken type last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(feks.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lastbil på færge eller T2 </w:t>
            </w:r>
            <w:proofErr w:type="gramStart"/>
            <w:r>
              <w:rPr>
                <w:rFonts w:ascii="Arial" w:hAnsi="Arial" w:cs="Arial"/>
                <w:sz w:val="18"/>
              </w:rPr>
              <w:t>flygods) 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Det er samtidig her man markerer specielle tilfælde såsom ophugning.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9" w:name="_Toc460484692"/>
            <w:r>
              <w:rPr>
                <w:rFonts w:ascii="Arial" w:hAnsi="Arial" w:cs="Arial"/>
                <w:sz w:val="18"/>
              </w:rPr>
              <w:t>TransportdeklarationMeddelelseLokalReference</w:t>
            </w:r>
            <w:bookmarkEnd w:id="24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Lokalt referencenummer, som operatøren selv </w:t>
            </w:r>
            <w:proofErr w:type="gramStart"/>
            <w:r>
              <w:rPr>
                <w:rFonts w:ascii="Arial" w:hAnsi="Arial" w:cs="Arial"/>
                <w:sz w:val="18"/>
              </w:rPr>
              <w:t>oplyse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fra dennes lokale it-system. Et lokalt referencenummer forventes at være unikt for en den enkelte operatør.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0" w:name="_Toc460484693"/>
            <w:r>
              <w:rPr>
                <w:rFonts w:ascii="Arial" w:hAnsi="Arial" w:cs="Arial"/>
                <w:sz w:val="18"/>
              </w:rPr>
              <w:t>TransportdeklarationMeddelelseReferenceNummer</w:t>
            </w:r>
            <w:bookmarkEnd w:id="25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meddelelse vedrørende en transportdeklaration.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1" w:name="_Toc460484694"/>
            <w:r>
              <w:rPr>
                <w:rFonts w:ascii="Arial" w:hAnsi="Arial" w:cs="Arial"/>
                <w:sz w:val="18"/>
              </w:rPr>
              <w:t>TransportdeklarationReferenceNummer</w:t>
            </w:r>
            <w:bookmarkEnd w:id="25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transportdeklaration, enten i form af en afgangsdeklaration eller en ankomstdeklaration.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2" w:name="_Toc460484695"/>
            <w:r>
              <w:rPr>
                <w:rFonts w:ascii="Arial" w:hAnsi="Arial" w:cs="Arial"/>
                <w:sz w:val="18"/>
              </w:rPr>
              <w:t>TransportdeklarationRegistreringDatoTid</w:t>
            </w:r>
            <w:bookmarkEnd w:id="25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SKAT's registrering af transportdeklarationen i manifestsystemet.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transportdeklaration får tildelt et referencenummer.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3" w:name="_Toc460484696"/>
            <w:r>
              <w:rPr>
                <w:rFonts w:ascii="Arial" w:hAnsi="Arial" w:cs="Arial"/>
                <w:sz w:val="18"/>
              </w:rPr>
              <w:t>TransportdeklarationRuteReferenceNummer</w:t>
            </w:r>
            <w:bookmarkEnd w:id="25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Referencenummer på transporten. Fx et flynummer for transport via fly.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4" w:name="_Toc460484697"/>
            <w:r>
              <w:rPr>
                <w:rFonts w:ascii="Arial" w:hAnsi="Arial" w:cs="Arial"/>
                <w:sz w:val="18"/>
              </w:rPr>
              <w:t>TransportdeklarationSletBegrundelse</w:t>
            </w:r>
            <w:bookmarkEnd w:id="25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sletning af en transportdeklaration inden antagelse.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5" w:name="_Toc460484698"/>
            <w:r>
              <w:rPr>
                <w:rFonts w:ascii="Arial" w:hAnsi="Arial" w:cs="Arial"/>
                <w:sz w:val="18"/>
              </w:rPr>
              <w:t>TransportdeklarationSletDatoTid</w:t>
            </w:r>
            <w:bookmarkEnd w:id="25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sletning af en transportdeklaration inden antagelse.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6" w:name="_Toc460484699"/>
            <w:r>
              <w:rPr>
                <w:rFonts w:ascii="Arial" w:hAnsi="Arial" w:cs="Arial"/>
                <w:sz w:val="18"/>
              </w:rPr>
              <w:t>TransportdeklarationStatusKode</w:t>
            </w:r>
            <w:bookmarkEnd w:id="256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Kode status på transportdeklaration, fx oprettet, afsluttet, </w:t>
            </w:r>
            <w:r>
              <w:rPr>
                <w:rFonts w:ascii="Arial" w:hAnsi="Arial" w:cs="Arial"/>
                <w:sz w:val="18"/>
              </w:rPr>
              <w:lastRenderedPageBreak/>
              <w:t>afventer ankomst eller afgang.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7" w:name="_Toc460484700"/>
            <w:r>
              <w:rPr>
                <w:rFonts w:ascii="Arial" w:hAnsi="Arial" w:cs="Arial"/>
                <w:sz w:val="18"/>
              </w:rPr>
              <w:lastRenderedPageBreak/>
              <w:t>TransportdeklarationÆndringDatoTid</w:t>
            </w:r>
            <w:bookmarkEnd w:id="257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en transportdeklaration sidst er ændret.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8" w:name="_Toc460484701"/>
            <w:r>
              <w:rPr>
                <w:rFonts w:ascii="Arial" w:hAnsi="Arial" w:cs="Arial"/>
                <w:sz w:val="18"/>
              </w:rPr>
              <w:t>TransportmiddelIdentitet</w:t>
            </w:r>
            <w:bookmarkEnd w:id="258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 på transportmidlet fx reg.nr på lastbil eller IMO på skibe.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9" w:name="_Toc460484702"/>
            <w:r>
              <w:rPr>
                <w:rFonts w:ascii="Arial" w:hAnsi="Arial" w:cs="Arial"/>
                <w:sz w:val="18"/>
              </w:rPr>
              <w:t>TransportmiddelNavn</w:t>
            </w:r>
            <w:bookmarkEnd w:id="259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0" w:name="_Toc460484703"/>
            <w:r>
              <w:rPr>
                <w:rFonts w:ascii="Arial" w:hAnsi="Arial" w:cs="Arial"/>
                <w:sz w:val="18"/>
              </w:rPr>
              <w:t>TransportmådeKode</w:t>
            </w:r>
            <w:bookmarkEnd w:id="260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transportmåden - for eksempel 1 for søtransport.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kan ses i GB Bilag 38, rubrik 25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1" w:name="_Toc460484704"/>
            <w:r>
              <w:rPr>
                <w:rFonts w:ascii="Arial" w:hAnsi="Arial" w:cs="Arial"/>
                <w:sz w:val="18"/>
              </w:rPr>
              <w:t>VarePostBeskrivelse</w:t>
            </w:r>
            <w:bookmarkEnd w:id="261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beskrivelse af vareposten.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2" w:name="_Toc460484705"/>
            <w:r>
              <w:rPr>
                <w:rFonts w:ascii="Arial" w:hAnsi="Arial" w:cs="Arial"/>
                <w:sz w:val="18"/>
              </w:rPr>
              <w:t>VarePostBruttoMasse</w:t>
            </w:r>
            <w:bookmarkEnd w:id="262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Varepostens bruttovægt.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enkelte vareposts bruttovægt med tre decimaler. Ved bruttovægt forstås den samlede vægt af varerne inklusive al emballage, men eksklusive transportørens materiel, fx containere.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3" w:name="_Toc460484706"/>
            <w:r>
              <w:rPr>
                <w:rFonts w:ascii="Arial" w:hAnsi="Arial" w:cs="Arial"/>
                <w:sz w:val="18"/>
              </w:rPr>
              <w:t>VarePostFNFarligtGodsKode</w:t>
            </w:r>
            <w:bookmarkEnd w:id="263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4" w:name="_Toc460484707"/>
            <w:r>
              <w:rPr>
                <w:rFonts w:ascii="Arial" w:hAnsi="Arial" w:cs="Arial"/>
                <w:sz w:val="18"/>
              </w:rPr>
              <w:t>VarePostLøbeNummer</w:t>
            </w:r>
            <w:bookmarkEnd w:id="264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løbenummer som gives til hver varepost i et elektronisk ledsagedokument.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292E" w:rsidTr="00DE292E">
        <w:tc>
          <w:tcPr>
            <w:tcW w:w="3401" w:type="dxa"/>
          </w:tcPr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5" w:name="_Toc460484708"/>
            <w:r>
              <w:rPr>
                <w:rFonts w:ascii="Arial" w:hAnsi="Arial" w:cs="Arial"/>
                <w:sz w:val="18"/>
              </w:rPr>
              <w:t>VarePostSærligBemærkning</w:t>
            </w:r>
            <w:bookmarkEnd w:id="265"/>
          </w:p>
        </w:tc>
        <w:tc>
          <w:tcPr>
            <w:tcW w:w="170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særlige bemærkninger til vareposten.</w:t>
            </w:r>
          </w:p>
          <w:p w:rsid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292E" w:rsidRPr="00DE292E" w:rsidRDefault="00DE292E" w:rsidP="00DE29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E292E" w:rsidRPr="00DE292E" w:rsidRDefault="00DE292E" w:rsidP="00DE29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E292E" w:rsidRPr="00DE292E" w:rsidSect="00DE292E">
      <w:headerReference w:type="default" r:id="rId2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14D" w:rsidRDefault="0091414D" w:rsidP="00DE292E">
      <w:pPr>
        <w:spacing w:line="240" w:lineRule="auto"/>
      </w:pPr>
      <w:r>
        <w:separator/>
      </w:r>
    </w:p>
  </w:endnote>
  <w:endnote w:type="continuationSeparator" w:id="0">
    <w:p w:rsidR="0091414D" w:rsidRDefault="0091414D" w:rsidP="00DE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Default="00DE2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Footer"/>
      <w:rPr>
        <w:rFonts w:ascii="Arial" w:hAnsi="Arial" w:cs="Arial"/>
        <w:sz w:val="16"/>
      </w:rPr>
    </w:pP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CREATEDATE  \@ "d. MMMM yyyy"  \* MERGEFORMAT </w:instrText>
    </w:r>
    <w:r w:rsidRPr="00DE292E">
      <w:rPr>
        <w:rFonts w:ascii="Arial" w:hAnsi="Arial" w:cs="Arial"/>
        <w:sz w:val="16"/>
      </w:rPr>
      <w:fldChar w:fldCharType="separate"/>
    </w:r>
    <w:r w:rsidRPr="00DE292E">
      <w:rPr>
        <w:rFonts w:ascii="Arial" w:hAnsi="Arial" w:cs="Arial"/>
        <w:noProof/>
        <w:sz w:val="16"/>
      </w:rPr>
      <w:t>1. september 2016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ab/>
    </w:r>
    <w:r w:rsidRPr="00DE292E">
      <w:rPr>
        <w:rFonts w:ascii="Arial" w:hAnsi="Arial" w:cs="Arial"/>
        <w:sz w:val="16"/>
      </w:rPr>
      <w:tab/>
      <w:t xml:space="preserve">AnkomstdeklarationOpdater Side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PAGE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2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 xml:space="preserve"> af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NUMPAGES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75</w:t>
    </w:r>
    <w:r w:rsidRPr="00DE292E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Default="00DE292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Footer"/>
      <w:rPr>
        <w:rFonts w:ascii="Arial" w:hAnsi="Arial" w:cs="Arial"/>
        <w:sz w:val="16"/>
      </w:rPr>
    </w:pP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CREATEDATE  \@ "d. MMMM yyyy"  \* MERGEFORMAT </w:instrText>
    </w:r>
    <w:r w:rsidRPr="00DE292E">
      <w:rPr>
        <w:rFonts w:ascii="Arial" w:hAnsi="Arial" w:cs="Arial"/>
        <w:sz w:val="16"/>
      </w:rPr>
      <w:fldChar w:fldCharType="separate"/>
    </w:r>
    <w:r w:rsidRPr="00DE292E">
      <w:rPr>
        <w:rFonts w:ascii="Arial" w:hAnsi="Arial" w:cs="Arial"/>
        <w:noProof/>
        <w:sz w:val="16"/>
      </w:rPr>
      <w:t>1. september 2016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ab/>
    </w:r>
    <w:r w:rsidRPr="00DE292E">
      <w:rPr>
        <w:rFonts w:ascii="Arial" w:hAnsi="Arial" w:cs="Arial"/>
        <w:sz w:val="16"/>
      </w:rPr>
      <w:tab/>
      <w:t xml:space="preserve">AnkomstdeklarationOpret Side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PAGE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9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 xml:space="preserve"> af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NUMPAGES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75</w:t>
    </w:r>
    <w:r w:rsidRPr="00DE292E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Footer"/>
      <w:rPr>
        <w:rFonts w:ascii="Arial" w:hAnsi="Arial" w:cs="Arial"/>
        <w:sz w:val="16"/>
      </w:rPr>
    </w:pP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CREATEDATE  \@ "d. MMMM yyyy"  \* MERGEFORMAT </w:instrText>
    </w:r>
    <w:r w:rsidRPr="00DE292E">
      <w:rPr>
        <w:rFonts w:ascii="Arial" w:hAnsi="Arial" w:cs="Arial"/>
        <w:sz w:val="16"/>
      </w:rPr>
      <w:fldChar w:fldCharType="separate"/>
    </w:r>
    <w:r w:rsidRPr="00DE292E">
      <w:rPr>
        <w:rFonts w:ascii="Arial" w:hAnsi="Arial" w:cs="Arial"/>
        <w:noProof/>
        <w:sz w:val="16"/>
      </w:rPr>
      <w:t>1. september 2016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ab/>
    </w:r>
    <w:r w:rsidRPr="00DE292E">
      <w:rPr>
        <w:rFonts w:ascii="Arial" w:hAnsi="Arial" w:cs="Arial"/>
        <w:sz w:val="16"/>
      </w:rPr>
      <w:tab/>
      <w:t xml:space="preserve">AnkomstdeklarationSlet Side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PAGE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10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 xml:space="preserve"> af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NUMPAGES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75</w:t>
    </w:r>
    <w:r w:rsidRPr="00DE292E">
      <w:rPr>
        <w:rFonts w:ascii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Footer"/>
      <w:rPr>
        <w:rFonts w:ascii="Arial" w:hAnsi="Arial" w:cs="Arial"/>
        <w:sz w:val="16"/>
      </w:rPr>
    </w:pP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CREATEDATE  \@ "d. MMMM yyyy"  \* MERGEFORMAT </w:instrText>
    </w:r>
    <w:r w:rsidRPr="00DE292E">
      <w:rPr>
        <w:rFonts w:ascii="Arial" w:hAnsi="Arial" w:cs="Arial"/>
        <w:sz w:val="16"/>
      </w:rPr>
      <w:fldChar w:fldCharType="separate"/>
    </w:r>
    <w:r w:rsidRPr="00DE292E">
      <w:rPr>
        <w:rFonts w:ascii="Arial" w:hAnsi="Arial" w:cs="Arial"/>
        <w:noProof/>
        <w:sz w:val="16"/>
      </w:rPr>
      <w:t>1. september 2016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ab/>
    </w:r>
    <w:r w:rsidRPr="00DE292E">
      <w:rPr>
        <w:rFonts w:ascii="Arial" w:hAnsi="Arial" w:cs="Arial"/>
        <w:sz w:val="16"/>
      </w:rPr>
      <w:tab/>
      <w:t xml:space="preserve">MidlertidigOpbevaringOpdater Side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PAGE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14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 xml:space="preserve"> af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NUMPAGES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17</w:t>
    </w:r>
    <w:r w:rsidRPr="00DE292E">
      <w:rPr>
        <w:rFonts w:ascii="Arial" w:hAnsi="Arial" w:cs="Arial"/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Footer"/>
      <w:rPr>
        <w:rFonts w:ascii="Arial" w:hAnsi="Arial" w:cs="Arial"/>
        <w:sz w:val="16"/>
      </w:rPr>
    </w:pP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CREATEDATE  \@ "d. MMMM yyyy"  \* MERGEFORMAT </w:instrText>
    </w:r>
    <w:r w:rsidRPr="00DE292E">
      <w:rPr>
        <w:rFonts w:ascii="Arial" w:hAnsi="Arial" w:cs="Arial"/>
        <w:sz w:val="16"/>
      </w:rPr>
      <w:fldChar w:fldCharType="separate"/>
    </w:r>
    <w:r w:rsidRPr="00DE292E">
      <w:rPr>
        <w:rFonts w:ascii="Arial" w:hAnsi="Arial" w:cs="Arial"/>
        <w:noProof/>
        <w:sz w:val="16"/>
      </w:rPr>
      <w:t>1. september 2016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ab/>
    </w:r>
    <w:r w:rsidRPr="00DE292E">
      <w:rPr>
        <w:rFonts w:ascii="Arial" w:hAnsi="Arial" w:cs="Arial"/>
        <w:sz w:val="16"/>
      </w:rPr>
      <w:tab/>
      <w:t xml:space="preserve">MidlertidigOpbevaringOpret Side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PAGE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16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 xml:space="preserve"> af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NUMPAGES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19</w:t>
    </w:r>
    <w:r w:rsidRPr="00DE292E">
      <w:rPr>
        <w:rFonts w:ascii="Arial" w:hAnsi="Arial" w:cs="Arial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Footer"/>
      <w:rPr>
        <w:rFonts w:ascii="Arial" w:hAnsi="Arial" w:cs="Arial"/>
        <w:sz w:val="16"/>
      </w:rPr>
    </w:pP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CREATEDATE  \@ "d. MMMM yyyy"  \* MERGEFORMAT </w:instrText>
    </w:r>
    <w:r w:rsidRPr="00DE292E">
      <w:rPr>
        <w:rFonts w:ascii="Arial" w:hAnsi="Arial" w:cs="Arial"/>
        <w:sz w:val="16"/>
      </w:rPr>
      <w:fldChar w:fldCharType="separate"/>
    </w:r>
    <w:r w:rsidRPr="00DE292E">
      <w:rPr>
        <w:rFonts w:ascii="Arial" w:hAnsi="Arial" w:cs="Arial"/>
        <w:noProof/>
        <w:sz w:val="16"/>
      </w:rPr>
      <w:t>1. september 2016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ab/>
    </w:r>
    <w:r w:rsidRPr="00DE292E">
      <w:rPr>
        <w:rFonts w:ascii="Arial" w:hAnsi="Arial" w:cs="Arial"/>
        <w:sz w:val="16"/>
      </w:rPr>
      <w:tab/>
      <w:t xml:space="preserve">MidlertidigOpbevaringSlet Side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PAGE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18</w:t>
    </w:r>
    <w:r w:rsidRPr="00DE292E">
      <w:rPr>
        <w:rFonts w:ascii="Arial" w:hAnsi="Arial" w:cs="Arial"/>
        <w:sz w:val="16"/>
      </w:rPr>
      <w:fldChar w:fldCharType="end"/>
    </w:r>
    <w:r w:rsidRPr="00DE292E">
      <w:rPr>
        <w:rFonts w:ascii="Arial" w:hAnsi="Arial" w:cs="Arial"/>
        <w:sz w:val="16"/>
      </w:rPr>
      <w:t xml:space="preserve"> af </w:t>
    </w:r>
    <w:r w:rsidRPr="00DE292E">
      <w:rPr>
        <w:rFonts w:ascii="Arial" w:hAnsi="Arial" w:cs="Arial"/>
        <w:sz w:val="16"/>
      </w:rPr>
      <w:fldChar w:fldCharType="begin"/>
    </w:r>
    <w:r w:rsidRPr="00DE292E">
      <w:rPr>
        <w:rFonts w:ascii="Arial" w:hAnsi="Arial" w:cs="Arial"/>
        <w:sz w:val="16"/>
      </w:rPr>
      <w:instrText xml:space="preserve"> NUMPAGES  \* MERGEFORMAT </w:instrText>
    </w:r>
    <w:r w:rsidRPr="00DE292E"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18</w:t>
    </w:r>
    <w:r w:rsidRPr="00DE292E">
      <w:rPr>
        <w:rFonts w:ascii="Arial" w:hAnsi="Arial" w:cs="Arial"/>
        <w:sz w:val="16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Footer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32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A27BBD">
      <w:rPr>
        <w:rFonts w:ascii="Arial" w:hAnsi="Arial" w:cs="Arial"/>
        <w:noProof/>
        <w:sz w:val="16"/>
      </w:rPr>
      <w:t>75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14D" w:rsidRDefault="0091414D" w:rsidP="00DE292E">
      <w:pPr>
        <w:spacing w:line="240" w:lineRule="auto"/>
      </w:pPr>
      <w:r>
        <w:separator/>
      </w:r>
    </w:p>
  </w:footnote>
  <w:footnote w:type="continuationSeparator" w:id="0">
    <w:p w:rsidR="0091414D" w:rsidRDefault="0091414D" w:rsidP="00DE29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Default="00DE292E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Default="00DE292E" w:rsidP="00DE292E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Header"/>
      <w:jc w:val="center"/>
      <w:rPr>
        <w:rFonts w:ascii="Arial" w:hAnsi="Arial" w:cs="Arial"/>
      </w:rPr>
    </w:pPr>
    <w:r w:rsidRPr="00DE292E">
      <w:rPr>
        <w:rFonts w:ascii="Arial" w:hAnsi="Arial" w:cs="Arial"/>
      </w:rPr>
      <w:t>Servicebeskrivelse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Default="00DE292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Header"/>
      <w:jc w:val="center"/>
      <w:rPr>
        <w:rFonts w:ascii="Arial" w:hAnsi="Arial" w:cs="Arial"/>
      </w:rPr>
    </w:pPr>
    <w:r w:rsidRPr="00DE292E">
      <w:rPr>
        <w:rFonts w:ascii="Arial" w:hAnsi="Arial" w:cs="Arial"/>
      </w:rPr>
      <w:t>Servicebeskrivelse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Header"/>
      <w:jc w:val="center"/>
      <w:rPr>
        <w:rFonts w:ascii="Arial" w:hAnsi="Arial" w:cs="Arial"/>
      </w:rPr>
    </w:pPr>
    <w:r w:rsidRPr="00DE292E">
      <w:rPr>
        <w:rFonts w:ascii="Arial" w:hAnsi="Arial" w:cs="Arial"/>
      </w:rPr>
      <w:t>Servicebeskrivelse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Header"/>
      <w:jc w:val="center"/>
      <w:rPr>
        <w:rFonts w:ascii="Arial" w:hAnsi="Arial" w:cs="Arial"/>
      </w:rPr>
    </w:pPr>
    <w:r w:rsidRPr="00DE292E">
      <w:rPr>
        <w:rFonts w:ascii="Arial" w:hAnsi="Arial" w:cs="Arial"/>
      </w:rPr>
      <w:t>Servicebeskrivelse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Header"/>
      <w:jc w:val="center"/>
      <w:rPr>
        <w:rFonts w:ascii="Arial" w:hAnsi="Arial" w:cs="Arial"/>
      </w:rPr>
    </w:pPr>
    <w:r w:rsidRPr="00DE292E">
      <w:rPr>
        <w:rFonts w:ascii="Arial" w:hAnsi="Arial" w:cs="Arial"/>
      </w:rPr>
      <w:t>Servicebeskrivelse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Header"/>
      <w:jc w:val="center"/>
      <w:rPr>
        <w:rFonts w:ascii="Arial" w:hAnsi="Arial" w:cs="Arial"/>
      </w:rPr>
    </w:pPr>
    <w:r w:rsidRPr="00DE292E">
      <w:rPr>
        <w:rFonts w:ascii="Arial" w:hAnsi="Arial" w:cs="Arial"/>
      </w:rPr>
      <w:t>Servicebeskrivelse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2E" w:rsidRPr="00DE292E" w:rsidRDefault="00DE292E" w:rsidP="00DE292E">
    <w:pPr>
      <w:pStyle w:val="Header"/>
      <w:jc w:val="center"/>
      <w:rPr>
        <w:rFonts w:ascii="Arial" w:hAnsi="Arial" w:cs="Arial"/>
      </w:rPr>
    </w:pPr>
    <w:r w:rsidRPr="00DE292E">
      <w:rPr>
        <w:rFonts w:ascii="Arial" w:hAnsi="Arial" w:cs="Arial"/>
      </w:rPr>
      <w:t>Datastrukturer</w:t>
    </w:r>
  </w:p>
  <w:p w:rsidR="00DE292E" w:rsidRPr="00DE292E" w:rsidRDefault="00DE292E" w:rsidP="00DE292E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5520D"/>
    <w:multiLevelType w:val="multilevel"/>
    <w:tmpl w:val="5B56690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doNotDisplayPageBoundaries/>
  <w:hideSpellingErrors/>
  <w:proofState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2E"/>
    <w:rsid w:val="0017252C"/>
    <w:rsid w:val="00406782"/>
    <w:rsid w:val="0091414D"/>
    <w:rsid w:val="00A27BBD"/>
    <w:rsid w:val="00B74485"/>
    <w:rsid w:val="00C32DC4"/>
    <w:rsid w:val="00DD4A9F"/>
    <w:rsid w:val="00D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29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9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E292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92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2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2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2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2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2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2E"/>
    <w:rPr>
      <w:rFonts w:ascii="Arial" w:eastAsiaTheme="majorEastAsia" w:hAnsi="Arial" w:cs="Arial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92E"/>
    <w:rPr>
      <w:rFonts w:ascii="Arial" w:eastAsiaTheme="majorEastAsia" w:hAnsi="Arial" w:cs="Arial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92E"/>
    <w:rPr>
      <w:rFonts w:ascii="Arial" w:eastAsiaTheme="majorEastAsia" w:hAnsi="Arial" w:cs="Arial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9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29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DefaultParagraphFont"/>
    <w:link w:val="Overskrift1a"/>
    <w:rsid w:val="00DE29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29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DefaultParagraphFont"/>
    <w:link w:val="Overskrift211pkt"/>
    <w:rsid w:val="00DE29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29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DefaultParagraphFont"/>
    <w:link w:val="Normal11"/>
    <w:rsid w:val="00DE292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292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2E"/>
  </w:style>
  <w:style w:type="paragraph" w:styleId="Footer">
    <w:name w:val="footer"/>
    <w:basedOn w:val="Normal"/>
    <w:link w:val="FooterChar"/>
    <w:uiPriority w:val="99"/>
    <w:unhideWhenUsed/>
    <w:rsid w:val="00DE292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2E"/>
  </w:style>
  <w:style w:type="paragraph" w:styleId="TOC1">
    <w:name w:val="toc 1"/>
    <w:basedOn w:val="Normal"/>
    <w:next w:val="Normal"/>
    <w:autoRedefine/>
    <w:uiPriority w:val="39"/>
    <w:unhideWhenUsed/>
    <w:rsid w:val="00DE292E"/>
    <w:pPr>
      <w:spacing w:after="100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E292E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DefaultParagraphFont"/>
    <w:uiPriority w:val="99"/>
    <w:unhideWhenUsed/>
    <w:rsid w:val="00DE292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29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9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E292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92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2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2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2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2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2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2E"/>
    <w:rPr>
      <w:rFonts w:ascii="Arial" w:eastAsiaTheme="majorEastAsia" w:hAnsi="Arial" w:cs="Arial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92E"/>
    <w:rPr>
      <w:rFonts w:ascii="Arial" w:eastAsiaTheme="majorEastAsia" w:hAnsi="Arial" w:cs="Arial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92E"/>
    <w:rPr>
      <w:rFonts w:ascii="Arial" w:eastAsiaTheme="majorEastAsia" w:hAnsi="Arial" w:cs="Arial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9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29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DefaultParagraphFont"/>
    <w:link w:val="Overskrift1a"/>
    <w:rsid w:val="00DE29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29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DefaultParagraphFont"/>
    <w:link w:val="Overskrift211pkt"/>
    <w:rsid w:val="00DE29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29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DefaultParagraphFont"/>
    <w:link w:val="Normal11"/>
    <w:rsid w:val="00DE292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292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2E"/>
  </w:style>
  <w:style w:type="paragraph" w:styleId="Footer">
    <w:name w:val="footer"/>
    <w:basedOn w:val="Normal"/>
    <w:link w:val="FooterChar"/>
    <w:uiPriority w:val="99"/>
    <w:unhideWhenUsed/>
    <w:rsid w:val="00DE292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2E"/>
  </w:style>
  <w:style w:type="paragraph" w:styleId="TOC1">
    <w:name w:val="toc 1"/>
    <w:basedOn w:val="Normal"/>
    <w:next w:val="Normal"/>
    <w:autoRedefine/>
    <w:uiPriority w:val="39"/>
    <w:unhideWhenUsed/>
    <w:rsid w:val="00DE292E"/>
    <w:pPr>
      <w:spacing w:after="100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E292E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DefaultParagraphFont"/>
    <w:uiPriority w:val="99"/>
    <w:unhideWhenUsed/>
    <w:rsid w:val="00DE2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75</Pages>
  <Words>15381</Words>
  <Characters>93830</Characters>
  <Application>Microsoft Office Word</Application>
  <DocSecurity>0</DocSecurity>
  <Lines>781</Lines>
  <Paragraphs>217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Hahn, Carsten</cp:lastModifiedBy>
  <cp:revision>3</cp:revision>
  <dcterms:created xsi:type="dcterms:W3CDTF">2016-09-08T09:46:00Z</dcterms:created>
  <dcterms:modified xsi:type="dcterms:W3CDTF">2016-09-13T07:36:00Z</dcterms:modified>
</cp:coreProperties>
</file>