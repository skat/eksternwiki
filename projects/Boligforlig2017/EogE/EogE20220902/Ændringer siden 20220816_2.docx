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D91D" w14:textId="77777777" w:rsidR="00B3175B" w:rsidRDefault="009E0C58" w:rsidP="009E0C58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9" w:author="Hanne Erdman Thomsen" w:date="2022-09-02T11:3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401"/>
        <w:gridCol w:w="3402"/>
        <w:gridCol w:w="3402"/>
        <w:tblGridChange w:id="10">
          <w:tblGrid>
            <w:gridCol w:w="3401"/>
            <w:gridCol w:w="3402"/>
            <w:gridCol w:w="3402"/>
          </w:tblGrid>
        </w:tblGridChange>
      </w:tblGrid>
      <w:tr w:rsidR="009E0C58" w14:paraId="303D2422" w14:textId="77777777" w:rsidTr="009E0C58">
        <w:tblPrEx>
          <w:tblCellMar>
            <w:top w:w="0" w:type="dxa"/>
            <w:bottom w:w="0" w:type="dxa"/>
          </w:tblCellMar>
        </w:tblPrEx>
        <w:trPr>
          <w:trHeight w:hRule="exact" w:val="113"/>
          <w:trPrChange w:id="11" w:author="Hanne Erdman Thomsen" w:date="2022-09-02T11:33:00Z">
            <w:trPr>
              <w:trHeight w:hRule="exact" w:val="113"/>
            </w:trPr>
          </w:trPrChange>
        </w:trPr>
        <w:tc>
          <w:tcPr>
            <w:tcW w:w="10205" w:type="dxa"/>
            <w:gridSpan w:val="3"/>
            <w:shd w:val="clear" w:color="auto" w:fill="82A0F0"/>
            <w:tcPrChange w:id="12" w:author="Hanne Erdman Thomsen" w:date="2022-09-02T11:33:00Z">
              <w:tcPr>
                <w:tcW w:w="10205" w:type="dxa"/>
                <w:gridSpan w:val="3"/>
                <w:shd w:val="clear" w:color="auto" w:fill="82A0F0"/>
              </w:tcPr>
            </w:tcPrChange>
          </w:tcPr>
          <w:p w14:paraId="55441742" w14:textId="77777777" w:rsidR="009E0C58" w:rsidRDefault="009E0C58" w:rsidP="009E0C58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9E0C58" w14:paraId="7596CB75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  <w:trPrChange w:id="13" w:author="Hanne Erdman Thomsen" w:date="2022-09-02T11:33:00Z">
            <w:trPr>
              <w:trHeight w:val="283"/>
            </w:trPr>
          </w:trPrChange>
        </w:trPr>
        <w:tc>
          <w:tcPr>
            <w:tcW w:w="10205" w:type="dxa"/>
            <w:gridSpan w:val="3"/>
            <w:tcPrChange w:id="14" w:author="Hanne Erdman Thomsen" w:date="2022-09-02T11:33:00Z">
              <w:tcPr>
                <w:tcW w:w="10205" w:type="dxa"/>
                <w:gridSpan w:val="3"/>
              </w:tcPr>
            </w:tcPrChange>
          </w:tcPr>
          <w:p w14:paraId="349FE81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9E0C58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9E0C58" w14:paraId="7E0D05DE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5084E4D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AB0B11F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787C13D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9E0C58" w14:paraId="61B71BA4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4A7052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67D1AB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76696C" w14:textId="15C50D11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</w:t>
            </w:r>
            <w:del w:id="15" w:author="Hanne Erdman Thomsen" w:date="2022-09-02T11:33:00Z">
              <w:r w:rsidR="00820AEA">
                <w:rPr>
                  <w:rFonts w:ascii="Arial" w:hAnsi="Arial" w:cs="Arial"/>
                  <w:sz w:val="18"/>
                </w:rPr>
                <w:delText>08-16</w:delText>
              </w:r>
            </w:del>
            <w:ins w:id="16" w:author="Hanne Erdman Thomsen" w:date="2022-09-02T11:33:00Z">
              <w:r>
                <w:rPr>
                  <w:rFonts w:ascii="Arial" w:hAnsi="Arial" w:cs="Arial"/>
                  <w:sz w:val="18"/>
                </w:rPr>
                <w:t>09-02</w:t>
              </w:r>
            </w:ins>
          </w:p>
        </w:tc>
      </w:tr>
      <w:tr w:rsidR="009E0C58" w14:paraId="132EFFB1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  <w:trPrChange w:id="17" w:author="Hanne Erdman Thomsen" w:date="2022-09-02T11:33:00Z">
            <w:trPr>
              <w:trHeight w:val="283"/>
            </w:trPr>
          </w:trPrChange>
        </w:trPr>
        <w:tc>
          <w:tcPr>
            <w:tcW w:w="10205" w:type="dxa"/>
            <w:gridSpan w:val="3"/>
            <w:shd w:val="clear" w:color="auto" w:fill="D2DCFA"/>
            <w:vAlign w:val="center"/>
            <w:tcPrChange w:id="18" w:author="Hanne Erdman Thomsen" w:date="2022-09-02T11:33:00Z">
              <w:tcPr>
                <w:tcW w:w="10205" w:type="dxa"/>
                <w:gridSpan w:val="3"/>
                <w:shd w:val="clear" w:color="auto" w:fill="D2DCFA"/>
                <w:vAlign w:val="center"/>
              </w:tcPr>
            </w:tcPrChange>
          </w:tcPr>
          <w:p w14:paraId="48AC4063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9E0C58" w14:paraId="6900B91A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  <w:trPrChange w:id="19" w:author="Hanne Erdman Thomsen" w:date="2022-09-02T11:33:00Z">
            <w:trPr>
              <w:trHeight w:val="283"/>
            </w:trPr>
          </w:trPrChange>
        </w:trPr>
        <w:tc>
          <w:tcPr>
            <w:tcW w:w="10205" w:type="dxa"/>
            <w:gridSpan w:val="3"/>
            <w:vAlign w:val="center"/>
            <w:tcPrChange w:id="20" w:author="Hanne Erdman Thomsen" w:date="2022-09-02T11:33:00Z">
              <w:tcPr>
                <w:tcW w:w="10205" w:type="dxa"/>
                <w:gridSpan w:val="3"/>
                <w:vAlign w:val="center"/>
              </w:tcPr>
            </w:tcPrChange>
          </w:tcPr>
          <w:p w14:paraId="0D13E81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FBB9C7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B6D459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5A14521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589EA6F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977D3F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650C08E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19BE025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96BE86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BC0288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05DFFD8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7D0E74F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EA92B4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AEE01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07C2731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9C5B96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416791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D50001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412158A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7533C7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0F43586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5A24F1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5EC0F4A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B75A51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B4A828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547F1AF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B3B257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171A14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E90BE5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71E34C5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7F4E16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877013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76263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A515A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633B687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922EEF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C37AA1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0E842AB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7F676E7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3E05D01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000C6B0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773BF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2E77C33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8994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1003E2A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01B949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3930B29" w14:textId="77777777" w:rsidR="00820AEA" w:rsidRDefault="00820AEA" w:rsidP="00820AEA">
            <w:pPr>
              <w:rPr>
                <w:del w:id="21" w:author="Hanne Erdman Thomsen" w:date="2022-09-02T11:33:00Z"/>
                <w:rFonts w:ascii="Arial" w:hAnsi="Arial" w:cs="Arial"/>
                <w:sz w:val="18"/>
              </w:rPr>
            </w:pPr>
            <w:del w:id="22" w:author="Hanne Erdman Thomsen" w:date="2022-09-02T11:33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OpkrævningsperiodeStartdato</w:delText>
              </w:r>
            </w:del>
          </w:p>
          <w:p w14:paraId="7B1FF065" w14:textId="77777777" w:rsidR="00820AEA" w:rsidRDefault="00820AEA" w:rsidP="00820AEA">
            <w:pPr>
              <w:rPr>
                <w:del w:id="23" w:author="Hanne Erdman Thomsen" w:date="2022-09-02T11:33:00Z"/>
                <w:rFonts w:ascii="Arial" w:hAnsi="Arial" w:cs="Arial"/>
                <w:sz w:val="18"/>
              </w:rPr>
            </w:pPr>
            <w:del w:id="24" w:author="Hanne Erdman Thomsen" w:date="2022-09-02T11:33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delText>(OpkrævningsperiodeSlutdato)</w:delText>
              </w:r>
            </w:del>
          </w:p>
          <w:p w14:paraId="3D1F1501" w14:textId="77777777" w:rsidR="009E0C58" w:rsidRDefault="009E0C58" w:rsidP="009E0C58">
            <w:pPr>
              <w:rPr>
                <w:ins w:id="25" w:author="Hanne Erdman Thomsen" w:date="2022-09-02T11:33:00Z"/>
                <w:rFonts w:ascii="Arial" w:hAnsi="Arial" w:cs="Arial"/>
                <w:sz w:val="18"/>
              </w:rPr>
            </w:pPr>
            <w:ins w:id="26" w:author="Hanne Erdman Thomsen" w:date="2022-09-02T11:33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proofErr w:type="spellStart"/>
              <w:r>
                <w:rPr>
                  <w:rFonts w:ascii="Arial" w:hAnsi="Arial" w:cs="Arial"/>
                  <w:sz w:val="18"/>
                </w:rPr>
                <w:t>ÅrsejerperiodeStartdato</w:t>
              </w:r>
              <w:proofErr w:type="spellEnd"/>
            </w:ins>
          </w:p>
          <w:p w14:paraId="6C75A626" w14:textId="77777777" w:rsidR="009E0C58" w:rsidRDefault="009E0C58" w:rsidP="009E0C58">
            <w:pPr>
              <w:rPr>
                <w:ins w:id="27" w:author="Hanne Erdman Thomsen" w:date="2022-09-02T11:33:00Z"/>
                <w:rFonts w:ascii="Arial" w:hAnsi="Arial" w:cs="Arial"/>
                <w:sz w:val="18"/>
              </w:rPr>
            </w:pPr>
            <w:ins w:id="28" w:author="Hanne Erdman Thomsen" w:date="2022-09-02T11:33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(</w:t>
              </w:r>
              <w:proofErr w:type="spellStart"/>
              <w:r>
                <w:rPr>
                  <w:rFonts w:ascii="Arial" w:hAnsi="Arial" w:cs="Arial"/>
                  <w:sz w:val="18"/>
                </w:rPr>
                <w:t>ÅrsejerperiodeSlutDato</w:t>
              </w:r>
              <w:proofErr w:type="spellEnd"/>
              <w:r>
                <w:rPr>
                  <w:rFonts w:ascii="Arial" w:hAnsi="Arial" w:cs="Arial"/>
                  <w:sz w:val="18"/>
                </w:rPr>
                <w:t>)</w:t>
              </w:r>
            </w:ins>
          </w:p>
          <w:p w14:paraId="7873DF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104EB6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6C21A1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4F6F634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4192B4" w14:textId="77777777" w:rsidR="009E0C58" w:rsidRDefault="009E0C58" w:rsidP="009E0C58">
            <w:pPr>
              <w:rPr>
                <w:ins w:id="29" w:author="Hanne Erdman Thomsen" w:date="2022-09-02T11:33:00Z"/>
                <w:rFonts w:ascii="Arial" w:hAnsi="Arial" w:cs="Arial"/>
                <w:sz w:val="18"/>
              </w:rPr>
            </w:pPr>
            <w:ins w:id="30" w:author="Hanne Erdman Thomsen" w:date="2022-09-02T11:33:00Z"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</w:r>
              <w:r>
                <w:rPr>
                  <w:rFonts w:ascii="Arial" w:hAnsi="Arial" w:cs="Arial"/>
                  <w:sz w:val="18"/>
                </w:rPr>
                <w:tab/>
                <w:t>OpkrævningskanalPersonskat31Dec</w:t>
              </w:r>
            </w:ins>
          </w:p>
          <w:p w14:paraId="11A60EC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2A90FC9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3838E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62ECBBC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ECBFC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B85D9C8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E0C58" w14:paraId="706506E4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5BCA066A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9E0C58" w14:paraId="5697E5BA" w14:textId="77777777" w:rsidTr="009E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EC658B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4A46DA2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1B2C948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84B41B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1A2492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8225D5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296453B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08EB426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460585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F29EE6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46ABB55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459A9B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3ED0D82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6D002D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ACFF4E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56F1FD8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C98212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133D7BD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38C58FD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0E2B508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2EBCC10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A45102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13563DFE" w14:textId="77777777" w:rsidR="00820AEA" w:rsidRDefault="009E0C58" w:rsidP="00820AEA">
            <w:pPr>
              <w:rPr>
                <w:del w:id="31" w:author="Hanne Erdman Thomsen" w:date="2022-09-02T11:33:00Z"/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6E94F0F1" w14:textId="77777777" w:rsidR="00820AEA" w:rsidRDefault="00820AEA" w:rsidP="00820AEA">
            <w:pPr>
              <w:rPr>
                <w:del w:id="32" w:author="Hanne Erdman Thomsen" w:date="2022-09-02T11:33:00Z"/>
                <w:rFonts w:ascii="Arial" w:hAnsi="Arial" w:cs="Arial"/>
                <w:sz w:val="18"/>
              </w:rPr>
            </w:pPr>
          </w:p>
          <w:p w14:paraId="62EC4C2E" w14:textId="77777777" w:rsidR="00820AEA" w:rsidRDefault="00820AEA" w:rsidP="00820AEA">
            <w:pPr>
              <w:rPr>
                <w:del w:id="33" w:author="Hanne Erdman Thomsen" w:date="2022-09-02T11:33:00Z"/>
                <w:rFonts w:ascii="Arial" w:hAnsi="Arial" w:cs="Arial"/>
                <w:sz w:val="18"/>
              </w:rPr>
            </w:pPr>
            <w:del w:id="34" w:author="Hanne Erdman Thomsen" w:date="2022-09-02T11:33:00Z">
              <w:r>
                <w:rPr>
                  <w:rFonts w:ascii="Arial" w:hAnsi="Arial" w:cs="Arial"/>
                  <w:sz w:val="18"/>
                </w:rPr>
                <w:delText>OpkrævningsperiodeStartdato skal indeholde en af følgende:</w:delText>
              </w:r>
            </w:del>
          </w:p>
          <w:p w14:paraId="1E3359A7" w14:textId="77777777" w:rsidR="00820AEA" w:rsidRDefault="00820AEA" w:rsidP="00820AEA">
            <w:pPr>
              <w:rPr>
                <w:del w:id="35" w:author="Hanne Erdman Thomsen" w:date="2022-09-02T11:33:00Z"/>
                <w:rFonts w:ascii="Arial" w:hAnsi="Arial" w:cs="Arial"/>
                <w:sz w:val="18"/>
              </w:rPr>
            </w:pPr>
            <w:del w:id="36" w:author="Hanne Erdman Thomsen" w:date="2022-09-02T11:33:00Z">
              <w:r>
                <w:rPr>
                  <w:rFonts w:ascii="Arial" w:hAnsi="Arial" w:cs="Arial"/>
                  <w:sz w:val="18"/>
                </w:rPr>
                <w:delText>1.</w:delText>
              </w:r>
              <w:r>
                <w:rPr>
                  <w:rFonts w:ascii="Arial" w:hAnsi="Arial" w:cs="Arial"/>
                  <w:sz w:val="18"/>
                </w:rPr>
                <w:tab/>
                <w:delText>Ejendommens overtagelsesdato</w:delText>
              </w:r>
            </w:del>
          </w:p>
          <w:p w14:paraId="33032673" w14:textId="77777777" w:rsidR="00820AEA" w:rsidRDefault="00820AEA" w:rsidP="00820AEA">
            <w:pPr>
              <w:rPr>
                <w:del w:id="37" w:author="Hanne Erdman Thomsen" w:date="2022-09-02T11:33:00Z"/>
                <w:rFonts w:ascii="Arial" w:hAnsi="Arial" w:cs="Arial"/>
                <w:sz w:val="18"/>
              </w:rPr>
            </w:pPr>
            <w:del w:id="38" w:author="Hanne Erdman Thomsen" w:date="2022-09-02T11:33:00Z">
              <w:r>
                <w:rPr>
                  <w:rFonts w:ascii="Arial" w:hAnsi="Arial" w:cs="Arial"/>
                  <w:sz w:val="18"/>
                </w:rPr>
                <w:delText>2.</w:delText>
              </w:r>
              <w:r>
                <w:rPr>
                  <w:rFonts w:ascii="Arial" w:hAnsi="Arial" w:cs="Arial"/>
                  <w:sz w:val="18"/>
                </w:rPr>
                <w:tab/>
                <w:delText>Dato for ændring af ejerforhold f.eks. ved delsalg</w:delText>
              </w:r>
            </w:del>
          </w:p>
          <w:p w14:paraId="1AE6C7E5" w14:textId="77777777" w:rsidR="00820AEA" w:rsidRDefault="00820AEA" w:rsidP="00820AEA">
            <w:pPr>
              <w:rPr>
                <w:del w:id="39" w:author="Hanne Erdman Thomsen" w:date="2022-09-02T11:33:00Z"/>
                <w:rFonts w:ascii="Arial" w:hAnsi="Arial" w:cs="Arial"/>
                <w:sz w:val="18"/>
              </w:rPr>
            </w:pPr>
            <w:del w:id="40" w:author="Hanne Erdman Thomsen" w:date="2022-09-02T11:33:00Z">
              <w:r>
                <w:rPr>
                  <w:rFonts w:ascii="Arial" w:hAnsi="Arial" w:cs="Arial"/>
                  <w:sz w:val="18"/>
                </w:rPr>
                <w:delText>3.</w:delText>
              </w:r>
              <w:r>
                <w:rPr>
                  <w:rFonts w:ascii="Arial" w:hAnsi="Arial" w:cs="Arial"/>
                  <w:sz w:val="18"/>
                </w:rPr>
                <w:tab/>
                <w:delText>Dato for overgang fra opkrævning via skattekonto til opkrævning i personskattesystemer</w:delText>
              </w:r>
            </w:del>
          </w:p>
          <w:p w14:paraId="228F65EC" w14:textId="77777777" w:rsidR="00820AEA" w:rsidRDefault="00820AEA" w:rsidP="00820AEA">
            <w:pPr>
              <w:rPr>
                <w:del w:id="41" w:author="Hanne Erdman Thomsen" w:date="2022-09-02T11:33:00Z"/>
                <w:rFonts w:ascii="Arial" w:hAnsi="Arial" w:cs="Arial"/>
                <w:sz w:val="18"/>
              </w:rPr>
            </w:pPr>
            <w:del w:id="42" w:author="Hanne Erdman Thomsen" w:date="2022-09-02T11:33:00Z">
              <w:r>
                <w:rPr>
                  <w:rFonts w:ascii="Arial" w:hAnsi="Arial" w:cs="Arial"/>
                  <w:sz w:val="18"/>
                </w:rPr>
                <w:delText>Datoerne kan ligge i tidligere samt aktuelle indkomstår og vælges ud fra den hændelse der har startet perioden</w:delText>
              </w:r>
            </w:del>
          </w:p>
          <w:p w14:paraId="7245DE61" w14:textId="77777777" w:rsidR="00820AEA" w:rsidRDefault="00820AEA" w:rsidP="00820AEA">
            <w:pPr>
              <w:rPr>
                <w:del w:id="43" w:author="Hanne Erdman Thomsen" w:date="2022-09-02T11:33:00Z"/>
                <w:rFonts w:ascii="Arial" w:hAnsi="Arial" w:cs="Arial"/>
                <w:sz w:val="18"/>
              </w:rPr>
            </w:pPr>
          </w:p>
          <w:p w14:paraId="7D7132A9" w14:textId="77777777" w:rsidR="00820AEA" w:rsidRDefault="00820AEA" w:rsidP="00820AEA">
            <w:pPr>
              <w:rPr>
                <w:del w:id="44" w:author="Hanne Erdman Thomsen" w:date="2022-09-02T11:33:00Z"/>
                <w:rFonts w:ascii="Arial" w:hAnsi="Arial" w:cs="Arial"/>
                <w:sz w:val="18"/>
              </w:rPr>
            </w:pPr>
            <w:del w:id="45" w:author="Hanne Erdman Thomsen" w:date="2022-09-02T11:33:00Z">
              <w:r>
                <w:rPr>
                  <w:rFonts w:ascii="Arial" w:hAnsi="Arial" w:cs="Arial"/>
                  <w:sz w:val="18"/>
                </w:rPr>
                <w:delText xml:space="preserve">OpkrævningsperiodeSlutdato skal indeholde en af følgende: </w:delText>
              </w:r>
            </w:del>
          </w:p>
          <w:p w14:paraId="7AB16E4F" w14:textId="77777777" w:rsidR="00820AEA" w:rsidRDefault="00820AEA" w:rsidP="00820AEA">
            <w:pPr>
              <w:rPr>
                <w:del w:id="46" w:author="Hanne Erdman Thomsen" w:date="2022-09-02T11:33:00Z"/>
                <w:rFonts w:ascii="Arial" w:hAnsi="Arial" w:cs="Arial"/>
                <w:sz w:val="18"/>
              </w:rPr>
            </w:pPr>
            <w:del w:id="47" w:author="Hanne Erdman Thomsen" w:date="2022-09-02T11:33:00Z">
              <w:r>
                <w:rPr>
                  <w:rFonts w:ascii="Arial" w:hAnsi="Arial" w:cs="Arial"/>
                  <w:sz w:val="18"/>
                </w:rPr>
                <w:delText>1.</w:delText>
              </w:r>
              <w:r>
                <w:rPr>
                  <w:rFonts w:ascii="Arial" w:hAnsi="Arial" w:cs="Arial"/>
                  <w:sz w:val="18"/>
                </w:rPr>
                <w:tab/>
                <w:delText>Afståelsesdato</w:delText>
              </w:r>
            </w:del>
          </w:p>
          <w:p w14:paraId="03E1C2B7" w14:textId="77777777" w:rsidR="00820AEA" w:rsidRDefault="00820AEA" w:rsidP="00820AEA">
            <w:pPr>
              <w:rPr>
                <w:del w:id="48" w:author="Hanne Erdman Thomsen" w:date="2022-09-02T11:33:00Z"/>
                <w:rFonts w:ascii="Arial" w:hAnsi="Arial" w:cs="Arial"/>
                <w:sz w:val="18"/>
              </w:rPr>
            </w:pPr>
            <w:del w:id="49" w:author="Hanne Erdman Thomsen" w:date="2022-09-02T11:33:00Z">
              <w:r>
                <w:rPr>
                  <w:rFonts w:ascii="Arial" w:hAnsi="Arial" w:cs="Arial"/>
                  <w:sz w:val="18"/>
                </w:rPr>
                <w:delText>2.</w:delText>
              </w:r>
              <w:r>
                <w:rPr>
                  <w:rFonts w:ascii="Arial" w:hAnsi="Arial" w:cs="Arial"/>
                  <w:sz w:val="18"/>
                </w:rPr>
                <w:tab/>
                <w:delText>Dato for ændring af ejerforhold f.eks. ved delsalg</w:delText>
              </w:r>
            </w:del>
          </w:p>
          <w:p w14:paraId="06F79D42" w14:textId="77777777" w:rsidR="00820AEA" w:rsidRDefault="00820AEA" w:rsidP="00820AEA">
            <w:pPr>
              <w:rPr>
                <w:del w:id="50" w:author="Hanne Erdman Thomsen" w:date="2022-09-02T11:33:00Z"/>
                <w:rFonts w:ascii="Arial" w:hAnsi="Arial" w:cs="Arial"/>
                <w:sz w:val="18"/>
              </w:rPr>
            </w:pPr>
            <w:del w:id="51" w:author="Hanne Erdman Thomsen" w:date="2022-09-02T11:33:00Z">
              <w:r>
                <w:rPr>
                  <w:rFonts w:ascii="Arial" w:hAnsi="Arial" w:cs="Arial"/>
                  <w:sz w:val="18"/>
                </w:rPr>
                <w:delText>3.</w:delText>
              </w:r>
              <w:r>
                <w:rPr>
                  <w:rFonts w:ascii="Arial" w:hAnsi="Arial" w:cs="Arial"/>
                  <w:sz w:val="18"/>
                </w:rPr>
                <w:tab/>
                <w:delText>Dato for overgang fra opkrævning via personskattesystemer til opkrævning via skattekonto</w:delText>
              </w:r>
            </w:del>
          </w:p>
          <w:p w14:paraId="645897FC" w14:textId="77777777" w:rsidR="00820AEA" w:rsidRDefault="00820AEA" w:rsidP="00820AEA">
            <w:pPr>
              <w:rPr>
                <w:del w:id="52" w:author="Hanne Erdman Thomsen" w:date="2022-09-02T11:33:00Z"/>
                <w:rFonts w:ascii="Arial" w:hAnsi="Arial" w:cs="Arial"/>
                <w:sz w:val="18"/>
              </w:rPr>
            </w:pPr>
            <w:del w:id="53" w:author="Hanne Erdman Thomsen" w:date="2022-09-02T11:33:00Z">
              <w:r>
                <w:rPr>
                  <w:rFonts w:ascii="Arial" w:hAnsi="Arial" w:cs="Arial"/>
                  <w:sz w:val="18"/>
                </w:rPr>
                <w:delText>4.</w:delText>
              </w:r>
              <w:r>
                <w:rPr>
                  <w:rFonts w:ascii="Arial" w:hAnsi="Arial" w:cs="Arial"/>
                  <w:sz w:val="18"/>
                </w:rPr>
                <w:tab/>
                <w:delText>31-12-indkomstår hvis ejendommen skal beskattes frem til og med udgangen af indkomståret</w:delText>
              </w:r>
            </w:del>
          </w:p>
          <w:p w14:paraId="6689FC10" w14:textId="35CB826D" w:rsidR="009E0C58" w:rsidRPr="009E0C58" w:rsidRDefault="00820AEA" w:rsidP="009E0C58">
            <w:pPr>
              <w:rPr>
                <w:rFonts w:ascii="Arial" w:hAnsi="Arial" w:cs="Arial"/>
                <w:sz w:val="18"/>
              </w:rPr>
            </w:pPr>
            <w:del w:id="54" w:author="Hanne Erdman Thomsen" w:date="2022-09-02T11:33:00Z">
              <w:r>
                <w:rPr>
                  <w:rFonts w:ascii="Arial" w:hAnsi="Arial" w:cs="Arial"/>
                  <w:sz w:val="18"/>
                </w:rPr>
                <w:delText>Datoerne skal ligge i det indkomstår perioden vedrører og vælges ud fra den hændelse der lukker perioden</w:delText>
              </w:r>
            </w:del>
          </w:p>
        </w:tc>
      </w:tr>
    </w:tbl>
    <w:p w14:paraId="1C54EA56" w14:textId="77777777" w:rsidR="009E0C58" w:rsidRDefault="009E0C58" w:rsidP="009E0C58">
      <w:pPr>
        <w:rPr>
          <w:rFonts w:ascii="Arial" w:hAnsi="Arial" w:cs="Arial"/>
          <w:b/>
          <w:sz w:val="40"/>
        </w:rPr>
        <w:sectPr w:rsidR="009E0C58" w:rsidSect="009E0C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0AEAFF3" w14:textId="77777777" w:rsidR="009E0C58" w:rsidRDefault="009E0C58" w:rsidP="009E0C58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E0C58" w14:paraId="29CD9D85" w14:textId="77777777" w:rsidTr="009E0C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48A0B46D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368773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3EF72184" w14:textId="77777777" w:rsidR="009E0C58" w:rsidRPr="009E0C58" w:rsidRDefault="009E0C58" w:rsidP="009E0C58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0C58" w14:paraId="0BF0BD6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20C59E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4A11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87F9A1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248522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3B8499A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908772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04D1312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85747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6F807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B9FB9C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09A801C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D5834D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4441D2E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9EFE5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8F6A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4021517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3EEFF78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16F816F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4696C80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2185299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0C982B7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4C7556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2E23677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1F4447E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198700F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6B3D0FB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090053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5024076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13E16F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16042CA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93175C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39804A3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9AB90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5E0942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3A03BF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52840A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BEC837A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204C8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23755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5A205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19876B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10FFA5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D02BE1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43F2F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62CDC46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AF38972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4F9811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7CA77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31CA1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22950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2EBBB15E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19020B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144D8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92C47D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2CBD7F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129240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257FFB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25B08F2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DA545A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3CE301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BB72C8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D33897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6D2E497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23C537F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6000E18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CDA1B3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52046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437F1EC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ECCD02B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61C5546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72E13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35CDE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28B3C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2853D6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6C921C3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C507A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6721CD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2CA528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CC016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B5E541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CCBB1A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6D6BCE6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BD9303C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DD8D84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800325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986AF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44BFEC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72795CC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34E9F5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E8663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54A6020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FA865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7A5B862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436314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0C4F2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49462C8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427970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CB50000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EE109C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1FFEAF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1E5EBB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1C9060C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69DCE2C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F56A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FBDCA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774D7E0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2E81686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F1B8112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CDDA70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241DDB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3E4A0C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4F9F66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46F632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503C9C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044FF7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09CC6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CF45B0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554BE77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C32D29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D335EF6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CEF1E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C22684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F08662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044D7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C0BBC0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6938A49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D10200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EA9BC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40B371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3F2078C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BC5EE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534CB2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0684B1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C15777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5E95D0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3479F7F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62A7E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6735385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7FC01E1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84FAEE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73F4A2B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0B130A1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7476020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E385D7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0366B4E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637334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EB6DC1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826727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03033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1C9F651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9F5225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EA7C9C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C6088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411D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0DBDA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0F32AA9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5C6DEF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644C1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C929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7B468D6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CAC077A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528DC72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F4DE2B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FBC94C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6F6652DB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E0C58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9E0C58">
              <w:rPr>
                <w:rFonts w:ascii="Arial" w:hAnsi="Arial" w:cs="Arial"/>
                <w:sz w:val="18"/>
                <w:lang w:val="en-US"/>
              </w:rPr>
              <w:t>: 4</w:t>
            </w:r>
          </w:p>
          <w:p w14:paraId="43858B47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E0C58">
              <w:rPr>
                <w:rFonts w:ascii="Arial" w:hAnsi="Arial" w:cs="Arial"/>
                <w:sz w:val="18"/>
                <w:lang w:val="en-US"/>
              </w:rPr>
              <w:t>fractionDigits</w:t>
            </w:r>
            <w:proofErr w:type="spellEnd"/>
            <w:r w:rsidRPr="009E0C58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753CF609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E0C58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9E0C58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14:paraId="3EB7AFE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7E41BD8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750CE8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0B46884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BE66FB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57D51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3E96632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A67289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4791737C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1E253F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87A1F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55CCCB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0426F98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63F70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CDE07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729DA4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BA7987A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66A0DCC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083CDB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136B1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100EA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B41C3E4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504EAC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48B0A6B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BF9B2E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51D0C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EC3B30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4B888F0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28D5D10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9FFDD6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D9D37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8920BB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5D9429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ADBF75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53AC9AD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FBD534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3143A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5FC5A1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D19260E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88187D0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C119F7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0DEE7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58183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4AB0B8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0E5CD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4B01D09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FAC5E5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AB100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791FA9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648235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88DD2CC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443F6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40602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DB591E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9AC488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1674C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2DD918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7925873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FC2382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F0255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3FD4CB1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180782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3E6BEC7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DCAE29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120A67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325CB0A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E0C58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9E0C58">
              <w:rPr>
                <w:rFonts w:ascii="Arial" w:hAnsi="Arial" w:cs="Arial"/>
                <w:sz w:val="18"/>
                <w:lang w:val="en-US"/>
              </w:rPr>
              <w:t>: 0</w:t>
            </w:r>
          </w:p>
          <w:p w14:paraId="2BEB0C43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E0C58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9E0C58">
              <w:rPr>
                <w:rFonts w:ascii="Arial" w:hAnsi="Arial" w:cs="Arial"/>
                <w:sz w:val="18"/>
                <w:lang w:val="en-US"/>
              </w:rPr>
              <w:t>: 100</w:t>
            </w:r>
          </w:p>
          <w:p w14:paraId="734220B5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AEDACB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 der beskriver koden for fejl.</w:t>
            </w:r>
          </w:p>
          <w:p w14:paraId="1B072D1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D58971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4AA8B3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4EA035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08FFA7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E88DF2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A1D72FF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31B4AE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ED4FA1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A1493DA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9E0C58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9E0C58">
              <w:rPr>
                <w:rFonts w:ascii="Arial" w:hAnsi="Arial" w:cs="Arial"/>
                <w:sz w:val="18"/>
                <w:lang w:val="en-US"/>
              </w:rPr>
              <w:t>: 36</w:t>
            </w:r>
          </w:p>
          <w:p w14:paraId="1278ED29" w14:textId="77777777" w:rsidR="009E0C58" w:rsidRPr="009E0C58" w:rsidRDefault="009E0C58" w:rsidP="009E0C58">
            <w:pPr>
              <w:rPr>
                <w:rFonts w:ascii="Arial" w:hAnsi="Arial" w:cs="Arial"/>
                <w:sz w:val="18"/>
                <w:lang w:val="en-US"/>
              </w:rPr>
            </w:pPr>
            <w:r w:rsidRPr="009E0C58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442F050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5ADFB9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3D492D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113F9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39C100E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C4DA77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603D6F7F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D1450E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52E83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18A2DC9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3AF68F6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1FE88C3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375797A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3661F00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42413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6CDB5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CB11347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003BA28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EB39C6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E14243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5BE302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C4AA18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623DC4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78C6BC5A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7B34AEB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F20BE8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397B7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64134F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E9A4AFC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F0FCE8D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D6EDFD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74A75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0440E03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4DDA3ED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48A8947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6549ED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5DFFA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6C26C02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5A6817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FC0ADD4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1DD99FC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40D3F94D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1044A5C8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73A6F4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D8AD2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2780BE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526CBEF5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30E69F6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1A7D7667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A34144D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AFBA15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6A735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8D84C9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6CFF113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E961DFA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9896B0" w14:textId="5B576E4E" w:rsidR="009E0C58" w:rsidRPr="009E0C58" w:rsidRDefault="00820AEA" w:rsidP="009E0C58">
            <w:pPr>
              <w:outlineLvl w:val="1"/>
              <w:rPr>
                <w:rFonts w:ascii="Arial" w:hAnsi="Arial" w:cs="Arial"/>
                <w:sz w:val="18"/>
              </w:rPr>
            </w:pPr>
            <w:del w:id="57" w:author="Hanne Erdman Thomsen" w:date="2022-09-02T11:33:00Z">
              <w:r>
                <w:rPr>
                  <w:rFonts w:ascii="Arial" w:hAnsi="Arial" w:cs="Arial"/>
                  <w:sz w:val="18"/>
                </w:rPr>
                <w:delText>OpkrævningsperiodeSlutdato</w:delText>
              </w:r>
            </w:del>
            <w:ins w:id="58" w:author="Hanne Erdman Thomsen" w:date="2022-09-02T11:33:00Z">
              <w:r w:rsidR="009E0C58">
                <w:rPr>
                  <w:rFonts w:ascii="Arial" w:hAnsi="Arial" w:cs="Arial"/>
                  <w:sz w:val="18"/>
                </w:rPr>
                <w:t>OpkrævningskanalPersonskat31Dec</w:t>
              </w:r>
            </w:ins>
          </w:p>
        </w:tc>
        <w:tc>
          <w:tcPr>
            <w:tcW w:w="1701" w:type="dxa"/>
            <w:shd w:val="clear" w:color="auto" w:fill="auto"/>
          </w:tcPr>
          <w:p w14:paraId="5CD9BE25" w14:textId="442F96F4" w:rsidR="009E0C58" w:rsidRDefault="009E0C58" w:rsidP="009E0C58">
            <w:pPr>
              <w:rPr>
                <w:ins w:id="59" w:author="Hanne Erdman Thomsen" w:date="2022-09-02T11:33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del w:id="60" w:author="Hanne Erdman Thomsen" w:date="2022-09-02T11:33:00Z">
              <w:r w:rsidR="00820AEA">
                <w:rPr>
                  <w:rFonts w:ascii="Arial" w:hAnsi="Arial" w:cs="Arial"/>
                  <w:sz w:val="18"/>
                </w:rPr>
                <w:delText>date</w:delText>
              </w:r>
            </w:del>
            <w:proofErr w:type="spellStart"/>
            <w:ins w:id="61" w:author="Hanne Erdman Thomsen" w:date="2022-09-02T11:33:00Z">
              <w:r>
                <w:rPr>
                  <w:rFonts w:ascii="Arial" w:hAnsi="Arial" w:cs="Arial"/>
                  <w:sz w:val="18"/>
                </w:rPr>
                <w:t>boolean</w:t>
              </w:r>
              <w:proofErr w:type="spellEnd"/>
            </w:ins>
          </w:p>
          <w:p w14:paraId="286073F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ins w:id="62" w:author="Hanne Erdman Thomsen" w:date="2022-09-02T11:33:00Z">
              <w:r>
                <w:rPr>
                  <w:rFonts w:ascii="Arial" w:hAnsi="Arial" w:cs="Arial"/>
                  <w:sz w:val="18"/>
                </w:rPr>
                <w:t>totalDigits</w:t>
              </w:r>
              <w:proofErr w:type="spellEnd"/>
              <w:r>
                <w:rPr>
                  <w:rFonts w:ascii="Arial" w:hAnsi="Arial" w:cs="Arial"/>
                  <w:sz w:val="18"/>
                </w:rPr>
                <w:t>: 1</w:t>
              </w:r>
            </w:ins>
          </w:p>
        </w:tc>
        <w:tc>
          <w:tcPr>
            <w:tcW w:w="4671" w:type="dxa"/>
            <w:shd w:val="clear" w:color="auto" w:fill="auto"/>
          </w:tcPr>
          <w:p w14:paraId="70BEE8B4" w14:textId="77777777" w:rsidR="00820AEA" w:rsidRDefault="00820AEA" w:rsidP="00820AEA">
            <w:pPr>
              <w:rPr>
                <w:del w:id="63" w:author="Hanne Erdman Thomsen" w:date="2022-09-02T11:33:00Z"/>
                <w:rFonts w:ascii="Arial" w:hAnsi="Arial" w:cs="Arial"/>
                <w:sz w:val="18"/>
              </w:rPr>
            </w:pPr>
            <w:del w:id="64" w:author="Hanne Erdman Thomsen" w:date="2022-09-02T11:33:00Z">
              <w:r>
                <w:rPr>
                  <w:rFonts w:ascii="Arial" w:hAnsi="Arial" w:cs="Arial"/>
                  <w:sz w:val="18"/>
                </w:rPr>
                <w:delText>Sidste dag i en periode hvor en skat opkræves via Personbeskatningssystemerne (Forskud/Slut).</w:delText>
              </w:r>
            </w:del>
          </w:p>
          <w:p w14:paraId="174DEBD4" w14:textId="77777777" w:rsidR="009E0C58" w:rsidRDefault="009E0C58" w:rsidP="009E0C58">
            <w:pPr>
              <w:rPr>
                <w:ins w:id="65" w:author="Hanne Erdman Thomsen" w:date="2022-09-02T11:33:00Z"/>
                <w:rFonts w:ascii="Arial" w:hAnsi="Arial" w:cs="Arial"/>
                <w:sz w:val="18"/>
              </w:rPr>
            </w:pPr>
            <w:ins w:id="66" w:author="Hanne Erdman Thomsen" w:date="2022-09-02T11:33:00Z">
              <w:r>
                <w:rPr>
                  <w:rFonts w:ascii="Arial" w:hAnsi="Arial" w:cs="Arial"/>
                  <w:sz w:val="18"/>
                </w:rPr>
                <w:t>Markering af om grundskyldsopkrævning for denne ejendom var genstand for opkrævning i personskattesystemerne for denne ejer den 31.12 i foregående indkomstår.</w:t>
              </w:r>
            </w:ins>
          </w:p>
          <w:p w14:paraId="235CEBB9" w14:textId="77777777" w:rsidR="009E0C58" w:rsidRDefault="009E0C58" w:rsidP="009E0C58">
            <w:pPr>
              <w:rPr>
                <w:ins w:id="67" w:author="Hanne Erdman Thomsen" w:date="2022-09-02T11:33:00Z"/>
                <w:rFonts w:ascii="Arial" w:hAnsi="Arial" w:cs="Arial"/>
                <w:sz w:val="18"/>
              </w:rPr>
            </w:pPr>
          </w:p>
          <w:p w14:paraId="3ECBEB87" w14:textId="77777777" w:rsidR="009E0C58" w:rsidRDefault="009E0C58" w:rsidP="009E0C58">
            <w:pPr>
              <w:rPr>
                <w:ins w:id="68" w:author="Hanne Erdman Thomsen" w:date="2022-09-02T11:33:00Z"/>
                <w:rFonts w:ascii="Arial" w:hAnsi="Arial" w:cs="Arial"/>
                <w:sz w:val="18"/>
              </w:rPr>
            </w:pPr>
            <w:ins w:id="69" w:author="Hanne Erdman Thomsen" w:date="2022-09-02T11:33:00Z">
              <w:r>
                <w:rPr>
                  <w:rFonts w:ascii="Arial" w:hAnsi="Arial" w:cs="Arial"/>
                  <w:sz w:val="18"/>
                </w:rPr>
                <w:t>I indkomståret 2024 vil det være en markering af om personen helt eller delvist ejede ejendommen 31.12.2023, da opkrævning på dette tidspunkt blev foretaget af kommunerne.</w:t>
              </w:r>
            </w:ins>
          </w:p>
          <w:p w14:paraId="3017734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EAE77D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F227F7" w14:textId="77777777" w:rsidR="00820AEA" w:rsidRDefault="00820AEA" w:rsidP="00820AEA">
            <w:pPr>
              <w:rPr>
                <w:del w:id="70" w:author="Hanne Erdman Thomsen" w:date="2022-09-02T11:33:00Z"/>
                <w:rFonts w:ascii="Arial" w:hAnsi="Arial" w:cs="Arial"/>
                <w:sz w:val="18"/>
              </w:rPr>
            </w:pPr>
            <w:del w:id="71" w:author="Hanne Erdman Thomsen" w:date="2022-09-02T11:33:00Z">
              <w:r>
                <w:rPr>
                  <w:rFonts w:ascii="Arial" w:hAnsi="Arial" w:cs="Arial"/>
                  <w:sz w:val="18"/>
                </w:rPr>
                <w:lastRenderedPageBreak/>
                <w:delText>Alle gyldige datoer i den danske kalender.</w:delText>
              </w:r>
            </w:del>
          </w:p>
          <w:p w14:paraId="72F42231" w14:textId="77777777" w:rsidR="00820AEA" w:rsidRDefault="00820AEA" w:rsidP="00820AEA">
            <w:pPr>
              <w:rPr>
                <w:del w:id="72" w:author="Hanne Erdman Thomsen" w:date="2022-09-02T11:33:00Z"/>
                <w:rFonts w:ascii="Arial" w:hAnsi="Arial" w:cs="Arial"/>
                <w:sz w:val="18"/>
              </w:rPr>
            </w:pPr>
          </w:p>
          <w:p w14:paraId="56371431" w14:textId="77777777" w:rsidR="009E0C58" w:rsidRDefault="009E0C58" w:rsidP="009E0C58">
            <w:pPr>
              <w:rPr>
                <w:ins w:id="73" w:author="Hanne Erdman Thomsen" w:date="2022-09-02T11:33:00Z"/>
                <w:rFonts w:ascii="Arial" w:hAnsi="Arial" w:cs="Arial"/>
                <w:sz w:val="18"/>
              </w:rPr>
            </w:pPr>
            <w:ins w:id="74" w:author="Hanne Erdman Thomsen" w:date="2022-09-02T11:33:00Z">
              <w:r>
                <w:rPr>
                  <w:rFonts w:ascii="Arial" w:hAnsi="Arial" w:cs="Arial"/>
                  <w:sz w:val="18"/>
                </w:rPr>
                <w:t xml:space="preserve">Dette er en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boolean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datatype, hvor man kan vælge mellem ja og nej (hhv. true og false).</w:t>
              </w:r>
            </w:ins>
          </w:p>
          <w:p w14:paraId="1A0E8D65" w14:textId="77777777" w:rsidR="009E0C58" w:rsidRDefault="009E0C58" w:rsidP="009E0C58">
            <w:pPr>
              <w:rPr>
                <w:ins w:id="75" w:author="Hanne Erdman Thomsen" w:date="2022-09-02T11:33:00Z"/>
                <w:rFonts w:ascii="Arial" w:hAnsi="Arial" w:cs="Arial"/>
                <w:sz w:val="18"/>
              </w:rPr>
            </w:pPr>
          </w:p>
          <w:p w14:paraId="3B531D41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820AEA" w14:paraId="69C65E8E" w14:textId="77777777" w:rsidTr="00820AEA">
        <w:tblPrEx>
          <w:tblCellMar>
            <w:top w:w="0" w:type="dxa"/>
            <w:bottom w:w="0" w:type="dxa"/>
          </w:tblCellMar>
        </w:tblPrEx>
        <w:trPr>
          <w:del w:id="76" w:author="Hanne Erdman Thomsen" w:date="2022-09-02T11:33:00Z"/>
        </w:trPr>
        <w:tc>
          <w:tcPr>
            <w:tcW w:w="3401" w:type="dxa"/>
            <w:shd w:val="clear" w:color="auto" w:fill="auto"/>
          </w:tcPr>
          <w:p w14:paraId="1AD0AE7C" w14:textId="77777777" w:rsidR="00820AEA" w:rsidRPr="00820AEA" w:rsidRDefault="00820AEA" w:rsidP="00820AEA">
            <w:pPr>
              <w:outlineLvl w:val="1"/>
              <w:rPr>
                <w:del w:id="77" w:author="Hanne Erdman Thomsen" w:date="2022-09-02T11:33:00Z"/>
                <w:rFonts w:ascii="Arial" w:hAnsi="Arial" w:cs="Arial"/>
                <w:sz w:val="18"/>
              </w:rPr>
            </w:pPr>
            <w:del w:id="78" w:author="Hanne Erdman Thomsen" w:date="2022-09-02T11:33:00Z">
              <w:r>
                <w:rPr>
                  <w:rFonts w:ascii="Arial" w:hAnsi="Arial" w:cs="Arial"/>
                  <w:sz w:val="18"/>
                </w:rPr>
                <w:lastRenderedPageBreak/>
                <w:delText>OpkrævningsperiodeStartdato</w:delText>
              </w:r>
            </w:del>
          </w:p>
        </w:tc>
        <w:tc>
          <w:tcPr>
            <w:tcW w:w="1701" w:type="dxa"/>
            <w:shd w:val="clear" w:color="auto" w:fill="auto"/>
          </w:tcPr>
          <w:p w14:paraId="52C2881D" w14:textId="77777777" w:rsidR="00820AEA" w:rsidRPr="00820AEA" w:rsidRDefault="00820AEA" w:rsidP="00820AEA">
            <w:pPr>
              <w:rPr>
                <w:del w:id="79" w:author="Hanne Erdman Thomsen" w:date="2022-09-02T11:33:00Z"/>
                <w:rFonts w:ascii="Arial" w:hAnsi="Arial" w:cs="Arial"/>
                <w:sz w:val="18"/>
              </w:rPr>
            </w:pPr>
            <w:moveFromRangeStart w:id="80" w:author="Hanne Erdman Thomsen" w:date="2022-09-02T11:33:00Z" w:name="move113010796"/>
            <w:moveFrom w:id="81" w:author="Hanne Erdman Thomsen" w:date="2022-09-02T11:33:00Z">
              <w:r>
                <w:rPr>
                  <w:rFonts w:ascii="Arial" w:hAnsi="Arial" w:cs="Arial"/>
                  <w:sz w:val="18"/>
                </w:rPr>
                <w:t>base: date</w:t>
              </w:r>
            </w:moveFrom>
            <w:moveFromRangeEnd w:id="80"/>
          </w:p>
        </w:tc>
        <w:tc>
          <w:tcPr>
            <w:tcW w:w="4671" w:type="dxa"/>
            <w:shd w:val="clear" w:color="auto" w:fill="auto"/>
          </w:tcPr>
          <w:p w14:paraId="0BEC9BCD" w14:textId="77777777" w:rsidR="00820AEA" w:rsidRDefault="00820AEA" w:rsidP="00820AEA">
            <w:pPr>
              <w:rPr>
                <w:del w:id="82" w:author="Hanne Erdman Thomsen" w:date="2022-09-02T11:33:00Z"/>
                <w:rFonts w:ascii="Arial" w:hAnsi="Arial" w:cs="Arial"/>
                <w:sz w:val="18"/>
              </w:rPr>
            </w:pPr>
            <w:del w:id="83" w:author="Hanne Erdman Thomsen" w:date="2022-09-02T11:33:00Z">
              <w:r>
                <w:rPr>
                  <w:rFonts w:ascii="Arial" w:hAnsi="Arial" w:cs="Arial"/>
                  <w:sz w:val="18"/>
                </w:rPr>
                <w:delText>Første dag i en periode hvor en skat opkræves via Personbeskatningssystemerne (Forskud/Slut).</w:delText>
              </w:r>
            </w:del>
          </w:p>
          <w:p w14:paraId="0F21C418" w14:textId="77777777" w:rsidR="00820AEA" w:rsidRDefault="00820AEA" w:rsidP="00820AEA">
            <w:pPr>
              <w:rPr>
                <w:del w:id="84" w:author="Hanne Erdman Thomsen" w:date="2022-09-02T11:33:00Z"/>
                <w:rFonts w:ascii="Arial" w:hAnsi="Arial" w:cs="Arial"/>
                <w:sz w:val="18"/>
              </w:rPr>
            </w:pPr>
          </w:p>
          <w:p w14:paraId="1D6C7E2D" w14:textId="77777777" w:rsidR="00820AEA" w:rsidRDefault="00820AEA" w:rsidP="00820AEA">
            <w:pPr>
              <w:rPr>
                <w:del w:id="85" w:author="Hanne Erdman Thomsen" w:date="2022-09-02T11:33:00Z"/>
                <w:rFonts w:ascii="Arial" w:hAnsi="Arial" w:cs="Arial"/>
                <w:sz w:val="18"/>
              </w:rPr>
            </w:pPr>
            <w:del w:id="86" w:author="Hanne Erdman Thomsen" w:date="2022-09-02T11:33:00Z">
              <w:r>
                <w:rPr>
                  <w:rFonts w:ascii="Arial" w:hAnsi="Arial" w:cs="Arial"/>
                  <w:sz w:val="18"/>
                </w:rPr>
                <w:delText>Datatype:</w:delText>
              </w:r>
            </w:del>
          </w:p>
          <w:p w14:paraId="66313353" w14:textId="77777777" w:rsidR="00820AEA" w:rsidRDefault="00820AEA" w:rsidP="00820AEA">
            <w:pPr>
              <w:rPr>
                <w:del w:id="87" w:author="Hanne Erdman Thomsen" w:date="2022-09-02T11:33:00Z"/>
                <w:rFonts w:ascii="Arial" w:hAnsi="Arial" w:cs="Arial"/>
                <w:sz w:val="18"/>
              </w:rPr>
            </w:pPr>
            <w:del w:id="88" w:author="Hanne Erdman Thomsen" w:date="2022-09-02T11:33:00Z">
              <w:r>
                <w:rPr>
                  <w:rFonts w:ascii="Arial" w:hAnsi="Arial" w:cs="Arial"/>
                  <w:sz w:val="18"/>
                </w:rPr>
                <w:delText>Alle gyldige datoer i den danske kalender.</w:delText>
              </w:r>
            </w:del>
          </w:p>
          <w:p w14:paraId="088AF316" w14:textId="77777777" w:rsidR="00820AEA" w:rsidRDefault="00820AEA" w:rsidP="00820AEA">
            <w:pPr>
              <w:rPr>
                <w:del w:id="89" w:author="Hanne Erdman Thomsen" w:date="2022-09-02T11:33:00Z"/>
                <w:rFonts w:ascii="Arial" w:hAnsi="Arial" w:cs="Arial"/>
                <w:sz w:val="18"/>
              </w:rPr>
            </w:pPr>
          </w:p>
          <w:p w14:paraId="559C571A" w14:textId="77777777" w:rsidR="00820AEA" w:rsidRPr="00820AEA" w:rsidRDefault="00820AEA" w:rsidP="00820AEA">
            <w:pPr>
              <w:rPr>
                <w:del w:id="90" w:author="Hanne Erdman Thomsen" w:date="2022-09-02T11:33:00Z"/>
                <w:rFonts w:ascii="Arial" w:hAnsi="Arial" w:cs="Arial"/>
                <w:sz w:val="18"/>
              </w:rPr>
            </w:pPr>
          </w:p>
        </w:tc>
      </w:tr>
      <w:tr w:rsidR="009E0C58" w14:paraId="79B68295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08F814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32205A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B3F070B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1BFE201E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7F22E0A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81285D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9A59B70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490E2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AB0A863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7638BCF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5B2B2B99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BC7E25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40408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EF99619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28002981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29450D5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591D5D0E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87C07F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30F09CE2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19BF4E4A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3FE2BA50" w14:textId="77777777" w:rsidTr="009E0C58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3467B2" w14:textId="77777777" w:rsidR="009E0C58" w:rsidRPr="009E0C58" w:rsidRDefault="009E0C58" w:rsidP="009E0C58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7AECB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D7BBD0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44CEF29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67FAE25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5B488866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08A58B6C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E263F5" w14:textId="6FBEE2BB" w:rsidR="009E0C58" w:rsidRDefault="00820AEA" w:rsidP="009E0C58">
            <w:pPr>
              <w:rPr>
                <w:rFonts w:ascii="Arial" w:hAnsi="Arial" w:cs="Arial"/>
                <w:sz w:val="18"/>
              </w:rPr>
            </w:pPr>
            <w:del w:id="91" w:author="Hanne Erdman Thomsen" w:date="2022-09-02T11:33:00Z">
              <w:r>
                <w:rPr>
                  <w:rFonts w:ascii="Arial" w:hAnsi="Arial" w:cs="Arial"/>
                  <w:sz w:val="18"/>
                </w:rPr>
                <w:delText>Positivt heltal, som kan være</w:delText>
              </w:r>
            </w:del>
            <w:ins w:id="92" w:author="Hanne Erdman Thomsen" w:date="2022-09-02T11:33:00Z">
              <w:r w:rsidR="009E0C58">
                <w:rPr>
                  <w:rFonts w:ascii="Arial" w:hAnsi="Arial" w:cs="Arial"/>
                  <w:sz w:val="18"/>
                </w:rPr>
                <w:t>Heltal med</w:t>
              </w:r>
            </w:ins>
            <w:r w:rsidR="009E0C58">
              <w:rPr>
                <w:rFonts w:ascii="Arial" w:hAnsi="Arial" w:cs="Arial"/>
                <w:sz w:val="18"/>
              </w:rPr>
              <w:t xml:space="preserve"> op til </w:t>
            </w:r>
            <w:del w:id="93" w:author="Hanne Erdman Thomsen" w:date="2022-09-02T11:33:00Z">
              <w:r>
                <w:rPr>
                  <w:rFonts w:ascii="Arial" w:hAnsi="Arial" w:cs="Arial"/>
                  <w:sz w:val="18"/>
                </w:rPr>
                <w:delText>tre</w:delText>
              </w:r>
            </w:del>
            <w:ins w:id="94" w:author="Hanne Erdman Thomsen" w:date="2022-09-02T11:33:00Z">
              <w:r w:rsidR="009E0C58">
                <w:rPr>
                  <w:rFonts w:ascii="Arial" w:hAnsi="Arial" w:cs="Arial"/>
                  <w:sz w:val="18"/>
                </w:rPr>
                <w:t>3</w:t>
              </w:r>
            </w:ins>
            <w:r w:rsidR="009E0C58">
              <w:rPr>
                <w:rFonts w:ascii="Arial" w:hAnsi="Arial" w:cs="Arial"/>
                <w:sz w:val="18"/>
              </w:rPr>
              <w:t xml:space="preserve"> cifre</w:t>
            </w:r>
            <w:del w:id="95" w:author="Hanne Erdman Thomsen" w:date="2022-09-02T11:33:00Z">
              <w:r>
                <w:rPr>
                  <w:rFonts w:ascii="Arial" w:hAnsi="Arial" w:cs="Arial"/>
                  <w:sz w:val="18"/>
                </w:rPr>
                <w:delText xml:space="preserve"> langt. Fra 0 til 999</w:delText>
              </w:r>
            </w:del>
          </w:p>
          <w:p w14:paraId="752190E8" w14:textId="77777777" w:rsidR="009E0C58" w:rsidRDefault="009E0C58" w:rsidP="009E0C58">
            <w:pPr>
              <w:rPr>
                <w:rFonts w:ascii="Arial" w:hAnsi="Arial" w:cs="Arial"/>
                <w:sz w:val="18"/>
              </w:rPr>
            </w:pPr>
          </w:p>
          <w:p w14:paraId="23C10B7F" w14:textId="77777777" w:rsidR="009E0C58" w:rsidRPr="009E0C58" w:rsidRDefault="009E0C58" w:rsidP="009E0C58">
            <w:pPr>
              <w:rPr>
                <w:rFonts w:ascii="Arial" w:hAnsi="Arial" w:cs="Arial"/>
                <w:sz w:val="18"/>
              </w:rPr>
            </w:pPr>
          </w:p>
        </w:tc>
      </w:tr>
      <w:tr w:rsidR="009E0C58" w14:paraId="7953E548" w14:textId="77777777" w:rsidTr="009E0C58">
        <w:tblPrEx>
          <w:tblCellMar>
            <w:top w:w="0" w:type="dxa"/>
            <w:bottom w:w="0" w:type="dxa"/>
          </w:tblCellMar>
        </w:tblPrEx>
        <w:trPr>
          <w:ins w:id="96" w:author="Hanne Erdman Thomsen" w:date="2022-09-02T11:33:00Z"/>
        </w:trPr>
        <w:tc>
          <w:tcPr>
            <w:tcW w:w="3401" w:type="dxa"/>
            <w:shd w:val="clear" w:color="auto" w:fill="auto"/>
          </w:tcPr>
          <w:p w14:paraId="78126B39" w14:textId="77777777" w:rsidR="009E0C58" w:rsidRPr="009E0C58" w:rsidRDefault="009E0C58" w:rsidP="009E0C58">
            <w:pPr>
              <w:outlineLvl w:val="1"/>
              <w:rPr>
                <w:ins w:id="97" w:author="Hanne Erdman Thomsen" w:date="2022-09-02T11:33:00Z"/>
                <w:rFonts w:ascii="Arial" w:hAnsi="Arial" w:cs="Arial"/>
                <w:sz w:val="18"/>
              </w:rPr>
            </w:pPr>
            <w:proofErr w:type="spellStart"/>
            <w:ins w:id="98" w:author="Hanne Erdman Thomsen" w:date="2022-09-02T11:33:00Z">
              <w:r>
                <w:rPr>
                  <w:rFonts w:ascii="Arial" w:hAnsi="Arial" w:cs="Arial"/>
                  <w:sz w:val="18"/>
                </w:rPr>
                <w:t>ÅrsejerperiodeSlutDato</w:t>
              </w:r>
              <w:proofErr w:type="spellEnd"/>
            </w:ins>
          </w:p>
        </w:tc>
        <w:tc>
          <w:tcPr>
            <w:tcW w:w="1701" w:type="dxa"/>
            <w:shd w:val="clear" w:color="auto" w:fill="auto"/>
          </w:tcPr>
          <w:p w14:paraId="75A85394" w14:textId="77777777" w:rsidR="009E0C58" w:rsidRPr="009E0C58" w:rsidRDefault="009E0C58" w:rsidP="009E0C58">
            <w:pPr>
              <w:rPr>
                <w:ins w:id="99" w:author="Hanne Erdman Thomsen" w:date="2022-09-02T11:33:00Z"/>
                <w:rFonts w:ascii="Arial" w:hAnsi="Arial" w:cs="Arial"/>
                <w:sz w:val="18"/>
              </w:rPr>
            </w:pPr>
            <w:ins w:id="100" w:author="Hanne Erdman Thomsen" w:date="2022-09-02T11:33:00Z">
              <w:r>
                <w:rPr>
                  <w:rFonts w:ascii="Arial" w:hAnsi="Arial" w:cs="Arial"/>
                  <w:sz w:val="18"/>
                </w:rPr>
                <w:t>base: date</w:t>
              </w:r>
            </w:ins>
          </w:p>
        </w:tc>
        <w:tc>
          <w:tcPr>
            <w:tcW w:w="4671" w:type="dxa"/>
            <w:shd w:val="clear" w:color="auto" w:fill="auto"/>
          </w:tcPr>
          <w:p w14:paraId="559B47EE" w14:textId="77777777" w:rsidR="009E0C58" w:rsidRDefault="009E0C58" w:rsidP="009E0C58">
            <w:pPr>
              <w:rPr>
                <w:ins w:id="101" w:author="Hanne Erdman Thomsen" w:date="2022-09-02T11:33:00Z"/>
                <w:rFonts w:ascii="Arial" w:hAnsi="Arial" w:cs="Arial"/>
                <w:sz w:val="18"/>
              </w:rPr>
            </w:pPr>
            <w:ins w:id="102" w:author="Hanne Erdman Thomsen" w:date="2022-09-02T11:33:00Z">
              <w:r>
                <w:rPr>
                  <w:rFonts w:ascii="Arial" w:hAnsi="Arial" w:cs="Arial"/>
                  <w:sz w:val="18"/>
                </w:rPr>
                <w:t xml:space="preserve">Den sidste dag i ejerperioden i et givet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IndkomstÅr</w:t>
              </w:r>
              <w:proofErr w:type="spellEnd"/>
              <w:r>
                <w:rPr>
                  <w:rFonts w:ascii="Arial" w:hAnsi="Arial" w:cs="Arial"/>
                  <w:sz w:val="18"/>
                </w:rPr>
                <w:t>.</w:t>
              </w:r>
            </w:ins>
          </w:p>
          <w:p w14:paraId="41235658" w14:textId="77777777" w:rsidR="009E0C58" w:rsidRDefault="009E0C58" w:rsidP="009E0C58">
            <w:pPr>
              <w:rPr>
                <w:ins w:id="103" w:author="Hanne Erdman Thomsen" w:date="2022-09-02T11:33:00Z"/>
                <w:rFonts w:ascii="Arial" w:hAnsi="Arial" w:cs="Arial"/>
                <w:sz w:val="18"/>
              </w:rPr>
            </w:pPr>
            <w:ins w:id="104" w:author="Hanne Erdman Thomsen" w:date="2022-09-02T11:33:00Z">
              <w:r>
                <w:rPr>
                  <w:rFonts w:ascii="Arial" w:hAnsi="Arial" w:cs="Arial"/>
                  <w:sz w:val="18"/>
                </w:rPr>
                <w:t xml:space="preserve">Hvis ejendommen IKKE bliver afhændet før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IndkomstÅrets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afslutning, er Slutdatoen 31. december i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IndkomstÅret</w:t>
              </w:r>
              <w:proofErr w:type="spellEnd"/>
              <w:r>
                <w:rPr>
                  <w:rFonts w:ascii="Arial" w:hAnsi="Arial" w:cs="Arial"/>
                  <w:sz w:val="18"/>
                </w:rPr>
                <w:t>. Ellers er det datoen for afhændelsen.</w:t>
              </w:r>
            </w:ins>
          </w:p>
          <w:p w14:paraId="03B4427E" w14:textId="77777777" w:rsidR="009E0C58" w:rsidRDefault="009E0C58" w:rsidP="009E0C58">
            <w:pPr>
              <w:rPr>
                <w:ins w:id="105" w:author="Hanne Erdman Thomsen" w:date="2022-09-02T11:33:00Z"/>
                <w:rFonts w:ascii="Arial" w:hAnsi="Arial" w:cs="Arial"/>
                <w:sz w:val="18"/>
              </w:rPr>
            </w:pPr>
          </w:p>
          <w:p w14:paraId="35678B0E" w14:textId="77777777" w:rsidR="009E0C58" w:rsidRDefault="009E0C58" w:rsidP="009E0C58">
            <w:pPr>
              <w:rPr>
                <w:ins w:id="106" w:author="Hanne Erdman Thomsen" w:date="2022-09-02T11:33:00Z"/>
                <w:rFonts w:ascii="Arial" w:hAnsi="Arial" w:cs="Arial"/>
                <w:sz w:val="18"/>
              </w:rPr>
            </w:pPr>
            <w:ins w:id="107" w:author="Hanne Erdman Thomsen" w:date="2022-09-02T11:33:00Z">
              <w:r>
                <w:rPr>
                  <w:rFonts w:ascii="Arial" w:hAnsi="Arial" w:cs="Arial"/>
                  <w:sz w:val="18"/>
                </w:rPr>
                <w:t>Datatype:</w:t>
              </w:r>
            </w:ins>
          </w:p>
          <w:p w14:paraId="604E632A" w14:textId="77777777" w:rsidR="009E0C58" w:rsidRDefault="009E0C58" w:rsidP="009E0C58">
            <w:pPr>
              <w:rPr>
                <w:ins w:id="108" w:author="Hanne Erdman Thomsen" w:date="2022-09-02T11:33:00Z"/>
                <w:rFonts w:ascii="Arial" w:hAnsi="Arial" w:cs="Arial"/>
                <w:sz w:val="18"/>
              </w:rPr>
            </w:pPr>
            <w:ins w:id="109" w:author="Hanne Erdman Thomsen" w:date="2022-09-02T11:33:00Z">
              <w:r>
                <w:rPr>
                  <w:rFonts w:ascii="Arial" w:hAnsi="Arial" w:cs="Arial"/>
                  <w:sz w:val="18"/>
                </w:rPr>
                <w:t>Alle gyldige datoer i den danske kalender.</w:t>
              </w:r>
            </w:ins>
          </w:p>
          <w:p w14:paraId="3A3F1C3F" w14:textId="77777777" w:rsidR="009E0C58" w:rsidRDefault="009E0C58" w:rsidP="009E0C58">
            <w:pPr>
              <w:rPr>
                <w:ins w:id="110" w:author="Hanne Erdman Thomsen" w:date="2022-09-02T11:33:00Z"/>
                <w:rFonts w:ascii="Arial" w:hAnsi="Arial" w:cs="Arial"/>
                <w:sz w:val="18"/>
              </w:rPr>
            </w:pPr>
          </w:p>
          <w:p w14:paraId="222B7C7F" w14:textId="77777777" w:rsidR="009E0C58" w:rsidRPr="009E0C58" w:rsidRDefault="009E0C58" w:rsidP="009E0C58">
            <w:pPr>
              <w:rPr>
                <w:ins w:id="111" w:author="Hanne Erdman Thomsen" w:date="2022-09-02T11:33:00Z"/>
                <w:rFonts w:ascii="Arial" w:hAnsi="Arial" w:cs="Arial"/>
                <w:sz w:val="18"/>
              </w:rPr>
            </w:pPr>
          </w:p>
        </w:tc>
      </w:tr>
      <w:tr w:rsidR="009E0C58" w14:paraId="3AD9AB42" w14:textId="77777777" w:rsidTr="009E0C58">
        <w:tblPrEx>
          <w:tblCellMar>
            <w:top w:w="0" w:type="dxa"/>
            <w:bottom w:w="0" w:type="dxa"/>
          </w:tblCellMar>
        </w:tblPrEx>
        <w:trPr>
          <w:ins w:id="112" w:author="Hanne Erdman Thomsen" w:date="2022-09-02T11:33:00Z"/>
        </w:trPr>
        <w:tc>
          <w:tcPr>
            <w:tcW w:w="3401" w:type="dxa"/>
            <w:shd w:val="clear" w:color="auto" w:fill="auto"/>
          </w:tcPr>
          <w:p w14:paraId="228FF07F" w14:textId="77777777" w:rsidR="009E0C58" w:rsidRPr="009E0C58" w:rsidRDefault="009E0C58" w:rsidP="009E0C58">
            <w:pPr>
              <w:outlineLvl w:val="1"/>
              <w:rPr>
                <w:ins w:id="113" w:author="Hanne Erdman Thomsen" w:date="2022-09-02T11:33:00Z"/>
                <w:rFonts w:ascii="Arial" w:hAnsi="Arial" w:cs="Arial"/>
                <w:sz w:val="18"/>
              </w:rPr>
            </w:pPr>
            <w:proofErr w:type="spellStart"/>
            <w:ins w:id="114" w:author="Hanne Erdman Thomsen" w:date="2022-09-02T11:33:00Z">
              <w:r>
                <w:rPr>
                  <w:rFonts w:ascii="Arial" w:hAnsi="Arial" w:cs="Arial"/>
                  <w:sz w:val="18"/>
                </w:rPr>
                <w:t>ÅrsejerperiodeStartdato</w:t>
              </w:r>
              <w:proofErr w:type="spellEnd"/>
            </w:ins>
          </w:p>
        </w:tc>
        <w:tc>
          <w:tcPr>
            <w:tcW w:w="1701" w:type="dxa"/>
            <w:shd w:val="clear" w:color="auto" w:fill="auto"/>
          </w:tcPr>
          <w:p w14:paraId="0709FD00" w14:textId="77777777" w:rsidR="009E0C58" w:rsidRPr="009E0C58" w:rsidRDefault="009E0C58" w:rsidP="009E0C58">
            <w:pPr>
              <w:rPr>
                <w:ins w:id="115" w:author="Hanne Erdman Thomsen" w:date="2022-09-02T11:33:00Z"/>
                <w:rFonts w:ascii="Arial" w:hAnsi="Arial" w:cs="Arial"/>
                <w:sz w:val="18"/>
              </w:rPr>
            </w:pPr>
            <w:moveToRangeStart w:id="116" w:author="Hanne Erdman Thomsen" w:date="2022-09-02T11:33:00Z" w:name="move113010796"/>
            <w:moveTo w:id="117" w:author="Hanne Erdman Thomsen" w:date="2022-09-02T11:33:00Z">
              <w:r>
                <w:rPr>
                  <w:rFonts w:ascii="Arial" w:hAnsi="Arial" w:cs="Arial"/>
                  <w:sz w:val="18"/>
                </w:rPr>
                <w:t>base: date</w:t>
              </w:r>
            </w:moveTo>
            <w:moveToRangeEnd w:id="116"/>
          </w:p>
        </w:tc>
        <w:tc>
          <w:tcPr>
            <w:tcW w:w="4671" w:type="dxa"/>
            <w:shd w:val="clear" w:color="auto" w:fill="auto"/>
          </w:tcPr>
          <w:p w14:paraId="253B99B5" w14:textId="77777777" w:rsidR="009E0C58" w:rsidRDefault="009E0C58" w:rsidP="009E0C58">
            <w:pPr>
              <w:rPr>
                <w:ins w:id="118" w:author="Hanne Erdman Thomsen" w:date="2022-09-02T11:33:00Z"/>
                <w:rFonts w:ascii="Arial" w:hAnsi="Arial" w:cs="Arial"/>
                <w:sz w:val="18"/>
              </w:rPr>
            </w:pPr>
            <w:ins w:id="119" w:author="Hanne Erdman Thomsen" w:date="2022-09-02T11:33:00Z">
              <w:r>
                <w:rPr>
                  <w:rFonts w:ascii="Arial" w:hAnsi="Arial" w:cs="Arial"/>
                  <w:sz w:val="18"/>
                </w:rPr>
                <w:t xml:space="preserve">Den første dag i ejerperioden i et givet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IndkomstÅr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. </w:t>
              </w:r>
            </w:ins>
          </w:p>
          <w:p w14:paraId="7A846AC6" w14:textId="77777777" w:rsidR="009E0C58" w:rsidRDefault="009E0C58" w:rsidP="009E0C58">
            <w:pPr>
              <w:rPr>
                <w:ins w:id="120" w:author="Hanne Erdman Thomsen" w:date="2022-09-02T11:33:00Z"/>
                <w:rFonts w:ascii="Arial" w:hAnsi="Arial" w:cs="Arial"/>
                <w:sz w:val="18"/>
              </w:rPr>
            </w:pPr>
            <w:ins w:id="121" w:author="Hanne Erdman Thomsen" w:date="2022-09-02T11:33:00Z">
              <w:r>
                <w:rPr>
                  <w:rFonts w:ascii="Arial" w:hAnsi="Arial" w:cs="Arial"/>
                  <w:sz w:val="18"/>
                </w:rPr>
                <w:t xml:space="preserve">Hvis ejendommen er erhvervet før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IndkomstÅrets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begyndelse, er Startdatoen 1. januar i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IndkomstÅret</w:t>
              </w:r>
              <w:proofErr w:type="spellEnd"/>
              <w:r>
                <w:rPr>
                  <w:rFonts w:ascii="Arial" w:hAnsi="Arial" w:cs="Arial"/>
                  <w:sz w:val="18"/>
                </w:rPr>
                <w:t>.</w:t>
              </w:r>
            </w:ins>
          </w:p>
          <w:p w14:paraId="45012CB5" w14:textId="77777777" w:rsidR="009E0C58" w:rsidRDefault="009E0C58" w:rsidP="009E0C58">
            <w:pPr>
              <w:rPr>
                <w:ins w:id="122" w:author="Hanne Erdman Thomsen" w:date="2022-09-02T11:33:00Z"/>
                <w:rFonts w:ascii="Arial" w:hAnsi="Arial" w:cs="Arial"/>
                <w:sz w:val="18"/>
              </w:rPr>
            </w:pPr>
          </w:p>
          <w:p w14:paraId="591D027B" w14:textId="77777777" w:rsidR="009E0C58" w:rsidRDefault="009E0C58" w:rsidP="009E0C58">
            <w:pPr>
              <w:rPr>
                <w:ins w:id="123" w:author="Hanne Erdman Thomsen" w:date="2022-09-02T11:33:00Z"/>
                <w:rFonts w:ascii="Arial" w:hAnsi="Arial" w:cs="Arial"/>
                <w:sz w:val="18"/>
              </w:rPr>
            </w:pPr>
            <w:ins w:id="124" w:author="Hanne Erdman Thomsen" w:date="2022-09-02T11:33:00Z">
              <w:r>
                <w:rPr>
                  <w:rFonts w:ascii="Arial" w:hAnsi="Arial" w:cs="Arial"/>
                  <w:sz w:val="18"/>
                </w:rPr>
                <w:t>Datatype:</w:t>
              </w:r>
            </w:ins>
          </w:p>
          <w:p w14:paraId="48F503A5" w14:textId="77777777" w:rsidR="009E0C58" w:rsidRDefault="009E0C58" w:rsidP="009E0C58">
            <w:pPr>
              <w:rPr>
                <w:ins w:id="125" w:author="Hanne Erdman Thomsen" w:date="2022-09-02T11:33:00Z"/>
                <w:rFonts w:ascii="Arial" w:hAnsi="Arial" w:cs="Arial"/>
                <w:sz w:val="18"/>
              </w:rPr>
            </w:pPr>
            <w:ins w:id="126" w:author="Hanne Erdman Thomsen" w:date="2022-09-02T11:33:00Z">
              <w:r>
                <w:rPr>
                  <w:rFonts w:ascii="Arial" w:hAnsi="Arial" w:cs="Arial"/>
                  <w:sz w:val="18"/>
                </w:rPr>
                <w:t>Alle gyldige datoer i den danske kalender.</w:t>
              </w:r>
            </w:ins>
          </w:p>
          <w:p w14:paraId="7A99BE69" w14:textId="77777777" w:rsidR="009E0C58" w:rsidRDefault="009E0C58" w:rsidP="009E0C58">
            <w:pPr>
              <w:rPr>
                <w:ins w:id="127" w:author="Hanne Erdman Thomsen" w:date="2022-09-02T11:33:00Z"/>
                <w:rFonts w:ascii="Arial" w:hAnsi="Arial" w:cs="Arial"/>
                <w:sz w:val="18"/>
              </w:rPr>
            </w:pPr>
          </w:p>
          <w:p w14:paraId="772AAA71" w14:textId="77777777" w:rsidR="009E0C58" w:rsidRPr="009E0C58" w:rsidRDefault="009E0C58" w:rsidP="009E0C58">
            <w:pPr>
              <w:rPr>
                <w:ins w:id="128" w:author="Hanne Erdman Thomsen" w:date="2022-09-02T11:33:00Z"/>
                <w:rFonts w:ascii="Arial" w:hAnsi="Arial" w:cs="Arial"/>
                <w:sz w:val="18"/>
              </w:rPr>
            </w:pPr>
          </w:p>
        </w:tc>
      </w:tr>
    </w:tbl>
    <w:p w14:paraId="4B8BE6B5" w14:textId="77777777" w:rsidR="009E0C58" w:rsidRPr="009E0C58" w:rsidRDefault="009E0C58" w:rsidP="009E0C58">
      <w:pPr>
        <w:rPr>
          <w:rFonts w:ascii="Arial" w:hAnsi="Arial" w:cs="Arial"/>
          <w:b/>
          <w:sz w:val="48"/>
        </w:rPr>
      </w:pPr>
    </w:p>
    <w:sectPr w:rsidR="009E0C58" w:rsidRPr="009E0C58" w:rsidSect="009E0C5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CCBF6" w14:textId="77777777" w:rsidR="00AF192C" w:rsidRDefault="00AF192C" w:rsidP="009E0C58">
      <w:pPr>
        <w:spacing w:line="240" w:lineRule="auto"/>
      </w:pPr>
      <w:r>
        <w:separator/>
      </w:r>
    </w:p>
  </w:endnote>
  <w:endnote w:type="continuationSeparator" w:id="0">
    <w:p w14:paraId="48EADD3C" w14:textId="77777777" w:rsidR="00AF192C" w:rsidRDefault="00AF192C" w:rsidP="009E0C58">
      <w:pPr>
        <w:spacing w:line="240" w:lineRule="auto"/>
      </w:pPr>
      <w:r>
        <w:continuationSeparator/>
      </w:r>
    </w:p>
  </w:endnote>
  <w:endnote w:type="continuationNotice" w:id="1">
    <w:p w14:paraId="71D27877" w14:textId="77777777" w:rsidR="00AF192C" w:rsidRDefault="00AF19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1C6D7" w14:textId="77777777" w:rsidR="009E0C58" w:rsidRDefault="009E0C5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753A" w14:textId="2DD0FE7D" w:rsidR="009E0C58" w:rsidRPr="009E0C58" w:rsidRDefault="009E0C58" w:rsidP="009E0C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55" w:author="Hanne Erdman Thomsen" w:date="2022-09-02T11:33:00Z">
      <w:r w:rsidR="00295E6D">
        <w:rPr>
          <w:rFonts w:ascii="Arial" w:hAnsi="Arial" w:cs="Arial"/>
          <w:noProof/>
          <w:sz w:val="16"/>
        </w:rPr>
        <w:delText>16. august</w:delText>
      </w:r>
    </w:del>
    <w:ins w:id="56" w:author="Hanne Erdman Thomsen" w:date="2022-09-02T11:33:00Z">
      <w:r>
        <w:rPr>
          <w:rFonts w:ascii="Arial" w:hAnsi="Arial" w:cs="Arial"/>
          <w:noProof/>
          <w:sz w:val="16"/>
        </w:rPr>
        <w:t>2. september</w:t>
      </w:r>
    </w:ins>
    <w:r>
      <w:rPr>
        <w:rFonts w:ascii="Arial" w:hAnsi="Arial" w:cs="Arial"/>
        <w:noProof/>
        <w:sz w:val="16"/>
      </w:rPr>
      <w:t xml:space="preserve">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2B6D" w14:textId="77777777" w:rsidR="009E0C58" w:rsidRDefault="009E0C5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44C1" w14:textId="77777777" w:rsidR="00AF192C" w:rsidRDefault="00AF192C" w:rsidP="009E0C58">
      <w:pPr>
        <w:spacing w:line="240" w:lineRule="auto"/>
      </w:pPr>
      <w:r>
        <w:separator/>
      </w:r>
    </w:p>
  </w:footnote>
  <w:footnote w:type="continuationSeparator" w:id="0">
    <w:p w14:paraId="2CD64E01" w14:textId="77777777" w:rsidR="00AF192C" w:rsidRDefault="00AF192C" w:rsidP="009E0C58">
      <w:pPr>
        <w:spacing w:line="240" w:lineRule="auto"/>
      </w:pPr>
      <w:r>
        <w:continuationSeparator/>
      </w:r>
    </w:p>
  </w:footnote>
  <w:footnote w:type="continuationNotice" w:id="1">
    <w:p w14:paraId="563AE02F" w14:textId="77777777" w:rsidR="00AF192C" w:rsidRDefault="00AF19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6A50" w14:textId="77777777" w:rsidR="009E0C58" w:rsidRDefault="009E0C5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B11A" w14:textId="77777777" w:rsidR="009E0C58" w:rsidRPr="009E0C58" w:rsidRDefault="009E0C58" w:rsidP="009E0C58">
    <w:pPr>
      <w:pStyle w:val="Sidehoved"/>
      <w:jc w:val="center"/>
      <w:rPr>
        <w:rFonts w:ascii="Arial" w:hAnsi="Arial" w:cs="Arial"/>
      </w:rPr>
    </w:pPr>
    <w:r w:rsidRPr="009E0C58">
      <w:rPr>
        <w:rFonts w:ascii="Arial" w:hAnsi="Arial" w:cs="Arial"/>
      </w:rPr>
      <w:t>Datastruktur</w:t>
    </w:r>
  </w:p>
  <w:p w14:paraId="05491E59" w14:textId="77777777" w:rsidR="009E0C58" w:rsidRPr="009E0C58" w:rsidRDefault="009E0C58" w:rsidP="009E0C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7098" w14:textId="77777777" w:rsidR="009E0C58" w:rsidRDefault="009E0C58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74B5" w14:textId="77777777" w:rsidR="009E0C58" w:rsidRDefault="009E0C58" w:rsidP="009E0C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C1A010C" w14:textId="77777777" w:rsidR="009E0C58" w:rsidRPr="009E0C58" w:rsidRDefault="009E0C58" w:rsidP="009E0C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0E2"/>
    <w:multiLevelType w:val="multilevel"/>
    <w:tmpl w:val="9A1A5F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 w15:restartNumberingAfterBreak="0">
    <w:nsid w:val="39F655FE"/>
    <w:multiLevelType w:val="multilevel"/>
    <w:tmpl w:val="E20806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e Erdman Thomsen">
    <w15:presenceInfo w15:providerId="AD" w15:userId="S::Hanne.Erdman.Thomsen@UFST.DK::54a7aa0d-41a2-49e3-8778-0e71be9ad7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formatting="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8"/>
    <w:rsid w:val="00295E6D"/>
    <w:rsid w:val="00797527"/>
    <w:rsid w:val="00820AEA"/>
    <w:rsid w:val="009E0C58"/>
    <w:rsid w:val="00A97E16"/>
    <w:rsid w:val="00AF192C"/>
    <w:rsid w:val="00B3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2C8"/>
  <w15:chartTrackingRefBased/>
  <w15:docId w15:val="{2C43DC80-BEB8-40A5-99D7-C7408A8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192C"/>
    <w:pPr>
      <w:keepLines/>
      <w:numPr>
        <w:numId w:val="1"/>
      </w:numPr>
      <w:spacing w:after="360" w:line="240" w:lineRule="auto"/>
      <w:outlineLvl w:val="0"/>
      <w:pPrChange w:id="0" w:author="Hanne Erdman Thomsen" w:date="2022-09-02T11:3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sz w:val="30"/>
      <w:szCs w:val="32"/>
      <w:rPrChange w:id="0" w:author="Hanne Erdman Thomsen" w:date="2022-09-02T11:33:00Z">
        <w:rPr>
          <w:rFonts w:ascii="Arial" w:eastAsiaTheme="majorEastAsia" w:hAnsi="Arial" w:cs="Arial"/>
          <w:b/>
          <w:sz w:val="30"/>
          <w:szCs w:val="32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192C"/>
    <w:pPr>
      <w:keepLines/>
      <w:numPr>
        <w:ilvl w:val="1"/>
        <w:numId w:val="1"/>
      </w:numPr>
      <w:suppressAutoHyphens/>
      <w:spacing w:line="240" w:lineRule="auto"/>
      <w:outlineLvl w:val="1"/>
      <w:pPrChange w:id="1" w:author="Hanne Erdman Thomsen" w:date="2022-09-02T11:3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sz w:val="24"/>
      <w:szCs w:val="26"/>
      <w:rPrChange w:id="1" w:author="Hanne Erdman Thomsen" w:date="2022-09-02T11:33:00Z">
        <w:rPr>
          <w:rFonts w:ascii="Arial" w:eastAsiaTheme="majorEastAsia" w:hAnsi="Arial" w:cs="Arial"/>
          <w:b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192C"/>
    <w:pPr>
      <w:keepNext/>
      <w:keepLines/>
      <w:numPr>
        <w:ilvl w:val="2"/>
        <w:numId w:val="1"/>
      </w:numPr>
      <w:spacing w:before="40"/>
      <w:outlineLvl w:val="2"/>
      <w:pPrChange w:id="2" w:author="Hanne Erdman Thomsen" w:date="2022-09-02T11:3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40" w:line="259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sz w:val="20"/>
      <w:szCs w:val="24"/>
      <w:rPrChange w:id="2" w:author="Hanne Erdman Thomsen" w:date="2022-09-02T11:33:00Z">
        <w:rPr>
          <w:rFonts w:ascii="Arial" w:eastAsiaTheme="majorEastAsia" w:hAnsi="Arial" w:cs="Arial"/>
          <w:b/>
          <w:szCs w:val="24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192C"/>
    <w:pPr>
      <w:keepNext/>
      <w:keepLines/>
      <w:numPr>
        <w:ilvl w:val="3"/>
        <w:numId w:val="1"/>
      </w:numPr>
      <w:spacing w:before="40"/>
      <w:outlineLvl w:val="3"/>
      <w:pPrChange w:id="3" w:author="Hanne Erdman Thomsen" w:date="2022-09-02T11:3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40" w:line="259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i/>
      <w:iCs/>
      <w:color w:val="2F5496" w:themeColor="accent1" w:themeShade="BF"/>
      <w:rPrChange w:id="3" w:author="Hanne Erdman Thomsen" w:date="2022-09-02T11:33:00Z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192C"/>
    <w:pPr>
      <w:keepNext/>
      <w:keepLines/>
      <w:numPr>
        <w:ilvl w:val="4"/>
        <w:numId w:val="1"/>
      </w:numPr>
      <w:spacing w:before="40"/>
      <w:outlineLvl w:val="4"/>
      <w:pPrChange w:id="4" w:author="Hanne Erdman Thomsen" w:date="2022-09-02T11:3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40" w:line="259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F5496" w:themeColor="accent1" w:themeShade="BF"/>
      <w:rPrChange w:id="4" w:author="Hanne Erdman Thomsen" w:date="2022-09-02T11:33:00Z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192C"/>
    <w:pPr>
      <w:keepNext/>
      <w:keepLines/>
      <w:numPr>
        <w:ilvl w:val="5"/>
        <w:numId w:val="1"/>
      </w:numPr>
      <w:spacing w:before="40"/>
      <w:outlineLvl w:val="5"/>
      <w:pPrChange w:id="5" w:author="Hanne Erdman Thomsen" w:date="2022-09-02T11:3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40" w:line="259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color w:val="1F3763" w:themeColor="accent1" w:themeShade="7F"/>
      <w:rPrChange w:id="5" w:author="Hanne Erdman Thomsen" w:date="2022-09-02T11:33:00Z">
        <w:rPr>
          <w:rFonts w:asciiTheme="majorHAnsi" w:eastAsiaTheme="majorEastAsia" w:hAnsiTheme="majorHAnsi" w:cstheme="majorBidi"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192C"/>
    <w:pPr>
      <w:keepNext/>
      <w:keepLines/>
      <w:numPr>
        <w:ilvl w:val="6"/>
        <w:numId w:val="1"/>
      </w:numPr>
      <w:spacing w:before="40"/>
      <w:outlineLvl w:val="6"/>
      <w:pPrChange w:id="6" w:author="Hanne Erdman Thomsen" w:date="2022-09-02T11:3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40" w:line="259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1F3763" w:themeColor="accent1" w:themeShade="7F"/>
      <w:rPrChange w:id="6" w:author="Hanne Erdman Thomsen" w:date="2022-09-02T11:33:00Z">
        <w:rPr>
          <w:rFonts w:asciiTheme="majorHAnsi" w:eastAsiaTheme="majorEastAsia" w:hAnsiTheme="majorHAnsi" w:cstheme="majorBidi"/>
          <w:i/>
          <w:iCs/>
          <w:color w:val="1F3763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192C"/>
    <w:pPr>
      <w:keepNext/>
      <w:keepLines/>
      <w:numPr>
        <w:ilvl w:val="7"/>
        <w:numId w:val="1"/>
      </w:numPr>
      <w:spacing w:before="40"/>
      <w:outlineLvl w:val="7"/>
      <w:pPrChange w:id="7" w:author="Hanne Erdman Thomsen" w:date="2022-09-02T11:3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40" w:line="259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rPrChange w:id="7" w:author="Hanne Erdman Thomsen" w:date="2022-09-02T11:33:00Z">
        <w:rPr>
          <w:rFonts w:asciiTheme="majorHAnsi" w:eastAsiaTheme="majorEastAsia" w:hAnsiTheme="majorHAnsi" w:cstheme="majorBidi"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192C"/>
    <w:pPr>
      <w:keepNext/>
      <w:keepLines/>
      <w:numPr>
        <w:ilvl w:val="8"/>
        <w:numId w:val="1"/>
      </w:numPr>
      <w:spacing w:before="40"/>
      <w:outlineLvl w:val="8"/>
      <w:pPrChange w:id="8" w:author="Hanne Erdman Thomsen" w:date="2022-09-02T11:3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40" w:line="259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rPrChange w:id="8" w:author="Hanne Erdman Thomsen" w:date="2022-09-02T11:33:00Z">
        <w:rPr>
          <w:rFonts w:asciiTheme="majorHAnsi" w:eastAsiaTheme="majorEastAsia" w:hAnsiTheme="majorHAnsi" w:cstheme="majorBidi"/>
          <w:i/>
          <w:iCs/>
          <w:color w:val="272727" w:themeColor="text1" w:themeTint="D8"/>
          <w:sz w:val="21"/>
          <w:szCs w:val="21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0C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0C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0C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0C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0C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0C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0C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0C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0C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0C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0C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0C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0C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0C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0C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0C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C58"/>
  </w:style>
  <w:style w:type="paragraph" w:styleId="Sidefod">
    <w:name w:val="footer"/>
    <w:basedOn w:val="Normal"/>
    <w:link w:val="SidefodTegn"/>
    <w:uiPriority w:val="99"/>
    <w:unhideWhenUsed/>
    <w:rsid w:val="009E0C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1686</Words>
  <Characters>11624</Characters>
  <Application>Microsoft Office Word</Application>
  <DocSecurity>0</DocSecurity>
  <Lines>581</Lines>
  <Paragraphs>415</Paragraphs>
  <ScaleCrop>false</ScaleCrop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2022-09-02T09:30:00Z</dcterms:created>
  <dcterms:modified xsi:type="dcterms:W3CDTF">2022-09-02T09:38:00Z</dcterms:modified>
</cp:coreProperties>
</file>