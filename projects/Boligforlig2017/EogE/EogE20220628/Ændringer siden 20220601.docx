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B3B78" w14:textId="77777777" w:rsidR="00A10DB8" w:rsidRDefault="00974C04" w:rsidP="00974C04">
      <w:pPr>
        <w:outlineLvl w:val="0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sz w:val="40"/>
        </w:rPr>
        <w:t>Datastruktur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3402"/>
        <w:gridCol w:w="3402"/>
      </w:tblGrid>
      <w:tr w:rsidR="00974C04" w14:paraId="599FE4B0" w14:textId="77777777" w:rsidTr="00974C04">
        <w:trPr>
          <w:trHeight w:hRule="exact" w:val="113"/>
        </w:trPr>
        <w:tc>
          <w:tcPr>
            <w:tcW w:w="10205" w:type="dxa"/>
            <w:gridSpan w:val="3"/>
            <w:shd w:val="clear" w:color="auto" w:fill="82A0F0"/>
          </w:tcPr>
          <w:p w14:paraId="403558E3" w14:textId="77777777" w:rsidR="00974C04" w:rsidRDefault="00974C04" w:rsidP="00974C04">
            <w:pPr>
              <w:rPr>
                <w:rFonts w:ascii="Arial" w:hAnsi="Arial" w:cs="Arial"/>
                <w:b/>
                <w:sz w:val="40"/>
              </w:rPr>
            </w:pPr>
          </w:p>
        </w:tc>
      </w:tr>
      <w:tr w:rsidR="00974C04" w14:paraId="548CD11F" w14:textId="77777777" w:rsidTr="00974C04">
        <w:trPr>
          <w:trHeight w:val="283"/>
        </w:trPr>
        <w:tc>
          <w:tcPr>
            <w:tcW w:w="10205" w:type="dxa"/>
            <w:gridSpan w:val="3"/>
          </w:tcPr>
          <w:p w14:paraId="6615272D" w14:textId="77777777" w:rsidR="00974C04" w:rsidRPr="00974C04" w:rsidRDefault="00974C04" w:rsidP="00974C04">
            <w:pPr>
              <w:outlineLvl w:val="1"/>
              <w:rPr>
                <w:rFonts w:ascii="Arial" w:hAnsi="Arial" w:cs="Arial"/>
                <w:b/>
                <w:sz w:val="30"/>
              </w:rPr>
            </w:pPr>
            <w:proofErr w:type="spellStart"/>
            <w:r w:rsidRPr="00974C04">
              <w:rPr>
                <w:rFonts w:ascii="Arial" w:hAnsi="Arial" w:cs="Arial"/>
                <w:b/>
                <w:sz w:val="30"/>
              </w:rPr>
              <w:t>GrundskyldTilForskudStruktur</w:t>
            </w:r>
            <w:proofErr w:type="spellEnd"/>
          </w:p>
        </w:tc>
      </w:tr>
      <w:tr w:rsidR="00974C04" w14:paraId="18A47385" w14:textId="77777777" w:rsidTr="00974C04">
        <w:trPr>
          <w:trHeight w:val="283"/>
        </w:trPr>
        <w:tc>
          <w:tcPr>
            <w:tcW w:w="3401" w:type="dxa"/>
            <w:shd w:val="clear" w:color="auto" w:fill="auto"/>
            <w:vAlign w:val="center"/>
          </w:tcPr>
          <w:p w14:paraId="393F820E" w14:textId="77777777" w:rsidR="00974C04" w:rsidRPr="00974C04" w:rsidRDefault="00974C04" w:rsidP="00974C04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546D2D39" w14:textId="77777777" w:rsidR="00974C04" w:rsidRPr="00974C04" w:rsidRDefault="00974C04" w:rsidP="00974C04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 oprettet: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7B6CD140" w14:textId="77777777" w:rsidR="00974C04" w:rsidRPr="00974C04" w:rsidRDefault="00974C04" w:rsidP="00974C04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 ændret:</w:t>
            </w:r>
          </w:p>
        </w:tc>
      </w:tr>
      <w:tr w:rsidR="00974C04" w14:paraId="41BD4C36" w14:textId="77777777" w:rsidTr="00974C04">
        <w:trPr>
          <w:trHeight w:val="283"/>
        </w:trPr>
        <w:tc>
          <w:tcPr>
            <w:tcW w:w="3401" w:type="dxa"/>
            <w:shd w:val="clear" w:color="auto" w:fill="auto"/>
            <w:vAlign w:val="center"/>
          </w:tcPr>
          <w:p w14:paraId="77F0851D" w14:textId="77777777" w:rsidR="00974C04" w:rsidRPr="00974C04" w:rsidRDefault="00974C04" w:rsidP="00974C0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Ejendomme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612F9488" w14:textId="77777777" w:rsidR="00974C04" w:rsidRPr="00974C04" w:rsidRDefault="00974C04" w:rsidP="00974C0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2021-12-09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79620DEE" w14:textId="3E1EC69E" w:rsidR="00974C04" w:rsidRPr="00974C04" w:rsidRDefault="00974C04" w:rsidP="00974C0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2022-06-</w:t>
            </w:r>
            <w:del w:id="0" w:author="Hanne Erdman Thomsen" w:date="2022-06-28T15:57:00Z">
              <w:r w:rsidR="005D4F29">
                <w:rPr>
                  <w:rFonts w:ascii="Arial" w:hAnsi="Arial" w:cs="Arial"/>
                  <w:sz w:val="18"/>
                </w:rPr>
                <w:delText>01</w:delText>
              </w:r>
            </w:del>
            <w:ins w:id="1" w:author="Hanne Erdman Thomsen" w:date="2022-06-28T15:57:00Z">
              <w:r>
                <w:rPr>
                  <w:rFonts w:ascii="Arial" w:hAnsi="Arial" w:cs="Arial"/>
                  <w:sz w:val="18"/>
                </w:rPr>
                <w:t>28</w:t>
              </w:r>
            </w:ins>
          </w:p>
        </w:tc>
      </w:tr>
      <w:tr w:rsidR="00974C04" w14:paraId="1FE09751" w14:textId="77777777" w:rsidTr="00974C04">
        <w:trPr>
          <w:trHeight w:val="283"/>
        </w:trPr>
        <w:tc>
          <w:tcPr>
            <w:tcW w:w="10205" w:type="dxa"/>
            <w:gridSpan w:val="3"/>
            <w:shd w:val="clear" w:color="auto" w:fill="D2DCFA"/>
            <w:vAlign w:val="center"/>
          </w:tcPr>
          <w:p w14:paraId="16218B10" w14:textId="77777777" w:rsidR="00974C04" w:rsidRPr="00974C04" w:rsidRDefault="00974C04" w:rsidP="00974C04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Struktur:</w:t>
            </w:r>
          </w:p>
        </w:tc>
      </w:tr>
      <w:tr w:rsidR="00974C04" w14:paraId="4C25BE82" w14:textId="77777777" w:rsidTr="00974C04">
        <w:trPr>
          <w:trHeight w:val="283"/>
        </w:trPr>
        <w:tc>
          <w:tcPr>
            <w:tcW w:w="10205" w:type="dxa"/>
            <w:gridSpan w:val="3"/>
            <w:vAlign w:val="center"/>
          </w:tcPr>
          <w:p w14:paraId="0619C23D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</w:t>
            </w:r>
            <w:proofErr w:type="spellStart"/>
            <w:r>
              <w:rPr>
                <w:rFonts w:ascii="Arial" w:hAnsi="Arial" w:cs="Arial"/>
                <w:sz w:val="18"/>
              </w:rPr>
              <w:t>ListeOplysninger</w:t>
            </w:r>
            <w:proofErr w:type="spellEnd"/>
            <w:r>
              <w:rPr>
                <w:rFonts w:ascii="Arial" w:hAnsi="Arial" w:cs="Arial"/>
                <w:sz w:val="18"/>
              </w:rPr>
              <w:t>*</w:t>
            </w:r>
          </w:p>
          <w:p w14:paraId="253D6066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14:paraId="3EA7F269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IndkomstÅr</w:t>
            </w:r>
            <w:proofErr w:type="spellEnd"/>
          </w:p>
          <w:p w14:paraId="4C0B7951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14:paraId="6F39E3BA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</w:t>
            </w:r>
            <w:proofErr w:type="spellStart"/>
            <w:r>
              <w:rPr>
                <w:rFonts w:ascii="Arial" w:hAnsi="Arial" w:cs="Arial"/>
                <w:sz w:val="18"/>
              </w:rPr>
              <w:t>EjerskabListe</w:t>
            </w:r>
            <w:proofErr w:type="spellEnd"/>
            <w:r>
              <w:rPr>
                <w:rFonts w:ascii="Arial" w:hAnsi="Arial" w:cs="Arial"/>
                <w:sz w:val="18"/>
              </w:rPr>
              <w:t>*</w:t>
            </w:r>
          </w:p>
          <w:p w14:paraId="1AE24577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{</w:t>
            </w:r>
          </w:p>
          <w:p w14:paraId="758FB979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*Ejerskab*</w:t>
            </w:r>
          </w:p>
          <w:p w14:paraId="25CB4F98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14:paraId="03B93EC8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Ajourføringshandling</w:t>
            </w:r>
          </w:p>
          <w:p w14:paraId="74AA39D9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GrundskyldsberegningID</w:t>
            </w:r>
            <w:proofErr w:type="spellEnd"/>
          </w:p>
          <w:p w14:paraId="417A26B4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GrundskyldsberegningTidspunkt</w:t>
            </w:r>
            <w:proofErr w:type="spellEnd"/>
          </w:p>
          <w:p w14:paraId="062B9E63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FejlKode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5267EB05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FejlTekst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77AFFB5A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*Ejer*</w:t>
            </w:r>
          </w:p>
          <w:p w14:paraId="354A920C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14:paraId="08D1B4FF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PersonCPRNummer</w:t>
            </w:r>
            <w:proofErr w:type="spellEnd"/>
          </w:p>
          <w:p w14:paraId="70195DEB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14:paraId="183504EC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*Ejendom*</w:t>
            </w:r>
          </w:p>
          <w:p w14:paraId="450A91A6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14:paraId="418264D2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KommuneNummer</w:t>
            </w:r>
            <w:proofErr w:type="spellEnd"/>
          </w:p>
          <w:p w14:paraId="4262AC1F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EjendomNummer</w:t>
            </w:r>
            <w:proofErr w:type="spellEnd"/>
          </w:p>
          <w:p w14:paraId="5E720750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VurderingsejendomID</w:t>
            </w:r>
            <w:proofErr w:type="spellEnd"/>
          </w:p>
          <w:p w14:paraId="578F7109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TofamilieenhedLøbenummer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34F05278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</w:t>
            </w:r>
            <w:proofErr w:type="spellStart"/>
            <w:r>
              <w:rPr>
                <w:rFonts w:ascii="Arial" w:hAnsi="Arial" w:cs="Arial"/>
                <w:sz w:val="18"/>
              </w:rPr>
              <w:t>BFENummerListe</w:t>
            </w:r>
            <w:proofErr w:type="spellEnd"/>
            <w:r>
              <w:rPr>
                <w:rFonts w:ascii="Arial" w:hAnsi="Arial" w:cs="Arial"/>
                <w:sz w:val="18"/>
              </w:rPr>
              <w:t>*</w:t>
            </w:r>
          </w:p>
          <w:p w14:paraId="0298842A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{</w:t>
            </w:r>
          </w:p>
          <w:p w14:paraId="3012E612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BestemtFastEjendomBFENummer</w:t>
            </w:r>
            <w:proofErr w:type="spellEnd"/>
          </w:p>
          <w:p w14:paraId="60111DD3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14:paraId="0BB21DF8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*Beliggenhedsadresse*</w:t>
            </w:r>
          </w:p>
          <w:p w14:paraId="4B345F4D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14:paraId="3338ED42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AdresseKortAdressering</w:t>
            </w:r>
            <w:proofErr w:type="spellEnd"/>
          </w:p>
          <w:p w14:paraId="29F2C01D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AdressePostNummer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60C0E8C8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AdressePostDistrikt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63AF2F19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AdresseByNavn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3DB66128" w14:textId="77777777" w:rsidR="005D4F29" w:rsidRDefault="005D4F29" w:rsidP="005D4F29">
            <w:pPr>
              <w:rPr>
                <w:del w:id="2" w:author="Hanne Erdman Thomsen" w:date="2022-06-28T15:57:00Z"/>
                <w:rFonts w:ascii="Arial" w:hAnsi="Arial" w:cs="Arial"/>
                <w:sz w:val="18"/>
              </w:rPr>
            </w:pPr>
            <w:del w:id="3" w:author="Hanne Erdman Thomsen" w:date="2022-06-28T15:57:00Z">
              <w:r>
                <w:rPr>
                  <w:rFonts w:ascii="Arial" w:hAnsi="Arial" w:cs="Arial"/>
                  <w:sz w:val="18"/>
                </w:rPr>
                <w:tab/>
              </w:r>
              <w:r>
                <w:rPr>
                  <w:rFonts w:ascii="Arial" w:hAnsi="Arial" w:cs="Arial"/>
                  <w:sz w:val="18"/>
                </w:rPr>
                <w:tab/>
              </w:r>
              <w:r>
                <w:rPr>
                  <w:rFonts w:ascii="Arial" w:hAnsi="Arial" w:cs="Arial"/>
                  <w:sz w:val="18"/>
                </w:rPr>
                <w:tab/>
              </w:r>
              <w:r>
                <w:rPr>
                  <w:rFonts w:ascii="Arial" w:hAnsi="Arial" w:cs="Arial"/>
                  <w:sz w:val="18"/>
                </w:rPr>
                <w:tab/>
                <w:delText>(AdresseGyldigFra)</w:delText>
              </w:r>
            </w:del>
          </w:p>
          <w:p w14:paraId="18BA197E" w14:textId="77777777" w:rsidR="005D4F29" w:rsidRDefault="005D4F29" w:rsidP="005D4F29">
            <w:pPr>
              <w:rPr>
                <w:del w:id="4" w:author="Hanne Erdman Thomsen" w:date="2022-06-28T15:57:00Z"/>
                <w:rFonts w:ascii="Arial" w:hAnsi="Arial" w:cs="Arial"/>
                <w:sz w:val="18"/>
              </w:rPr>
            </w:pPr>
            <w:del w:id="5" w:author="Hanne Erdman Thomsen" w:date="2022-06-28T15:57:00Z">
              <w:r>
                <w:rPr>
                  <w:rFonts w:ascii="Arial" w:hAnsi="Arial" w:cs="Arial"/>
                  <w:sz w:val="18"/>
                </w:rPr>
                <w:tab/>
              </w:r>
              <w:r>
                <w:rPr>
                  <w:rFonts w:ascii="Arial" w:hAnsi="Arial" w:cs="Arial"/>
                  <w:sz w:val="18"/>
                </w:rPr>
                <w:tab/>
              </w:r>
              <w:r>
                <w:rPr>
                  <w:rFonts w:ascii="Arial" w:hAnsi="Arial" w:cs="Arial"/>
                  <w:sz w:val="18"/>
                </w:rPr>
                <w:tab/>
              </w:r>
              <w:r>
                <w:rPr>
                  <w:rFonts w:ascii="Arial" w:hAnsi="Arial" w:cs="Arial"/>
                  <w:sz w:val="18"/>
                </w:rPr>
                <w:tab/>
                <w:delText>(AdresseGyldigTil)</w:delText>
              </w:r>
            </w:del>
          </w:p>
          <w:p w14:paraId="3670C812" w14:textId="77777777" w:rsidR="005D4F29" w:rsidRDefault="005D4F29" w:rsidP="005D4F29">
            <w:pPr>
              <w:rPr>
                <w:del w:id="6" w:author="Hanne Erdman Thomsen" w:date="2022-06-28T15:57:00Z"/>
                <w:rFonts w:ascii="Arial" w:hAnsi="Arial" w:cs="Arial"/>
                <w:sz w:val="18"/>
              </w:rPr>
            </w:pPr>
            <w:del w:id="7" w:author="Hanne Erdman Thomsen" w:date="2022-06-28T15:57:00Z">
              <w:r>
                <w:rPr>
                  <w:rFonts w:ascii="Arial" w:hAnsi="Arial" w:cs="Arial"/>
                  <w:sz w:val="18"/>
                </w:rPr>
                <w:tab/>
              </w:r>
              <w:r>
                <w:rPr>
                  <w:rFonts w:ascii="Arial" w:hAnsi="Arial" w:cs="Arial"/>
                  <w:sz w:val="18"/>
                </w:rPr>
                <w:tab/>
              </w:r>
              <w:r>
                <w:rPr>
                  <w:rFonts w:ascii="Arial" w:hAnsi="Arial" w:cs="Arial"/>
                  <w:sz w:val="18"/>
                </w:rPr>
                <w:tab/>
              </w:r>
              <w:r>
                <w:rPr>
                  <w:rFonts w:ascii="Arial" w:hAnsi="Arial" w:cs="Arial"/>
                  <w:sz w:val="18"/>
                </w:rPr>
                <w:tab/>
                <w:delText>(AdresseTypeKode)</w:delText>
              </w:r>
            </w:del>
          </w:p>
          <w:p w14:paraId="1FB83774" w14:textId="77777777" w:rsidR="005D4F29" w:rsidRDefault="005D4F29" w:rsidP="005D4F29">
            <w:pPr>
              <w:rPr>
                <w:del w:id="8" w:author="Hanne Erdman Thomsen" w:date="2022-06-28T15:57:00Z"/>
                <w:rFonts w:ascii="Arial" w:hAnsi="Arial" w:cs="Arial"/>
                <w:sz w:val="18"/>
              </w:rPr>
            </w:pPr>
            <w:del w:id="9" w:author="Hanne Erdman Thomsen" w:date="2022-06-28T15:57:00Z">
              <w:r>
                <w:rPr>
                  <w:rFonts w:ascii="Arial" w:hAnsi="Arial" w:cs="Arial"/>
                  <w:sz w:val="18"/>
                </w:rPr>
                <w:tab/>
              </w:r>
              <w:r>
                <w:rPr>
                  <w:rFonts w:ascii="Arial" w:hAnsi="Arial" w:cs="Arial"/>
                  <w:sz w:val="18"/>
                </w:rPr>
                <w:tab/>
              </w:r>
              <w:r>
                <w:rPr>
                  <w:rFonts w:ascii="Arial" w:hAnsi="Arial" w:cs="Arial"/>
                  <w:sz w:val="18"/>
                </w:rPr>
                <w:tab/>
              </w:r>
              <w:r>
                <w:rPr>
                  <w:rFonts w:ascii="Arial" w:hAnsi="Arial" w:cs="Arial"/>
                  <w:sz w:val="18"/>
                </w:rPr>
                <w:tab/>
                <w:delText>(AdresseTypeTekst)</w:delText>
              </w:r>
            </w:del>
          </w:p>
          <w:p w14:paraId="7934199B" w14:textId="77777777" w:rsidR="005D4F29" w:rsidRDefault="005D4F29" w:rsidP="005D4F29">
            <w:pPr>
              <w:rPr>
                <w:del w:id="10" w:author="Hanne Erdman Thomsen" w:date="2022-06-28T15:57:00Z"/>
                <w:rFonts w:ascii="Arial" w:hAnsi="Arial" w:cs="Arial"/>
                <w:sz w:val="18"/>
              </w:rPr>
            </w:pPr>
            <w:del w:id="11" w:author="Hanne Erdman Thomsen" w:date="2022-06-28T15:57:00Z">
              <w:r>
                <w:rPr>
                  <w:rFonts w:ascii="Arial" w:hAnsi="Arial" w:cs="Arial"/>
                  <w:sz w:val="18"/>
                </w:rPr>
                <w:tab/>
              </w:r>
              <w:r>
                <w:rPr>
                  <w:rFonts w:ascii="Arial" w:hAnsi="Arial" w:cs="Arial"/>
                  <w:sz w:val="18"/>
                </w:rPr>
                <w:tab/>
              </w:r>
              <w:r>
                <w:rPr>
                  <w:rFonts w:ascii="Arial" w:hAnsi="Arial" w:cs="Arial"/>
                  <w:sz w:val="18"/>
                </w:rPr>
                <w:tab/>
              </w:r>
              <w:r>
                <w:rPr>
                  <w:rFonts w:ascii="Arial" w:hAnsi="Arial" w:cs="Arial"/>
                  <w:sz w:val="18"/>
                </w:rPr>
                <w:tab/>
                <w:delText>(AdresseTypeGyldigFra)</w:delText>
              </w:r>
            </w:del>
          </w:p>
          <w:p w14:paraId="5EC73F8D" w14:textId="77777777" w:rsidR="005D4F29" w:rsidRDefault="005D4F29" w:rsidP="005D4F29">
            <w:pPr>
              <w:rPr>
                <w:del w:id="12" w:author="Hanne Erdman Thomsen" w:date="2022-06-28T15:57:00Z"/>
                <w:rFonts w:ascii="Arial" w:hAnsi="Arial" w:cs="Arial"/>
                <w:sz w:val="18"/>
              </w:rPr>
            </w:pPr>
            <w:del w:id="13" w:author="Hanne Erdman Thomsen" w:date="2022-06-28T15:57:00Z">
              <w:r>
                <w:rPr>
                  <w:rFonts w:ascii="Arial" w:hAnsi="Arial" w:cs="Arial"/>
                  <w:sz w:val="18"/>
                </w:rPr>
                <w:tab/>
              </w:r>
              <w:r>
                <w:rPr>
                  <w:rFonts w:ascii="Arial" w:hAnsi="Arial" w:cs="Arial"/>
                  <w:sz w:val="18"/>
                </w:rPr>
                <w:tab/>
              </w:r>
              <w:r>
                <w:rPr>
                  <w:rFonts w:ascii="Arial" w:hAnsi="Arial" w:cs="Arial"/>
                  <w:sz w:val="18"/>
                </w:rPr>
                <w:tab/>
              </w:r>
              <w:r>
                <w:rPr>
                  <w:rFonts w:ascii="Arial" w:hAnsi="Arial" w:cs="Arial"/>
                  <w:sz w:val="18"/>
                </w:rPr>
                <w:tab/>
                <w:delText>(AdresseTypeGyldigTil)</w:delText>
              </w:r>
            </w:del>
          </w:p>
          <w:p w14:paraId="1CDDE1F6" w14:textId="77777777" w:rsidR="005D4F29" w:rsidRDefault="005D4F29" w:rsidP="005D4F29">
            <w:pPr>
              <w:rPr>
                <w:del w:id="14" w:author="Hanne Erdman Thomsen" w:date="2022-06-28T15:57:00Z"/>
                <w:rFonts w:ascii="Arial" w:hAnsi="Arial" w:cs="Arial"/>
                <w:sz w:val="18"/>
              </w:rPr>
            </w:pPr>
            <w:del w:id="15" w:author="Hanne Erdman Thomsen" w:date="2022-06-28T15:57:00Z">
              <w:r>
                <w:rPr>
                  <w:rFonts w:ascii="Arial" w:hAnsi="Arial" w:cs="Arial"/>
                  <w:sz w:val="18"/>
                </w:rPr>
                <w:tab/>
              </w:r>
              <w:r>
                <w:rPr>
                  <w:rFonts w:ascii="Arial" w:hAnsi="Arial" w:cs="Arial"/>
                  <w:sz w:val="18"/>
                </w:rPr>
                <w:tab/>
              </w:r>
              <w:r>
                <w:rPr>
                  <w:rFonts w:ascii="Arial" w:hAnsi="Arial" w:cs="Arial"/>
                  <w:sz w:val="18"/>
                </w:rPr>
                <w:tab/>
              </w:r>
              <w:r>
                <w:rPr>
                  <w:rFonts w:ascii="Arial" w:hAnsi="Arial" w:cs="Arial"/>
                  <w:sz w:val="18"/>
                </w:rPr>
                <w:tab/>
                <w:delText>(LandKode)</w:delText>
              </w:r>
            </w:del>
          </w:p>
          <w:p w14:paraId="073256C3" w14:textId="77777777" w:rsidR="005D4F29" w:rsidRDefault="005D4F29" w:rsidP="005D4F29">
            <w:pPr>
              <w:rPr>
                <w:del w:id="16" w:author="Hanne Erdman Thomsen" w:date="2022-06-28T15:57:00Z"/>
                <w:rFonts w:ascii="Arial" w:hAnsi="Arial" w:cs="Arial"/>
                <w:sz w:val="18"/>
              </w:rPr>
            </w:pPr>
            <w:del w:id="17" w:author="Hanne Erdman Thomsen" w:date="2022-06-28T15:57:00Z">
              <w:r>
                <w:rPr>
                  <w:rFonts w:ascii="Arial" w:hAnsi="Arial" w:cs="Arial"/>
                  <w:sz w:val="18"/>
                </w:rPr>
                <w:tab/>
              </w:r>
              <w:r>
                <w:rPr>
                  <w:rFonts w:ascii="Arial" w:hAnsi="Arial" w:cs="Arial"/>
                  <w:sz w:val="18"/>
                </w:rPr>
                <w:tab/>
              </w:r>
              <w:r>
                <w:rPr>
                  <w:rFonts w:ascii="Arial" w:hAnsi="Arial" w:cs="Arial"/>
                  <w:sz w:val="18"/>
                </w:rPr>
                <w:tab/>
              </w:r>
              <w:r>
                <w:rPr>
                  <w:rFonts w:ascii="Arial" w:hAnsi="Arial" w:cs="Arial"/>
                  <w:sz w:val="18"/>
                </w:rPr>
                <w:tab/>
                <w:delText>(LandNavn)</w:delText>
              </w:r>
            </w:del>
          </w:p>
          <w:p w14:paraId="52AEC83E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14:paraId="1644DD86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*Vurdering*</w:t>
            </w:r>
          </w:p>
          <w:p w14:paraId="6AF31FD7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14:paraId="0C1963DC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EjendomsvurderingVurderingsID</w:t>
            </w:r>
            <w:proofErr w:type="spellEnd"/>
          </w:p>
          <w:p w14:paraId="4518A000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EjendomsvurderingÆndringDato</w:t>
            </w:r>
            <w:proofErr w:type="spellEnd"/>
          </w:p>
          <w:p w14:paraId="5CBEF8DD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EjendomsvurderingÅr</w:t>
            </w:r>
            <w:proofErr w:type="spellEnd"/>
          </w:p>
          <w:p w14:paraId="313739C1" w14:textId="77777777" w:rsidR="005D4F29" w:rsidRDefault="00974C04" w:rsidP="005D4F29">
            <w:pPr>
              <w:rPr>
                <w:del w:id="18" w:author="Hanne Erdman Thomsen" w:date="2022-06-28T15:57:00Z"/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del w:id="19" w:author="Hanne Erdman Thomsen" w:date="2022-06-28T15:57:00Z">
              <w:r w:rsidR="005D4F29">
                <w:rPr>
                  <w:rFonts w:ascii="Arial" w:hAnsi="Arial" w:cs="Arial"/>
                  <w:sz w:val="18"/>
                </w:rPr>
                <w:delText>EjendomsvurderingBenyttelseKode</w:delText>
              </w:r>
            </w:del>
          </w:p>
          <w:p w14:paraId="255E2076" w14:textId="2EAF5C75" w:rsidR="00974C04" w:rsidRDefault="005D4F29" w:rsidP="00974C04">
            <w:pPr>
              <w:rPr>
                <w:rFonts w:ascii="Arial" w:hAnsi="Arial" w:cs="Arial"/>
                <w:sz w:val="18"/>
              </w:rPr>
            </w:pPr>
            <w:del w:id="20" w:author="Hanne Erdman Thomsen" w:date="2022-06-28T15:57:00Z">
              <w:r>
                <w:rPr>
                  <w:rFonts w:ascii="Arial" w:hAnsi="Arial" w:cs="Arial"/>
                  <w:sz w:val="18"/>
                </w:rPr>
                <w:tab/>
              </w:r>
              <w:r>
                <w:rPr>
                  <w:rFonts w:ascii="Arial" w:hAnsi="Arial" w:cs="Arial"/>
                  <w:sz w:val="18"/>
                </w:rPr>
                <w:tab/>
              </w:r>
              <w:r>
                <w:rPr>
                  <w:rFonts w:ascii="Arial" w:hAnsi="Arial" w:cs="Arial"/>
                  <w:sz w:val="18"/>
                </w:rPr>
                <w:tab/>
              </w:r>
              <w:r>
                <w:rPr>
                  <w:rFonts w:ascii="Arial" w:hAnsi="Arial" w:cs="Arial"/>
                  <w:sz w:val="18"/>
                </w:rPr>
                <w:tab/>
              </w:r>
            </w:del>
            <w:proofErr w:type="spellStart"/>
            <w:r w:rsidR="00974C04">
              <w:rPr>
                <w:rFonts w:ascii="Arial" w:hAnsi="Arial" w:cs="Arial"/>
                <w:sz w:val="18"/>
              </w:rPr>
              <w:t>EjendomsvurderingOprindelseKode</w:t>
            </w:r>
            <w:proofErr w:type="spellEnd"/>
          </w:p>
          <w:p w14:paraId="2710111B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GrundværdiBeskatningsgrundlag</w:t>
            </w:r>
            <w:proofErr w:type="spellEnd"/>
          </w:p>
          <w:p w14:paraId="2E6D022A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14:paraId="26F8D86E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EjendomsgrundskyldBeløb</w:t>
            </w:r>
            <w:proofErr w:type="spellEnd"/>
          </w:p>
          <w:p w14:paraId="3393BF44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14:paraId="461D5C3C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EjendomEjerskabEjerandel</w:t>
            </w:r>
            <w:proofErr w:type="spellEnd"/>
          </w:p>
          <w:p w14:paraId="6F683D0A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*Ejerperiode*</w:t>
            </w:r>
          </w:p>
          <w:p w14:paraId="0CFAA145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14:paraId="187AC8F3" w14:textId="77777777" w:rsidR="005D4F29" w:rsidRDefault="005D4F29" w:rsidP="005D4F29">
            <w:pPr>
              <w:rPr>
                <w:del w:id="21" w:author="Hanne Erdman Thomsen" w:date="2022-06-28T15:57:00Z"/>
                <w:rFonts w:ascii="Arial" w:hAnsi="Arial" w:cs="Arial"/>
                <w:sz w:val="18"/>
              </w:rPr>
            </w:pPr>
            <w:del w:id="22" w:author="Hanne Erdman Thomsen" w:date="2022-06-28T15:57:00Z">
              <w:r>
                <w:rPr>
                  <w:rFonts w:ascii="Arial" w:hAnsi="Arial" w:cs="Arial"/>
                  <w:sz w:val="18"/>
                </w:rPr>
                <w:tab/>
              </w:r>
              <w:r>
                <w:rPr>
                  <w:rFonts w:ascii="Arial" w:hAnsi="Arial" w:cs="Arial"/>
                  <w:sz w:val="18"/>
                </w:rPr>
                <w:tab/>
              </w:r>
              <w:r>
                <w:rPr>
                  <w:rFonts w:ascii="Arial" w:hAnsi="Arial" w:cs="Arial"/>
                  <w:sz w:val="18"/>
                </w:rPr>
                <w:tab/>
                <w:delText>EjendomEjerskabStartdato</w:delText>
              </w:r>
            </w:del>
          </w:p>
          <w:p w14:paraId="397BE0F4" w14:textId="77777777" w:rsidR="005D4F29" w:rsidRDefault="005D4F29" w:rsidP="005D4F29">
            <w:pPr>
              <w:rPr>
                <w:del w:id="23" w:author="Hanne Erdman Thomsen" w:date="2022-06-28T15:57:00Z"/>
                <w:rFonts w:ascii="Arial" w:hAnsi="Arial" w:cs="Arial"/>
                <w:sz w:val="18"/>
              </w:rPr>
            </w:pPr>
            <w:del w:id="24" w:author="Hanne Erdman Thomsen" w:date="2022-06-28T15:57:00Z">
              <w:r>
                <w:rPr>
                  <w:rFonts w:ascii="Arial" w:hAnsi="Arial" w:cs="Arial"/>
                  <w:sz w:val="18"/>
                </w:rPr>
                <w:tab/>
              </w:r>
              <w:r>
                <w:rPr>
                  <w:rFonts w:ascii="Arial" w:hAnsi="Arial" w:cs="Arial"/>
                  <w:sz w:val="18"/>
                </w:rPr>
                <w:tab/>
              </w:r>
              <w:r>
                <w:rPr>
                  <w:rFonts w:ascii="Arial" w:hAnsi="Arial" w:cs="Arial"/>
                  <w:sz w:val="18"/>
                </w:rPr>
                <w:tab/>
                <w:delText>(EjendomEjerskabSlutdato)</w:delText>
              </w:r>
            </w:del>
          </w:p>
          <w:p w14:paraId="060998A1" w14:textId="77777777" w:rsidR="00974C04" w:rsidRDefault="00974C04" w:rsidP="00974C04">
            <w:pPr>
              <w:rPr>
                <w:ins w:id="25" w:author="Hanne Erdman Thomsen" w:date="2022-06-28T15:57:00Z"/>
                <w:rFonts w:ascii="Arial" w:hAnsi="Arial" w:cs="Arial"/>
                <w:sz w:val="18"/>
              </w:rPr>
            </w:pPr>
            <w:ins w:id="26" w:author="Hanne Erdman Thomsen" w:date="2022-06-28T15:57:00Z">
              <w:r>
                <w:rPr>
                  <w:rFonts w:ascii="Arial" w:hAnsi="Arial" w:cs="Arial"/>
                  <w:sz w:val="18"/>
                </w:rPr>
                <w:tab/>
              </w:r>
              <w:r>
                <w:rPr>
                  <w:rFonts w:ascii="Arial" w:hAnsi="Arial" w:cs="Arial"/>
                  <w:sz w:val="18"/>
                </w:rPr>
                <w:tab/>
              </w:r>
              <w:r>
                <w:rPr>
                  <w:rFonts w:ascii="Arial" w:hAnsi="Arial" w:cs="Arial"/>
                  <w:sz w:val="18"/>
                </w:rPr>
                <w:tab/>
              </w:r>
              <w:proofErr w:type="spellStart"/>
              <w:r>
                <w:rPr>
                  <w:rFonts w:ascii="Arial" w:hAnsi="Arial" w:cs="Arial"/>
                  <w:sz w:val="18"/>
                </w:rPr>
                <w:t>OpkrævningsperiodeStartdato</w:t>
              </w:r>
              <w:proofErr w:type="spellEnd"/>
            </w:ins>
          </w:p>
          <w:p w14:paraId="393113AF" w14:textId="77777777" w:rsidR="00974C04" w:rsidRDefault="00974C04" w:rsidP="00974C04">
            <w:pPr>
              <w:rPr>
                <w:ins w:id="27" w:author="Hanne Erdman Thomsen" w:date="2022-06-28T15:57:00Z"/>
                <w:rFonts w:ascii="Arial" w:hAnsi="Arial" w:cs="Arial"/>
                <w:sz w:val="18"/>
              </w:rPr>
            </w:pPr>
            <w:ins w:id="28" w:author="Hanne Erdman Thomsen" w:date="2022-06-28T15:57:00Z">
              <w:r>
                <w:rPr>
                  <w:rFonts w:ascii="Arial" w:hAnsi="Arial" w:cs="Arial"/>
                  <w:sz w:val="18"/>
                </w:rPr>
                <w:tab/>
              </w:r>
              <w:r>
                <w:rPr>
                  <w:rFonts w:ascii="Arial" w:hAnsi="Arial" w:cs="Arial"/>
                  <w:sz w:val="18"/>
                </w:rPr>
                <w:tab/>
              </w:r>
              <w:r>
                <w:rPr>
                  <w:rFonts w:ascii="Arial" w:hAnsi="Arial" w:cs="Arial"/>
                  <w:sz w:val="18"/>
                </w:rPr>
                <w:tab/>
                <w:t>(</w:t>
              </w:r>
              <w:proofErr w:type="spellStart"/>
              <w:r>
                <w:rPr>
                  <w:rFonts w:ascii="Arial" w:hAnsi="Arial" w:cs="Arial"/>
                  <w:sz w:val="18"/>
                </w:rPr>
                <w:t>OpkrævningsperiodeSlutdato</w:t>
              </w:r>
              <w:proofErr w:type="spellEnd"/>
              <w:r>
                <w:rPr>
                  <w:rFonts w:ascii="Arial" w:hAnsi="Arial" w:cs="Arial"/>
                  <w:sz w:val="18"/>
                </w:rPr>
                <w:t>)</w:t>
              </w:r>
            </w:ins>
          </w:p>
          <w:p w14:paraId="2ACCE715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ÅrsejerperiodeAntalDage</w:t>
            </w:r>
            <w:proofErr w:type="spellEnd"/>
          </w:p>
          <w:p w14:paraId="11C9E78D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14:paraId="09C4B450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*Ejerskabsgrundskyld*</w:t>
            </w:r>
          </w:p>
          <w:p w14:paraId="5A461B5B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14:paraId="4E945809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EjerfordeltGrundskyldBeløb</w:t>
            </w:r>
            <w:proofErr w:type="spellEnd"/>
          </w:p>
          <w:p w14:paraId="2C023347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EjerfordeltGrundskyldRabatBeløb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6B75F4BF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EjerfordeltGrundskyldBeløbEfterRabat</w:t>
            </w:r>
            <w:proofErr w:type="spellEnd"/>
          </w:p>
          <w:p w14:paraId="273B27F1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14:paraId="23781967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14:paraId="51733785" w14:textId="77777777" w:rsidR="00974C04" w:rsidRPr="00974C04" w:rsidRDefault="00974C04" w:rsidP="00974C0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974C04" w14:paraId="2E59AA0F" w14:textId="77777777" w:rsidTr="00974C04">
        <w:trPr>
          <w:trHeight w:val="283"/>
        </w:trPr>
        <w:tc>
          <w:tcPr>
            <w:tcW w:w="10205" w:type="dxa"/>
            <w:gridSpan w:val="3"/>
            <w:shd w:val="clear" w:color="auto" w:fill="D2DCFA"/>
            <w:vAlign w:val="center"/>
          </w:tcPr>
          <w:p w14:paraId="5F0A6F38" w14:textId="77777777" w:rsidR="00974C04" w:rsidRPr="00974C04" w:rsidRDefault="00974C04" w:rsidP="00974C04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Forretningsbeskrivelse</w:t>
            </w:r>
          </w:p>
        </w:tc>
      </w:tr>
      <w:tr w:rsidR="00974C04" w14:paraId="3ACD9F87" w14:textId="77777777" w:rsidTr="00974C04">
        <w:trPr>
          <w:trHeight w:val="283"/>
        </w:trPr>
        <w:tc>
          <w:tcPr>
            <w:tcW w:w="10205" w:type="dxa"/>
            <w:gridSpan w:val="3"/>
            <w:shd w:val="clear" w:color="auto" w:fill="FFFFFF"/>
            <w:vAlign w:val="center"/>
          </w:tcPr>
          <w:p w14:paraId="40DDDECF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 som sendes fra E&amp;E-systemet til Forskud vedr. grundskyld.</w:t>
            </w:r>
          </w:p>
          <w:p w14:paraId="1AB9917B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Indgår ikke i en egentlig servicebeskrivelse, der er tale om filoverførsel.</w:t>
            </w:r>
          </w:p>
          <w:p w14:paraId="5C0ECCD6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</w:p>
          <w:p w14:paraId="3ED50D93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Der leveres oplysninger om beregnet grundskyld til Forskud til brug for Forskudsopgørelsen. </w:t>
            </w:r>
          </w:p>
          <w:p w14:paraId="0E76A675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</w:p>
          <w:p w14:paraId="78DC991D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Der vil være en hovedleverance til Forskud omkring 1. september (konkret tidspunkt vil fremgå af den leveranceplan, som udarbejdes hvert år). </w:t>
            </w:r>
          </w:p>
          <w:p w14:paraId="41EAD9BB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Hovedleverancen skal indeholde alle gældende oplysninger for alle </w:t>
            </w:r>
            <w:proofErr w:type="spellStart"/>
            <w:r>
              <w:rPr>
                <w:rFonts w:ascii="Arial" w:hAnsi="Arial" w:cs="Arial"/>
                <w:sz w:val="18"/>
              </w:rPr>
              <w:t>ejerskaber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på leverancetidspunktet. </w:t>
            </w:r>
          </w:p>
          <w:p w14:paraId="69AFBFDC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</w:p>
          <w:p w14:paraId="16604E77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Efterfølgende vil der være daglige ændringsleverancer. For hver ejendom hvor der er sket ændringer, vil leverancen indeholde alle de </w:t>
            </w:r>
            <w:proofErr w:type="spellStart"/>
            <w:r>
              <w:rPr>
                <w:rFonts w:ascii="Arial" w:hAnsi="Arial" w:cs="Arial"/>
                <w:sz w:val="18"/>
              </w:rPr>
              <w:t>ejerskaber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der er relateret til en specifik ejer hvor der er sket en ændring til et eller flere af denne ejers </w:t>
            </w:r>
            <w:proofErr w:type="spellStart"/>
            <w:r>
              <w:rPr>
                <w:rFonts w:ascii="Arial" w:hAnsi="Arial" w:cs="Arial"/>
                <w:sz w:val="18"/>
              </w:rPr>
              <w:t>ejerskaber</w:t>
            </w:r>
            <w:proofErr w:type="spellEnd"/>
            <w:r>
              <w:rPr>
                <w:rFonts w:ascii="Arial" w:hAnsi="Arial" w:cs="Arial"/>
                <w:sz w:val="18"/>
              </w:rPr>
              <w:t>.</w:t>
            </w:r>
          </w:p>
          <w:p w14:paraId="07AEE228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Ændringsleverancerne vil fortsætte frem til slutningen af det pågældende indkomstår (ultimo december)</w:t>
            </w:r>
          </w:p>
          <w:p w14:paraId="5B26D17A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</w:p>
          <w:p w14:paraId="7B3F10F4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 nedenstående dataelementer gælder følgende:</w:t>
            </w:r>
          </w:p>
          <w:p w14:paraId="3D7A6677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</w:t>
            </w:r>
            <w:proofErr w:type="spellStart"/>
            <w:r>
              <w:rPr>
                <w:rFonts w:ascii="Arial" w:hAnsi="Arial" w:cs="Arial"/>
                <w:sz w:val="18"/>
              </w:rPr>
              <w:t>EjendomEjerskabEjerandel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- Decimaltal hvor 0 &lt;= værdi &lt;= 1 </w:t>
            </w:r>
          </w:p>
          <w:p w14:paraId="1BB9A698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</w:t>
            </w:r>
            <w:proofErr w:type="spellStart"/>
            <w:r>
              <w:rPr>
                <w:rFonts w:ascii="Arial" w:hAnsi="Arial" w:cs="Arial"/>
                <w:sz w:val="18"/>
              </w:rPr>
              <w:t>EjendomsgrundskyldBeløb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&gt;=0</w:t>
            </w:r>
          </w:p>
          <w:p w14:paraId="3C38D402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</w:t>
            </w:r>
            <w:proofErr w:type="spellStart"/>
            <w:r>
              <w:rPr>
                <w:rFonts w:ascii="Arial" w:hAnsi="Arial" w:cs="Arial"/>
                <w:sz w:val="18"/>
              </w:rPr>
              <w:t>EjerfordeltGrundskyldBeløb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&gt;=0</w:t>
            </w:r>
          </w:p>
          <w:p w14:paraId="6B2A32CE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</w:t>
            </w:r>
            <w:proofErr w:type="spellStart"/>
            <w:r>
              <w:rPr>
                <w:rFonts w:ascii="Arial" w:hAnsi="Arial" w:cs="Arial"/>
                <w:sz w:val="18"/>
              </w:rPr>
              <w:t>EjerfordeltGrundskyldBeløbEfterRabat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&gt;=0</w:t>
            </w:r>
          </w:p>
          <w:p w14:paraId="4CEC001F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</w:t>
            </w:r>
            <w:proofErr w:type="spellStart"/>
            <w:r>
              <w:rPr>
                <w:rFonts w:ascii="Arial" w:hAnsi="Arial" w:cs="Arial"/>
                <w:sz w:val="18"/>
              </w:rPr>
              <w:t>EjerfordeltGrundskyldRabatBeløb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&gt;=0</w:t>
            </w:r>
          </w:p>
          <w:p w14:paraId="14CD85B3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</w:t>
            </w:r>
            <w:proofErr w:type="spellStart"/>
            <w:r>
              <w:rPr>
                <w:rFonts w:ascii="Arial" w:hAnsi="Arial" w:cs="Arial"/>
                <w:sz w:val="18"/>
              </w:rPr>
              <w:t>FejlKode</w:t>
            </w:r>
            <w:proofErr w:type="spellEnd"/>
            <w:r>
              <w:rPr>
                <w:rFonts w:ascii="Arial" w:hAnsi="Arial" w:cs="Arial"/>
                <w:sz w:val="18"/>
              </w:rPr>
              <w:t>/</w:t>
            </w:r>
            <w:proofErr w:type="spellStart"/>
            <w:r>
              <w:rPr>
                <w:rFonts w:ascii="Arial" w:hAnsi="Arial" w:cs="Arial"/>
                <w:sz w:val="18"/>
              </w:rPr>
              <w:t>FejlTekst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benyttes til at orientere om ikke-tekniske og ikke-beregningsmæssige fejl, f.eks. manglende beliggenhedsadresse, manglende boligenhedsløbenummer og lignende.</w:t>
            </w:r>
          </w:p>
          <w:p w14:paraId="2B8ECEBD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</w:t>
            </w:r>
            <w:proofErr w:type="spellStart"/>
            <w:r>
              <w:rPr>
                <w:rFonts w:ascii="Arial" w:hAnsi="Arial" w:cs="Arial"/>
                <w:sz w:val="18"/>
              </w:rPr>
              <w:t>ÅrsejerperiodeAntalDage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- Heltal hvor 0 &lt;= værdi &lt;= 360</w:t>
            </w:r>
          </w:p>
          <w:p w14:paraId="209DF0AB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</w:t>
            </w:r>
            <w:proofErr w:type="spellStart"/>
            <w:r>
              <w:rPr>
                <w:rFonts w:ascii="Arial" w:hAnsi="Arial" w:cs="Arial"/>
                <w:sz w:val="18"/>
              </w:rPr>
              <w:t>GrundværdiBeskatningsgrundlag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&gt;= 0</w:t>
            </w:r>
          </w:p>
          <w:p w14:paraId="662698F3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</w:p>
          <w:p w14:paraId="71C69165" w14:textId="6071BFD7" w:rsidR="00974C04" w:rsidRDefault="00974C04" w:rsidP="00974C04">
            <w:pPr>
              <w:rPr>
                <w:ins w:id="29" w:author="Hanne Erdman Thomsen" w:date="2022-06-28T15:57:00Z"/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 beliggenhedsadresse angives en gyldig adresse for ejendommen eller teksten "Ukendt adresse" </w:t>
            </w:r>
            <w:del w:id="30" w:author="Hanne Erdman Thomsen" w:date="2022-06-28T15:57:00Z">
              <w:r w:rsidR="005D4F29">
                <w:rPr>
                  <w:rFonts w:ascii="Arial" w:hAnsi="Arial" w:cs="Arial"/>
                  <w:sz w:val="18"/>
                </w:rPr>
                <w:delText>og minimum</w:delText>
              </w:r>
            </w:del>
            <w:ins w:id="31" w:author="Hanne Erdman Thomsen" w:date="2022-06-28T15:57:00Z">
              <w:r>
                <w:rPr>
                  <w:rFonts w:ascii="Arial" w:hAnsi="Arial" w:cs="Arial"/>
                  <w:sz w:val="18"/>
                </w:rPr>
                <w:t>i</w:t>
              </w:r>
            </w:ins>
            <w:r>
              <w:rPr>
                <w:rFonts w:ascii="Arial" w:hAnsi="Arial" w:cs="Arial"/>
                <w:sz w:val="18"/>
              </w:rPr>
              <w:t xml:space="preserve"> feltet </w:t>
            </w:r>
            <w:proofErr w:type="spellStart"/>
            <w:r>
              <w:rPr>
                <w:rFonts w:ascii="Arial" w:hAnsi="Arial" w:cs="Arial"/>
                <w:sz w:val="18"/>
              </w:rPr>
              <w:t>AdresseKortAdresseering</w:t>
            </w:r>
            <w:proofErr w:type="spellEnd"/>
            <w:ins w:id="32" w:author="Hanne Erdman Thomsen" w:date="2022-06-28T15:57:00Z">
              <w:r>
                <w:rPr>
                  <w:rFonts w:ascii="Arial" w:hAnsi="Arial" w:cs="Arial"/>
                  <w:sz w:val="18"/>
                </w:rPr>
                <w:t xml:space="preserve">. Det betyder at </w:t>
              </w:r>
              <w:proofErr w:type="spellStart"/>
              <w:r>
                <w:rPr>
                  <w:rFonts w:ascii="Arial" w:hAnsi="Arial" w:cs="Arial"/>
                  <w:sz w:val="18"/>
                </w:rPr>
                <w:t>AdresseKortAdresseering</w:t>
              </w:r>
              <w:proofErr w:type="spellEnd"/>
              <w:r>
                <w:rPr>
                  <w:rFonts w:ascii="Arial" w:hAnsi="Arial" w:cs="Arial"/>
                  <w:sz w:val="18"/>
                </w:rPr>
                <w:t xml:space="preserve"> altid</w:t>
              </w:r>
            </w:ins>
            <w:r>
              <w:rPr>
                <w:rFonts w:ascii="Arial" w:hAnsi="Arial" w:cs="Arial"/>
                <w:sz w:val="18"/>
              </w:rPr>
              <w:t xml:space="preserve"> skal være udfyldt.</w:t>
            </w:r>
          </w:p>
          <w:p w14:paraId="69C4B7D7" w14:textId="77777777" w:rsidR="00974C04" w:rsidRPr="00974C04" w:rsidRDefault="00974C04" w:rsidP="00974C04">
            <w:pPr>
              <w:rPr>
                <w:rFonts w:ascii="Arial" w:hAnsi="Arial" w:cs="Arial"/>
                <w:sz w:val="18"/>
              </w:rPr>
            </w:pPr>
            <w:proofErr w:type="spellStart"/>
            <w:ins w:id="33" w:author="Hanne Erdman Thomsen" w:date="2022-06-28T15:57:00Z">
              <w:r>
                <w:rPr>
                  <w:rFonts w:ascii="Arial" w:hAnsi="Arial" w:cs="Arial"/>
                  <w:sz w:val="18"/>
                </w:rPr>
                <w:t>AdressePostNummer</w:t>
              </w:r>
              <w:proofErr w:type="spellEnd"/>
              <w:r>
                <w:rPr>
                  <w:rFonts w:ascii="Arial" w:hAnsi="Arial" w:cs="Arial"/>
                  <w:sz w:val="18"/>
                </w:rPr>
                <w:t xml:space="preserve"> og </w:t>
              </w:r>
              <w:proofErr w:type="spellStart"/>
              <w:r>
                <w:rPr>
                  <w:rFonts w:ascii="Arial" w:hAnsi="Arial" w:cs="Arial"/>
                  <w:sz w:val="18"/>
                </w:rPr>
                <w:t>AdressePostDistrikt</w:t>
              </w:r>
              <w:proofErr w:type="spellEnd"/>
              <w:r>
                <w:rPr>
                  <w:rFonts w:ascii="Arial" w:hAnsi="Arial" w:cs="Arial"/>
                  <w:sz w:val="18"/>
                </w:rPr>
                <w:t xml:space="preserve"> kan være tomme, hvis </w:t>
              </w:r>
              <w:proofErr w:type="spellStart"/>
              <w:r>
                <w:rPr>
                  <w:rFonts w:ascii="Arial" w:hAnsi="Arial" w:cs="Arial"/>
                  <w:sz w:val="18"/>
                </w:rPr>
                <w:t>AdresseKortAdresseering</w:t>
              </w:r>
              <w:proofErr w:type="spellEnd"/>
              <w:r>
                <w:rPr>
                  <w:rFonts w:ascii="Arial" w:hAnsi="Arial" w:cs="Arial"/>
                  <w:sz w:val="18"/>
                </w:rPr>
                <w:t xml:space="preserve"> indeholder "Ukendt adresse".</w:t>
              </w:r>
            </w:ins>
          </w:p>
        </w:tc>
      </w:tr>
    </w:tbl>
    <w:p w14:paraId="7D6DD182" w14:textId="77777777" w:rsidR="00974C04" w:rsidRDefault="00974C04" w:rsidP="00974C04">
      <w:pPr>
        <w:rPr>
          <w:rFonts w:ascii="Arial" w:hAnsi="Arial" w:cs="Arial"/>
          <w:b/>
          <w:sz w:val="40"/>
        </w:rPr>
        <w:sectPr w:rsidR="00974C04" w:rsidSect="00974C04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14:paraId="790B75C3" w14:textId="77777777" w:rsidR="00974C04" w:rsidRDefault="00974C04" w:rsidP="00974C04">
      <w:pPr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974C04" w14:paraId="2BD14C47" w14:textId="77777777" w:rsidTr="00974C04">
        <w:trPr>
          <w:tblHeader/>
        </w:trPr>
        <w:tc>
          <w:tcPr>
            <w:tcW w:w="3401" w:type="dxa"/>
            <w:shd w:val="clear" w:color="auto" w:fill="auto"/>
            <w:vAlign w:val="center"/>
          </w:tcPr>
          <w:p w14:paraId="47B1BEB0" w14:textId="77777777" w:rsidR="00974C04" w:rsidRPr="00974C04" w:rsidRDefault="00974C04" w:rsidP="00974C04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8ED41BA" w14:textId="77777777" w:rsidR="00974C04" w:rsidRPr="00974C04" w:rsidRDefault="00974C04" w:rsidP="00974C04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auto"/>
            <w:vAlign w:val="center"/>
          </w:tcPr>
          <w:p w14:paraId="10FF439B" w14:textId="77777777" w:rsidR="00974C04" w:rsidRPr="00974C04" w:rsidRDefault="00974C04" w:rsidP="00974C04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974C04" w14:paraId="671D4D04" w14:textId="77777777" w:rsidTr="00974C04">
        <w:tc>
          <w:tcPr>
            <w:tcW w:w="3401" w:type="dxa"/>
            <w:shd w:val="clear" w:color="auto" w:fill="auto"/>
          </w:tcPr>
          <w:p w14:paraId="176817C3" w14:textId="77777777" w:rsidR="00974C04" w:rsidRPr="00974C04" w:rsidRDefault="00974C04" w:rsidP="00974C04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AdresseByNavn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0F6450C3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14:paraId="167AEFCE" w14:textId="77777777" w:rsidR="00974C04" w:rsidRPr="00974C04" w:rsidRDefault="00974C04" w:rsidP="00974C04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300</w:t>
            </w:r>
          </w:p>
        </w:tc>
        <w:tc>
          <w:tcPr>
            <w:tcW w:w="4671" w:type="dxa"/>
            <w:shd w:val="clear" w:color="auto" w:fill="auto"/>
          </w:tcPr>
          <w:p w14:paraId="054E76B3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bynavn (lokalt stednavn)</w:t>
            </w:r>
          </w:p>
          <w:p w14:paraId="2E2C61BB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</w:p>
          <w:p w14:paraId="77AE1F51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6DF46534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Generisk navnefelt.</w:t>
            </w:r>
          </w:p>
          <w:p w14:paraId="53DB629E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Bruges til personnavne og virksomhedsnavne m.m.</w:t>
            </w:r>
          </w:p>
          <w:p w14:paraId="22632270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</w:p>
          <w:p w14:paraId="502CF0C3" w14:textId="77777777" w:rsidR="00974C04" w:rsidRPr="00974C04" w:rsidRDefault="00974C04" w:rsidP="00974C04">
            <w:pPr>
              <w:rPr>
                <w:rFonts w:ascii="Arial" w:hAnsi="Arial" w:cs="Arial"/>
                <w:sz w:val="18"/>
              </w:rPr>
            </w:pPr>
          </w:p>
        </w:tc>
      </w:tr>
      <w:tr w:rsidR="005D4F29" w14:paraId="6B288677" w14:textId="77777777" w:rsidTr="005D4F29">
        <w:trPr>
          <w:del w:id="36" w:author="Hanne Erdman Thomsen" w:date="2022-06-28T15:57:00Z"/>
        </w:trPr>
        <w:tc>
          <w:tcPr>
            <w:tcW w:w="3401" w:type="dxa"/>
            <w:shd w:val="clear" w:color="auto" w:fill="auto"/>
          </w:tcPr>
          <w:p w14:paraId="06D974B9" w14:textId="77777777" w:rsidR="005D4F29" w:rsidRPr="005D4F29" w:rsidRDefault="005D4F29" w:rsidP="005D4F29">
            <w:pPr>
              <w:outlineLvl w:val="1"/>
              <w:rPr>
                <w:del w:id="37" w:author="Hanne Erdman Thomsen" w:date="2022-06-28T15:57:00Z"/>
                <w:rFonts w:ascii="Arial" w:hAnsi="Arial" w:cs="Arial"/>
                <w:sz w:val="18"/>
              </w:rPr>
            </w:pPr>
            <w:del w:id="38" w:author="Hanne Erdman Thomsen" w:date="2022-06-28T15:57:00Z">
              <w:r>
                <w:rPr>
                  <w:rFonts w:ascii="Arial" w:hAnsi="Arial" w:cs="Arial"/>
                  <w:sz w:val="18"/>
                </w:rPr>
                <w:delText>AdresseGyldigFra</w:delText>
              </w:r>
            </w:del>
          </w:p>
        </w:tc>
        <w:tc>
          <w:tcPr>
            <w:tcW w:w="1701" w:type="dxa"/>
            <w:shd w:val="clear" w:color="auto" w:fill="auto"/>
          </w:tcPr>
          <w:p w14:paraId="5F5F99F9" w14:textId="77777777" w:rsidR="005D4F29" w:rsidRPr="005D4F29" w:rsidRDefault="005D4F29" w:rsidP="005D4F29">
            <w:pPr>
              <w:rPr>
                <w:del w:id="39" w:author="Hanne Erdman Thomsen" w:date="2022-06-28T15:57:00Z"/>
                <w:rFonts w:ascii="Arial" w:hAnsi="Arial" w:cs="Arial"/>
                <w:sz w:val="18"/>
              </w:rPr>
            </w:pPr>
            <w:del w:id="40" w:author="Hanne Erdman Thomsen" w:date="2022-06-28T15:57:00Z">
              <w:r>
                <w:rPr>
                  <w:rFonts w:ascii="Arial" w:hAnsi="Arial" w:cs="Arial"/>
                  <w:sz w:val="18"/>
                </w:rPr>
                <w:delText>base: date</w:delText>
              </w:r>
            </w:del>
          </w:p>
        </w:tc>
        <w:tc>
          <w:tcPr>
            <w:tcW w:w="4671" w:type="dxa"/>
            <w:shd w:val="clear" w:color="auto" w:fill="auto"/>
          </w:tcPr>
          <w:p w14:paraId="71A2CB35" w14:textId="77777777" w:rsidR="005D4F29" w:rsidRDefault="005D4F29" w:rsidP="005D4F29">
            <w:pPr>
              <w:rPr>
                <w:del w:id="41" w:author="Hanne Erdman Thomsen" w:date="2022-06-28T15:57:00Z"/>
                <w:rFonts w:ascii="Arial" w:hAnsi="Arial" w:cs="Arial"/>
                <w:sz w:val="18"/>
              </w:rPr>
            </w:pPr>
            <w:del w:id="42" w:author="Hanne Erdman Thomsen" w:date="2022-06-28T15:57:00Z">
              <w:r>
                <w:rPr>
                  <w:rFonts w:ascii="Arial" w:hAnsi="Arial" w:cs="Arial"/>
                  <w:sz w:val="18"/>
                </w:rPr>
                <w:delText>Angiver startdato for adresse (år md dg)</w:delText>
              </w:r>
            </w:del>
          </w:p>
          <w:p w14:paraId="0D5AA3B9" w14:textId="77777777" w:rsidR="005D4F29" w:rsidRDefault="005D4F29" w:rsidP="005D4F29">
            <w:pPr>
              <w:rPr>
                <w:del w:id="43" w:author="Hanne Erdman Thomsen" w:date="2022-06-28T15:57:00Z"/>
                <w:rFonts w:ascii="Arial" w:hAnsi="Arial" w:cs="Arial"/>
                <w:sz w:val="18"/>
              </w:rPr>
            </w:pPr>
          </w:p>
          <w:p w14:paraId="6947A03C" w14:textId="77777777" w:rsidR="005D4F29" w:rsidRDefault="005D4F29" w:rsidP="005D4F29">
            <w:pPr>
              <w:rPr>
                <w:del w:id="44" w:author="Hanne Erdman Thomsen" w:date="2022-06-28T15:57:00Z"/>
                <w:rFonts w:ascii="Arial" w:hAnsi="Arial" w:cs="Arial"/>
                <w:sz w:val="18"/>
              </w:rPr>
            </w:pPr>
            <w:del w:id="45" w:author="Hanne Erdman Thomsen" w:date="2022-06-28T15:57:00Z">
              <w:r>
                <w:rPr>
                  <w:rFonts w:ascii="Arial" w:hAnsi="Arial" w:cs="Arial"/>
                  <w:sz w:val="18"/>
                </w:rPr>
                <w:delText>Datatype:</w:delText>
              </w:r>
            </w:del>
          </w:p>
          <w:p w14:paraId="7BDB0831" w14:textId="77777777" w:rsidR="005D4F29" w:rsidRDefault="005D4F29" w:rsidP="005D4F29">
            <w:pPr>
              <w:rPr>
                <w:del w:id="46" w:author="Hanne Erdman Thomsen" w:date="2022-06-28T15:57:00Z"/>
                <w:rFonts w:ascii="Arial" w:hAnsi="Arial" w:cs="Arial"/>
                <w:sz w:val="18"/>
              </w:rPr>
            </w:pPr>
            <w:del w:id="47" w:author="Hanne Erdman Thomsen" w:date="2022-06-28T15:57:00Z">
              <w:r>
                <w:rPr>
                  <w:rFonts w:ascii="Arial" w:hAnsi="Arial" w:cs="Arial"/>
                  <w:sz w:val="18"/>
                </w:rPr>
                <w:delText>Alle gyldige datoer i den danske kalender.</w:delText>
              </w:r>
            </w:del>
          </w:p>
          <w:p w14:paraId="1CD63D4F" w14:textId="77777777" w:rsidR="005D4F29" w:rsidRDefault="005D4F29" w:rsidP="005D4F29">
            <w:pPr>
              <w:rPr>
                <w:del w:id="48" w:author="Hanne Erdman Thomsen" w:date="2022-06-28T15:57:00Z"/>
                <w:rFonts w:ascii="Arial" w:hAnsi="Arial" w:cs="Arial"/>
                <w:sz w:val="18"/>
              </w:rPr>
            </w:pPr>
          </w:p>
          <w:p w14:paraId="61FABCC4" w14:textId="77777777" w:rsidR="005D4F29" w:rsidRPr="005D4F29" w:rsidRDefault="005D4F29" w:rsidP="005D4F29">
            <w:pPr>
              <w:rPr>
                <w:del w:id="49" w:author="Hanne Erdman Thomsen" w:date="2022-06-28T15:57:00Z"/>
                <w:rFonts w:ascii="Arial" w:hAnsi="Arial" w:cs="Arial"/>
                <w:sz w:val="18"/>
              </w:rPr>
            </w:pPr>
          </w:p>
        </w:tc>
      </w:tr>
      <w:tr w:rsidR="005D4F29" w14:paraId="59C86A18" w14:textId="77777777" w:rsidTr="005D4F29">
        <w:trPr>
          <w:del w:id="50" w:author="Hanne Erdman Thomsen" w:date="2022-06-28T15:57:00Z"/>
        </w:trPr>
        <w:tc>
          <w:tcPr>
            <w:tcW w:w="3401" w:type="dxa"/>
            <w:shd w:val="clear" w:color="auto" w:fill="auto"/>
          </w:tcPr>
          <w:p w14:paraId="0CBB6637" w14:textId="77777777" w:rsidR="005D4F29" w:rsidRPr="005D4F29" w:rsidRDefault="005D4F29" w:rsidP="005D4F29">
            <w:pPr>
              <w:outlineLvl w:val="1"/>
              <w:rPr>
                <w:del w:id="51" w:author="Hanne Erdman Thomsen" w:date="2022-06-28T15:57:00Z"/>
                <w:rFonts w:ascii="Arial" w:hAnsi="Arial" w:cs="Arial"/>
                <w:sz w:val="18"/>
              </w:rPr>
            </w:pPr>
            <w:del w:id="52" w:author="Hanne Erdman Thomsen" w:date="2022-06-28T15:57:00Z">
              <w:r>
                <w:rPr>
                  <w:rFonts w:ascii="Arial" w:hAnsi="Arial" w:cs="Arial"/>
                  <w:sz w:val="18"/>
                </w:rPr>
                <w:delText>AdresseGyldigTil</w:delText>
              </w:r>
            </w:del>
          </w:p>
        </w:tc>
        <w:tc>
          <w:tcPr>
            <w:tcW w:w="1701" w:type="dxa"/>
            <w:shd w:val="clear" w:color="auto" w:fill="auto"/>
          </w:tcPr>
          <w:p w14:paraId="0C4CFD83" w14:textId="77777777" w:rsidR="005D4F29" w:rsidRPr="005D4F29" w:rsidRDefault="005D4F29" w:rsidP="005D4F29">
            <w:pPr>
              <w:rPr>
                <w:del w:id="53" w:author="Hanne Erdman Thomsen" w:date="2022-06-28T15:57:00Z"/>
                <w:rFonts w:ascii="Arial" w:hAnsi="Arial" w:cs="Arial"/>
                <w:sz w:val="18"/>
              </w:rPr>
            </w:pPr>
            <w:del w:id="54" w:author="Hanne Erdman Thomsen" w:date="2022-06-28T15:57:00Z">
              <w:r>
                <w:rPr>
                  <w:rFonts w:ascii="Arial" w:hAnsi="Arial" w:cs="Arial"/>
                  <w:sz w:val="18"/>
                </w:rPr>
                <w:delText>base: date</w:delText>
              </w:r>
            </w:del>
          </w:p>
        </w:tc>
        <w:tc>
          <w:tcPr>
            <w:tcW w:w="4671" w:type="dxa"/>
            <w:shd w:val="clear" w:color="auto" w:fill="auto"/>
          </w:tcPr>
          <w:p w14:paraId="00A6408B" w14:textId="77777777" w:rsidR="005D4F29" w:rsidRDefault="005D4F29" w:rsidP="005D4F29">
            <w:pPr>
              <w:rPr>
                <w:del w:id="55" w:author="Hanne Erdman Thomsen" w:date="2022-06-28T15:57:00Z"/>
                <w:rFonts w:ascii="Arial" w:hAnsi="Arial" w:cs="Arial"/>
                <w:sz w:val="18"/>
              </w:rPr>
            </w:pPr>
            <w:del w:id="56" w:author="Hanne Erdman Thomsen" w:date="2022-06-28T15:57:00Z">
              <w:r>
                <w:rPr>
                  <w:rFonts w:ascii="Arial" w:hAnsi="Arial" w:cs="Arial"/>
                  <w:sz w:val="18"/>
                </w:rPr>
                <w:delText>Angiver slutdato for adressen (år md dg)</w:delText>
              </w:r>
            </w:del>
          </w:p>
          <w:p w14:paraId="0506BF95" w14:textId="77777777" w:rsidR="005D4F29" w:rsidRDefault="005D4F29" w:rsidP="005D4F29">
            <w:pPr>
              <w:rPr>
                <w:del w:id="57" w:author="Hanne Erdman Thomsen" w:date="2022-06-28T15:57:00Z"/>
                <w:rFonts w:ascii="Arial" w:hAnsi="Arial" w:cs="Arial"/>
                <w:sz w:val="18"/>
              </w:rPr>
            </w:pPr>
          </w:p>
          <w:p w14:paraId="6EF07B9D" w14:textId="77777777" w:rsidR="005D4F29" w:rsidRDefault="005D4F29" w:rsidP="005D4F29">
            <w:pPr>
              <w:rPr>
                <w:del w:id="58" w:author="Hanne Erdman Thomsen" w:date="2022-06-28T15:57:00Z"/>
                <w:rFonts w:ascii="Arial" w:hAnsi="Arial" w:cs="Arial"/>
                <w:sz w:val="18"/>
              </w:rPr>
            </w:pPr>
            <w:del w:id="59" w:author="Hanne Erdman Thomsen" w:date="2022-06-28T15:57:00Z">
              <w:r>
                <w:rPr>
                  <w:rFonts w:ascii="Arial" w:hAnsi="Arial" w:cs="Arial"/>
                  <w:sz w:val="18"/>
                </w:rPr>
                <w:delText>Datatype:</w:delText>
              </w:r>
            </w:del>
          </w:p>
          <w:p w14:paraId="1AC31C1F" w14:textId="77777777" w:rsidR="005D4F29" w:rsidRDefault="005D4F29" w:rsidP="005D4F29">
            <w:pPr>
              <w:rPr>
                <w:del w:id="60" w:author="Hanne Erdman Thomsen" w:date="2022-06-28T15:57:00Z"/>
                <w:rFonts w:ascii="Arial" w:hAnsi="Arial" w:cs="Arial"/>
                <w:sz w:val="18"/>
              </w:rPr>
            </w:pPr>
            <w:del w:id="61" w:author="Hanne Erdman Thomsen" w:date="2022-06-28T15:57:00Z">
              <w:r>
                <w:rPr>
                  <w:rFonts w:ascii="Arial" w:hAnsi="Arial" w:cs="Arial"/>
                  <w:sz w:val="18"/>
                </w:rPr>
                <w:delText>Alle gyldige datoer i den danske kalender.</w:delText>
              </w:r>
            </w:del>
          </w:p>
          <w:p w14:paraId="4A1AA302" w14:textId="77777777" w:rsidR="005D4F29" w:rsidRDefault="005D4F29" w:rsidP="005D4F29">
            <w:pPr>
              <w:rPr>
                <w:del w:id="62" w:author="Hanne Erdman Thomsen" w:date="2022-06-28T15:57:00Z"/>
                <w:rFonts w:ascii="Arial" w:hAnsi="Arial" w:cs="Arial"/>
                <w:sz w:val="18"/>
              </w:rPr>
            </w:pPr>
          </w:p>
          <w:p w14:paraId="7AEC6415" w14:textId="77777777" w:rsidR="005D4F29" w:rsidRPr="005D4F29" w:rsidRDefault="005D4F29" w:rsidP="005D4F29">
            <w:pPr>
              <w:rPr>
                <w:del w:id="63" w:author="Hanne Erdman Thomsen" w:date="2022-06-28T15:57:00Z"/>
                <w:rFonts w:ascii="Arial" w:hAnsi="Arial" w:cs="Arial"/>
                <w:sz w:val="18"/>
              </w:rPr>
            </w:pPr>
          </w:p>
        </w:tc>
      </w:tr>
      <w:tr w:rsidR="00974C04" w14:paraId="7D2ADF68" w14:textId="77777777" w:rsidTr="00974C04">
        <w:tc>
          <w:tcPr>
            <w:tcW w:w="3401" w:type="dxa"/>
            <w:shd w:val="clear" w:color="auto" w:fill="auto"/>
          </w:tcPr>
          <w:p w14:paraId="6A208D09" w14:textId="77777777" w:rsidR="00974C04" w:rsidRPr="00974C04" w:rsidRDefault="00974C04" w:rsidP="00974C04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AdresseKortAdressering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7DCF7266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14:paraId="1A64B4FC" w14:textId="77777777" w:rsidR="00974C04" w:rsidRPr="00974C04" w:rsidRDefault="00974C04" w:rsidP="00974C04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30</w:t>
            </w:r>
          </w:p>
        </w:tc>
        <w:tc>
          <w:tcPr>
            <w:tcW w:w="4671" w:type="dxa"/>
            <w:shd w:val="clear" w:color="auto" w:fill="auto"/>
          </w:tcPr>
          <w:p w14:paraId="247FD9D3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Kort adresseringsfelt hvor man kan anføre enten</w:t>
            </w:r>
          </w:p>
          <w:p w14:paraId="57D448EB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- Vejnavn, husnummer og etageoplysninger</w:t>
            </w:r>
          </w:p>
          <w:p w14:paraId="05FE5457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eller</w:t>
            </w:r>
          </w:p>
          <w:p w14:paraId="08F62F7A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teksten "Ukendt adresse"</w:t>
            </w:r>
          </w:p>
          <w:p w14:paraId="678812B1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</w:p>
          <w:p w14:paraId="6A41F30E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Note:</w:t>
            </w:r>
          </w:p>
          <w:p w14:paraId="7F16495B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Husnummer er husnummertekst til adressen, som den leveres fra Datafordeleren. Her er </w:t>
            </w:r>
            <w:proofErr w:type="spellStart"/>
            <w:r>
              <w:rPr>
                <w:rFonts w:ascii="Arial" w:hAnsi="Arial" w:cs="Arial"/>
                <w:sz w:val="18"/>
              </w:rPr>
              <w:t>AdresseFraHusNummer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+ evt. </w:t>
            </w:r>
            <w:proofErr w:type="spellStart"/>
            <w:r>
              <w:rPr>
                <w:rFonts w:ascii="Arial" w:hAnsi="Arial" w:cs="Arial"/>
                <w:sz w:val="18"/>
              </w:rPr>
              <w:t>AdresseFraHusBogstav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kombineret, ligesom det yderligere kan være kombineret med </w:t>
            </w:r>
            <w:proofErr w:type="spellStart"/>
            <w:r>
              <w:rPr>
                <w:rFonts w:ascii="Arial" w:hAnsi="Arial" w:cs="Arial"/>
                <w:sz w:val="18"/>
              </w:rPr>
              <w:t>AdresseTilHusNummer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+ evt. </w:t>
            </w:r>
            <w:proofErr w:type="spellStart"/>
            <w:r>
              <w:rPr>
                <w:rFonts w:ascii="Arial" w:hAnsi="Arial" w:cs="Arial"/>
                <w:sz w:val="18"/>
              </w:rPr>
              <w:t>AdresseTilHusBogstav</w:t>
            </w:r>
            <w:proofErr w:type="spellEnd"/>
            <w:r>
              <w:rPr>
                <w:rFonts w:ascii="Arial" w:hAnsi="Arial" w:cs="Arial"/>
                <w:sz w:val="18"/>
              </w:rPr>
              <w:t>.</w:t>
            </w:r>
          </w:p>
          <w:p w14:paraId="15093022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F.eks.: 10; 10A; 10a; 12-16; 12-16B</w:t>
            </w:r>
          </w:p>
          <w:p w14:paraId="1C88366F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</w:p>
          <w:p w14:paraId="309D0F00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Etageoplysninger = etagebetegnelse + dørbetegnelse fra Datafordeleren.</w:t>
            </w:r>
          </w:p>
          <w:p w14:paraId="14554234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</w:p>
          <w:p w14:paraId="25D97825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22E2E036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en tekst på max. 30 karakterer</w:t>
            </w:r>
            <w:proofErr w:type="gramStart"/>
            <w:r>
              <w:rPr>
                <w:rFonts w:ascii="Arial" w:hAnsi="Arial" w:cs="Arial"/>
                <w:sz w:val="18"/>
              </w:rPr>
              <w:t>.</w:t>
            </w:r>
            <w:proofErr w:type="gramEnd"/>
          </w:p>
          <w:p w14:paraId="74C03701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</w:p>
          <w:p w14:paraId="0D0B14D5" w14:textId="77777777" w:rsidR="00974C04" w:rsidRPr="00974C04" w:rsidRDefault="00974C04" w:rsidP="00974C04">
            <w:pPr>
              <w:rPr>
                <w:rFonts w:ascii="Arial" w:hAnsi="Arial" w:cs="Arial"/>
                <w:sz w:val="18"/>
              </w:rPr>
            </w:pPr>
          </w:p>
        </w:tc>
      </w:tr>
      <w:tr w:rsidR="00974C04" w14:paraId="1FC7F3A9" w14:textId="77777777" w:rsidTr="00974C04">
        <w:tc>
          <w:tcPr>
            <w:tcW w:w="3401" w:type="dxa"/>
            <w:shd w:val="clear" w:color="auto" w:fill="auto"/>
          </w:tcPr>
          <w:p w14:paraId="70C9832D" w14:textId="77777777" w:rsidR="00974C04" w:rsidRPr="00974C04" w:rsidRDefault="00974C04" w:rsidP="00974C04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AdressePostDistrikt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7DBA52D9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14:paraId="7009589F" w14:textId="77777777" w:rsidR="00974C04" w:rsidRPr="00974C04" w:rsidRDefault="00974C04" w:rsidP="00974C04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20</w:t>
            </w:r>
          </w:p>
        </w:tc>
        <w:tc>
          <w:tcPr>
            <w:tcW w:w="4671" w:type="dxa"/>
            <w:shd w:val="clear" w:color="auto" w:fill="auto"/>
          </w:tcPr>
          <w:p w14:paraId="3199CD77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Angiver </w:t>
            </w:r>
            <w:proofErr w:type="spellStart"/>
            <w:r>
              <w:rPr>
                <w:rFonts w:ascii="Arial" w:hAnsi="Arial" w:cs="Arial"/>
                <w:sz w:val="18"/>
              </w:rPr>
              <w:t>postdistriktnavn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for postnummer</w:t>
            </w:r>
          </w:p>
          <w:p w14:paraId="746C11E3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</w:p>
          <w:p w14:paraId="70F7327D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5658DD85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postdistriktsnavn for postnummer</w:t>
            </w:r>
          </w:p>
          <w:p w14:paraId="2A3717C0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</w:p>
          <w:p w14:paraId="1E96F1D3" w14:textId="77777777" w:rsidR="00974C04" w:rsidRPr="00974C04" w:rsidRDefault="00974C04" w:rsidP="00974C04">
            <w:pPr>
              <w:rPr>
                <w:rFonts w:ascii="Arial" w:hAnsi="Arial" w:cs="Arial"/>
                <w:sz w:val="18"/>
              </w:rPr>
            </w:pPr>
          </w:p>
        </w:tc>
      </w:tr>
      <w:tr w:rsidR="00974C04" w14:paraId="353258E6" w14:textId="77777777" w:rsidTr="00974C04">
        <w:tc>
          <w:tcPr>
            <w:tcW w:w="3401" w:type="dxa"/>
            <w:shd w:val="clear" w:color="auto" w:fill="auto"/>
          </w:tcPr>
          <w:p w14:paraId="54DB6339" w14:textId="77777777" w:rsidR="00974C04" w:rsidRPr="00974C04" w:rsidRDefault="00974C04" w:rsidP="00974C04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AdressePostNummer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7F7A70D2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174736CE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4</w:t>
            </w:r>
          </w:p>
          <w:p w14:paraId="220E42E5" w14:textId="77777777" w:rsidR="00974C04" w:rsidRPr="00974C04" w:rsidRDefault="00974C04" w:rsidP="00974C04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minInclusive</w:t>
            </w:r>
            <w:proofErr w:type="spellEnd"/>
            <w:r>
              <w:rPr>
                <w:rFonts w:ascii="Arial" w:hAnsi="Arial" w:cs="Arial"/>
                <w:sz w:val="18"/>
              </w:rPr>
              <w:t>: 1</w:t>
            </w:r>
          </w:p>
        </w:tc>
        <w:tc>
          <w:tcPr>
            <w:tcW w:w="4671" w:type="dxa"/>
            <w:shd w:val="clear" w:color="auto" w:fill="auto"/>
          </w:tcPr>
          <w:p w14:paraId="18291EAA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postnummer (4-cifre)</w:t>
            </w:r>
          </w:p>
          <w:p w14:paraId="7C8A2091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</w:p>
          <w:p w14:paraId="5A105F73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412A9386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postnummer (4-cifre)</w:t>
            </w:r>
          </w:p>
          <w:p w14:paraId="196A3FDE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</w:p>
          <w:p w14:paraId="1C20E65E" w14:textId="77777777" w:rsidR="00974C04" w:rsidRPr="00974C04" w:rsidRDefault="00974C04" w:rsidP="00974C04">
            <w:pPr>
              <w:rPr>
                <w:rFonts w:ascii="Arial" w:hAnsi="Arial" w:cs="Arial"/>
                <w:sz w:val="18"/>
              </w:rPr>
            </w:pPr>
          </w:p>
        </w:tc>
      </w:tr>
      <w:tr w:rsidR="005D4F29" w14:paraId="0CB4B68D" w14:textId="77777777" w:rsidTr="005D4F29">
        <w:trPr>
          <w:del w:id="64" w:author="Hanne Erdman Thomsen" w:date="2022-06-28T15:57:00Z"/>
        </w:trPr>
        <w:tc>
          <w:tcPr>
            <w:tcW w:w="3401" w:type="dxa"/>
            <w:shd w:val="clear" w:color="auto" w:fill="auto"/>
          </w:tcPr>
          <w:p w14:paraId="789B0D48" w14:textId="77777777" w:rsidR="005D4F29" w:rsidRPr="005D4F29" w:rsidRDefault="005D4F29" w:rsidP="005D4F29">
            <w:pPr>
              <w:outlineLvl w:val="1"/>
              <w:rPr>
                <w:del w:id="65" w:author="Hanne Erdman Thomsen" w:date="2022-06-28T15:57:00Z"/>
                <w:rFonts w:ascii="Arial" w:hAnsi="Arial" w:cs="Arial"/>
                <w:sz w:val="18"/>
              </w:rPr>
            </w:pPr>
            <w:del w:id="66" w:author="Hanne Erdman Thomsen" w:date="2022-06-28T15:57:00Z">
              <w:r>
                <w:rPr>
                  <w:rFonts w:ascii="Arial" w:hAnsi="Arial" w:cs="Arial"/>
                  <w:sz w:val="18"/>
                </w:rPr>
                <w:delText>AdresseTypeGyldigFra</w:delText>
              </w:r>
            </w:del>
          </w:p>
        </w:tc>
        <w:tc>
          <w:tcPr>
            <w:tcW w:w="1701" w:type="dxa"/>
            <w:shd w:val="clear" w:color="auto" w:fill="auto"/>
          </w:tcPr>
          <w:p w14:paraId="6F5978F1" w14:textId="77777777" w:rsidR="005D4F29" w:rsidRPr="005D4F29" w:rsidRDefault="005D4F29" w:rsidP="005D4F29">
            <w:pPr>
              <w:rPr>
                <w:del w:id="67" w:author="Hanne Erdman Thomsen" w:date="2022-06-28T15:57:00Z"/>
                <w:rFonts w:ascii="Arial" w:hAnsi="Arial" w:cs="Arial"/>
                <w:sz w:val="18"/>
              </w:rPr>
            </w:pPr>
            <w:del w:id="68" w:author="Hanne Erdman Thomsen" w:date="2022-06-28T15:57:00Z">
              <w:r>
                <w:rPr>
                  <w:rFonts w:ascii="Arial" w:hAnsi="Arial" w:cs="Arial"/>
                  <w:sz w:val="18"/>
                </w:rPr>
                <w:delText>base: date</w:delText>
              </w:r>
            </w:del>
          </w:p>
        </w:tc>
        <w:tc>
          <w:tcPr>
            <w:tcW w:w="4671" w:type="dxa"/>
            <w:shd w:val="clear" w:color="auto" w:fill="auto"/>
          </w:tcPr>
          <w:p w14:paraId="5681A412" w14:textId="77777777" w:rsidR="005D4F29" w:rsidRDefault="005D4F29" w:rsidP="005D4F29">
            <w:pPr>
              <w:rPr>
                <w:del w:id="69" w:author="Hanne Erdman Thomsen" w:date="2022-06-28T15:57:00Z"/>
                <w:rFonts w:ascii="Arial" w:hAnsi="Arial" w:cs="Arial"/>
                <w:sz w:val="18"/>
              </w:rPr>
            </w:pPr>
            <w:del w:id="70" w:author="Hanne Erdman Thomsen" w:date="2022-06-28T15:57:00Z">
              <w:r>
                <w:rPr>
                  <w:rFonts w:ascii="Arial" w:hAnsi="Arial" w:cs="Arial"/>
                  <w:sz w:val="18"/>
                </w:rPr>
                <w:delText>En adressetypes gyldighedsstartdato</w:delText>
              </w:r>
            </w:del>
          </w:p>
          <w:p w14:paraId="46801D62" w14:textId="77777777" w:rsidR="005D4F29" w:rsidRDefault="005D4F29" w:rsidP="005D4F29">
            <w:pPr>
              <w:rPr>
                <w:del w:id="71" w:author="Hanne Erdman Thomsen" w:date="2022-06-28T15:57:00Z"/>
                <w:rFonts w:ascii="Arial" w:hAnsi="Arial" w:cs="Arial"/>
                <w:sz w:val="18"/>
              </w:rPr>
            </w:pPr>
          </w:p>
          <w:p w14:paraId="3BF40015" w14:textId="77777777" w:rsidR="005D4F29" w:rsidRDefault="005D4F29" w:rsidP="005D4F29">
            <w:pPr>
              <w:rPr>
                <w:del w:id="72" w:author="Hanne Erdman Thomsen" w:date="2022-06-28T15:57:00Z"/>
                <w:rFonts w:ascii="Arial" w:hAnsi="Arial" w:cs="Arial"/>
                <w:sz w:val="18"/>
              </w:rPr>
            </w:pPr>
            <w:del w:id="73" w:author="Hanne Erdman Thomsen" w:date="2022-06-28T15:57:00Z">
              <w:r>
                <w:rPr>
                  <w:rFonts w:ascii="Arial" w:hAnsi="Arial" w:cs="Arial"/>
                  <w:sz w:val="18"/>
                </w:rPr>
                <w:delText>Datatype:</w:delText>
              </w:r>
            </w:del>
          </w:p>
          <w:p w14:paraId="1AB40A69" w14:textId="77777777" w:rsidR="005D4F29" w:rsidRDefault="005D4F29" w:rsidP="005D4F29">
            <w:pPr>
              <w:rPr>
                <w:del w:id="74" w:author="Hanne Erdman Thomsen" w:date="2022-06-28T15:57:00Z"/>
                <w:rFonts w:ascii="Arial" w:hAnsi="Arial" w:cs="Arial"/>
                <w:sz w:val="18"/>
              </w:rPr>
            </w:pPr>
            <w:del w:id="75" w:author="Hanne Erdman Thomsen" w:date="2022-06-28T15:57:00Z">
              <w:r>
                <w:rPr>
                  <w:rFonts w:ascii="Arial" w:hAnsi="Arial" w:cs="Arial"/>
                  <w:sz w:val="18"/>
                </w:rPr>
                <w:delText>Alle gyldige datoer i den danske kalender.</w:delText>
              </w:r>
            </w:del>
          </w:p>
          <w:p w14:paraId="08001D63" w14:textId="77777777" w:rsidR="005D4F29" w:rsidRDefault="005D4F29" w:rsidP="005D4F29">
            <w:pPr>
              <w:rPr>
                <w:del w:id="76" w:author="Hanne Erdman Thomsen" w:date="2022-06-28T15:57:00Z"/>
                <w:rFonts w:ascii="Arial" w:hAnsi="Arial" w:cs="Arial"/>
                <w:sz w:val="18"/>
              </w:rPr>
            </w:pPr>
          </w:p>
          <w:p w14:paraId="07741E22" w14:textId="77777777" w:rsidR="005D4F29" w:rsidRPr="005D4F29" w:rsidRDefault="005D4F29" w:rsidP="005D4F29">
            <w:pPr>
              <w:rPr>
                <w:del w:id="77" w:author="Hanne Erdman Thomsen" w:date="2022-06-28T15:57:00Z"/>
                <w:rFonts w:ascii="Arial" w:hAnsi="Arial" w:cs="Arial"/>
                <w:sz w:val="18"/>
              </w:rPr>
            </w:pPr>
          </w:p>
        </w:tc>
      </w:tr>
      <w:tr w:rsidR="005D4F29" w14:paraId="36225B4B" w14:textId="77777777" w:rsidTr="005D4F29">
        <w:trPr>
          <w:del w:id="78" w:author="Hanne Erdman Thomsen" w:date="2022-06-28T15:57:00Z"/>
        </w:trPr>
        <w:tc>
          <w:tcPr>
            <w:tcW w:w="3401" w:type="dxa"/>
            <w:shd w:val="clear" w:color="auto" w:fill="auto"/>
          </w:tcPr>
          <w:p w14:paraId="0BCBFB8B" w14:textId="77777777" w:rsidR="005D4F29" w:rsidRPr="005D4F29" w:rsidRDefault="005D4F29" w:rsidP="005D4F29">
            <w:pPr>
              <w:outlineLvl w:val="1"/>
              <w:rPr>
                <w:del w:id="79" w:author="Hanne Erdman Thomsen" w:date="2022-06-28T15:57:00Z"/>
                <w:rFonts w:ascii="Arial" w:hAnsi="Arial" w:cs="Arial"/>
                <w:sz w:val="18"/>
              </w:rPr>
            </w:pPr>
            <w:del w:id="80" w:author="Hanne Erdman Thomsen" w:date="2022-06-28T15:57:00Z">
              <w:r>
                <w:rPr>
                  <w:rFonts w:ascii="Arial" w:hAnsi="Arial" w:cs="Arial"/>
                  <w:sz w:val="18"/>
                </w:rPr>
                <w:delText>AdresseTypeGyldigTil</w:delText>
              </w:r>
            </w:del>
          </w:p>
        </w:tc>
        <w:tc>
          <w:tcPr>
            <w:tcW w:w="1701" w:type="dxa"/>
            <w:shd w:val="clear" w:color="auto" w:fill="auto"/>
          </w:tcPr>
          <w:p w14:paraId="2B7DBF71" w14:textId="77777777" w:rsidR="005D4F29" w:rsidRPr="005D4F29" w:rsidRDefault="005D4F29" w:rsidP="005D4F29">
            <w:pPr>
              <w:rPr>
                <w:del w:id="81" w:author="Hanne Erdman Thomsen" w:date="2022-06-28T15:57:00Z"/>
                <w:rFonts w:ascii="Arial" w:hAnsi="Arial" w:cs="Arial"/>
                <w:sz w:val="18"/>
              </w:rPr>
            </w:pPr>
            <w:del w:id="82" w:author="Hanne Erdman Thomsen" w:date="2022-06-28T15:57:00Z">
              <w:r>
                <w:rPr>
                  <w:rFonts w:ascii="Arial" w:hAnsi="Arial" w:cs="Arial"/>
                  <w:sz w:val="18"/>
                </w:rPr>
                <w:delText>base: date</w:delText>
              </w:r>
            </w:del>
          </w:p>
        </w:tc>
        <w:tc>
          <w:tcPr>
            <w:tcW w:w="4671" w:type="dxa"/>
            <w:shd w:val="clear" w:color="auto" w:fill="auto"/>
          </w:tcPr>
          <w:p w14:paraId="12261185" w14:textId="77777777" w:rsidR="005D4F29" w:rsidRDefault="005D4F29" w:rsidP="005D4F29">
            <w:pPr>
              <w:rPr>
                <w:del w:id="83" w:author="Hanne Erdman Thomsen" w:date="2022-06-28T15:57:00Z"/>
                <w:rFonts w:ascii="Arial" w:hAnsi="Arial" w:cs="Arial"/>
                <w:sz w:val="18"/>
              </w:rPr>
            </w:pPr>
            <w:del w:id="84" w:author="Hanne Erdman Thomsen" w:date="2022-06-28T15:57:00Z">
              <w:r>
                <w:rPr>
                  <w:rFonts w:ascii="Arial" w:hAnsi="Arial" w:cs="Arial"/>
                  <w:sz w:val="18"/>
                </w:rPr>
                <w:delText>En adressetypes gyldighedsslutdato</w:delText>
              </w:r>
            </w:del>
          </w:p>
          <w:p w14:paraId="597AC905" w14:textId="77777777" w:rsidR="005D4F29" w:rsidRDefault="005D4F29" w:rsidP="005D4F29">
            <w:pPr>
              <w:rPr>
                <w:del w:id="85" w:author="Hanne Erdman Thomsen" w:date="2022-06-28T15:57:00Z"/>
                <w:rFonts w:ascii="Arial" w:hAnsi="Arial" w:cs="Arial"/>
                <w:sz w:val="18"/>
              </w:rPr>
            </w:pPr>
          </w:p>
          <w:p w14:paraId="567EBD60" w14:textId="77777777" w:rsidR="005D4F29" w:rsidRDefault="005D4F29" w:rsidP="005D4F29">
            <w:pPr>
              <w:rPr>
                <w:del w:id="86" w:author="Hanne Erdman Thomsen" w:date="2022-06-28T15:57:00Z"/>
                <w:rFonts w:ascii="Arial" w:hAnsi="Arial" w:cs="Arial"/>
                <w:sz w:val="18"/>
              </w:rPr>
            </w:pPr>
            <w:del w:id="87" w:author="Hanne Erdman Thomsen" w:date="2022-06-28T15:57:00Z">
              <w:r>
                <w:rPr>
                  <w:rFonts w:ascii="Arial" w:hAnsi="Arial" w:cs="Arial"/>
                  <w:sz w:val="18"/>
                </w:rPr>
                <w:delText>Datatype:</w:delText>
              </w:r>
            </w:del>
          </w:p>
          <w:p w14:paraId="5733EFAE" w14:textId="77777777" w:rsidR="005D4F29" w:rsidRDefault="005D4F29" w:rsidP="005D4F29">
            <w:pPr>
              <w:rPr>
                <w:del w:id="88" w:author="Hanne Erdman Thomsen" w:date="2022-06-28T15:57:00Z"/>
                <w:rFonts w:ascii="Arial" w:hAnsi="Arial" w:cs="Arial"/>
                <w:sz w:val="18"/>
              </w:rPr>
            </w:pPr>
            <w:del w:id="89" w:author="Hanne Erdman Thomsen" w:date="2022-06-28T15:57:00Z">
              <w:r>
                <w:rPr>
                  <w:rFonts w:ascii="Arial" w:hAnsi="Arial" w:cs="Arial"/>
                  <w:sz w:val="18"/>
                </w:rPr>
                <w:delText>Alle gyldige datoer i den danske kalender.</w:delText>
              </w:r>
            </w:del>
          </w:p>
          <w:p w14:paraId="7E7EBDF3" w14:textId="77777777" w:rsidR="005D4F29" w:rsidRDefault="005D4F29" w:rsidP="005D4F29">
            <w:pPr>
              <w:rPr>
                <w:del w:id="90" w:author="Hanne Erdman Thomsen" w:date="2022-06-28T15:57:00Z"/>
                <w:rFonts w:ascii="Arial" w:hAnsi="Arial" w:cs="Arial"/>
                <w:sz w:val="18"/>
              </w:rPr>
            </w:pPr>
          </w:p>
          <w:p w14:paraId="5F4A0804" w14:textId="77777777" w:rsidR="005D4F29" w:rsidRPr="005D4F29" w:rsidRDefault="005D4F29" w:rsidP="005D4F29">
            <w:pPr>
              <w:rPr>
                <w:del w:id="91" w:author="Hanne Erdman Thomsen" w:date="2022-06-28T15:57:00Z"/>
                <w:rFonts w:ascii="Arial" w:hAnsi="Arial" w:cs="Arial"/>
                <w:sz w:val="18"/>
              </w:rPr>
            </w:pPr>
          </w:p>
        </w:tc>
      </w:tr>
      <w:tr w:rsidR="005D4F29" w14:paraId="35DEDD90" w14:textId="77777777" w:rsidTr="005D4F29">
        <w:trPr>
          <w:del w:id="92" w:author="Hanne Erdman Thomsen" w:date="2022-06-28T15:57:00Z"/>
        </w:trPr>
        <w:tc>
          <w:tcPr>
            <w:tcW w:w="3401" w:type="dxa"/>
            <w:shd w:val="clear" w:color="auto" w:fill="auto"/>
          </w:tcPr>
          <w:p w14:paraId="5F151DEB" w14:textId="77777777" w:rsidR="005D4F29" w:rsidRPr="005D4F29" w:rsidRDefault="005D4F29" w:rsidP="005D4F29">
            <w:pPr>
              <w:outlineLvl w:val="1"/>
              <w:rPr>
                <w:del w:id="93" w:author="Hanne Erdman Thomsen" w:date="2022-06-28T15:57:00Z"/>
                <w:rFonts w:ascii="Arial" w:hAnsi="Arial" w:cs="Arial"/>
                <w:sz w:val="18"/>
              </w:rPr>
            </w:pPr>
            <w:del w:id="94" w:author="Hanne Erdman Thomsen" w:date="2022-06-28T15:57:00Z">
              <w:r>
                <w:rPr>
                  <w:rFonts w:ascii="Arial" w:hAnsi="Arial" w:cs="Arial"/>
                  <w:sz w:val="18"/>
                </w:rPr>
                <w:delText>AdresseTypeKode</w:delText>
              </w:r>
            </w:del>
          </w:p>
        </w:tc>
        <w:tc>
          <w:tcPr>
            <w:tcW w:w="1701" w:type="dxa"/>
            <w:shd w:val="clear" w:color="auto" w:fill="auto"/>
          </w:tcPr>
          <w:p w14:paraId="482999C3" w14:textId="77777777" w:rsidR="005D4F29" w:rsidRDefault="005D4F29" w:rsidP="005D4F29">
            <w:pPr>
              <w:rPr>
                <w:del w:id="95" w:author="Hanne Erdman Thomsen" w:date="2022-06-28T15:57:00Z"/>
                <w:rFonts w:ascii="Arial" w:hAnsi="Arial" w:cs="Arial"/>
                <w:sz w:val="18"/>
              </w:rPr>
            </w:pPr>
            <w:del w:id="96" w:author="Hanne Erdman Thomsen" w:date="2022-06-28T15:57:00Z">
              <w:r>
                <w:rPr>
                  <w:rFonts w:ascii="Arial" w:hAnsi="Arial" w:cs="Arial"/>
                  <w:sz w:val="18"/>
                </w:rPr>
                <w:delText>base: integer</w:delText>
              </w:r>
            </w:del>
          </w:p>
          <w:p w14:paraId="7EFC9C10" w14:textId="77777777" w:rsidR="005D4F29" w:rsidRPr="005D4F29" w:rsidRDefault="005D4F29" w:rsidP="005D4F29">
            <w:pPr>
              <w:rPr>
                <w:del w:id="97" w:author="Hanne Erdman Thomsen" w:date="2022-06-28T15:57:00Z"/>
                <w:rFonts w:ascii="Arial" w:hAnsi="Arial" w:cs="Arial"/>
                <w:sz w:val="18"/>
              </w:rPr>
            </w:pPr>
            <w:del w:id="98" w:author="Hanne Erdman Thomsen" w:date="2022-06-28T15:57:00Z">
              <w:r>
                <w:rPr>
                  <w:rFonts w:ascii="Arial" w:hAnsi="Arial" w:cs="Arial"/>
                  <w:sz w:val="18"/>
                </w:rPr>
                <w:delText>totalDigits: 3</w:delText>
              </w:r>
            </w:del>
          </w:p>
        </w:tc>
        <w:tc>
          <w:tcPr>
            <w:tcW w:w="4671" w:type="dxa"/>
            <w:shd w:val="clear" w:color="auto" w:fill="auto"/>
          </w:tcPr>
          <w:p w14:paraId="3BFC03EE" w14:textId="77777777" w:rsidR="005D4F29" w:rsidRDefault="005D4F29" w:rsidP="005D4F29">
            <w:pPr>
              <w:rPr>
                <w:del w:id="99" w:author="Hanne Erdman Thomsen" w:date="2022-06-28T15:57:00Z"/>
                <w:rFonts w:ascii="Arial" w:hAnsi="Arial" w:cs="Arial"/>
                <w:sz w:val="18"/>
              </w:rPr>
            </w:pPr>
            <w:del w:id="100" w:author="Hanne Erdman Thomsen" w:date="2022-06-28T15:57:00Z">
              <w:r>
                <w:rPr>
                  <w:rFonts w:ascii="Arial" w:hAnsi="Arial" w:cs="Arial"/>
                  <w:sz w:val="18"/>
                </w:rPr>
                <w:delText>Unik kode som identificerer en adressetype. Koder omfatter:</w:delText>
              </w:r>
            </w:del>
          </w:p>
          <w:p w14:paraId="4E2F8D83" w14:textId="77777777" w:rsidR="005D4F29" w:rsidRDefault="005D4F29" w:rsidP="005D4F29">
            <w:pPr>
              <w:rPr>
                <w:del w:id="101" w:author="Hanne Erdman Thomsen" w:date="2022-06-28T15:57:00Z"/>
                <w:rFonts w:ascii="Arial" w:hAnsi="Arial" w:cs="Arial"/>
                <w:sz w:val="18"/>
              </w:rPr>
            </w:pPr>
          </w:p>
          <w:p w14:paraId="1154C272" w14:textId="77777777" w:rsidR="005D4F29" w:rsidRDefault="005D4F29" w:rsidP="005D4F29">
            <w:pPr>
              <w:rPr>
                <w:del w:id="102" w:author="Hanne Erdman Thomsen" w:date="2022-06-28T15:57:00Z"/>
                <w:rFonts w:ascii="Arial" w:hAnsi="Arial" w:cs="Arial"/>
                <w:sz w:val="18"/>
              </w:rPr>
            </w:pPr>
            <w:del w:id="103" w:author="Hanne Erdman Thomsen" w:date="2022-06-28T15:57:00Z">
              <w:r>
                <w:rPr>
                  <w:rFonts w:ascii="Arial" w:hAnsi="Arial" w:cs="Arial"/>
                  <w:sz w:val="18"/>
                </w:rPr>
                <w:delText>001 = Vejregisteradresse</w:delText>
              </w:r>
            </w:del>
          </w:p>
          <w:p w14:paraId="7BB43972" w14:textId="77777777" w:rsidR="005D4F29" w:rsidRDefault="005D4F29" w:rsidP="005D4F29">
            <w:pPr>
              <w:rPr>
                <w:del w:id="104" w:author="Hanne Erdman Thomsen" w:date="2022-06-28T15:57:00Z"/>
                <w:rFonts w:ascii="Arial" w:hAnsi="Arial" w:cs="Arial"/>
                <w:sz w:val="18"/>
              </w:rPr>
            </w:pPr>
            <w:del w:id="105" w:author="Hanne Erdman Thomsen" w:date="2022-06-28T15:57:00Z">
              <w:r>
                <w:rPr>
                  <w:rFonts w:ascii="Arial" w:hAnsi="Arial" w:cs="Arial"/>
                  <w:sz w:val="18"/>
                </w:rPr>
                <w:delText>002 = Postboksadresse</w:delText>
              </w:r>
            </w:del>
          </w:p>
          <w:p w14:paraId="4C0CC6CB" w14:textId="77777777" w:rsidR="005D4F29" w:rsidRDefault="005D4F29" w:rsidP="005D4F29">
            <w:pPr>
              <w:rPr>
                <w:del w:id="106" w:author="Hanne Erdman Thomsen" w:date="2022-06-28T15:57:00Z"/>
                <w:rFonts w:ascii="Arial" w:hAnsi="Arial" w:cs="Arial"/>
                <w:sz w:val="18"/>
              </w:rPr>
            </w:pPr>
            <w:del w:id="107" w:author="Hanne Erdman Thomsen" w:date="2022-06-28T15:57:00Z">
              <w:r>
                <w:rPr>
                  <w:rFonts w:ascii="Arial" w:hAnsi="Arial" w:cs="Arial"/>
                  <w:sz w:val="18"/>
                </w:rPr>
                <w:delText>003 = Dansk adresse</w:delText>
              </w:r>
            </w:del>
          </w:p>
          <w:p w14:paraId="213347AB" w14:textId="77777777" w:rsidR="005D4F29" w:rsidRDefault="005D4F29" w:rsidP="005D4F29">
            <w:pPr>
              <w:rPr>
                <w:del w:id="108" w:author="Hanne Erdman Thomsen" w:date="2022-06-28T15:57:00Z"/>
                <w:rFonts w:ascii="Arial" w:hAnsi="Arial" w:cs="Arial"/>
                <w:sz w:val="18"/>
              </w:rPr>
            </w:pPr>
            <w:del w:id="109" w:author="Hanne Erdman Thomsen" w:date="2022-06-28T15:57:00Z">
              <w:r>
                <w:rPr>
                  <w:rFonts w:ascii="Arial" w:hAnsi="Arial" w:cs="Arial"/>
                  <w:sz w:val="18"/>
                </w:rPr>
                <w:delText>004 = Udenlandsk adresse</w:delText>
              </w:r>
            </w:del>
          </w:p>
          <w:p w14:paraId="47513081" w14:textId="77777777" w:rsidR="005D4F29" w:rsidRDefault="005D4F29" w:rsidP="005D4F29">
            <w:pPr>
              <w:rPr>
                <w:del w:id="110" w:author="Hanne Erdman Thomsen" w:date="2022-06-28T15:57:00Z"/>
                <w:rFonts w:ascii="Arial" w:hAnsi="Arial" w:cs="Arial"/>
                <w:sz w:val="18"/>
              </w:rPr>
            </w:pPr>
            <w:del w:id="111" w:author="Hanne Erdman Thomsen" w:date="2022-06-28T15:57:00Z">
              <w:r>
                <w:rPr>
                  <w:rFonts w:ascii="Arial" w:hAnsi="Arial" w:cs="Arial"/>
                  <w:sz w:val="18"/>
                </w:rPr>
                <w:delText>005 = Ufuldstændig adresse</w:delText>
              </w:r>
            </w:del>
          </w:p>
          <w:p w14:paraId="10BEA659" w14:textId="77777777" w:rsidR="005D4F29" w:rsidRDefault="005D4F29" w:rsidP="005D4F29">
            <w:pPr>
              <w:rPr>
                <w:del w:id="112" w:author="Hanne Erdman Thomsen" w:date="2022-06-28T15:57:00Z"/>
                <w:rFonts w:ascii="Arial" w:hAnsi="Arial" w:cs="Arial"/>
                <w:sz w:val="18"/>
              </w:rPr>
            </w:pPr>
          </w:p>
          <w:p w14:paraId="7D0063DE" w14:textId="77777777" w:rsidR="005D4F29" w:rsidRDefault="005D4F29" w:rsidP="005D4F29">
            <w:pPr>
              <w:rPr>
                <w:del w:id="113" w:author="Hanne Erdman Thomsen" w:date="2022-06-28T15:57:00Z"/>
                <w:rFonts w:ascii="Arial" w:hAnsi="Arial" w:cs="Arial"/>
                <w:sz w:val="18"/>
              </w:rPr>
            </w:pPr>
            <w:del w:id="114" w:author="Hanne Erdman Thomsen" w:date="2022-06-28T15:57:00Z">
              <w:r>
                <w:rPr>
                  <w:rFonts w:ascii="Arial" w:hAnsi="Arial" w:cs="Arial"/>
                  <w:sz w:val="18"/>
                </w:rPr>
                <w:delText>Datatype:</w:delText>
              </w:r>
            </w:del>
          </w:p>
          <w:p w14:paraId="13043D0D" w14:textId="77777777" w:rsidR="005D4F29" w:rsidRDefault="005D4F29" w:rsidP="005D4F29">
            <w:pPr>
              <w:rPr>
                <w:del w:id="115" w:author="Hanne Erdman Thomsen" w:date="2022-06-28T15:57:00Z"/>
                <w:rFonts w:ascii="Arial" w:hAnsi="Arial" w:cs="Arial"/>
                <w:sz w:val="18"/>
              </w:rPr>
            </w:pPr>
            <w:del w:id="116" w:author="Hanne Erdman Thomsen" w:date="2022-06-28T15:57:00Z">
              <w:r>
                <w:rPr>
                  <w:rFonts w:ascii="Arial" w:hAnsi="Arial" w:cs="Arial"/>
                  <w:sz w:val="18"/>
                </w:rPr>
                <w:delText>Kode der entydigt identificerer de mulige typer af adresseformat.</w:delText>
              </w:r>
            </w:del>
          </w:p>
          <w:p w14:paraId="24A6E9E0" w14:textId="77777777" w:rsidR="005D4F29" w:rsidRDefault="005D4F29" w:rsidP="005D4F29">
            <w:pPr>
              <w:rPr>
                <w:del w:id="117" w:author="Hanne Erdman Thomsen" w:date="2022-06-28T15:57:00Z"/>
                <w:rFonts w:ascii="Arial" w:hAnsi="Arial" w:cs="Arial"/>
                <w:sz w:val="18"/>
              </w:rPr>
            </w:pPr>
          </w:p>
          <w:p w14:paraId="3266FB29" w14:textId="77777777" w:rsidR="005D4F29" w:rsidRDefault="005D4F29" w:rsidP="005D4F29">
            <w:pPr>
              <w:rPr>
                <w:del w:id="118" w:author="Hanne Erdman Thomsen" w:date="2022-06-28T15:57:00Z"/>
                <w:rFonts w:ascii="Arial" w:hAnsi="Arial" w:cs="Arial"/>
                <w:sz w:val="18"/>
              </w:rPr>
            </w:pPr>
            <w:del w:id="119" w:author="Hanne Erdman Thomsen" w:date="2022-06-28T15:57:00Z">
              <w:r>
                <w:rPr>
                  <w:rFonts w:ascii="Arial" w:hAnsi="Arial" w:cs="Arial"/>
                  <w:sz w:val="18"/>
                </w:rPr>
                <w:delText>Grundlæggende værdisæt:</w:delText>
              </w:r>
            </w:del>
          </w:p>
          <w:p w14:paraId="33BE23FE" w14:textId="77777777" w:rsidR="005D4F29" w:rsidRDefault="005D4F29" w:rsidP="005D4F29">
            <w:pPr>
              <w:rPr>
                <w:del w:id="120" w:author="Hanne Erdman Thomsen" w:date="2022-06-28T15:57:00Z"/>
                <w:rFonts w:ascii="Arial" w:hAnsi="Arial" w:cs="Arial"/>
                <w:sz w:val="18"/>
              </w:rPr>
            </w:pPr>
            <w:del w:id="121" w:author="Hanne Erdman Thomsen" w:date="2022-06-28T15:57:00Z">
              <w:r>
                <w:rPr>
                  <w:rFonts w:ascii="Arial" w:hAnsi="Arial" w:cs="Arial"/>
                  <w:sz w:val="18"/>
                </w:rPr>
                <w:delText>001 - 999</w:delText>
              </w:r>
            </w:del>
          </w:p>
          <w:p w14:paraId="2077A7C9" w14:textId="77777777" w:rsidR="005D4F29" w:rsidRDefault="005D4F29" w:rsidP="005D4F29">
            <w:pPr>
              <w:rPr>
                <w:del w:id="122" w:author="Hanne Erdman Thomsen" w:date="2022-06-28T15:57:00Z"/>
                <w:rFonts w:ascii="Arial" w:hAnsi="Arial" w:cs="Arial"/>
                <w:sz w:val="18"/>
              </w:rPr>
            </w:pPr>
          </w:p>
          <w:p w14:paraId="296C7BB3" w14:textId="77777777" w:rsidR="005D4F29" w:rsidRDefault="005D4F29" w:rsidP="005D4F29">
            <w:pPr>
              <w:rPr>
                <w:del w:id="123" w:author="Hanne Erdman Thomsen" w:date="2022-06-28T15:57:00Z"/>
                <w:rFonts w:ascii="Arial" w:hAnsi="Arial" w:cs="Arial"/>
                <w:sz w:val="18"/>
              </w:rPr>
            </w:pPr>
            <w:del w:id="124" w:author="Hanne Erdman Thomsen" w:date="2022-06-28T15:57:00Z">
              <w:r>
                <w:rPr>
                  <w:rFonts w:ascii="Arial" w:hAnsi="Arial" w:cs="Arial"/>
                  <w:sz w:val="18"/>
                </w:rPr>
                <w:delText>001 = Vejregisteradresse</w:delText>
              </w:r>
            </w:del>
          </w:p>
          <w:p w14:paraId="41D245EA" w14:textId="77777777" w:rsidR="005D4F29" w:rsidRDefault="005D4F29" w:rsidP="005D4F29">
            <w:pPr>
              <w:rPr>
                <w:del w:id="125" w:author="Hanne Erdman Thomsen" w:date="2022-06-28T15:57:00Z"/>
                <w:rFonts w:ascii="Arial" w:hAnsi="Arial" w:cs="Arial"/>
                <w:sz w:val="18"/>
              </w:rPr>
            </w:pPr>
            <w:del w:id="126" w:author="Hanne Erdman Thomsen" w:date="2022-06-28T15:57:00Z">
              <w:r>
                <w:rPr>
                  <w:rFonts w:ascii="Arial" w:hAnsi="Arial" w:cs="Arial"/>
                  <w:sz w:val="18"/>
                </w:rPr>
                <w:delText>002 = Postboksadresse</w:delText>
              </w:r>
            </w:del>
          </w:p>
          <w:p w14:paraId="3AD0EB37" w14:textId="77777777" w:rsidR="005D4F29" w:rsidRDefault="005D4F29" w:rsidP="005D4F29">
            <w:pPr>
              <w:rPr>
                <w:del w:id="127" w:author="Hanne Erdman Thomsen" w:date="2022-06-28T15:57:00Z"/>
                <w:rFonts w:ascii="Arial" w:hAnsi="Arial" w:cs="Arial"/>
                <w:sz w:val="18"/>
              </w:rPr>
            </w:pPr>
            <w:del w:id="128" w:author="Hanne Erdman Thomsen" w:date="2022-06-28T15:57:00Z">
              <w:r>
                <w:rPr>
                  <w:rFonts w:ascii="Arial" w:hAnsi="Arial" w:cs="Arial"/>
                  <w:sz w:val="18"/>
                </w:rPr>
                <w:delText>003 = Dansk adresse</w:delText>
              </w:r>
            </w:del>
          </w:p>
          <w:p w14:paraId="7BDC6236" w14:textId="77777777" w:rsidR="005D4F29" w:rsidRDefault="005D4F29" w:rsidP="005D4F29">
            <w:pPr>
              <w:rPr>
                <w:del w:id="129" w:author="Hanne Erdman Thomsen" w:date="2022-06-28T15:57:00Z"/>
                <w:rFonts w:ascii="Arial" w:hAnsi="Arial" w:cs="Arial"/>
                <w:sz w:val="18"/>
              </w:rPr>
            </w:pPr>
            <w:del w:id="130" w:author="Hanne Erdman Thomsen" w:date="2022-06-28T15:57:00Z">
              <w:r>
                <w:rPr>
                  <w:rFonts w:ascii="Arial" w:hAnsi="Arial" w:cs="Arial"/>
                  <w:sz w:val="18"/>
                </w:rPr>
                <w:delText>004 = Udenlandsk adresse</w:delText>
              </w:r>
            </w:del>
          </w:p>
          <w:p w14:paraId="50B0AB86" w14:textId="77777777" w:rsidR="005D4F29" w:rsidRDefault="005D4F29" w:rsidP="005D4F29">
            <w:pPr>
              <w:rPr>
                <w:del w:id="131" w:author="Hanne Erdman Thomsen" w:date="2022-06-28T15:57:00Z"/>
                <w:rFonts w:ascii="Arial" w:hAnsi="Arial" w:cs="Arial"/>
                <w:sz w:val="18"/>
              </w:rPr>
            </w:pPr>
            <w:del w:id="132" w:author="Hanne Erdman Thomsen" w:date="2022-06-28T15:57:00Z">
              <w:r>
                <w:rPr>
                  <w:rFonts w:ascii="Arial" w:hAnsi="Arial" w:cs="Arial"/>
                  <w:sz w:val="18"/>
                </w:rPr>
                <w:delText>005 = Ufuldstændig adresse</w:delText>
              </w:r>
            </w:del>
          </w:p>
          <w:p w14:paraId="24B121E7" w14:textId="77777777" w:rsidR="005D4F29" w:rsidRDefault="005D4F29" w:rsidP="005D4F29">
            <w:pPr>
              <w:rPr>
                <w:del w:id="133" w:author="Hanne Erdman Thomsen" w:date="2022-06-28T15:57:00Z"/>
                <w:rFonts w:ascii="Arial" w:hAnsi="Arial" w:cs="Arial"/>
                <w:sz w:val="18"/>
              </w:rPr>
            </w:pPr>
          </w:p>
          <w:p w14:paraId="3A6E55D0" w14:textId="77777777" w:rsidR="005D4F29" w:rsidRPr="005D4F29" w:rsidRDefault="005D4F29" w:rsidP="005D4F29">
            <w:pPr>
              <w:rPr>
                <w:del w:id="134" w:author="Hanne Erdman Thomsen" w:date="2022-06-28T15:57:00Z"/>
                <w:rFonts w:ascii="Arial" w:hAnsi="Arial" w:cs="Arial"/>
                <w:sz w:val="18"/>
              </w:rPr>
            </w:pPr>
          </w:p>
        </w:tc>
      </w:tr>
      <w:tr w:rsidR="005D4F29" w14:paraId="06BF757A" w14:textId="77777777" w:rsidTr="005D4F29">
        <w:trPr>
          <w:del w:id="135" w:author="Hanne Erdman Thomsen" w:date="2022-06-28T15:57:00Z"/>
        </w:trPr>
        <w:tc>
          <w:tcPr>
            <w:tcW w:w="3401" w:type="dxa"/>
            <w:shd w:val="clear" w:color="auto" w:fill="auto"/>
          </w:tcPr>
          <w:p w14:paraId="41E69E5A" w14:textId="77777777" w:rsidR="005D4F29" w:rsidRPr="005D4F29" w:rsidRDefault="005D4F29" w:rsidP="005D4F29">
            <w:pPr>
              <w:outlineLvl w:val="1"/>
              <w:rPr>
                <w:del w:id="136" w:author="Hanne Erdman Thomsen" w:date="2022-06-28T15:57:00Z"/>
                <w:rFonts w:ascii="Arial" w:hAnsi="Arial" w:cs="Arial"/>
                <w:sz w:val="18"/>
              </w:rPr>
            </w:pPr>
            <w:del w:id="137" w:author="Hanne Erdman Thomsen" w:date="2022-06-28T15:57:00Z">
              <w:r>
                <w:rPr>
                  <w:rFonts w:ascii="Arial" w:hAnsi="Arial" w:cs="Arial"/>
                  <w:sz w:val="18"/>
                </w:rPr>
                <w:delText>AdresseTypeTekst</w:delText>
              </w:r>
            </w:del>
          </w:p>
        </w:tc>
        <w:tc>
          <w:tcPr>
            <w:tcW w:w="1701" w:type="dxa"/>
            <w:shd w:val="clear" w:color="auto" w:fill="auto"/>
          </w:tcPr>
          <w:p w14:paraId="4755AFA6" w14:textId="77777777" w:rsidR="005D4F29" w:rsidRPr="005D1D74" w:rsidRDefault="005D4F29" w:rsidP="005D4F29">
            <w:pPr>
              <w:rPr>
                <w:del w:id="138" w:author="Hanne Erdman Thomsen" w:date="2022-06-28T15:57:00Z"/>
                <w:rFonts w:ascii="Arial" w:hAnsi="Arial" w:cs="Arial"/>
                <w:sz w:val="18"/>
              </w:rPr>
            </w:pPr>
            <w:del w:id="139" w:author="Hanne Erdman Thomsen" w:date="2022-06-28T15:57:00Z">
              <w:r w:rsidRPr="005D1D74">
                <w:rPr>
                  <w:rFonts w:ascii="Arial" w:hAnsi="Arial" w:cs="Arial"/>
                  <w:sz w:val="18"/>
                </w:rPr>
                <w:delText>base: string</w:delText>
              </w:r>
            </w:del>
          </w:p>
          <w:p w14:paraId="3D403BB0" w14:textId="77777777" w:rsidR="005D4F29" w:rsidRPr="005D1D74" w:rsidRDefault="005D4F29" w:rsidP="005D4F29">
            <w:pPr>
              <w:rPr>
                <w:del w:id="140" w:author="Hanne Erdman Thomsen" w:date="2022-06-28T15:57:00Z"/>
                <w:rFonts w:ascii="Arial" w:hAnsi="Arial" w:cs="Arial"/>
                <w:sz w:val="18"/>
              </w:rPr>
            </w:pPr>
            <w:del w:id="141" w:author="Hanne Erdman Thomsen" w:date="2022-06-28T15:57:00Z">
              <w:r w:rsidRPr="005D1D74">
                <w:rPr>
                  <w:rFonts w:ascii="Arial" w:hAnsi="Arial" w:cs="Arial"/>
                  <w:sz w:val="18"/>
                </w:rPr>
                <w:delText>minLength: 0</w:delText>
              </w:r>
            </w:del>
          </w:p>
          <w:p w14:paraId="643E943F" w14:textId="77777777" w:rsidR="005D4F29" w:rsidRPr="005D1D74" w:rsidRDefault="005D4F29" w:rsidP="005D4F29">
            <w:pPr>
              <w:rPr>
                <w:del w:id="142" w:author="Hanne Erdman Thomsen" w:date="2022-06-28T15:57:00Z"/>
                <w:rFonts w:ascii="Arial" w:hAnsi="Arial" w:cs="Arial"/>
                <w:sz w:val="18"/>
              </w:rPr>
            </w:pPr>
            <w:del w:id="143" w:author="Hanne Erdman Thomsen" w:date="2022-06-28T15:57:00Z">
              <w:r w:rsidRPr="005D1D74">
                <w:rPr>
                  <w:rFonts w:ascii="Arial" w:hAnsi="Arial" w:cs="Arial"/>
                  <w:sz w:val="18"/>
                </w:rPr>
                <w:delText>maxLength: 100</w:delText>
              </w:r>
            </w:del>
          </w:p>
          <w:p w14:paraId="4FCA0F66" w14:textId="77777777" w:rsidR="005D4F29" w:rsidRPr="005D1D74" w:rsidRDefault="005D4F29" w:rsidP="005D4F29">
            <w:pPr>
              <w:rPr>
                <w:del w:id="144" w:author="Hanne Erdman Thomsen" w:date="2022-06-28T15:57:00Z"/>
                <w:rFonts w:ascii="Arial" w:hAnsi="Arial" w:cs="Arial"/>
                <w:sz w:val="18"/>
              </w:rPr>
            </w:pPr>
            <w:del w:id="145" w:author="Hanne Erdman Thomsen" w:date="2022-06-28T15:57:00Z">
              <w:r w:rsidRPr="005D1D74">
                <w:rPr>
                  <w:rFonts w:ascii="Arial" w:hAnsi="Arial" w:cs="Arial"/>
                  <w:sz w:val="18"/>
                </w:rPr>
                <w:delText>whitespace: preserve</w:delText>
              </w:r>
            </w:del>
          </w:p>
        </w:tc>
        <w:tc>
          <w:tcPr>
            <w:tcW w:w="4671" w:type="dxa"/>
            <w:shd w:val="clear" w:color="auto" w:fill="auto"/>
          </w:tcPr>
          <w:p w14:paraId="15BDA615" w14:textId="77777777" w:rsidR="005D4F29" w:rsidRDefault="005D4F29" w:rsidP="005D4F29">
            <w:pPr>
              <w:rPr>
                <w:del w:id="146" w:author="Hanne Erdman Thomsen" w:date="2022-06-28T15:57:00Z"/>
                <w:rFonts w:ascii="Arial" w:hAnsi="Arial" w:cs="Arial"/>
                <w:sz w:val="18"/>
              </w:rPr>
            </w:pPr>
            <w:del w:id="147" w:author="Hanne Erdman Thomsen" w:date="2022-06-28T15:57:00Z">
              <w:r>
                <w:rPr>
                  <w:rFonts w:ascii="Arial" w:hAnsi="Arial" w:cs="Arial"/>
                  <w:sz w:val="18"/>
                </w:rPr>
                <w:delText>En kort beskrivelse af adressetypen, såsom "Udenlandsk adresse".</w:delText>
              </w:r>
            </w:del>
          </w:p>
          <w:p w14:paraId="279927EE" w14:textId="77777777" w:rsidR="005D4F29" w:rsidRDefault="005D4F29" w:rsidP="005D4F29">
            <w:pPr>
              <w:rPr>
                <w:del w:id="148" w:author="Hanne Erdman Thomsen" w:date="2022-06-28T15:57:00Z"/>
                <w:rFonts w:ascii="Arial" w:hAnsi="Arial" w:cs="Arial"/>
                <w:sz w:val="18"/>
              </w:rPr>
            </w:pPr>
          </w:p>
          <w:p w14:paraId="399DA70F" w14:textId="77777777" w:rsidR="005D4F29" w:rsidRDefault="005D4F29" w:rsidP="005D4F29">
            <w:pPr>
              <w:rPr>
                <w:del w:id="149" w:author="Hanne Erdman Thomsen" w:date="2022-06-28T15:57:00Z"/>
                <w:rFonts w:ascii="Arial" w:hAnsi="Arial" w:cs="Arial"/>
                <w:sz w:val="18"/>
              </w:rPr>
            </w:pPr>
            <w:del w:id="150" w:author="Hanne Erdman Thomsen" w:date="2022-06-28T15:57:00Z">
              <w:r>
                <w:rPr>
                  <w:rFonts w:ascii="Arial" w:hAnsi="Arial" w:cs="Arial"/>
                  <w:sz w:val="18"/>
                </w:rPr>
                <w:delText>Datatype:</w:delText>
              </w:r>
            </w:del>
          </w:p>
          <w:p w14:paraId="701EBCDE" w14:textId="77777777" w:rsidR="005D4F29" w:rsidRDefault="005D4F29" w:rsidP="005D4F29">
            <w:pPr>
              <w:rPr>
                <w:del w:id="151" w:author="Hanne Erdman Thomsen" w:date="2022-06-28T15:57:00Z"/>
                <w:rFonts w:ascii="Arial" w:hAnsi="Arial" w:cs="Arial"/>
                <w:sz w:val="18"/>
              </w:rPr>
            </w:pPr>
            <w:del w:id="152" w:author="Hanne Erdman Thomsen" w:date="2022-06-28T15:57:00Z">
              <w:r>
                <w:rPr>
                  <w:rFonts w:ascii="Arial" w:hAnsi="Arial" w:cs="Arial"/>
                  <w:sz w:val="18"/>
                </w:rPr>
                <w:delText xml:space="preserve">En mindre tekst - typisk et eller få ord - som unikt giver mulighed for identifikationen af et givet begreb. </w:delText>
              </w:r>
            </w:del>
          </w:p>
          <w:p w14:paraId="6640895B" w14:textId="77777777" w:rsidR="005D4F29" w:rsidRDefault="005D4F29" w:rsidP="005D4F29">
            <w:pPr>
              <w:rPr>
                <w:del w:id="153" w:author="Hanne Erdman Thomsen" w:date="2022-06-28T15:57:00Z"/>
                <w:rFonts w:ascii="Arial" w:hAnsi="Arial" w:cs="Arial"/>
                <w:sz w:val="18"/>
              </w:rPr>
            </w:pPr>
            <w:del w:id="154" w:author="Hanne Erdman Thomsen" w:date="2022-06-28T15:57:00Z">
              <w:r>
                <w:rPr>
                  <w:rFonts w:ascii="Arial" w:hAnsi="Arial" w:cs="Arial"/>
                  <w:sz w:val="18"/>
                </w:rPr>
                <w:delText>I nogle sammenhænge er det også brugt til mindre forklaringer (sætningsniveau)</w:delText>
              </w:r>
            </w:del>
          </w:p>
          <w:p w14:paraId="54E259E0" w14:textId="77777777" w:rsidR="005D4F29" w:rsidRDefault="005D4F29" w:rsidP="005D4F29">
            <w:pPr>
              <w:rPr>
                <w:del w:id="155" w:author="Hanne Erdman Thomsen" w:date="2022-06-28T15:57:00Z"/>
                <w:rFonts w:ascii="Arial" w:hAnsi="Arial" w:cs="Arial"/>
                <w:sz w:val="18"/>
              </w:rPr>
            </w:pPr>
          </w:p>
          <w:p w14:paraId="0A9EBCD9" w14:textId="77777777" w:rsidR="005D4F29" w:rsidRPr="005D4F29" w:rsidRDefault="005D4F29" w:rsidP="005D4F29">
            <w:pPr>
              <w:rPr>
                <w:del w:id="156" w:author="Hanne Erdman Thomsen" w:date="2022-06-28T15:57:00Z"/>
                <w:rFonts w:ascii="Arial" w:hAnsi="Arial" w:cs="Arial"/>
                <w:sz w:val="18"/>
              </w:rPr>
            </w:pPr>
          </w:p>
        </w:tc>
      </w:tr>
      <w:tr w:rsidR="00974C04" w14:paraId="27A52104" w14:textId="77777777" w:rsidTr="00974C04">
        <w:tc>
          <w:tcPr>
            <w:tcW w:w="3401" w:type="dxa"/>
            <w:shd w:val="clear" w:color="auto" w:fill="auto"/>
          </w:tcPr>
          <w:p w14:paraId="67894499" w14:textId="77777777" w:rsidR="00974C04" w:rsidRPr="00974C04" w:rsidRDefault="00974C04" w:rsidP="00974C04"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Ajourføringshandling</w:t>
            </w:r>
          </w:p>
        </w:tc>
        <w:tc>
          <w:tcPr>
            <w:tcW w:w="1701" w:type="dxa"/>
            <w:shd w:val="clear" w:color="auto" w:fill="auto"/>
          </w:tcPr>
          <w:p w14:paraId="181981A5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14:paraId="258F452D" w14:textId="77777777" w:rsidR="00974C04" w:rsidRPr="00974C04" w:rsidRDefault="00974C04" w:rsidP="00974C04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1</w:t>
            </w:r>
          </w:p>
        </w:tc>
        <w:tc>
          <w:tcPr>
            <w:tcW w:w="4671" w:type="dxa"/>
            <w:shd w:val="clear" w:color="auto" w:fill="auto"/>
          </w:tcPr>
          <w:p w14:paraId="045D859A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 af hvilken handling der udføres:</w:t>
            </w:r>
          </w:p>
          <w:p w14:paraId="12DB058B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 - rettelse (</w:t>
            </w:r>
            <w:proofErr w:type="spellStart"/>
            <w:r>
              <w:rPr>
                <w:rFonts w:ascii="Arial" w:hAnsi="Arial" w:cs="Arial"/>
                <w:sz w:val="18"/>
              </w:rPr>
              <w:t>incl</w:t>
            </w:r>
            <w:proofErr w:type="spellEnd"/>
            <w:r>
              <w:rPr>
                <w:rFonts w:ascii="Arial" w:hAnsi="Arial" w:cs="Arial"/>
                <w:sz w:val="18"/>
              </w:rPr>
              <w:t>. tilføjelse af nyt ejerskab)</w:t>
            </w:r>
          </w:p>
          <w:p w14:paraId="7770597E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 - sletning af ejerskab</w:t>
            </w:r>
          </w:p>
          <w:p w14:paraId="2C26393A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</w:p>
          <w:p w14:paraId="516E22B0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093591C2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 med en længde på 0 eller 1 tegn.</w:t>
            </w:r>
          </w:p>
          <w:p w14:paraId="67256E74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</w:p>
          <w:p w14:paraId="220B5413" w14:textId="77777777" w:rsidR="00974C04" w:rsidRPr="00974C04" w:rsidRDefault="00974C04" w:rsidP="00974C04">
            <w:pPr>
              <w:rPr>
                <w:rFonts w:ascii="Arial" w:hAnsi="Arial" w:cs="Arial"/>
                <w:sz w:val="18"/>
              </w:rPr>
            </w:pPr>
          </w:p>
        </w:tc>
      </w:tr>
      <w:tr w:rsidR="00974C04" w14:paraId="20ACC0C1" w14:textId="77777777" w:rsidTr="00974C04">
        <w:tc>
          <w:tcPr>
            <w:tcW w:w="3401" w:type="dxa"/>
            <w:shd w:val="clear" w:color="auto" w:fill="auto"/>
          </w:tcPr>
          <w:p w14:paraId="04F04E34" w14:textId="77777777" w:rsidR="00974C04" w:rsidRPr="00974C04" w:rsidRDefault="00974C04" w:rsidP="00974C04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BestemtFastEjendomBFENummer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11F4D9C4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7952E281" w14:textId="77777777" w:rsidR="00974C04" w:rsidRPr="00974C04" w:rsidRDefault="00974C04" w:rsidP="00974C04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10</w:t>
            </w:r>
          </w:p>
        </w:tc>
        <w:tc>
          <w:tcPr>
            <w:tcW w:w="4671" w:type="dxa"/>
            <w:shd w:val="clear" w:color="auto" w:fill="auto"/>
          </w:tcPr>
          <w:p w14:paraId="7BC878CE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 Matriklen: Unikt fortløbende identifikation tildelt den specifikke bestemte fast ejendom.</w:t>
            </w:r>
          </w:p>
          <w:p w14:paraId="54CF601C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</w:p>
          <w:p w14:paraId="32A6F3F4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OBS: formatet foreløbigt defineret alene som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datatype fra Matriklens side.</w:t>
            </w:r>
          </w:p>
          <w:p w14:paraId="49E9B30E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</w:p>
          <w:p w14:paraId="2586EAA4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43E46527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 Matriklen: Unikt fortløbende identifikation tildelt den specifikke bestemte fast ejendom.</w:t>
            </w:r>
          </w:p>
          <w:p w14:paraId="2C095F43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</w:p>
          <w:p w14:paraId="7E985BDC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OBS: formatet foreløbigt defineret alene som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datatype fra Matriklens side.</w:t>
            </w:r>
          </w:p>
          <w:p w14:paraId="360914E9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</w:p>
          <w:p w14:paraId="15741094" w14:textId="77777777" w:rsidR="00974C04" w:rsidRPr="00974C04" w:rsidRDefault="00974C04" w:rsidP="00974C04">
            <w:pPr>
              <w:rPr>
                <w:rFonts w:ascii="Arial" w:hAnsi="Arial" w:cs="Arial"/>
                <w:sz w:val="18"/>
              </w:rPr>
            </w:pPr>
          </w:p>
        </w:tc>
      </w:tr>
      <w:tr w:rsidR="00974C04" w14:paraId="2C0E2BCD" w14:textId="77777777" w:rsidTr="00974C04">
        <w:tc>
          <w:tcPr>
            <w:tcW w:w="3401" w:type="dxa"/>
            <w:shd w:val="clear" w:color="auto" w:fill="auto"/>
          </w:tcPr>
          <w:p w14:paraId="1E6B6E6D" w14:textId="77777777" w:rsidR="00974C04" w:rsidRPr="00974C04" w:rsidRDefault="00974C04" w:rsidP="00974C04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EjendomEjerskabEjerandel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1A781BEC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14:paraId="0CD3FBCA" w14:textId="77777777" w:rsidR="00974C04" w:rsidRPr="00974C04" w:rsidRDefault="00974C04" w:rsidP="00974C04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lastRenderedPageBreak/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5</w:t>
            </w:r>
          </w:p>
        </w:tc>
        <w:tc>
          <w:tcPr>
            <w:tcW w:w="4671" w:type="dxa"/>
            <w:shd w:val="clear" w:color="auto" w:fill="auto"/>
          </w:tcPr>
          <w:p w14:paraId="3B6F19B3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Ejerandel af ejendomsværdi.</w:t>
            </w:r>
          </w:p>
          <w:p w14:paraId="3039AD0A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</w:p>
          <w:p w14:paraId="2FB01746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1=100</w:t>
            </w:r>
          </w:p>
          <w:p w14:paraId="1179AC94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</w:p>
          <w:p w14:paraId="03DE5C92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735</w:t>
            </w:r>
          </w:p>
          <w:p w14:paraId="0492065D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</w:p>
          <w:p w14:paraId="710ACF89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46C8ABFC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andel udtrykt som kommatal, hvor 1=100%</w:t>
            </w:r>
          </w:p>
          <w:p w14:paraId="1B7ACE12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</w:p>
          <w:p w14:paraId="5140551D" w14:textId="77777777" w:rsidR="00974C04" w:rsidRPr="00974C04" w:rsidRDefault="00974C04" w:rsidP="00974C04">
            <w:pPr>
              <w:rPr>
                <w:rFonts w:ascii="Arial" w:hAnsi="Arial" w:cs="Arial"/>
                <w:sz w:val="18"/>
              </w:rPr>
            </w:pPr>
          </w:p>
        </w:tc>
      </w:tr>
      <w:tr w:rsidR="005D4F29" w14:paraId="3950B42E" w14:textId="77777777" w:rsidTr="005D4F29">
        <w:trPr>
          <w:del w:id="157" w:author="Hanne Erdman Thomsen" w:date="2022-06-28T15:57:00Z"/>
        </w:trPr>
        <w:tc>
          <w:tcPr>
            <w:tcW w:w="3401" w:type="dxa"/>
            <w:shd w:val="clear" w:color="auto" w:fill="auto"/>
          </w:tcPr>
          <w:p w14:paraId="7A0A75F9" w14:textId="77777777" w:rsidR="005D4F29" w:rsidRPr="005D4F29" w:rsidRDefault="005D4F29" w:rsidP="005D4F29">
            <w:pPr>
              <w:outlineLvl w:val="1"/>
              <w:rPr>
                <w:del w:id="158" w:author="Hanne Erdman Thomsen" w:date="2022-06-28T15:57:00Z"/>
                <w:rFonts w:ascii="Arial" w:hAnsi="Arial" w:cs="Arial"/>
                <w:sz w:val="18"/>
              </w:rPr>
            </w:pPr>
            <w:del w:id="159" w:author="Hanne Erdman Thomsen" w:date="2022-06-28T15:57:00Z">
              <w:r>
                <w:rPr>
                  <w:rFonts w:ascii="Arial" w:hAnsi="Arial" w:cs="Arial"/>
                  <w:sz w:val="18"/>
                </w:rPr>
                <w:lastRenderedPageBreak/>
                <w:delText>EjendomEjerskabSlutdato</w:delText>
              </w:r>
            </w:del>
          </w:p>
        </w:tc>
        <w:tc>
          <w:tcPr>
            <w:tcW w:w="1701" w:type="dxa"/>
            <w:shd w:val="clear" w:color="auto" w:fill="auto"/>
          </w:tcPr>
          <w:p w14:paraId="7E5CDB8C" w14:textId="77777777" w:rsidR="005D4F29" w:rsidRPr="005D4F29" w:rsidRDefault="005D4F29" w:rsidP="005D4F29">
            <w:pPr>
              <w:rPr>
                <w:del w:id="160" w:author="Hanne Erdman Thomsen" w:date="2022-06-28T15:57:00Z"/>
                <w:rFonts w:ascii="Arial" w:hAnsi="Arial" w:cs="Arial"/>
                <w:sz w:val="18"/>
              </w:rPr>
            </w:pPr>
            <w:del w:id="161" w:author="Hanne Erdman Thomsen" w:date="2022-06-28T15:57:00Z">
              <w:r>
                <w:rPr>
                  <w:rFonts w:ascii="Arial" w:hAnsi="Arial" w:cs="Arial"/>
                  <w:sz w:val="18"/>
                </w:rPr>
                <w:delText>base: date</w:delText>
              </w:r>
            </w:del>
          </w:p>
        </w:tc>
        <w:tc>
          <w:tcPr>
            <w:tcW w:w="4671" w:type="dxa"/>
            <w:shd w:val="clear" w:color="auto" w:fill="auto"/>
          </w:tcPr>
          <w:p w14:paraId="4B5F8112" w14:textId="77777777" w:rsidR="005D4F29" w:rsidRDefault="005D4F29" w:rsidP="005D4F29">
            <w:pPr>
              <w:rPr>
                <w:del w:id="162" w:author="Hanne Erdman Thomsen" w:date="2022-06-28T15:57:00Z"/>
                <w:rFonts w:ascii="Arial" w:hAnsi="Arial" w:cs="Arial"/>
                <w:sz w:val="18"/>
              </w:rPr>
            </w:pPr>
            <w:del w:id="163" w:author="Hanne Erdman Thomsen" w:date="2022-06-28T15:57:00Z">
              <w:r>
                <w:rPr>
                  <w:rFonts w:ascii="Arial" w:hAnsi="Arial" w:cs="Arial"/>
                  <w:sz w:val="18"/>
                </w:rPr>
                <w:delText>Slutdatoen for ejerperioden i hvilken der skal betales ejendomsværdiskat i forbindelse med køb/salg</w:delText>
              </w:r>
            </w:del>
          </w:p>
          <w:p w14:paraId="29E76914" w14:textId="77777777" w:rsidR="005D4F29" w:rsidRDefault="005D4F29" w:rsidP="005D4F29">
            <w:pPr>
              <w:rPr>
                <w:del w:id="164" w:author="Hanne Erdman Thomsen" w:date="2022-06-28T15:57:00Z"/>
                <w:rFonts w:ascii="Arial" w:hAnsi="Arial" w:cs="Arial"/>
                <w:sz w:val="18"/>
              </w:rPr>
            </w:pPr>
          </w:p>
          <w:p w14:paraId="2DB7006E" w14:textId="77777777" w:rsidR="005D4F29" w:rsidRDefault="005D4F29" w:rsidP="005D4F29">
            <w:pPr>
              <w:rPr>
                <w:del w:id="165" w:author="Hanne Erdman Thomsen" w:date="2022-06-28T15:57:00Z"/>
                <w:rFonts w:ascii="Arial" w:hAnsi="Arial" w:cs="Arial"/>
                <w:sz w:val="18"/>
              </w:rPr>
            </w:pPr>
            <w:del w:id="166" w:author="Hanne Erdman Thomsen" w:date="2022-06-28T15:57:00Z">
              <w:r>
                <w:rPr>
                  <w:rFonts w:ascii="Arial" w:hAnsi="Arial" w:cs="Arial"/>
                  <w:sz w:val="18"/>
                </w:rPr>
                <w:delText>Datatype:</w:delText>
              </w:r>
            </w:del>
          </w:p>
          <w:p w14:paraId="60983F78" w14:textId="77777777" w:rsidR="005D4F29" w:rsidRDefault="005D4F29" w:rsidP="005D4F29">
            <w:pPr>
              <w:rPr>
                <w:del w:id="167" w:author="Hanne Erdman Thomsen" w:date="2022-06-28T15:57:00Z"/>
                <w:rFonts w:ascii="Arial" w:hAnsi="Arial" w:cs="Arial"/>
                <w:sz w:val="18"/>
              </w:rPr>
            </w:pPr>
            <w:del w:id="168" w:author="Hanne Erdman Thomsen" w:date="2022-06-28T15:57:00Z">
              <w:r>
                <w:rPr>
                  <w:rFonts w:ascii="Arial" w:hAnsi="Arial" w:cs="Arial"/>
                  <w:sz w:val="18"/>
                </w:rPr>
                <w:delText>Alle gyldige datoer i den danske kalender.</w:delText>
              </w:r>
            </w:del>
          </w:p>
          <w:p w14:paraId="4BC7D1AF" w14:textId="77777777" w:rsidR="005D4F29" w:rsidRDefault="005D4F29" w:rsidP="005D4F29">
            <w:pPr>
              <w:rPr>
                <w:del w:id="169" w:author="Hanne Erdman Thomsen" w:date="2022-06-28T15:57:00Z"/>
                <w:rFonts w:ascii="Arial" w:hAnsi="Arial" w:cs="Arial"/>
                <w:sz w:val="18"/>
              </w:rPr>
            </w:pPr>
          </w:p>
          <w:p w14:paraId="4BC4006A" w14:textId="77777777" w:rsidR="005D4F29" w:rsidRPr="005D4F29" w:rsidRDefault="005D4F29" w:rsidP="005D4F29">
            <w:pPr>
              <w:rPr>
                <w:del w:id="170" w:author="Hanne Erdman Thomsen" w:date="2022-06-28T15:57:00Z"/>
                <w:rFonts w:ascii="Arial" w:hAnsi="Arial" w:cs="Arial"/>
                <w:sz w:val="18"/>
              </w:rPr>
            </w:pPr>
          </w:p>
        </w:tc>
      </w:tr>
      <w:tr w:rsidR="005D4F29" w14:paraId="0313E09B" w14:textId="77777777" w:rsidTr="005D4F29">
        <w:trPr>
          <w:del w:id="171" w:author="Hanne Erdman Thomsen" w:date="2022-06-28T15:57:00Z"/>
        </w:trPr>
        <w:tc>
          <w:tcPr>
            <w:tcW w:w="3401" w:type="dxa"/>
            <w:shd w:val="clear" w:color="auto" w:fill="auto"/>
          </w:tcPr>
          <w:p w14:paraId="681D2219" w14:textId="77777777" w:rsidR="005D4F29" w:rsidRPr="005D4F29" w:rsidRDefault="005D4F29" w:rsidP="005D4F29">
            <w:pPr>
              <w:outlineLvl w:val="1"/>
              <w:rPr>
                <w:del w:id="172" w:author="Hanne Erdman Thomsen" w:date="2022-06-28T15:57:00Z"/>
                <w:rFonts w:ascii="Arial" w:hAnsi="Arial" w:cs="Arial"/>
                <w:sz w:val="18"/>
              </w:rPr>
            </w:pPr>
            <w:del w:id="173" w:author="Hanne Erdman Thomsen" w:date="2022-06-28T15:57:00Z">
              <w:r>
                <w:rPr>
                  <w:rFonts w:ascii="Arial" w:hAnsi="Arial" w:cs="Arial"/>
                  <w:sz w:val="18"/>
                </w:rPr>
                <w:delText>EjendomEjerskabStartdato</w:delText>
              </w:r>
            </w:del>
          </w:p>
        </w:tc>
        <w:tc>
          <w:tcPr>
            <w:tcW w:w="1701" w:type="dxa"/>
            <w:shd w:val="clear" w:color="auto" w:fill="auto"/>
          </w:tcPr>
          <w:p w14:paraId="40B20DAC" w14:textId="77777777" w:rsidR="005D4F29" w:rsidRPr="005D4F29" w:rsidRDefault="005D4F29" w:rsidP="005D4F29">
            <w:pPr>
              <w:rPr>
                <w:del w:id="174" w:author="Hanne Erdman Thomsen" w:date="2022-06-28T15:57:00Z"/>
                <w:rFonts w:ascii="Arial" w:hAnsi="Arial" w:cs="Arial"/>
                <w:sz w:val="18"/>
              </w:rPr>
            </w:pPr>
            <w:del w:id="175" w:author="Hanne Erdman Thomsen" w:date="2022-06-28T15:57:00Z">
              <w:r>
                <w:rPr>
                  <w:rFonts w:ascii="Arial" w:hAnsi="Arial" w:cs="Arial"/>
                  <w:sz w:val="18"/>
                </w:rPr>
                <w:delText>base: date</w:delText>
              </w:r>
            </w:del>
          </w:p>
        </w:tc>
        <w:tc>
          <w:tcPr>
            <w:tcW w:w="4671" w:type="dxa"/>
            <w:shd w:val="clear" w:color="auto" w:fill="auto"/>
          </w:tcPr>
          <w:p w14:paraId="09C34B3E" w14:textId="77777777" w:rsidR="005D4F29" w:rsidRDefault="005D4F29" w:rsidP="005D4F29">
            <w:pPr>
              <w:rPr>
                <w:del w:id="176" w:author="Hanne Erdman Thomsen" w:date="2022-06-28T15:57:00Z"/>
                <w:rFonts w:ascii="Arial" w:hAnsi="Arial" w:cs="Arial"/>
                <w:sz w:val="18"/>
              </w:rPr>
            </w:pPr>
            <w:del w:id="177" w:author="Hanne Erdman Thomsen" w:date="2022-06-28T15:57:00Z">
              <w:r>
                <w:rPr>
                  <w:rFonts w:ascii="Arial" w:hAnsi="Arial" w:cs="Arial"/>
                  <w:sz w:val="18"/>
                </w:rPr>
                <w:delText>Startdatoen for ejerperioden i hvilken der skal betales ejendomsværdiskat i forbindelse med køb/salg</w:delText>
              </w:r>
            </w:del>
          </w:p>
          <w:p w14:paraId="242A2F24" w14:textId="77777777" w:rsidR="005D4F29" w:rsidRDefault="005D4F29" w:rsidP="005D4F29">
            <w:pPr>
              <w:rPr>
                <w:del w:id="178" w:author="Hanne Erdman Thomsen" w:date="2022-06-28T15:57:00Z"/>
                <w:rFonts w:ascii="Arial" w:hAnsi="Arial" w:cs="Arial"/>
                <w:sz w:val="18"/>
              </w:rPr>
            </w:pPr>
          </w:p>
          <w:p w14:paraId="015F329A" w14:textId="77777777" w:rsidR="005D4F29" w:rsidRDefault="005D4F29" w:rsidP="005D4F29">
            <w:pPr>
              <w:rPr>
                <w:del w:id="179" w:author="Hanne Erdman Thomsen" w:date="2022-06-28T15:57:00Z"/>
                <w:rFonts w:ascii="Arial" w:hAnsi="Arial" w:cs="Arial"/>
                <w:sz w:val="18"/>
              </w:rPr>
            </w:pPr>
            <w:del w:id="180" w:author="Hanne Erdman Thomsen" w:date="2022-06-28T15:57:00Z">
              <w:r>
                <w:rPr>
                  <w:rFonts w:ascii="Arial" w:hAnsi="Arial" w:cs="Arial"/>
                  <w:sz w:val="18"/>
                </w:rPr>
                <w:delText>Datatype:</w:delText>
              </w:r>
            </w:del>
          </w:p>
          <w:p w14:paraId="3C24EC1A" w14:textId="77777777" w:rsidR="005D4F29" w:rsidRDefault="005D4F29" w:rsidP="005D4F29">
            <w:pPr>
              <w:rPr>
                <w:del w:id="181" w:author="Hanne Erdman Thomsen" w:date="2022-06-28T15:57:00Z"/>
                <w:rFonts w:ascii="Arial" w:hAnsi="Arial" w:cs="Arial"/>
                <w:sz w:val="18"/>
              </w:rPr>
            </w:pPr>
            <w:del w:id="182" w:author="Hanne Erdman Thomsen" w:date="2022-06-28T15:57:00Z">
              <w:r>
                <w:rPr>
                  <w:rFonts w:ascii="Arial" w:hAnsi="Arial" w:cs="Arial"/>
                  <w:sz w:val="18"/>
                </w:rPr>
                <w:delText>Alle gyldige datoer i den danske kalender.</w:delText>
              </w:r>
            </w:del>
          </w:p>
          <w:p w14:paraId="6F827716" w14:textId="77777777" w:rsidR="005D4F29" w:rsidRDefault="005D4F29" w:rsidP="005D4F29">
            <w:pPr>
              <w:rPr>
                <w:del w:id="183" w:author="Hanne Erdman Thomsen" w:date="2022-06-28T15:57:00Z"/>
                <w:rFonts w:ascii="Arial" w:hAnsi="Arial" w:cs="Arial"/>
                <w:sz w:val="18"/>
              </w:rPr>
            </w:pPr>
          </w:p>
          <w:p w14:paraId="7B1F83E5" w14:textId="77777777" w:rsidR="005D4F29" w:rsidRPr="005D4F29" w:rsidRDefault="005D4F29" w:rsidP="005D4F29">
            <w:pPr>
              <w:rPr>
                <w:del w:id="184" w:author="Hanne Erdman Thomsen" w:date="2022-06-28T15:57:00Z"/>
                <w:rFonts w:ascii="Arial" w:hAnsi="Arial" w:cs="Arial"/>
                <w:sz w:val="18"/>
              </w:rPr>
            </w:pPr>
          </w:p>
        </w:tc>
      </w:tr>
      <w:tr w:rsidR="00974C04" w14:paraId="57339515" w14:textId="77777777" w:rsidTr="00974C04">
        <w:tc>
          <w:tcPr>
            <w:tcW w:w="3401" w:type="dxa"/>
            <w:shd w:val="clear" w:color="auto" w:fill="auto"/>
          </w:tcPr>
          <w:p w14:paraId="36B33163" w14:textId="77777777" w:rsidR="00974C04" w:rsidRPr="00974C04" w:rsidRDefault="00974C04" w:rsidP="00974C04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EjendomNummer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137A7B9C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5CE4BE93" w14:textId="77777777" w:rsidR="00974C04" w:rsidRPr="00974C04" w:rsidRDefault="00974C04" w:rsidP="00974C04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7</w:t>
            </w:r>
          </w:p>
        </w:tc>
        <w:tc>
          <w:tcPr>
            <w:tcW w:w="4671" w:type="dxa"/>
            <w:shd w:val="clear" w:color="auto" w:fill="auto"/>
          </w:tcPr>
          <w:p w14:paraId="4E70025D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6-cifret identifikation af en ejendom i BBR-registreret</w:t>
            </w:r>
          </w:p>
          <w:p w14:paraId="3A179861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</w:p>
          <w:p w14:paraId="363D9EF9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75089936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en ejendoms nummer i BBR</w:t>
            </w:r>
          </w:p>
          <w:p w14:paraId="65EA95E4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</w:p>
          <w:p w14:paraId="73852D9B" w14:textId="77777777" w:rsidR="00974C04" w:rsidRPr="00974C04" w:rsidRDefault="00974C04" w:rsidP="00974C04">
            <w:pPr>
              <w:rPr>
                <w:rFonts w:ascii="Arial" w:hAnsi="Arial" w:cs="Arial"/>
                <w:sz w:val="18"/>
              </w:rPr>
            </w:pPr>
          </w:p>
        </w:tc>
      </w:tr>
      <w:tr w:rsidR="00974C04" w14:paraId="46A9457D" w14:textId="77777777" w:rsidTr="00974C04">
        <w:tc>
          <w:tcPr>
            <w:tcW w:w="3401" w:type="dxa"/>
            <w:shd w:val="clear" w:color="auto" w:fill="auto"/>
          </w:tcPr>
          <w:p w14:paraId="70EB378B" w14:textId="77777777" w:rsidR="00974C04" w:rsidRPr="00974C04" w:rsidRDefault="00974C04" w:rsidP="00974C04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EjendomsgrundskyldBeløb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0ABEC570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14:paraId="53A90991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13</w:t>
            </w:r>
          </w:p>
          <w:p w14:paraId="16E0DC24" w14:textId="77777777" w:rsidR="00974C04" w:rsidRPr="00974C04" w:rsidRDefault="00974C04" w:rsidP="00974C04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fractionDigits</w:t>
            </w:r>
            <w:proofErr w:type="spellEnd"/>
            <w:r>
              <w:rPr>
                <w:rFonts w:ascii="Arial" w:hAnsi="Arial" w:cs="Arial"/>
                <w:sz w:val="18"/>
              </w:rPr>
              <w:t>: 2</w:t>
            </w:r>
          </w:p>
        </w:tc>
        <w:tc>
          <w:tcPr>
            <w:tcW w:w="4671" w:type="dxa"/>
            <w:shd w:val="clear" w:color="auto" w:fill="auto"/>
          </w:tcPr>
          <w:p w14:paraId="4B6A0A19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Grundskyld der skal opkræves for hele ejendommen for et helt givet </w:t>
            </w:r>
            <w:proofErr w:type="spellStart"/>
            <w:r>
              <w:rPr>
                <w:rFonts w:ascii="Arial" w:hAnsi="Arial" w:cs="Arial"/>
                <w:sz w:val="18"/>
              </w:rPr>
              <w:t>IndkomstÅr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før der evt. fratrækkes rabat.</w:t>
            </w:r>
          </w:p>
          <w:p w14:paraId="3E1243B0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</w:p>
          <w:p w14:paraId="5DBB9246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7FE77160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angivet som decimaltal, fx. 1500,00</w:t>
            </w:r>
          </w:p>
          <w:p w14:paraId="6CF569EE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</w:p>
          <w:p w14:paraId="1DEDCB9F" w14:textId="77777777" w:rsidR="00974C04" w:rsidRPr="00974C04" w:rsidRDefault="00974C04" w:rsidP="00974C04">
            <w:pPr>
              <w:rPr>
                <w:rFonts w:ascii="Arial" w:hAnsi="Arial" w:cs="Arial"/>
                <w:sz w:val="18"/>
              </w:rPr>
            </w:pPr>
          </w:p>
        </w:tc>
      </w:tr>
      <w:tr w:rsidR="005D4F29" w14:paraId="41CBBAC5" w14:textId="77777777" w:rsidTr="005D4F29">
        <w:trPr>
          <w:del w:id="185" w:author="Hanne Erdman Thomsen" w:date="2022-06-28T15:57:00Z"/>
        </w:trPr>
        <w:tc>
          <w:tcPr>
            <w:tcW w:w="3401" w:type="dxa"/>
            <w:shd w:val="clear" w:color="auto" w:fill="auto"/>
          </w:tcPr>
          <w:p w14:paraId="2C9C49E4" w14:textId="77777777" w:rsidR="005D4F29" w:rsidRPr="005D4F29" w:rsidRDefault="005D4F29" w:rsidP="005D4F29">
            <w:pPr>
              <w:outlineLvl w:val="1"/>
              <w:rPr>
                <w:del w:id="186" w:author="Hanne Erdman Thomsen" w:date="2022-06-28T15:57:00Z"/>
                <w:rFonts w:ascii="Arial" w:hAnsi="Arial" w:cs="Arial"/>
                <w:sz w:val="18"/>
              </w:rPr>
            </w:pPr>
            <w:del w:id="187" w:author="Hanne Erdman Thomsen" w:date="2022-06-28T15:57:00Z">
              <w:r>
                <w:rPr>
                  <w:rFonts w:ascii="Arial" w:hAnsi="Arial" w:cs="Arial"/>
                  <w:sz w:val="18"/>
                </w:rPr>
                <w:delText>EjendomsvurderingBenyttelseKode</w:delText>
              </w:r>
            </w:del>
          </w:p>
        </w:tc>
        <w:tc>
          <w:tcPr>
            <w:tcW w:w="1701" w:type="dxa"/>
            <w:shd w:val="clear" w:color="auto" w:fill="auto"/>
          </w:tcPr>
          <w:p w14:paraId="02CB706C" w14:textId="77777777" w:rsidR="005D4F29" w:rsidRDefault="005D4F29" w:rsidP="005D4F29">
            <w:pPr>
              <w:rPr>
                <w:del w:id="188" w:author="Hanne Erdman Thomsen" w:date="2022-06-28T15:57:00Z"/>
                <w:rFonts w:ascii="Arial" w:hAnsi="Arial" w:cs="Arial"/>
                <w:sz w:val="18"/>
              </w:rPr>
            </w:pPr>
            <w:del w:id="189" w:author="Hanne Erdman Thomsen" w:date="2022-06-28T15:57:00Z">
              <w:r>
                <w:rPr>
                  <w:rFonts w:ascii="Arial" w:hAnsi="Arial" w:cs="Arial"/>
                  <w:sz w:val="18"/>
                </w:rPr>
                <w:delText>base: string</w:delText>
              </w:r>
            </w:del>
          </w:p>
          <w:p w14:paraId="51A49961" w14:textId="77777777" w:rsidR="005D4F29" w:rsidRPr="005D4F29" w:rsidRDefault="005D4F29" w:rsidP="005D4F29">
            <w:pPr>
              <w:rPr>
                <w:del w:id="190" w:author="Hanne Erdman Thomsen" w:date="2022-06-28T15:57:00Z"/>
                <w:rFonts w:ascii="Arial" w:hAnsi="Arial" w:cs="Arial"/>
                <w:sz w:val="18"/>
              </w:rPr>
            </w:pPr>
            <w:del w:id="191" w:author="Hanne Erdman Thomsen" w:date="2022-06-28T15:57:00Z">
              <w:r>
                <w:rPr>
                  <w:rFonts w:ascii="Arial" w:hAnsi="Arial" w:cs="Arial"/>
                  <w:sz w:val="18"/>
                </w:rPr>
                <w:delText>maxLength: 2</w:delText>
              </w:r>
            </w:del>
          </w:p>
        </w:tc>
        <w:tc>
          <w:tcPr>
            <w:tcW w:w="4671" w:type="dxa"/>
            <w:shd w:val="clear" w:color="auto" w:fill="auto"/>
          </w:tcPr>
          <w:p w14:paraId="329CF648" w14:textId="77777777" w:rsidR="005D4F29" w:rsidRDefault="005D4F29" w:rsidP="005D4F29">
            <w:pPr>
              <w:rPr>
                <w:del w:id="192" w:author="Hanne Erdman Thomsen" w:date="2022-06-28T15:57:00Z"/>
                <w:rFonts w:ascii="Arial" w:hAnsi="Arial" w:cs="Arial"/>
                <w:sz w:val="18"/>
              </w:rPr>
            </w:pPr>
            <w:del w:id="193" w:author="Hanne Erdman Thomsen" w:date="2022-06-28T15:57:00Z">
              <w:r>
                <w:rPr>
                  <w:rFonts w:ascii="Arial" w:hAnsi="Arial" w:cs="Arial"/>
                  <w:sz w:val="18"/>
                </w:rPr>
                <w:delText>Benyttelseskode angiver ejendommens benyttelse, som den er blevet fastlagt i forbindelse med en vurdering.</w:delText>
              </w:r>
            </w:del>
          </w:p>
          <w:p w14:paraId="4AA1030B" w14:textId="77777777" w:rsidR="005D4F29" w:rsidRDefault="005D4F29" w:rsidP="005D4F29">
            <w:pPr>
              <w:rPr>
                <w:del w:id="194" w:author="Hanne Erdman Thomsen" w:date="2022-06-28T15:57:00Z"/>
                <w:rFonts w:ascii="Arial" w:hAnsi="Arial" w:cs="Arial"/>
                <w:sz w:val="18"/>
              </w:rPr>
            </w:pPr>
          </w:p>
          <w:p w14:paraId="1DFEA380" w14:textId="77777777" w:rsidR="005D4F29" w:rsidRDefault="005D4F29" w:rsidP="005D4F29">
            <w:pPr>
              <w:rPr>
                <w:del w:id="195" w:author="Hanne Erdman Thomsen" w:date="2022-06-28T15:57:00Z"/>
                <w:rFonts w:ascii="Arial" w:hAnsi="Arial" w:cs="Arial"/>
                <w:sz w:val="18"/>
              </w:rPr>
            </w:pPr>
            <w:del w:id="196" w:author="Hanne Erdman Thomsen" w:date="2022-06-28T15:57:00Z">
              <w:r>
                <w:rPr>
                  <w:rFonts w:ascii="Arial" w:hAnsi="Arial" w:cs="Arial"/>
                  <w:sz w:val="18"/>
                </w:rPr>
                <w:delText>Datatype:</w:delText>
              </w:r>
            </w:del>
          </w:p>
          <w:p w14:paraId="4CD32B8F" w14:textId="77777777" w:rsidR="005D4F29" w:rsidRDefault="005D4F29" w:rsidP="005D4F29">
            <w:pPr>
              <w:rPr>
                <w:del w:id="197" w:author="Hanne Erdman Thomsen" w:date="2022-06-28T15:57:00Z"/>
                <w:rFonts w:ascii="Arial" w:hAnsi="Arial" w:cs="Arial"/>
                <w:sz w:val="18"/>
              </w:rPr>
            </w:pPr>
            <w:del w:id="198" w:author="Hanne Erdman Thomsen" w:date="2022-06-28T15:57:00Z">
              <w:r>
                <w:rPr>
                  <w:rFonts w:ascii="Arial" w:hAnsi="Arial" w:cs="Arial"/>
                  <w:sz w:val="18"/>
                </w:rPr>
                <w:delText>To ascii tegn</w:delText>
              </w:r>
            </w:del>
          </w:p>
          <w:p w14:paraId="5C3AE06B" w14:textId="77777777" w:rsidR="005D4F29" w:rsidRDefault="005D4F29" w:rsidP="005D4F29">
            <w:pPr>
              <w:rPr>
                <w:del w:id="199" w:author="Hanne Erdman Thomsen" w:date="2022-06-28T15:57:00Z"/>
                <w:rFonts w:ascii="Arial" w:hAnsi="Arial" w:cs="Arial"/>
                <w:sz w:val="18"/>
              </w:rPr>
            </w:pPr>
          </w:p>
          <w:p w14:paraId="59C0500C" w14:textId="77777777" w:rsidR="005D4F29" w:rsidRPr="005D4F29" w:rsidRDefault="005D4F29" w:rsidP="005D4F29">
            <w:pPr>
              <w:rPr>
                <w:del w:id="200" w:author="Hanne Erdman Thomsen" w:date="2022-06-28T15:57:00Z"/>
                <w:rFonts w:ascii="Arial" w:hAnsi="Arial" w:cs="Arial"/>
                <w:sz w:val="18"/>
              </w:rPr>
            </w:pPr>
          </w:p>
        </w:tc>
      </w:tr>
      <w:tr w:rsidR="00974C04" w14:paraId="06D85183" w14:textId="77777777" w:rsidTr="00974C04">
        <w:tc>
          <w:tcPr>
            <w:tcW w:w="3401" w:type="dxa"/>
            <w:shd w:val="clear" w:color="auto" w:fill="auto"/>
          </w:tcPr>
          <w:p w14:paraId="66DBA520" w14:textId="77777777" w:rsidR="00974C04" w:rsidRPr="00974C04" w:rsidRDefault="00974C04" w:rsidP="00974C04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EjendomsvurderingOprindelseKode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135A98DD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15A720C4" w14:textId="77777777" w:rsidR="00974C04" w:rsidRPr="00974C04" w:rsidRDefault="00974C04" w:rsidP="00974C04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3</w:t>
            </w:r>
          </w:p>
        </w:tc>
        <w:tc>
          <w:tcPr>
            <w:tcW w:w="4671" w:type="dxa"/>
            <w:shd w:val="clear" w:color="auto" w:fill="auto"/>
          </w:tcPr>
          <w:p w14:paraId="47A0C7CF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(Svarer til VURMARK hos VUR)</w:t>
            </w:r>
          </w:p>
          <w:p w14:paraId="7E1E2A69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</w:p>
          <w:p w14:paraId="664DF2A8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kode som siger noget om en vurdering på flere parametre:</w:t>
            </w:r>
          </w:p>
          <w:p w14:paraId="57630241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System: </w:t>
            </w:r>
            <w:r>
              <w:rPr>
                <w:rFonts w:ascii="Arial" w:hAnsi="Arial" w:cs="Arial"/>
                <w:sz w:val="18"/>
              </w:rPr>
              <w:tab/>
              <w:t xml:space="preserve">VUR; </w:t>
            </w:r>
            <w:proofErr w:type="spellStart"/>
            <w:r>
              <w:rPr>
                <w:rFonts w:ascii="Arial" w:hAnsi="Arial" w:cs="Arial"/>
                <w:sz w:val="18"/>
              </w:rPr>
              <w:t>EogG</w:t>
            </w:r>
            <w:proofErr w:type="spellEnd"/>
          </w:p>
          <w:p w14:paraId="0C5A4EAF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Type:</w:t>
            </w:r>
            <w:r>
              <w:rPr>
                <w:rFonts w:ascii="Arial" w:hAnsi="Arial" w:cs="Arial"/>
                <w:sz w:val="18"/>
              </w:rPr>
              <w:tab/>
              <w:t>ordinær; foreløbig</w:t>
            </w:r>
          </w:p>
          <w:p w14:paraId="7F894598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Ændring:</w:t>
            </w:r>
            <w:r>
              <w:rPr>
                <w:rFonts w:ascii="Arial" w:hAnsi="Arial" w:cs="Arial"/>
                <w:sz w:val="18"/>
              </w:rPr>
              <w:tab/>
              <w:t>Ændret; (Ikke ændret)</w:t>
            </w:r>
          </w:p>
          <w:p w14:paraId="503FD6FF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Videreførelse:</w:t>
            </w:r>
            <w:r>
              <w:rPr>
                <w:rFonts w:ascii="Arial" w:hAnsi="Arial" w:cs="Arial"/>
                <w:sz w:val="18"/>
              </w:rPr>
              <w:tab/>
              <w:t>videreført; (ikke videreført)</w:t>
            </w:r>
          </w:p>
          <w:p w14:paraId="3C27DB5D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Årstype: </w:t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Vurderingsår</w:t>
            </w:r>
            <w:proofErr w:type="spellEnd"/>
            <w:r>
              <w:rPr>
                <w:rFonts w:ascii="Arial" w:hAnsi="Arial" w:cs="Arial"/>
                <w:sz w:val="18"/>
              </w:rPr>
              <w:t>; efterfølgende år</w:t>
            </w:r>
          </w:p>
          <w:p w14:paraId="601759BF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Grundtype: </w:t>
            </w:r>
            <w:r>
              <w:rPr>
                <w:rFonts w:ascii="Arial" w:hAnsi="Arial" w:cs="Arial"/>
                <w:sz w:val="18"/>
              </w:rPr>
              <w:tab/>
              <w:t>udstykning fra erhvervsejendom (i Q4 2019); (andet)</w:t>
            </w:r>
          </w:p>
          <w:p w14:paraId="7ADAE1DB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Yderligere: Manuelt behandlet i SLUT</w:t>
            </w:r>
          </w:p>
          <w:p w14:paraId="3A1776DC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</w:p>
          <w:p w14:paraId="3137A9C5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koderne kombineres flere parametre, f.eks.:</w:t>
            </w:r>
          </w:p>
          <w:p w14:paraId="3F78A7DC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</w:t>
            </w:r>
            <w:r>
              <w:rPr>
                <w:rFonts w:ascii="Arial" w:hAnsi="Arial" w:cs="Arial"/>
                <w:sz w:val="18"/>
              </w:rPr>
              <w:tab/>
              <w:t>Ingen vurdering.</w:t>
            </w:r>
          </w:p>
          <w:p w14:paraId="12CC6CBB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</w:t>
            </w:r>
            <w:r>
              <w:rPr>
                <w:rFonts w:ascii="Arial" w:hAnsi="Arial" w:cs="Arial"/>
                <w:sz w:val="18"/>
              </w:rPr>
              <w:tab/>
              <w:t>Ordinær Vurdering fra VUR</w:t>
            </w:r>
          </w:p>
          <w:p w14:paraId="4773F230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</w:t>
            </w:r>
            <w:r>
              <w:rPr>
                <w:rFonts w:ascii="Arial" w:hAnsi="Arial" w:cs="Arial"/>
                <w:sz w:val="18"/>
              </w:rPr>
              <w:tab/>
              <w:t>Foreløbig beregning fra E&amp;G</w:t>
            </w:r>
          </w:p>
          <w:p w14:paraId="461EF461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</w:t>
            </w:r>
            <w:r>
              <w:rPr>
                <w:rFonts w:ascii="Arial" w:hAnsi="Arial" w:cs="Arial"/>
                <w:sz w:val="18"/>
              </w:rPr>
              <w:tab/>
              <w:t>Ordinær Vurdering fra E&amp;G</w:t>
            </w:r>
          </w:p>
          <w:p w14:paraId="2C91F805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...</w:t>
            </w:r>
          </w:p>
          <w:p w14:paraId="76E495EE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</w:t>
            </w:r>
            <w:r>
              <w:rPr>
                <w:rFonts w:ascii="Arial" w:hAnsi="Arial" w:cs="Arial"/>
                <w:sz w:val="18"/>
              </w:rPr>
              <w:tab/>
              <w:t>Videreført ændret foreløbig beregning fra E&amp;G</w:t>
            </w:r>
          </w:p>
          <w:p w14:paraId="3A58BB8E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</w:t>
            </w:r>
            <w:r>
              <w:rPr>
                <w:rFonts w:ascii="Arial" w:hAnsi="Arial" w:cs="Arial"/>
                <w:sz w:val="18"/>
              </w:rPr>
              <w:tab/>
              <w:t>Q4: Erhvervsejendom, hvorfra der er sket udstykning til en Q4-ejendom</w:t>
            </w:r>
          </w:p>
          <w:p w14:paraId="7920063B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</w:t>
            </w:r>
            <w:r>
              <w:rPr>
                <w:rFonts w:ascii="Arial" w:hAnsi="Arial" w:cs="Arial"/>
                <w:sz w:val="18"/>
              </w:rPr>
              <w:tab/>
              <w:t>Q4 - Foreløbig beregning fra E&amp;G</w:t>
            </w:r>
          </w:p>
          <w:p w14:paraId="5C9C08DB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...</w:t>
            </w:r>
          </w:p>
          <w:p w14:paraId="690CAA79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</w:t>
            </w:r>
            <w:r>
              <w:rPr>
                <w:rFonts w:ascii="Arial" w:hAnsi="Arial" w:cs="Arial"/>
                <w:sz w:val="18"/>
              </w:rPr>
              <w:tab/>
              <w:t>Q4 - Videreført ændret foreløbig beregning</w:t>
            </w:r>
          </w:p>
          <w:p w14:paraId="25F4D9E5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</w:t>
            </w:r>
            <w:r>
              <w:rPr>
                <w:rFonts w:ascii="Arial" w:hAnsi="Arial" w:cs="Arial"/>
                <w:sz w:val="18"/>
              </w:rPr>
              <w:tab/>
              <w:t>Manuel sagsbehandling foretaget i SLUT (reserveret til EVS SLUT/FORSKUD – kommer ikke på vurderinger eller foreløbige beregninger i VUR)</w:t>
            </w:r>
          </w:p>
          <w:p w14:paraId="3D57FC49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...</w:t>
            </w:r>
          </w:p>
          <w:p w14:paraId="73764B0B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</w:p>
          <w:p w14:paraId="1C29CCA0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3FC8EC50" w14:textId="77777777" w:rsidR="005D4F29" w:rsidRDefault="005D4F29" w:rsidP="005D4F29">
            <w:pPr>
              <w:rPr>
                <w:del w:id="201" w:author="Hanne Erdman Thomsen" w:date="2022-06-28T15:57:00Z"/>
                <w:rFonts w:ascii="Arial" w:hAnsi="Arial" w:cs="Arial"/>
                <w:sz w:val="18"/>
              </w:rPr>
            </w:pPr>
            <w:del w:id="202" w:author="Hanne Erdman Thomsen" w:date="2022-06-28T15:57:00Z">
              <w:r>
                <w:rPr>
                  <w:rFonts w:ascii="Arial" w:hAnsi="Arial" w:cs="Arial"/>
                  <w:sz w:val="18"/>
                </w:rPr>
                <w:delText>Positivt heltal, som kan være op til tre cifre langt. Fra 0 til 999</w:delText>
              </w:r>
            </w:del>
          </w:p>
          <w:p w14:paraId="1A1E7D40" w14:textId="77777777" w:rsidR="005D4F29" w:rsidRDefault="005D4F29" w:rsidP="005D4F29">
            <w:pPr>
              <w:rPr>
                <w:del w:id="203" w:author="Hanne Erdman Thomsen" w:date="2022-06-28T15:57:00Z"/>
                <w:rFonts w:ascii="Arial" w:hAnsi="Arial" w:cs="Arial"/>
                <w:sz w:val="18"/>
              </w:rPr>
            </w:pPr>
          </w:p>
          <w:p w14:paraId="0A9BD1B2" w14:textId="77777777" w:rsidR="00974C04" w:rsidRDefault="00974C04" w:rsidP="00974C04">
            <w:pPr>
              <w:rPr>
                <w:ins w:id="204" w:author="Hanne Erdman Thomsen" w:date="2022-06-28T15:57:00Z"/>
                <w:rFonts w:ascii="Arial" w:hAnsi="Arial" w:cs="Arial"/>
                <w:sz w:val="18"/>
              </w:rPr>
            </w:pPr>
            <w:ins w:id="205" w:author="Hanne Erdman Thomsen" w:date="2022-06-28T15:57:00Z">
              <w:r>
                <w:rPr>
                  <w:rFonts w:ascii="Arial" w:hAnsi="Arial" w:cs="Arial"/>
                  <w:sz w:val="18"/>
                </w:rPr>
                <w:t xml:space="preserve">En </w:t>
              </w:r>
              <w:proofErr w:type="spellStart"/>
              <w:r>
                <w:rPr>
                  <w:rFonts w:ascii="Arial" w:hAnsi="Arial" w:cs="Arial"/>
                  <w:sz w:val="18"/>
                </w:rPr>
                <w:t>integer</w:t>
              </w:r>
              <w:proofErr w:type="spellEnd"/>
              <w:r>
                <w:rPr>
                  <w:rFonts w:ascii="Arial" w:hAnsi="Arial" w:cs="Arial"/>
                  <w:sz w:val="18"/>
                </w:rPr>
                <w:t xml:space="preserve"> maksimalt bestående af 3 decimaler</w:t>
              </w:r>
            </w:ins>
          </w:p>
          <w:p w14:paraId="16C85CA7" w14:textId="77777777" w:rsidR="00974C04" w:rsidRDefault="00974C04" w:rsidP="00974C04">
            <w:pPr>
              <w:rPr>
                <w:ins w:id="206" w:author="Hanne Erdman Thomsen" w:date="2022-06-28T15:57:00Z"/>
                <w:rFonts w:ascii="Arial" w:hAnsi="Arial" w:cs="Arial"/>
                <w:sz w:val="18"/>
              </w:rPr>
            </w:pPr>
          </w:p>
          <w:p w14:paraId="1F9734FB" w14:textId="77777777" w:rsidR="00974C04" w:rsidRPr="00974C04" w:rsidRDefault="00974C04" w:rsidP="00974C04">
            <w:pPr>
              <w:rPr>
                <w:rFonts w:ascii="Arial" w:hAnsi="Arial" w:cs="Arial"/>
                <w:sz w:val="18"/>
              </w:rPr>
            </w:pPr>
          </w:p>
        </w:tc>
      </w:tr>
      <w:tr w:rsidR="00974C04" w14:paraId="737F01E3" w14:textId="77777777" w:rsidTr="00974C04">
        <w:tc>
          <w:tcPr>
            <w:tcW w:w="3401" w:type="dxa"/>
            <w:shd w:val="clear" w:color="auto" w:fill="auto"/>
          </w:tcPr>
          <w:p w14:paraId="33BBB747" w14:textId="77777777" w:rsidR="00974C04" w:rsidRPr="00974C04" w:rsidRDefault="00974C04" w:rsidP="00974C04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EjendomsvurderingVurderingsID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4372EA78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2A99E8F8" w14:textId="77777777" w:rsidR="00974C04" w:rsidRPr="00974C04" w:rsidRDefault="00974C04" w:rsidP="00974C04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11</w:t>
            </w:r>
          </w:p>
        </w:tc>
        <w:tc>
          <w:tcPr>
            <w:tcW w:w="4671" w:type="dxa"/>
            <w:shd w:val="clear" w:color="auto" w:fill="auto"/>
          </w:tcPr>
          <w:p w14:paraId="6D8B30BB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Nøgle der entydig identificerer en ejendomsvurdering</w:t>
            </w:r>
          </w:p>
          <w:p w14:paraId="0FD97072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</w:p>
          <w:p w14:paraId="23BB784B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6A029588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Et positivt heltal, der kan </w:t>
            </w:r>
            <w:proofErr w:type="gramStart"/>
            <w:r>
              <w:rPr>
                <w:rFonts w:ascii="Arial" w:hAnsi="Arial" w:cs="Arial"/>
                <w:sz w:val="18"/>
              </w:rPr>
              <w:t>repræsenterer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 værdier i intervallet 0 til 99.999.999.999</w:t>
            </w:r>
          </w:p>
          <w:p w14:paraId="002F7CC5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</w:p>
          <w:p w14:paraId="38D2366F" w14:textId="77777777" w:rsidR="00974C04" w:rsidRPr="00974C04" w:rsidRDefault="00974C04" w:rsidP="00974C04">
            <w:pPr>
              <w:rPr>
                <w:rFonts w:ascii="Arial" w:hAnsi="Arial" w:cs="Arial"/>
                <w:sz w:val="18"/>
              </w:rPr>
            </w:pPr>
          </w:p>
        </w:tc>
      </w:tr>
      <w:tr w:rsidR="00974C04" w14:paraId="31F40E77" w14:textId="77777777" w:rsidTr="00974C04">
        <w:tc>
          <w:tcPr>
            <w:tcW w:w="3401" w:type="dxa"/>
            <w:shd w:val="clear" w:color="auto" w:fill="auto"/>
          </w:tcPr>
          <w:p w14:paraId="6A784737" w14:textId="77777777" w:rsidR="00974C04" w:rsidRPr="00974C04" w:rsidRDefault="00974C04" w:rsidP="00974C04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EjendomsvurderingÅr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2350FC99" w14:textId="77777777" w:rsidR="00974C04" w:rsidRPr="00974C04" w:rsidRDefault="00974C04" w:rsidP="00974C04">
            <w:pPr>
              <w:rPr>
                <w:rFonts w:ascii="Arial" w:hAnsi="Arial" w:cs="Arial"/>
                <w:sz w:val="18"/>
                <w:lang w:val="en-US"/>
              </w:rPr>
            </w:pPr>
            <w:r w:rsidRPr="00974C04">
              <w:rPr>
                <w:rFonts w:ascii="Arial" w:hAnsi="Arial" w:cs="Arial"/>
                <w:sz w:val="18"/>
                <w:lang w:val="en-US"/>
              </w:rPr>
              <w:t>base: integer</w:t>
            </w:r>
          </w:p>
          <w:p w14:paraId="74F73778" w14:textId="77777777" w:rsidR="00974C04" w:rsidRPr="00974C04" w:rsidRDefault="00974C04" w:rsidP="00974C04">
            <w:pPr>
              <w:rPr>
                <w:rFonts w:ascii="Arial" w:hAnsi="Arial" w:cs="Arial"/>
                <w:sz w:val="18"/>
                <w:lang w:val="en-US"/>
              </w:rPr>
            </w:pPr>
            <w:r w:rsidRPr="00974C04">
              <w:rPr>
                <w:rFonts w:ascii="Arial" w:hAnsi="Arial" w:cs="Arial"/>
                <w:sz w:val="18"/>
                <w:lang w:val="en-US"/>
              </w:rPr>
              <w:lastRenderedPageBreak/>
              <w:t>totalDigits: 4</w:t>
            </w:r>
          </w:p>
          <w:p w14:paraId="4B17F825" w14:textId="77777777" w:rsidR="00974C04" w:rsidRPr="00974C04" w:rsidRDefault="00974C04" w:rsidP="00974C04">
            <w:pPr>
              <w:rPr>
                <w:rFonts w:ascii="Arial" w:hAnsi="Arial" w:cs="Arial"/>
                <w:sz w:val="18"/>
                <w:lang w:val="en-US"/>
              </w:rPr>
            </w:pPr>
            <w:r w:rsidRPr="00974C04">
              <w:rPr>
                <w:rFonts w:ascii="Arial" w:hAnsi="Arial" w:cs="Arial"/>
                <w:sz w:val="18"/>
                <w:lang w:val="en-US"/>
              </w:rPr>
              <w:t>fractionDigits: 0</w:t>
            </w:r>
          </w:p>
          <w:p w14:paraId="71977F87" w14:textId="77777777" w:rsidR="00974C04" w:rsidRPr="00974C04" w:rsidRDefault="00974C04" w:rsidP="00974C04">
            <w:pPr>
              <w:rPr>
                <w:rFonts w:ascii="Arial" w:hAnsi="Arial" w:cs="Arial"/>
                <w:sz w:val="18"/>
                <w:lang w:val="en-US"/>
              </w:rPr>
            </w:pPr>
            <w:r w:rsidRPr="00974C04">
              <w:rPr>
                <w:rFonts w:ascii="Arial" w:hAnsi="Arial" w:cs="Arial"/>
                <w:sz w:val="18"/>
                <w:lang w:val="en-US"/>
              </w:rPr>
              <w:t>maxInclusive: 9999</w:t>
            </w:r>
          </w:p>
          <w:p w14:paraId="5C0440F2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minInclusive</w:t>
            </w:r>
            <w:proofErr w:type="spellEnd"/>
            <w:r>
              <w:rPr>
                <w:rFonts w:ascii="Arial" w:hAnsi="Arial" w:cs="Arial"/>
                <w:sz w:val="18"/>
              </w:rPr>
              <w:t>: 1700</w:t>
            </w:r>
          </w:p>
          <w:p w14:paraId="2A3C7B20" w14:textId="77777777" w:rsidR="00974C04" w:rsidRPr="00974C04" w:rsidRDefault="00974C04" w:rsidP="00974C0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[0-9]{4}</w:t>
            </w:r>
          </w:p>
        </w:tc>
        <w:tc>
          <w:tcPr>
            <w:tcW w:w="4671" w:type="dxa"/>
            <w:shd w:val="clear" w:color="auto" w:fill="auto"/>
          </w:tcPr>
          <w:p w14:paraId="6D4C5416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Det år vurderingen gælder for.</w:t>
            </w:r>
          </w:p>
          <w:p w14:paraId="2442CB8D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</w:p>
          <w:p w14:paraId="3187A7EE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3C4228C8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årstal. Gyldige værdier er 1700 - 9999</w:t>
            </w:r>
          </w:p>
          <w:p w14:paraId="512359E5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</w:p>
          <w:p w14:paraId="543C8CD8" w14:textId="77777777" w:rsidR="00974C04" w:rsidRPr="00974C04" w:rsidRDefault="00974C04" w:rsidP="00974C04">
            <w:pPr>
              <w:rPr>
                <w:rFonts w:ascii="Arial" w:hAnsi="Arial" w:cs="Arial"/>
                <w:sz w:val="18"/>
              </w:rPr>
            </w:pPr>
          </w:p>
        </w:tc>
      </w:tr>
      <w:tr w:rsidR="00974C04" w14:paraId="4B5E490F" w14:textId="77777777" w:rsidTr="00974C04">
        <w:tc>
          <w:tcPr>
            <w:tcW w:w="3401" w:type="dxa"/>
            <w:shd w:val="clear" w:color="auto" w:fill="auto"/>
          </w:tcPr>
          <w:p w14:paraId="7ADBB675" w14:textId="77777777" w:rsidR="00974C04" w:rsidRPr="00974C04" w:rsidRDefault="00974C04" w:rsidP="00974C04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lastRenderedPageBreak/>
              <w:t>EjendomsvurderingÆndringDato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59F38E6E" w14:textId="77777777" w:rsidR="00974C04" w:rsidRPr="00974C04" w:rsidRDefault="00974C04" w:rsidP="00974C0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  <w:shd w:val="clear" w:color="auto" w:fill="auto"/>
          </w:tcPr>
          <w:p w14:paraId="6FABE966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Angiver den dato for hvornår en vurdering er </w:t>
            </w:r>
            <w:proofErr w:type="spellStart"/>
            <w:r>
              <w:rPr>
                <w:rFonts w:ascii="Arial" w:hAnsi="Arial" w:cs="Arial"/>
                <w:sz w:val="18"/>
              </w:rPr>
              <w:t>oprrettet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Ex. hvis der klages over en vurdering med </w:t>
            </w:r>
            <w:proofErr w:type="spellStart"/>
            <w:r>
              <w:rPr>
                <w:rFonts w:ascii="Arial" w:hAnsi="Arial" w:cs="Arial"/>
                <w:sz w:val="18"/>
              </w:rPr>
              <w:t>vurderingsår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2012 og ændring dato 01-10-2012, så oprettes der f.eks. den 27.5.2018 en klagesag med </w:t>
            </w:r>
            <w:proofErr w:type="spellStart"/>
            <w:r>
              <w:rPr>
                <w:rFonts w:ascii="Arial" w:hAnsi="Arial" w:cs="Arial"/>
                <w:sz w:val="18"/>
              </w:rPr>
              <w:t>vurderingår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2012 og </w:t>
            </w:r>
            <w:proofErr w:type="spellStart"/>
            <w:r>
              <w:rPr>
                <w:rFonts w:ascii="Arial" w:hAnsi="Arial" w:cs="Arial"/>
                <w:sz w:val="18"/>
              </w:rPr>
              <w:t>ændringdato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27-05-2013</w:t>
            </w:r>
          </w:p>
          <w:p w14:paraId="3125ED49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</w:p>
          <w:p w14:paraId="170CCD7B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6133B7DB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14:paraId="1821340A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</w:p>
          <w:p w14:paraId="4CD61130" w14:textId="77777777" w:rsidR="00974C04" w:rsidRPr="00974C04" w:rsidRDefault="00974C04" w:rsidP="00974C04">
            <w:pPr>
              <w:rPr>
                <w:rFonts w:ascii="Arial" w:hAnsi="Arial" w:cs="Arial"/>
                <w:sz w:val="18"/>
              </w:rPr>
            </w:pPr>
          </w:p>
        </w:tc>
      </w:tr>
      <w:tr w:rsidR="00974C04" w14:paraId="0F6B847B" w14:textId="77777777" w:rsidTr="00974C04">
        <w:tc>
          <w:tcPr>
            <w:tcW w:w="3401" w:type="dxa"/>
            <w:shd w:val="clear" w:color="auto" w:fill="auto"/>
          </w:tcPr>
          <w:p w14:paraId="7B25B07E" w14:textId="77777777" w:rsidR="00974C04" w:rsidRPr="00974C04" w:rsidRDefault="00974C04" w:rsidP="00974C04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EjerfordeltGrundskyldBeløb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6FF0CF20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14:paraId="0446FA7C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13</w:t>
            </w:r>
          </w:p>
          <w:p w14:paraId="32042444" w14:textId="77777777" w:rsidR="00974C04" w:rsidRPr="00974C04" w:rsidRDefault="00974C04" w:rsidP="00974C04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fractionDigits</w:t>
            </w:r>
            <w:proofErr w:type="spellEnd"/>
            <w:r>
              <w:rPr>
                <w:rFonts w:ascii="Arial" w:hAnsi="Arial" w:cs="Arial"/>
                <w:sz w:val="18"/>
              </w:rPr>
              <w:t>: 2</w:t>
            </w:r>
          </w:p>
        </w:tc>
        <w:tc>
          <w:tcPr>
            <w:tcW w:w="4671" w:type="dxa"/>
            <w:shd w:val="clear" w:color="auto" w:fill="auto"/>
          </w:tcPr>
          <w:p w14:paraId="63F0078A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Den beregnede grundskyld for et givet </w:t>
            </w:r>
            <w:proofErr w:type="spellStart"/>
            <w:r>
              <w:rPr>
                <w:rFonts w:ascii="Arial" w:hAnsi="Arial" w:cs="Arial"/>
                <w:sz w:val="18"/>
              </w:rPr>
              <w:t>ejerfohold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i et givet </w:t>
            </w:r>
            <w:proofErr w:type="spellStart"/>
            <w:r>
              <w:rPr>
                <w:rFonts w:ascii="Arial" w:hAnsi="Arial" w:cs="Arial"/>
                <w:sz w:val="18"/>
              </w:rPr>
              <w:t>IndkomstÅr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8"/>
              </w:rPr>
              <w:t>d.v.s</w:t>
            </w:r>
            <w:proofErr w:type="spellEnd"/>
            <w:r>
              <w:rPr>
                <w:rFonts w:ascii="Arial" w:hAnsi="Arial" w:cs="Arial"/>
                <w:sz w:val="18"/>
              </w:rPr>
              <w:t>. hvor der er indregnet ejerandel og Årsejerperiode, men ikke en evt. rabat.</w:t>
            </w:r>
          </w:p>
          <w:p w14:paraId="0A5E13E0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</w:p>
          <w:p w14:paraId="562D2A93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1DC73E11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angivet som decimaltal, fx. 1500,00</w:t>
            </w:r>
          </w:p>
          <w:p w14:paraId="7FA4E4E5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</w:p>
          <w:p w14:paraId="73EE1368" w14:textId="77777777" w:rsidR="00974C04" w:rsidRPr="00974C04" w:rsidRDefault="00974C04" w:rsidP="00974C04">
            <w:pPr>
              <w:rPr>
                <w:rFonts w:ascii="Arial" w:hAnsi="Arial" w:cs="Arial"/>
                <w:sz w:val="18"/>
              </w:rPr>
            </w:pPr>
          </w:p>
        </w:tc>
      </w:tr>
      <w:tr w:rsidR="00974C04" w14:paraId="3972F482" w14:textId="77777777" w:rsidTr="00974C04">
        <w:tc>
          <w:tcPr>
            <w:tcW w:w="3401" w:type="dxa"/>
            <w:shd w:val="clear" w:color="auto" w:fill="auto"/>
          </w:tcPr>
          <w:p w14:paraId="2AC6145D" w14:textId="77777777" w:rsidR="00974C04" w:rsidRPr="00974C04" w:rsidRDefault="00974C04" w:rsidP="00974C04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EjerfordeltGrundskyldBeløbEfterRabat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0C07F7AC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14:paraId="28B54AB1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13</w:t>
            </w:r>
          </w:p>
          <w:p w14:paraId="4DFF2D89" w14:textId="77777777" w:rsidR="00974C04" w:rsidRPr="00974C04" w:rsidRDefault="00974C04" w:rsidP="00974C04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fractionDigits</w:t>
            </w:r>
            <w:proofErr w:type="spellEnd"/>
            <w:r>
              <w:rPr>
                <w:rFonts w:ascii="Arial" w:hAnsi="Arial" w:cs="Arial"/>
                <w:sz w:val="18"/>
              </w:rPr>
              <w:t>: 2</w:t>
            </w:r>
          </w:p>
        </w:tc>
        <w:tc>
          <w:tcPr>
            <w:tcW w:w="4671" w:type="dxa"/>
            <w:shd w:val="clear" w:color="auto" w:fill="auto"/>
          </w:tcPr>
          <w:p w14:paraId="5182B450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Det beløb som skal opkræves i grundskyld for et givet </w:t>
            </w:r>
            <w:proofErr w:type="spellStart"/>
            <w:r>
              <w:rPr>
                <w:rFonts w:ascii="Arial" w:hAnsi="Arial" w:cs="Arial"/>
                <w:sz w:val="18"/>
              </w:rPr>
              <w:t>ejerfohold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i et givet </w:t>
            </w:r>
            <w:proofErr w:type="spellStart"/>
            <w:r>
              <w:rPr>
                <w:rFonts w:ascii="Arial" w:hAnsi="Arial" w:cs="Arial"/>
                <w:sz w:val="18"/>
              </w:rPr>
              <w:t>IndkomstÅr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8"/>
              </w:rPr>
              <w:t>d.v.s</w:t>
            </w:r>
            <w:proofErr w:type="spellEnd"/>
            <w:r>
              <w:rPr>
                <w:rFonts w:ascii="Arial" w:hAnsi="Arial" w:cs="Arial"/>
                <w:sz w:val="18"/>
              </w:rPr>
              <w:t>. hvor der er indregnet ejerandel og Årsejerperiode samt evt. rabat.</w:t>
            </w:r>
          </w:p>
          <w:p w14:paraId="1E4C4F36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</w:p>
          <w:p w14:paraId="70877E8A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190E6F9E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angivet som decimaltal, fx. 1500,00</w:t>
            </w:r>
          </w:p>
          <w:p w14:paraId="59DCC10F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</w:p>
          <w:p w14:paraId="04E7534A" w14:textId="77777777" w:rsidR="00974C04" w:rsidRPr="00974C04" w:rsidRDefault="00974C04" w:rsidP="00974C04">
            <w:pPr>
              <w:rPr>
                <w:rFonts w:ascii="Arial" w:hAnsi="Arial" w:cs="Arial"/>
                <w:sz w:val="18"/>
              </w:rPr>
            </w:pPr>
          </w:p>
        </w:tc>
      </w:tr>
      <w:tr w:rsidR="00974C04" w14:paraId="5C3DA0F9" w14:textId="77777777" w:rsidTr="00974C04">
        <w:tc>
          <w:tcPr>
            <w:tcW w:w="3401" w:type="dxa"/>
            <w:shd w:val="clear" w:color="auto" w:fill="auto"/>
          </w:tcPr>
          <w:p w14:paraId="0A1AE2AA" w14:textId="77777777" w:rsidR="00974C04" w:rsidRPr="00974C04" w:rsidRDefault="00974C04" w:rsidP="00974C04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EjerfordeltGrundskyldRabatBeløb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44765984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14:paraId="0B54FAEB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13</w:t>
            </w:r>
          </w:p>
          <w:p w14:paraId="562AB44E" w14:textId="77777777" w:rsidR="00974C04" w:rsidRPr="00974C04" w:rsidRDefault="00974C04" w:rsidP="00974C04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fractionDigits</w:t>
            </w:r>
            <w:proofErr w:type="spellEnd"/>
            <w:r>
              <w:rPr>
                <w:rFonts w:ascii="Arial" w:hAnsi="Arial" w:cs="Arial"/>
                <w:sz w:val="18"/>
              </w:rPr>
              <w:t>: 2</w:t>
            </w:r>
          </w:p>
        </w:tc>
        <w:tc>
          <w:tcPr>
            <w:tcW w:w="4671" w:type="dxa"/>
            <w:shd w:val="clear" w:color="auto" w:fill="auto"/>
          </w:tcPr>
          <w:p w14:paraId="3F53F13F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grundskyldsrabat, som gives til ejeren for et givet ejerskab.</w:t>
            </w:r>
          </w:p>
          <w:p w14:paraId="125AE0B8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</w:p>
          <w:p w14:paraId="436BBCB9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1733E2CC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angivet som decimaltal, fx. 1500,00</w:t>
            </w:r>
          </w:p>
          <w:p w14:paraId="3C905A91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</w:p>
          <w:p w14:paraId="08EF37D5" w14:textId="77777777" w:rsidR="00974C04" w:rsidRPr="00974C04" w:rsidRDefault="00974C04" w:rsidP="00974C04">
            <w:pPr>
              <w:rPr>
                <w:rFonts w:ascii="Arial" w:hAnsi="Arial" w:cs="Arial"/>
                <w:sz w:val="18"/>
              </w:rPr>
            </w:pPr>
          </w:p>
        </w:tc>
      </w:tr>
      <w:tr w:rsidR="00974C04" w14:paraId="14D65B35" w14:textId="77777777" w:rsidTr="00974C04">
        <w:tc>
          <w:tcPr>
            <w:tcW w:w="3401" w:type="dxa"/>
            <w:shd w:val="clear" w:color="auto" w:fill="auto"/>
          </w:tcPr>
          <w:p w14:paraId="43554BF2" w14:textId="77777777" w:rsidR="00974C04" w:rsidRPr="00974C04" w:rsidRDefault="00974C04" w:rsidP="00974C04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FejlKode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3A4F5470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14:paraId="10671825" w14:textId="77777777" w:rsidR="00974C04" w:rsidRPr="00974C04" w:rsidRDefault="00974C04" w:rsidP="00974C04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20</w:t>
            </w:r>
          </w:p>
        </w:tc>
        <w:tc>
          <w:tcPr>
            <w:tcW w:w="4671" w:type="dxa"/>
            <w:shd w:val="clear" w:color="auto" w:fill="auto"/>
          </w:tcPr>
          <w:p w14:paraId="5E15F38B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Kode til beskrivelse af fejl. </w:t>
            </w:r>
          </w:p>
          <w:p w14:paraId="0B2D0CDE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Fltt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kan bruges til både tekniske og andre </w:t>
            </w:r>
            <w:proofErr w:type="spellStart"/>
            <w:r>
              <w:rPr>
                <w:rFonts w:ascii="Arial" w:hAnsi="Arial" w:cs="Arial"/>
                <w:sz w:val="18"/>
              </w:rPr>
              <w:t>typr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af fejl.</w:t>
            </w:r>
          </w:p>
          <w:p w14:paraId="5A534D4E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Fx for typen "Teknisk fejl" kunne en kode være "Servicekald fejlet".</w:t>
            </w:r>
          </w:p>
          <w:p w14:paraId="48C98D11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</w:p>
          <w:p w14:paraId="773595F2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5DC65DC6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Angiver en tekst på max. 20 </w:t>
            </w:r>
            <w:proofErr w:type="spellStart"/>
            <w:r>
              <w:rPr>
                <w:rFonts w:ascii="Arial" w:hAnsi="Arial" w:cs="Arial"/>
                <w:sz w:val="18"/>
              </w:rPr>
              <w:t>alfanummeriske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karakterer</w:t>
            </w:r>
          </w:p>
          <w:p w14:paraId="1E084E52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</w:p>
          <w:p w14:paraId="3FB16E04" w14:textId="77777777" w:rsidR="00974C04" w:rsidRPr="00974C04" w:rsidRDefault="00974C04" w:rsidP="00974C04">
            <w:pPr>
              <w:rPr>
                <w:rFonts w:ascii="Arial" w:hAnsi="Arial" w:cs="Arial"/>
                <w:sz w:val="18"/>
              </w:rPr>
            </w:pPr>
          </w:p>
        </w:tc>
      </w:tr>
      <w:tr w:rsidR="00974C04" w14:paraId="700ECBE3" w14:textId="77777777" w:rsidTr="00974C04">
        <w:tc>
          <w:tcPr>
            <w:tcW w:w="3401" w:type="dxa"/>
            <w:shd w:val="clear" w:color="auto" w:fill="auto"/>
          </w:tcPr>
          <w:p w14:paraId="7E75CC3A" w14:textId="77777777" w:rsidR="00974C04" w:rsidRPr="00974C04" w:rsidRDefault="00974C04" w:rsidP="00974C04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FejlTekst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0828D452" w14:textId="77777777" w:rsidR="00974C04" w:rsidRPr="00974C04" w:rsidRDefault="00974C04" w:rsidP="00974C04">
            <w:pPr>
              <w:rPr>
                <w:rFonts w:ascii="Arial" w:hAnsi="Arial" w:cs="Arial"/>
                <w:sz w:val="18"/>
                <w:lang w:val="en-US"/>
              </w:rPr>
            </w:pPr>
            <w:r w:rsidRPr="00974C04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14:paraId="2165FC06" w14:textId="77777777" w:rsidR="00974C04" w:rsidRPr="00974C04" w:rsidRDefault="00974C04" w:rsidP="00974C04">
            <w:pPr>
              <w:rPr>
                <w:rFonts w:ascii="Arial" w:hAnsi="Arial" w:cs="Arial"/>
                <w:sz w:val="18"/>
                <w:lang w:val="en-US"/>
              </w:rPr>
            </w:pPr>
            <w:r w:rsidRPr="00974C04">
              <w:rPr>
                <w:rFonts w:ascii="Arial" w:hAnsi="Arial" w:cs="Arial"/>
                <w:sz w:val="18"/>
                <w:lang w:val="en-US"/>
              </w:rPr>
              <w:t>minLength: 0</w:t>
            </w:r>
          </w:p>
          <w:p w14:paraId="6082286D" w14:textId="77777777" w:rsidR="00974C04" w:rsidRPr="00974C04" w:rsidRDefault="00974C04" w:rsidP="00974C04">
            <w:pPr>
              <w:rPr>
                <w:rFonts w:ascii="Arial" w:hAnsi="Arial" w:cs="Arial"/>
                <w:sz w:val="18"/>
                <w:lang w:val="en-US"/>
              </w:rPr>
            </w:pPr>
            <w:r w:rsidRPr="00974C04">
              <w:rPr>
                <w:rFonts w:ascii="Arial" w:hAnsi="Arial" w:cs="Arial"/>
                <w:sz w:val="18"/>
                <w:lang w:val="en-US"/>
              </w:rPr>
              <w:t>maxLength: 100</w:t>
            </w:r>
          </w:p>
          <w:p w14:paraId="7C55CAEA" w14:textId="77777777" w:rsidR="00974C04" w:rsidRPr="00974C04" w:rsidRDefault="00974C04" w:rsidP="00974C04">
            <w:pPr>
              <w:rPr>
                <w:rFonts w:ascii="Arial" w:hAnsi="Arial" w:cs="Arial"/>
                <w:sz w:val="18"/>
                <w:lang w:val="en-US"/>
              </w:rPr>
            </w:pPr>
            <w:r w:rsidRPr="00974C04">
              <w:rPr>
                <w:rFonts w:ascii="Arial" w:hAnsi="Arial" w:cs="Arial"/>
                <w:sz w:val="18"/>
                <w:lang w:val="en-US"/>
              </w:rPr>
              <w:t>whitespace: preserve</w:t>
            </w:r>
          </w:p>
        </w:tc>
        <w:tc>
          <w:tcPr>
            <w:tcW w:w="4671" w:type="dxa"/>
            <w:shd w:val="clear" w:color="auto" w:fill="auto"/>
          </w:tcPr>
          <w:p w14:paraId="025673BD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 der beskriver koden for fejl.</w:t>
            </w:r>
          </w:p>
          <w:p w14:paraId="49A2CF89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</w:p>
          <w:p w14:paraId="06008541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5D04C7DB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En mindre tekst - typisk et eller få ord - som unikt giver mulighed for identifikationen af et givet begreb. </w:t>
            </w:r>
          </w:p>
          <w:p w14:paraId="1B741412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nogle sammenhænge er det også brugt til mindre forklaringer (sætningsniveau)</w:t>
            </w:r>
          </w:p>
          <w:p w14:paraId="4F32C583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</w:p>
          <w:p w14:paraId="69D01DA9" w14:textId="77777777" w:rsidR="00974C04" w:rsidRPr="00974C04" w:rsidRDefault="00974C04" w:rsidP="00974C04">
            <w:pPr>
              <w:rPr>
                <w:rFonts w:ascii="Arial" w:hAnsi="Arial" w:cs="Arial"/>
                <w:sz w:val="18"/>
              </w:rPr>
            </w:pPr>
          </w:p>
        </w:tc>
      </w:tr>
      <w:tr w:rsidR="00974C04" w14:paraId="41A5597D" w14:textId="77777777" w:rsidTr="00974C04">
        <w:tc>
          <w:tcPr>
            <w:tcW w:w="3401" w:type="dxa"/>
            <w:shd w:val="clear" w:color="auto" w:fill="auto"/>
          </w:tcPr>
          <w:p w14:paraId="02B0A819" w14:textId="77777777" w:rsidR="00974C04" w:rsidRPr="00974C04" w:rsidRDefault="00974C04" w:rsidP="00974C04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GrundskyldsberegningID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4E2D7876" w14:textId="77777777" w:rsidR="00974C04" w:rsidRPr="00974C04" w:rsidRDefault="00974C04" w:rsidP="00974C04">
            <w:pPr>
              <w:rPr>
                <w:rFonts w:ascii="Arial" w:hAnsi="Arial" w:cs="Arial"/>
                <w:sz w:val="18"/>
                <w:lang w:val="en-US"/>
              </w:rPr>
            </w:pPr>
            <w:r w:rsidRPr="00974C04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14:paraId="4173153F" w14:textId="77777777" w:rsidR="00974C04" w:rsidRPr="00974C04" w:rsidRDefault="00974C04" w:rsidP="00974C04">
            <w:pPr>
              <w:rPr>
                <w:rFonts w:ascii="Arial" w:hAnsi="Arial" w:cs="Arial"/>
                <w:sz w:val="18"/>
                <w:lang w:val="en-US"/>
              </w:rPr>
            </w:pPr>
            <w:r w:rsidRPr="00974C04">
              <w:rPr>
                <w:rFonts w:ascii="Arial" w:hAnsi="Arial" w:cs="Arial"/>
                <w:sz w:val="18"/>
                <w:lang w:val="en-US"/>
              </w:rPr>
              <w:t>maxLength: 36</w:t>
            </w:r>
          </w:p>
          <w:p w14:paraId="7702DC36" w14:textId="77777777" w:rsidR="00974C04" w:rsidRPr="00974C04" w:rsidRDefault="00974C04" w:rsidP="00974C04">
            <w:pPr>
              <w:rPr>
                <w:rFonts w:ascii="Arial" w:hAnsi="Arial" w:cs="Arial"/>
                <w:sz w:val="18"/>
                <w:lang w:val="en-US"/>
              </w:rPr>
            </w:pPr>
            <w:r w:rsidRPr="00974C04">
              <w:rPr>
                <w:rFonts w:ascii="Arial" w:hAnsi="Arial" w:cs="Arial"/>
                <w:sz w:val="18"/>
                <w:lang w:val="en-US"/>
              </w:rPr>
              <w:t>pattern: [a-fA-F0-9]{8}-[a-fA-F0-9]{4}-[a-fA-F0-9]{4}-[a-fA-F0-9]{4}-[a-fA-F0-9]{12}</w:t>
            </w:r>
          </w:p>
        </w:tc>
        <w:tc>
          <w:tcPr>
            <w:tcW w:w="4671" w:type="dxa"/>
            <w:shd w:val="clear" w:color="auto" w:fill="auto"/>
          </w:tcPr>
          <w:p w14:paraId="43C70B03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identifikation af en given beregning af kommunale ejendomsskatter mv. for en givet ejendom</w:t>
            </w:r>
          </w:p>
          <w:p w14:paraId="45FE549F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</w:p>
          <w:p w14:paraId="49012C21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4D06DC0F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GUID repræsentation</w:t>
            </w:r>
          </w:p>
          <w:p w14:paraId="1B34FEC6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</w:p>
          <w:p w14:paraId="5B1EA4CE" w14:textId="77777777" w:rsidR="00974C04" w:rsidRPr="00974C04" w:rsidRDefault="00974C04" w:rsidP="00974C04">
            <w:pPr>
              <w:rPr>
                <w:rFonts w:ascii="Arial" w:hAnsi="Arial" w:cs="Arial"/>
                <w:sz w:val="18"/>
              </w:rPr>
            </w:pPr>
          </w:p>
        </w:tc>
      </w:tr>
      <w:tr w:rsidR="00974C04" w14:paraId="0F1BD464" w14:textId="77777777" w:rsidTr="00974C04">
        <w:tc>
          <w:tcPr>
            <w:tcW w:w="3401" w:type="dxa"/>
            <w:shd w:val="clear" w:color="auto" w:fill="auto"/>
          </w:tcPr>
          <w:p w14:paraId="7F66E467" w14:textId="77777777" w:rsidR="00974C04" w:rsidRPr="00974C04" w:rsidRDefault="00974C04" w:rsidP="00974C04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GrundskyldsberegningTidspunkt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29553503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dateTime</w:t>
            </w:r>
            <w:proofErr w:type="spellEnd"/>
          </w:p>
          <w:p w14:paraId="44DF75A7" w14:textId="77777777" w:rsidR="00974C04" w:rsidRPr="00974C04" w:rsidRDefault="00974C04" w:rsidP="00974C04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lastRenderedPageBreak/>
              <w:t>whitespace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: </w:t>
            </w:r>
            <w:proofErr w:type="spellStart"/>
            <w:r>
              <w:rPr>
                <w:rFonts w:ascii="Arial" w:hAnsi="Arial" w:cs="Arial"/>
                <w:sz w:val="18"/>
              </w:rPr>
              <w:t>collapse</w:t>
            </w:r>
            <w:proofErr w:type="spellEnd"/>
          </w:p>
        </w:tc>
        <w:tc>
          <w:tcPr>
            <w:tcW w:w="4671" w:type="dxa"/>
            <w:shd w:val="clear" w:color="auto" w:fill="auto"/>
          </w:tcPr>
          <w:p w14:paraId="4BB15F09" w14:textId="1EB7BEF8" w:rsidR="00974C04" w:rsidRDefault="005D4F29" w:rsidP="00974C04">
            <w:pPr>
              <w:rPr>
                <w:rFonts w:ascii="Arial" w:hAnsi="Arial" w:cs="Arial"/>
                <w:sz w:val="18"/>
              </w:rPr>
            </w:pPr>
            <w:del w:id="207" w:author="Hanne Erdman Thomsen" w:date="2022-06-28T15:57:00Z">
              <w:r>
                <w:rPr>
                  <w:rFonts w:ascii="Arial" w:hAnsi="Arial" w:cs="Arial"/>
                  <w:sz w:val="18"/>
                </w:rPr>
                <w:lastRenderedPageBreak/>
                <w:delText>Unik identifikation af</w:delText>
              </w:r>
            </w:del>
            <w:ins w:id="208" w:author="Hanne Erdman Thomsen" w:date="2022-06-28T15:57:00Z">
              <w:r w:rsidR="00974C04">
                <w:rPr>
                  <w:rFonts w:ascii="Arial" w:hAnsi="Arial" w:cs="Arial"/>
                  <w:sz w:val="18"/>
                </w:rPr>
                <w:t>Tidspunktet for</w:t>
              </w:r>
            </w:ins>
            <w:r w:rsidR="00974C04">
              <w:rPr>
                <w:rFonts w:ascii="Arial" w:hAnsi="Arial" w:cs="Arial"/>
                <w:sz w:val="18"/>
              </w:rPr>
              <w:t xml:space="preserve"> en given beregning af kommunale ejendomsskatter mv. for en given ejendom.</w:t>
            </w:r>
          </w:p>
          <w:p w14:paraId="6E97AE2A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Tidszonen UTC,</w:t>
            </w:r>
            <w:ins w:id="209" w:author="Hanne Erdman Thomsen" w:date="2022-06-28T15:57:00Z">
              <w:r>
                <w:rPr>
                  <w:rFonts w:ascii="Arial" w:hAnsi="Arial" w:cs="Arial"/>
                  <w:sz w:val="18"/>
                </w:rPr>
                <w:t xml:space="preserve"> timestamp</w:t>
              </w:r>
            </w:ins>
            <w:r>
              <w:rPr>
                <w:rFonts w:ascii="Arial" w:hAnsi="Arial" w:cs="Arial"/>
                <w:sz w:val="18"/>
              </w:rPr>
              <w:t xml:space="preserve"> til og med millisekunder.</w:t>
            </w:r>
          </w:p>
          <w:p w14:paraId="4C016F8D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</w:p>
          <w:p w14:paraId="6E215C72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10E474A8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En datotid datatype, som samlet betegner en dato og tid. Svarer indholdsmæssigt til XML </w:t>
            </w:r>
            <w:proofErr w:type="spellStart"/>
            <w:r>
              <w:rPr>
                <w:rFonts w:ascii="Arial" w:hAnsi="Arial" w:cs="Arial"/>
                <w:sz w:val="18"/>
              </w:rPr>
              <w:t>Schema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-typen </w:t>
            </w:r>
            <w:proofErr w:type="spellStart"/>
            <w:r>
              <w:rPr>
                <w:rFonts w:ascii="Arial" w:hAnsi="Arial" w:cs="Arial"/>
                <w:sz w:val="18"/>
              </w:rPr>
              <w:t>dateTime</w:t>
            </w:r>
            <w:proofErr w:type="spellEnd"/>
            <w:r>
              <w:rPr>
                <w:rFonts w:ascii="Arial" w:hAnsi="Arial" w:cs="Arial"/>
                <w:sz w:val="18"/>
              </w:rPr>
              <w:t>.</w:t>
            </w:r>
          </w:p>
          <w:p w14:paraId="275C1298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</w:p>
          <w:p w14:paraId="12422897" w14:textId="77777777" w:rsidR="00974C04" w:rsidRPr="00974C04" w:rsidRDefault="00974C04" w:rsidP="00974C04">
            <w:pPr>
              <w:rPr>
                <w:rFonts w:ascii="Arial" w:hAnsi="Arial" w:cs="Arial"/>
                <w:sz w:val="18"/>
              </w:rPr>
            </w:pPr>
          </w:p>
        </w:tc>
      </w:tr>
      <w:tr w:rsidR="00974C04" w14:paraId="067F31BE" w14:textId="77777777" w:rsidTr="00974C04">
        <w:tc>
          <w:tcPr>
            <w:tcW w:w="3401" w:type="dxa"/>
            <w:shd w:val="clear" w:color="auto" w:fill="auto"/>
          </w:tcPr>
          <w:p w14:paraId="39AFC843" w14:textId="77777777" w:rsidR="00974C04" w:rsidRPr="00974C04" w:rsidRDefault="00974C04" w:rsidP="00974C04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lastRenderedPageBreak/>
              <w:t>GrundværdiBeskatningsgrundlag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27A27434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14:paraId="1E50BBC5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13</w:t>
            </w:r>
          </w:p>
          <w:p w14:paraId="1A4035FB" w14:textId="77777777" w:rsidR="00974C04" w:rsidRPr="00974C04" w:rsidRDefault="00974C04" w:rsidP="00974C04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fractionDigits</w:t>
            </w:r>
            <w:proofErr w:type="spellEnd"/>
            <w:r>
              <w:rPr>
                <w:rFonts w:ascii="Arial" w:hAnsi="Arial" w:cs="Arial"/>
                <w:sz w:val="18"/>
              </w:rPr>
              <w:t>: 2</w:t>
            </w:r>
          </w:p>
        </w:tc>
        <w:tc>
          <w:tcPr>
            <w:tcW w:w="4671" w:type="dxa"/>
            <w:shd w:val="clear" w:color="auto" w:fill="auto"/>
          </w:tcPr>
          <w:p w14:paraId="2C63A79D" w14:textId="6AC90783" w:rsidR="00974C04" w:rsidRDefault="00974C04" w:rsidP="00974C0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Beskatningsgrundlaget, som grundskylden beregnes af, er grundværdien reduceret efter </w:t>
            </w:r>
            <w:del w:id="210" w:author="Hanne Erdman Thomsen" w:date="2022-06-28T15:57:00Z">
              <w:r w:rsidR="005D4F29">
                <w:rPr>
                  <w:rFonts w:ascii="Arial" w:hAnsi="Arial" w:cs="Arial"/>
                  <w:sz w:val="18"/>
                </w:rPr>
                <w:delText>forsigthedsprincippet</w:delText>
              </w:r>
            </w:del>
            <w:ins w:id="211" w:author="Hanne Erdman Thomsen" w:date="2022-06-28T15:57:00Z">
              <w:r>
                <w:rPr>
                  <w:rFonts w:ascii="Arial" w:hAnsi="Arial" w:cs="Arial"/>
                  <w:sz w:val="18"/>
                </w:rPr>
                <w:t>forsigtighedsprincippet</w:t>
              </w:r>
            </w:ins>
            <w:r>
              <w:rPr>
                <w:rFonts w:ascii="Arial" w:hAnsi="Arial" w:cs="Arial"/>
                <w:sz w:val="18"/>
              </w:rPr>
              <w:t xml:space="preserve"> og fratrukket fritagelser og fradrag for </w:t>
            </w:r>
            <w:del w:id="212" w:author="Hanne Erdman Thomsen" w:date="2022-06-28T15:57:00Z">
              <w:r w:rsidR="005D4F29">
                <w:rPr>
                  <w:rFonts w:ascii="Arial" w:hAnsi="Arial" w:cs="Arial"/>
                  <w:sz w:val="18"/>
                </w:rPr>
                <w:delText>fobedringer</w:delText>
              </w:r>
            </w:del>
            <w:ins w:id="213" w:author="Hanne Erdman Thomsen" w:date="2022-06-28T15:57:00Z">
              <w:r>
                <w:rPr>
                  <w:rFonts w:ascii="Arial" w:hAnsi="Arial" w:cs="Arial"/>
                  <w:sz w:val="18"/>
                </w:rPr>
                <w:t>forbedringer</w:t>
              </w:r>
            </w:ins>
            <w:r>
              <w:rPr>
                <w:rFonts w:ascii="Arial" w:hAnsi="Arial" w:cs="Arial"/>
                <w:sz w:val="18"/>
              </w:rPr>
              <w:t>.</w:t>
            </w:r>
          </w:p>
          <w:p w14:paraId="06220C2E" w14:textId="3D320CA6" w:rsidR="00974C04" w:rsidRDefault="00974C04" w:rsidP="00974C0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Beregningsrækkefølgen er i </w:t>
            </w:r>
            <w:del w:id="214" w:author="Hanne Erdman Thomsen" w:date="2022-06-28T15:57:00Z">
              <w:r w:rsidR="005D4F29">
                <w:rPr>
                  <w:rFonts w:ascii="Arial" w:hAnsi="Arial" w:cs="Arial"/>
                  <w:sz w:val="18"/>
                </w:rPr>
                <w:delText>ddecember</w:delText>
              </w:r>
            </w:del>
            <w:ins w:id="215" w:author="Hanne Erdman Thomsen" w:date="2022-06-28T15:57:00Z">
              <w:r>
                <w:rPr>
                  <w:rFonts w:ascii="Arial" w:hAnsi="Arial" w:cs="Arial"/>
                  <w:sz w:val="18"/>
                </w:rPr>
                <w:t>december</w:t>
              </w:r>
            </w:ins>
            <w:r>
              <w:rPr>
                <w:rFonts w:ascii="Arial" w:hAnsi="Arial" w:cs="Arial"/>
                <w:sz w:val="18"/>
              </w:rPr>
              <w:t xml:space="preserve"> 2021 ikke endeligt fastlagt</w:t>
            </w:r>
          </w:p>
          <w:p w14:paraId="6339E187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</w:p>
          <w:p w14:paraId="3E8DE750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64EFB7C9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angivet som decimaltal, fx. 1500,00</w:t>
            </w:r>
          </w:p>
          <w:p w14:paraId="5B6A7E0C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</w:p>
          <w:p w14:paraId="1F727F02" w14:textId="77777777" w:rsidR="00974C04" w:rsidRPr="00974C04" w:rsidRDefault="00974C04" w:rsidP="00974C04">
            <w:pPr>
              <w:rPr>
                <w:rFonts w:ascii="Arial" w:hAnsi="Arial" w:cs="Arial"/>
                <w:sz w:val="18"/>
              </w:rPr>
            </w:pPr>
          </w:p>
        </w:tc>
      </w:tr>
      <w:tr w:rsidR="00974C04" w14:paraId="583069B0" w14:textId="77777777" w:rsidTr="00974C04">
        <w:tc>
          <w:tcPr>
            <w:tcW w:w="3401" w:type="dxa"/>
            <w:shd w:val="clear" w:color="auto" w:fill="auto"/>
          </w:tcPr>
          <w:p w14:paraId="58A3FA79" w14:textId="77777777" w:rsidR="00974C04" w:rsidRPr="00974C04" w:rsidRDefault="00974C04" w:rsidP="00974C04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IndkomstÅr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25CCD37E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3DDA52F4" w14:textId="77777777" w:rsidR="00974C04" w:rsidRPr="00974C04" w:rsidRDefault="00974C04" w:rsidP="00974C04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4</w:t>
            </w:r>
          </w:p>
        </w:tc>
        <w:tc>
          <w:tcPr>
            <w:tcW w:w="4671" w:type="dxa"/>
            <w:shd w:val="clear" w:color="auto" w:fill="auto"/>
          </w:tcPr>
          <w:p w14:paraId="7BAD2DBC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år, hvor den indkomst, der er lagt til grund for skatteberegningen, er indtjent.</w:t>
            </w:r>
          </w:p>
          <w:p w14:paraId="3DC06FFF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</w:p>
          <w:p w14:paraId="1A95564A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6E1C27C0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årstal i den danske kalender.</w:t>
            </w:r>
          </w:p>
          <w:p w14:paraId="492DECE8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</w:p>
          <w:p w14:paraId="01E65960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14:paraId="7CFF6A39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Indeværende år - i januar det foregående år.</w:t>
            </w:r>
          </w:p>
          <w:p w14:paraId="6D9B0F4F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</w:p>
          <w:p w14:paraId="70A72B2E" w14:textId="77777777" w:rsidR="00974C04" w:rsidRPr="00974C04" w:rsidRDefault="00974C04" w:rsidP="00974C04">
            <w:pPr>
              <w:rPr>
                <w:rFonts w:ascii="Arial" w:hAnsi="Arial" w:cs="Arial"/>
                <w:sz w:val="18"/>
              </w:rPr>
            </w:pPr>
          </w:p>
        </w:tc>
      </w:tr>
      <w:tr w:rsidR="00974C04" w14:paraId="18D7DFF3" w14:textId="77777777" w:rsidTr="00974C04">
        <w:tc>
          <w:tcPr>
            <w:tcW w:w="3401" w:type="dxa"/>
            <w:shd w:val="clear" w:color="auto" w:fill="auto"/>
          </w:tcPr>
          <w:p w14:paraId="54536705" w14:textId="77777777" w:rsidR="00974C04" w:rsidRPr="00974C04" w:rsidRDefault="00974C04" w:rsidP="00974C04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KommuneNummer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1EA3FBBE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13FD6219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maxInclusive</w:t>
            </w:r>
            <w:proofErr w:type="spellEnd"/>
            <w:r>
              <w:rPr>
                <w:rFonts w:ascii="Arial" w:hAnsi="Arial" w:cs="Arial"/>
                <w:sz w:val="18"/>
              </w:rPr>
              <w:t>: 999</w:t>
            </w:r>
          </w:p>
          <w:p w14:paraId="7AA903CA" w14:textId="77777777" w:rsidR="00974C04" w:rsidRPr="00974C04" w:rsidRDefault="00974C04" w:rsidP="00974C04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minInclusive</w:t>
            </w:r>
            <w:proofErr w:type="spellEnd"/>
            <w:r>
              <w:rPr>
                <w:rFonts w:ascii="Arial" w:hAnsi="Arial" w:cs="Arial"/>
                <w:sz w:val="18"/>
              </w:rPr>
              <w:t>: 100</w:t>
            </w:r>
          </w:p>
        </w:tc>
        <w:tc>
          <w:tcPr>
            <w:tcW w:w="4671" w:type="dxa"/>
            <w:shd w:val="clear" w:color="auto" w:fill="auto"/>
          </w:tcPr>
          <w:p w14:paraId="41034AC1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3-cifret kode som identificerer en kommune.</w:t>
            </w:r>
          </w:p>
          <w:p w14:paraId="36579705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(Nogle systemer tillader dog en række koder som ikke er egentlige kommuner.)</w:t>
            </w:r>
          </w:p>
          <w:p w14:paraId="59496A8A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</w:p>
          <w:p w14:paraId="70891429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55D7558A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Der er 98 kommuner i Danmark som hver især er identificeret af et </w:t>
            </w:r>
            <w:proofErr w:type="spellStart"/>
            <w:r>
              <w:rPr>
                <w:rFonts w:ascii="Arial" w:hAnsi="Arial" w:cs="Arial"/>
                <w:sz w:val="18"/>
              </w:rPr>
              <w:t>tre-cifret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nummer.</w:t>
            </w:r>
          </w:p>
          <w:p w14:paraId="40F977A8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</w:p>
          <w:p w14:paraId="3D7050C8" w14:textId="77777777" w:rsidR="00974C04" w:rsidRPr="00974C04" w:rsidRDefault="00974C04" w:rsidP="00974C04">
            <w:pPr>
              <w:rPr>
                <w:rFonts w:ascii="Arial" w:hAnsi="Arial" w:cs="Arial"/>
                <w:sz w:val="18"/>
              </w:rPr>
            </w:pPr>
          </w:p>
        </w:tc>
      </w:tr>
      <w:tr w:rsidR="00974C04" w14:paraId="0ACD966B" w14:textId="77777777" w:rsidTr="00974C04">
        <w:tc>
          <w:tcPr>
            <w:tcW w:w="3401" w:type="dxa"/>
            <w:shd w:val="clear" w:color="auto" w:fill="auto"/>
          </w:tcPr>
          <w:p w14:paraId="2CB73835" w14:textId="441C110C" w:rsidR="00974C04" w:rsidRPr="00974C04" w:rsidRDefault="005D4F29" w:rsidP="00974C04">
            <w:pPr>
              <w:outlineLvl w:val="1"/>
              <w:rPr>
                <w:rFonts w:ascii="Arial" w:hAnsi="Arial" w:cs="Arial"/>
                <w:sz w:val="18"/>
              </w:rPr>
            </w:pPr>
            <w:del w:id="216" w:author="Hanne Erdman Thomsen" w:date="2022-06-28T15:57:00Z">
              <w:r>
                <w:rPr>
                  <w:rFonts w:ascii="Arial" w:hAnsi="Arial" w:cs="Arial"/>
                  <w:sz w:val="18"/>
                </w:rPr>
                <w:delText>LandKode</w:delText>
              </w:r>
            </w:del>
            <w:proofErr w:type="spellStart"/>
            <w:ins w:id="217" w:author="Hanne Erdman Thomsen" w:date="2022-06-28T15:57:00Z">
              <w:r w:rsidR="00974C04">
                <w:rPr>
                  <w:rFonts w:ascii="Arial" w:hAnsi="Arial" w:cs="Arial"/>
                  <w:sz w:val="18"/>
                </w:rPr>
                <w:t>OpkrævningsperiodeSlutdato</w:t>
              </w:r>
            </w:ins>
            <w:proofErr w:type="spellEnd"/>
          </w:p>
        </w:tc>
        <w:tc>
          <w:tcPr>
            <w:tcW w:w="1701" w:type="dxa"/>
            <w:shd w:val="clear" w:color="auto" w:fill="auto"/>
          </w:tcPr>
          <w:p w14:paraId="03C6E3E9" w14:textId="77777777" w:rsidR="005D4F29" w:rsidRPr="005D4F29" w:rsidRDefault="00974C04" w:rsidP="005D4F29">
            <w:pPr>
              <w:rPr>
                <w:del w:id="218" w:author="Hanne Erdman Thomsen" w:date="2022-06-28T15:57:00Z"/>
                <w:rFonts w:ascii="Arial" w:hAnsi="Arial" w:cs="Arial"/>
                <w:sz w:val="18"/>
                <w:lang w:val="en-US"/>
              </w:rPr>
            </w:pPr>
            <w:r>
              <w:rPr>
                <w:rFonts w:ascii="Arial" w:hAnsi="Arial"/>
                <w:sz w:val="18"/>
                <w:rPrChange w:id="219" w:author="Hanne Erdman Thomsen" w:date="2022-06-28T15:57:00Z">
                  <w:rPr>
                    <w:rFonts w:ascii="Arial" w:hAnsi="Arial"/>
                    <w:sz w:val="18"/>
                    <w:lang w:val="en-US"/>
                  </w:rPr>
                </w:rPrChange>
              </w:rPr>
              <w:t xml:space="preserve">base: </w:t>
            </w:r>
            <w:del w:id="220" w:author="Hanne Erdman Thomsen" w:date="2022-06-28T15:57:00Z">
              <w:r w:rsidR="005D4F29" w:rsidRPr="005D4F29">
                <w:rPr>
                  <w:rFonts w:ascii="Arial" w:hAnsi="Arial" w:cs="Arial"/>
                  <w:sz w:val="18"/>
                  <w:lang w:val="en-US"/>
                </w:rPr>
                <w:delText>string</w:delText>
              </w:r>
            </w:del>
          </w:p>
          <w:p w14:paraId="0022205D" w14:textId="77777777" w:rsidR="005D4F29" w:rsidRPr="005D4F29" w:rsidRDefault="005D4F29" w:rsidP="005D4F29">
            <w:pPr>
              <w:rPr>
                <w:del w:id="221" w:author="Hanne Erdman Thomsen" w:date="2022-06-28T15:57:00Z"/>
                <w:rFonts w:ascii="Arial" w:hAnsi="Arial" w:cs="Arial"/>
                <w:sz w:val="18"/>
                <w:lang w:val="en-US"/>
              </w:rPr>
            </w:pPr>
            <w:del w:id="222" w:author="Hanne Erdman Thomsen" w:date="2022-06-28T15:57:00Z">
              <w:r w:rsidRPr="005D4F29">
                <w:rPr>
                  <w:rFonts w:ascii="Arial" w:hAnsi="Arial" w:cs="Arial"/>
                  <w:sz w:val="18"/>
                  <w:lang w:val="en-US"/>
                </w:rPr>
                <w:delText>maxLength: 2</w:delText>
              </w:r>
            </w:del>
          </w:p>
          <w:p w14:paraId="0BF4154F" w14:textId="38404489" w:rsidR="00974C04" w:rsidRPr="00974C04" w:rsidRDefault="005D4F29" w:rsidP="00974C04">
            <w:pPr>
              <w:rPr>
                <w:rFonts w:ascii="Arial" w:hAnsi="Arial"/>
                <w:sz w:val="18"/>
                <w:rPrChange w:id="223" w:author="Hanne Erdman Thomsen" w:date="2022-06-28T15:57:00Z">
                  <w:rPr>
                    <w:rFonts w:ascii="Arial" w:hAnsi="Arial"/>
                    <w:sz w:val="18"/>
                    <w:lang w:val="en-US"/>
                  </w:rPr>
                </w:rPrChange>
              </w:rPr>
            </w:pPr>
            <w:del w:id="224" w:author="Hanne Erdman Thomsen" w:date="2022-06-28T15:57:00Z">
              <w:r w:rsidRPr="005D4F29">
                <w:rPr>
                  <w:rFonts w:ascii="Arial" w:hAnsi="Arial" w:cs="Arial"/>
                  <w:sz w:val="18"/>
                  <w:lang w:val="en-US"/>
                </w:rPr>
                <w:delText>pattern: [A-Z]{2}</w:delText>
              </w:r>
            </w:del>
            <w:ins w:id="225" w:author="Hanne Erdman Thomsen" w:date="2022-06-28T15:57:00Z">
              <w:r w:rsidR="00974C04">
                <w:rPr>
                  <w:rFonts w:ascii="Arial" w:hAnsi="Arial" w:cs="Arial"/>
                  <w:sz w:val="18"/>
                </w:rPr>
                <w:t>date</w:t>
              </w:r>
            </w:ins>
          </w:p>
        </w:tc>
        <w:tc>
          <w:tcPr>
            <w:tcW w:w="4671" w:type="dxa"/>
            <w:shd w:val="clear" w:color="auto" w:fill="auto"/>
          </w:tcPr>
          <w:p w14:paraId="149210D1" w14:textId="77777777" w:rsidR="005D4F29" w:rsidRDefault="005D4F29" w:rsidP="005D4F29">
            <w:pPr>
              <w:rPr>
                <w:del w:id="226" w:author="Hanne Erdman Thomsen" w:date="2022-06-28T15:57:00Z"/>
                <w:rFonts w:ascii="Arial" w:hAnsi="Arial" w:cs="Arial"/>
                <w:sz w:val="18"/>
              </w:rPr>
            </w:pPr>
            <w:del w:id="227" w:author="Hanne Erdman Thomsen" w:date="2022-06-28T15:57:00Z">
              <w:r>
                <w:rPr>
                  <w:rFonts w:ascii="Arial" w:hAnsi="Arial" w:cs="Arial"/>
                  <w:sz w:val="18"/>
                </w:rPr>
                <w:delText>Landekode</w:delText>
              </w:r>
            </w:del>
          </w:p>
          <w:p w14:paraId="2DE23930" w14:textId="77777777" w:rsidR="00974C04" w:rsidRDefault="00974C04" w:rsidP="00974C04">
            <w:pPr>
              <w:rPr>
                <w:ins w:id="228" w:author="Hanne Erdman Thomsen" w:date="2022-06-28T15:57:00Z"/>
                <w:rFonts w:ascii="Arial" w:hAnsi="Arial" w:cs="Arial"/>
                <w:sz w:val="18"/>
              </w:rPr>
            </w:pPr>
            <w:ins w:id="229" w:author="Hanne Erdman Thomsen" w:date="2022-06-28T15:57:00Z">
              <w:r>
                <w:rPr>
                  <w:rFonts w:ascii="Arial" w:hAnsi="Arial" w:cs="Arial"/>
                  <w:sz w:val="18"/>
                </w:rPr>
                <w:t>Sidste dag i en periode hvor en skat opkræves via Personbeskatningssystemerne (Forskud/Slut).</w:t>
              </w:r>
            </w:ins>
          </w:p>
          <w:p w14:paraId="5AB8B6D6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</w:p>
          <w:p w14:paraId="7B4B05C2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429BEA02" w14:textId="77777777" w:rsidR="005D4F29" w:rsidRDefault="005D4F29" w:rsidP="005D4F29">
            <w:pPr>
              <w:rPr>
                <w:del w:id="230" w:author="Hanne Erdman Thomsen" w:date="2022-06-28T15:57:00Z"/>
                <w:rFonts w:ascii="Arial" w:hAnsi="Arial" w:cs="Arial"/>
                <w:sz w:val="18"/>
              </w:rPr>
            </w:pPr>
            <w:del w:id="231" w:author="Hanne Erdman Thomsen" w:date="2022-06-28T15:57:00Z">
              <w:r>
                <w:rPr>
                  <w:rFonts w:ascii="Arial" w:hAnsi="Arial" w:cs="Arial"/>
                  <w:sz w:val="18"/>
                </w:rPr>
                <w:delText>Udfyldes med 2-bogstavede ISO-landekode (ISO 3166-1-alpha-2 kode).</w:delText>
              </w:r>
            </w:del>
          </w:p>
          <w:p w14:paraId="726D1E86" w14:textId="77777777" w:rsidR="005D4F29" w:rsidRDefault="005D4F29" w:rsidP="005D4F29">
            <w:pPr>
              <w:rPr>
                <w:del w:id="232" w:author="Hanne Erdman Thomsen" w:date="2022-06-28T15:57:00Z"/>
                <w:rFonts w:ascii="Arial" w:hAnsi="Arial" w:cs="Arial"/>
                <w:sz w:val="18"/>
              </w:rPr>
            </w:pPr>
          </w:p>
          <w:p w14:paraId="5F38E5AD" w14:textId="77777777" w:rsidR="005D4F29" w:rsidRDefault="005D4F29" w:rsidP="005D4F29">
            <w:pPr>
              <w:rPr>
                <w:del w:id="233" w:author="Hanne Erdman Thomsen" w:date="2022-06-28T15:57:00Z"/>
                <w:rFonts w:ascii="Arial" w:hAnsi="Arial" w:cs="Arial"/>
                <w:sz w:val="18"/>
              </w:rPr>
            </w:pPr>
            <w:del w:id="234" w:author="Hanne Erdman Thomsen" w:date="2022-06-28T15:57:00Z">
              <w:r>
                <w:rPr>
                  <w:rFonts w:ascii="Arial" w:hAnsi="Arial" w:cs="Arial"/>
                  <w:sz w:val="18"/>
                </w:rPr>
                <w:delText>Grundlæggende værdisæt:</w:delText>
              </w:r>
            </w:del>
          </w:p>
          <w:p w14:paraId="24D00660" w14:textId="77777777" w:rsidR="005D4F29" w:rsidRDefault="005D4F29" w:rsidP="005D4F29">
            <w:pPr>
              <w:rPr>
                <w:del w:id="235" w:author="Hanne Erdman Thomsen" w:date="2022-06-28T15:57:00Z"/>
                <w:rFonts w:ascii="Arial" w:hAnsi="Arial" w:cs="Arial"/>
                <w:sz w:val="18"/>
              </w:rPr>
            </w:pPr>
            <w:del w:id="236" w:author="Hanne Erdman Thomsen" w:date="2022-06-28T15:57:00Z">
              <w:r>
                <w:rPr>
                  <w:rFonts w:ascii="Arial" w:hAnsi="Arial" w:cs="Arial"/>
                  <w:sz w:val="18"/>
                </w:rPr>
                <w:delText>Feltet skal altid være udfyldt.</w:delText>
              </w:r>
            </w:del>
          </w:p>
          <w:p w14:paraId="5B915343" w14:textId="77777777" w:rsidR="005D4F29" w:rsidRDefault="005D4F29" w:rsidP="005D4F29">
            <w:pPr>
              <w:rPr>
                <w:del w:id="237" w:author="Hanne Erdman Thomsen" w:date="2022-06-28T15:57:00Z"/>
                <w:rFonts w:ascii="Arial" w:hAnsi="Arial" w:cs="Arial"/>
                <w:sz w:val="18"/>
              </w:rPr>
            </w:pPr>
          </w:p>
          <w:p w14:paraId="713408A1" w14:textId="77777777" w:rsidR="005D4F29" w:rsidRDefault="005D4F29" w:rsidP="005D4F29">
            <w:pPr>
              <w:rPr>
                <w:del w:id="238" w:author="Hanne Erdman Thomsen" w:date="2022-06-28T15:57:00Z"/>
                <w:rFonts w:ascii="Arial" w:hAnsi="Arial" w:cs="Arial"/>
                <w:sz w:val="18"/>
              </w:rPr>
            </w:pPr>
            <w:del w:id="239" w:author="Hanne Erdman Thomsen" w:date="2022-06-28T15:57:00Z">
              <w:r>
                <w:rPr>
                  <w:rFonts w:ascii="Arial" w:hAnsi="Arial" w:cs="Arial"/>
                  <w:sz w:val="18"/>
                </w:rPr>
                <w:delText>ISO-standard, som hentes/valideres i Erhvervssystemets værdisæt for Lande, = elementet Land_nvn_kort.</w:delText>
              </w:r>
            </w:del>
          </w:p>
          <w:p w14:paraId="743BF9C7" w14:textId="77777777" w:rsidR="005D4F29" w:rsidRDefault="005D4F29" w:rsidP="005D4F29">
            <w:pPr>
              <w:rPr>
                <w:del w:id="240" w:author="Hanne Erdman Thomsen" w:date="2022-06-28T15:57:00Z"/>
                <w:rFonts w:ascii="Arial" w:hAnsi="Arial" w:cs="Arial"/>
                <w:sz w:val="18"/>
              </w:rPr>
            </w:pPr>
          </w:p>
          <w:p w14:paraId="3BEA39B6" w14:textId="77777777" w:rsidR="005D4F29" w:rsidRDefault="005D4F29" w:rsidP="005D4F29">
            <w:pPr>
              <w:rPr>
                <w:del w:id="241" w:author="Hanne Erdman Thomsen" w:date="2022-06-28T15:57:00Z"/>
                <w:rFonts w:ascii="Arial" w:hAnsi="Arial" w:cs="Arial"/>
                <w:sz w:val="18"/>
              </w:rPr>
            </w:pPr>
            <w:del w:id="242" w:author="Hanne Erdman Thomsen" w:date="2022-06-28T15:57:00Z">
              <w:r>
                <w:rPr>
                  <w:rFonts w:ascii="Arial" w:hAnsi="Arial" w:cs="Arial"/>
                  <w:sz w:val="18"/>
                </w:rPr>
                <w:delText>Undtagelse er dog Grækenland, som er dispenseret fra ordningen og må bruge "EL".</w:delText>
              </w:r>
            </w:del>
          </w:p>
          <w:p w14:paraId="23B4BCAE" w14:textId="77777777" w:rsidR="005D4F29" w:rsidRDefault="005D4F29" w:rsidP="005D4F29">
            <w:pPr>
              <w:rPr>
                <w:del w:id="243" w:author="Hanne Erdman Thomsen" w:date="2022-06-28T15:57:00Z"/>
                <w:rFonts w:ascii="Arial" w:hAnsi="Arial" w:cs="Arial"/>
                <w:sz w:val="18"/>
              </w:rPr>
            </w:pPr>
          </w:p>
          <w:p w14:paraId="0828D166" w14:textId="77777777" w:rsidR="00974C04" w:rsidRDefault="00974C04" w:rsidP="00974C04">
            <w:pPr>
              <w:rPr>
                <w:ins w:id="244" w:author="Hanne Erdman Thomsen" w:date="2022-06-28T15:57:00Z"/>
                <w:rFonts w:ascii="Arial" w:hAnsi="Arial" w:cs="Arial"/>
                <w:sz w:val="18"/>
              </w:rPr>
            </w:pPr>
            <w:ins w:id="245" w:author="Hanne Erdman Thomsen" w:date="2022-06-28T15:57:00Z">
              <w:r>
                <w:rPr>
                  <w:rFonts w:ascii="Arial" w:hAnsi="Arial" w:cs="Arial"/>
                  <w:sz w:val="18"/>
                </w:rPr>
                <w:t>Alle gyldige datoer i den danske kalender.</w:t>
              </w:r>
            </w:ins>
          </w:p>
          <w:p w14:paraId="20F5FB84" w14:textId="77777777" w:rsidR="00974C04" w:rsidRDefault="00974C04" w:rsidP="00974C04">
            <w:pPr>
              <w:rPr>
                <w:ins w:id="246" w:author="Hanne Erdman Thomsen" w:date="2022-06-28T15:57:00Z"/>
                <w:rFonts w:ascii="Arial" w:hAnsi="Arial" w:cs="Arial"/>
                <w:sz w:val="18"/>
              </w:rPr>
            </w:pPr>
          </w:p>
          <w:p w14:paraId="17BEB90B" w14:textId="77777777" w:rsidR="00974C04" w:rsidRPr="00974C04" w:rsidRDefault="00974C04" w:rsidP="00974C04">
            <w:pPr>
              <w:rPr>
                <w:rFonts w:ascii="Arial" w:hAnsi="Arial" w:cs="Arial"/>
                <w:sz w:val="18"/>
              </w:rPr>
            </w:pPr>
          </w:p>
        </w:tc>
      </w:tr>
      <w:tr w:rsidR="00974C04" w14:paraId="450A6827" w14:textId="77777777" w:rsidTr="00974C04">
        <w:tc>
          <w:tcPr>
            <w:tcW w:w="3401" w:type="dxa"/>
            <w:shd w:val="clear" w:color="auto" w:fill="auto"/>
          </w:tcPr>
          <w:p w14:paraId="0C103BEC" w14:textId="67B73693" w:rsidR="00974C04" w:rsidRPr="00974C04" w:rsidRDefault="005D4F29" w:rsidP="00974C04">
            <w:pPr>
              <w:outlineLvl w:val="1"/>
              <w:rPr>
                <w:rFonts w:ascii="Arial" w:hAnsi="Arial" w:cs="Arial"/>
                <w:sz w:val="18"/>
              </w:rPr>
            </w:pPr>
            <w:del w:id="247" w:author="Hanne Erdman Thomsen" w:date="2022-06-28T15:57:00Z">
              <w:r>
                <w:rPr>
                  <w:rFonts w:ascii="Arial" w:hAnsi="Arial" w:cs="Arial"/>
                  <w:sz w:val="18"/>
                </w:rPr>
                <w:delText>LandNavn</w:delText>
              </w:r>
            </w:del>
            <w:proofErr w:type="spellStart"/>
            <w:ins w:id="248" w:author="Hanne Erdman Thomsen" w:date="2022-06-28T15:57:00Z">
              <w:r w:rsidR="00974C04">
                <w:rPr>
                  <w:rFonts w:ascii="Arial" w:hAnsi="Arial" w:cs="Arial"/>
                  <w:sz w:val="18"/>
                </w:rPr>
                <w:t>OpkrævningsperiodeStartdato</w:t>
              </w:r>
            </w:ins>
            <w:proofErr w:type="spellEnd"/>
          </w:p>
        </w:tc>
        <w:tc>
          <w:tcPr>
            <w:tcW w:w="1701" w:type="dxa"/>
            <w:shd w:val="clear" w:color="auto" w:fill="auto"/>
          </w:tcPr>
          <w:p w14:paraId="7AB59DA9" w14:textId="77777777" w:rsidR="005D4F29" w:rsidRPr="005D4F29" w:rsidRDefault="00974C04" w:rsidP="005D4F29">
            <w:pPr>
              <w:rPr>
                <w:del w:id="249" w:author="Hanne Erdman Thomsen" w:date="2022-06-28T15:57:00Z"/>
                <w:rFonts w:ascii="Arial" w:hAnsi="Arial" w:cs="Arial"/>
                <w:sz w:val="18"/>
                <w:lang w:val="en-US"/>
              </w:rPr>
            </w:pPr>
            <w:r>
              <w:rPr>
                <w:rFonts w:ascii="Arial" w:hAnsi="Arial"/>
                <w:sz w:val="18"/>
                <w:rPrChange w:id="250" w:author="Hanne Erdman Thomsen" w:date="2022-06-28T15:57:00Z">
                  <w:rPr>
                    <w:rFonts w:ascii="Arial" w:hAnsi="Arial"/>
                    <w:sz w:val="18"/>
                    <w:lang w:val="en-US"/>
                  </w:rPr>
                </w:rPrChange>
              </w:rPr>
              <w:t xml:space="preserve">base: </w:t>
            </w:r>
            <w:del w:id="251" w:author="Hanne Erdman Thomsen" w:date="2022-06-28T15:57:00Z">
              <w:r w:rsidR="005D4F29" w:rsidRPr="005D4F29">
                <w:rPr>
                  <w:rFonts w:ascii="Arial" w:hAnsi="Arial" w:cs="Arial"/>
                  <w:sz w:val="18"/>
                  <w:lang w:val="en-US"/>
                </w:rPr>
                <w:delText>string</w:delText>
              </w:r>
            </w:del>
          </w:p>
          <w:p w14:paraId="246E4AB1" w14:textId="77777777" w:rsidR="005D4F29" w:rsidRPr="005D4F29" w:rsidRDefault="005D4F29" w:rsidP="005D4F29">
            <w:pPr>
              <w:rPr>
                <w:del w:id="252" w:author="Hanne Erdman Thomsen" w:date="2022-06-28T15:57:00Z"/>
                <w:rFonts w:ascii="Arial" w:hAnsi="Arial" w:cs="Arial"/>
                <w:sz w:val="18"/>
                <w:lang w:val="en-US"/>
              </w:rPr>
            </w:pPr>
            <w:del w:id="253" w:author="Hanne Erdman Thomsen" w:date="2022-06-28T15:57:00Z">
              <w:r w:rsidRPr="005D4F29">
                <w:rPr>
                  <w:rFonts w:ascii="Arial" w:hAnsi="Arial" w:cs="Arial"/>
                  <w:sz w:val="18"/>
                  <w:lang w:val="en-US"/>
                </w:rPr>
                <w:delText>minLength: 0</w:delText>
              </w:r>
            </w:del>
          </w:p>
          <w:p w14:paraId="36342A2A" w14:textId="77777777" w:rsidR="005D4F29" w:rsidRPr="005D4F29" w:rsidRDefault="005D4F29" w:rsidP="005D4F29">
            <w:pPr>
              <w:rPr>
                <w:del w:id="254" w:author="Hanne Erdman Thomsen" w:date="2022-06-28T15:57:00Z"/>
                <w:rFonts w:ascii="Arial" w:hAnsi="Arial" w:cs="Arial"/>
                <w:sz w:val="18"/>
                <w:lang w:val="en-US"/>
              </w:rPr>
            </w:pPr>
            <w:del w:id="255" w:author="Hanne Erdman Thomsen" w:date="2022-06-28T15:57:00Z">
              <w:r w:rsidRPr="005D4F29">
                <w:rPr>
                  <w:rFonts w:ascii="Arial" w:hAnsi="Arial" w:cs="Arial"/>
                  <w:sz w:val="18"/>
                  <w:lang w:val="en-US"/>
                </w:rPr>
                <w:delText>maxLength: 100</w:delText>
              </w:r>
            </w:del>
          </w:p>
          <w:p w14:paraId="65D79749" w14:textId="0A425A23" w:rsidR="00974C04" w:rsidRPr="00974C04" w:rsidRDefault="005D4F29" w:rsidP="00974C04">
            <w:pPr>
              <w:rPr>
                <w:rFonts w:ascii="Arial" w:hAnsi="Arial"/>
                <w:sz w:val="18"/>
                <w:rPrChange w:id="256" w:author="Hanne Erdman Thomsen" w:date="2022-06-28T15:57:00Z">
                  <w:rPr>
                    <w:rFonts w:ascii="Arial" w:hAnsi="Arial"/>
                    <w:sz w:val="18"/>
                    <w:lang w:val="en-US"/>
                  </w:rPr>
                </w:rPrChange>
              </w:rPr>
            </w:pPr>
            <w:del w:id="257" w:author="Hanne Erdman Thomsen" w:date="2022-06-28T15:57:00Z">
              <w:r w:rsidRPr="005D4F29">
                <w:rPr>
                  <w:rFonts w:ascii="Arial" w:hAnsi="Arial" w:cs="Arial"/>
                  <w:sz w:val="18"/>
                  <w:lang w:val="en-US"/>
                </w:rPr>
                <w:delText>whitespace: preserve</w:delText>
              </w:r>
            </w:del>
            <w:ins w:id="258" w:author="Hanne Erdman Thomsen" w:date="2022-06-28T15:57:00Z">
              <w:r w:rsidR="00974C04">
                <w:rPr>
                  <w:rFonts w:ascii="Arial" w:hAnsi="Arial" w:cs="Arial"/>
                  <w:sz w:val="18"/>
                </w:rPr>
                <w:t>date</w:t>
              </w:r>
            </w:ins>
          </w:p>
        </w:tc>
        <w:tc>
          <w:tcPr>
            <w:tcW w:w="4671" w:type="dxa"/>
            <w:shd w:val="clear" w:color="auto" w:fill="auto"/>
          </w:tcPr>
          <w:p w14:paraId="2E88B221" w14:textId="77777777" w:rsidR="005D4F29" w:rsidRDefault="005D4F29" w:rsidP="005D4F29">
            <w:pPr>
              <w:rPr>
                <w:del w:id="259" w:author="Hanne Erdman Thomsen" w:date="2022-06-28T15:57:00Z"/>
                <w:rFonts w:ascii="Arial" w:hAnsi="Arial" w:cs="Arial"/>
                <w:sz w:val="18"/>
              </w:rPr>
            </w:pPr>
            <w:del w:id="260" w:author="Hanne Erdman Thomsen" w:date="2022-06-28T15:57:00Z">
              <w:r>
                <w:rPr>
                  <w:rFonts w:ascii="Arial" w:hAnsi="Arial" w:cs="Arial"/>
                  <w:sz w:val="18"/>
                </w:rPr>
                <w:delText>Navnet på landet</w:delText>
              </w:r>
            </w:del>
          </w:p>
          <w:p w14:paraId="1AD3C176" w14:textId="77777777" w:rsidR="00974C04" w:rsidRDefault="00974C04" w:rsidP="00974C04">
            <w:pPr>
              <w:rPr>
                <w:ins w:id="261" w:author="Hanne Erdman Thomsen" w:date="2022-06-28T15:57:00Z"/>
                <w:rFonts w:ascii="Arial" w:hAnsi="Arial" w:cs="Arial"/>
                <w:sz w:val="18"/>
              </w:rPr>
            </w:pPr>
            <w:ins w:id="262" w:author="Hanne Erdman Thomsen" w:date="2022-06-28T15:57:00Z">
              <w:r>
                <w:rPr>
                  <w:rFonts w:ascii="Arial" w:hAnsi="Arial" w:cs="Arial"/>
                  <w:sz w:val="18"/>
                </w:rPr>
                <w:t>Første dag i en periode hvor en skat opkræves via Personbeskatningssystemerne (Forskud/Slut).</w:t>
              </w:r>
            </w:ins>
          </w:p>
          <w:p w14:paraId="48B17B99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</w:p>
          <w:p w14:paraId="5BDF6B1B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4D26656B" w14:textId="77777777" w:rsidR="005D4F29" w:rsidRDefault="005D4F29" w:rsidP="005D4F29">
            <w:pPr>
              <w:rPr>
                <w:del w:id="263" w:author="Hanne Erdman Thomsen" w:date="2022-06-28T15:57:00Z"/>
                <w:rFonts w:ascii="Arial" w:hAnsi="Arial" w:cs="Arial"/>
                <w:sz w:val="18"/>
              </w:rPr>
            </w:pPr>
            <w:del w:id="264" w:author="Hanne Erdman Thomsen" w:date="2022-06-28T15:57:00Z">
              <w:r>
                <w:rPr>
                  <w:rFonts w:ascii="Arial" w:hAnsi="Arial" w:cs="Arial"/>
                  <w:sz w:val="18"/>
                </w:rPr>
                <w:delText xml:space="preserve">En mindre tekst - typisk et eller få ord - som unikt giver mulighed for identifikationen af et givet begreb. </w:delText>
              </w:r>
            </w:del>
          </w:p>
          <w:p w14:paraId="550D9402" w14:textId="77777777" w:rsidR="005D4F29" w:rsidRDefault="005D4F29" w:rsidP="005D4F29">
            <w:pPr>
              <w:rPr>
                <w:del w:id="265" w:author="Hanne Erdman Thomsen" w:date="2022-06-28T15:57:00Z"/>
                <w:rFonts w:ascii="Arial" w:hAnsi="Arial" w:cs="Arial"/>
                <w:sz w:val="18"/>
              </w:rPr>
            </w:pPr>
            <w:del w:id="266" w:author="Hanne Erdman Thomsen" w:date="2022-06-28T15:57:00Z">
              <w:r>
                <w:rPr>
                  <w:rFonts w:ascii="Arial" w:hAnsi="Arial" w:cs="Arial"/>
                  <w:sz w:val="18"/>
                </w:rPr>
                <w:delText>I nogle sammenhænge er det også brugt til mindre forklaringer (sætningsniveau)</w:delText>
              </w:r>
            </w:del>
          </w:p>
          <w:p w14:paraId="04F3FE47" w14:textId="77777777" w:rsidR="005D4F29" w:rsidRDefault="005D4F29" w:rsidP="005D4F29">
            <w:pPr>
              <w:rPr>
                <w:del w:id="267" w:author="Hanne Erdman Thomsen" w:date="2022-06-28T15:57:00Z"/>
                <w:rFonts w:ascii="Arial" w:hAnsi="Arial" w:cs="Arial"/>
                <w:sz w:val="18"/>
              </w:rPr>
            </w:pPr>
          </w:p>
          <w:p w14:paraId="251CD270" w14:textId="77777777" w:rsidR="00974C04" w:rsidRDefault="00974C04" w:rsidP="00974C04">
            <w:pPr>
              <w:rPr>
                <w:ins w:id="268" w:author="Hanne Erdman Thomsen" w:date="2022-06-28T15:57:00Z"/>
                <w:rFonts w:ascii="Arial" w:hAnsi="Arial" w:cs="Arial"/>
                <w:sz w:val="18"/>
              </w:rPr>
            </w:pPr>
            <w:ins w:id="269" w:author="Hanne Erdman Thomsen" w:date="2022-06-28T15:57:00Z">
              <w:r>
                <w:rPr>
                  <w:rFonts w:ascii="Arial" w:hAnsi="Arial" w:cs="Arial"/>
                  <w:sz w:val="18"/>
                </w:rPr>
                <w:t>Alle gyldige datoer i den danske kalender.</w:t>
              </w:r>
            </w:ins>
          </w:p>
          <w:p w14:paraId="5DC1CE2E" w14:textId="77777777" w:rsidR="00974C04" w:rsidRDefault="00974C04" w:rsidP="00974C04">
            <w:pPr>
              <w:rPr>
                <w:ins w:id="270" w:author="Hanne Erdman Thomsen" w:date="2022-06-28T15:57:00Z"/>
                <w:rFonts w:ascii="Arial" w:hAnsi="Arial" w:cs="Arial"/>
                <w:sz w:val="18"/>
              </w:rPr>
            </w:pPr>
          </w:p>
          <w:p w14:paraId="6F0F9D17" w14:textId="77777777" w:rsidR="00974C04" w:rsidRPr="00974C04" w:rsidRDefault="00974C04" w:rsidP="00974C04">
            <w:pPr>
              <w:rPr>
                <w:rFonts w:ascii="Arial" w:hAnsi="Arial" w:cs="Arial"/>
                <w:sz w:val="18"/>
              </w:rPr>
            </w:pPr>
          </w:p>
        </w:tc>
      </w:tr>
      <w:tr w:rsidR="00974C04" w14:paraId="08B556DA" w14:textId="77777777" w:rsidTr="00974C04">
        <w:tc>
          <w:tcPr>
            <w:tcW w:w="3401" w:type="dxa"/>
            <w:shd w:val="clear" w:color="auto" w:fill="auto"/>
          </w:tcPr>
          <w:p w14:paraId="3B4A701E" w14:textId="77777777" w:rsidR="00974C04" w:rsidRPr="00974C04" w:rsidRDefault="00974C04" w:rsidP="00974C04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PersonCPRNummer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31BC0178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14:paraId="149138E1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10</w:t>
            </w:r>
          </w:p>
          <w:p w14:paraId="223FD2E0" w14:textId="77777777" w:rsidR="00974C04" w:rsidRPr="00974C04" w:rsidRDefault="00974C04" w:rsidP="00974C0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((((0[1-</w:t>
            </w:r>
            <w:proofErr w:type="gramStart"/>
            <w:r>
              <w:rPr>
                <w:rFonts w:ascii="Arial" w:hAnsi="Arial" w:cs="Arial"/>
                <w:sz w:val="18"/>
              </w:rPr>
              <w:t>9]|</w:t>
            </w:r>
            <w:proofErr w:type="gramEnd"/>
            <w:r>
              <w:rPr>
                <w:rFonts w:ascii="Arial" w:hAnsi="Arial" w:cs="Arial"/>
                <w:sz w:val="18"/>
              </w:rPr>
              <w:t>1[0-9]|2[0-9]|3[0-1])(01|03|05|07|08|10|12))|((0[1-9]|1[0-9]|2[0-9]|30)(04|06|09|11))|((0[1-9]|1[0-9]|2[0-9])(02)))[0-9]{6})|0000000000</w:t>
            </w:r>
          </w:p>
        </w:tc>
        <w:tc>
          <w:tcPr>
            <w:tcW w:w="4671" w:type="dxa"/>
            <w:shd w:val="clear" w:color="auto" w:fill="auto"/>
          </w:tcPr>
          <w:p w14:paraId="0589ABA1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CPR-nummer er et 10 cifret personnummer der entydigt identificerer en dansk person.</w:t>
            </w:r>
          </w:p>
          <w:p w14:paraId="0D89E136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</w:p>
          <w:p w14:paraId="7D917E0D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519DA3B8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CPR-nummer er et 10 cifret personnummer der entydigt identificerer en dansk person.</w:t>
            </w:r>
          </w:p>
          <w:p w14:paraId="279EB25F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</w:p>
          <w:p w14:paraId="0E2DA8E7" w14:textId="77777777" w:rsidR="00974C04" w:rsidRPr="00974C04" w:rsidRDefault="00974C04" w:rsidP="00974C04">
            <w:pPr>
              <w:rPr>
                <w:rFonts w:ascii="Arial" w:hAnsi="Arial" w:cs="Arial"/>
                <w:sz w:val="18"/>
              </w:rPr>
            </w:pPr>
          </w:p>
        </w:tc>
      </w:tr>
      <w:tr w:rsidR="00974C04" w14:paraId="0668FB32" w14:textId="77777777" w:rsidTr="00974C04">
        <w:tc>
          <w:tcPr>
            <w:tcW w:w="3401" w:type="dxa"/>
            <w:shd w:val="clear" w:color="auto" w:fill="auto"/>
          </w:tcPr>
          <w:p w14:paraId="2FD18DC3" w14:textId="77777777" w:rsidR="00974C04" w:rsidRPr="00974C04" w:rsidRDefault="00974C04" w:rsidP="00974C04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TofamilieenhedLøbenummer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15383DE5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29AB3BAE" w14:textId="77777777" w:rsidR="00974C04" w:rsidRPr="00974C04" w:rsidRDefault="00974C04" w:rsidP="00974C04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</w:t>
            </w:r>
          </w:p>
        </w:tc>
        <w:tc>
          <w:tcPr>
            <w:tcW w:w="4671" w:type="dxa"/>
            <w:shd w:val="clear" w:color="auto" w:fill="auto"/>
          </w:tcPr>
          <w:p w14:paraId="291D529C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 for danske tofamilieshuse med to ejerboligværdier:</w:t>
            </w:r>
          </w:p>
          <w:p w14:paraId="64F700B0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 = </w:t>
            </w:r>
            <w:proofErr w:type="spellStart"/>
            <w:r>
              <w:rPr>
                <w:rFonts w:ascii="Arial" w:hAnsi="Arial" w:cs="Arial"/>
                <w:sz w:val="18"/>
              </w:rPr>
              <w:t>enhedsløbenr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1</w:t>
            </w:r>
          </w:p>
          <w:p w14:paraId="72E24DDB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 = </w:t>
            </w:r>
            <w:proofErr w:type="spellStart"/>
            <w:r>
              <w:rPr>
                <w:rFonts w:ascii="Arial" w:hAnsi="Arial" w:cs="Arial"/>
                <w:sz w:val="18"/>
              </w:rPr>
              <w:t>enhedsløbenr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2</w:t>
            </w:r>
          </w:p>
          <w:p w14:paraId="6ED1B64E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 xml:space="preserve">Feltet (027) skal altid indberettes, hvis ejendomstype er et dansk tofamilieshus med to ejerboligværdier (felt 705=4) eller dansk tofamilieshus med en ejerboligværdi (felt 705=5). Felt 027 kan ikke anvendes sammen med andre ejendomstyper. </w:t>
            </w:r>
          </w:p>
          <w:p w14:paraId="7E4BAFF7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Enhedsløbenr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skal sammen med benyttelseskoden indberettes på hver enkelt lejlighed.</w:t>
            </w:r>
          </w:p>
          <w:p w14:paraId="38AA8AA5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</w:p>
          <w:p w14:paraId="0195B5C9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676B8B53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heltal fra 0-9.</w:t>
            </w:r>
          </w:p>
          <w:p w14:paraId="23CCEEE9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</w:p>
          <w:p w14:paraId="07F613F9" w14:textId="77777777" w:rsidR="00974C04" w:rsidRPr="00974C04" w:rsidRDefault="00974C04" w:rsidP="00974C04">
            <w:pPr>
              <w:rPr>
                <w:rFonts w:ascii="Arial" w:hAnsi="Arial" w:cs="Arial"/>
                <w:sz w:val="18"/>
              </w:rPr>
            </w:pPr>
          </w:p>
        </w:tc>
      </w:tr>
      <w:tr w:rsidR="00974C04" w14:paraId="2CBBCD91" w14:textId="77777777" w:rsidTr="00974C04">
        <w:tc>
          <w:tcPr>
            <w:tcW w:w="3401" w:type="dxa"/>
            <w:shd w:val="clear" w:color="auto" w:fill="auto"/>
          </w:tcPr>
          <w:p w14:paraId="04796870" w14:textId="77777777" w:rsidR="00974C04" w:rsidRPr="00974C04" w:rsidRDefault="00974C04" w:rsidP="00974C04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lastRenderedPageBreak/>
              <w:t>VurderingsejendomID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40A837CD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10718646" w14:textId="77777777" w:rsidR="00974C04" w:rsidRPr="00974C04" w:rsidRDefault="00974C04" w:rsidP="00974C04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10</w:t>
            </w:r>
          </w:p>
        </w:tc>
        <w:tc>
          <w:tcPr>
            <w:tcW w:w="4671" w:type="dxa"/>
            <w:shd w:val="clear" w:color="auto" w:fill="auto"/>
          </w:tcPr>
          <w:p w14:paraId="6E38D3E3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Entydig identifikation for en Vurderingsejendom som den forventes at se ud i det fremtidige Ejendomsvurderingssystem ICE.</w:t>
            </w:r>
          </w:p>
          <w:p w14:paraId="1525AEF8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</w:p>
          <w:p w14:paraId="61B60B2D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1FD7A833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heltal fra 0 - 9.999.999.999</w:t>
            </w:r>
          </w:p>
          <w:p w14:paraId="2F5C60C1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</w:p>
          <w:p w14:paraId="05F896BF" w14:textId="77777777" w:rsidR="00974C04" w:rsidRPr="00974C04" w:rsidRDefault="00974C04" w:rsidP="00974C04">
            <w:pPr>
              <w:rPr>
                <w:rFonts w:ascii="Arial" w:hAnsi="Arial" w:cs="Arial"/>
                <w:sz w:val="18"/>
              </w:rPr>
            </w:pPr>
          </w:p>
        </w:tc>
      </w:tr>
      <w:tr w:rsidR="00974C04" w14:paraId="7BA7A054" w14:textId="77777777" w:rsidTr="00974C04">
        <w:tc>
          <w:tcPr>
            <w:tcW w:w="3401" w:type="dxa"/>
            <w:shd w:val="clear" w:color="auto" w:fill="auto"/>
          </w:tcPr>
          <w:p w14:paraId="3BCA05A6" w14:textId="77777777" w:rsidR="00974C04" w:rsidRPr="00974C04" w:rsidRDefault="00974C04" w:rsidP="00974C04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ÅrsejerperiodeAntalDage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50478034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620E2EFE" w14:textId="77777777" w:rsidR="00974C04" w:rsidRPr="00974C04" w:rsidRDefault="00974C04" w:rsidP="00974C04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3</w:t>
            </w:r>
          </w:p>
        </w:tc>
        <w:tc>
          <w:tcPr>
            <w:tcW w:w="4671" w:type="dxa"/>
            <w:shd w:val="clear" w:color="auto" w:fill="auto"/>
          </w:tcPr>
          <w:p w14:paraId="552DB9E3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Antallet af dage i et givet år et ejendomsejerskab gælder.</w:t>
            </w:r>
          </w:p>
          <w:p w14:paraId="56411DB8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Beregnes ud fra et år på 360 dage, dvs. 30 dage pr. måned uanset månedens faktiske længde.</w:t>
            </w:r>
          </w:p>
          <w:p w14:paraId="1B1DF709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</w:p>
          <w:p w14:paraId="679AC9EB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3841184F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Positivt heltal, som kan være op til tre cifre langt. Fra 0 til 999</w:t>
            </w:r>
          </w:p>
          <w:p w14:paraId="344E63AB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</w:p>
          <w:p w14:paraId="3E527036" w14:textId="77777777" w:rsidR="00974C04" w:rsidRPr="00974C04" w:rsidRDefault="00974C04" w:rsidP="00974C04">
            <w:pPr>
              <w:rPr>
                <w:rFonts w:ascii="Arial" w:hAnsi="Arial" w:cs="Arial"/>
                <w:sz w:val="18"/>
              </w:rPr>
            </w:pPr>
          </w:p>
        </w:tc>
      </w:tr>
    </w:tbl>
    <w:p w14:paraId="68BEB91D" w14:textId="77777777" w:rsidR="00974C04" w:rsidRPr="00974C04" w:rsidRDefault="00974C04" w:rsidP="00974C04">
      <w:pPr>
        <w:rPr>
          <w:rFonts w:ascii="Arial" w:hAnsi="Arial" w:cs="Arial"/>
          <w:b/>
          <w:sz w:val="48"/>
        </w:rPr>
      </w:pPr>
    </w:p>
    <w:sectPr w:rsidR="00974C04" w:rsidRPr="00974C04" w:rsidSect="00974C04">
      <w:headerReference w:type="default" r:id="rId13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AE8BE5" w14:textId="77777777" w:rsidR="005D1D74" w:rsidRDefault="005D1D74" w:rsidP="00974C04">
      <w:pPr>
        <w:spacing w:line="240" w:lineRule="auto"/>
      </w:pPr>
      <w:r>
        <w:separator/>
      </w:r>
    </w:p>
  </w:endnote>
  <w:endnote w:type="continuationSeparator" w:id="0">
    <w:p w14:paraId="33577EF7" w14:textId="77777777" w:rsidR="005D1D74" w:rsidRDefault="005D1D74" w:rsidP="00974C04">
      <w:pPr>
        <w:spacing w:line="240" w:lineRule="auto"/>
      </w:pPr>
      <w:r>
        <w:continuationSeparator/>
      </w:r>
    </w:p>
  </w:endnote>
  <w:endnote w:type="continuationNotice" w:id="1">
    <w:p w14:paraId="2027A9ED" w14:textId="77777777" w:rsidR="005D1D74" w:rsidRDefault="005D1D74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E4AF6F" w14:textId="77777777" w:rsidR="00974C04" w:rsidRDefault="00974C04">
    <w:pPr>
      <w:pStyle w:val="Sidefo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83FDD4" w14:textId="4A3277AA" w:rsidR="00974C04" w:rsidRPr="00974C04" w:rsidRDefault="00974C04" w:rsidP="00974C04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del w:id="34" w:author="Hanne Erdman Thomsen" w:date="2022-06-28T15:57:00Z">
      <w:r w:rsidR="005D4F29">
        <w:rPr>
          <w:rFonts w:ascii="Arial" w:hAnsi="Arial" w:cs="Arial"/>
          <w:noProof/>
          <w:sz w:val="16"/>
        </w:rPr>
        <w:delText>1</w:delText>
      </w:r>
    </w:del>
    <w:ins w:id="35" w:author="Hanne Erdman Thomsen" w:date="2022-06-28T15:57:00Z">
      <w:r>
        <w:rPr>
          <w:rFonts w:ascii="Arial" w:hAnsi="Arial" w:cs="Arial"/>
          <w:noProof/>
          <w:sz w:val="16"/>
        </w:rPr>
        <w:t>28</w:t>
      </w:r>
    </w:ins>
    <w:r>
      <w:rPr>
        <w:rFonts w:ascii="Arial" w:hAnsi="Arial" w:cs="Arial"/>
        <w:noProof/>
        <w:sz w:val="16"/>
      </w:rPr>
      <w:t>. juni 2022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</w:r>
    <w:proofErr w:type="spellStart"/>
    <w:r>
      <w:rPr>
        <w:rFonts w:ascii="Arial" w:hAnsi="Arial" w:cs="Arial"/>
        <w:sz w:val="16"/>
      </w:rPr>
      <w:t>GrundskyldTilForskudStruktur</w:t>
    </w:r>
    <w:proofErr w:type="spellEnd"/>
    <w:r>
      <w:rPr>
        <w:rFonts w:ascii="Arial" w:hAnsi="Arial" w:cs="Arial"/>
        <w:sz w:val="16"/>
      </w:rPr>
      <w:t xml:space="preserve">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D46DC9" w14:textId="77777777" w:rsidR="00974C04" w:rsidRDefault="00974C04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3864F4" w14:textId="77777777" w:rsidR="005D1D74" w:rsidRDefault="005D1D74" w:rsidP="00974C04">
      <w:pPr>
        <w:spacing w:line="240" w:lineRule="auto"/>
      </w:pPr>
      <w:r>
        <w:separator/>
      </w:r>
    </w:p>
  </w:footnote>
  <w:footnote w:type="continuationSeparator" w:id="0">
    <w:p w14:paraId="0D96C3A9" w14:textId="77777777" w:rsidR="005D1D74" w:rsidRDefault="005D1D74" w:rsidP="00974C04">
      <w:pPr>
        <w:spacing w:line="240" w:lineRule="auto"/>
      </w:pPr>
      <w:r>
        <w:continuationSeparator/>
      </w:r>
    </w:p>
  </w:footnote>
  <w:footnote w:type="continuationNotice" w:id="1">
    <w:p w14:paraId="6F0A8EF7" w14:textId="77777777" w:rsidR="005D1D74" w:rsidRDefault="005D1D74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A8677B" w14:textId="77777777" w:rsidR="00974C04" w:rsidRDefault="00974C04">
    <w:pPr>
      <w:pStyle w:val="Sidehove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C5F7A4" w14:textId="77777777" w:rsidR="00974C04" w:rsidRPr="00974C04" w:rsidRDefault="00974C04" w:rsidP="00974C04">
    <w:pPr>
      <w:pStyle w:val="Sidehoved"/>
      <w:jc w:val="center"/>
      <w:rPr>
        <w:rFonts w:ascii="Arial" w:hAnsi="Arial" w:cs="Arial"/>
      </w:rPr>
    </w:pPr>
    <w:r w:rsidRPr="00974C04">
      <w:rPr>
        <w:rFonts w:ascii="Arial" w:hAnsi="Arial" w:cs="Arial"/>
      </w:rPr>
      <w:t>Datastruktur</w:t>
    </w:r>
  </w:p>
  <w:p w14:paraId="49BA2CD6" w14:textId="77777777" w:rsidR="00974C04" w:rsidRPr="00974C04" w:rsidRDefault="00974C04" w:rsidP="00974C04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3733CF" w14:textId="77777777" w:rsidR="00974C04" w:rsidRDefault="00974C04">
    <w:pPr>
      <w:pStyle w:val="Sidehoved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BEB2E7" w14:textId="77777777" w:rsidR="00974C04" w:rsidRDefault="00974C04" w:rsidP="00974C04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14:paraId="55E21D2F" w14:textId="77777777" w:rsidR="00974C04" w:rsidRPr="00974C04" w:rsidRDefault="00974C04" w:rsidP="00974C04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51555E"/>
    <w:multiLevelType w:val="multilevel"/>
    <w:tmpl w:val="F94C9028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abstractNum w:abstractNumId="1" w15:restartNumberingAfterBreak="0">
    <w:nsid w:val="673655D2"/>
    <w:multiLevelType w:val="multilevel"/>
    <w:tmpl w:val="74C8B116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Hanne Erdman Thomsen">
    <w15:presenceInfo w15:providerId="AD" w15:userId="S::Hanne.Erdman.Thomsen@UFST.DK::54a7aa0d-41a2-49e3-8778-0e71be9ad71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C04"/>
    <w:rsid w:val="005D1D74"/>
    <w:rsid w:val="005D4F29"/>
    <w:rsid w:val="0067715C"/>
    <w:rsid w:val="006B7070"/>
    <w:rsid w:val="00974C04"/>
    <w:rsid w:val="009D10D0"/>
    <w:rsid w:val="00A10DB8"/>
    <w:rsid w:val="00C64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229C56"/>
  <w15:chartTrackingRefBased/>
  <w15:docId w15:val="{B811535B-4717-4FCB-A6BA-E5C85F17B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5D1D74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5D1D74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5D1D74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5D1D74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5D1D74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5D1D74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5D1D74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5D1D74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5D1D74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974C04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974C04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974C04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974C0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974C0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974C0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974C0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974C0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974C0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974C04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974C04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974C04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974C04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974C04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974C04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974C04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974C04"/>
  </w:style>
  <w:style w:type="paragraph" w:styleId="Sidefod">
    <w:name w:val="footer"/>
    <w:basedOn w:val="Normal"/>
    <w:link w:val="SidefodTegn"/>
    <w:uiPriority w:val="99"/>
    <w:unhideWhenUsed/>
    <w:rsid w:val="00974C04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974C04"/>
  </w:style>
  <w:style w:type="paragraph" w:styleId="Korrektur">
    <w:name w:val="Revision"/>
    <w:hidden/>
    <w:uiPriority w:val="99"/>
    <w:semiHidden/>
    <w:rsid w:val="005D1D7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microsoft.com/office/2011/relationships/people" Target="peop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2029</Words>
  <Characters>12382</Characters>
  <Application>Microsoft Office Word</Application>
  <DocSecurity>0</DocSecurity>
  <Lines>103</Lines>
  <Paragraphs>28</Paragraphs>
  <ScaleCrop>false</ScaleCrop>
  <Company/>
  <LinksUpToDate>false</LinksUpToDate>
  <CharactersWithSpaces>14383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Hanne Erdman Thomsen</dc:creator>
  <cp:keywords/>
  <dc:description/>
  <cp:lastModifiedBy>Hanne Erdman Thomsen</cp:lastModifiedBy>
  <cp:revision>2</cp:revision>
  <dcterms:created xsi:type="dcterms:W3CDTF">2022-06-28T08:09:00Z</dcterms:created>
  <dcterms:modified xsi:type="dcterms:W3CDTF">2022-06-28T14:00:00Z</dcterms:modified>
</cp:coreProperties>
</file>