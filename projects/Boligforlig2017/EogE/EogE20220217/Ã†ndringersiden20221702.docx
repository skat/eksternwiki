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E981" w14:textId="77777777" w:rsidR="0056176F" w:rsidRDefault="00104CF3" w:rsidP="00104CF3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9" w:author="Halle Mahmoud Rashdan" w:date="2022-02-17T12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401"/>
        <w:gridCol w:w="3402"/>
        <w:gridCol w:w="3402"/>
        <w:tblGridChange w:id="10">
          <w:tblGrid>
            <w:gridCol w:w="3401"/>
            <w:gridCol w:w="3402"/>
            <w:gridCol w:w="3402"/>
          </w:tblGrid>
        </w:tblGridChange>
      </w:tblGrid>
      <w:tr w:rsidR="00104CF3" w14:paraId="2A2F751D" w14:textId="77777777" w:rsidTr="00104CF3">
        <w:tblPrEx>
          <w:tblCellMar>
            <w:top w:w="0" w:type="dxa"/>
            <w:bottom w:w="0" w:type="dxa"/>
          </w:tblCellMar>
        </w:tblPrEx>
        <w:trPr>
          <w:trHeight w:hRule="exact" w:val="113"/>
          <w:trPrChange w:id="11" w:author="Halle Mahmoud Rashdan" w:date="2022-02-17T12:46:00Z">
            <w:trPr>
              <w:trHeight w:hRule="exact" w:val="113"/>
            </w:trPr>
          </w:trPrChange>
        </w:trPr>
        <w:tc>
          <w:tcPr>
            <w:tcW w:w="10205" w:type="dxa"/>
            <w:gridSpan w:val="3"/>
            <w:shd w:val="clear" w:color="auto" w:fill="82A0F0"/>
            <w:tcPrChange w:id="12" w:author="Halle Mahmoud Rashdan" w:date="2022-02-17T12:46:00Z">
              <w:tcPr>
                <w:tcW w:w="10205" w:type="dxa"/>
                <w:gridSpan w:val="3"/>
                <w:shd w:val="clear" w:color="auto" w:fill="82A0F0"/>
              </w:tcPr>
            </w:tcPrChange>
          </w:tcPr>
          <w:p w14:paraId="2D04BF66" w14:textId="77777777" w:rsidR="00104CF3" w:rsidRDefault="00104CF3" w:rsidP="00104CF3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104CF3" w14:paraId="6C3D172A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  <w:trPrChange w:id="13" w:author="Halle Mahmoud Rashdan" w:date="2022-02-17T12:46:00Z">
            <w:trPr>
              <w:trHeight w:val="283"/>
            </w:trPr>
          </w:trPrChange>
        </w:trPr>
        <w:tc>
          <w:tcPr>
            <w:tcW w:w="10205" w:type="dxa"/>
            <w:gridSpan w:val="3"/>
            <w:tcPrChange w:id="14" w:author="Halle Mahmoud Rashdan" w:date="2022-02-17T12:46:00Z">
              <w:tcPr>
                <w:tcW w:w="10205" w:type="dxa"/>
                <w:gridSpan w:val="3"/>
              </w:tcPr>
            </w:tcPrChange>
          </w:tcPr>
          <w:p w14:paraId="79AC90D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104CF3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104CF3" w14:paraId="32A7A2FA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EAE93B9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A662EF3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23D4CE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104CF3" w14:paraId="3ACE635F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42416E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78E893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329D6F" w14:textId="182AEEC3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2022-02-</w:t>
            </w:r>
            <w:del w:id="15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>08</w:delText>
              </w:r>
            </w:del>
            <w:ins w:id="16" w:author="Halle Mahmoud Rashdan" w:date="2022-02-17T12:46:00Z">
              <w:r>
                <w:rPr>
                  <w:rFonts w:ascii="Arial" w:hAnsi="Arial" w:cs="Arial"/>
                  <w:sz w:val="18"/>
                </w:rPr>
                <w:t>17</w:t>
              </w:r>
            </w:ins>
          </w:p>
        </w:tc>
      </w:tr>
      <w:tr w:rsidR="00104CF3" w14:paraId="60949029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  <w:trPrChange w:id="17" w:author="Halle Mahmoud Rashdan" w:date="2022-02-17T12:46:00Z">
            <w:trPr>
              <w:trHeight w:val="283"/>
            </w:trPr>
          </w:trPrChange>
        </w:trPr>
        <w:tc>
          <w:tcPr>
            <w:tcW w:w="10205" w:type="dxa"/>
            <w:gridSpan w:val="3"/>
            <w:shd w:val="clear" w:color="auto" w:fill="D2DCFA"/>
            <w:vAlign w:val="center"/>
            <w:tcPrChange w:id="18" w:author="Halle Mahmoud Rashdan" w:date="2022-02-17T12:46:00Z">
              <w:tcPr>
                <w:tcW w:w="10205" w:type="dxa"/>
                <w:gridSpan w:val="3"/>
                <w:shd w:val="clear" w:color="auto" w:fill="D2DCFA"/>
                <w:vAlign w:val="center"/>
              </w:tcPr>
            </w:tcPrChange>
          </w:tcPr>
          <w:p w14:paraId="1AC70842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104CF3" w14:paraId="44077549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  <w:trPrChange w:id="19" w:author="Halle Mahmoud Rashdan" w:date="2022-02-17T12:46:00Z">
            <w:trPr>
              <w:trHeight w:val="283"/>
            </w:trPr>
          </w:trPrChange>
        </w:trPr>
        <w:tc>
          <w:tcPr>
            <w:tcW w:w="10205" w:type="dxa"/>
            <w:gridSpan w:val="3"/>
            <w:vAlign w:val="center"/>
            <w:tcPrChange w:id="20" w:author="Halle Mahmoud Rashdan" w:date="2022-02-17T12:46:00Z">
              <w:tcPr>
                <w:tcW w:w="10205" w:type="dxa"/>
                <w:gridSpan w:val="3"/>
                <w:vAlign w:val="center"/>
              </w:tcPr>
            </w:tcPrChange>
          </w:tcPr>
          <w:p w14:paraId="3E6B59F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767809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8BC36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0773A3B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A5B6B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0391D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4A1B0FC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0B38F94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3C08E5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D2135C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E1930D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57748E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7CC3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73644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33DBEE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765595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6200AE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65047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0D390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F55B5E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662FECE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7A13F06" w14:textId="6F4534EA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21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>(</w:delText>
              </w:r>
            </w:del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del w:id="22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>)</w:delText>
              </w:r>
            </w:del>
          </w:p>
          <w:p w14:paraId="5FFBBDD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AEDA3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9F551A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34A7B4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B6896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6711D2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4C77D20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BC1629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4EFDA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70A3069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393FA55E" w14:textId="4D0BEE64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del w:id="23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5DC5560E" w14:textId="77777777" w:rsidR="00FA5107" w:rsidRDefault="00FA5107" w:rsidP="00FA5107">
            <w:pPr>
              <w:rPr>
                <w:del w:id="24" w:author="Halle Mahmoud Rashdan" w:date="2022-02-17T12:46:00Z"/>
                <w:rFonts w:ascii="Arial" w:hAnsi="Arial" w:cs="Arial"/>
                <w:sz w:val="18"/>
              </w:rPr>
            </w:pPr>
            <w:del w:id="25" w:author="Halle Mahmoud Rashdan" w:date="2022-02-17T12:4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(EjendomsvurderingOmvurderingGrund1)</w:delText>
              </w:r>
            </w:del>
          </w:p>
          <w:p w14:paraId="76834E38" w14:textId="77777777" w:rsidR="00FA5107" w:rsidRDefault="00FA5107" w:rsidP="00FA5107">
            <w:pPr>
              <w:rPr>
                <w:del w:id="26" w:author="Halle Mahmoud Rashdan" w:date="2022-02-17T12:46:00Z"/>
                <w:rFonts w:ascii="Arial" w:hAnsi="Arial" w:cs="Arial"/>
                <w:sz w:val="18"/>
              </w:rPr>
            </w:pPr>
            <w:del w:id="27" w:author="Halle Mahmoud Rashdan" w:date="2022-02-17T12:46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(EjendomsvurderingOmvurderingGrund2)</w:delText>
              </w:r>
            </w:del>
          </w:p>
          <w:p w14:paraId="59B7E61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7F0292C9" w14:textId="4D53AB48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28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>(</w:delText>
              </w:r>
            </w:del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del w:id="29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>)</w:delText>
              </w:r>
            </w:del>
          </w:p>
          <w:p w14:paraId="20C61D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6B5696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3D4DD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48373AC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9D5EBB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EC15B2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AD372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CDFC8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602DC22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67F7B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3A1D8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2EA5B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13C4B2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C00245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C7F5A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B9F77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7556DEE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0B3165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6E002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04CF3" w14:paraId="30EB5A9D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6D2B4B0E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104CF3" w14:paraId="2A8E1354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FFFFCB2" w14:textId="77777777" w:rsidR="00104CF3" w:rsidRPr="00104CF3" w:rsidRDefault="00104CF3" w:rsidP="00104CF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104CF3" w14:paraId="08936FFB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7884F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Adresse *</w:t>
            </w:r>
          </w:p>
          <w:p w14:paraId="334FDDF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A02D2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94C921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8CB26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5A4E89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7CCF0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1E89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3830F1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5E6FF3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D8846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5BD3C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D794B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471F9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382E07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EA37E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6F90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5101A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D255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255A7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0D90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74353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291AF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FCB21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47D4B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B86D7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94C20C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4CF3" w14:paraId="5B9A89B3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B3BAE4D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104CF3" w14:paraId="34A090ED" w14:textId="77777777" w:rsidTr="00104C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2A18E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1AD2F2B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29B5611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E59B1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41EEE9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587AC5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0EBC10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2F5801B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E4635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66D10D4" w14:textId="77777777" w:rsidR="00104CF3" w:rsidRDefault="00104CF3" w:rsidP="00104CF3">
            <w:pPr>
              <w:rPr>
                <w:ins w:id="30" w:author="Halle Mahmoud Rashdan" w:date="2022-02-17T12:46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612B7333" w14:textId="77777777" w:rsidR="00104CF3" w:rsidRDefault="00104CF3" w:rsidP="00104CF3">
            <w:pPr>
              <w:rPr>
                <w:ins w:id="31" w:author="Halle Mahmoud Rashdan" w:date="2022-02-17T12:46:00Z"/>
                <w:rFonts w:ascii="Arial" w:hAnsi="Arial" w:cs="Arial"/>
                <w:sz w:val="18"/>
              </w:rPr>
            </w:pPr>
          </w:p>
          <w:p w14:paraId="5AEF51BA" w14:textId="77777777" w:rsidR="00104CF3" w:rsidRDefault="00104CF3" w:rsidP="00104CF3">
            <w:pPr>
              <w:rPr>
                <w:ins w:id="32" w:author="Halle Mahmoud Rashdan" w:date="2022-02-17T12:46:00Z"/>
                <w:rFonts w:ascii="Arial" w:hAnsi="Arial" w:cs="Arial"/>
                <w:sz w:val="18"/>
              </w:rPr>
            </w:pPr>
            <w:ins w:id="33" w:author="Halle Mahmoud Rashdan" w:date="2022-02-17T12:46:00Z">
              <w:r>
                <w:rPr>
                  <w:rFonts w:ascii="Arial" w:hAnsi="Arial" w:cs="Arial"/>
                  <w:sz w:val="18"/>
                </w:rPr>
                <w:t>I adressestrukturen forventes det at flg. felter kommer i anvendelse:</w:t>
              </w:r>
            </w:ins>
          </w:p>
          <w:p w14:paraId="2A1F437C" w14:textId="77777777" w:rsidR="00104CF3" w:rsidRDefault="00104CF3" w:rsidP="00104CF3">
            <w:pPr>
              <w:rPr>
                <w:ins w:id="34" w:author="Halle Mahmoud Rashdan" w:date="2022-02-17T12:46:00Z"/>
                <w:rFonts w:ascii="Arial" w:hAnsi="Arial" w:cs="Arial"/>
                <w:sz w:val="18"/>
              </w:rPr>
            </w:pPr>
            <w:ins w:id="35" w:author="Halle Mahmoud Rashdan" w:date="2022-02-17T12:46:00Z">
              <w:r>
                <w:rPr>
                  <w:rFonts w:ascii="Arial" w:hAnsi="Arial" w:cs="Arial"/>
                  <w:sz w:val="18"/>
                </w:rPr>
                <w:t xml:space="preserve">-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AdresseVejNavn</w:t>
              </w:r>
              <w:proofErr w:type="spellEnd"/>
            </w:ins>
          </w:p>
          <w:p w14:paraId="0C6CA9A4" w14:textId="77777777" w:rsidR="00104CF3" w:rsidRDefault="00104CF3" w:rsidP="00104CF3">
            <w:pPr>
              <w:rPr>
                <w:ins w:id="36" w:author="Halle Mahmoud Rashdan" w:date="2022-02-17T12:46:00Z"/>
                <w:rFonts w:ascii="Arial" w:hAnsi="Arial" w:cs="Arial"/>
                <w:sz w:val="18"/>
              </w:rPr>
            </w:pPr>
            <w:ins w:id="37" w:author="Halle Mahmoud Rashdan" w:date="2022-02-17T12:46:00Z">
              <w:r>
                <w:rPr>
                  <w:rFonts w:ascii="Arial" w:hAnsi="Arial" w:cs="Arial"/>
                  <w:sz w:val="18"/>
                </w:rPr>
                <w:t xml:space="preserve">-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AdresseFraHusNummer</w:t>
              </w:r>
              <w:proofErr w:type="spellEnd"/>
            </w:ins>
          </w:p>
          <w:p w14:paraId="3FB4B7E5" w14:textId="77777777" w:rsidR="00104CF3" w:rsidRDefault="00104CF3" w:rsidP="00104CF3">
            <w:pPr>
              <w:rPr>
                <w:ins w:id="38" w:author="Halle Mahmoud Rashdan" w:date="2022-02-17T12:46:00Z"/>
                <w:rFonts w:ascii="Arial" w:hAnsi="Arial" w:cs="Arial"/>
                <w:sz w:val="18"/>
              </w:rPr>
            </w:pPr>
            <w:ins w:id="39" w:author="Halle Mahmoud Rashdan" w:date="2022-02-17T12:46:00Z">
              <w:r>
                <w:rPr>
                  <w:rFonts w:ascii="Arial" w:hAnsi="Arial" w:cs="Arial"/>
                  <w:sz w:val="18"/>
                </w:rPr>
                <w:t xml:space="preserve">-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AdresseFraHusBogstav</w:t>
              </w:r>
              <w:proofErr w:type="spellEnd"/>
            </w:ins>
          </w:p>
          <w:p w14:paraId="12FF9254" w14:textId="77777777" w:rsidR="00104CF3" w:rsidRDefault="00104CF3" w:rsidP="00104CF3">
            <w:pPr>
              <w:rPr>
                <w:ins w:id="40" w:author="Halle Mahmoud Rashdan" w:date="2022-02-17T12:46:00Z"/>
                <w:rFonts w:ascii="Arial" w:hAnsi="Arial" w:cs="Arial"/>
                <w:sz w:val="18"/>
              </w:rPr>
            </w:pPr>
            <w:ins w:id="41" w:author="Halle Mahmoud Rashdan" w:date="2022-02-17T12:46:00Z">
              <w:r>
                <w:rPr>
                  <w:rFonts w:ascii="Arial" w:hAnsi="Arial" w:cs="Arial"/>
                  <w:sz w:val="18"/>
                </w:rPr>
                <w:t xml:space="preserve">-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AdressePostDistrikt</w:t>
              </w:r>
              <w:proofErr w:type="spellEnd"/>
            </w:ins>
          </w:p>
          <w:p w14:paraId="719D5497" w14:textId="77777777" w:rsidR="00104CF3" w:rsidRDefault="00104CF3" w:rsidP="00104CF3">
            <w:pPr>
              <w:rPr>
                <w:ins w:id="42" w:author="Halle Mahmoud Rashdan" w:date="2022-02-17T12:46:00Z"/>
                <w:rFonts w:ascii="Arial" w:hAnsi="Arial" w:cs="Arial"/>
                <w:sz w:val="18"/>
              </w:rPr>
            </w:pPr>
            <w:ins w:id="43" w:author="Halle Mahmoud Rashdan" w:date="2022-02-17T12:46:00Z">
              <w:r>
                <w:rPr>
                  <w:rFonts w:ascii="Arial" w:hAnsi="Arial" w:cs="Arial"/>
                  <w:sz w:val="18"/>
                </w:rPr>
                <w:t xml:space="preserve">-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AdresseByNavn</w:t>
              </w:r>
              <w:proofErr w:type="spellEnd"/>
            </w:ins>
          </w:p>
          <w:p w14:paraId="3BC307E9" w14:textId="77777777" w:rsidR="00104CF3" w:rsidRDefault="00104CF3" w:rsidP="00104CF3">
            <w:pPr>
              <w:rPr>
                <w:ins w:id="44" w:author="Halle Mahmoud Rashdan" w:date="2022-02-17T12:46:00Z"/>
                <w:rFonts w:ascii="Arial" w:hAnsi="Arial" w:cs="Arial"/>
                <w:sz w:val="18"/>
              </w:rPr>
            </w:pPr>
          </w:p>
          <w:p w14:paraId="44135494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ins w:id="45" w:author="Halle Mahmoud Rashdan" w:date="2022-02-17T12:46:00Z">
              <w:r>
                <w:rPr>
                  <w:rFonts w:ascii="Arial" w:hAnsi="Arial" w:cs="Arial"/>
                  <w:sz w:val="18"/>
                </w:rPr>
                <w:t xml:space="preserve">Dataelementerne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FejlKode</w:t>
              </w:r>
              <w:proofErr w:type="spellEnd"/>
              <w:r>
                <w:rPr>
                  <w:rFonts w:ascii="Arial" w:hAnsi="Arial" w:cs="Arial"/>
                  <w:sz w:val="18"/>
                </w:rPr>
                <w:t>/</w:t>
              </w:r>
              <w:proofErr w:type="spellStart"/>
              <w:r>
                <w:rPr>
                  <w:rFonts w:ascii="Arial" w:hAnsi="Arial" w:cs="Arial"/>
                  <w:sz w:val="18"/>
                </w:rPr>
                <w:t>FejlTekst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benyttes til at orientere om ikke-tekniske og ikke-beregningsmæssige fejl, f.eks. manglende beliggenhedsadresse, manglende boligenhedsløbenummer og lignende.</w:t>
              </w:r>
            </w:ins>
          </w:p>
        </w:tc>
      </w:tr>
    </w:tbl>
    <w:p w14:paraId="0EE4A1CD" w14:textId="77777777" w:rsidR="00104CF3" w:rsidRDefault="00104CF3" w:rsidP="00104CF3">
      <w:pPr>
        <w:rPr>
          <w:rFonts w:ascii="Arial" w:hAnsi="Arial" w:cs="Arial"/>
          <w:b/>
          <w:sz w:val="40"/>
        </w:rPr>
        <w:sectPr w:rsidR="00104CF3" w:rsidSect="00104C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41FF6CF" w14:textId="77777777" w:rsidR="00104CF3" w:rsidRDefault="00104CF3" w:rsidP="00104CF3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04CF3" w14:paraId="5D7D4F3D" w14:textId="77777777" w:rsidTr="00104C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94C4C07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0D6084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F3C75BA" w14:textId="77777777" w:rsidR="00104CF3" w:rsidRPr="00104CF3" w:rsidRDefault="00104CF3" w:rsidP="00104CF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04CF3" w14:paraId="66974EB1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55BBD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14EBE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4AB80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625B1E0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5C9ACC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3998B77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32C227A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5D77A44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51E53E1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628C929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5E14D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6FB7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2BD9EF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2BD731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8F56D0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A64BBC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5847C0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5C4486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B2CBF1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46CF1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2848154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062154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3DD84E7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E4729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B00F70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F10C76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71BF16A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AD418B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5F3903A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1A1B7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9C76B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8396E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E4049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359251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DF07F8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59434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4176971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7D9026D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E2F4194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5D85CAF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F0C32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7BB75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B34537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17339D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C8015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8D6E18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9687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47E69C8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DDEB762" w14:textId="77777777" w:rsidR="00FA5107" w:rsidRDefault="00FA5107" w:rsidP="00FA5107">
            <w:pPr>
              <w:rPr>
                <w:del w:id="48" w:author="Halle Mahmoud Rashdan" w:date="2022-02-17T12:46:00Z"/>
                <w:rFonts w:ascii="Arial" w:hAnsi="Arial" w:cs="Arial"/>
                <w:sz w:val="18"/>
              </w:rPr>
            </w:pPr>
            <w:del w:id="49" w:author="Halle Mahmoud Rashdan" w:date="2022-02-17T12:46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042DF65C" w14:textId="77777777" w:rsidR="00FA5107" w:rsidRDefault="00FA5107" w:rsidP="00FA5107">
            <w:pPr>
              <w:rPr>
                <w:del w:id="50" w:author="Halle Mahmoud Rashdan" w:date="2022-02-17T12:46:00Z"/>
                <w:rFonts w:ascii="Arial" w:hAnsi="Arial" w:cs="Arial"/>
                <w:sz w:val="18"/>
              </w:rPr>
            </w:pPr>
            <w:del w:id="51" w:author="Halle Mahmoud Rashdan" w:date="2022-02-17T12:46:00Z">
              <w:r>
                <w:rPr>
                  <w:rFonts w:ascii="Arial" w:hAnsi="Arial" w:cs="Arial"/>
                  <w:sz w:val="18"/>
                </w:rPr>
                <w:delText>00 - 99</w:delText>
              </w:r>
            </w:del>
          </w:p>
          <w:p w14:paraId="7250CD08" w14:textId="77777777" w:rsidR="00FA5107" w:rsidRDefault="00FA5107" w:rsidP="00FA5107">
            <w:pPr>
              <w:rPr>
                <w:del w:id="52" w:author="Halle Mahmoud Rashdan" w:date="2022-02-17T12:46:00Z"/>
                <w:rFonts w:ascii="Arial" w:hAnsi="Arial" w:cs="Arial"/>
                <w:sz w:val="18"/>
              </w:rPr>
            </w:pPr>
          </w:p>
          <w:p w14:paraId="7510855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194D38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6865A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1003A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698EB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5194C2E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5306934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E4DDA5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BD647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3BC3F98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8498BA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87EB7E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606191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A0C368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97F53E6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84A16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3032A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013E26C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65E2141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2D297B7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B7163A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8091A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047546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B7E1C4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10C63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E90D25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4E253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9B5FD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5DC0D4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5F6008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AA3A2A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C26702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F6AA5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1F2AE8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61ECE8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6E60E8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2C8F4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4DB64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7A5682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3DA72D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E74DE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74905A2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0DEB3C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7613E41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A38D79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7774C9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6C35EA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7013264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9B044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3004B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3281D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FAC751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AD4C82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223B2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44C15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8BA86B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36CEFF5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E264C7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4FB92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3801F0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5326EE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F24D716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0FDAF6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4FD1D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031904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6878BA99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proofErr w:type="gramStart"/>
            <w:r w:rsidRPr="00104CF3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]*</w:t>
            </w:r>
            <w:proofErr w:type="gramEnd"/>
          </w:p>
          <w:p w14:paraId="7A9B725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387F8AD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0FFE3C5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75D8E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2153A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892660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3614E9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711099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73A8CC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2DADC5A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E8428F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931FEA1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5C3FE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0D7E9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1BEBE6D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D9C25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5A53B70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8A1AD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7EBB6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11E7F62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ADBBFB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B569F2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52392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0A6C72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1F096CE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021E7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5762A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D701C3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0F8819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8905C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539110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504AA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584C0F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EA5CA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9358FC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D642AB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C847D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78623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A5C956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CDD27F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B53703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B0407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AE204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719BE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1BC8B3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79CCE6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D9941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1420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31DCAA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8F3D97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DEA3C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E14D43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1EDBD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1AE56D8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EA6948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44A656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A6B9F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38A780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07E958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133AD5C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5326F6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18D30F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3F720F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AB8EA1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2F8608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9BC00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7B23CE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7C70F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AA6B5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087D0E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091613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75428A2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21CB2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7B9F1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D92FBD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AD524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DDAAD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938C34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A7C75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2C96506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D987C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DE494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451BEB0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B145D8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1228DF0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A7919D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18A07C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75A46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D50509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D31208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BA9D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240221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169565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0E7C11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AC28D3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8A6EB1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694986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3DA8A91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A6B142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F0ABE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3FF9C4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01C189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C83ED4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E7EC6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64B26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B1C55C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912CC7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313BCF8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E9501A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56E13F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B0043C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434A50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2ABA37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DAA95E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4455C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FDE40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0E2090F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267349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C5885C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0B10FAB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56FD72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E9E2A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4C0B6C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030B9A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384EE87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6395B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17CD1A8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C94BFD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328F10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A7439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DD8A530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3B45F828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064DE89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5E04BA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38C265D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4C9907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B726C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4567C9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4F5F1A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A44CDB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C70C8E2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909D8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3F933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A39399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4064624D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661C002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5B3E02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4E837C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B166F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2FC74A0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B6FA88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5A1803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2FC1704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AFD8F5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D7603C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D75C7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04382B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EEBC72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642FA0F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27FC659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AE9275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2D95FF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E8630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EF6B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7F047C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7FED61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667215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697345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7BE3F3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52E4C8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DE808A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9A1D4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1051C7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2C4F0C8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6F9F7A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5420898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F48586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74644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2D36B66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7006E6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B1A485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C0A550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92932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2415A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35EF0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C3284A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9182BF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F5AD9F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B69176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B46E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A054C5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4E795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593348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B54465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018300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A565DA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53383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0D6B327" w14:textId="77777777" w:rsidR="00FA5107" w:rsidRDefault="00104CF3" w:rsidP="00FA5107">
            <w:pPr>
              <w:rPr>
                <w:del w:id="53" w:author="Halle Mahmoud Rashdan" w:date="2022-02-17T12:46:00Z"/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59A07570" w14:textId="67A3B3C3" w:rsidR="00104CF3" w:rsidRPr="00104CF3" w:rsidRDefault="00FA5107" w:rsidP="00104CF3">
            <w:pPr>
              <w:rPr>
                <w:rFonts w:ascii="Arial" w:hAnsi="Arial" w:cs="Arial"/>
                <w:sz w:val="18"/>
              </w:rPr>
            </w:pPr>
            <w:del w:id="54" w:author="Halle Mahmoud Rashdan" w:date="2022-02-17T12:46:00Z">
              <w:r>
                <w:rPr>
                  <w:rFonts w:ascii="Arial" w:hAnsi="Arial" w:cs="Arial"/>
                  <w:sz w:val="18"/>
                </w:rPr>
                <w:delText>fractionDigits: 4</w:delText>
              </w:r>
            </w:del>
          </w:p>
        </w:tc>
        <w:tc>
          <w:tcPr>
            <w:tcW w:w="4671" w:type="dxa"/>
            <w:shd w:val="clear" w:color="auto" w:fill="auto"/>
          </w:tcPr>
          <w:p w14:paraId="7BC6336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7DAF284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3A9CDD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44A90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B84AEC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C326F7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5EA501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10515C" w14:textId="0E341C74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del w:id="55" w:author="Halle Mahmoud Rashdan" w:date="2022-02-17T12:46:00Z">
              <w:r w:rsidR="00FA5107">
                <w:rPr>
                  <w:rFonts w:ascii="Arial" w:hAnsi="Arial" w:cs="Arial"/>
                  <w:sz w:val="18"/>
                </w:rPr>
                <w:delText>brøk</w:delText>
              </w:r>
            </w:del>
            <w:ins w:id="56" w:author="Halle Mahmoud Rashdan" w:date="2022-02-17T12:46:00Z">
              <w:r>
                <w:rPr>
                  <w:rFonts w:ascii="Arial" w:hAnsi="Arial" w:cs="Arial"/>
                  <w:sz w:val="18"/>
                </w:rPr>
                <w:t>andel</w:t>
              </w:r>
            </w:ins>
            <w:r>
              <w:rPr>
                <w:rFonts w:ascii="Arial" w:hAnsi="Arial" w:cs="Arial"/>
                <w:sz w:val="18"/>
              </w:rPr>
              <w:t xml:space="preserve"> udtrykt som kommatal</w:t>
            </w:r>
            <w:ins w:id="57" w:author="Halle Mahmoud Rashdan" w:date="2022-02-17T12:46:00Z">
              <w:r>
                <w:rPr>
                  <w:rFonts w:ascii="Arial" w:hAnsi="Arial" w:cs="Arial"/>
                  <w:sz w:val="18"/>
                </w:rPr>
                <w:t>,</w:t>
              </w:r>
            </w:ins>
            <w:r>
              <w:rPr>
                <w:rFonts w:ascii="Arial" w:hAnsi="Arial" w:cs="Arial"/>
                <w:sz w:val="18"/>
              </w:rPr>
              <w:t xml:space="preserve"> hvor 1=100%</w:t>
            </w:r>
          </w:p>
          <w:p w14:paraId="120E14A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13C446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BEA370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F760D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4C2D2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86DA2A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110617B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1C8BE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2E86E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CFB2C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AE26FD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126251B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4E7EF6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694E7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3F37C9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5F00E0B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FB9972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E9C39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C011F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21C423D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07F86E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6A5BE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5426E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D66178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30A28B0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66BCBA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13A602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86E94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3DAFCBB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C27088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D446094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670D8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7FDEE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F97D18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E4D56E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80B73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1A6CD6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C75503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B92465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5A21A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6D039C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E976240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339E1D7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99A0F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6BFFAFF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E0CD10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5CBB722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E16102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75F8B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7BD4455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97452C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143A9DA" w14:textId="77777777" w:rsidTr="00FA5107">
        <w:tblPrEx>
          <w:tblCellMar>
            <w:top w:w="0" w:type="dxa"/>
            <w:bottom w:w="0" w:type="dxa"/>
          </w:tblCellMar>
        </w:tblPrEx>
        <w:trPr>
          <w:del w:id="58" w:author="Halle Mahmoud Rashdan" w:date="2022-02-17T12:46:00Z"/>
        </w:trPr>
        <w:tc>
          <w:tcPr>
            <w:tcW w:w="3401" w:type="dxa"/>
            <w:shd w:val="clear" w:color="auto" w:fill="auto"/>
          </w:tcPr>
          <w:p w14:paraId="0034551A" w14:textId="77777777" w:rsidR="00FA5107" w:rsidRPr="00FA5107" w:rsidRDefault="00FA5107" w:rsidP="00FA5107">
            <w:pPr>
              <w:outlineLvl w:val="1"/>
              <w:rPr>
                <w:del w:id="59" w:author="Halle Mahmoud Rashdan" w:date="2022-02-17T12:46:00Z"/>
                <w:rFonts w:ascii="Arial" w:hAnsi="Arial" w:cs="Arial"/>
                <w:sz w:val="18"/>
              </w:rPr>
            </w:pPr>
            <w:del w:id="60" w:author="Halle Mahmoud Rashdan" w:date="2022-02-17T12:46:00Z">
              <w:r>
                <w:rPr>
                  <w:rFonts w:ascii="Arial" w:hAnsi="Arial" w:cs="Arial"/>
                  <w:sz w:val="18"/>
                </w:rPr>
                <w:delText>EjendomsvurderingOmvurderingGrund1</w:delText>
              </w:r>
            </w:del>
          </w:p>
        </w:tc>
        <w:tc>
          <w:tcPr>
            <w:tcW w:w="1701" w:type="dxa"/>
            <w:shd w:val="clear" w:color="auto" w:fill="auto"/>
          </w:tcPr>
          <w:p w14:paraId="72B17A71" w14:textId="77777777" w:rsidR="00FA5107" w:rsidRDefault="00FA5107" w:rsidP="00FA5107">
            <w:pPr>
              <w:rPr>
                <w:del w:id="61" w:author="Halle Mahmoud Rashdan" w:date="2022-02-17T12:46:00Z"/>
                <w:rFonts w:ascii="Arial" w:hAnsi="Arial" w:cs="Arial"/>
                <w:sz w:val="18"/>
              </w:rPr>
            </w:pPr>
            <w:del w:id="62" w:author="Halle Mahmoud Rashdan" w:date="2022-02-17T12:46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1DB34381" w14:textId="77777777" w:rsidR="00FA5107" w:rsidRPr="00FA5107" w:rsidRDefault="00FA5107" w:rsidP="00FA5107">
            <w:pPr>
              <w:rPr>
                <w:del w:id="63" w:author="Halle Mahmoud Rashdan" w:date="2022-02-17T12:46:00Z"/>
                <w:rFonts w:ascii="Arial" w:hAnsi="Arial" w:cs="Arial"/>
                <w:sz w:val="18"/>
              </w:rPr>
            </w:pPr>
            <w:del w:id="64" w:author="Halle Mahmoud Rashdan" w:date="2022-02-17T12:46:00Z">
              <w:r>
                <w:rPr>
                  <w:rFonts w:ascii="Arial" w:hAnsi="Arial" w:cs="Arial"/>
                  <w:sz w:val="18"/>
                </w:rPr>
                <w:delText>maxLength: 2</w:delText>
              </w:r>
            </w:del>
          </w:p>
        </w:tc>
        <w:tc>
          <w:tcPr>
            <w:tcW w:w="4671" w:type="dxa"/>
            <w:shd w:val="clear" w:color="auto" w:fill="auto"/>
          </w:tcPr>
          <w:p w14:paraId="013176DF" w14:textId="77777777" w:rsidR="00FA5107" w:rsidRDefault="00FA5107" w:rsidP="00FA5107">
            <w:pPr>
              <w:rPr>
                <w:del w:id="65" w:author="Halle Mahmoud Rashdan" w:date="2022-02-17T12:46:00Z"/>
                <w:rFonts w:ascii="Arial" w:hAnsi="Arial" w:cs="Arial"/>
                <w:sz w:val="18"/>
              </w:rPr>
            </w:pPr>
            <w:del w:id="66" w:author="Halle Mahmoud Rashdan" w:date="2022-02-17T12:46:00Z">
              <w:r>
                <w:rPr>
                  <w:rFonts w:ascii="Arial" w:hAnsi="Arial" w:cs="Arial"/>
                  <w:sz w:val="18"/>
                </w:rPr>
                <w:delText>(COMVGR1).</w:delText>
              </w:r>
            </w:del>
          </w:p>
          <w:p w14:paraId="61A9F5AB" w14:textId="77777777" w:rsidR="00FA5107" w:rsidRDefault="00FA5107" w:rsidP="00FA5107">
            <w:pPr>
              <w:rPr>
                <w:del w:id="67" w:author="Halle Mahmoud Rashdan" w:date="2022-02-17T12:46:00Z"/>
                <w:rFonts w:ascii="Arial" w:hAnsi="Arial" w:cs="Arial"/>
                <w:sz w:val="18"/>
              </w:rPr>
            </w:pPr>
            <w:del w:id="68" w:author="Halle Mahmoud Rashdan" w:date="2022-02-17T12:46:00Z">
              <w:r>
                <w:rPr>
                  <w:rFonts w:ascii="Arial" w:hAnsi="Arial" w:cs="Arial"/>
                  <w:sz w:val="18"/>
                </w:rPr>
                <w:delText>Ejendommens omvurderingsgrund 1 ved den 2015 vurdering</w:delText>
              </w:r>
            </w:del>
          </w:p>
          <w:p w14:paraId="504284DA" w14:textId="77777777" w:rsidR="00FA5107" w:rsidRDefault="00FA5107" w:rsidP="00FA5107">
            <w:pPr>
              <w:rPr>
                <w:del w:id="69" w:author="Halle Mahmoud Rashdan" w:date="2022-02-17T12:46:00Z"/>
                <w:rFonts w:ascii="Arial" w:hAnsi="Arial" w:cs="Arial"/>
                <w:sz w:val="18"/>
              </w:rPr>
            </w:pPr>
          </w:p>
          <w:p w14:paraId="22EF7B6F" w14:textId="77777777" w:rsidR="00FA5107" w:rsidRDefault="00FA5107" w:rsidP="00FA5107">
            <w:pPr>
              <w:rPr>
                <w:del w:id="70" w:author="Halle Mahmoud Rashdan" w:date="2022-02-17T12:46:00Z"/>
                <w:rFonts w:ascii="Arial" w:hAnsi="Arial" w:cs="Arial"/>
                <w:sz w:val="18"/>
              </w:rPr>
            </w:pPr>
            <w:del w:id="71" w:author="Halle Mahmoud Rashdan" w:date="2022-02-17T12:46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585F1BCD" w14:textId="77777777" w:rsidR="00FA5107" w:rsidRDefault="00FA5107" w:rsidP="00FA5107">
            <w:pPr>
              <w:rPr>
                <w:del w:id="72" w:author="Halle Mahmoud Rashdan" w:date="2022-02-17T12:46:00Z"/>
                <w:rFonts w:ascii="Arial" w:hAnsi="Arial" w:cs="Arial"/>
                <w:sz w:val="18"/>
              </w:rPr>
            </w:pPr>
            <w:del w:id="73" w:author="Halle Mahmoud Rashdan" w:date="2022-02-17T12:46:00Z">
              <w:r>
                <w:rPr>
                  <w:rFonts w:ascii="Arial" w:hAnsi="Arial" w:cs="Arial"/>
                  <w:sz w:val="18"/>
                </w:rPr>
                <w:delText>To ascii tegn</w:delText>
              </w:r>
            </w:del>
          </w:p>
          <w:p w14:paraId="53BA7671" w14:textId="77777777" w:rsidR="00FA5107" w:rsidRDefault="00FA5107" w:rsidP="00FA5107">
            <w:pPr>
              <w:rPr>
                <w:del w:id="74" w:author="Halle Mahmoud Rashdan" w:date="2022-02-17T12:46:00Z"/>
                <w:rFonts w:ascii="Arial" w:hAnsi="Arial" w:cs="Arial"/>
                <w:sz w:val="18"/>
              </w:rPr>
            </w:pPr>
          </w:p>
          <w:p w14:paraId="335EA744" w14:textId="77777777" w:rsidR="00FA5107" w:rsidRPr="00FA5107" w:rsidRDefault="00FA5107" w:rsidP="00FA5107">
            <w:pPr>
              <w:rPr>
                <w:del w:id="75" w:author="Halle Mahmoud Rashdan" w:date="2022-02-17T12:46:00Z"/>
                <w:rFonts w:ascii="Arial" w:hAnsi="Arial" w:cs="Arial"/>
                <w:sz w:val="18"/>
              </w:rPr>
            </w:pPr>
          </w:p>
        </w:tc>
      </w:tr>
      <w:tr w:rsidR="00FA5107" w14:paraId="0A1AE41B" w14:textId="77777777" w:rsidTr="00FA5107">
        <w:tblPrEx>
          <w:tblCellMar>
            <w:top w:w="0" w:type="dxa"/>
            <w:bottom w:w="0" w:type="dxa"/>
          </w:tblCellMar>
        </w:tblPrEx>
        <w:trPr>
          <w:del w:id="76" w:author="Halle Mahmoud Rashdan" w:date="2022-02-17T12:46:00Z"/>
        </w:trPr>
        <w:tc>
          <w:tcPr>
            <w:tcW w:w="3401" w:type="dxa"/>
            <w:shd w:val="clear" w:color="auto" w:fill="auto"/>
          </w:tcPr>
          <w:p w14:paraId="2BD7FB58" w14:textId="77777777" w:rsidR="00FA5107" w:rsidRPr="00FA5107" w:rsidRDefault="00FA5107" w:rsidP="00FA5107">
            <w:pPr>
              <w:outlineLvl w:val="1"/>
              <w:rPr>
                <w:del w:id="77" w:author="Halle Mahmoud Rashdan" w:date="2022-02-17T12:46:00Z"/>
                <w:rFonts w:ascii="Arial" w:hAnsi="Arial" w:cs="Arial"/>
                <w:sz w:val="18"/>
              </w:rPr>
            </w:pPr>
            <w:del w:id="78" w:author="Halle Mahmoud Rashdan" w:date="2022-02-17T12:46:00Z">
              <w:r>
                <w:rPr>
                  <w:rFonts w:ascii="Arial" w:hAnsi="Arial" w:cs="Arial"/>
                  <w:sz w:val="18"/>
                </w:rPr>
                <w:delText>EjendomsvurderingOmvurderingGrund2</w:delText>
              </w:r>
            </w:del>
          </w:p>
        </w:tc>
        <w:tc>
          <w:tcPr>
            <w:tcW w:w="1701" w:type="dxa"/>
            <w:shd w:val="clear" w:color="auto" w:fill="auto"/>
          </w:tcPr>
          <w:p w14:paraId="17D22F12" w14:textId="77777777" w:rsidR="00FA5107" w:rsidRDefault="00FA5107" w:rsidP="00FA5107">
            <w:pPr>
              <w:rPr>
                <w:del w:id="79" w:author="Halle Mahmoud Rashdan" w:date="2022-02-17T12:46:00Z"/>
                <w:rFonts w:ascii="Arial" w:hAnsi="Arial" w:cs="Arial"/>
                <w:sz w:val="18"/>
              </w:rPr>
            </w:pPr>
            <w:del w:id="80" w:author="Halle Mahmoud Rashdan" w:date="2022-02-17T12:46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75647FAE" w14:textId="77777777" w:rsidR="00FA5107" w:rsidRPr="00FA5107" w:rsidRDefault="00FA5107" w:rsidP="00FA5107">
            <w:pPr>
              <w:rPr>
                <w:del w:id="81" w:author="Halle Mahmoud Rashdan" w:date="2022-02-17T12:46:00Z"/>
                <w:rFonts w:ascii="Arial" w:hAnsi="Arial" w:cs="Arial"/>
                <w:sz w:val="18"/>
              </w:rPr>
            </w:pPr>
            <w:del w:id="82" w:author="Halle Mahmoud Rashdan" w:date="2022-02-17T12:46:00Z">
              <w:r>
                <w:rPr>
                  <w:rFonts w:ascii="Arial" w:hAnsi="Arial" w:cs="Arial"/>
                  <w:sz w:val="18"/>
                </w:rPr>
                <w:delText>maxLength: 2</w:delText>
              </w:r>
            </w:del>
          </w:p>
        </w:tc>
        <w:tc>
          <w:tcPr>
            <w:tcW w:w="4671" w:type="dxa"/>
            <w:shd w:val="clear" w:color="auto" w:fill="auto"/>
          </w:tcPr>
          <w:p w14:paraId="2B83349E" w14:textId="77777777" w:rsidR="00FA5107" w:rsidRDefault="00FA5107" w:rsidP="00FA5107">
            <w:pPr>
              <w:rPr>
                <w:del w:id="83" w:author="Halle Mahmoud Rashdan" w:date="2022-02-17T12:46:00Z"/>
                <w:rFonts w:ascii="Arial" w:hAnsi="Arial" w:cs="Arial"/>
                <w:sz w:val="18"/>
              </w:rPr>
            </w:pPr>
            <w:del w:id="84" w:author="Halle Mahmoud Rashdan" w:date="2022-02-17T12:46:00Z">
              <w:r>
                <w:rPr>
                  <w:rFonts w:ascii="Arial" w:hAnsi="Arial" w:cs="Arial"/>
                  <w:sz w:val="18"/>
                </w:rPr>
                <w:delText>(COMVGR2).</w:delText>
              </w:r>
            </w:del>
          </w:p>
          <w:p w14:paraId="6386555B" w14:textId="77777777" w:rsidR="00FA5107" w:rsidRDefault="00FA5107" w:rsidP="00FA5107">
            <w:pPr>
              <w:rPr>
                <w:del w:id="85" w:author="Halle Mahmoud Rashdan" w:date="2022-02-17T12:46:00Z"/>
                <w:rFonts w:ascii="Arial" w:hAnsi="Arial" w:cs="Arial"/>
                <w:sz w:val="18"/>
              </w:rPr>
            </w:pPr>
            <w:del w:id="86" w:author="Halle Mahmoud Rashdan" w:date="2022-02-17T12:46:00Z">
              <w:r>
                <w:rPr>
                  <w:rFonts w:ascii="Arial" w:hAnsi="Arial" w:cs="Arial"/>
                  <w:sz w:val="18"/>
                </w:rPr>
                <w:delText>Ejendommens omvurderingsgrund 2 ved den 2015 vurdering</w:delText>
              </w:r>
            </w:del>
          </w:p>
          <w:p w14:paraId="33857A99" w14:textId="77777777" w:rsidR="00FA5107" w:rsidRDefault="00FA5107" w:rsidP="00FA5107">
            <w:pPr>
              <w:rPr>
                <w:del w:id="87" w:author="Halle Mahmoud Rashdan" w:date="2022-02-17T12:46:00Z"/>
                <w:rFonts w:ascii="Arial" w:hAnsi="Arial" w:cs="Arial"/>
                <w:sz w:val="18"/>
              </w:rPr>
            </w:pPr>
          </w:p>
          <w:p w14:paraId="22BD00B2" w14:textId="77777777" w:rsidR="00FA5107" w:rsidRDefault="00FA5107" w:rsidP="00FA5107">
            <w:pPr>
              <w:rPr>
                <w:del w:id="88" w:author="Halle Mahmoud Rashdan" w:date="2022-02-17T12:46:00Z"/>
                <w:rFonts w:ascii="Arial" w:hAnsi="Arial" w:cs="Arial"/>
                <w:sz w:val="18"/>
              </w:rPr>
            </w:pPr>
            <w:del w:id="89" w:author="Halle Mahmoud Rashdan" w:date="2022-02-17T12:46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7D08095" w14:textId="77777777" w:rsidR="00FA5107" w:rsidRDefault="00FA5107" w:rsidP="00FA5107">
            <w:pPr>
              <w:rPr>
                <w:del w:id="90" w:author="Halle Mahmoud Rashdan" w:date="2022-02-17T12:46:00Z"/>
                <w:rFonts w:ascii="Arial" w:hAnsi="Arial" w:cs="Arial"/>
                <w:sz w:val="18"/>
              </w:rPr>
            </w:pPr>
            <w:del w:id="91" w:author="Halle Mahmoud Rashdan" w:date="2022-02-17T12:46:00Z">
              <w:r>
                <w:rPr>
                  <w:rFonts w:ascii="Arial" w:hAnsi="Arial" w:cs="Arial"/>
                  <w:sz w:val="18"/>
                </w:rPr>
                <w:delText>To ascii tegn</w:delText>
              </w:r>
            </w:del>
          </w:p>
          <w:p w14:paraId="24E1BEC1" w14:textId="77777777" w:rsidR="00FA5107" w:rsidRDefault="00FA5107" w:rsidP="00FA5107">
            <w:pPr>
              <w:rPr>
                <w:del w:id="92" w:author="Halle Mahmoud Rashdan" w:date="2022-02-17T12:46:00Z"/>
                <w:rFonts w:ascii="Arial" w:hAnsi="Arial" w:cs="Arial"/>
                <w:sz w:val="18"/>
              </w:rPr>
            </w:pPr>
          </w:p>
          <w:p w14:paraId="035FB7CD" w14:textId="77777777" w:rsidR="00FA5107" w:rsidRPr="00FA5107" w:rsidRDefault="00FA5107" w:rsidP="00FA5107">
            <w:pPr>
              <w:rPr>
                <w:del w:id="93" w:author="Halle Mahmoud Rashdan" w:date="2022-02-17T12:46:00Z"/>
                <w:rFonts w:ascii="Arial" w:hAnsi="Arial" w:cs="Arial"/>
                <w:sz w:val="18"/>
              </w:rPr>
            </w:pPr>
          </w:p>
        </w:tc>
      </w:tr>
      <w:tr w:rsidR="00104CF3" w14:paraId="48819C9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A0E43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5F6626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1DE8FAE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223AD1D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458FFCF7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3FE878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4713D5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74A9C3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45744D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2F7DC2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39C63A1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04AF170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4C12B0B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0411780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2D3581F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78C71A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962982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2674C86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6938A08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3C746DE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59AA377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721E178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778C3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EE44D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76B911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4A9AB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C220B1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10FC4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24F6F71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1729D8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511176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BBDDC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0138E65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EE8EAB8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6DEEF9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621D82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212E25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981DC7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5F408F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0E09B5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584659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33AEC6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668C50B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001246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5AD438D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9A621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B15429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FF679E4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6DAF073A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6EB52F62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37E7B16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4E8E489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43837FD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26CCB47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6345D7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F2CAC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A5A8D7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EF0C47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D2F6452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052E8B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D77EC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E27BB4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3547D5C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FE1F8D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B14CC2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7E9429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AACAB2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80EEC56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284D2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24567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C16CF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21D96A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42927C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9E911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D4CA6B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A439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74D5B8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1DBE494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CE57403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8D5F28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88590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2CD013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DB39AD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E48862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7F5022D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054AE2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A9DC5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E75FA9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F1AA98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6712B2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9A048C5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14717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C5138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2EB739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DBD553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537B33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8731C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320D42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D77767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B08AA11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871BC19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E91ADB1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C14B6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3774C3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2B2EB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14FFEAC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8DEB72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5324108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99A027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5CCA9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46D51AB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6F7F4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E632C2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4A030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638F6B" w14:textId="77777777" w:rsidR="00104CF3" w:rsidRPr="005E3F80" w:rsidRDefault="00104CF3" w:rsidP="00104CF3">
            <w:pPr>
              <w:rPr>
                <w:rFonts w:ascii="Arial" w:hAnsi="Arial"/>
                <w:sz w:val="18"/>
                <w:lang w:val="en-US"/>
              </w:rPr>
            </w:pPr>
            <w:r w:rsidRPr="005E3F80">
              <w:rPr>
                <w:rFonts w:ascii="Arial" w:hAnsi="Arial"/>
                <w:sz w:val="18"/>
                <w:lang w:val="en-US"/>
              </w:rPr>
              <w:t>base: string</w:t>
            </w:r>
          </w:p>
          <w:p w14:paraId="0E81CE38" w14:textId="77777777" w:rsidR="00104CF3" w:rsidRPr="005E3F80" w:rsidRDefault="00104CF3" w:rsidP="00104CF3">
            <w:pPr>
              <w:rPr>
                <w:rFonts w:ascii="Arial" w:hAnsi="Arial"/>
                <w:sz w:val="18"/>
                <w:lang w:val="en-US"/>
              </w:rPr>
            </w:pPr>
            <w:r w:rsidRPr="005E3F80">
              <w:rPr>
                <w:rFonts w:ascii="Arial" w:hAnsi="Arial"/>
                <w:sz w:val="18"/>
                <w:lang w:val="en-US"/>
              </w:rPr>
              <w:t>minLength: 0</w:t>
            </w:r>
          </w:p>
          <w:p w14:paraId="24D105B9" w14:textId="77777777" w:rsidR="00104CF3" w:rsidRPr="005E3F80" w:rsidRDefault="00104CF3" w:rsidP="00104CF3">
            <w:pPr>
              <w:rPr>
                <w:rFonts w:ascii="Arial" w:hAnsi="Arial"/>
                <w:sz w:val="18"/>
                <w:lang w:val="en-US"/>
              </w:rPr>
            </w:pPr>
            <w:r w:rsidRPr="005E3F80">
              <w:rPr>
                <w:rFonts w:ascii="Arial" w:hAnsi="Arial"/>
                <w:sz w:val="18"/>
                <w:lang w:val="en-US"/>
              </w:rPr>
              <w:t>maxLength: 100</w:t>
            </w:r>
          </w:p>
          <w:p w14:paraId="01D559B6" w14:textId="77777777" w:rsidR="00104CF3" w:rsidRPr="005E3F80" w:rsidRDefault="00104CF3" w:rsidP="00104CF3">
            <w:pPr>
              <w:rPr>
                <w:rFonts w:ascii="Arial" w:hAnsi="Arial"/>
                <w:sz w:val="18"/>
                <w:lang w:val="en-US"/>
              </w:rPr>
            </w:pPr>
            <w:r w:rsidRPr="005E3F80">
              <w:rPr>
                <w:rFonts w:ascii="Arial" w:hAnsi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0DF43E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03BE16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54426A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0A2FE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08DB4F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08426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8C02549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07CA403F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A1845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5F1C4F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3CDAB3C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36</w:t>
            </w:r>
          </w:p>
          <w:p w14:paraId="442F00E7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A426B2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411634E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BF7509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9DA805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3E79CC1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197635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5ACA6AAF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0F633C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5EF76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845CE9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914064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604074F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23D48FB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C99FA6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273D1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E5FA4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6273FE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387CDA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6BB496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FB9F6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81E319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9624B0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AE4E9B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AE7D93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B84FFD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858251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9497F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7977F3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9F7D3DE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1507F2C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E96FFC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79FB1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A2E52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B3D87F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6296128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251B24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3194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2012480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8610A8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DDDEEC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061E2D6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EBF70A0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3DF2299C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2B74AE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280B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959BA7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325294B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2520CAA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760B917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4D8FE9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3ABB7B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B34DD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12BE9FC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60376D2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B389B33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331EEA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35B74C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9C5B29A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1061AF8A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0E9802B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78AC3E07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2D48AC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DDC8D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0D6ECF4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F139C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E70910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1F7833A0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1614D8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CE8FE8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17A496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0B5DE64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C581C0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2D013EA7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A6DF20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CAA22B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1BC39C4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D00EEA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77CFECA1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EB5E1A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29DFB8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21C6AD9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FDCA3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C42F2A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F63A84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D3B0A27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4BE5647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CD6742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FF199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A8625D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3766EE2B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2CBB68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C25F06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36852C7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088C4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8FB5E76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7E638B5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691651C1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4C1DBF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1DED2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208115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204E323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208A8DC2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E6D0F5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38F32BF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63EB749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5AE452A4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0443479B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1EB99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49C3674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85D947C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1B79C158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84B4ADB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83830F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F47A593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AA7CB0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225729D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61AAB00C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30B358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35D21E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6EA0976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  <w:tr w:rsidR="00104CF3" w14:paraId="72DC3BE5" w14:textId="77777777" w:rsidTr="00104CF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FB1FC4" w14:textId="77777777" w:rsidR="00104CF3" w:rsidRPr="00104CF3" w:rsidRDefault="00104CF3" w:rsidP="00104CF3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FE7107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r w:rsidRPr="00104CF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042F6AD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53FE4295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5C4D3228" w14:textId="77777777" w:rsidR="00104CF3" w:rsidRPr="00104CF3" w:rsidRDefault="00104CF3" w:rsidP="00104CF3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4CF3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104CF3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188A152E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045B47B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CDB5F05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6D9225A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07A0E1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6B38479" w14:textId="77777777" w:rsidR="00104CF3" w:rsidRDefault="00104CF3" w:rsidP="00104CF3">
            <w:pPr>
              <w:rPr>
                <w:rFonts w:ascii="Arial" w:hAnsi="Arial" w:cs="Arial"/>
                <w:sz w:val="18"/>
              </w:rPr>
            </w:pPr>
          </w:p>
          <w:p w14:paraId="4FEDDA4A" w14:textId="77777777" w:rsidR="00104CF3" w:rsidRPr="00104CF3" w:rsidRDefault="00104CF3" w:rsidP="00104CF3">
            <w:pPr>
              <w:rPr>
                <w:rFonts w:ascii="Arial" w:hAnsi="Arial" w:cs="Arial"/>
                <w:sz w:val="18"/>
              </w:rPr>
            </w:pPr>
          </w:p>
        </w:tc>
      </w:tr>
    </w:tbl>
    <w:p w14:paraId="05F2B96E" w14:textId="77777777" w:rsidR="00104CF3" w:rsidRPr="00104CF3" w:rsidRDefault="00104CF3" w:rsidP="00104CF3">
      <w:pPr>
        <w:rPr>
          <w:rFonts w:ascii="Arial" w:hAnsi="Arial" w:cs="Arial"/>
          <w:b/>
          <w:sz w:val="48"/>
        </w:rPr>
      </w:pPr>
    </w:p>
    <w:sectPr w:rsidR="00104CF3" w:rsidRPr="00104CF3" w:rsidSect="00104CF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9A14" w14:textId="77777777" w:rsidR="005E3F80" w:rsidRDefault="005E3F80" w:rsidP="00104CF3">
      <w:pPr>
        <w:spacing w:line="240" w:lineRule="auto"/>
      </w:pPr>
      <w:r>
        <w:separator/>
      </w:r>
    </w:p>
  </w:endnote>
  <w:endnote w:type="continuationSeparator" w:id="0">
    <w:p w14:paraId="48FA2E96" w14:textId="77777777" w:rsidR="005E3F80" w:rsidRDefault="005E3F80" w:rsidP="00104CF3">
      <w:pPr>
        <w:spacing w:line="240" w:lineRule="auto"/>
      </w:pPr>
      <w:r>
        <w:continuationSeparator/>
      </w:r>
    </w:p>
  </w:endnote>
  <w:endnote w:type="continuationNotice" w:id="1">
    <w:p w14:paraId="5F43801B" w14:textId="77777777" w:rsidR="005E3F80" w:rsidRDefault="005E3F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E905" w14:textId="77777777" w:rsidR="00104CF3" w:rsidRDefault="00104CF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635E" w14:textId="01720744" w:rsidR="00104CF3" w:rsidRPr="00104CF3" w:rsidRDefault="00104CF3" w:rsidP="00104C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46" w:author="Halle Mahmoud Rashdan" w:date="2022-02-17T12:46:00Z">
      <w:r w:rsidR="00FA5107">
        <w:rPr>
          <w:rFonts w:ascii="Arial" w:hAnsi="Arial" w:cs="Arial"/>
          <w:noProof/>
          <w:sz w:val="16"/>
        </w:rPr>
        <w:delText>8</w:delText>
      </w:r>
    </w:del>
    <w:ins w:id="47" w:author="Halle Mahmoud Rashdan" w:date="2022-02-17T12:46:00Z">
      <w:r>
        <w:rPr>
          <w:rFonts w:ascii="Arial" w:hAnsi="Arial" w:cs="Arial"/>
          <w:noProof/>
          <w:sz w:val="16"/>
        </w:rPr>
        <w:t>17</w:t>
      </w:r>
    </w:ins>
    <w:r>
      <w:rPr>
        <w:rFonts w:ascii="Arial" w:hAnsi="Arial" w:cs="Arial"/>
        <w:noProof/>
        <w:sz w:val="16"/>
      </w:rPr>
      <w:t>. februar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0705" w14:textId="77777777" w:rsidR="00104CF3" w:rsidRDefault="00104CF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E933" w14:textId="77777777" w:rsidR="005E3F80" w:rsidRDefault="005E3F80" w:rsidP="00104CF3">
      <w:pPr>
        <w:spacing w:line="240" w:lineRule="auto"/>
      </w:pPr>
      <w:r>
        <w:separator/>
      </w:r>
    </w:p>
  </w:footnote>
  <w:footnote w:type="continuationSeparator" w:id="0">
    <w:p w14:paraId="1E247782" w14:textId="77777777" w:rsidR="005E3F80" w:rsidRDefault="005E3F80" w:rsidP="00104CF3">
      <w:pPr>
        <w:spacing w:line="240" w:lineRule="auto"/>
      </w:pPr>
      <w:r>
        <w:continuationSeparator/>
      </w:r>
    </w:p>
  </w:footnote>
  <w:footnote w:type="continuationNotice" w:id="1">
    <w:p w14:paraId="514E90D2" w14:textId="77777777" w:rsidR="005E3F80" w:rsidRDefault="005E3F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2523" w14:textId="77777777" w:rsidR="00104CF3" w:rsidRDefault="00104CF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E995" w14:textId="77777777" w:rsidR="00104CF3" w:rsidRPr="00104CF3" w:rsidRDefault="00104CF3" w:rsidP="00104CF3">
    <w:pPr>
      <w:pStyle w:val="Sidehoved"/>
      <w:jc w:val="center"/>
      <w:rPr>
        <w:rFonts w:ascii="Arial" w:hAnsi="Arial" w:cs="Arial"/>
      </w:rPr>
    </w:pPr>
    <w:r w:rsidRPr="00104CF3">
      <w:rPr>
        <w:rFonts w:ascii="Arial" w:hAnsi="Arial" w:cs="Arial"/>
      </w:rPr>
      <w:t>Datastruktur</w:t>
    </w:r>
  </w:p>
  <w:p w14:paraId="5522D1FE" w14:textId="77777777" w:rsidR="00104CF3" w:rsidRPr="00104CF3" w:rsidRDefault="00104CF3" w:rsidP="00104C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6075" w14:textId="77777777" w:rsidR="00104CF3" w:rsidRDefault="00104CF3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54A" w14:textId="77777777" w:rsidR="00104CF3" w:rsidRDefault="00104CF3" w:rsidP="00104C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BBB8BB8" w14:textId="77777777" w:rsidR="00104CF3" w:rsidRPr="00104CF3" w:rsidRDefault="00104CF3" w:rsidP="00104C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C1A"/>
    <w:multiLevelType w:val="multilevel"/>
    <w:tmpl w:val="287ECC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71580052"/>
    <w:multiLevelType w:val="multilevel"/>
    <w:tmpl w:val="BED0AB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lle Mahmoud Rashdan">
    <w15:presenceInfo w15:providerId="AD" w15:userId="S::Halle.Rashdan@ufst.dk::4b6652ae-17de-4243-a8d1-e5e40a15a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3"/>
    <w:rsid w:val="00104CF3"/>
    <w:rsid w:val="0056176F"/>
    <w:rsid w:val="005E3F80"/>
    <w:rsid w:val="006A172B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713F"/>
  <w15:chartTrackingRefBased/>
  <w15:docId w15:val="{DB2B724E-C807-4F01-876D-07E75A96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3F80"/>
    <w:pPr>
      <w:keepLines/>
      <w:numPr>
        <w:numId w:val="1"/>
      </w:numPr>
      <w:spacing w:after="360" w:line="240" w:lineRule="auto"/>
      <w:outlineLvl w:val="0"/>
      <w:pPrChange w:id="0" w:author="Halle Mahmoud Rashdan" w:date="2022-02-17T12:46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lle Mahmoud Rashdan" w:date="2022-02-17T12:46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3F80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lle Mahmoud Rashdan" w:date="2022-02-17T12:46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lle Mahmoud Rashdan" w:date="2022-02-17T12:46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3F80"/>
    <w:pPr>
      <w:keepNext/>
      <w:keepLines/>
      <w:numPr>
        <w:ilvl w:val="2"/>
        <w:numId w:val="1"/>
      </w:numPr>
      <w:spacing w:before="40"/>
      <w:outlineLvl w:val="2"/>
      <w:pPrChange w:id="2" w:author="Halle Mahmoud Rashdan" w:date="2022-02-17T12:46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lle Mahmoud Rashdan" w:date="2022-02-17T12:46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3F80"/>
    <w:pPr>
      <w:keepNext/>
      <w:keepLines/>
      <w:numPr>
        <w:ilvl w:val="3"/>
        <w:numId w:val="1"/>
      </w:numPr>
      <w:spacing w:before="40"/>
      <w:outlineLvl w:val="3"/>
      <w:pPrChange w:id="3" w:author="Halle Mahmoud Rashdan" w:date="2022-02-17T12:46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lle Mahmoud Rashdan" w:date="2022-02-17T12:46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3F80"/>
    <w:pPr>
      <w:keepNext/>
      <w:keepLines/>
      <w:numPr>
        <w:ilvl w:val="4"/>
        <w:numId w:val="1"/>
      </w:numPr>
      <w:spacing w:before="40"/>
      <w:outlineLvl w:val="4"/>
      <w:pPrChange w:id="4" w:author="Halle Mahmoud Rashdan" w:date="2022-02-17T12:46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lle Mahmoud Rashdan" w:date="2022-02-17T12:46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3F80"/>
    <w:pPr>
      <w:keepNext/>
      <w:keepLines/>
      <w:numPr>
        <w:ilvl w:val="5"/>
        <w:numId w:val="1"/>
      </w:numPr>
      <w:spacing w:before="40"/>
      <w:outlineLvl w:val="5"/>
      <w:pPrChange w:id="5" w:author="Halle Mahmoud Rashdan" w:date="2022-02-17T12:46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lle Mahmoud Rashdan" w:date="2022-02-17T12:46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3F80"/>
    <w:pPr>
      <w:keepNext/>
      <w:keepLines/>
      <w:numPr>
        <w:ilvl w:val="6"/>
        <w:numId w:val="1"/>
      </w:numPr>
      <w:spacing w:before="40"/>
      <w:outlineLvl w:val="6"/>
      <w:pPrChange w:id="6" w:author="Halle Mahmoud Rashdan" w:date="2022-02-17T12:46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lle Mahmoud Rashdan" w:date="2022-02-17T12:46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3F80"/>
    <w:pPr>
      <w:keepNext/>
      <w:keepLines/>
      <w:numPr>
        <w:ilvl w:val="7"/>
        <w:numId w:val="1"/>
      </w:numPr>
      <w:spacing w:before="40"/>
      <w:outlineLvl w:val="7"/>
      <w:pPrChange w:id="7" w:author="Halle Mahmoud Rashdan" w:date="2022-02-17T12:46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lle Mahmoud Rashdan" w:date="2022-02-17T12:46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3F80"/>
    <w:pPr>
      <w:keepNext/>
      <w:keepLines/>
      <w:numPr>
        <w:ilvl w:val="8"/>
        <w:numId w:val="1"/>
      </w:numPr>
      <w:spacing w:before="40"/>
      <w:outlineLvl w:val="8"/>
      <w:pPrChange w:id="8" w:author="Halle Mahmoud Rashdan" w:date="2022-02-17T12:46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lle Mahmoud Rashdan" w:date="2022-02-17T12:46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4CF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4CF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4CF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4C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4C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4C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4C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4C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4C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4C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4C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4C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4C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4C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4C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4C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4CF3"/>
  </w:style>
  <w:style w:type="paragraph" w:styleId="Sidefod">
    <w:name w:val="footer"/>
    <w:basedOn w:val="Normal"/>
    <w:link w:val="SidefodTegn"/>
    <w:uiPriority w:val="99"/>
    <w:unhideWhenUsed/>
    <w:rsid w:val="00104C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4CF3"/>
  </w:style>
  <w:style w:type="paragraph" w:styleId="Korrektur">
    <w:name w:val="Revision"/>
    <w:hidden/>
    <w:uiPriority w:val="99"/>
    <w:semiHidden/>
    <w:rsid w:val="005E3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2393</Words>
  <Characters>14599</Characters>
  <Application>Microsoft Office Word</Application>
  <DocSecurity>0</DocSecurity>
  <Lines>121</Lines>
  <Paragraphs>33</Paragraphs>
  <ScaleCrop>false</ScaleCrop>
  <Company>Skatteministeriet</Company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2022-02-17T11:44:00Z</dcterms:created>
  <dcterms:modified xsi:type="dcterms:W3CDTF">2022-02-17T11:47:00Z</dcterms:modified>
</cp:coreProperties>
</file>