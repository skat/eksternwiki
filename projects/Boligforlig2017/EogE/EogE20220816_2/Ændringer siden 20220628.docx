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B90B" w14:textId="77777777" w:rsidR="00A97E16" w:rsidRDefault="00820AEA" w:rsidP="00820AEA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9" w:author="Hanne Erdman Thomsen" w:date="2022-08-16T14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401"/>
        <w:gridCol w:w="3402"/>
        <w:gridCol w:w="3402"/>
        <w:tblGridChange w:id="10">
          <w:tblGrid>
            <w:gridCol w:w="3401"/>
            <w:gridCol w:w="3402"/>
            <w:gridCol w:w="3402"/>
          </w:tblGrid>
        </w:tblGridChange>
      </w:tblGrid>
      <w:tr w:rsidR="00820AEA" w14:paraId="20E4E60D" w14:textId="77777777" w:rsidTr="00820AEA">
        <w:tblPrEx>
          <w:tblCellMar>
            <w:top w:w="0" w:type="dxa"/>
            <w:bottom w:w="0" w:type="dxa"/>
          </w:tblCellMar>
        </w:tblPrEx>
        <w:trPr>
          <w:trHeight w:hRule="exact" w:val="113"/>
          <w:trPrChange w:id="11" w:author="Hanne Erdman Thomsen" w:date="2022-08-16T14:33:00Z">
            <w:trPr>
              <w:trHeight w:hRule="exact" w:val="113"/>
            </w:trPr>
          </w:trPrChange>
        </w:trPr>
        <w:tc>
          <w:tcPr>
            <w:tcW w:w="10205" w:type="dxa"/>
            <w:gridSpan w:val="3"/>
            <w:shd w:val="clear" w:color="auto" w:fill="82A0F0"/>
            <w:tcPrChange w:id="12" w:author="Hanne Erdman Thomsen" w:date="2022-08-16T14:33:00Z">
              <w:tcPr>
                <w:tcW w:w="10205" w:type="dxa"/>
                <w:gridSpan w:val="3"/>
                <w:shd w:val="clear" w:color="auto" w:fill="82A0F0"/>
              </w:tcPr>
            </w:tcPrChange>
          </w:tcPr>
          <w:p w14:paraId="37ADC82B" w14:textId="77777777" w:rsidR="00820AEA" w:rsidRDefault="00820AEA" w:rsidP="00820AEA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820AEA" w14:paraId="0923C819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  <w:trPrChange w:id="13" w:author="Hanne Erdman Thomsen" w:date="2022-08-16T14:33:00Z">
            <w:trPr>
              <w:trHeight w:val="283"/>
            </w:trPr>
          </w:trPrChange>
        </w:trPr>
        <w:tc>
          <w:tcPr>
            <w:tcW w:w="10205" w:type="dxa"/>
            <w:gridSpan w:val="3"/>
            <w:tcPrChange w:id="14" w:author="Hanne Erdman Thomsen" w:date="2022-08-16T14:33:00Z">
              <w:tcPr>
                <w:tcW w:w="10205" w:type="dxa"/>
                <w:gridSpan w:val="3"/>
              </w:tcPr>
            </w:tcPrChange>
          </w:tcPr>
          <w:p w14:paraId="085A3EB1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820AEA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820AEA" w14:paraId="5CCA531F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CC0189C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7CF4FC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CF38FE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820AEA" w14:paraId="2CCCEC23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8E3A6D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084C3D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0594C31" w14:textId="06DD322D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15" w:author="Hanne Erdman Thomsen" w:date="2022-08-16T14:33:00Z">
              <w:r w:rsidR="00974C04">
                <w:rPr>
                  <w:rFonts w:ascii="Arial" w:hAnsi="Arial" w:cs="Arial"/>
                  <w:sz w:val="18"/>
                </w:rPr>
                <w:delText>06-28</w:delText>
              </w:r>
            </w:del>
            <w:ins w:id="16" w:author="Hanne Erdman Thomsen" w:date="2022-08-16T14:33:00Z">
              <w:r>
                <w:rPr>
                  <w:rFonts w:ascii="Arial" w:hAnsi="Arial" w:cs="Arial"/>
                  <w:sz w:val="18"/>
                </w:rPr>
                <w:t>08-16</w:t>
              </w:r>
            </w:ins>
          </w:p>
        </w:tc>
      </w:tr>
      <w:tr w:rsidR="00820AEA" w14:paraId="29C82FE2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  <w:trPrChange w:id="17" w:author="Hanne Erdman Thomsen" w:date="2022-08-16T14:33:00Z">
            <w:trPr>
              <w:trHeight w:val="283"/>
            </w:trPr>
          </w:trPrChange>
        </w:trPr>
        <w:tc>
          <w:tcPr>
            <w:tcW w:w="10205" w:type="dxa"/>
            <w:gridSpan w:val="3"/>
            <w:shd w:val="clear" w:color="auto" w:fill="D2DCFA"/>
            <w:vAlign w:val="center"/>
            <w:tcPrChange w:id="18" w:author="Hanne Erdman Thomsen" w:date="2022-08-16T14:33:00Z">
              <w:tcPr>
                <w:tcW w:w="10205" w:type="dxa"/>
                <w:gridSpan w:val="3"/>
                <w:shd w:val="clear" w:color="auto" w:fill="D2DCFA"/>
                <w:vAlign w:val="center"/>
              </w:tcPr>
            </w:tcPrChange>
          </w:tcPr>
          <w:p w14:paraId="4C8BC9C4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820AEA" w14:paraId="65793793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  <w:trPrChange w:id="19" w:author="Hanne Erdman Thomsen" w:date="2022-08-16T14:33:00Z">
            <w:trPr>
              <w:trHeight w:val="283"/>
            </w:trPr>
          </w:trPrChange>
        </w:trPr>
        <w:tc>
          <w:tcPr>
            <w:tcW w:w="10205" w:type="dxa"/>
            <w:gridSpan w:val="3"/>
            <w:vAlign w:val="center"/>
            <w:tcPrChange w:id="20" w:author="Hanne Erdman Thomsen" w:date="2022-08-16T14:33:00Z">
              <w:tcPr>
                <w:tcW w:w="10205" w:type="dxa"/>
                <w:gridSpan w:val="3"/>
                <w:vAlign w:val="center"/>
              </w:tcPr>
            </w:tcPrChange>
          </w:tcPr>
          <w:p w14:paraId="7FE1B61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114352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F48D3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7E661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C4813E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42F2A2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06FFE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390698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62E32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54E37E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4C476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700CCD6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63031C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F3291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87B2F5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D4F9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D8785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0A0BA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36D5A3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52A95F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0DC828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52C7B0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6EDAA975" w14:textId="77777777" w:rsidR="00974C04" w:rsidRDefault="00974C04" w:rsidP="00974C04">
            <w:pPr>
              <w:rPr>
                <w:del w:id="21" w:author="Hanne Erdman Thomsen" w:date="2022-08-16T14:33:00Z"/>
                <w:rFonts w:ascii="Arial" w:hAnsi="Arial" w:cs="Arial"/>
                <w:sz w:val="18"/>
              </w:rPr>
            </w:pPr>
            <w:del w:id="22" w:author="Hanne Erdman Thomsen" w:date="2022-08-16T14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(TofamilieenhedLøbenummer)</w:delText>
              </w:r>
            </w:del>
          </w:p>
          <w:p w14:paraId="51C2DA4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B3CB6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31F00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76435C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A6FDB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1031626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1989CE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66C8061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9E4E5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310D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DF6E1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8F67F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09408A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A1CE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2247CC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CD379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47E8AE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446D6CF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4FA7A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843FF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3BFE6B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02227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40F0127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5501D2D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201AFD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  <w:p w14:paraId="55C36DA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524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00C8759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5534EB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7FE77F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4C8B9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3B940E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EB604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15D8C0E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76C701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1457C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20AEA" w14:paraId="5ACBDBB5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655F604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820AEA" w14:paraId="40EBB8DB" w14:textId="77777777" w:rsidTr="00820A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9B88A1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17967E4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03784A0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8BCEA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4281CE2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8CF43D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126AE22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2973CC5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A72DFF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40740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253E8D4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BBFB3A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45C61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572064E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0CC39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5C205F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7F6AE83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35C1F0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401F82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13F14B9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AEE1A0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B6A4D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0819B307" w14:textId="77777777" w:rsidR="00820AEA" w:rsidRDefault="00820AEA" w:rsidP="00820AEA">
            <w:pPr>
              <w:rPr>
                <w:ins w:id="23" w:author="Hanne Erdman Thomsen" w:date="2022-08-16T14:33:00Z"/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CF5D0D5" w14:textId="77777777" w:rsidR="00820AEA" w:rsidRDefault="00820AEA" w:rsidP="00820AEA">
            <w:pPr>
              <w:rPr>
                <w:ins w:id="24" w:author="Hanne Erdman Thomsen" w:date="2022-08-16T14:33:00Z"/>
                <w:rFonts w:ascii="Arial" w:hAnsi="Arial" w:cs="Arial"/>
                <w:sz w:val="18"/>
              </w:rPr>
            </w:pPr>
          </w:p>
          <w:p w14:paraId="5D596B8C" w14:textId="77777777" w:rsidR="00820AEA" w:rsidRDefault="00820AEA" w:rsidP="00820AEA">
            <w:pPr>
              <w:rPr>
                <w:ins w:id="25" w:author="Hanne Erdman Thomsen" w:date="2022-08-16T14:33:00Z"/>
                <w:rFonts w:ascii="Arial" w:hAnsi="Arial" w:cs="Arial"/>
                <w:sz w:val="18"/>
              </w:rPr>
            </w:pPr>
            <w:proofErr w:type="spellStart"/>
            <w:ins w:id="26" w:author="Hanne Erdman Thomsen" w:date="2022-08-16T14:33:00Z">
              <w:r>
                <w:rPr>
                  <w:rFonts w:ascii="Arial" w:hAnsi="Arial" w:cs="Arial"/>
                  <w:sz w:val="18"/>
                </w:rPr>
                <w:t>OpkrævningsperiodeStartdato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skal indeholde en af følgende:</w:t>
              </w:r>
            </w:ins>
          </w:p>
          <w:p w14:paraId="4A7FB07A" w14:textId="77777777" w:rsidR="00820AEA" w:rsidRDefault="00820AEA" w:rsidP="00820AEA">
            <w:pPr>
              <w:rPr>
                <w:ins w:id="27" w:author="Hanne Erdman Thomsen" w:date="2022-08-16T14:33:00Z"/>
                <w:rFonts w:ascii="Arial" w:hAnsi="Arial" w:cs="Arial"/>
                <w:sz w:val="18"/>
              </w:rPr>
            </w:pPr>
            <w:ins w:id="28" w:author="Hanne Erdman Thomsen" w:date="2022-08-16T14:33:00Z">
              <w:r>
                <w:rPr>
                  <w:rFonts w:ascii="Arial" w:hAnsi="Arial" w:cs="Arial"/>
                  <w:sz w:val="18"/>
                </w:rPr>
                <w:t>1.</w:t>
              </w:r>
              <w:r>
                <w:rPr>
                  <w:rFonts w:ascii="Arial" w:hAnsi="Arial" w:cs="Arial"/>
                  <w:sz w:val="18"/>
                </w:rPr>
                <w:tab/>
                <w:t>Ejendommens overtagelsesdato</w:t>
              </w:r>
            </w:ins>
          </w:p>
          <w:p w14:paraId="1FA21143" w14:textId="77777777" w:rsidR="00820AEA" w:rsidRDefault="00820AEA" w:rsidP="00820AEA">
            <w:pPr>
              <w:rPr>
                <w:ins w:id="29" w:author="Hanne Erdman Thomsen" w:date="2022-08-16T14:33:00Z"/>
                <w:rFonts w:ascii="Arial" w:hAnsi="Arial" w:cs="Arial"/>
                <w:sz w:val="18"/>
              </w:rPr>
            </w:pPr>
            <w:ins w:id="30" w:author="Hanne Erdman Thomsen" w:date="2022-08-16T14:33:00Z">
              <w:r>
                <w:rPr>
                  <w:rFonts w:ascii="Arial" w:hAnsi="Arial" w:cs="Arial"/>
                  <w:sz w:val="18"/>
                </w:rPr>
                <w:t>2.</w:t>
              </w:r>
              <w:r>
                <w:rPr>
                  <w:rFonts w:ascii="Arial" w:hAnsi="Arial" w:cs="Arial"/>
                  <w:sz w:val="18"/>
                </w:rPr>
                <w:tab/>
                <w:t>Dato for ændring af ejerforhold f.eks. ved delsalg</w:t>
              </w:r>
            </w:ins>
          </w:p>
          <w:p w14:paraId="277D021F" w14:textId="77777777" w:rsidR="00820AEA" w:rsidRDefault="00820AEA" w:rsidP="00820AEA">
            <w:pPr>
              <w:rPr>
                <w:ins w:id="31" w:author="Hanne Erdman Thomsen" w:date="2022-08-16T14:33:00Z"/>
                <w:rFonts w:ascii="Arial" w:hAnsi="Arial" w:cs="Arial"/>
                <w:sz w:val="18"/>
              </w:rPr>
            </w:pPr>
            <w:ins w:id="32" w:author="Hanne Erdman Thomsen" w:date="2022-08-16T14:33:00Z">
              <w:r>
                <w:rPr>
                  <w:rFonts w:ascii="Arial" w:hAnsi="Arial" w:cs="Arial"/>
                  <w:sz w:val="18"/>
                </w:rPr>
                <w:t>3.</w:t>
              </w:r>
              <w:r>
                <w:rPr>
                  <w:rFonts w:ascii="Arial" w:hAnsi="Arial" w:cs="Arial"/>
                  <w:sz w:val="18"/>
                </w:rPr>
                <w:tab/>
                <w:t xml:space="preserve">Dato for overgang fra opkrævning via </w:t>
              </w:r>
              <w:proofErr w:type="spellStart"/>
              <w:r>
                <w:rPr>
                  <w:rFonts w:ascii="Arial" w:hAnsi="Arial" w:cs="Arial"/>
                  <w:sz w:val="18"/>
                </w:rPr>
                <w:t>skattekonto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opkrævning i personskattesystemer</w:t>
              </w:r>
            </w:ins>
          </w:p>
          <w:p w14:paraId="01C71D62" w14:textId="77777777" w:rsidR="00820AEA" w:rsidRDefault="00820AEA" w:rsidP="00820AEA">
            <w:pPr>
              <w:rPr>
                <w:ins w:id="33" w:author="Hanne Erdman Thomsen" w:date="2022-08-16T14:33:00Z"/>
                <w:rFonts w:ascii="Arial" w:hAnsi="Arial" w:cs="Arial"/>
                <w:sz w:val="18"/>
              </w:rPr>
            </w:pPr>
            <w:ins w:id="34" w:author="Hanne Erdman Thomsen" w:date="2022-08-16T14:33:00Z">
              <w:r>
                <w:rPr>
                  <w:rFonts w:ascii="Arial" w:hAnsi="Arial" w:cs="Arial"/>
                  <w:sz w:val="18"/>
                </w:rPr>
                <w:t>Datoerne kan ligge i tidligere samt aktuelle indkomstår og vælges ud fra den hændelse der har startet perioden</w:t>
              </w:r>
            </w:ins>
          </w:p>
          <w:p w14:paraId="4EBEDBF8" w14:textId="77777777" w:rsidR="00820AEA" w:rsidRDefault="00820AEA" w:rsidP="00820AEA">
            <w:pPr>
              <w:rPr>
                <w:ins w:id="35" w:author="Hanne Erdman Thomsen" w:date="2022-08-16T14:33:00Z"/>
                <w:rFonts w:ascii="Arial" w:hAnsi="Arial" w:cs="Arial"/>
                <w:sz w:val="18"/>
              </w:rPr>
            </w:pPr>
          </w:p>
          <w:p w14:paraId="0B0988C0" w14:textId="77777777" w:rsidR="00820AEA" w:rsidRDefault="00820AEA" w:rsidP="00820AEA">
            <w:pPr>
              <w:rPr>
                <w:ins w:id="36" w:author="Hanne Erdman Thomsen" w:date="2022-08-16T14:33:00Z"/>
                <w:rFonts w:ascii="Arial" w:hAnsi="Arial" w:cs="Arial"/>
                <w:sz w:val="18"/>
              </w:rPr>
            </w:pPr>
            <w:proofErr w:type="spellStart"/>
            <w:ins w:id="37" w:author="Hanne Erdman Thomsen" w:date="2022-08-16T14:33:00Z">
              <w:r>
                <w:rPr>
                  <w:rFonts w:ascii="Arial" w:hAnsi="Arial" w:cs="Arial"/>
                  <w:sz w:val="18"/>
                </w:rPr>
                <w:t>OpkrævningsperiodeSlutdato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skal indeholde en af følgende: </w:t>
              </w:r>
            </w:ins>
          </w:p>
          <w:p w14:paraId="07CFD517" w14:textId="77777777" w:rsidR="00820AEA" w:rsidRDefault="00820AEA" w:rsidP="00820AEA">
            <w:pPr>
              <w:rPr>
                <w:ins w:id="38" w:author="Hanne Erdman Thomsen" w:date="2022-08-16T14:33:00Z"/>
                <w:rFonts w:ascii="Arial" w:hAnsi="Arial" w:cs="Arial"/>
                <w:sz w:val="18"/>
              </w:rPr>
            </w:pPr>
            <w:ins w:id="39" w:author="Hanne Erdman Thomsen" w:date="2022-08-16T14:33:00Z">
              <w:r>
                <w:rPr>
                  <w:rFonts w:ascii="Arial" w:hAnsi="Arial" w:cs="Arial"/>
                  <w:sz w:val="18"/>
                </w:rPr>
                <w:t>1.</w:t>
              </w:r>
              <w:r>
                <w:rPr>
                  <w:rFonts w:ascii="Arial" w:hAnsi="Arial" w:cs="Arial"/>
                  <w:sz w:val="18"/>
                </w:rPr>
                <w:tab/>
                <w:t>Afståelsesdato</w:t>
              </w:r>
            </w:ins>
          </w:p>
          <w:p w14:paraId="4B2E94B1" w14:textId="77777777" w:rsidR="00820AEA" w:rsidRDefault="00820AEA" w:rsidP="00820AEA">
            <w:pPr>
              <w:rPr>
                <w:ins w:id="40" w:author="Hanne Erdman Thomsen" w:date="2022-08-16T14:33:00Z"/>
                <w:rFonts w:ascii="Arial" w:hAnsi="Arial" w:cs="Arial"/>
                <w:sz w:val="18"/>
              </w:rPr>
            </w:pPr>
            <w:ins w:id="41" w:author="Hanne Erdman Thomsen" w:date="2022-08-16T14:33:00Z">
              <w:r>
                <w:rPr>
                  <w:rFonts w:ascii="Arial" w:hAnsi="Arial" w:cs="Arial"/>
                  <w:sz w:val="18"/>
                </w:rPr>
                <w:t>2.</w:t>
              </w:r>
              <w:r>
                <w:rPr>
                  <w:rFonts w:ascii="Arial" w:hAnsi="Arial" w:cs="Arial"/>
                  <w:sz w:val="18"/>
                </w:rPr>
                <w:tab/>
                <w:t>Dato for ændring af ejerforhold f.eks. ved delsalg</w:t>
              </w:r>
            </w:ins>
          </w:p>
          <w:p w14:paraId="550B3320" w14:textId="77777777" w:rsidR="00820AEA" w:rsidRDefault="00820AEA" w:rsidP="00820AEA">
            <w:pPr>
              <w:rPr>
                <w:ins w:id="42" w:author="Hanne Erdman Thomsen" w:date="2022-08-16T14:33:00Z"/>
                <w:rFonts w:ascii="Arial" w:hAnsi="Arial" w:cs="Arial"/>
                <w:sz w:val="18"/>
              </w:rPr>
            </w:pPr>
            <w:ins w:id="43" w:author="Hanne Erdman Thomsen" w:date="2022-08-16T14:33:00Z">
              <w:r>
                <w:rPr>
                  <w:rFonts w:ascii="Arial" w:hAnsi="Arial" w:cs="Arial"/>
                  <w:sz w:val="18"/>
                </w:rPr>
                <w:t>3.</w:t>
              </w:r>
              <w:r>
                <w:rPr>
                  <w:rFonts w:ascii="Arial" w:hAnsi="Arial" w:cs="Arial"/>
                  <w:sz w:val="18"/>
                </w:rPr>
                <w:tab/>
                <w:t xml:space="preserve">Dato for overgang fra opkrævning via personskattesystemer til opkrævning via </w:t>
              </w:r>
              <w:proofErr w:type="spellStart"/>
              <w:r>
                <w:rPr>
                  <w:rFonts w:ascii="Arial" w:hAnsi="Arial" w:cs="Arial"/>
                  <w:sz w:val="18"/>
                </w:rPr>
                <w:t>skattekonto</w:t>
              </w:r>
              <w:proofErr w:type="spellEnd"/>
            </w:ins>
          </w:p>
          <w:p w14:paraId="29B530E3" w14:textId="77777777" w:rsidR="00820AEA" w:rsidRDefault="00820AEA" w:rsidP="00820AEA">
            <w:pPr>
              <w:rPr>
                <w:ins w:id="44" w:author="Hanne Erdman Thomsen" w:date="2022-08-16T14:33:00Z"/>
                <w:rFonts w:ascii="Arial" w:hAnsi="Arial" w:cs="Arial"/>
                <w:sz w:val="18"/>
              </w:rPr>
            </w:pPr>
            <w:ins w:id="45" w:author="Hanne Erdman Thomsen" w:date="2022-08-16T14:33:00Z">
              <w:r>
                <w:rPr>
                  <w:rFonts w:ascii="Arial" w:hAnsi="Arial" w:cs="Arial"/>
                  <w:sz w:val="18"/>
                </w:rPr>
                <w:t>4.</w:t>
              </w:r>
              <w:r>
                <w:rPr>
                  <w:rFonts w:ascii="Arial" w:hAnsi="Arial" w:cs="Arial"/>
                  <w:sz w:val="18"/>
                </w:rPr>
                <w:tab/>
                <w:t>31-12-indkomstår hvis ejendommen skal beskattes frem til og med udgangen af indkomståret</w:t>
              </w:r>
            </w:ins>
          </w:p>
          <w:p w14:paraId="27213B4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ins w:id="46" w:author="Hanne Erdman Thomsen" w:date="2022-08-16T14:33:00Z">
              <w:r>
                <w:rPr>
                  <w:rFonts w:ascii="Arial" w:hAnsi="Arial" w:cs="Arial"/>
                  <w:sz w:val="18"/>
                </w:rPr>
                <w:t>Datoerne skal ligge i det indkomstår perioden vedrører og vælges ud fra den hændelse der lukker perioden</w:t>
              </w:r>
            </w:ins>
          </w:p>
        </w:tc>
      </w:tr>
    </w:tbl>
    <w:p w14:paraId="2E1F8DE4" w14:textId="77777777" w:rsidR="00820AEA" w:rsidRDefault="00820AEA" w:rsidP="00820AEA">
      <w:pPr>
        <w:rPr>
          <w:rFonts w:ascii="Arial" w:hAnsi="Arial" w:cs="Arial"/>
          <w:b/>
          <w:sz w:val="40"/>
        </w:rPr>
        <w:sectPr w:rsidR="00820AEA" w:rsidSect="00820A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B931FA0" w14:textId="77777777" w:rsidR="00820AEA" w:rsidRDefault="00820AEA" w:rsidP="00820AEA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20AEA" w14:paraId="02481957" w14:textId="77777777" w:rsidTr="00820A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630EEA8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4058FB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5A266A1" w14:textId="77777777" w:rsidR="00820AEA" w:rsidRPr="00820AEA" w:rsidRDefault="00820AEA" w:rsidP="00820AE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20AEA" w14:paraId="03CFD9F7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00D2D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A500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1FE3A4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10E587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E656AB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3BB7DB1" w14:textId="77777777" w:rsidR="00820AEA" w:rsidRDefault="00820AEA" w:rsidP="00820AEA">
            <w:pPr>
              <w:rPr>
                <w:ins w:id="49" w:author="Hanne Erdman Thomsen" w:date="2022-08-16T14:33:00Z"/>
                <w:rFonts w:ascii="Arial" w:hAnsi="Arial" w:cs="Arial"/>
                <w:sz w:val="18"/>
              </w:rPr>
            </w:pPr>
            <w:ins w:id="50" w:author="Hanne Erdman Thomsen" w:date="2022-08-16T14:33:00Z">
              <w:r>
                <w:rPr>
                  <w:rFonts w:ascii="Arial" w:hAnsi="Arial" w:cs="Arial"/>
                  <w:sz w:val="18"/>
                </w:rPr>
  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  </w:r>
            </w:ins>
          </w:p>
          <w:p w14:paraId="6AD1C444" w14:textId="77777777" w:rsidR="00820AEA" w:rsidRDefault="00820AEA" w:rsidP="00820AEA">
            <w:pPr>
              <w:rPr>
                <w:ins w:id="51" w:author="Hanne Erdman Thomsen" w:date="2022-08-16T14:33:00Z"/>
                <w:rFonts w:ascii="Arial" w:hAnsi="Arial" w:cs="Arial"/>
                <w:sz w:val="18"/>
              </w:rPr>
            </w:pPr>
          </w:p>
          <w:p w14:paraId="0C63642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062B5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73B8CBF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376BB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D16EEB1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775BFB1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E98E27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FF5B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06884A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64B585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22DEF8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EF279A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17314D7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597498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15007F" w14:textId="77777777" w:rsidR="00820AEA" w:rsidRDefault="00820AEA" w:rsidP="00820AEA">
            <w:pPr>
              <w:rPr>
                <w:ins w:id="52" w:author="Hanne Erdman Thomsen" w:date="2022-08-16T14:33:00Z"/>
                <w:rFonts w:ascii="Arial" w:hAnsi="Arial" w:cs="Arial"/>
                <w:sz w:val="18"/>
              </w:rPr>
            </w:pPr>
            <w:ins w:id="53" w:author="Hanne Erdman Thomsen" w:date="2022-08-16T14:33:00Z">
              <w:r>
                <w:rPr>
                  <w:rFonts w:ascii="Arial" w:hAnsi="Arial" w:cs="Arial"/>
                  <w:sz w:val="18"/>
                </w:rPr>
                <w:t>Evt. afkortning:</w:t>
              </w:r>
            </w:ins>
          </w:p>
          <w:p w14:paraId="65C106EA" w14:textId="77777777" w:rsidR="00820AEA" w:rsidRDefault="00820AEA" w:rsidP="00820AEA">
            <w:pPr>
              <w:rPr>
                <w:ins w:id="54" w:author="Hanne Erdman Thomsen" w:date="2022-08-16T14:33:00Z"/>
                <w:rFonts w:ascii="Arial" w:hAnsi="Arial" w:cs="Arial"/>
                <w:sz w:val="18"/>
              </w:rPr>
            </w:pPr>
            <w:ins w:id="55" w:author="Hanne Erdman Thomsen" w:date="2022-08-16T14:33:00Z">
              <w:r>
                <w:rPr>
                  <w:rFonts w:ascii="Arial" w:hAnsi="Arial" w:cs="Arial"/>
                  <w:sz w:val="18"/>
                </w:rPr>
                <w:t xml:space="preserve">vejnavnet kortes ned til hvad der måtte være plads til ud over husnummer etc. og der laves ikke mellemrum foran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husnr</w:t>
              </w:r>
              <w:proofErr w:type="spellEnd"/>
              <w:r>
                <w:rPr>
                  <w:rFonts w:ascii="Arial" w:hAnsi="Arial" w:cs="Arial"/>
                  <w:sz w:val="18"/>
                </w:rPr>
                <w:t>. når der er tale om en forkortet tekst.</w:t>
              </w:r>
            </w:ins>
          </w:p>
          <w:p w14:paraId="393325BC" w14:textId="77777777" w:rsidR="00820AEA" w:rsidRDefault="00820AEA" w:rsidP="00820AEA">
            <w:pPr>
              <w:rPr>
                <w:ins w:id="56" w:author="Hanne Erdman Thomsen" w:date="2022-08-16T14:33:00Z"/>
                <w:rFonts w:ascii="Arial" w:hAnsi="Arial" w:cs="Arial"/>
                <w:sz w:val="18"/>
              </w:rPr>
            </w:pPr>
            <w:ins w:id="57" w:author="Hanne Erdman Thomsen" w:date="2022-08-16T14:33:00Z">
              <w:r>
                <w:rPr>
                  <w:rFonts w:ascii="Arial" w:hAnsi="Arial" w:cs="Arial"/>
                  <w:sz w:val="18"/>
                </w:rPr>
                <w:t xml:space="preserve">Eksempel: </w:t>
              </w:r>
            </w:ins>
          </w:p>
          <w:p w14:paraId="7A3B7842" w14:textId="77777777" w:rsidR="00820AEA" w:rsidRDefault="00820AEA" w:rsidP="00820AEA">
            <w:pPr>
              <w:rPr>
                <w:ins w:id="58" w:author="Hanne Erdman Thomsen" w:date="2022-08-16T14:33:00Z"/>
                <w:rFonts w:ascii="Arial" w:hAnsi="Arial" w:cs="Arial"/>
                <w:sz w:val="18"/>
              </w:rPr>
            </w:pPr>
            <w:ins w:id="59" w:author="Hanne Erdman Thomsen" w:date="2022-08-16T14:33:00Z">
              <w:r>
                <w:rPr>
                  <w:rFonts w:ascii="Arial" w:hAnsi="Arial" w:cs="Arial"/>
                  <w:sz w:val="18"/>
                </w:rPr>
                <w:t>Borgmester Jakob Jense32 2. th</w:t>
              </w:r>
            </w:ins>
          </w:p>
          <w:p w14:paraId="56816972" w14:textId="77777777" w:rsidR="00820AEA" w:rsidRDefault="00820AEA" w:rsidP="00820AEA">
            <w:pPr>
              <w:rPr>
                <w:ins w:id="60" w:author="Hanne Erdman Thomsen" w:date="2022-08-16T14:33:00Z"/>
                <w:rFonts w:ascii="Arial" w:hAnsi="Arial" w:cs="Arial"/>
                <w:sz w:val="18"/>
              </w:rPr>
            </w:pPr>
          </w:p>
          <w:p w14:paraId="3DB722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35BE7A3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762AFB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4FFB303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27534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1566250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AA770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95F0D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17447E1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9A5C4A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F019E05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47A34B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5064B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5348CA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C05E50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592EF92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A194A4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442C7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4D6B7A0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F34FE04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D01DCC8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17F2F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D1D78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47684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C77879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09A717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000D85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78A58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73D6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CEC993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BBFED5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4C4D4C3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7FAFE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2C8B59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8E338E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00B148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41FE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55F47DB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1F86DE6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40F970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21871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624842E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93AEDE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0181B90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2318A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749F8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1892A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5BEC24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22FB4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2687A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02F234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684BA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2C2EB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90A3BB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8A2A0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1E6873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3DEA97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662CA91C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E63B5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7FD5F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13F6E46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976203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43BF8F7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6EF9C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14EE8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28A75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1A7A68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7ACED5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1A5AC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2E19704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0F4B0B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59A5E15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60735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1356DC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C051D7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22107EF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DE2DB9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30EE2E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22C66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A2230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C9D9CF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F06A125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181C9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0F0D8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286C0F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6A6BF1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5FDC7F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53EE58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9B3EE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E26AB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723EBB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8174031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FF5EDAF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60E055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8AF93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D869E4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071C1B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72223E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3C7862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872FD2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5E65CF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02CACD2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92DA4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719AB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1EC674A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E7684A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63CB23C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32761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8E69CD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621CE3D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095C9A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409B195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1928B90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A4E72B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E93D36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48214EF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40DE1C1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3E85C1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2421F85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640B92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C0B288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31F12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07F1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0DC3EB3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023295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D2E23AD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AC2ED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8CAC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B0EA9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2124F03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12102E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A79B2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AFD3B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695AFD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2A91F9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E9855D4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1B575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F1DCD3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EB1640C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4657C839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30A8FE76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5E36C0D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590FF5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56A0F43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7C5B79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72240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05E50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15302B2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3F4BA34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52A99DDB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216017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6FFD10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F4C3D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4AD3FC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19CF8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05C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DAF83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14EAF5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4E0DCB7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19C10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1048E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6C8667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11063D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CD3CD5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34790A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2996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109BC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34FC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7CC3F6D2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8561CE9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18006DC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94107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648B0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DAE919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D146FA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240B2D2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D138A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477D4B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428F74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2A252F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E541071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9FD33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75A9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EC2EF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BD34EB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48096A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7420776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C90C7F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540EC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8C8673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2BE74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2EBA6E3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0798BE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7B74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3B181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2518B7A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04A2E4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8DD2A0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7A189F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B375AB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5A10ED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4EC2B2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E508AD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7BAEF5BC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6E163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568429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118E672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134D7D2E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1EC8186B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D5D780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05D225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FBE07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7EDF432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61FBD5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AAF261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C5533B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37309A9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21614D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2AA3DF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2DD7018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20A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20AEA">
              <w:rPr>
                <w:rFonts w:ascii="Arial" w:hAnsi="Arial" w:cs="Arial"/>
                <w:sz w:val="18"/>
                <w:lang w:val="en-US"/>
              </w:rPr>
              <w:t>: 36</w:t>
            </w:r>
          </w:p>
          <w:p w14:paraId="5421F72C" w14:textId="77777777" w:rsidR="00820AEA" w:rsidRPr="00820AEA" w:rsidRDefault="00820AEA" w:rsidP="00820AEA">
            <w:pPr>
              <w:rPr>
                <w:rFonts w:ascii="Arial" w:hAnsi="Arial" w:cs="Arial"/>
                <w:sz w:val="18"/>
                <w:lang w:val="en-US"/>
              </w:rPr>
            </w:pPr>
            <w:r w:rsidRPr="00820AEA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3614448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4294C37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01B3AF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B2F3C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F3FA4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798FEC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1495D34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466B6A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93A53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A36E5EE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71FD45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6B2127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71E5FE1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F50A22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68784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9DAD65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5CC6F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3EA53960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895036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D6E39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AE4CAC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644085D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B01A9F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49E2E5F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209DF2A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672BF0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17E2A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E603D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D2AD11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221DD0DC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396EAAB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B5974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47A8ED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CC6791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7521316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15718E3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69C49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4A7FBA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6DCF8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EBEEE5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DCA755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B038BF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4A8E4F08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CE255FF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09FBD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40E5539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4E82C7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59FDE8D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7CDAF26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693036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00F6957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D079E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EE168E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883923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C296F5E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7ABF1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000F53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FCC63D3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en periode hvor en skat opkræves via Personbeskatningssystemerne (Forskud/Slut).</w:t>
            </w:r>
          </w:p>
          <w:p w14:paraId="2F1E6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B69205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0962A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21B308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820C4C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796DDDC8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A22CA9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OpkrævningsperiodeStartdato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981C1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7BAB1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en periode hvor en skat opkræves via Personbeskatningssystemerne (Forskud/Slut).</w:t>
            </w:r>
          </w:p>
          <w:p w14:paraId="355FD6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8A6164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B1E31B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16274E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392C7413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04E830CC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6E24802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F11C1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9CE7984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1187F6A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33DCE3C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C1AC360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9C6064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EC9C4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C351821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2BEB8208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974C04" w14:paraId="6C8DE81B" w14:textId="77777777" w:rsidTr="00974C04">
        <w:tblPrEx>
          <w:tblCellMar>
            <w:top w:w="0" w:type="dxa"/>
            <w:bottom w:w="0" w:type="dxa"/>
          </w:tblCellMar>
        </w:tblPrEx>
        <w:trPr>
          <w:del w:id="61" w:author="Hanne Erdman Thomsen" w:date="2022-08-16T14:33:00Z"/>
        </w:trPr>
        <w:tc>
          <w:tcPr>
            <w:tcW w:w="3401" w:type="dxa"/>
            <w:shd w:val="clear" w:color="auto" w:fill="auto"/>
          </w:tcPr>
          <w:p w14:paraId="55A3E7C9" w14:textId="77777777" w:rsidR="00974C04" w:rsidRPr="00974C04" w:rsidRDefault="00974C04" w:rsidP="00974C04">
            <w:pPr>
              <w:outlineLvl w:val="1"/>
              <w:rPr>
                <w:del w:id="62" w:author="Hanne Erdman Thomsen" w:date="2022-08-16T14:33:00Z"/>
                <w:rFonts w:ascii="Arial" w:hAnsi="Arial" w:cs="Arial"/>
                <w:sz w:val="18"/>
              </w:rPr>
            </w:pPr>
            <w:del w:id="63" w:author="Hanne Erdman Thomsen" w:date="2022-08-16T14:33:00Z">
              <w:r>
                <w:rPr>
                  <w:rFonts w:ascii="Arial" w:hAnsi="Arial" w:cs="Arial"/>
                  <w:sz w:val="18"/>
                </w:rPr>
                <w:delText>TofamilieenhedLøbenummer</w:delText>
              </w:r>
            </w:del>
          </w:p>
        </w:tc>
        <w:tc>
          <w:tcPr>
            <w:tcW w:w="1701" w:type="dxa"/>
            <w:shd w:val="clear" w:color="auto" w:fill="auto"/>
          </w:tcPr>
          <w:p w14:paraId="0BFFF4A5" w14:textId="77777777" w:rsidR="00974C04" w:rsidRDefault="00974C04" w:rsidP="00974C04">
            <w:pPr>
              <w:rPr>
                <w:del w:id="64" w:author="Hanne Erdman Thomsen" w:date="2022-08-16T14:33:00Z"/>
                <w:rFonts w:ascii="Arial" w:hAnsi="Arial" w:cs="Arial"/>
                <w:sz w:val="18"/>
              </w:rPr>
            </w:pPr>
            <w:del w:id="65" w:author="Hanne Erdman Thomsen" w:date="2022-08-16T14:33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7559239F" w14:textId="77777777" w:rsidR="00974C04" w:rsidRPr="00974C04" w:rsidRDefault="00974C04" w:rsidP="00974C04">
            <w:pPr>
              <w:rPr>
                <w:del w:id="66" w:author="Hanne Erdman Thomsen" w:date="2022-08-16T14:33:00Z"/>
                <w:rFonts w:ascii="Arial" w:hAnsi="Arial" w:cs="Arial"/>
                <w:sz w:val="18"/>
              </w:rPr>
            </w:pPr>
            <w:del w:id="67" w:author="Hanne Erdman Thomsen" w:date="2022-08-16T14:33:00Z">
              <w:r>
                <w:rPr>
                  <w:rFonts w:ascii="Arial" w:hAnsi="Arial" w:cs="Arial"/>
                  <w:sz w:val="18"/>
                </w:rPr>
                <w:delText>totalDigits: 1</w:delText>
              </w:r>
            </w:del>
          </w:p>
        </w:tc>
        <w:tc>
          <w:tcPr>
            <w:tcW w:w="4671" w:type="dxa"/>
            <w:shd w:val="clear" w:color="auto" w:fill="auto"/>
          </w:tcPr>
          <w:p w14:paraId="77B8881D" w14:textId="77777777" w:rsidR="00974C04" w:rsidRDefault="00974C04" w:rsidP="00974C04">
            <w:pPr>
              <w:rPr>
                <w:del w:id="68" w:author="Hanne Erdman Thomsen" w:date="2022-08-16T14:33:00Z"/>
                <w:rFonts w:ascii="Arial" w:hAnsi="Arial" w:cs="Arial"/>
                <w:sz w:val="18"/>
              </w:rPr>
            </w:pPr>
            <w:del w:id="69" w:author="Hanne Erdman Thomsen" w:date="2022-08-16T14:33:00Z">
              <w:r>
                <w:rPr>
                  <w:rFonts w:ascii="Arial" w:hAnsi="Arial" w:cs="Arial"/>
                  <w:sz w:val="18"/>
                </w:rPr>
                <w:delText>Grundlæggende værdisæt for danske tofamilieshuse med to ejerboligværdier:</w:delText>
              </w:r>
            </w:del>
          </w:p>
          <w:p w14:paraId="7D4ABC63" w14:textId="77777777" w:rsidR="00974C04" w:rsidRDefault="00974C04" w:rsidP="00974C04">
            <w:pPr>
              <w:rPr>
                <w:del w:id="70" w:author="Hanne Erdman Thomsen" w:date="2022-08-16T14:33:00Z"/>
                <w:rFonts w:ascii="Arial" w:hAnsi="Arial" w:cs="Arial"/>
                <w:sz w:val="18"/>
              </w:rPr>
            </w:pPr>
            <w:del w:id="71" w:author="Hanne Erdman Thomsen" w:date="2022-08-16T14:33:00Z">
              <w:r>
                <w:rPr>
                  <w:rFonts w:ascii="Arial" w:hAnsi="Arial" w:cs="Arial"/>
                  <w:sz w:val="18"/>
                </w:rPr>
                <w:delText>1 = enhedsløbenr 1</w:delText>
              </w:r>
            </w:del>
          </w:p>
          <w:p w14:paraId="372A2BE9" w14:textId="77777777" w:rsidR="00974C04" w:rsidRDefault="00974C04" w:rsidP="00974C04">
            <w:pPr>
              <w:rPr>
                <w:del w:id="72" w:author="Hanne Erdman Thomsen" w:date="2022-08-16T14:33:00Z"/>
                <w:rFonts w:ascii="Arial" w:hAnsi="Arial" w:cs="Arial"/>
                <w:sz w:val="18"/>
              </w:rPr>
            </w:pPr>
            <w:del w:id="73" w:author="Hanne Erdman Thomsen" w:date="2022-08-16T14:33:00Z">
              <w:r>
                <w:rPr>
                  <w:rFonts w:ascii="Arial" w:hAnsi="Arial" w:cs="Arial"/>
                  <w:sz w:val="18"/>
                </w:rPr>
                <w:delText>2 = enhedsløbenr 2</w:delText>
              </w:r>
            </w:del>
          </w:p>
          <w:p w14:paraId="67E34C8E" w14:textId="77777777" w:rsidR="00974C04" w:rsidRDefault="00974C04" w:rsidP="00974C04">
            <w:pPr>
              <w:rPr>
                <w:del w:id="74" w:author="Hanne Erdman Thomsen" w:date="2022-08-16T14:33:00Z"/>
                <w:rFonts w:ascii="Arial" w:hAnsi="Arial" w:cs="Arial"/>
                <w:sz w:val="18"/>
              </w:rPr>
            </w:pPr>
            <w:del w:id="75" w:author="Hanne Erdman Thomsen" w:date="2022-08-16T14:33:00Z">
              <w:r>
                <w:rPr>
                  <w:rFonts w:ascii="Arial" w:hAnsi="Arial" w:cs="Arial"/>
                  <w:sz w:val="18"/>
                </w:rPr>
                <w:delText xml:space="preserve">Feltet (027) skal altid indberettes, hvis ejendomstype er et dansk tofamilieshus med to ejerboligværdier (felt 705=4) eller dansk tofamilieshus med en ejerboligværdi (felt 705=5). Felt 027 kan ikke anvendes sammen med andre ejendomstyper. </w:delText>
              </w:r>
            </w:del>
          </w:p>
          <w:p w14:paraId="15FCC54C" w14:textId="77777777" w:rsidR="00974C04" w:rsidRDefault="00974C04" w:rsidP="00974C04">
            <w:pPr>
              <w:rPr>
                <w:del w:id="76" w:author="Hanne Erdman Thomsen" w:date="2022-08-16T14:33:00Z"/>
                <w:rFonts w:ascii="Arial" w:hAnsi="Arial" w:cs="Arial"/>
                <w:sz w:val="18"/>
              </w:rPr>
            </w:pPr>
            <w:del w:id="77" w:author="Hanne Erdman Thomsen" w:date="2022-08-16T14:33:00Z">
              <w:r>
                <w:rPr>
                  <w:rFonts w:ascii="Arial" w:hAnsi="Arial" w:cs="Arial"/>
                  <w:sz w:val="18"/>
                </w:rPr>
                <w:delText>Enhedsløbenr skal sammen med benyttelseskoden indberettes på hver enkelt lejlighed.</w:delText>
              </w:r>
            </w:del>
          </w:p>
          <w:p w14:paraId="1D29A2B1" w14:textId="77777777" w:rsidR="00974C04" w:rsidRDefault="00974C04" w:rsidP="00974C04">
            <w:pPr>
              <w:rPr>
                <w:del w:id="78" w:author="Hanne Erdman Thomsen" w:date="2022-08-16T14:33:00Z"/>
                <w:rFonts w:ascii="Arial" w:hAnsi="Arial" w:cs="Arial"/>
                <w:sz w:val="18"/>
              </w:rPr>
            </w:pPr>
          </w:p>
          <w:p w14:paraId="61532EF9" w14:textId="77777777" w:rsidR="00974C04" w:rsidRDefault="00974C04" w:rsidP="00974C04">
            <w:pPr>
              <w:rPr>
                <w:del w:id="79" w:author="Hanne Erdman Thomsen" w:date="2022-08-16T14:33:00Z"/>
                <w:rFonts w:ascii="Arial" w:hAnsi="Arial" w:cs="Arial"/>
                <w:sz w:val="18"/>
              </w:rPr>
            </w:pPr>
            <w:del w:id="80" w:author="Hanne Erdman Thomsen" w:date="2022-08-16T14:33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F3DFC05" w14:textId="77777777" w:rsidR="00974C04" w:rsidRDefault="00974C04" w:rsidP="00974C04">
            <w:pPr>
              <w:rPr>
                <w:del w:id="81" w:author="Hanne Erdman Thomsen" w:date="2022-08-16T14:33:00Z"/>
                <w:rFonts w:ascii="Arial" w:hAnsi="Arial" w:cs="Arial"/>
                <w:sz w:val="18"/>
              </w:rPr>
            </w:pPr>
            <w:del w:id="82" w:author="Hanne Erdman Thomsen" w:date="2022-08-16T14:33:00Z">
              <w:r>
                <w:rPr>
                  <w:rFonts w:ascii="Arial" w:hAnsi="Arial" w:cs="Arial"/>
                  <w:sz w:val="18"/>
                </w:rPr>
                <w:delText>Et heltal fra 0-9.</w:delText>
              </w:r>
            </w:del>
          </w:p>
          <w:p w14:paraId="17FA256F" w14:textId="77777777" w:rsidR="00974C04" w:rsidRDefault="00974C04" w:rsidP="00974C04">
            <w:pPr>
              <w:rPr>
                <w:del w:id="83" w:author="Hanne Erdman Thomsen" w:date="2022-08-16T14:33:00Z"/>
                <w:rFonts w:ascii="Arial" w:hAnsi="Arial" w:cs="Arial"/>
                <w:sz w:val="18"/>
              </w:rPr>
            </w:pPr>
          </w:p>
          <w:p w14:paraId="727AD017" w14:textId="77777777" w:rsidR="00974C04" w:rsidRPr="00974C04" w:rsidRDefault="00974C04" w:rsidP="00974C04">
            <w:pPr>
              <w:rPr>
                <w:del w:id="84" w:author="Hanne Erdman Thomsen" w:date="2022-08-16T14:33:00Z"/>
                <w:rFonts w:ascii="Arial" w:hAnsi="Arial" w:cs="Arial"/>
                <w:sz w:val="18"/>
              </w:rPr>
            </w:pPr>
          </w:p>
        </w:tc>
      </w:tr>
      <w:tr w:rsidR="00820AEA" w14:paraId="02CA5D68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A4A4F3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58E9DF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31109EB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FB66A9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24041D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4BE9D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AE51C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5D853F26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5BD4839F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198FC3B7" w14:textId="77777777" w:rsidTr="00820AE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6E0ED0" w14:textId="77777777" w:rsidR="00820AEA" w:rsidRPr="00820AEA" w:rsidRDefault="00820AEA" w:rsidP="00820AE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3B059A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52ACB9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EB935DC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2540E1E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DAE5C88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652099C2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B784D7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16FEC05" w14:textId="77777777" w:rsidR="00820AEA" w:rsidRDefault="00820AEA" w:rsidP="00820AEA">
            <w:pPr>
              <w:rPr>
                <w:rFonts w:ascii="Arial" w:hAnsi="Arial" w:cs="Arial"/>
                <w:sz w:val="18"/>
              </w:rPr>
            </w:pPr>
          </w:p>
          <w:p w14:paraId="4DBE5355" w14:textId="77777777" w:rsidR="00820AEA" w:rsidRPr="00820AEA" w:rsidRDefault="00820AEA" w:rsidP="00820AEA">
            <w:pPr>
              <w:rPr>
                <w:rFonts w:ascii="Arial" w:hAnsi="Arial" w:cs="Arial"/>
                <w:sz w:val="18"/>
              </w:rPr>
            </w:pPr>
          </w:p>
        </w:tc>
      </w:tr>
    </w:tbl>
    <w:p w14:paraId="3B54032C" w14:textId="77777777" w:rsidR="00820AEA" w:rsidRPr="00820AEA" w:rsidRDefault="00820AEA" w:rsidP="00820AEA">
      <w:pPr>
        <w:rPr>
          <w:rFonts w:ascii="Arial" w:hAnsi="Arial" w:cs="Arial"/>
          <w:b/>
          <w:sz w:val="48"/>
        </w:rPr>
      </w:pPr>
    </w:p>
    <w:sectPr w:rsidR="00820AEA" w:rsidRPr="00820AEA" w:rsidSect="00820AE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9204" w14:textId="77777777" w:rsidR="000348D4" w:rsidRDefault="000348D4" w:rsidP="00820AEA">
      <w:pPr>
        <w:spacing w:line="240" w:lineRule="auto"/>
      </w:pPr>
      <w:r>
        <w:separator/>
      </w:r>
    </w:p>
  </w:endnote>
  <w:endnote w:type="continuationSeparator" w:id="0">
    <w:p w14:paraId="082BC5A1" w14:textId="77777777" w:rsidR="000348D4" w:rsidRDefault="000348D4" w:rsidP="00820AEA">
      <w:pPr>
        <w:spacing w:line="240" w:lineRule="auto"/>
      </w:pPr>
      <w:r>
        <w:continuationSeparator/>
      </w:r>
    </w:p>
  </w:endnote>
  <w:endnote w:type="continuationNotice" w:id="1">
    <w:p w14:paraId="4FE0DEDE" w14:textId="77777777" w:rsidR="000348D4" w:rsidRDefault="000348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F018" w14:textId="77777777" w:rsidR="00820AEA" w:rsidRDefault="00820AE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A6B9" w14:textId="575A6B17" w:rsidR="00820AEA" w:rsidRPr="00820AEA" w:rsidRDefault="00820AEA" w:rsidP="00820A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7" w:author="Hanne Erdman Thomsen" w:date="2022-08-16T14:33:00Z">
      <w:r w:rsidR="00974C04">
        <w:rPr>
          <w:rFonts w:ascii="Arial" w:hAnsi="Arial" w:cs="Arial"/>
          <w:noProof/>
          <w:sz w:val="16"/>
        </w:rPr>
        <w:delText>28. juni</w:delText>
      </w:r>
    </w:del>
    <w:ins w:id="48" w:author="Hanne Erdman Thomsen" w:date="2022-08-16T14:33:00Z">
      <w:r>
        <w:rPr>
          <w:rFonts w:ascii="Arial" w:hAnsi="Arial" w:cs="Arial"/>
          <w:noProof/>
          <w:sz w:val="16"/>
        </w:rPr>
        <w:t>16. august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FE6B" w14:textId="77777777" w:rsidR="00820AEA" w:rsidRDefault="00820AE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8688" w14:textId="77777777" w:rsidR="000348D4" w:rsidRDefault="000348D4" w:rsidP="00820AEA">
      <w:pPr>
        <w:spacing w:line="240" w:lineRule="auto"/>
      </w:pPr>
      <w:r>
        <w:separator/>
      </w:r>
    </w:p>
  </w:footnote>
  <w:footnote w:type="continuationSeparator" w:id="0">
    <w:p w14:paraId="27E4B1A6" w14:textId="77777777" w:rsidR="000348D4" w:rsidRDefault="000348D4" w:rsidP="00820AEA">
      <w:pPr>
        <w:spacing w:line="240" w:lineRule="auto"/>
      </w:pPr>
      <w:r>
        <w:continuationSeparator/>
      </w:r>
    </w:p>
  </w:footnote>
  <w:footnote w:type="continuationNotice" w:id="1">
    <w:p w14:paraId="0DD6DE91" w14:textId="77777777" w:rsidR="000348D4" w:rsidRDefault="000348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C07" w14:textId="77777777" w:rsidR="00820AEA" w:rsidRDefault="00820AE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7E0B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  <w:r w:rsidRPr="00820AEA">
      <w:rPr>
        <w:rFonts w:ascii="Arial" w:hAnsi="Arial" w:cs="Arial"/>
      </w:rPr>
      <w:t>Datastruktur</w:t>
    </w:r>
  </w:p>
  <w:p w14:paraId="58E7611C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F25F" w14:textId="77777777" w:rsidR="00820AEA" w:rsidRDefault="00820AE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7FB8" w14:textId="77777777" w:rsidR="00820AEA" w:rsidRDefault="00820AEA" w:rsidP="00820A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AD676CE" w14:textId="77777777" w:rsidR="00820AEA" w:rsidRPr="00820AEA" w:rsidRDefault="00820AEA" w:rsidP="00820A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0E2"/>
    <w:multiLevelType w:val="multilevel"/>
    <w:tmpl w:val="9A1A5F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5C51555E"/>
    <w:multiLevelType w:val="multilevel"/>
    <w:tmpl w:val="F94C90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A"/>
    <w:rsid w:val="000348D4"/>
    <w:rsid w:val="00092119"/>
    <w:rsid w:val="00820AEA"/>
    <w:rsid w:val="00974C04"/>
    <w:rsid w:val="00A10DB8"/>
    <w:rsid w:val="00A97E16"/>
    <w:rsid w:val="00E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0961"/>
  <w15:chartTrackingRefBased/>
  <w15:docId w15:val="{6E942212-976F-42D3-8341-32815F40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48D4"/>
    <w:pPr>
      <w:keepLines/>
      <w:numPr>
        <w:numId w:val="1"/>
      </w:numPr>
      <w:spacing w:after="360" w:line="240" w:lineRule="auto"/>
      <w:outlineLvl w:val="0"/>
      <w:pPrChange w:id="0" w:author="Hanne Erdman Thomsen" w:date="2022-08-16T14:3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8-16T14:33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48D4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8-16T14:3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8-16T14:33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48D4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8-16T14:3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8-16T14:33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48D4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8-16T14:3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8-16T14:33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48D4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8-16T14:3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8-16T14:33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48D4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8-16T14:3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8-16T14:33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48D4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8-16T14:3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8-16T14:33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48D4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8-16T14:3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8-16T14:33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48D4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8-16T14:3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8-16T14:33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0AE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0AE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AE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A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0A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0A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0A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0A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0A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0A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0A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AEA"/>
  </w:style>
  <w:style w:type="paragraph" w:styleId="Sidefod">
    <w:name w:val="footer"/>
    <w:basedOn w:val="Normal"/>
    <w:link w:val="SidefodTegn"/>
    <w:uiPriority w:val="99"/>
    <w:unhideWhenUsed/>
    <w:rsid w:val="00820A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1795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2022-08-16T12:31:00Z</dcterms:created>
  <dcterms:modified xsi:type="dcterms:W3CDTF">2022-08-16T12:33:00Z</dcterms:modified>
</cp:coreProperties>
</file>