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22AF" w14:textId="77777777" w:rsidR="00C900C5"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Change w:id="9">
          <w:tblGrid>
            <w:gridCol w:w="1701"/>
            <w:gridCol w:w="3969"/>
            <w:gridCol w:w="1134"/>
            <w:gridCol w:w="1699"/>
            <w:gridCol w:w="1702"/>
          </w:tblGrid>
        </w:tblGridChange>
      </w:tblGrid>
      <w:tr w:rsidR="003A78D5" w14:paraId="772D63D3" w14:textId="77777777" w:rsidTr="00911110">
        <w:tblPrEx>
          <w:tblCellMar>
            <w:top w:w="0" w:type="dxa"/>
            <w:bottom w:w="0" w:type="dxa"/>
          </w:tblCellMar>
        </w:tblPrEx>
        <w:trPr>
          <w:trHeight w:hRule="exact" w:val="113"/>
        </w:trPr>
        <w:tc>
          <w:tcPr>
            <w:tcW w:w="10205" w:type="dxa"/>
            <w:gridSpan w:val="5"/>
            <w:shd w:val="clear" w:color="auto" w:fill="82A0F0"/>
          </w:tcPr>
          <w:p w14:paraId="4A353B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0B5746E5" w14:textId="77777777" w:rsidTr="00911110">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0" w:author="MSB" w:date="2023-06-29T14:29: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11" w:author="MSB" w:date="2023-06-29T14:29:00Z">
            <w:trPr>
              <w:trHeight w:val="283"/>
            </w:trPr>
          </w:trPrChange>
        </w:trPr>
        <w:tc>
          <w:tcPr>
            <w:tcW w:w="10205" w:type="dxa"/>
            <w:gridSpan w:val="5"/>
            <w:tcBorders>
              <w:bottom w:val="single" w:sz="6" w:space="0" w:color="auto"/>
            </w:tcBorders>
            <w:tcPrChange w:id="12" w:author="MSB" w:date="2023-06-29T14:29:00Z">
              <w:tcPr>
                <w:tcW w:w="10205" w:type="dxa"/>
                <w:gridSpan w:val="5"/>
                <w:tcBorders>
                  <w:bottom w:val="single" w:sz="6" w:space="0" w:color="auto"/>
                </w:tcBorders>
              </w:tcPr>
            </w:tcPrChange>
          </w:tcPr>
          <w:p w14:paraId="235B945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1110">
              <w:rPr>
                <w:rFonts w:ascii="Arial" w:hAnsi="Arial" w:cs="Arial"/>
                <w:b/>
                <w:sz w:val="30"/>
              </w:rPr>
              <w:t>Ejendomsskat</w:t>
            </w:r>
          </w:p>
        </w:tc>
      </w:tr>
      <w:tr w:rsidR="00911110" w14:paraId="220D4B11" w14:textId="77777777" w:rsidTr="0091111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2E477E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07DB66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70040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2FB021F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314DA7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11110" w14:paraId="076C3DFD" w14:textId="77777777" w:rsidTr="00911110">
        <w:tblPrEx>
          <w:tblCellMar>
            <w:top w:w="0" w:type="dxa"/>
            <w:bottom w:w="0" w:type="dxa"/>
          </w:tblCellMar>
        </w:tblPrEx>
        <w:trPr>
          <w:trHeight w:val="283"/>
        </w:trPr>
        <w:tc>
          <w:tcPr>
            <w:tcW w:w="1701" w:type="dxa"/>
            <w:tcBorders>
              <w:top w:val="nil"/>
            </w:tcBorders>
            <w:shd w:val="clear" w:color="auto" w:fill="auto"/>
            <w:vAlign w:val="center"/>
          </w:tcPr>
          <w:p w14:paraId="7305841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5AA74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67537B1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08A5EB8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6049B9DD" w14:textId="650B8043"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w:t>
            </w:r>
            <w:del w:id="13" w:author="MSB" w:date="2023-06-29T14:29:00Z">
              <w:r w:rsidR="0043113A">
                <w:rPr>
                  <w:rFonts w:ascii="Arial" w:hAnsi="Arial" w:cs="Arial"/>
                  <w:sz w:val="18"/>
                </w:rPr>
                <w:delText>21</w:delText>
              </w:r>
            </w:del>
            <w:ins w:id="14" w:author="MSB" w:date="2023-06-29T14:29:00Z">
              <w:r>
                <w:rPr>
                  <w:rFonts w:ascii="Arial" w:hAnsi="Arial" w:cs="Arial"/>
                  <w:sz w:val="18"/>
                </w:rPr>
                <w:t>29</w:t>
              </w:r>
            </w:ins>
          </w:p>
        </w:tc>
      </w:tr>
      <w:tr w:rsidR="003A78D5" w14:paraId="3DD7AC66" w14:textId="77777777" w:rsidTr="00911110">
        <w:tblPrEx>
          <w:tblCellMar>
            <w:top w:w="0" w:type="dxa"/>
            <w:bottom w:w="0" w:type="dxa"/>
          </w:tblCellMar>
        </w:tblPrEx>
        <w:trPr>
          <w:trHeight w:val="283"/>
        </w:trPr>
        <w:tc>
          <w:tcPr>
            <w:tcW w:w="10205" w:type="dxa"/>
            <w:gridSpan w:val="5"/>
            <w:shd w:val="clear" w:color="auto" w:fill="D2DCFA"/>
            <w:vAlign w:val="center"/>
          </w:tcPr>
          <w:p w14:paraId="5E92B93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1110" w14:paraId="1B460995" w14:textId="77777777" w:rsidTr="00911110">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5" w:author="MSB" w:date="2023-06-29T14:29: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16" w:author="MSB" w:date="2023-06-29T14:29:00Z">
            <w:trPr>
              <w:trHeight w:val="283"/>
            </w:trPr>
          </w:trPrChange>
        </w:trPr>
        <w:tc>
          <w:tcPr>
            <w:tcW w:w="10205" w:type="dxa"/>
            <w:gridSpan w:val="5"/>
            <w:vAlign w:val="center"/>
            <w:tcPrChange w:id="17" w:author="MSB" w:date="2023-06-29T14:29:00Z">
              <w:tcPr>
                <w:tcW w:w="10205" w:type="dxa"/>
                <w:gridSpan w:val="5"/>
                <w:vAlign w:val="center"/>
              </w:tcPr>
            </w:tcPrChange>
          </w:tcPr>
          <w:p w14:paraId="15FD9A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D2A4FD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3A78D5" w14:paraId="0083BCBC" w14:textId="77777777" w:rsidTr="00911110">
        <w:tblPrEx>
          <w:tblCellMar>
            <w:top w:w="0" w:type="dxa"/>
            <w:bottom w:w="0" w:type="dxa"/>
          </w:tblCellMar>
        </w:tblPrEx>
        <w:trPr>
          <w:trHeight w:val="283"/>
        </w:trPr>
        <w:tc>
          <w:tcPr>
            <w:tcW w:w="10205" w:type="dxa"/>
            <w:gridSpan w:val="5"/>
            <w:shd w:val="clear" w:color="auto" w:fill="D2DCFA"/>
            <w:vAlign w:val="center"/>
          </w:tcPr>
          <w:p w14:paraId="68EA531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1110" w14:paraId="6E09E501" w14:textId="77777777" w:rsidTr="00911110">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8" w:author="MSB" w:date="2023-06-29T14:29: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19" w:author="MSB" w:date="2023-06-29T14:29:00Z">
            <w:trPr>
              <w:trHeight w:val="283"/>
            </w:trPr>
          </w:trPrChange>
        </w:trPr>
        <w:tc>
          <w:tcPr>
            <w:tcW w:w="10205" w:type="dxa"/>
            <w:gridSpan w:val="5"/>
            <w:tcPrChange w:id="20" w:author="MSB" w:date="2023-06-29T14:29:00Z">
              <w:tcPr>
                <w:tcW w:w="10205" w:type="dxa"/>
                <w:gridSpan w:val="5"/>
              </w:tcPr>
            </w:tcPrChange>
          </w:tcPr>
          <w:p w14:paraId="58EC1E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54A14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F872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17593D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559EE9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4C8268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E9D9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35C15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3EBC31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C332B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5F7E94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1623B2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7281864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911110" w14:paraId="6C9A9E83" w14:textId="77777777" w:rsidTr="00911110">
        <w:tblPrEx>
          <w:tblCellMar>
            <w:top w:w="0" w:type="dxa"/>
            <w:bottom w:w="0" w:type="dxa"/>
          </w:tblCellMar>
        </w:tblPrEx>
        <w:trPr>
          <w:trHeight w:val="283"/>
        </w:trPr>
        <w:tc>
          <w:tcPr>
            <w:tcW w:w="10205" w:type="dxa"/>
            <w:gridSpan w:val="5"/>
            <w:shd w:val="clear" w:color="auto" w:fill="D2DCFA"/>
            <w:vAlign w:val="center"/>
          </w:tcPr>
          <w:p w14:paraId="0CA337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1110" w14:paraId="1B932CF2" w14:textId="77777777" w:rsidTr="00911110">
        <w:tblPrEx>
          <w:tblCellMar>
            <w:top w:w="0" w:type="dxa"/>
            <w:bottom w:w="0" w:type="dxa"/>
          </w:tblCellMar>
        </w:tblPrEx>
        <w:trPr>
          <w:trHeight w:val="283"/>
        </w:trPr>
        <w:tc>
          <w:tcPr>
            <w:tcW w:w="10205" w:type="dxa"/>
            <w:gridSpan w:val="5"/>
            <w:shd w:val="clear" w:color="auto" w:fill="FFFFFF"/>
            <w:vAlign w:val="center"/>
          </w:tcPr>
          <w:p w14:paraId="02C0052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1110" w14:paraId="66E61A78" w14:textId="77777777" w:rsidTr="00911110">
        <w:tblPrEx>
          <w:tblCellMar>
            <w:top w:w="0" w:type="dxa"/>
            <w:bottom w:w="0" w:type="dxa"/>
          </w:tblCellMar>
        </w:tblPrEx>
        <w:trPr>
          <w:trHeight w:val="283"/>
        </w:trPr>
        <w:tc>
          <w:tcPr>
            <w:tcW w:w="10205" w:type="dxa"/>
            <w:gridSpan w:val="5"/>
            <w:shd w:val="clear" w:color="auto" w:fill="FFFFFF"/>
          </w:tcPr>
          <w:p w14:paraId="7830101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911110" w14:paraId="74C9349F" w14:textId="77777777" w:rsidTr="00911110">
        <w:tblPrEx>
          <w:tblCellMar>
            <w:top w:w="0" w:type="dxa"/>
            <w:bottom w:w="0" w:type="dxa"/>
          </w:tblCellMar>
        </w:tblPrEx>
        <w:trPr>
          <w:trHeight w:val="283"/>
        </w:trPr>
        <w:tc>
          <w:tcPr>
            <w:tcW w:w="10205" w:type="dxa"/>
            <w:gridSpan w:val="5"/>
            <w:shd w:val="clear" w:color="auto" w:fill="FFFFFF"/>
          </w:tcPr>
          <w:p w14:paraId="24925E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C16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80DA3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56180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77E4C4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5125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A1E42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DF54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3B124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C879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F488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2791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47065E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5C98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D58E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46E1378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1C74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BA14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74B40A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F21C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82E6A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B18C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57AF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EB68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31176A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6178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864A4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F88E8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81A2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395305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410EB4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6C2C21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7401669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12BF541A" w14:textId="77777777" w:rsidTr="00911110">
        <w:tblPrEx>
          <w:tblCellMar>
            <w:top w:w="0" w:type="dxa"/>
            <w:bottom w:w="0" w:type="dxa"/>
          </w:tblCellMar>
        </w:tblPrEx>
        <w:trPr>
          <w:trHeight w:val="283"/>
        </w:trPr>
        <w:tc>
          <w:tcPr>
            <w:tcW w:w="10205" w:type="dxa"/>
            <w:gridSpan w:val="5"/>
            <w:shd w:val="clear" w:color="auto" w:fill="FFFFFF"/>
          </w:tcPr>
          <w:p w14:paraId="65F4B7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783111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0D6FBD5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911110" w14:paraId="0D20EE9B" w14:textId="77777777" w:rsidTr="00911110">
        <w:tblPrEx>
          <w:tblCellMar>
            <w:top w:w="0" w:type="dxa"/>
            <w:bottom w:w="0" w:type="dxa"/>
          </w:tblCellMar>
        </w:tblPrEx>
        <w:trPr>
          <w:trHeight w:val="283"/>
        </w:trPr>
        <w:tc>
          <w:tcPr>
            <w:tcW w:w="10205" w:type="dxa"/>
            <w:gridSpan w:val="5"/>
            <w:shd w:val="clear" w:color="auto" w:fill="FFFFFF"/>
          </w:tcPr>
          <w:p w14:paraId="510A245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911110" w14:paraId="33C4CC2B" w14:textId="77777777" w:rsidTr="00911110">
        <w:tblPrEx>
          <w:tblCellMar>
            <w:top w:w="0" w:type="dxa"/>
            <w:bottom w:w="0" w:type="dxa"/>
          </w:tblCellMar>
        </w:tblPrEx>
        <w:trPr>
          <w:trHeight w:val="283"/>
        </w:trPr>
        <w:tc>
          <w:tcPr>
            <w:tcW w:w="10205" w:type="dxa"/>
            <w:gridSpan w:val="5"/>
            <w:shd w:val="clear" w:color="auto" w:fill="FFFFFF"/>
          </w:tcPr>
          <w:p w14:paraId="436E7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F30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EEC28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E9EB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7CF7AA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44E13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25F935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A335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4B86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5B84DF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7A9A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19563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211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F5B8F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72406D17" w14:textId="77777777" w:rsidTr="00911110">
        <w:tblPrEx>
          <w:tblCellMar>
            <w:top w:w="0" w:type="dxa"/>
            <w:bottom w:w="0" w:type="dxa"/>
          </w:tblCellMar>
        </w:tblPrEx>
        <w:trPr>
          <w:trHeight w:val="283"/>
        </w:trPr>
        <w:tc>
          <w:tcPr>
            <w:tcW w:w="10205" w:type="dxa"/>
            <w:gridSpan w:val="5"/>
            <w:shd w:val="clear" w:color="auto" w:fill="FFFFFF"/>
          </w:tcPr>
          <w:p w14:paraId="1FD9669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911110" w14:paraId="74EEAE8B" w14:textId="77777777" w:rsidTr="00911110">
        <w:tblPrEx>
          <w:tblCellMar>
            <w:top w:w="0" w:type="dxa"/>
            <w:bottom w:w="0" w:type="dxa"/>
          </w:tblCellMar>
        </w:tblPrEx>
        <w:trPr>
          <w:trHeight w:val="283"/>
        </w:trPr>
        <w:tc>
          <w:tcPr>
            <w:tcW w:w="10205" w:type="dxa"/>
            <w:gridSpan w:val="5"/>
            <w:shd w:val="clear" w:color="auto" w:fill="FFFFFF"/>
            <w:vAlign w:val="center"/>
          </w:tcPr>
          <w:p w14:paraId="2CA5EF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1110" w14:paraId="534AAC42" w14:textId="77777777" w:rsidTr="00911110">
        <w:tblPrEx>
          <w:tblCellMar>
            <w:top w:w="0" w:type="dxa"/>
            <w:bottom w:w="0" w:type="dxa"/>
          </w:tblCellMar>
        </w:tblPrEx>
        <w:trPr>
          <w:trHeight w:val="283"/>
        </w:trPr>
        <w:tc>
          <w:tcPr>
            <w:tcW w:w="10205" w:type="dxa"/>
            <w:gridSpan w:val="5"/>
            <w:shd w:val="clear" w:color="auto" w:fill="FFFFFF"/>
          </w:tcPr>
          <w:p w14:paraId="03AB07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911110" w14:paraId="38EF5549" w14:textId="77777777" w:rsidTr="00911110">
        <w:tblPrEx>
          <w:tblCellMar>
            <w:top w:w="0" w:type="dxa"/>
            <w:bottom w:w="0" w:type="dxa"/>
          </w:tblCellMar>
        </w:tblPrEx>
        <w:trPr>
          <w:trHeight w:val="283"/>
        </w:trPr>
        <w:tc>
          <w:tcPr>
            <w:tcW w:w="10205" w:type="dxa"/>
            <w:gridSpan w:val="5"/>
            <w:shd w:val="clear" w:color="auto" w:fill="FFFFFF"/>
          </w:tcPr>
          <w:p w14:paraId="72BF51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7D0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4B21E3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0FF3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7501A6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6F8F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61E7A5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EB20A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5F421E3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068EE4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32D085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9FFA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0863FF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594A1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1F7B4B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1C0C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47176E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EB78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2C6BC5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7EFF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4C119B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5A8A31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A8C9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414D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3981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2D213C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6F185EA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4F39E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1064F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4A1930F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437955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20D0A4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39116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4B5E39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D462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06D939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567BAF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0603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BC8C3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092D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B2668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7FDE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88E7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638B3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5B24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5B940C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A323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8D8F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6BCD7F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459D0B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C479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0679E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3032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6C7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052C12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C09C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2642FD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7307ED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048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7CD9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A1D1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7E003B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070B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B3EB3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1F7E08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410B596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723FE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0964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68BE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7188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6F8021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8DFD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4301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92CC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C9F6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52C67B51" w14:textId="77777777" w:rsidTr="00911110">
        <w:tblPrEx>
          <w:tblCellMar>
            <w:top w:w="0" w:type="dxa"/>
            <w:bottom w:w="0" w:type="dxa"/>
          </w:tblCellMar>
        </w:tblPrEx>
        <w:trPr>
          <w:trHeight w:val="283"/>
        </w:trPr>
        <w:tc>
          <w:tcPr>
            <w:tcW w:w="10205" w:type="dxa"/>
            <w:gridSpan w:val="5"/>
            <w:shd w:val="clear" w:color="auto" w:fill="FFFFFF"/>
          </w:tcPr>
          <w:p w14:paraId="50A7B1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C62AE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0D56A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166306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6FF341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621C34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6F14CE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0C2FFF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286373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0A5535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01F909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49FEF8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5598EEC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670D5F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07071A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369A269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911110" w14:paraId="73DA4452" w14:textId="77777777" w:rsidTr="00911110">
        <w:tblPrEx>
          <w:tblCellMar>
            <w:top w:w="0" w:type="dxa"/>
            <w:bottom w:w="0" w:type="dxa"/>
          </w:tblCellMar>
        </w:tblPrEx>
        <w:trPr>
          <w:trHeight w:val="283"/>
        </w:trPr>
        <w:tc>
          <w:tcPr>
            <w:tcW w:w="10205" w:type="dxa"/>
            <w:gridSpan w:val="5"/>
            <w:shd w:val="clear" w:color="auto" w:fill="FFFFFF"/>
          </w:tcPr>
          <w:p w14:paraId="2375A8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911110" w14:paraId="32C0AA30" w14:textId="77777777" w:rsidTr="00911110">
        <w:tblPrEx>
          <w:tblCellMar>
            <w:top w:w="0" w:type="dxa"/>
            <w:bottom w:w="0" w:type="dxa"/>
          </w:tblCellMar>
        </w:tblPrEx>
        <w:trPr>
          <w:trHeight w:val="283"/>
        </w:trPr>
        <w:tc>
          <w:tcPr>
            <w:tcW w:w="10205" w:type="dxa"/>
            <w:gridSpan w:val="5"/>
            <w:shd w:val="clear" w:color="auto" w:fill="FFFFFF"/>
          </w:tcPr>
          <w:p w14:paraId="177BFB4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44F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45517B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1ECC4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532DE3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900F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BBE73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5DD4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3EA12D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564E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3209DA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F076C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DFDF2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8042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6890247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7CD4C4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0972DF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F9C4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706B2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F86A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GrundskyldUndtagenProduktionsjord</w:t>
            </w:r>
            <w:proofErr w:type="spellEnd"/>
            <w:r>
              <w:rPr>
                <w:rFonts w:ascii="Arial" w:hAnsi="Arial" w:cs="Arial"/>
                <w:sz w:val="18"/>
              </w:rPr>
              <w:t>*</w:t>
            </w:r>
          </w:p>
          <w:p w14:paraId="230935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6046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0F88A2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7C091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92EB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C52EE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8C41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63AD85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C39F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25A982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730B5E1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2588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4929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78BE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63B2E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64B7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2DF290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D8EAA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E62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552C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A0C0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3501B5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7CA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4918C1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5C3F8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0E3A8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E7D9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8963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BFD18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D72C0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04B2611F" w14:textId="77777777" w:rsidTr="00911110">
        <w:tblPrEx>
          <w:tblCellMar>
            <w:top w:w="0" w:type="dxa"/>
            <w:bottom w:w="0" w:type="dxa"/>
          </w:tblCellMar>
        </w:tblPrEx>
        <w:trPr>
          <w:trHeight w:val="283"/>
        </w:trPr>
        <w:tc>
          <w:tcPr>
            <w:tcW w:w="10205" w:type="dxa"/>
            <w:gridSpan w:val="5"/>
            <w:shd w:val="clear" w:color="auto" w:fill="FFFFFF"/>
          </w:tcPr>
          <w:p w14:paraId="244DBC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553C6B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A013F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6CEB97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25317D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76B7CF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911110" w:rsidRPr="00767EC0" w14:paraId="4481C1B6" w14:textId="77777777" w:rsidTr="00911110">
        <w:tblPrEx>
          <w:tblCellMar>
            <w:top w:w="0" w:type="dxa"/>
            <w:bottom w:w="0" w:type="dxa"/>
          </w:tblCellMar>
        </w:tblPrEx>
        <w:trPr>
          <w:trHeight w:val="283"/>
        </w:trPr>
        <w:tc>
          <w:tcPr>
            <w:tcW w:w="10205" w:type="dxa"/>
            <w:gridSpan w:val="5"/>
            <w:shd w:val="clear" w:color="auto" w:fill="D2DCFA"/>
            <w:vAlign w:val="center"/>
          </w:tcPr>
          <w:p w14:paraId="4A4497D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767EC0">
              <w:rPr>
                <w:rFonts w:ascii="Arial" w:hAnsi="Arial" w:cs="Arial"/>
                <w:b/>
                <w:sz w:val="18"/>
                <w:lang w:val="en-US"/>
              </w:rPr>
              <w:t>Referencer</w:t>
            </w:r>
            <w:proofErr w:type="spellEnd"/>
            <w:r w:rsidRPr="00767EC0">
              <w:rPr>
                <w:rFonts w:ascii="Arial" w:hAnsi="Arial" w:cs="Arial"/>
                <w:b/>
                <w:sz w:val="18"/>
                <w:lang w:val="en-US"/>
              </w:rPr>
              <w:t xml:space="preserve"> </w:t>
            </w:r>
            <w:proofErr w:type="spellStart"/>
            <w:r w:rsidRPr="00767EC0">
              <w:rPr>
                <w:rFonts w:ascii="Arial" w:hAnsi="Arial" w:cs="Arial"/>
                <w:b/>
                <w:sz w:val="18"/>
                <w:lang w:val="en-US"/>
              </w:rPr>
              <w:t>fra</w:t>
            </w:r>
            <w:proofErr w:type="spellEnd"/>
            <w:r w:rsidRPr="00767EC0">
              <w:rPr>
                <w:rFonts w:ascii="Arial" w:hAnsi="Arial" w:cs="Arial"/>
                <w:b/>
                <w:sz w:val="18"/>
                <w:lang w:val="en-US"/>
              </w:rPr>
              <w:t xml:space="preserve"> use case(s)</w:t>
            </w:r>
          </w:p>
        </w:tc>
      </w:tr>
      <w:tr w:rsidR="00911110" w:rsidRPr="00767EC0" w14:paraId="019F95F9" w14:textId="77777777" w:rsidTr="00911110">
        <w:tblPrEx>
          <w:tblCellMar>
            <w:top w:w="0" w:type="dxa"/>
            <w:bottom w:w="0" w:type="dxa"/>
          </w:tblCellMar>
        </w:tblPrEx>
        <w:trPr>
          <w:trHeight w:val="283"/>
        </w:trPr>
        <w:tc>
          <w:tcPr>
            <w:tcW w:w="10205" w:type="dxa"/>
            <w:gridSpan w:val="5"/>
            <w:shd w:val="clear" w:color="auto" w:fill="FFFFFF"/>
          </w:tcPr>
          <w:p w14:paraId="40F13C3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249275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911110" w:rsidRPr="00767EC0" w:rsidSect="009111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B76B25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76B47EF7" w14:textId="77777777" w:rsidTr="00911110">
        <w:tblPrEx>
          <w:tblCellMar>
            <w:top w:w="0" w:type="dxa"/>
            <w:bottom w:w="0" w:type="dxa"/>
          </w:tblCellMar>
        </w:tblPrEx>
        <w:trPr>
          <w:trHeight w:hRule="exact" w:val="113"/>
        </w:trPr>
        <w:tc>
          <w:tcPr>
            <w:tcW w:w="10205" w:type="dxa"/>
            <w:shd w:val="clear" w:color="auto" w:fill="D2DCFA"/>
          </w:tcPr>
          <w:p w14:paraId="03A547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108F64B" w14:textId="77777777" w:rsidTr="00911110">
        <w:tblPrEx>
          <w:tblCellMar>
            <w:top w:w="0" w:type="dxa"/>
            <w:bottom w:w="0" w:type="dxa"/>
          </w:tblCellMar>
        </w:tblPrEx>
        <w:tc>
          <w:tcPr>
            <w:tcW w:w="10205" w:type="dxa"/>
            <w:vAlign w:val="center"/>
          </w:tcPr>
          <w:p w14:paraId="0577D3E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911110" w14:paraId="12729816" w14:textId="77777777" w:rsidTr="00911110">
        <w:tblPrEx>
          <w:tblCellMar>
            <w:top w:w="0" w:type="dxa"/>
            <w:bottom w:w="0" w:type="dxa"/>
          </w:tblCellMar>
        </w:tblPrEx>
        <w:tc>
          <w:tcPr>
            <w:tcW w:w="10205" w:type="dxa"/>
            <w:vAlign w:val="center"/>
          </w:tcPr>
          <w:p w14:paraId="2FDD8F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61E990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4F37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72202D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578AC5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01B955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3E228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4EC4E5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2A0F0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232776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BEB867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559238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65972B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737D4D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29012A9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2CCC82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3CB774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650D1DF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434412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2581F8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061A56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3B80AD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5288DB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67466AA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1375CE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298686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28D1C4A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4C86F8F3" w14:textId="77777777" w:rsidTr="00911110">
        <w:tblPrEx>
          <w:tblCellMar>
            <w:top w:w="0" w:type="dxa"/>
            <w:bottom w:w="0" w:type="dxa"/>
          </w:tblCellMar>
        </w:tblPrEx>
        <w:tc>
          <w:tcPr>
            <w:tcW w:w="10205" w:type="dxa"/>
            <w:shd w:val="clear" w:color="auto" w:fill="D2DCFA"/>
            <w:vAlign w:val="center"/>
          </w:tcPr>
          <w:p w14:paraId="51412DC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1110" w14:paraId="0E3CA6CA" w14:textId="77777777" w:rsidTr="00911110">
        <w:tblPrEx>
          <w:tblCellMar>
            <w:top w:w="0" w:type="dxa"/>
            <w:bottom w:w="0" w:type="dxa"/>
          </w:tblCellMar>
        </w:tblPrEx>
        <w:tc>
          <w:tcPr>
            <w:tcW w:w="10205" w:type="dxa"/>
            <w:shd w:val="clear" w:color="auto" w:fill="FFFFFF"/>
            <w:vAlign w:val="center"/>
          </w:tcPr>
          <w:p w14:paraId="7109563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47D759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726C88ED" w14:textId="77777777" w:rsidTr="00911110">
        <w:tblPrEx>
          <w:tblCellMar>
            <w:top w:w="0" w:type="dxa"/>
            <w:bottom w:w="0" w:type="dxa"/>
          </w:tblCellMar>
        </w:tblPrEx>
        <w:trPr>
          <w:trHeight w:hRule="exact" w:val="113"/>
        </w:trPr>
        <w:tc>
          <w:tcPr>
            <w:tcW w:w="10205" w:type="dxa"/>
            <w:shd w:val="clear" w:color="auto" w:fill="D2DCFA"/>
          </w:tcPr>
          <w:p w14:paraId="2B8398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1F64F258" w14:textId="77777777" w:rsidTr="00911110">
        <w:tblPrEx>
          <w:tblCellMar>
            <w:top w:w="0" w:type="dxa"/>
            <w:bottom w:w="0" w:type="dxa"/>
          </w:tblCellMar>
        </w:tblPrEx>
        <w:tc>
          <w:tcPr>
            <w:tcW w:w="10205" w:type="dxa"/>
            <w:vAlign w:val="center"/>
          </w:tcPr>
          <w:p w14:paraId="48CDEF5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911110" w14:paraId="770AC65B" w14:textId="77777777" w:rsidTr="00911110">
        <w:tblPrEx>
          <w:tblCellMar>
            <w:top w:w="0" w:type="dxa"/>
            <w:bottom w:w="0" w:type="dxa"/>
          </w:tblCellMar>
        </w:tblPrEx>
        <w:tc>
          <w:tcPr>
            <w:tcW w:w="10205" w:type="dxa"/>
            <w:vAlign w:val="center"/>
          </w:tcPr>
          <w:p w14:paraId="7EB1E3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097ED9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267B2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3F41DB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446E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 w:author="MSB" w:date="2023-06-29T14:29:00Z"/>
                <w:rFonts w:ascii="Arial" w:hAnsi="Arial" w:cs="Arial"/>
                <w:sz w:val="18"/>
              </w:rPr>
            </w:pPr>
            <w:del w:id="24" w:author="MSB" w:date="2023-06-29T14:29:00Z">
              <w:r>
                <w:rPr>
                  <w:rFonts w:ascii="Arial" w:hAnsi="Arial" w:cs="Arial"/>
                  <w:sz w:val="18"/>
                </w:rPr>
                <w:tab/>
              </w:r>
              <w:r>
                <w:rPr>
                  <w:rFonts w:ascii="Arial" w:hAnsi="Arial" w:cs="Arial"/>
                  <w:sz w:val="18"/>
                </w:rPr>
                <w:tab/>
                <w:delText>*EjendomEjendomsskatValg*</w:delText>
              </w:r>
            </w:del>
          </w:p>
          <w:p w14:paraId="2D3F795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 w:author="MSB" w:date="2023-06-29T14:29:00Z"/>
                <w:rFonts w:ascii="Arial" w:hAnsi="Arial" w:cs="Arial"/>
                <w:sz w:val="18"/>
              </w:rPr>
            </w:pPr>
            <w:del w:id="26" w:author="MSB" w:date="2023-06-29T14:29:00Z">
              <w:r>
                <w:rPr>
                  <w:rFonts w:ascii="Arial" w:hAnsi="Arial" w:cs="Arial"/>
                  <w:sz w:val="18"/>
                </w:rPr>
                <w:tab/>
              </w:r>
              <w:r>
                <w:rPr>
                  <w:rFonts w:ascii="Arial" w:hAnsi="Arial" w:cs="Arial"/>
                  <w:sz w:val="18"/>
                </w:rPr>
                <w:tab/>
                <w:delText>[</w:delText>
              </w:r>
            </w:del>
          </w:p>
          <w:p w14:paraId="771DC48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 w:author="MSB" w:date="2023-06-29T14:29:00Z"/>
                <w:rFonts w:ascii="Arial" w:hAnsi="Arial" w:cs="Arial"/>
                <w:sz w:val="18"/>
              </w:rPr>
            </w:pPr>
            <w:del w:id="28" w:author="MSB" w:date="2023-06-29T14:29:00Z">
              <w:r>
                <w:rPr>
                  <w:rFonts w:ascii="Arial" w:hAnsi="Arial" w:cs="Arial"/>
                  <w:sz w:val="18"/>
                </w:rPr>
                <w:tab/>
              </w:r>
              <w:r>
                <w:rPr>
                  <w:rFonts w:ascii="Arial" w:hAnsi="Arial" w:cs="Arial"/>
                  <w:sz w:val="18"/>
                </w:rPr>
                <w:tab/>
              </w:r>
              <w:r>
                <w:rPr>
                  <w:rFonts w:ascii="Arial" w:hAnsi="Arial" w:cs="Arial"/>
                  <w:sz w:val="18"/>
                </w:rPr>
                <w:tab/>
                <w:delText>*GrundskyldEjLandOgSkov*</w:delText>
              </w:r>
            </w:del>
          </w:p>
          <w:p w14:paraId="5C87DB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SB" w:date="2023-06-29T14:29:00Z"/>
                <w:rFonts w:ascii="Arial" w:hAnsi="Arial" w:cs="Arial"/>
                <w:sz w:val="18"/>
              </w:rPr>
            </w:pPr>
            <w:ins w:id="30" w:author="MSB" w:date="2023-06-29T14:29:00Z">
              <w:r>
                <w:rPr>
                  <w:rFonts w:ascii="Arial" w:hAnsi="Arial" w:cs="Arial"/>
                  <w:sz w:val="18"/>
                </w:rPr>
                <w:tab/>
              </w:r>
              <w:r>
                <w:rPr>
                  <w:rFonts w:ascii="Arial" w:hAnsi="Arial" w:cs="Arial"/>
                  <w:sz w:val="18"/>
                </w:rPr>
                <w:tab/>
                <w:t>*</w:t>
              </w:r>
              <w:proofErr w:type="spellStart"/>
              <w:r>
                <w:rPr>
                  <w:rFonts w:ascii="Arial" w:hAnsi="Arial" w:cs="Arial"/>
                  <w:sz w:val="18"/>
                </w:rPr>
                <w:t>EjendomGrundskyldValg</w:t>
              </w:r>
              <w:proofErr w:type="spellEnd"/>
              <w:r>
                <w:rPr>
                  <w:rFonts w:ascii="Arial" w:hAnsi="Arial" w:cs="Arial"/>
                  <w:sz w:val="18"/>
                </w:rPr>
                <w:t>*</w:t>
              </w:r>
            </w:ins>
          </w:p>
          <w:p w14:paraId="630F54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MSB" w:date="2023-06-29T14:29:00Z"/>
                <w:rFonts w:ascii="Arial" w:hAnsi="Arial" w:cs="Arial"/>
                <w:sz w:val="18"/>
              </w:rPr>
            </w:pPr>
            <w:ins w:id="32" w:author="MSB" w:date="2023-06-29T14:29:00Z">
              <w:r>
                <w:rPr>
                  <w:rFonts w:ascii="Arial" w:hAnsi="Arial" w:cs="Arial"/>
                  <w:sz w:val="18"/>
                </w:rPr>
                <w:tab/>
              </w:r>
              <w:r>
                <w:rPr>
                  <w:rFonts w:ascii="Arial" w:hAnsi="Arial" w:cs="Arial"/>
                  <w:sz w:val="18"/>
                </w:rPr>
                <w:tab/>
                <w:t>[</w:t>
              </w:r>
            </w:ins>
          </w:p>
          <w:p w14:paraId="5E33FDE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MSB" w:date="2023-06-29T14:29:00Z"/>
                <w:rFonts w:ascii="Arial" w:hAnsi="Arial" w:cs="Arial"/>
                <w:sz w:val="18"/>
              </w:rPr>
            </w:pPr>
            <w:ins w:id="34" w:author="MSB" w:date="2023-06-29T14:29: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GrundskyldLandOgSkovEjPersonskat</w:t>
              </w:r>
              <w:proofErr w:type="spellEnd"/>
              <w:r>
                <w:rPr>
                  <w:rFonts w:ascii="Arial" w:hAnsi="Arial" w:cs="Arial"/>
                  <w:sz w:val="18"/>
                </w:rPr>
                <w:t>*</w:t>
              </w:r>
            </w:ins>
          </w:p>
          <w:p w14:paraId="0BA170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6C4ED3" w14:textId="4C0A7B43"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del w:id="35" w:author="MSB" w:date="2023-06-29T14:29:00Z">
              <w:r w:rsidR="0043113A">
                <w:rPr>
                  <w:rFonts w:ascii="Arial" w:hAnsi="Arial" w:cs="Arial"/>
                  <w:sz w:val="18"/>
                </w:rPr>
                <w:delText xml:space="preserve">  </w:delText>
              </w:r>
            </w:del>
          </w:p>
          <w:p w14:paraId="1518D4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moveTo w:id="36" w:author="MSB" w:date="2023-06-29T14:29:00Z"/>
                <w:rFonts w:ascii="Arial" w:hAnsi="Arial" w:cs="Arial"/>
                <w:sz w:val="18"/>
              </w:rPr>
            </w:pPr>
            <w:moveToRangeStart w:id="37" w:author="MSB" w:date="2023-06-29T14:29:00Z" w:name="move138941394"/>
            <w:moveTo w:id="3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moveTo>
          </w:p>
          <w:moveToRangeEnd w:id="37"/>
          <w:p w14:paraId="74999F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MSB" w:date="2023-06-29T14:29:00Z"/>
                <w:rFonts w:ascii="Arial" w:hAnsi="Arial" w:cs="Arial"/>
                <w:sz w:val="18"/>
              </w:rPr>
            </w:pPr>
            <w:ins w:id="4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47E612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MSB" w:date="2023-06-29T14:29:00Z"/>
                <w:rFonts w:ascii="Arial" w:hAnsi="Arial" w:cs="Arial"/>
                <w:sz w:val="18"/>
              </w:rPr>
            </w:pPr>
            <w:ins w:id="4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ModerniseretStigningsBegrænsningLandOgSkov</w:t>
              </w:r>
              <w:proofErr w:type="spellEnd"/>
              <w:r>
                <w:rPr>
                  <w:rFonts w:ascii="Arial" w:hAnsi="Arial" w:cs="Arial"/>
                  <w:sz w:val="18"/>
                </w:rPr>
                <w:t>*</w:t>
              </w:r>
            </w:ins>
          </w:p>
          <w:p w14:paraId="3F6274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MSB" w:date="2023-06-29T14:29:00Z"/>
                <w:rFonts w:ascii="Arial" w:hAnsi="Arial" w:cs="Arial"/>
                <w:sz w:val="18"/>
              </w:rPr>
            </w:pPr>
            <w:ins w:id="4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F0C0B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MSB" w:date="2023-06-29T14:29:00Z"/>
                <w:rFonts w:ascii="Arial" w:hAnsi="Arial" w:cs="Arial"/>
                <w:sz w:val="18"/>
              </w:rPr>
            </w:pPr>
            <w:ins w:id="4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GrundskyldBeregnetLandOgSkov</w:t>
              </w:r>
              <w:proofErr w:type="spellEnd"/>
              <w:r>
                <w:rPr>
                  <w:rFonts w:ascii="Arial" w:hAnsi="Arial" w:cs="Arial"/>
                  <w:sz w:val="18"/>
                </w:rPr>
                <w:t>*</w:t>
              </w:r>
            </w:ins>
          </w:p>
          <w:p w14:paraId="4C2A4D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MSB" w:date="2023-06-29T14:29:00Z"/>
                <w:rFonts w:ascii="Arial" w:hAnsi="Arial" w:cs="Arial"/>
                <w:sz w:val="18"/>
              </w:rPr>
            </w:pPr>
            <w:ins w:id="4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DE2DE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MSB" w:date="2023-06-29T14:29:00Z"/>
                <w:rFonts w:ascii="Arial" w:hAnsi="Arial" w:cs="Arial"/>
                <w:sz w:val="18"/>
              </w:rPr>
            </w:pPr>
            <w:ins w:id="5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EjendomsgrundskyldStuehusBeregnetBeløb</w:t>
              </w:r>
              <w:proofErr w:type="spellEnd"/>
              <w:r>
                <w:rPr>
                  <w:rFonts w:ascii="Arial" w:hAnsi="Arial" w:cs="Arial"/>
                  <w:sz w:val="18"/>
                </w:rPr>
                <w:t>)</w:t>
              </w:r>
            </w:ins>
          </w:p>
          <w:p w14:paraId="53885C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MSB" w:date="2023-06-29T14:29:00Z"/>
                <w:rFonts w:ascii="Arial" w:hAnsi="Arial" w:cs="Arial"/>
                <w:sz w:val="18"/>
              </w:rPr>
            </w:pPr>
            <w:ins w:id="5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EjendomsgrundskyldProduktionsjordBeregnetBeløb</w:t>
              </w:r>
              <w:proofErr w:type="spellEnd"/>
              <w:r>
                <w:rPr>
                  <w:rFonts w:ascii="Arial" w:hAnsi="Arial" w:cs="Arial"/>
                  <w:sz w:val="18"/>
                </w:rPr>
                <w:t>)</w:t>
              </w:r>
            </w:ins>
          </w:p>
          <w:p w14:paraId="3157DB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MSB" w:date="2023-06-29T14:29:00Z"/>
                <w:rFonts w:ascii="Arial" w:hAnsi="Arial" w:cs="Arial"/>
                <w:sz w:val="18"/>
              </w:rPr>
            </w:pPr>
            <w:ins w:id="5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EjendomsgrundskyldRestarealBeregnetBeløb</w:t>
              </w:r>
              <w:proofErr w:type="spellEnd"/>
              <w:r>
                <w:rPr>
                  <w:rFonts w:ascii="Arial" w:hAnsi="Arial" w:cs="Arial"/>
                  <w:sz w:val="18"/>
                </w:rPr>
                <w:t>)</w:t>
              </w:r>
            </w:ins>
          </w:p>
          <w:p w14:paraId="129411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MSB" w:date="2023-06-29T14:29:00Z"/>
                <w:rFonts w:ascii="Arial" w:hAnsi="Arial" w:cs="Arial"/>
                <w:sz w:val="18"/>
              </w:rPr>
            </w:pPr>
            <w:ins w:id="5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ins>
          </w:p>
          <w:p w14:paraId="557A0E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MSB" w:date="2023-06-29T14:29:00Z"/>
                <w:rFonts w:ascii="Arial" w:hAnsi="Arial" w:cs="Arial"/>
                <w:sz w:val="18"/>
              </w:rPr>
            </w:pPr>
            <w:ins w:id="5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677FD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MSB" w:date="2023-06-29T14:29:00Z"/>
                <w:rFonts w:ascii="Arial" w:hAnsi="Arial" w:cs="Arial"/>
                <w:sz w:val="18"/>
              </w:rPr>
            </w:pPr>
            <w:ins w:id="6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ReguleretGrundskyldLandOgSkovValg</w:t>
              </w:r>
              <w:proofErr w:type="spellEnd"/>
              <w:r>
                <w:rPr>
                  <w:rFonts w:ascii="Arial" w:hAnsi="Arial" w:cs="Arial"/>
                  <w:sz w:val="18"/>
                </w:rPr>
                <w:t>*</w:t>
              </w:r>
            </w:ins>
          </w:p>
          <w:p w14:paraId="0449C4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MSB" w:date="2023-06-29T14:29:00Z"/>
                <w:rFonts w:ascii="Arial" w:hAnsi="Arial" w:cs="Arial"/>
                <w:sz w:val="18"/>
              </w:rPr>
            </w:pPr>
            <w:ins w:id="6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D16B3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MSB" w:date="2023-06-29T14:29:00Z"/>
                <w:rFonts w:ascii="Arial" w:hAnsi="Arial" w:cs="Arial"/>
                <w:sz w:val="18"/>
              </w:rPr>
            </w:pPr>
            <w:ins w:id="6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*ReguleretGrundskyldLandOgSkovEfter2024*</w:t>
              </w:r>
            </w:ins>
          </w:p>
          <w:p w14:paraId="0AF388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MSB" w:date="2023-06-29T14:29:00Z"/>
                <w:rFonts w:ascii="Arial" w:hAnsi="Arial" w:cs="Arial"/>
                <w:sz w:val="18"/>
              </w:rPr>
            </w:pPr>
            <w:ins w:id="6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BB96A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MSB" w:date="2023-06-29T14:29:00Z"/>
                <w:rFonts w:ascii="Arial" w:hAnsi="Arial" w:cs="Arial"/>
                <w:sz w:val="18"/>
              </w:rPr>
            </w:pPr>
            <w:ins w:id="6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GrundskyldsreguleringØvrigEjendomSats</w:t>
              </w:r>
              <w:proofErr w:type="spellEnd"/>
              <w:r>
                <w:rPr>
                  <w:rFonts w:ascii="Arial" w:hAnsi="Arial" w:cs="Arial"/>
                  <w:sz w:val="18"/>
                </w:rPr>
                <w:t>)</w:t>
              </w:r>
            </w:ins>
          </w:p>
          <w:p w14:paraId="5328F9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MSB" w:date="2023-06-29T14:29:00Z"/>
                <w:rFonts w:ascii="Arial" w:hAnsi="Arial" w:cs="Arial"/>
                <w:sz w:val="18"/>
              </w:rPr>
            </w:pPr>
            <w:ins w:id="7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ins>
          </w:p>
          <w:p w14:paraId="660540A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MSB" w:date="2023-06-29T14:29:00Z"/>
                <w:rFonts w:ascii="Arial" w:hAnsi="Arial" w:cs="Arial"/>
                <w:sz w:val="18"/>
              </w:rPr>
            </w:pPr>
            <w:ins w:id="7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28E7C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MSB" w:date="2023-06-29T14:29:00Z"/>
                <w:rFonts w:ascii="Arial" w:hAnsi="Arial" w:cs="Arial"/>
                <w:sz w:val="18"/>
              </w:rPr>
            </w:pPr>
            <w:ins w:id="7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GrundskyldLandOgSkovÅretFørIndkomstÅr</w:t>
              </w:r>
              <w:proofErr w:type="spellEnd"/>
              <w:r>
                <w:rPr>
                  <w:rFonts w:ascii="Arial" w:hAnsi="Arial" w:cs="Arial"/>
                  <w:sz w:val="18"/>
                </w:rPr>
                <w:t>*</w:t>
              </w:r>
            </w:ins>
          </w:p>
          <w:p w14:paraId="5F5A2D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MSB" w:date="2023-06-29T14:29:00Z"/>
                <w:rFonts w:ascii="Arial" w:hAnsi="Arial" w:cs="Arial"/>
                <w:sz w:val="18"/>
              </w:rPr>
            </w:pPr>
            <w:ins w:id="7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18E10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21098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7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w:t>
            </w:r>
          </w:p>
          <w:p w14:paraId="31A4DEB2" w14:textId="4927A6F6"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79" w:author="MSB" w:date="2023-06-29T14:29:00Z">
              <w:r w:rsidR="0043113A">
                <w:rPr>
                  <w:rFonts w:ascii="Arial" w:hAnsi="Arial" w:cs="Arial"/>
                  <w:sz w:val="18"/>
                </w:rPr>
                <w:delText>|</w:delText>
              </w:r>
            </w:del>
            <w:ins w:id="8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13CFB3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 w:author="MSB" w:date="2023-06-29T14:29:00Z"/>
                <w:rFonts w:ascii="Arial" w:hAnsi="Arial" w:cs="Arial"/>
                <w:sz w:val="18"/>
              </w:rPr>
            </w:pPr>
            <w:del w:id="82" w:author="MSB" w:date="2023-06-29T14:29:00Z">
              <w:r>
                <w:rPr>
                  <w:rFonts w:ascii="Arial" w:hAnsi="Arial" w:cs="Arial"/>
                  <w:sz w:val="18"/>
                </w:rPr>
                <w:tab/>
              </w:r>
              <w:r>
                <w:rPr>
                  <w:rFonts w:ascii="Arial" w:hAnsi="Arial" w:cs="Arial"/>
                  <w:sz w:val="18"/>
                </w:rPr>
                <w:tab/>
              </w:r>
              <w:r>
                <w:rPr>
                  <w:rFonts w:ascii="Arial" w:hAnsi="Arial" w:cs="Arial"/>
                  <w:sz w:val="18"/>
                </w:rPr>
                <w:tab/>
                <w:delText>*LandOgSkovEjendomGrundskyld*</w:delText>
              </w:r>
            </w:del>
          </w:p>
          <w:p w14:paraId="6B7F45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 w:author="MSB" w:date="2023-06-29T14:29:00Z"/>
                <w:rFonts w:ascii="Arial" w:hAnsi="Arial" w:cs="Arial"/>
                <w:sz w:val="18"/>
              </w:rPr>
            </w:pPr>
            <w:del w:id="84" w:author="MSB" w:date="2023-06-29T14:29:00Z">
              <w:r>
                <w:rPr>
                  <w:rFonts w:ascii="Arial" w:hAnsi="Arial" w:cs="Arial"/>
                  <w:sz w:val="18"/>
                </w:rPr>
                <w:tab/>
              </w:r>
              <w:r>
                <w:rPr>
                  <w:rFonts w:ascii="Arial" w:hAnsi="Arial" w:cs="Arial"/>
                  <w:sz w:val="18"/>
                </w:rPr>
                <w:tab/>
              </w:r>
              <w:r>
                <w:rPr>
                  <w:rFonts w:ascii="Arial" w:hAnsi="Arial" w:cs="Arial"/>
                  <w:sz w:val="18"/>
                </w:rPr>
                <w:tab/>
                <w:delText>[</w:delText>
              </w:r>
            </w:del>
          </w:p>
          <w:p w14:paraId="0C8BC10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 w:author="MSB" w:date="2023-06-29T14:29:00Z"/>
                <w:rFonts w:ascii="Arial" w:hAnsi="Arial" w:cs="Arial"/>
                <w:sz w:val="18"/>
              </w:rPr>
            </w:pPr>
            <w:del w:id="8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87912A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 w:author="MSB" w:date="2023-06-29T14:29:00Z"/>
                <w:rFonts w:ascii="Arial" w:hAnsi="Arial" w:cs="Arial"/>
                <w:sz w:val="18"/>
              </w:rPr>
            </w:pPr>
            <w:del w:id="8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*Stuehus*</w:delText>
              </w:r>
            </w:del>
          </w:p>
          <w:p w14:paraId="07CDFDE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 w:author="MSB" w:date="2023-06-29T14:29:00Z"/>
                <w:rFonts w:ascii="Arial" w:hAnsi="Arial" w:cs="Arial"/>
                <w:sz w:val="18"/>
              </w:rPr>
            </w:pPr>
            <w:del w:id="9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D001534" w14:textId="0491F085" w:rsid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SB" w:date="2023-06-29T14:29:00Z"/>
                <w:rFonts w:ascii="Arial" w:hAnsi="Arial" w:cs="Arial"/>
                <w:sz w:val="18"/>
              </w:rPr>
            </w:pPr>
            <w:del w:id="9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ins w:id="93" w:author="MSB" w:date="2023-06-29T14:29:00Z">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proofErr w:type="spellStart"/>
              <w:r w:rsidR="00911110">
                <w:rPr>
                  <w:rFonts w:ascii="Arial" w:hAnsi="Arial" w:cs="Arial"/>
                  <w:sz w:val="18"/>
                </w:rPr>
                <w:t>EjendomsgrundskyldReguleretBeløb</w:t>
              </w:r>
              <w:proofErr w:type="spellEnd"/>
            </w:ins>
          </w:p>
          <w:p w14:paraId="273A2A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MSB" w:date="2023-06-29T14:29:00Z"/>
                <w:rFonts w:ascii="Arial" w:hAnsi="Arial" w:cs="Arial"/>
                <w:sz w:val="18"/>
              </w:rPr>
            </w:pPr>
            <w:ins w:id="9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D87172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MSB" w:date="2023-06-29T14:29:00Z"/>
                <w:rFonts w:ascii="Arial" w:hAnsi="Arial" w:cs="Arial"/>
                <w:sz w:val="18"/>
              </w:rPr>
            </w:pPr>
            <w:ins w:id="97" w:author="MSB" w:date="2023-06-29T14:29:00Z">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29073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MSB" w:date="2023-06-29T14:29:00Z"/>
                <w:rFonts w:ascii="Arial" w:hAnsi="Arial" w:cs="Arial"/>
                <w:sz w:val="18"/>
              </w:rPr>
            </w:pPr>
            <w:ins w:id="9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*ReguleretGrundskyldLandOgSkovFor2024*</w:t>
              </w:r>
            </w:ins>
          </w:p>
          <w:p w14:paraId="3A9AE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MSB" w:date="2023-06-29T14:29:00Z"/>
                <w:rFonts w:ascii="Arial" w:hAnsi="Arial" w:cs="Arial"/>
                <w:sz w:val="18"/>
              </w:rPr>
            </w:pPr>
            <w:ins w:id="10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3A97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MSB" w:date="2023-06-29T14:29:00Z"/>
                <w:rFonts w:ascii="Arial" w:hAnsi="Arial" w:cs="Arial"/>
                <w:sz w:val="18"/>
              </w:rPr>
            </w:pPr>
            <w:ins w:id="10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ins>
          </w:p>
          <w:p w14:paraId="78162A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MSB" w:date="2023-06-29T14:29:00Z"/>
                <w:rFonts w:ascii="Arial" w:hAnsi="Arial" w:cs="Arial"/>
                <w:sz w:val="18"/>
              </w:rPr>
            </w:pPr>
            <w:ins w:id="10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570E0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MSB" w:date="2023-06-29T14:29:00Z"/>
                <w:rFonts w:ascii="Arial" w:hAnsi="Arial" w:cs="Arial"/>
                <w:sz w:val="18"/>
              </w:rPr>
            </w:pPr>
            <w:ins w:id="10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*PromilleLandOgSkov2023*</w:t>
              </w:r>
            </w:ins>
          </w:p>
          <w:p w14:paraId="565245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MSB" w:date="2023-06-29T14:29:00Z"/>
                <w:rFonts w:ascii="Arial" w:hAnsi="Arial" w:cs="Arial"/>
                <w:sz w:val="18"/>
              </w:rPr>
            </w:pPr>
            <w:ins w:id="10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D524276" w14:textId="6DC4C5E0"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proofErr w:type="spellStart"/>
            <w:r>
              <w:rPr>
                <w:rFonts w:ascii="Arial" w:hAnsi="Arial" w:cs="Arial"/>
                <w:sz w:val="18"/>
              </w:rPr>
              <w:t>KommunepromilleGrundskyld</w:t>
            </w:r>
            <w:proofErr w:type="spellEnd"/>
            <w:del w:id="111" w:author="MSB" w:date="2023-06-29T14:29:00Z">
              <w:r w:rsidR="0043113A">
                <w:rPr>
                  <w:rFonts w:ascii="Arial" w:hAnsi="Arial" w:cs="Arial"/>
                  <w:sz w:val="18"/>
                </w:rPr>
                <w:delText>)</w:delText>
              </w:r>
            </w:del>
          </w:p>
          <w:p w14:paraId="47CC71C6" w14:textId="30E81EFB"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12" w:author="MSB" w:date="2023-06-29T14:29:00Z">
              <w:r w:rsidR="0043113A">
                <w:rPr>
                  <w:rFonts w:ascii="Arial" w:hAnsi="Arial" w:cs="Arial"/>
                  <w:sz w:val="18"/>
                </w:rPr>
                <w:delText>EjendomsgrundskyldStuehusBeløb</w:delText>
              </w:r>
            </w:del>
            <w:ins w:id="113" w:author="MSB" w:date="2023-06-29T14:29:00Z">
              <w:r>
                <w:rPr>
                  <w:rFonts w:ascii="Arial" w:hAnsi="Arial" w:cs="Arial"/>
                  <w:sz w:val="18"/>
                </w:rPr>
                <w:tab/>
              </w:r>
              <w:r>
                <w:rPr>
                  <w:rFonts w:ascii="Arial" w:hAnsi="Arial" w:cs="Arial"/>
                  <w:sz w:val="18"/>
                </w:rPr>
                <w:tab/>
              </w:r>
              <w:r>
                <w:rPr>
                  <w:rFonts w:ascii="Arial" w:hAnsi="Arial" w:cs="Arial"/>
                  <w:sz w:val="18"/>
                </w:rPr>
                <w:tab/>
                <w:t>]</w:t>
              </w:r>
            </w:ins>
          </w:p>
          <w:p w14:paraId="093588A8" w14:textId="53F95FB8"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14" w:author="MSB" w:date="2023-06-29T14:29:00Z">
              <w:r w:rsidR="0043113A">
                <w:rPr>
                  <w:rFonts w:ascii="Arial" w:hAnsi="Arial" w:cs="Arial"/>
                  <w:sz w:val="18"/>
                </w:rPr>
                <w:delText>]</w:delText>
              </w:r>
            </w:del>
            <w:ins w:id="115" w:author="MSB" w:date="2023-06-29T14:29:00Z">
              <w:r>
                <w:rPr>
                  <w:rFonts w:ascii="Arial" w:hAnsi="Arial" w:cs="Arial"/>
                  <w:sz w:val="18"/>
                </w:rPr>
                <w:tab/>
              </w:r>
              <w:r>
                <w:rPr>
                  <w:rFonts w:ascii="Arial" w:hAnsi="Arial" w:cs="Arial"/>
                  <w:sz w:val="18"/>
                </w:rPr>
                <w:tab/>
              </w:r>
              <w:r>
                <w:rPr>
                  <w:rFonts w:ascii="Arial" w:hAnsi="Arial" w:cs="Arial"/>
                  <w:sz w:val="18"/>
                </w:rPr>
                <w:tab/>
                <w:t>)</w:t>
              </w:r>
            </w:ins>
          </w:p>
          <w:p w14:paraId="65C852B2" w14:textId="20D9FC33"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16" w:author="MSB" w:date="2023-06-29T14:29:00Z">
              <w:r w:rsidR="0043113A">
                <w:rPr>
                  <w:rFonts w:ascii="Arial" w:hAnsi="Arial" w:cs="Arial"/>
                  <w:sz w:val="18"/>
                </w:rPr>
                <w:delText>)</w:delText>
              </w:r>
            </w:del>
            <w:ins w:id="11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5ACE8A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8" w:author="MSB" w:date="2023-06-29T14:29:00Z"/>
                <w:rFonts w:ascii="Arial" w:hAnsi="Arial" w:cs="Arial"/>
                <w:sz w:val="18"/>
              </w:rPr>
            </w:pPr>
            <w:del w:id="11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566040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0" w:author="MSB" w:date="2023-06-29T14:29:00Z"/>
                <w:rFonts w:ascii="Arial" w:hAnsi="Arial" w:cs="Arial"/>
                <w:sz w:val="18"/>
              </w:rPr>
            </w:pPr>
            <w:del w:id="12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*Produktionsjord*</w:delText>
              </w:r>
            </w:del>
          </w:p>
          <w:p w14:paraId="25B4F3E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2" w:author="MSB" w:date="2023-06-29T14:29:00Z"/>
                <w:rFonts w:ascii="Arial" w:hAnsi="Arial" w:cs="Arial"/>
                <w:sz w:val="18"/>
              </w:rPr>
            </w:pPr>
            <w:del w:id="12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5CB0364" w14:textId="77777777" w:rsid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moveFrom w:id="124" w:author="MSB" w:date="2023-06-29T14:29:00Z"/>
                <w:rFonts w:ascii="Arial" w:hAnsi="Arial" w:cs="Arial"/>
                <w:sz w:val="18"/>
              </w:rPr>
            </w:pPr>
            <w:del w:id="125" w:author="MSB" w:date="2023-06-29T14:29:00Z">
              <w:r>
                <w:rPr>
                  <w:rFonts w:ascii="Arial" w:hAnsi="Arial" w:cs="Arial"/>
                  <w:sz w:val="18"/>
                </w:rPr>
                <w:tab/>
              </w:r>
              <w:r>
                <w:rPr>
                  <w:rFonts w:ascii="Arial" w:hAnsi="Arial" w:cs="Arial"/>
                  <w:sz w:val="18"/>
                </w:rPr>
                <w:tab/>
              </w:r>
            </w:del>
            <w:moveFromRangeStart w:id="126" w:author="MSB" w:date="2023-06-29T14:29:00Z" w:name="move138941394"/>
            <w:moveFrom w:id="127" w:author="MSB" w:date="2023-06-29T14:29:00Z">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t>(KommunepromilleGrundskyldProduktionsjord)</w:t>
              </w:r>
            </w:moveFrom>
          </w:p>
          <w:moveFromRangeEnd w:id="126"/>
          <w:p w14:paraId="2281A5E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8" w:author="MSB" w:date="2023-06-29T14:29:00Z"/>
                <w:rFonts w:ascii="Arial" w:hAnsi="Arial" w:cs="Arial"/>
                <w:sz w:val="18"/>
              </w:rPr>
            </w:pPr>
            <w:del w:id="12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EjendomsgrundskyldProduktionsjordBeløb</w:delText>
              </w:r>
            </w:del>
          </w:p>
          <w:p w14:paraId="62C711B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0" w:author="MSB" w:date="2023-06-29T14:29:00Z"/>
                <w:rFonts w:ascii="Arial" w:hAnsi="Arial" w:cs="Arial"/>
                <w:sz w:val="18"/>
              </w:rPr>
            </w:pPr>
            <w:del w:id="13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9FFA88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2" w:author="MSB" w:date="2023-06-29T14:29:00Z"/>
                <w:rFonts w:ascii="Arial" w:hAnsi="Arial" w:cs="Arial"/>
                <w:sz w:val="18"/>
              </w:rPr>
            </w:pPr>
            <w:del w:id="13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2FF0C6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4" w:author="MSB" w:date="2023-06-29T14:29:00Z"/>
                <w:rFonts w:ascii="Arial" w:hAnsi="Arial" w:cs="Arial"/>
                <w:sz w:val="18"/>
              </w:rPr>
            </w:pPr>
            <w:del w:id="13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430150A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MSB" w:date="2023-06-29T14:29:00Z"/>
                <w:rFonts w:ascii="Arial" w:hAnsi="Arial" w:cs="Arial"/>
                <w:sz w:val="18"/>
              </w:rPr>
            </w:pPr>
            <w:del w:id="13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*Restareal*</w:delText>
              </w:r>
            </w:del>
          </w:p>
          <w:p w14:paraId="247EFC2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8" w:author="MSB" w:date="2023-06-29T14:29:00Z"/>
                <w:rFonts w:ascii="Arial" w:hAnsi="Arial" w:cs="Arial"/>
                <w:sz w:val="18"/>
              </w:rPr>
            </w:pPr>
            <w:del w:id="13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119634F" w14:textId="369CC2A2" w:rsid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MSB" w:date="2023-06-29T14:29:00Z"/>
                <w:rFonts w:ascii="Arial" w:hAnsi="Arial" w:cs="Arial"/>
                <w:sz w:val="18"/>
              </w:rPr>
            </w:pPr>
            <w:del w:id="141" w:author="MSB" w:date="2023-06-29T14:29:00Z">
              <w:r>
                <w:rPr>
                  <w:rFonts w:ascii="Arial" w:hAnsi="Arial" w:cs="Arial"/>
                  <w:sz w:val="18"/>
                </w:rPr>
                <w:tab/>
              </w:r>
              <w:r>
                <w:rPr>
                  <w:rFonts w:ascii="Arial" w:hAnsi="Arial" w:cs="Arial"/>
                  <w:sz w:val="18"/>
                </w:rPr>
                <w:tab/>
              </w:r>
            </w:del>
            <w:ins w:id="142" w:author="MSB" w:date="2023-06-29T14:29:00Z">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t>*Grundskyld2024Med2023PromilleLandOgSkov*</w:t>
              </w:r>
            </w:ins>
          </w:p>
          <w:p w14:paraId="5603B6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MSB" w:date="2023-06-29T14:29:00Z"/>
                <w:rFonts w:ascii="Arial" w:hAnsi="Arial" w:cs="Arial"/>
                <w:sz w:val="18"/>
              </w:rPr>
            </w:pPr>
            <w:ins w:id="14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76CD1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MSB" w:date="2023-06-29T14:29:00Z"/>
                <w:rFonts w:ascii="Arial" w:hAnsi="Arial" w:cs="Arial"/>
                <w:sz w:val="18"/>
              </w:rPr>
            </w:pPr>
            <w:ins w:id="14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(EjendomsgrundskyldStuehus2024Med2023PromilleBeløb)</w:t>
              </w:r>
            </w:ins>
          </w:p>
          <w:p w14:paraId="54B6390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MSB" w:date="2023-06-29T14:29:00Z"/>
                <w:rFonts w:ascii="Arial" w:hAnsi="Arial" w:cs="Arial"/>
                <w:sz w:val="18"/>
              </w:rPr>
            </w:pPr>
            <w:ins w:id="14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(EjendomsgrundskyldProduktionsjord2024Med2023PromilleBeløb)</w:t>
              </w:r>
            </w:ins>
          </w:p>
          <w:p w14:paraId="6DB61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9" w:author="MSB" w:date="2023-06-29T14:29:00Z"/>
                <w:rFonts w:ascii="Arial" w:hAnsi="Arial" w:cs="Arial"/>
                <w:sz w:val="18"/>
              </w:rPr>
            </w:pPr>
            <w:ins w:id="15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(EjendomsgrundskyldRestareal2024Med2023PromilleBeløb)</w:t>
              </w:r>
            </w:ins>
          </w:p>
          <w:p w14:paraId="7DDBD1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MSB" w:date="2023-06-29T14:29:00Z"/>
                <w:rFonts w:ascii="Arial" w:hAnsi="Arial" w:cs="Arial"/>
                <w:sz w:val="18"/>
              </w:rPr>
            </w:pPr>
            <w:ins w:id="15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ins>
          </w:p>
          <w:p w14:paraId="75121BA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MSB" w:date="2023-06-29T14:29:00Z"/>
                <w:rFonts w:ascii="Arial" w:hAnsi="Arial" w:cs="Arial"/>
                <w:sz w:val="18"/>
              </w:rPr>
            </w:pPr>
            <w:ins w:id="15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2BD02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5" w:author="MSB" w:date="2023-06-29T14:29:00Z"/>
                <w:rFonts w:ascii="Arial" w:hAnsi="Arial" w:cs="Arial"/>
                <w:sz w:val="18"/>
              </w:rPr>
            </w:pPr>
            <w:ins w:id="15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81AD6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MSB" w:date="2023-06-29T14:29:00Z"/>
                <w:rFonts w:ascii="Arial" w:hAnsi="Arial" w:cs="Arial"/>
                <w:sz w:val="18"/>
              </w:rPr>
            </w:pPr>
            <w:ins w:id="15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ins>
          </w:p>
          <w:p w14:paraId="78A950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MSB" w:date="2023-06-29T14:29:00Z"/>
                <w:rFonts w:ascii="Arial" w:hAnsi="Arial" w:cs="Arial"/>
                <w:sz w:val="18"/>
              </w:rPr>
            </w:pPr>
            <w:ins w:id="16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ins>
          </w:p>
          <w:p w14:paraId="129398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1" w:author="MSB" w:date="2023-06-29T14:29:00Z"/>
                <w:rFonts w:ascii="Arial" w:hAnsi="Arial" w:cs="Arial"/>
                <w:sz w:val="18"/>
              </w:rPr>
            </w:pPr>
            <w:ins w:id="16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357DE2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MSB" w:date="2023-06-29T14:29:00Z"/>
                <w:rFonts w:ascii="Arial" w:hAnsi="Arial" w:cs="Arial"/>
                <w:sz w:val="18"/>
              </w:rPr>
            </w:pPr>
            <w:ins w:id="16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ins>
          </w:p>
          <w:p w14:paraId="1CF382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5" w:author="MSB" w:date="2023-06-29T14:29:00Z"/>
                <w:rFonts w:ascii="Arial" w:hAnsi="Arial" w:cs="Arial"/>
                <w:sz w:val="18"/>
              </w:rPr>
            </w:pPr>
            <w:ins w:id="166"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4D4B3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7" w:author="MSB" w:date="2023-06-29T14:29:00Z"/>
                <w:rFonts w:ascii="Arial" w:hAnsi="Arial" w:cs="Arial"/>
                <w:sz w:val="18"/>
              </w:rPr>
            </w:pPr>
            <w:ins w:id="168"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F02FB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9" w:author="MSB" w:date="2023-06-29T14:29:00Z"/>
                <w:rFonts w:ascii="Arial" w:hAnsi="Arial" w:cs="Arial"/>
                <w:sz w:val="18"/>
              </w:rPr>
            </w:pPr>
            <w:ins w:id="17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EjendomsgrundskyldLandOgSkovBeløb</w:t>
              </w:r>
              <w:proofErr w:type="spellEnd"/>
            </w:ins>
          </w:p>
          <w:p w14:paraId="20731A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1" w:author="MSB" w:date="2023-06-29T14:29:00Z"/>
                <w:rFonts w:ascii="Arial" w:hAnsi="Arial" w:cs="Arial"/>
                <w:sz w:val="18"/>
              </w:rPr>
            </w:pPr>
            <w:ins w:id="172" w:author="MSB" w:date="2023-06-29T14:29:00Z">
              <w:r>
                <w:rPr>
                  <w:rFonts w:ascii="Arial" w:hAnsi="Arial" w:cs="Arial"/>
                  <w:sz w:val="18"/>
                </w:rPr>
                <w:tab/>
              </w:r>
              <w:r>
                <w:rPr>
                  <w:rFonts w:ascii="Arial" w:hAnsi="Arial" w:cs="Arial"/>
                  <w:sz w:val="18"/>
                </w:rPr>
                <w:tab/>
              </w:r>
              <w:r>
                <w:rPr>
                  <w:rFonts w:ascii="Arial" w:hAnsi="Arial" w:cs="Arial"/>
                  <w:sz w:val="18"/>
                </w:rPr>
                <w:tab/>
                <w:t>]</w:t>
              </w:r>
            </w:ins>
          </w:p>
          <w:p w14:paraId="7ACA6F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3" w:author="MSB" w:date="2023-06-29T14:29:00Z"/>
                <w:rFonts w:ascii="Arial" w:hAnsi="Arial" w:cs="Arial"/>
                <w:sz w:val="18"/>
              </w:rPr>
            </w:pPr>
            <w:ins w:id="174" w:author="MSB" w:date="2023-06-29T14:29:00Z">
              <w:r>
                <w:rPr>
                  <w:rFonts w:ascii="Arial" w:hAnsi="Arial" w:cs="Arial"/>
                  <w:sz w:val="18"/>
                </w:rPr>
                <w:tab/>
              </w:r>
              <w:r>
                <w:rPr>
                  <w:rFonts w:ascii="Arial" w:hAnsi="Arial" w:cs="Arial"/>
                  <w:sz w:val="18"/>
                </w:rPr>
                <w:tab/>
              </w:r>
              <w:r>
                <w:rPr>
                  <w:rFonts w:ascii="Arial" w:hAnsi="Arial" w:cs="Arial"/>
                  <w:sz w:val="18"/>
                </w:rPr>
                <w:tab/>
                <w:t>|</w:t>
              </w:r>
            </w:ins>
          </w:p>
          <w:p w14:paraId="4326D3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MSB" w:date="2023-06-29T14:29:00Z"/>
                <w:rFonts w:ascii="Arial" w:hAnsi="Arial" w:cs="Arial"/>
                <w:sz w:val="18"/>
              </w:rPr>
            </w:pPr>
            <w:ins w:id="176" w:author="MSB" w:date="2023-06-29T14:29:00Z">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GrundskyldØvrig</w:t>
              </w:r>
              <w:proofErr w:type="spellEnd"/>
              <w:r>
                <w:rPr>
                  <w:rFonts w:ascii="Arial" w:hAnsi="Arial" w:cs="Arial"/>
                  <w:sz w:val="18"/>
                </w:rPr>
                <w:t>*</w:t>
              </w:r>
            </w:ins>
          </w:p>
          <w:p w14:paraId="438FE7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MSB" w:date="2023-06-29T14:29:00Z"/>
                <w:rFonts w:ascii="Arial" w:hAnsi="Arial" w:cs="Arial"/>
                <w:sz w:val="18"/>
              </w:rPr>
            </w:pPr>
            <w:ins w:id="178" w:author="MSB" w:date="2023-06-29T14:29:00Z">
              <w:r>
                <w:rPr>
                  <w:rFonts w:ascii="Arial" w:hAnsi="Arial" w:cs="Arial"/>
                  <w:sz w:val="18"/>
                </w:rPr>
                <w:tab/>
              </w:r>
              <w:r>
                <w:rPr>
                  <w:rFonts w:ascii="Arial" w:hAnsi="Arial" w:cs="Arial"/>
                  <w:sz w:val="18"/>
                </w:rPr>
                <w:tab/>
              </w:r>
              <w:r>
                <w:rPr>
                  <w:rFonts w:ascii="Arial" w:hAnsi="Arial" w:cs="Arial"/>
                  <w:sz w:val="18"/>
                </w:rPr>
                <w:tab/>
                <w:t>[</w:t>
              </w:r>
            </w:ins>
          </w:p>
          <w:p w14:paraId="02A1A0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36E37F7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9" w:author="MSB" w:date="2023-06-29T14:29:00Z"/>
                <w:rFonts w:ascii="Arial" w:hAnsi="Arial" w:cs="Arial"/>
                <w:sz w:val="18"/>
              </w:rPr>
            </w:pPr>
            <w:del w:id="180"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EjendomsgrundskyldRestarealBeløb</w:delText>
              </w:r>
            </w:del>
          </w:p>
          <w:p w14:paraId="509ED8E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1" w:author="MSB" w:date="2023-06-29T14:29:00Z"/>
                <w:rFonts w:ascii="Arial" w:hAnsi="Arial" w:cs="Arial"/>
                <w:sz w:val="18"/>
              </w:rPr>
            </w:pPr>
            <w:del w:id="182"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78F4888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3" w:author="MSB" w:date="2023-06-29T14:29:00Z"/>
                <w:rFonts w:ascii="Arial" w:hAnsi="Arial" w:cs="Arial"/>
                <w:sz w:val="18"/>
              </w:rPr>
            </w:pPr>
            <w:del w:id="184"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D95F523" w14:textId="5826CF74" w:rsid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MSB" w:date="2023-06-29T14:29:00Z"/>
                <w:rFonts w:ascii="Arial" w:hAnsi="Arial" w:cs="Arial"/>
                <w:sz w:val="18"/>
              </w:rPr>
            </w:pPr>
            <w:del w:id="186" w:author="MSB" w:date="2023-06-29T14:29:00Z">
              <w:r>
                <w:rPr>
                  <w:rFonts w:ascii="Arial" w:hAnsi="Arial" w:cs="Arial"/>
                  <w:sz w:val="18"/>
                </w:rPr>
                <w:tab/>
              </w:r>
              <w:r>
                <w:rPr>
                  <w:rFonts w:ascii="Arial" w:hAnsi="Arial" w:cs="Arial"/>
                  <w:sz w:val="18"/>
                </w:rPr>
                <w:tab/>
              </w:r>
              <w:r>
                <w:rPr>
                  <w:rFonts w:ascii="Arial" w:hAnsi="Arial" w:cs="Arial"/>
                  <w:sz w:val="18"/>
                </w:rPr>
                <w:tab/>
                <w:delText>]</w:delText>
              </w:r>
            </w:del>
            <w:ins w:id="187" w:author="MSB" w:date="2023-06-29T14:29:00Z">
              <w:r w:rsidR="00911110">
                <w:rPr>
                  <w:rFonts w:ascii="Arial" w:hAnsi="Arial" w:cs="Arial"/>
                  <w:sz w:val="18"/>
                </w:rPr>
                <w:tab/>
              </w:r>
              <w:r w:rsidR="00911110">
                <w:rPr>
                  <w:rFonts w:ascii="Arial" w:hAnsi="Arial" w:cs="Arial"/>
                  <w:sz w:val="18"/>
                </w:rPr>
                <w:tab/>
              </w:r>
              <w:r w:rsidR="00911110">
                <w:rPr>
                  <w:rFonts w:ascii="Arial" w:hAnsi="Arial" w:cs="Arial"/>
                  <w:sz w:val="18"/>
                </w:rPr>
                <w:tab/>
              </w:r>
              <w:r w:rsidR="00911110">
                <w:rPr>
                  <w:rFonts w:ascii="Arial" w:hAnsi="Arial" w:cs="Arial"/>
                  <w:sz w:val="18"/>
                </w:rPr>
                <w:tab/>
                <w:t>(</w:t>
              </w:r>
            </w:ins>
          </w:p>
          <w:p w14:paraId="4CE9F5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8" w:author="MSB" w:date="2023-06-29T14:29:00Z"/>
                <w:rFonts w:ascii="Arial" w:hAnsi="Arial" w:cs="Arial"/>
                <w:sz w:val="18"/>
              </w:rPr>
            </w:pPr>
            <w:ins w:id="18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w:t>
              </w:r>
              <w:proofErr w:type="spellEnd"/>
              <w:r>
                <w:rPr>
                  <w:rFonts w:ascii="Arial" w:hAnsi="Arial" w:cs="Arial"/>
                  <w:sz w:val="18"/>
                </w:rPr>
                <w:t>*</w:t>
              </w:r>
            </w:ins>
          </w:p>
          <w:p w14:paraId="467CA3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0" w:author="MSB" w:date="2023-06-29T14:29:00Z"/>
                <w:rFonts w:ascii="Arial" w:hAnsi="Arial" w:cs="Arial"/>
                <w:sz w:val="18"/>
              </w:rPr>
            </w:pPr>
            <w:ins w:id="19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697F6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2" w:author="MSB" w:date="2023-06-29T14:29:00Z"/>
                <w:rFonts w:ascii="Arial" w:hAnsi="Arial" w:cs="Arial"/>
                <w:sz w:val="18"/>
              </w:rPr>
            </w:pPr>
            <w:ins w:id="19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ins>
          </w:p>
          <w:p w14:paraId="7ECEF6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4" w:author="MSB" w:date="2023-06-29T14:29:00Z"/>
                <w:rFonts w:ascii="Arial" w:hAnsi="Arial" w:cs="Arial"/>
                <w:sz w:val="18"/>
              </w:rPr>
            </w:pPr>
            <w:ins w:id="19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ReguleretGrundskyldValg</w:t>
              </w:r>
              <w:proofErr w:type="spellEnd"/>
              <w:r>
                <w:rPr>
                  <w:rFonts w:ascii="Arial" w:hAnsi="Arial" w:cs="Arial"/>
                  <w:sz w:val="18"/>
                </w:rPr>
                <w:t>*</w:t>
              </w:r>
            </w:ins>
          </w:p>
          <w:p w14:paraId="64CAD3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6" w:author="MSB" w:date="2023-06-29T14:29:00Z"/>
                <w:rFonts w:ascii="Arial" w:hAnsi="Arial" w:cs="Arial"/>
                <w:sz w:val="18"/>
              </w:rPr>
            </w:pPr>
            <w:ins w:id="19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41C75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8" w:author="MSB" w:date="2023-06-29T14:29:00Z"/>
                <w:rFonts w:ascii="Arial" w:hAnsi="Arial" w:cs="Arial"/>
                <w:sz w:val="18"/>
              </w:rPr>
            </w:pPr>
            <w:ins w:id="19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*ReguleretGrundskyldEfter2024*</w:t>
              </w:r>
            </w:ins>
          </w:p>
          <w:p w14:paraId="62E0F8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0" w:author="MSB" w:date="2023-06-29T14:29:00Z"/>
                <w:rFonts w:ascii="Arial" w:hAnsi="Arial" w:cs="Arial"/>
                <w:sz w:val="18"/>
              </w:rPr>
            </w:pPr>
            <w:ins w:id="20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BBC09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2" w:author="MSB" w:date="2023-06-29T14:29:00Z"/>
                <w:rFonts w:ascii="Arial" w:hAnsi="Arial" w:cs="Arial"/>
                <w:sz w:val="18"/>
              </w:rPr>
            </w:pPr>
            <w:ins w:id="20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7BF91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4" w:author="MSB" w:date="2023-06-29T14:29:00Z"/>
                <w:rFonts w:ascii="Arial" w:hAnsi="Arial" w:cs="Arial"/>
                <w:sz w:val="18"/>
              </w:rPr>
            </w:pPr>
            <w:ins w:id="20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ReguleringsprocentValg</w:t>
              </w:r>
              <w:proofErr w:type="spellEnd"/>
              <w:r>
                <w:rPr>
                  <w:rFonts w:ascii="Arial" w:hAnsi="Arial" w:cs="Arial"/>
                  <w:sz w:val="18"/>
                </w:rPr>
                <w:t>*</w:t>
              </w:r>
            </w:ins>
          </w:p>
          <w:p w14:paraId="7B4059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6" w:author="MSB" w:date="2023-06-29T14:29:00Z"/>
                <w:rFonts w:ascii="Arial" w:hAnsi="Arial" w:cs="Arial"/>
                <w:sz w:val="18"/>
              </w:rPr>
            </w:pPr>
            <w:ins w:id="20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EC18CB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8" w:author="MSB" w:date="2023-06-29T14:29:00Z"/>
                <w:rFonts w:ascii="Arial" w:hAnsi="Arial" w:cs="Arial"/>
                <w:sz w:val="18"/>
              </w:rPr>
            </w:pPr>
            <w:ins w:id="20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GrundskyldsreguleringAlmennyttigBoligSats</w:t>
              </w:r>
              <w:proofErr w:type="spellEnd"/>
            </w:ins>
          </w:p>
          <w:p w14:paraId="124076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0" w:author="MSB" w:date="2023-06-29T14:29:00Z"/>
                <w:rFonts w:ascii="Arial" w:hAnsi="Arial" w:cs="Arial"/>
                <w:sz w:val="18"/>
              </w:rPr>
            </w:pPr>
            <w:ins w:id="21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E04E4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2" w:author="MSB" w:date="2023-06-29T14:29:00Z"/>
                <w:rFonts w:ascii="Arial" w:hAnsi="Arial" w:cs="Arial"/>
                <w:sz w:val="18"/>
              </w:rPr>
            </w:pPr>
            <w:ins w:id="21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GrundskyldsreguleringØvrigEjendomSats</w:t>
              </w:r>
              <w:proofErr w:type="spellEnd"/>
            </w:ins>
          </w:p>
          <w:p w14:paraId="2CC62E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MSB" w:date="2023-06-29T14:29:00Z"/>
                <w:rFonts w:ascii="Arial" w:hAnsi="Arial" w:cs="Arial"/>
                <w:sz w:val="18"/>
              </w:rPr>
            </w:pPr>
            <w:ins w:id="21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9F9443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MSB" w:date="2023-06-29T14:29:00Z"/>
                <w:rFonts w:ascii="Arial" w:hAnsi="Arial" w:cs="Arial"/>
                <w:sz w:val="18"/>
              </w:rPr>
            </w:pPr>
            <w:ins w:id="21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AB9DF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8" w:author="MSB" w:date="2023-06-29T14:29:00Z"/>
                <w:rFonts w:ascii="Arial" w:hAnsi="Arial" w:cs="Arial"/>
                <w:sz w:val="18"/>
              </w:rPr>
            </w:pPr>
            <w:ins w:id="21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ins>
          </w:p>
          <w:p w14:paraId="47B1818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0" w:author="MSB" w:date="2023-06-29T14:29:00Z"/>
                <w:rFonts w:ascii="Arial" w:hAnsi="Arial" w:cs="Arial"/>
                <w:sz w:val="18"/>
              </w:rPr>
            </w:pPr>
            <w:ins w:id="22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FC1F2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2" w:author="MSB" w:date="2023-06-29T14:29:00Z"/>
                <w:rFonts w:ascii="Arial" w:hAnsi="Arial" w:cs="Arial"/>
                <w:sz w:val="18"/>
              </w:rPr>
            </w:pPr>
            <w:ins w:id="22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GrundskyldÅretFørIndkomstÅr</w:t>
              </w:r>
              <w:proofErr w:type="spellEnd"/>
              <w:r>
                <w:rPr>
                  <w:rFonts w:ascii="Arial" w:hAnsi="Arial" w:cs="Arial"/>
                  <w:sz w:val="18"/>
                </w:rPr>
                <w:t>*</w:t>
              </w:r>
            </w:ins>
          </w:p>
          <w:p w14:paraId="4E7676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4" w:author="MSB" w:date="2023-06-29T14:29:00Z"/>
                <w:rFonts w:ascii="Arial" w:hAnsi="Arial" w:cs="Arial"/>
                <w:sz w:val="18"/>
              </w:rPr>
            </w:pPr>
            <w:ins w:id="22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19AFE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6" w:author="MSB" w:date="2023-06-29T14:29:00Z"/>
                <w:rFonts w:ascii="Arial" w:hAnsi="Arial" w:cs="Arial"/>
                <w:sz w:val="18"/>
              </w:rPr>
            </w:pPr>
            <w:ins w:id="22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ins>
          </w:p>
          <w:p w14:paraId="222350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8" w:author="MSB" w:date="2023-06-29T14:29:00Z"/>
                <w:rFonts w:ascii="Arial" w:hAnsi="Arial" w:cs="Arial"/>
                <w:sz w:val="18"/>
              </w:rPr>
            </w:pPr>
            <w:ins w:id="22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FE412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0" w:author="MSB" w:date="2023-06-29T14:29:00Z"/>
                <w:rFonts w:ascii="Arial" w:hAnsi="Arial" w:cs="Arial"/>
                <w:sz w:val="18"/>
              </w:rPr>
            </w:pPr>
            <w:ins w:id="23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BB8BE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2" w:author="MSB" w:date="2023-06-29T14:29:00Z"/>
                <w:rFonts w:ascii="Arial" w:hAnsi="Arial" w:cs="Arial"/>
                <w:sz w:val="18"/>
              </w:rPr>
            </w:pPr>
            <w:ins w:id="23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ins>
          </w:p>
          <w:p w14:paraId="697EE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4" w:author="MSB" w:date="2023-06-29T14:29:00Z"/>
                <w:rFonts w:ascii="Arial" w:hAnsi="Arial" w:cs="Arial"/>
                <w:sz w:val="18"/>
              </w:rPr>
            </w:pPr>
            <w:ins w:id="23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4728B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6" w:author="MSB" w:date="2023-06-29T14:29:00Z"/>
                <w:rFonts w:ascii="Arial" w:hAnsi="Arial" w:cs="Arial"/>
                <w:sz w:val="18"/>
              </w:rPr>
            </w:pPr>
            <w:ins w:id="23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9504D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8" w:author="MSB" w:date="2023-06-29T14:29:00Z"/>
                <w:rFonts w:ascii="Arial" w:hAnsi="Arial" w:cs="Arial"/>
                <w:sz w:val="18"/>
              </w:rPr>
            </w:pPr>
            <w:ins w:id="23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*ReguleretGrundskyldFor2024*</w:t>
              </w:r>
            </w:ins>
          </w:p>
          <w:p w14:paraId="18C0B3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0" w:author="MSB" w:date="2023-06-29T14:29:00Z"/>
                <w:rFonts w:ascii="Arial" w:hAnsi="Arial" w:cs="Arial"/>
                <w:sz w:val="18"/>
              </w:rPr>
            </w:pPr>
            <w:ins w:id="24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3BD89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2" w:author="MSB" w:date="2023-06-29T14:29:00Z"/>
                <w:rFonts w:ascii="Arial" w:hAnsi="Arial" w:cs="Arial"/>
                <w:sz w:val="18"/>
              </w:rPr>
            </w:pPr>
            <w:ins w:id="24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ins>
          </w:p>
          <w:p w14:paraId="094439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4" w:author="MSB" w:date="2023-06-29T14:29:00Z"/>
                <w:rFonts w:ascii="Arial" w:hAnsi="Arial" w:cs="Arial"/>
                <w:sz w:val="18"/>
              </w:rPr>
            </w:pPr>
            <w:ins w:id="24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95CA9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6" w:author="MSB" w:date="2023-06-29T14:29:00Z"/>
                <w:rFonts w:ascii="Arial" w:hAnsi="Arial" w:cs="Arial"/>
                <w:sz w:val="18"/>
              </w:rPr>
            </w:pPr>
            <w:ins w:id="24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*Promille2023*</w:t>
              </w:r>
            </w:ins>
          </w:p>
          <w:p w14:paraId="12EAD9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8" w:author="MSB" w:date="2023-06-29T14:29:00Z"/>
                <w:rFonts w:ascii="Arial" w:hAnsi="Arial" w:cs="Arial"/>
                <w:sz w:val="18"/>
              </w:rPr>
            </w:pPr>
            <w:ins w:id="24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6AF1C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0" w:author="MSB" w:date="2023-06-29T14:29:00Z"/>
                <w:rFonts w:ascii="Arial" w:hAnsi="Arial" w:cs="Arial"/>
                <w:sz w:val="18"/>
              </w:rPr>
            </w:pPr>
            <w:ins w:id="25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ins>
          </w:p>
          <w:p w14:paraId="16F167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2" w:author="MSB" w:date="2023-06-29T14:29:00Z"/>
                <w:rFonts w:ascii="Arial" w:hAnsi="Arial" w:cs="Arial"/>
                <w:sz w:val="18"/>
              </w:rPr>
            </w:pPr>
            <w:ins w:id="25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62AD0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4" w:author="MSB" w:date="2023-06-29T14:29:00Z"/>
                <w:rFonts w:ascii="Arial" w:hAnsi="Arial" w:cs="Arial"/>
                <w:sz w:val="18"/>
              </w:rPr>
            </w:pPr>
            <w:ins w:id="25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37D18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6" w:author="MSB" w:date="2023-06-29T14:29:00Z"/>
                <w:rFonts w:ascii="Arial" w:hAnsi="Arial" w:cs="Arial"/>
                <w:sz w:val="18"/>
              </w:rPr>
            </w:pPr>
            <w:ins w:id="25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ins>
          </w:p>
          <w:p w14:paraId="21186E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8" w:author="MSB" w:date="2023-06-29T14:29:00Z"/>
                <w:rFonts w:ascii="Arial" w:hAnsi="Arial" w:cs="Arial"/>
                <w:sz w:val="18"/>
              </w:rPr>
            </w:pPr>
            <w:ins w:id="25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ins>
          </w:p>
          <w:p w14:paraId="4141B2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0" w:author="MSB" w:date="2023-06-29T14:29:00Z"/>
                <w:rFonts w:ascii="Arial" w:hAnsi="Arial" w:cs="Arial"/>
                <w:sz w:val="18"/>
              </w:rPr>
            </w:pPr>
            <w:ins w:id="261"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ins>
          </w:p>
          <w:p w14:paraId="105B36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2" w:author="MSB" w:date="2023-06-29T14:29:00Z"/>
                <w:rFonts w:ascii="Arial" w:hAnsi="Arial" w:cs="Arial"/>
                <w:sz w:val="18"/>
              </w:rPr>
            </w:pPr>
            <w:ins w:id="263"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63BA57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4" w:author="MSB" w:date="2023-06-29T14:29:00Z"/>
                <w:rFonts w:ascii="Arial" w:hAnsi="Arial" w:cs="Arial"/>
                <w:sz w:val="18"/>
              </w:rPr>
            </w:pPr>
            <w:ins w:id="265"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ins>
          </w:p>
          <w:p w14:paraId="094867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6" w:author="MSB" w:date="2023-06-29T14:29:00Z"/>
                <w:rFonts w:ascii="Arial" w:hAnsi="Arial" w:cs="Arial"/>
                <w:sz w:val="18"/>
              </w:rPr>
            </w:pPr>
            <w:ins w:id="267"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9AA2C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8" w:author="MSB" w:date="2023-06-29T14:29:00Z"/>
                <w:rFonts w:ascii="Arial" w:hAnsi="Arial" w:cs="Arial"/>
                <w:sz w:val="18"/>
              </w:rPr>
            </w:pPr>
            <w:ins w:id="269" w:author="MSB" w:date="2023-06-29T14:29: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07D8C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0" w:author="MSB" w:date="2023-06-29T14:29:00Z"/>
                <w:rFonts w:ascii="Arial" w:hAnsi="Arial" w:cs="Arial"/>
                <w:sz w:val="18"/>
              </w:rPr>
            </w:pPr>
            <w:ins w:id="271" w:author="MSB" w:date="2023-06-29T14:29:00Z">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ins>
          </w:p>
          <w:p w14:paraId="7B83D6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2" w:author="MSB" w:date="2023-06-29T14:29:00Z"/>
                <w:rFonts w:ascii="Arial" w:hAnsi="Arial" w:cs="Arial"/>
                <w:sz w:val="18"/>
              </w:rPr>
            </w:pPr>
            <w:ins w:id="273" w:author="MSB" w:date="2023-06-29T14:29:00Z">
              <w:r>
                <w:rPr>
                  <w:rFonts w:ascii="Arial" w:hAnsi="Arial" w:cs="Arial"/>
                  <w:sz w:val="18"/>
                </w:rPr>
                <w:tab/>
              </w:r>
              <w:r>
                <w:rPr>
                  <w:rFonts w:ascii="Arial" w:hAnsi="Arial" w:cs="Arial"/>
                  <w:sz w:val="18"/>
                </w:rPr>
                <w:tab/>
              </w:r>
              <w:r>
                <w:rPr>
                  <w:rFonts w:ascii="Arial" w:hAnsi="Arial" w:cs="Arial"/>
                  <w:sz w:val="18"/>
                </w:rPr>
                <w:tab/>
                <w:t>]</w:t>
              </w:r>
            </w:ins>
          </w:p>
          <w:p w14:paraId="0BD086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0C8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98A4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E79D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94AC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9AD6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93D1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7DDA67E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ED21C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A4205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79D2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9E54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5D2AC9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7C43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334817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6FB1A9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B7E2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6FD3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3687B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6A68FD21" w14:textId="77777777" w:rsidTr="00911110">
        <w:tblPrEx>
          <w:tblCellMar>
            <w:top w:w="0" w:type="dxa"/>
            <w:bottom w:w="0" w:type="dxa"/>
          </w:tblCellMar>
        </w:tblPrEx>
        <w:trPr>
          <w:trHeight w:hRule="exact" w:val="113"/>
        </w:trPr>
        <w:tc>
          <w:tcPr>
            <w:tcW w:w="10205" w:type="dxa"/>
            <w:shd w:val="clear" w:color="auto" w:fill="D2DCFA"/>
          </w:tcPr>
          <w:p w14:paraId="0A57EE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C639C7B" w14:textId="77777777" w:rsidTr="00911110">
        <w:tblPrEx>
          <w:tblCellMar>
            <w:top w:w="0" w:type="dxa"/>
            <w:bottom w:w="0" w:type="dxa"/>
          </w:tblCellMar>
        </w:tblPrEx>
        <w:tc>
          <w:tcPr>
            <w:tcW w:w="10205" w:type="dxa"/>
            <w:vAlign w:val="center"/>
          </w:tcPr>
          <w:p w14:paraId="58C3D8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911110" w14:paraId="35B471F2" w14:textId="77777777" w:rsidTr="00911110">
        <w:tblPrEx>
          <w:tblCellMar>
            <w:top w:w="0" w:type="dxa"/>
            <w:bottom w:w="0" w:type="dxa"/>
          </w:tblCellMar>
        </w:tblPrEx>
        <w:tc>
          <w:tcPr>
            <w:tcW w:w="10205" w:type="dxa"/>
            <w:vAlign w:val="center"/>
          </w:tcPr>
          <w:p w14:paraId="447700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46415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96A4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641E970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4959B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7A8105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BEA8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274C31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10D0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5BDF1A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1AAD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71A4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68426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4F4F4550" w14:textId="77777777" w:rsidTr="00911110">
        <w:tblPrEx>
          <w:tblCellMar>
            <w:top w:w="0" w:type="dxa"/>
            <w:bottom w:w="0" w:type="dxa"/>
          </w:tblCellMar>
        </w:tblPrEx>
        <w:trPr>
          <w:trHeight w:hRule="exact" w:val="113"/>
        </w:trPr>
        <w:tc>
          <w:tcPr>
            <w:tcW w:w="10205" w:type="dxa"/>
            <w:shd w:val="clear" w:color="auto" w:fill="D2DCFA"/>
          </w:tcPr>
          <w:p w14:paraId="76CDC6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A244F35" w14:textId="77777777" w:rsidTr="00911110">
        <w:tblPrEx>
          <w:tblCellMar>
            <w:top w:w="0" w:type="dxa"/>
            <w:bottom w:w="0" w:type="dxa"/>
          </w:tblCellMar>
        </w:tblPrEx>
        <w:tc>
          <w:tcPr>
            <w:tcW w:w="10205" w:type="dxa"/>
            <w:vAlign w:val="center"/>
          </w:tcPr>
          <w:p w14:paraId="2F22EE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911110" w14:paraId="36009807" w14:textId="77777777" w:rsidTr="00911110">
        <w:tblPrEx>
          <w:tblCellMar>
            <w:top w:w="0" w:type="dxa"/>
            <w:bottom w:w="0" w:type="dxa"/>
          </w:tblCellMar>
        </w:tblPrEx>
        <w:tc>
          <w:tcPr>
            <w:tcW w:w="10205" w:type="dxa"/>
            <w:vAlign w:val="center"/>
          </w:tcPr>
          <w:p w14:paraId="0DFF92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0A8CC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6CB9B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4C2349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00CC6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40ED9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7EE782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960D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19B12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1E29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3667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F24E5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81C6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E9910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121A2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824A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6BF0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32EA149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25A7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148C13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C3335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47962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66E01E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3EEC327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065966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2ECDC4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F4490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A298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6CCC51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6EE0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9BF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402319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D8D01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458ABC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766EB9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10CC10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7FADFE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51135A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6E8B798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77C28E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DD930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1022CDF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224347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0A08C5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D894B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672B9D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F4AE8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47CC2D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7EEFEC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555A64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07BD52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22AF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1EA364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51E6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4A0B2C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AC7B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590B7D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EC9F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AD4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4A9651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CE3C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1A046D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EA79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38C3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B824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1B50F2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72C5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B2C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2673F6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CD52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64CFC3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92E9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4C20B7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1E218C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082A1E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CF9A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015EB9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E0B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77D6B6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032C7E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5CF292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FA144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E935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A6CE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4298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E73C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F967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18033F0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F9521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74307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7C8B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31F485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ABE0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8BD3C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D3B9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B843D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30DC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97AE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220D9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3D64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B4809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A948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48CE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76198F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4DB158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27A93F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E438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63E5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7A18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D523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4D23787E" w14:textId="77777777" w:rsidTr="00911110">
        <w:tblPrEx>
          <w:tblCellMar>
            <w:top w:w="0" w:type="dxa"/>
            <w:bottom w:w="0" w:type="dxa"/>
          </w:tblCellMar>
        </w:tblPrEx>
        <w:trPr>
          <w:trHeight w:hRule="exact" w:val="113"/>
        </w:trPr>
        <w:tc>
          <w:tcPr>
            <w:tcW w:w="10205" w:type="dxa"/>
            <w:shd w:val="clear" w:color="auto" w:fill="D2DCFA"/>
          </w:tcPr>
          <w:p w14:paraId="3EBBFE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75E3E86D" w14:textId="77777777" w:rsidTr="00911110">
        <w:tblPrEx>
          <w:tblCellMar>
            <w:top w:w="0" w:type="dxa"/>
            <w:bottom w:w="0" w:type="dxa"/>
          </w:tblCellMar>
        </w:tblPrEx>
        <w:tc>
          <w:tcPr>
            <w:tcW w:w="10205" w:type="dxa"/>
            <w:vAlign w:val="center"/>
          </w:tcPr>
          <w:p w14:paraId="64D2611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911110" w14:paraId="7FD808B7" w14:textId="77777777" w:rsidTr="00911110">
        <w:tblPrEx>
          <w:tblCellMar>
            <w:top w:w="0" w:type="dxa"/>
            <w:bottom w:w="0" w:type="dxa"/>
          </w:tblCellMar>
        </w:tblPrEx>
        <w:tc>
          <w:tcPr>
            <w:tcW w:w="10205" w:type="dxa"/>
            <w:vAlign w:val="center"/>
          </w:tcPr>
          <w:p w14:paraId="4358907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7AAEA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90B2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315E1E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02C12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4824E9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4B2AA8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3E95FD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1B1A57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5C9DCF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2D29B28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4" w:author="MSB" w:date="2023-06-29T14:29:00Z"/>
                <w:rFonts w:ascii="Arial" w:hAnsi="Arial" w:cs="Arial"/>
                <w:sz w:val="18"/>
              </w:rPr>
            </w:pPr>
            <w:ins w:id="275" w:author="MSB" w:date="2023-06-29T14:29:00Z">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ins>
          </w:p>
          <w:p w14:paraId="33B39D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B955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3CFFD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E9913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4475E5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042A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0CEE57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AC22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CA801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743EF3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0B74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088CCE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1CE9C25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ED06D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120D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34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E936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DD360C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1335A6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1110" w:rsidSect="00911110">
          <w:headerReference w:type="default" r:id="rId13"/>
          <w:footerReference w:type="default" r:id="rId14"/>
          <w:pgSz w:w="11906" w:h="16838"/>
          <w:pgMar w:top="567" w:right="567" w:bottom="567" w:left="1134" w:header="283" w:footer="708" w:gutter="0"/>
          <w:cols w:space="708"/>
          <w:docGrid w:linePitch="360"/>
        </w:sectPr>
      </w:pPr>
    </w:p>
    <w:p w14:paraId="3A20D5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1110" w14:paraId="253C5635" w14:textId="77777777" w:rsidTr="00911110">
        <w:tblPrEx>
          <w:tblCellMar>
            <w:top w:w="0" w:type="dxa"/>
            <w:bottom w:w="0" w:type="dxa"/>
          </w:tblCellMar>
        </w:tblPrEx>
        <w:trPr>
          <w:tblHeader/>
        </w:trPr>
        <w:tc>
          <w:tcPr>
            <w:tcW w:w="3401" w:type="dxa"/>
            <w:shd w:val="clear" w:color="auto" w:fill="D2DCFA"/>
            <w:vAlign w:val="center"/>
          </w:tcPr>
          <w:p w14:paraId="18B20BA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01764C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273F2F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1110" w14:paraId="31DAC9C0" w14:textId="77777777" w:rsidTr="00911110">
        <w:tblPrEx>
          <w:tblCellMar>
            <w:top w:w="0" w:type="dxa"/>
            <w:bottom w:w="0" w:type="dxa"/>
          </w:tblCellMar>
        </w:tblPrEx>
        <w:tc>
          <w:tcPr>
            <w:tcW w:w="3401" w:type="dxa"/>
          </w:tcPr>
          <w:p w14:paraId="16C3EC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756370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2CFAC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742834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457FF4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58DA4F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4A36A1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2CEE2C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4822A8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74A50A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869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E41BC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ADB6B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EB5E1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529364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7B7BF5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6CE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61E29F1" w14:textId="77777777" w:rsidTr="00911110">
        <w:tblPrEx>
          <w:tblCellMar>
            <w:top w:w="0" w:type="dxa"/>
            <w:bottom w:w="0" w:type="dxa"/>
          </w:tblCellMar>
        </w:tblPrEx>
        <w:tc>
          <w:tcPr>
            <w:tcW w:w="3401" w:type="dxa"/>
          </w:tcPr>
          <w:p w14:paraId="317A98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473A3B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03AA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479EF9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38E5FC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724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14EDF2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6E862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FF1755" w14:textId="77777777" w:rsidTr="00911110">
        <w:tblPrEx>
          <w:tblCellMar>
            <w:top w:w="0" w:type="dxa"/>
            <w:bottom w:w="0" w:type="dxa"/>
          </w:tblCellMar>
        </w:tblPrEx>
        <w:tc>
          <w:tcPr>
            <w:tcW w:w="3401" w:type="dxa"/>
          </w:tcPr>
          <w:p w14:paraId="3E3BC1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158927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C7FE1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186BC1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78F5A7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FE8B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A66608A" w14:textId="77777777" w:rsidTr="00911110">
        <w:tblPrEx>
          <w:tblCellMar>
            <w:top w:w="0" w:type="dxa"/>
            <w:bottom w:w="0" w:type="dxa"/>
          </w:tblCellMar>
        </w:tblPrEx>
        <w:tc>
          <w:tcPr>
            <w:tcW w:w="3401" w:type="dxa"/>
          </w:tcPr>
          <w:p w14:paraId="582EFED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1DF311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02098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63384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516015B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EDF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37BA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4FFB6E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C5F0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9130F86" w14:textId="77777777" w:rsidTr="00911110">
        <w:tblPrEx>
          <w:tblCellMar>
            <w:top w:w="0" w:type="dxa"/>
            <w:bottom w:w="0" w:type="dxa"/>
          </w:tblCellMar>
        </w:tblPrEx>
        <w:tc>
          <w:tcPr>
            <w:tcW w:w="3401" w:type="dxa"/>
          </w:tcPr>
          <w:p w14:paraId="7492759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1B6B5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14C7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34BFD0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3DA97D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2A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3B71B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2AD7B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49F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593FB54" w14:textId="77777777" w:rsidTr="00911110">
        <w:tblPrEx>
          <w:tblCellMar>
            <w:top w:w="0" w:type="dxa"/>
            <w:bottom w:w="0" w:type="dxa"/>
          </w:tblCellMar>
        </w:tblPrEx>
        <w:tc>
          <w:tcPr>
            <w:tcW w:w="3401" w:type="dxa"/>
          </w:tcPr>
          <w:p w14:paraId="1B4765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1D1BB57D"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4B0E4CF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w:t>
            </w:r>
          </w:p>
          <w:p w14:paraId="7EAB36F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w:t>
            </w:r>
            <w:proofErr w:type="spellStart"/>
            <w:r w:rsidRPr="00767EC0">
              <w:rPr>
                <w:rFonts w:ascii="Arial" w:hAnsi="Arial" w:cs="Arial"/>
                <w:sz w:val="18"/>
                <w:lang w:val="en-US"/>
              </w:rPr>
              <w:t>zA</w:t>
            </w:r>
            <w:proofErr w:type="spellEnd"/>
            <w:r w:rsidRPr="00767EC0">
              <w:rPr>
                <w:rFonts w:ascii="Arial" w:hAnsi="Arial" w:cs="Arial"/>
                <w:sz w:val="18"/>
                <w:lang w:val="en-US"/>
              </w:rPr>
              <w:t>-Z]</w:t>
            </w:r>
          </w:p>
        </w:tc>
        <w:tc>
          <w:tcPr>
            <w:tcW w:w="4671" w:type="dxa"/>
          </w:tcPr>
          <w:p w14:paraId="09683AA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7EA011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7071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D36CFC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CCB1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9C415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727BF6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2272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8A801A" w14:textId="77777777" w:rsidTr="00911110">
        <w:tblPrEx>
          <w:tblCellMar>
            <w:top w:w="0" w:type="dxa"/>
            <w:bottom w:w="0" w:type="dxa"/>
          </w:tblCellMar>
        </w:tblPrEx>
        <w:tc>
          <w:tcPr>
            <w:tcW w:w="3401" w:type="dxa"/>
          </w:tcPr>
          <w:p w14:paraId="191D6C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18E8AE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18579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8A297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40AAD5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36C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DEB60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79D5BB9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BA6C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02029BD" w14:textId="77777777" w:rsidTr="00911110">
        <w:tblPrEx>
          <w:tblCellMar>
            <w:top w:w="0" w:type="dxa"/>
            <w:bottom w:w="0" w:type="dxa"/>
          </w:tblCellMar>
        </w:tblPrEx>
        <w:tc>
          <w:tcPr>
            <w:tcW w:w="3401" w:type="dxa"/>
          </w:tcPr>
          <w:p w14:paraId="536154C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57FEA01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4FD8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383D6A3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20CB3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6EBDF5" w14:textId="77777777" w:rsidTr="00911110">
        <w:tblPrEx>
          <w:tblCellMar>
            <w:top w:w="0" w:type="dxa"/>
            <w:bottom w:w="0" w:type="dxa"/>
          </w:tblCellMar>
        </w:tblPrEx>
        <w:tc>
          <w:tcPr>
            <w:tcW w:w="3401" w:type="dxa"/>
          </w:tcPr>
          <w:p w14:paraId="5CEDF2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2F84C2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1FC9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457ACF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153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8F029DB" w14:textId="77777777" w:rsidTr="00911110">
        <w:tblPrEx>
          <w:tblCellMar>
            <w:top w:w="0" w:type="dxa"/>
            <w:bottom w:w="0" w:type="dxa"/>
          </w:tblCellMar>
        </w:tblPrEx>
        <w:tc>
          <w:tcPr>
            <w:tcW w:w="3401" w:type="dxa"/>
          </w:tcPr>
          <w:p w14:paraId="2A7A3E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2EB37D8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36E2D70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w:t>
            </w:r>
          </w:p>
          <w:p w14:paraId="375F98C8"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w:t>
            </w:r>
            <w:proofErr w:type="spellStart"/>
            <w:r w:rsidRPr="00767EC0">
              <w:rPr>
                <w:rFonts w:ascii="Arial" w:hAnsi="Arial" w:cs="Arial"/>
                <w:sz w:val="18"/>
                <w:lang w:val="en-US"/>
              </w:rPr>
              <w:t>zA</w:t>
            </w:r>
            <w:proofErr w:type="spellEnd"/>
            <w:r w:rsidRPr="00767EC0">
              <w:rPr>
                <w:rFonts w:ascii="Arial" w:hAnsi="Arial" w:cs="Arial"/>
                <w:sz w:val="18"/>
                <w:lang w:val="en-US"/>
              </w:rPr>
              <w:t>-</w:t>
            </w:r>
            <w:proofErr w:type="spellStart"/>
            <w:proofErr w:type="gramStart"/>
            <w:r w:rsidRPr="00767EC0">
              <w:rPr>
                <w:rFonts w:ascii="Arial" w:hAnsi="Arial" w:cs="Arial"/>
                <w:sz w:val="18"/>
                <w:lang w:val="en-US"/>
              </w:rPr>
              <w:t>ZøæåØÆÅ</w:t>
            </w:r>
            <w:proofErr w:type="spellEnd"/>
            <w:r w:rsidRPr="00767EC0">
              <w:rPr>
                <w:rFonts w:ascii="Arial" w:hAnsi="Arial" w:cs="Arial"/>
                <w:sz w:val="18"/>
                <w:lang w:val="en-US"/>
              </w:rPr>
              <w:t>]*</w:t>
            </w:r>
            <w:proofErr w:type="gramEnd"/>
          </w:p>
          <w:p w14:paraId="697512C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4B5F8D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2BC277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D6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7385B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3814F3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16C28F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3354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722C925" w14:textId="77777777" w:rsidTr="00911110">
        <w:tblPrEx>
          <w:tblCellMar>
            <w:top w:w="0" w:type="dxa"/>
            <w:bottom w:w="0" w:type="dxa"/>
          </w:tblCellMar>
        </w:tblPrEx>
        <w:tc>
          <w:tcPr>
            <w:tcW w:w="3401" w:type="dxa"/>
          </w:tcPr>
          <w:p w14:paraId="508285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3A46BD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6E4D6E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415FF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B0A68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863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90E6B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944E0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896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54BCA8" w14:textId="77777777" w:rsidTr="00911110">
        <w:tblPrEx>
          <w:tblCellMar>
            <w:top w:w="0" w:type="dxa"/>
            <w:bottom w:w="0" w:type="dxa"/>
          </w:tblCellMar>
        </w:tblPrEx>
        <w:tc>
          <w:tcPr>
            <w:tcW w:w="3401" w:type="dxa"/>
          </w:tcPr>
          <w:p w14:paraId="1C8B73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2CE06D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DBDBB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6589B85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6F72349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8E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2BB820C" w14:textId="77777777" w:rsidTr="00911110">
        <w:tblPrEx>
          <w:tblCellMar>
            <w:top w:w="0" w:type="dxa"/>
            <w:bottom w:w="0" w:type="dxa"/>
          </w:tblCellMar>
        </w:tblPrEx>
        <w:tc>
          <w:tcPr>
            <w:tcW w:w="3401" w:type="dxa"/>
          </w:tcPr>
          <w:p w14:paraId="09D66C9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020FFA7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A08E1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1B45B4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7F1EF6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61EC3D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FC5E5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A07CC9E" w14:textId="77777777" w:rsidTr="00911110">
        <w:tblPrEx>
          <w:tblCellMar>
            <w:top w:w="0" w:type="dxa"/>
            <w:bottom w:w="0" w:type="dxa"/>
          </w:tblCellMar>
        </w:tblPrEx>
        <w:tc>
          <w:tcPr>
            <w:tcW w:w="3401" w:type="dxa"/>
          </w:tcPr>
          <w:p w14:paraId="1E78F5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2179B1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893C4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FDB18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035677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3F14A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8A04E03" w14:textId="77777777" w:rsidTr="00911110">
        <w:tblPrEx>
          <w:tblCellMar>
            <w:top w:w="0" w:type="dxa"/>
            <w:bottom w:w="0" w:type="dxa"/>
          </w:tblCellMar>
        </w:tblPrEx>
        <w:tc>
          <w:tcPr>
            <w:tcW w:w="3401" w:type="dxa"/>
          </w:tcPr>
          <w:p w14:paraId="584198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6787FF3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6756044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w:t>
            </w:r>
          </w:p>
          <w:p w14:paraId="69EF96F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w:t>
            </w:r>
            <w:proofErr w:type="spellStart"/>
            <w:r w:rsidRPr="00767EC0">
              <w:rPr>
                <w:rFonts w:ascii="Arial" w:hAnsi="Arial" w:cs="Arial"/>
                <w:sz w:val="18"/>
                <w:lang w:val="en-US"/>
              </w:rPr>
              <w:t>zA</w:t>
            </w:r>
            <w:proofErr w:type="spellEnd"/>
            <w:r w:rsidRPr="00767EC0">
              <w:rPr>
                <w:rFonts w:ascii="Arial" w:hAnsi="Arial" w:cs="Arial"/>
                <w:sz w:val="18"/>
                <w:lang w:val="en-US"/>
              </w:rPr>
              <w:t>-Z]</w:t>
            </w:r>
          </w:p>
        </w:tc>
        <w:tc>
          <w:tcPr>
            <w:tcW w:w="4671" w:type="dxa"/>
          </w:tcPr>
          <w:p w14:paraId="2780A8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0DBDC3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BF3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98079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B6E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18AD5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263EC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487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88C097B" w14:textId="77777777" w:rsidTr="00911110">
        <w:tblPrEx>
          <w:tblCellMar>
            <w:top w:w="0" w:type="dxa"/>
            <w:bottom w:w="0" w:type="dxa"/>
          </w:tblCellMar>
        </w:tblPrEx>
        <w:tc>
          <w:tcPr>
            <w:tcW w:w="3401" w:type="dxa"/>
          </w:tcPr>
          <w:p w14:paraId="58DD80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44A470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38EFB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F52CD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36B54C2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888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7E435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8D5F5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9757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21010BD" w14:textId="77777777" w:rsidTr="00911110">
        <w:tblPrEx>
          <w:tblCellMar>
            <w:top w:w="0" w:type="dxa"/>
            <w:bottom w:w="0" w:type="dxa"/>
          </w:tblCellMar>
        </w:tblPrEx>
        <w:tc>
          <w:tcPr>
            <w:tcW w:w="3401" w:type="dxa"/>
          </w:tcPr>
          <w:p w14:paraId="5F5496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4B2AA6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3B5B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063E84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9431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F0393E8" w14:textId="77777777" w:rsidTr="00911110">
        <w:tblPrEx>
          <w:tblCellMar>
            <w:top w:w="0" w:type="dxa"/>
            <w:bottom w:w="0" w:type="dxa"/>
          </w:tblCellMar>
        </w:tblPrEx>
        <w:tc>
          <w:tcPr>
            <w:tcW w:w="3401" w:type="dxa"/>
          </w:tcPr>
          <w:p w14:paraId="6D5F09C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7206554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0284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3927D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F6255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593C83" w14:textId="77777777" w:rsidTr="00911110">
        <w:tblPrEx>
          <w:tblCellMar>
            <w:top w:w="0" w:type="dxa"/>
            <w:bottom w:w="0" w:type="dxa"/>
          </w:tblCellMar>
        </w:tblPrEx>
        <w:tc>
          <w:tcPr>
            <w:tcW w:w="3401" w:type="dxa"/>
          </w:tcPr>
          <w:p w14:paraId="474E1DB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1AD61D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3A01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34DB9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57D6373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1207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EB244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7807F1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63BC3B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7554CD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2E72CE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D1D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0310B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5489ED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41B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7D8B23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DCF37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7180B3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717099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07CBAC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49F8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8F9A081" w14:textId="77777777" w:rsidTr="00911110">
        <w:tblPrEx>
          <w:tblCellMar>
            <w:top w:w="0" w:type="dxa"/>
            <w:bottom w:w="0" w:type="dxa"/>
          </w:tblCellMar>
        </w:tblPrEx>
        <w:tc>
          <w:tcPr>
            <w:tcW w:w="3401" w:type="dxa"/>
          </w:tcPr>
          <w:p w14:paraId="39733D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14FB6A7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C30C35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45C254C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4B3AC89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292DCC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5D14CC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CC40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17CE0F9" w14:textId="77777777" w:rsidTr="00911110">
        <w:tblPrEx>
          <w:tblCellMar>
            <w:top w:w="0" w:type="dxa"/>
            <w:bottom w:w="0" w:type="dxa"/>
          </w:tblCellMar>
        </w:tblPrEx>
        <w:tc>
          <w:tcPr>
            <w:tcW w:w="3401" w:type="dxa"/>
          </w:tcPr>
          <w:p w14:paraId="7B8F4BC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435B1D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7892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41A8E9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080E2E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2312B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29C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F46C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9F601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969C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7980884" w14:textId="77777777" w:rsidTr="00911110">
        <w:tblPrEx>
          <w:tblCellMar>
            <w:top w:w="0" w:type="dxa"/>
            <w:bottom w:w="0" w:type="dxa"/>
          </w:tblCellMar>
        </w:tblPrEx>
        <w:tc>
          <w:tcPr>
            <w:tcW w:w="3401" w:type="dxa"/>
          </w:tcPr>
          <w:p w14:paraId="1ECF81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19B765C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2BC7EAC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2F87386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718A916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6BF987D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5EDD38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CE121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BF1616" w14:textId="77777777" w:rsidTr="00911110">
        <w:tblPrEx>
          <w:tblCellMar>
            <w:top w:w="0" w:type="dxa"/>
            <w:bottom w:w="0" w:type="dxa"/>
          </w:tblCellMar>
        </w:tblPrEx>
        <w:tc>
          <w:tcPr>
            <w:tcW w:w="3401" w:type="dxa"/>
          </w:tcPr>
          <w:p w14:paraId="4E8B90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5B4036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E7DF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EE3F7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7A9F8F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22B2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437DFB9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99ED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EAEDAD8" w14:textId="77777777" w:rsidTr="00911110">
        <w:tblPrEx>
          <w:tblCellMar>
            <w:top w:w="0" w:type="dxa"/>
            <w:bottom w:w="0" w:type="dxa"/>
          </w:tblCellMar>
        </w:tblPrEx>
        <w:tc>
          <w:tcPr>
            <w:tcW w:w="3401" w:type="dxa"/>
          </w:tcPr>
          <w:p w14:paraId="03BF39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5A0D2EAD"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46C47A8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7A9CE15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6F7E643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5ED815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22B084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1EF8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6306854" w14:textId="77777777" w:rsidTr="00911110">
        <w:tblPrEx>
          <w:tblCellMar>
            <w:top w:w="0" w:type="dxa"/>
            <w:bottom w:w="0" w:type="dxa"/>
          </w:tblCellMar>
        </w:tblPrEx>
        <w:tc>
          <w:tcPr>
            <w:tcW w:w="3401" w:type="dxa"/>
          </w:tcPr>
          <w:p w14:paraId="550E714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261C7E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27CF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8592A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1FAD1F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EB27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4993732" w14:textId="77777777" w:rsidTr="00911110">
        <w:tblPrEx>
          <w:tblCellMar>
            <w:top w:w="0" w:type="dxa"/>
            <w:bottom w:w="0" w:type="dxa"/>
          </w:tblCellMar>
        </w:tblPrEx>
        <w:tc>
          <w:tcPr>
            <w:tcW w:w="3401" w:type="dxa"/>
          </w:tcPr>
          <w:p w14:paraId="5A1F18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7604C3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C56D7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440537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73DC8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3414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0808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6C2DAB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071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0ABD90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87D3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6DE82D5" w14:textId="77777777" w:rsidTr="00911110">
        <w:tblPrEx>
          <w:tblCellMar>
            <w:top w:w="0" w:type="dxa"/>
            <w:bottom w:w="0" w:type="dxa"/>
          </w:tblCellMar>
        </w:tblPrEx>
        <w:tc>
          <w:tcPr>
            <w:tcW w:w="3401" w:type="dxa"/>
          </w:tcPr>
          <w:p w14:paraId="74E74F2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68D585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2745D4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52C88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386FFB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1384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4121B10" w14:textId="77777777" w:rsidTr="00911110">
        <w:tblPrEx>
          <w:tblCellMar>
            <w:top w:w="0" w:type="dxa"/>
            <w:bottom w:w="0" w:type="dxa"/>
          </w:tblCellMar>
        </w:tblPrEx>
        <w:tc>
          <w:tcPr>
            <w:tcW w:w="3401" w:type="dxa"/>
          </w:tcPr>
          <w:p w14:paraId="514E1B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3C7AC8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1249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089547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61E54F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C0C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101874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38337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281B7E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784E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EAAC7D8" w14:textId="77777777" w:rsidTr="00911110">
        <w:tblPrEx>
          <w:tblCellMar>
            <w:top w:w="0" w:type="dxa"/>
            <w:bottom w:w="0" w:type="dxa"/>
          </w:tblCellMar>
        </w:tblPrEx>
        <w:tc>
          <w:tcPr>
            <w:tcW w:w="3401" w:type="dxa"/>
          </w:tcPr>
          <w:p w14:paraId="45A4EE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635BE5F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917C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034F45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0B55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1D14874" w14:textId="77777777" w:rsidTr="00911110">
        <w:tblPrEx>
          <w:tblCellMar>
            <w:top w:w="0" w:type="dxa"/>
            <w:bottom w:w="0" w:type="dxa"/>
          </w:tblCellMar>
        </w:tblPrEx>
        <w:tc>
          <w:tcPr>
            <w:tcW w:w="3401" w:type="dxa"/>
          </w:tcPr>
          <w:p w14:paraId="08C17B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019DED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ABE2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37295E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9A37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343424C" w14:textId="77777777" w:rsidTr="00911110">
        <w:tblPrEx>
          <w:tblCellMar>
            <w:top w:w="0" w:type="dxa"/>
            <w:bottom w:w="0" w:type="dxa"/>
          </w:tblCellMar>
        </w:tblPrEx>
        <w:tc>
          <w:tcPr>
            <w:tcW w:w="3401" w:type="dxa"/>
          </w:tcPr>
          <w:p w14:paraId="24D5486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254795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63D24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32A1FC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0B6F53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48EFAA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882E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5585BEC" w14:textId="77777777" w:rsidTr="00911110">
        <w:tblPrEx>
          <w:tblCellMar>
            <w:top w:w="0" w:type="dxa"/>
            <w:bottom w:w="0" w:type="dxa"/>
          </w:tblCellMar>
        </w:tblPrEx>
        <w:tc>
          <w:tcPr>
            <w:tcW w:w="3401" w:type="dxa"/>
          </w:tcPr>
          <w:p w14:paraId="465317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7CC03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48B2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DF5CB2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98020A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0370FC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A512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46C7E78" w14:textId="77777777" w:rsidTr="00911110">
        <w:tblPrEx>
          <w:tblCellMar>
            <w:top w:w="0" w:type="dxa"/>
            <w:bottom w:w="0" w:type="dxa"/>
          </w:tblCellMar>
        </w:tblPrEx>
        <w:trPr>
          <w:ins w:id="278" w:author="MSB" w:date="2023-06-29T14:29:00Z"/>
        </w:trPr>
        <w:tc>
          <w:tcPr>
            <w:tcW w:w="3401" w:type="dxa"/>
          </w:tcPr>
          <w:p w14:paraId="59CB584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79" w:author="MSB" w:date="2023-06-29T14:29:00Z"/>
                <w:rFonts w:ascii="Arial" w:hAnsi="Arial" w:cs="Arial"/>
                <w:sz w:val="18"/>
              </w:rPr>
            </w:pPr>
            <w:ins w:id="280" w:author="MSB" w:date="2023-06-29T14:29:00Z">
              <w:r>
                <w:rPr>
                  <w:rFonts w:ascii="Arial" w:hAnsi="Arial" w:cs="Arial"/>
                  <w:sz w:val="18"/>
                </w:rPr>
                <w:t>Ejendomsgrundskyld2024Med2023PromilleBeløb</w:t>
              </w:r>
            </w:ins>
          </w:p>
        </w:tc>
        <w:tc>
          <w:tcPr>
            <w:tcW w:w="1701" w:type="dxa"/>
          </w:tcPr>
          <w:p w14:paraId="6905A8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1" w:author="MSB" w:date="2023-06-29T14:29:00Z"/>
                <w:rFonts w:ascii="Arial" w:hAnsi="Arial" w:cs="Arial"/>
                <w:sz w:val="18"/>
              </w:rPr>
            </w:pPr>
            <w:ins w:id="282" w:author="MSB" w:date="2023-06-29T14:29:00Z">
              <w:r>
                <w:rPr>
                  <w:rFonts w:ascii="Arial" w:hAnsi="Arial" w:cs="Arial"/>
                  <w:sz w:val="18"/>
                </w:rPr>
                <w:t>base: decimal</w:t>
              </w:r>
            </w:ins>
          </w:p>
          <w:p w14:paraId="1922FB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3" w:author="MSB" w:date="2023-06-29T14:29:00Z"/>
                <w:rFonts w:ascii="Arial" w:hAnsi="Arial" w:cs="Arial"/>
                <w:sz w:val="18"/>
              </w:rPr>
            </w:pPr>
            <w:proofErr w:type="spellStart"/>
            <w:ins w:id="284" w:author="MSB" w:date="2023-06-29T14:29:00Z">
              <w:r>
                <w:rPr>
                  <w:rFonts w:ascii="Arial" w:hAnsi="Arial" w:cs="Arial"/>
                  <w:sz w:val="18"/>
                </w:rPr>
                <w:t>totalDigits</w:t>
              </w:r>
              <w:proofErr w:type="spellEnd"/>
              <w:r>
                <w:rPr>
                  <w:rFonts w:ascii="Arial" w:hAnsi="Arial" w:cs="Arial"/>
                  <w:sz w:val="18"/>
                </w:rPr>
                <w:t>: 13</w:t>
              </w:r>
            </w:ins>
          </w:p>
          <w:p w14:paraId="6E11CE3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5" w:author="MSB" w:date="2023-06-29T14:29:00Z"/>
                <w:rFonts w:ascii="Arial" w:hAnsi="Arial" w:cs="Arial"/>
                <w:sz w:val="18"/>
              </w:rPr>
            </w:pPr>
            <w:proofErr w:type="spellStart"/>
            <w:ins w:id="286"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3C20EC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7" w:author="MSB" w:date="2023-06-29T14:29:00Z"/>
                <w:rFonts w:ascii="Arial" w:hAnsi="Arial" w:cs="Arial"/>
                <w:sz w:val="18"/>
              </w:rPr>
            </w:pPr>
            <w:ins w:id="288" w:author="MSB" w:date="2023-06-29T14:29:00Z">
              <w:r>
                <w:rPr>
                  <w:rFonts w:ascii="Arial" w:hAnsi="Arial" w:cs="Arial"/>
                  <w:sz w:val="18"/>
                </w:rPr>
                <w:t>Grundskyld for ejendommen i 2024 hvis man beregner den som 2024-beskatningsgrundlaget med den relevante grundskyldspromille for 2023.</w:t>
              </w:r>
            </w:ins>
          </w:p>
          <w:p w14:paraId="5630C4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9" w:author="MSB" w:date="2023-06-29T14:29:00Z"/>
                <w:rFonts w:ascii="Arial" w:hAnsi="Arial" w:cs="Arial"/>
                <w:sz w:val="18"/>
              </w:rPr>
            </w:pPr>
          </w:p>
          <w:p w14:paraId="27EAC3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0" w:author="MSB" w:date="2023-06-29T14:29:00Z"/>
                <w:rFonts w:ascii="Arial" w:hAnsi="Arial" w:cs="Arial"/>
                <w:sz w:val="18"/>
              </w:rPr>
            </w:pPr>
          </w:p>
        </w:tc>
      </w:tr>
      <w:tr w:rsidR="00911110" w14:paraId="589CB574" w14:textId="77777777" w:rsidTr="00911110">
        <w:tblPrEx>
          <w:tblCellMar>
            <w:top w:w="0" w:type="dxa"/>
            <w:bottom w:w="0" w:type="dxa"/>
          </w:tblCellMar>
        </w:tblPrEx>
        <w:trPr>
          <w:ins w:id="291" w:author="MSB" w:date="2023-06-29T14:29:00Z"/>
        </w:trPr>
        <w:tc>
          <w:tcPr>
            <w:tcW w:w="3401" w:type="dxa"/>
          </w:tcPr>
          <w:p w14:paraId="013CB4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92" w:author="MSB" w:date="2023-06-29T14:29:00Z"/>
                <w:rFonts w:ascii="Arial" w:hAnsi="Arial" w:cs="Arial"/>
                <w:sz w:val="18"/>
              </w:rPr>
            </w:pPr>
            <w:ins w:id="293" w:author="MSB" w:date="2023-06-29T14:29:00Z">
              <w:r>
                <w:rPr>
                  <w:rFonts w:ascii="Arial" w:hAnsi="Arial" w:cs="Arial"/>
                  <w:sz w:val="18"/>
                </w:rPr>
                <w:t>Ejendomsgrundskyld2024MedGrundskatteloftBeløb</w:t>
              </w:r>
            </w:ins>
          </w:p>
        </w:tc>
        <w:tc>
          <w:tcPr>
            <w:tcW w:w="1701" w:type="dxa"/>
          </w:tcPr>
          <w:p w14:paraId="10D578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4" w:author="MSB" w:date="2023-06-29T14:29:00Z"/>
                <w:rFonts w:ascii="Arial" w:hAnsi="Arial" w:cs="Arial"/>
                <w:sz w:val="18"/>
              </w:rPr>
            </w:pPr>
            <w:ins w:id="295" w:author="MSB" w:date="2023-06-29T14:29:00Z">
              <w:r>
                <w:rPr>
                  <w:rFonts w:ascii="Arial" w:hAnsi="Arial" w:cs="Arial"/>
                  <w:sz w:val="18"/>
                </w:rPr>
                <w:t>base: decimal</w:t>
              </w:r>
            </w:ins>
          </w:p>
          <w:p w14:paraId="687AA0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6" w:author="MSB" w:date="2023-06-29T14:29:00Z"/>
                <w:rFonts w:ascii="Arial" w:hAnsi="Arial" w:cs="Arial"/>
                <w:sz w:val="18"/>
              </w:rPr>
            </w:pPr>
            <w:proofErr w:type="spellStart"/>
            <w:ins w:id="297" w:author="MSB" w:date="2023-06-29T14:29:00Z">
              <w:r>
                <w:rPr>
                  <w:rFonts w:ascii="Arial" w:hAnsi="Arial" w:cs="Arial"/>
                  <w:sz w:val="18"/>
                </w:rPr>
                <w:t>totalDigits</w:t>
              </w:r>
              <w:proofErr w:type="spellEnd"/>
              <w:r>
                <w:rPr>
                  <w:rFonts w:ascii="Arial" w:hAnsi="Arial" w:cs="Arial"/>
                  <w:sz w:val="18"/>
                </w:rPr>
                <w:t>: 13</w:t>
              </w:r>
            </w:ins>
          </w:p>
          <w:p w14:paraId="435B1A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8" w:author="MSB" w:date="2023-06-29T14:29:00Z"/>
                <w:rFonts w:ascii="Arial" w:hAnsi="Arial" w:cs="Arial"/>
                <w:sz w:val="18"/>
              </w:rPr>
            </w:pPr>
            <w:proofErr w:type="spellStart"/>
            <w:ins w:id="299"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1926E1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0" w:author="MSB" w:date="2023-06-29T14:29:00Z"/>
                <w:rFonts w:ascii="Arial" w:hAnsi="Arial" w:cs="Arial"/>
                <w:sz w:val="18"/>
              </w:rPr>
            </w:pPr>
            <w:ins w:id="301" w:author="MSB" w:date="2023-06-29T14:29:00Z">
              <w:r>
                <w:rPr>
                  <w:rFonts w:ascii="Arial" w:hAnsi="Arial" w:cs="Arial"/>
                  <w:sz w:val="18"/>
                </w:rPr>
                <w:t>Grundskyld for ejendommen i 2024 hvis man beregner den som vurderingens anvendte skattegrundlag (</w:t>
              </w:r>
              <w:proofErr w:type="spellStart"/>
              <w:r>
                <w:rPr>
                  <w:rFonts w:ascii="Arial" w:hAnsi="Arial" w:cs="Arial"/>
                  <w:sz w:val="18"/>
                </w:rPr>
                <w:t>GrundskatteloftReguleretGrundværdi</w:t>
              </w:r>
              <w:proofErr w:type="spellEnd"/>
              <w:r>
                <w:rPr>
                  <w:rFonts w:ascii="Arial" w:hAnsi="Arial" w:cs="Arial"/>
                  <w:sz w:val="18"/>
                </w:rPr>
                <w:t>) med den relevante grundskyldspromille for 2024</w:t>
              </w:r>
            </w:ins>
          </w:p>
          <w:p w14:paraId="03B549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2" w:author="MSB" w:date="2023-06-29T14:29:00Z"/>
                <w:rFonts w:ascii="Arial" w:hAnsi="Arial" w:cs="Arial"/>
                <w:sz w:val="18"/>
              </w:rPr>
            </w:pPr>
          </w:p>
          <w:p w14:paraId="5CC3A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3" w:author="MSB" w:date="2023-06-29T14:29:00Z"/>
                <w:rFonts w:ascii="Arial" w:hAnsi="Arial" w:cs="Arial"/>
                <w:sz w:val="18"/>
              </w:rPr>
            </w:pPr>
          </w:p>
        </w:tc>
      </w:tr>
      <w:tr w:rsidR="00911110" w14:paraId="0AC8A615" w14:textId="77777777" w:rsidTr="00911110">
        <w:tblPrEx>
          <w:tblCellMar>
            <w:top w:w="0" w:type="dxa"/>
            <w:bottom w:w="0" w:type="dxa"/>
          </w:tblCellMar>
        </w:tblPrEx>
        <w:tc>
          <w:tcPr>
            <w:tcW w:w="3401" w:type="dxa"/>
          </w:tcPr>
          <w:p w14:paraId="0EEA0A8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43A343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5F5B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A38F93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BD1A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w:t>
            </w:r>
            <w:ins w:id="304" w:author="MSB" w:date="2023-06-29T14:29:00Z">
              <w:r>
                <w:rPr>
                  <w:rFonts w:ascii="Arial" w:hAnsi="Arial" w:cs="Arial"/>
                  <w:sz w:val="18"/>
                </w:rPr>
                <w:t xml:space="preserve">til ét opkrævningssystem </w:t>
              </w:r>
            </w:ins>
            <w:r>
              <w:rPr>
                <w:rFonts w:ascii="Arial" w:hAnsi="Arial" w:cs="Arial"/>
                <w:sz w:val="18"/>
              </w:rPr>
              <w:t xml:space="preserve">for et helt givet </w:t>
            </w:r>
            <w:proofErr w:type="spellStart"/>
            <w:r>
              <w:rPr>
                <w:rFonts w:ascii="Arial" w:hAnsi="Arial" w:cs="Arial"/>
                <w:sz w:val="18"/>
              </w:rPr>
              <w:t>IndkomstÅr</w:t>
            </w:r>
            <w:proofErr w:type="spellEnd"/>
            <w:r>
              <w:rPr>
                <w:rFonts w:ascii="Arial" w:hAnsi="Arial" w:cs="Arial"/>
                <w:sz w:val="18"/>
              </w:rPr>
              <w:t xml:space="preserve"> før </w:t>
            </w:r>
            <w:ins w:id="305" w:author="MSB" w:date="2023-06-29T14:29:00Z">
              <w:r>
                <w:rPr>
                  <w:rFonts w:ascii="Arial" w:hAnsi="Arial" w:cs="Arial"/>
                  <w:sz w:val="18"/>
                </w:rPr>
                <w:t xml:space="preserve">ejerfordeling og </w:t>
              </w:r>
            </w:ins>
            <w:r>
              <w:rPr>
                <w:rFonts w:ascii="Arial" w:hAnsi="Arial" w:cs="Arial"/>
                <w:sz w:val="18"/>
              </w:rPr>
              <w:t>evt. fradrag af rabat.</w:t>
            </w:r>
          </w:p>
          <w:p w14:paraId="5FAACB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B88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B827233" w14:textId="77777777" w:rsidTr="00911110">
        <w:tblPrEx>
          <w:tblCellMar>
            <w:top w:w="0" w:type="dxa"/>
            <w:bottom w:w="0" w:type="dxa"/>
          </w:tblCellMar>
        </w:tblPrEx>
        <w:trPr>
          <w:ins w:id="306" w:author="MSB" w:date="2023-06-29T14:29:00Z"/>
        </w:trPr>
        <w:tc>
          <w:tcPr>
            <w:tcW w:w="3401" w:type="dxa"/>
          </w:tcPr>
          <w:p w14:paraId="4E981FB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07" w:author="MSB" w:date="2023-06-29T14:29:00Z"/>
                <w:rFonts w:ascii="Arial" w:hAnsi="Arial" w:cs="Arial"/>
                <w:sz w:val="18"/>
              </w:rPr>
            </w:pPr>
            <w:proofErr w:type="spellStart"/>
            <w:ins w:id="308" w:author="MSB" w:date="2023-06-29T14:29:00Z">
              <w:r>
                <w:rPr>
                  <w:rFonts w:ascii="Arial" w:hAnsi="Arial" w:cs="Arial"/>
                  <w:sz w:val="18"/>
                </w:rPr>
                <w:t>EjendomsgrundskyldBeregnetBeløb</w:t>
              </w:r>
              <w:proofErr w:type="spellEnd"/>
            </w:ins>
          </w:p>
        </w:tc>
        <w:tc>
          <w:tcPr>
            <w:tcW w:w="1701" w:type="dxa"/>
          </w:tcPr>
          <w:p w14:paraId="3D0475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9" w:author="MSB" w:date="2023-06-29T14:29:00Z"/>
                <w:rFonts w:ascii="Arial" w:hAnsi="Arial" w:cs="Arial"/>
                <w:sz w:val="18"/>
              </w:rPr>
            </w:pPr>
            <w:ins w:id="310" w:author="MSB" w:date="2023-06-29T14:29:00Z">
              <w:r>
                <w:rPr>
                  <w:rFonts w:ascii="Arial" w:hAnsi="Arial" w:cs="Arial"/>
                  <w:sz w:val="18"/>
                </w:rPr>
                <w:t>base: decimal</w:t>
              </w:r>
            </w:ins>
          </w:p>
          <w:p w14:paraId="6F143C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1" w:author="MSB" w:date="2023-06-29T14:29:00Z"/>
                <w:rFonts w:ascii="Arial" w:hAnsi="Arial" w:cs="Arial"/>
                <w:sz w:val="18"/>
              </w:rPr>
            </w:pPr>
            <w:proofErr w:type="spellStart"/>
            <w:ins w:id="312" w:author="MSB" w:date="2023-06-29T14:29:00Z">
              <w:r>
                <w:rPr>
                  <w:rFonts w:ascii="Arial" w:hAnsi="Arial" w:cs="Arial"/>
                  <w:sz w:val="18"/>
                </w:rPr>
                <w:t>totalDigits</w:t>
              </w:r>
              <w:proofErr w:type="spellEnd"/>
              <w:r>
                <w:rPr>
                  <w:rFonts w:ascii="Arial" w:hAnsi="Arial" w:cs="Arial"/>
                  <w:sz w:val="18"/>
                </w:rPr>
                <w:t>: 13</w:t>
              </w:r>
            </w:ins>
          </w:p>
          <w:p w14:paraId="7671130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3" w:author="MSB" w:date="2023-06-29T14:29:00Z"/>
                <w:rFonts w:ascii="Arial" w:hAnsi="Arial" w:cs="Arial"/>
                <w:sz w:val="18"/>
              </w:rPr>
            </w:pPr>
            <w:proofErr w:type="spellStart"/>
            <w:ins w:id="314"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6AF4C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5" w:author="MSB" w:date="2023-06-29T14:29:00Z"/>
                <w:rFonts w:ascii="Arial" w:hAnsi="Arial" w:cs="Arial"/>
                <w:sz w:val="18"/>
              </w:rPr>
            </w:pPr>
            <w:ins w:id="316" w:author="MSB" w:date="2023-06-29T14:29:00Z">
              <w:r>
                <w:rPr>
                  <w:rFonts w:ascii="Arial" w:hAnsi="Arial" w:cs="Arial"/>
                  <w:sz w:val="18"/>
                </w:rPr>
                <w:t xml:space="preserve">Grundskyld til inddrivelse via Skattekontoen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ins>
          </w:p>
          <w:p w14:paraId="4CC0FD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7" w:author="MSB" w:date="2023-06-29T14:29:00Z"/>
                <w:rFonts w:ascii="Arial" w:hAnsi="Arial" w:cs="Arial"/>
                <w:sz w:val="18"/>
              </w:rPr>
            </w:pPr>
          </w:p>
          <w:p w14:paraId="22BEC4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8" w:author="MSB" w:date="2023-06-29T14:29:00Z"/>
                <w:rFonts w:ascii="Arial" w:hAnsi="Arial" w:cs="Arial"/>
                <w:sz w:val="18"/>
              </w:rPr>
            </w:pPr>
          </w:p>
        </w:tc>
      </w:tr>
      <w:tr w:rsidR="00911110" w14:paraId="105EBB0A" w14:textId="77777777" w:rsidTr="00911110">
        <w:tblPrEx>
          <w:tblCellMar>
            <w:top w:w="0" w:type="dxa"/>
            <w:bottom w:w="0" w:type="dxa"/>
          </w:tblCellMar>
        </w:tblPrEx>
        <w:tc>
          <w:tcPr>
            <w:tcW w:w="3401" w:type="dxa"/>
          </w:tcPr>
          <w:p w14:paraId="2663D7E2" w14:textId="63F16D54" w:rsidR="00911110" w:rsidRP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319" w:author="MSB" w:date="2023-06-29T14:29:00Z">
              <w:r>
                <w:rPr>
                  <w:rFonts w:ascii="Arial" w:hAnsi="Arial" w:cs="Arial"/>
                  <w:sz w:val="18"/>
                </w:rPr>
                <w:delText>EjendomsgrundskyldProduktionsjordBeløb</w:delText>
              </w:r>
            </w:del>
            <w:proofErr w:type="spellStart"/>
            <w:ins w:id="320" w:author="MSB" w:date="2023-06-29T14:29:00Z">
              <w:r w:rsidR="00911110">
                <w:rPr>
                  <w:rFonts w:ascii="Arial" w:hAnsi="Arial" w:cs="Arial"/>
                  <w:sz w:val="18"/>
                </w:rPr>
                <w:t>EjendomsgrundskyldLandOgSkovBeløb</w:t>
              </w:r>
            </w:ins>
            <w:proofErr w:type="spellEnd"/>
          </w:p>
        </w:tc>
        <w:tc>
          <w:tcPr>
            <w:tcW w:w="1701" w:type="dxa"/>
          </w:tcPr>
          <w:p w14:paraId="5F5DCC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7264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B8F48D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2E9C044" w14:textId="5CEA9A0A" w:rsid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21" w:author="MSB" w:date="2023-06-29T14:29:00Z">
              <w:r>
                <w:rPr>
                  <w:rFonts w:ascii="Arial" w:hAnsi="Arial" w:cs="Arial"/>
                  <w:sz w:val="18"/>
                </w:rPr>
                <w:delText>Grundskyld der</w:delText>
              </w:r>
            </w:del>
            <w:ins w:id="322" w:author="MSB" w:date="2023-06-29T14:29:00Z">
              <w:r w:rsidR="00911110">
                <w:rPr>
                  <w:rFonts w:ascii="Arial" w:hAnsi="Arial" w:cs="Arial"/>
                  <w:sz w:val="18"/>
                </w:rPr>
                <w:t>Det beløb som</w:t>
              </w:r>
            </w:ins>
            <w:r w:rsidR="00911110">
              <w:rPr>
                <w:rFonts w:ascii="Arial" w:hAnsi="Arial" w:cs="Arial"/>
                <w:sz w:val="18"/>
              </w:rPr>
              <w:t xml:space="preserve"> skal </w:t>
            </w:r>
            <w:del w:id="323" w:author="MSB" w:date="2023-06-29T14:29:00Z">
              <w:r>
                <w:rPr>
                  <w:rFonts w:ascii="Arial" w:hAnsi="Arial" w:cs="Arial"/>
                  <w:sz w:val="18"/>
                </w:rPr>
                <w:delText>opkræves for produktionsjorden på</w:delText>
              </w:r>
            </w:del>
            <w:ins w:id="324" w:author="MSB" w:date="2023-06-29T14:29:00Z">
              <w:r w:rsidR="00911110">
                <w:rPr>
                  <w:rFonts w:ascii="Arial" w:hAnsi="Arial" w:cs="Arial"/>
                  <w:sz w:val="18"/>
                </w:rPr>
                <w:t>betales i grundskyld via Skattekontoen af</w:t>
              </w:r>
            </w:ins>
            <w:r w:rsidR="00911110">
              <w:rPr>
                <w:rFonts w:ascii="Arial" w:hAnsi="Arial" w:cs="Arial"/>
                <w:sz w:val="18"/>
              </w:rPr>
              <w:t xml:space="preserve"> en land-</w:t>
            </w:r>
            <w:ins w:id="325" w:author="MSB" w:date="2023-06-29T14:29:00Z">
              <w:r w:rsidR="00911110">
                <w:rPr>
                  <w:rFonts w:ascii="Arial" w:hAnsi="Arial" w:cs="Arial"/>
                  <w:sz w:val="18"/>
                </w:rPr>
                <w:t xml:space="preserve"> </w:t>
              </w:r>
            </w:ins>
            <w:r w:rsidR="00911110">
              <w:rPr>
                <w:rFonts w:ascii="Arial" w:hAnsi="Arial" w:cs="Arial"/>
                <w:sz w:val="18"/>
              </w:rPr>
              <w:t>og skovejendom</w:t>
            </w:r>
            <w:del w:id="326" w:author="MSB" w:date="2023-06-29T14:29:00Z">
              <w:r>
                <w:rPr>
                  <w:rFonts w:ascii="Arial" w:hAnsi="Arial" w:cs="Arial"/>
                  <w:sz w:val="18"/>
                </w:rPr>
                <w:delText xml:space="preserve"> for et helt givet IndkomstÅr</w:delText>
              </w:r>
            </w:del>
            <w:ins w:id="327" w:author="MSB" w:date="2023-06-29T14:29:00Z">
              <w:r w:rsidR="00911110">
                <w:rPr>
                  <w:rFonts w:ascii="Arial" w:hAnsi="Arial" w:cs="Arial"/>
                  <w:sz w:val="18"/>
                </w:rPr>
                <w:t>. Hvis grundskyld af boligdelen opkræves via personskattesystemerne, vil denne ikke indgå i beløbet.</w:t>
              </w:r>
            </w:ins>
          </w:p>
          <w:p w14:paraId="5C819C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1F7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2C6EF1" w14:textId="77777777" w:rsidTr="00911110">
        <w:tblPrEx>
          <w:tblCellMar>
            <w:top w:w="0" w:type="dxa"/>
            <w:bottom w:w="0" w:type="dxa"/>
          </w:tblCellMar>
        </w:tblPrEx>
        <w:trPr>
          <w:ins w:id="328" w:author="MSB" w:date="2023-06-29T14:29:00Z"/>
        </w:trPr>
        <w:tc>
          <w:tcPr>
            <w:tcW w:w="3401" w:type="dxa"/>
          </w:tcPr>
          <w:p w14:paraId="1D3A34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29" w:author="MSB" w:date="2023-06-29T14:29:00Z"/>
                <w:rFonts w:ascii="Arial" w:hAnsi="Arial" w:cs="Arial"/>
                <w:sz w:val="18"/>
              </w:rPr>
            </w:pPr>
            <w:ins w:id="330" w:author="MSB" w:date="2023-06-29T14:29:00Z">
              <w:r>
                <w:rPr>
                  <w:rFonts w:ascii="Arial" w:hAnsi="Arial" w:cs="Arial"/>
                  <w:sz w:val="18"/>
                </w:rPr>
                <w:t>EjendomsgrundskyldProduktionsjord2024Med2023PromilleBeløb</w:t>
              </w:r>
            </w:ins>
          </w:p>
        </w:tc>
        <w:tc>
          <w:tcPr>
            <w:tcW w:w="1701" w:type="dxa"/>
          </w:tcPr>
          <w:p w14:paraId="5CF8BE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1" w:author="MSB" w:date="2023-06-29T14:29:00Z"/>
                <w:rFonts w:ascii="Arial" w:hAnsi="Arial" w:cs="Arial"/>
                <w:sz w:val="18"/>
              </w:rPr>
            </w:pPr>
            <w:ins w:id="332" w:author="MSB" w:date="2023-06-29T14:29:00Z">
              <w:r>
                <w:rPr>
                  <w:rFonts w:ascii="Arial" w:hAnsi="Arial" w:cs="Arial"/>
                  <w:sz w:val="18"/>
                </w:rPr>
                <w:t>base: decimal</w:t>
              </w:r>
            </w:ins>
          </w:p>
          <w:p w14:paraId="4DA8EE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3" w:author="MSB" w:date="2023-06-29T14:29:00Z"/>
                <w:rFonts w:ascii="Arial" w:hAnsi="Arial" w:cs="Arial"/>
                <w:sz w:val="18"/>
              </w:rPr>
            </w:pPr>
            <w:proofErr w:type="spellStart"/>
            <w:ins w:id="334" w:author="MSB" w:date="2023-06-29T14:29:00Z">
              <w:r>
                <w:rPr>
                  <w:rFonts w:ascii="Arial" w:hAnsi="Arial" w:cs="Arial"/>
                  <w:sz w:val="18"/>
                </w:rPr>
                <w:t>totalDigits</w:t>
              </w:r>
              <w:proofErr w:type="spellEnd"/>
              <w:r>
                <w:rPr>
                  <w:rFonts w:ascii="Arial" w:hAnsi="Arial" w:cs="Arial"/>
                  <w:sz w:val="18"/>
                </w:rPr>
                <w:t>: 13</w:t>
              </w:r>
            </w:ins>
          </w:p>
          <w:p w14:paraId="64C637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5" w:author="MSB" w:date="2023-06-29T14:29:00Z"/>
                <w:rFonts w:ascii="Arial" w:hAnsi="Arial" w:cs="Arial"/>
                <w:sz w:val="18"/>
              </w:rPr>
            </w:pPr>
            <w:proofErr w:type="spellStart"/>
            <w:ins w:id="336"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2350B1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7" w:author="MSB" w:date="2023-06-29T14:29:00Z"/>
                <w:rFonts w:ascii="Arial" w:hAnsi="Arial" w:cs="Arial"/>
                <w:sz w:val="18"/>
              </w:rPr>
            </w:pPr>
            <w:ins w:id="338" w:author="MSB" w:date="2023-06-29T14:29:00Z">
              <w:r>
                <w:rPr>
                  <w:rFonts w:ascii="Arial" w:hAnsi="Arial" w:cs="Arial"/>
                  <w:sz w:val="18"/>
                </w:rPr>
                <w:t>Grundskyld af produktionsjord for ejendommen i 2024 hvis man beregner den som 2024-beskatningsgrundlaget med den relevante grundskyldspromille for 2023</w:t>
              </w:r>
            </w:ins>
          </w:p>
          <w:p w14:paraId="69B9DE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9" w:author="MSB" w:date="2023-06-29T14:29:00Z"/>
                <w:rFonts w:ascii="Arial" w:hAnsi="Arial" w:cs="Arial"/>
                <w:sz w:val="18"/>
              </w:rPr>
            </w:pPr>
          </w:p>
          <w:p w14:paraId="1A8A42A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0" w:author="MSB" w:date="2023-06-29T14:29:00Z"/>
                <w:rFonts w:ascii="Arial" w:hAnsi="Arial" w:cs="Arial"/>
                <w:sz w:val="18"/>
              </w:rPr>
            </w:pPr>
          </w:p>
        </w:tc>
      </w:tr>
      <w:tr w:rsidR="00911110" w14:paraId="31ADF50D" w14:textId="77777777" w:rsidTr="00911110">
        <w:tblPrEx>
          <w:tblCellMar>
            <w:top w:w="0" w:type="dxa"/>
            <w:bottom w:w="0" w:type="dxa"/>
          </w:tblCellMar>
        </w:tblPrEx>
        <w:trPr>
          <w:ins w:id="341" w:author="MSB" w:date="2023-06-29T14:29:00Z"/>
        </w:trPr>
        <w:tc>
          <w:tcPr>
            <w:tcW w:w="3401" w:type="dxa"/>
          </w:tcPr>
          <w:p w14:paraId="54A8DE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42" w:author="MSB" w:date="2023-06-29T14:29:00Z"/>
                <w:rFonts w:ascii="Arial" w:hAnsi="Arial" w:cs="Arial"/>
                <w:sz w:val="18"/>
              </w:rPr>
            </w:pPr>
            <w:proofErr w:type="spellStart"/>
            <w:ins w:id="343" w:author="MSB" w:date="2023-06-29T14:29:00Z">
              <w:r>
                <w:rPr>
                  <w:rFonts w:ascii="Arial" w:hAnsi="Arial" w:cs="Arial"/>
                  <w:sz w:val="18"/>
                </w:rPr>
                <w:t>EjendomsgrundskyldProduktionsjordBeregnetBeløb</w:t>
              </w:r>
              <w:proofErr w:type="spellEnd"/>
            </w:ins>
          </w:p>
        </w:tc>
        <w:tc>
          <w:tcPr>
            <w:tcW w:w="1701" w:type="dxa"/>
          </w:tcPr>
          <w:p w14:paraId="6D7480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4" w:author="MSB" w:date="2023-06-29T14:29:00Z"/>
                <w:rFonts w:ascii="Arial" w:hAnsi="Arial" w:cs="Arial"/>
                <w:sz w:val="18"/>
              </w:rPr>
            </w:pPr>
            <w:ins w:id="345" w:author="MSB" w:date="2023-06-29T14:29:00Z">
              <w:r>
                <w:rPr>
                  <w:rFonts w:ascii="Arial" w:hAnsi="Arial" w:cs="Arial"/>
                  <w:sz w:val="18"/>
                </w:rPr>
                <w:t>base: decimal</w:t>
              </w:r>
            </w:ins>
          </w:p>
          <w:p w14:paraId="296CB1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6" w:author="MSB" w:date="2023-06-29T14:29:00Z"/>
                <w:rFonts w:ascii="Arial" w:hAnsi="Arial" w:cs="Arial"/>
                <w:sz w:val="18"/>
              </w:rPr>
            </w:pPr>
            <w:proofErr w:type="spellStart"/>
            <w:ins w:id="347" w:author="MSB" w:date="2023-06-29T14:29:00Z">
              <w:r>
                <w:rPr>
                  <w:rFonts w:ascii="Arial" w:hAnsi="Arial" w:cs="Arial"/>
                  <w:sz w:val="18"/>
                </w:rPr>
                <w:t>totalDigits</w:t>
              </w:r>
              <w:proofErr w:type="spellEnd"/>
              <w:r>
                <w:rPr>
                  <w:rFonts w:ascii="Arial" w:hAnsi="Arial" w:cs="Arial"/>
                  <w:sz w:val="18"/>
                </w:rPr>
                <w:t>: 13</w:t>
              </w:r>
            </w:ins>
          </w:p>
          <w:p w14:paraId="49EE96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8" w:author="MSB" w:date="2023-06-29T14:29:00Z"/>
                <w:rFonts w:ascii="Arial" w:hAnsi="Arial" w:cs="Arial"/>
                <w:sz w:val="18"/>
              </w:rPr>
            </w:pPr>
            <w:proofErr w:type="spellStart"/>
            <w:ins w:id="349"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611F54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0" w:author="MSB" w:date="2023-06-29T14:29:00Z"/>
                <w:rFonts w:ascii="Arial" w:hAnsi="Arial" w:cs="Arial"/>
                <w:sz w:val="18"/>
              </w:rPr>
            </w:pPr>
            <w:ins w:id="351" w:author="MSB" w:date="2023-06-29T14:29:00Z">
              <w:r>
                <w:rPr>
                  <w:rFonts w:ascii="Arial" w:hAnsi="Arial" w:cs="Arial"/>
                  <w:sz w:val="18"/>
                </w:rPr>
                <w:t xml:space="preserve">Grundskyld af produktionsjord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ins>
          </w:p>
          <w:p w14:paraId="0A085A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2" w:author="MSB" w:date="2023-06-29T14:29:00Z"/>
                <w:rFonts w:ascii="Arial" w:hAnsi="Arial" w:cs="Arial"/>
                <w:sz w:val="18"/>
              </w:rPr>
            </w:pPr>
          </w:p>
          <w:p w14:paraId="7D90A8F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3" w:author="MSB" w:date="2023-06-29T14:29:00Z"/>
                <w:rFonts w:ascii="Arial" w:hAnsi="Arial" w:cs="Arial"/>
                <w:sz w:val="18"/>
              </w:rPr>
            </w:pPr>
          </w:p>
        </w:tc>
      </w:tr>
      <w:tr w:rsidR="00911110" w14:paraId="0AB48F24" w14:textId="77777777" w:rsidTr="00911110">
        <w:tblPrEx>
          <w:tblCellMar>
            <w:top w:w="0" w:type="dxa"/>
            <w:bottom w:w="0" w:type="dxa"/>
          </w:tblCellMar>
        </w:tblPrEx>
        <w:tc>
          <w:tcPr>
            <w:tcW w:w="3401" w:type="dxa"/>
          </w:tcPr>
          <w:p w14:paraId="799EC2EB" w14:textId="2F246480" w:rsidR="00911110" w:rsidRP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354" w:author="MSB" w:date="2023-06-29T14:29:00Z">
              <w:r>
                <w:rPr>
                  <w:rFonts w:ascii="Arial" w:hAnsi="Arial" w:cs="Arial"/>
                  <w:sz w:val="18"/>
                </w:rPr>
                <w:delText>EjendomsgrundskyldRestarealBeløb</w:delText>
              </w:r>
            </w:del>
            <w:proofErr w:type="spellStart"/>
            <w:ins w:id="355" w:author="MSB" w:date="2023-06-29T14:29:00Z">
              <w:r w:rsidR="00911110">
                <w:rPr>
                  <w:rFonts w:ascii="Arial" w:hAnsi="Arial" w:cs="Arial"/>
                  <w:sz w:val="18"/>
                </w:rPr>
                <w:t>EjendomsgrundskyldReguleretBeløb</w:t>
              </w:r>
            </w:ins>
            <w:proofErr w:type="spellEnd"/>
          </w:p>
        </w:tc>
        <w:tc>
          <w:tcPr>
            <w:tcW w:w="1701" w:type="dxa"/>
          </w:tcPr>
          <w:p w14:paraId="5AA8B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A886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3B42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230477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6" w:author="MSB" w:date="2023-06-29T14:29:00Z"/>
                <w:rFonts w:ascii="Arial" w:hAnsi="Arial" w:cs="Arial"/>
                <w:sz w:val="18"/>
              </w:rPr>
            </w:pPr>
            <w:del w:id="357" w:author="MSB" w:date="2023-06-29T14:29:00Z">
              <w:r>
                <w:rPr>
                  <w:rFonts w:ascii="Arial" w:hAnsi="Arial" w:cs="Arial"/>
                  <w:sz w:val="18"/>
                </w:rPr>
                <w:delText>Grundskyld der skal opkræves for restarealet (også kaldet "øvrig jord") på en land-og skovejendom for et helt givet IndkomstÅr.</w:delText>
              </w:r>
            </w:del>
          </w:p>
          <w:p w14:paraId="31314B5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8" w:author="MSB" w:date="2023-06-29T14:29:00Z"/>
                <w:rFonts w:ascii="Arial" w:hAnsi="Arial" w:cs="Arial"/>
                <w:sz w:val="18"/>
              </w:rPr>
            </w:pPr>
          </w:p>
          <w:p w14:paraId="1C779AD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9" w:author="MSB" w:date="2023-06-29T14:29:00Z"/>
                <w:rFonts w:ascii="Arial" w:hAnsi="Arial" w:cs="Arial"/>
                <w:sz w:val="18"/>
              </w:rPr>
            </w:pPr>
            <w:ins w:id="360" w:author="MSB" w:date="2023-06-29T14:29:00Z">
              <w:r>
                <w:rPr>
                  <w:rFonts w:ascii="Arial" w:hAnsi="Arial" w:cs="Arial"/>
                  <w:sz w:val="18"/>
                </w:rPr>
                <w:t xml:space="preserve">Grundskyld for ejendommen hvis man beregner den som foregående års grundskyld med tillæg af et </w:t>
              </w:r>
              <w:proofErr w:type="spellStart"/>
              <w:r>
                <w:rPr>
                  <w:rFonts w:ascii="Arial" w:hAnsi="Arial" w:cs="Arial"/>
                  <w:sz w:val="18"/>
                </w:rPr>
                <w:t>ReguleringBeløb</w:t>
              </w:r>
              <w:proofErr w:type="spellEnd"/>
              <w:r>
                <w:rPr>
                  <w:rFonts w:ascii="Arial" w:hAnsi="Arial" w:cs="Arial"/>
                  <w:sz w:val="18"/>
                </w:rPr>
                <w:t xml:space="preserve"> (som udgør en procentdel af den beregnede grundskyld for det aktuelle </w:t>
              </w:r>
              <w:proofErr w:type="spellStart"/>
              <w:r>
                <w:rPr>
                  <w:rFonts w:ascii="Arial" w:hAnsi="Arial" w:cs="Arial"/>
                  <w:sz w:val="18"/>
                </w:rPr>
                <w:t>IndkomstÅr</w:t>
              </w:r>
              <w:proofErr w:type="spellEnd"/>
              <w:r>
                <w:rPr>
                  <w:rFonts w:ascii="Arial" w:hAnsi="Arial" w:cs="Arial"/>
                  <w:sz w:val="18"/>
                </w:rPr>
                <w:t xml:space="preserve"> (ifølge reglerne for stigningsbegrænsning i Ejendomsskatteloven)</w:t>
              </w:r>
            </w:ins>
          </w:p>
          <w:p w14:paraId="337CE6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1" w:author="MSB" w:date="2023-06-29T14:29:00Z"/>
                <w:rFonts w:ascii="Arial" w:hAnsi="Arial" w:cs="Arial"/>
                <w:sz w:val="18"/>
              </w:rPr>
            </w:pPr>
          </w:p>
          <w:p w14:paraId="59A785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DAE5AAD" w14:textId="77777777" w:rsidTr="00911110">
        <w:tblPrEx>
          <w:tblCellMar>
            <w:top w:w="0" w:type="dxa"/>
            <w:bottom w:w="0" w:type="dxa"/>
          </w:tblCellMar>
        </w:tblPrEx>
        <w:trPr>
          <w:ins w:id="362" w:author="MSB" w:date="2023-06-29T14:29:00Z"/>
        </w:trPr>
        <w:tc>
          <w:tcPr>
            <w:tcW w:w="3401" w:type="dxa"/>
          </w:tcPr>
          <w:p w14:paraId="4BE414B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63" w:author="MSB" w:date="2023-06-29T14:29:00Z"/>
                <w:rFonts w:ascii="Arial" w:hAnsi="Arial" w:cs="Arial"/>
                <w:sz w:val="18"/>
              </w:rPr>
            </w:pPr>
            <w:proofErr w:type="spellStart"/>
            <w:ins w:id="364" w:author="MSB" w:date="2023-06-29T14:29:00Z">
              <w:r>
                <w:rPr>
                  <w:rFonts w:ascii="Arial" w:hAnsi="Arial" w:cs="Arial"/>
                  <w:sz w:val="18"/>
                </w:rPr>
                <w:t>EjendomsgrundskyldReguleringBeløb</w:t>
              </w:r>
              <w:proofErr w:type="spellEnd"/>
            </w:ins>
          </w:p>
        </w:tc>
        <w:tc>
          <w:tcPr>
            <w:tcW w:w="1701" w:type="dxa"/>
          </w:tcPr>
          <w:p w14:paraId="07FAC8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5" w:author="MSB" w:date="2023-06-29T14:29:00Z"/>
                <w:rFonts w:ascii="Arial" w:hAnsi="Arial" w:cs="Arial"/>
                <w:sz w:val="18"/>
              </w:rPr>
            </w:pPr>
            <w:ins w:id="366" w:author="MSB" w:date="2023-06-29T14:29:00Z">
              <w:r>
                <w:rPr>
                  <w:rFonts w:ascii="Arial" w:hAnsi="Arial" w:cs="Arial"/>
                  <w:sz w:val="18"/>
                </w:rPr>
                <w:t>base: decimal</w:t>
              </w:r>
            </w:ins>
          </w:p>
          <w:p w14:paraId="3AE9EC0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7" w:author="MSB" w:date="2023-06-29T14:29:00Z"/>
                <w:rFonts w:ascii="Arial" w:hAnsi="Arial" w:cs="Arial"/>
                <w:sz w:val="18"/>
              </w:rPr>
            </w:pPr>
            <w:proofErr w:type="spellStart"/>
            <w:ins w:id="368" w:author="MSB" w:date="2023-06-29T14:29:00Z">
              <w:r>
                <w:rPr>
                  <w:rFonts w:ascii="Arial" w:hAnsi="Arial" w:cs="Arial"/>
                  <w:sz w:val="18"/>
                </w:rPr>
                <w:t>totalDigits</w:t>
              </w:r>
              <w:proofErr w:type="spellEnd"/>
              <w:r>
                <w:rPr>
                  <w:rFonts w:ascii="Arial" w:hAnsi="Arial" w:cs="Arial"/>
                  <w:sz w:val="18"/>
                </w:rPr>
                <w:t>: 13</w:t>
              </w:r>
            </w:ins>
          </w:p>
          <w:p w14:paraId="3B109E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9" w:author="MSB" w:date="2023-06-29T14:29:00Z"/>
                <w:rFonts w:ascii="Arial" w:hAnsi="Arial" w:cs="Arial"/>
                <w:sz w:val="18"/>
              </w:rPr>
            </w:pPr>
            <w:proofErr w:type="spellStart"/>
            <w:ins w:id="370"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078E82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1" w:author="MSB" w:date="2023-06-29T14:29:00Z"/>
                <w:rFonts w:ascii="Arial" w:hAnsi="Arial" w:cs="Arial"/>
                <w:sz w:val="18"/>
              </w:rPr>
            </w:pPr>
            <w:ins w:id="372" w:author="MSB" w:date="2023-06-29T14:29:00Z">
              <w:r>
                <w:rPr>
                  <w:rFonts w:ascii="Arial" w:hAnsi="Arial" w:cs="Arial"/>
                  <w:sz w:val="18"/>
                </w:rPr>
                <w:t>Beløb som lægges til foregående års grundskyld for at få den regulerede grundskyld. Beregnes med den relevante Grundskyldsregulering-sats som en procentdel af det aktuelle års beregnede grundskyld (</w:t>
              </w:r>
              <w:proofErr w:type="spellStart"/>
              <w:r>
                <w:rPr>
                  <w:rFonts w:ascii="Arial" w:hAnsi="Arial" w:cs="Arial"/>
                  <w:sz w:val="18"/>
                </w:rPr>
                <w:t>EjendomsgrundskyldBeregnetBeløb</w:t>
              </w:r>
              <w:proofErr w:type="spellEnd"/>
              <w:r>
                <w:rPr>
                  <w:rFonts w:ascii="Arial" w:hAnsi="Arial" w:cs="Arial"/>
                  <w:sz w:val="18"/>
                </w:rPr>
                <w:t>).</w:t>
              </w:r>
            </w:ins>
          </w:p>
          <w:p w14:paraId="0136D2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3" w:author="MSB" w:date="2023-06-29T14:29:00Z"/>
                <w:rFonts w:ascii="Arial" w:hAnsi="Arial" w:cs="Arial"/>
                <w:sz w:val="18"/>
              </w:rPr>
            </w:pPr>
          </w:p>
          <w:p w14:paraId="2F251BF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4" w:author="MSB" w:date="2023-06-29T14:29:00Z"/>
                <w:rFonts w:ascii="Arial" w:hAnsi="Arial" w:cs="Arial"/>
                <w:sz w:val="18"/>
              </w:rPr>
            </w:pPr>
          </w:p>
        </w:tc>
      </w:tr>
      <w:tr w:rsidR="00911110" w14:paraId="305854E2" w14:textId="77777777" w:rsidTr="00911110">
        <w:tblPrEx>
          <w:tblCellMar>
            <w:top w:w="0" w:type="dxa"/>
            <w:bottom w:w="0" w:type="dxa"/>
          </w:tblCellMar>
        </w:tblPrEx>
        <w:trPr>
          <w:ins w:id="375" w:author="MSB" w:date="2023-06-29T14:29:00Z"/>
        </w:trPr>
        <w:tc>
          <w:tcPr>
            <w:tcW w:w="3401" w:type="dxa"/>
          </w:tcPr>
          <w:p w14:paraId="64D9679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76" w:author="MSB" w:date="2023-06-29T14:29:00Z"/>
                <w:rFonts w:ascii="Arial" w:hAnsi="Arial" w:cs="Arial"/>
                <w:sz w:val="18"/>
              </w:rPr>
            </w:pPr>
            <w:ins w:id="377" w:author="MSB" w:date="2023-06-29T14:29:00Z">
              <w:r>
                <w:rPr>
                  <w:rFonts w:ascii="Arial" w:hAnsi="Arial" w:cs="Arial"/>
                  <w:sz w:val="18"/>
                </w:rPr>
                <w:t>EjendomsgrundskyldRestareal2024Med2023PromilleBeløb</w:t>
              </w:r>
            </w:ins>
          </w:p>
        </w:tc>
        <w:tc>
          <w:tcPr>
            <w:tcW w:w="1701" w:type="dxa"/>
          </w:tcPr>
          <w:p w14:paraId="0366F7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8" w:author="MSB" w:date="2023-06-29T14:29:00Z"/>
                <w:rFonts w:ascii="Arial" w:hAnsi="Arial" w:cs="Arial"/>
                <w:sz w:val="18"/>
              </w:rPr>
            </w:pPr>
            <w:ins w:id="379" w:author="MSB" w:date="2023-06-29T14:29:00Z">
              <w:r>
                <w:rPr>
                  <w:rFonts w:ascii="Arial" w:hAnsi="Arial" w:cs="Arial"/>
                  <w:sz w:val="18"/>
                </w:rPr>
                <w:t>base: decimal</w:t>
              </w:r>
            </w:ins>
          </w:p>
          <w:p w14:paraId="20262AF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0" w:author="MSB" w:date="2023-06-29T14:29:00Z"/>
                <w:rFonts w:ascii="Arial" w:hAnsi="Arial" w:cs="Arial"/>
                <w:sz w:val="18"/>
              </w:rPr>
            </w:pPr>
            <w:proofErr w:type="spellStart"/>
            <w:ins w:id="381" w:author="MSB" w:date="2023-06-29T14:29:00Z">
              <w:r>
                <w:rPr>
                  <w:rFonts w:ascii="Arial" w:hAnsi="Arial" w:cs="Arial"/>
                  <w:sz w:val="18"/>
                </w:rPr>
                <w:t>totalDigits</w:t>
              </w:r>
              <w:proofErr w:type="spellEnd"/>
              <w:r>
                <w:rPr>
                  <w:rFonts w:ascii="Arial" w:hAnsi="Arial" w:cs="Arial"/>
                  <w:sz w:val="18"/>
                </w:rPr>
                <w:t>: 13</w:t>
              </w:r>
            </w:ins>
          </w:p>
          <w:p w14:paraId="734BB5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2" w:author="MSB" w:date="2023-06-29T14:29:00Z"/>
                <w:rFonts w:ascii="Arial" w:hAnsi="Arial" w:cs="Arial"/>
                <w:sz w:val="18"/>
              </w:rPr>
            </w:pPr>
            <w:proofErr w:type="spellStart"/>
            <w:ins w:id="383"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3A8492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4" w:author="MSB" w:date="2023-06-29T14:29:00Z"/>
                <w:rFonts w:ascii="Arial" w:hAnsi="Arial" w:cs="Arial"/>
                <w:sz w:val="18"/>
              </w:rPr>
            </w:pPr>
            <w:ins w:id="385" w:author="MSB" w:date="2023-06-29T14:29:00Z">
              <w:r>
                <w:rPr>
                  <w:rFonts w:ascii="Arial" w:hAnsi="Arial" w:cs="Arial"/>
                  <w:sz w:val="18"/>
                </w:rPr>
                <w:t>Grundskyld af restareal for ejendommen i 2024 hvis man beregner den som 2024-beskatningsgrundlaget med den relevante grundskyldspromille for 2023</w:t>
              </w:r>
            </w:ins>
          </w:p>
          <w:p w14:paraId="0AFBA3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6" w:author="MSB" w:date="2023-06-29T14:29:00Z"/>
                <w:rFonts w:ascii="Arial" w:hAnsi="Arial" w:cs="Arial"/>
                <w:sz w:val="18"/>
              </w:rPr>
            </w:pPr>
          </w:p>
          <w:p w14:paraId="72BF4F7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7" w:author="MSB" w:date="2023-06-29T14:29:00Z"/>
                <w:rFonts w:ascii="Arial" w:hAnsi="Arial" w:cs="Arial"/>
                <w:sz w:val="18"/>
              </w:rPr>
            </w:pPr>
          </w:p>
        </w:tc>
      </w:tr>
      <w:tr w:rsidR="00911110" w14:paraId="39D36941" w14:textId="77777777" w:rsidTr="00911110">
        <w:tblPrEx>
          <w:tblCellMar>
            <w:top w:w="0" w:type="dxa"/>
            <w:bottom w:w="0" w:type="dxa"/>
          </w:tblCellMar>
        </w:tblPrEx>
        <w:tc>
          <w:tcPr>
            <w:tcW w:w="3401" w:type="dxa"/>
          </w:tcPr>
          <w:p w14:paraId="47BD350C" w14:textId="4B24E0B0" w:rsidR="00911110" w:rsidRPr="00911110" w:rsidRDefault="0043113A"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388" w:author="MSB" w:date="2023-06-29T14:29:00Z">
              <w:r>
                <w:rPr>
                  <w:rFonts w:ascii="Arial" w:hAnsi="Arial" w:cs="Arial"/>
                  <w:sz w:val="18"/>
                </w:rPr>
                <w:delText>EjendomsgrundskyldStuehusBeløb</w:delText>
              </w:r>
            </w:del>
            <w:proofErr w:type="spellStart"/>
            <w:ins w:id="389" w:author="MSB" w:date="2023-06-29T14:29:00Z">
              <w:r w:rsidR="00911110">
                <w:rPr>
                  <w:rFonts w:ascii="Arial" w:hAnsi="Arial" w:cs="Arial"/>
                  <w:sz w:val="18"/>
                </w:rPr>
                <w:t>EjendomsgrundskyldRestarealBeregnetBeløb</w:t>
              </w:r>
            </w:ins>
            <w:proofErr w:type="spellEnd"/>
          </w:p>
        </w:tc>
        <w:tc>
          <w:tcPr>
            <w:tcW w:w="1701" w:type="dxa"/>
          </w:tcPr>
          <w:p w14:paraId="40A8EA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2A7C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E9DCA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C2CF82" w14:textId="240BFAC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w:t>
            </w:r>
            <w:del w:id="390" w:author="MSB" w:date="2023-06-29T14:29:00Z">
              <w:r w:rsidR="0043113A">
                <w:rPr>
                  <w:rFonts w:ascii="Arial" w:hAnsi="Arial" w:cs="Arial"/>
                  <w:sz w:val="18"/>
                </w:rPr>
                <w:delText>der skal opkræves</w:delText>
              </w:r>
            </w:del>
            <w:ins w:id="391" w:author="MSB" w:date="2023-06-29T14:29:00Z">
              <w:r>
                <w:rPr>
                  <w:rFonts w:ascii="Arial" w:hAnsi="Arial" w:cs="Arial"/>
                  <w:sz w:val="18"/>
                </w:rPr>
                <w:t xml:space="preserve">af restareal beregnet med </w:t>
              </w:r>
              <w:proofErr w:type="spellStart"/>
              <w:r>
                <w:rPr>
                  <w:rFonts w:ascii="Arial" w:hAnsi="Arial" w:cs="Arial"/>
                  <w:sz w:val="18"/>
                </w:rPr>
                <w:t>GrundværdiBeskatningsgrundlag</w:t>
              </w:r>
              <w:proofErr w:type="spellEnd"/>
              <w:r>
                <w:rPr>
                  <w:rFonts w:ascii="Arial" w:hAnsi="Arial" w:cs="Arial"/>
                  <w:sz w:val="18"/>
                </w:rPr>
                <w:t xml:space="preserve"> og promille</w:t>
              </w:r>
            </w:ins>
            <w:r>
              <w:rPr>
                <w:rFonts w:ascii="Arial" w:hAnsi="Arial" w:cs="Arial"/>
                <w:sz w:val="18"/>
              </w:rPr>
              <w:t xml:space="preserve"> for </w:t>
            </w:r>
            <w:del w:id="392" w:author="MSB" w:date="2023-06-29T14:29:00Z">
              <w:r w:rsidR="0043113A">
                <w:rPr>
                  <w:rFonts w:ascii="Arial" w:hAnsi="Arial" w:cs="Arial"/>
                  <w:sz w:val="18"/>
                </w:rPr>
                <w:delText>stuehuset på en land- og skovejendom for et helt givet</w:delText>
              </w:r>
            </w:del>
            <w:ins w:id="393" w:author="MSB" w:date="2023-06-29T14:29:00Z">
              <w:r>
                <w:rPr>
                  <w:rFonts w:ascii="Arial" w:hAnsi="Arial" w:cs="Arial"/>
                  <w:sz w:val="18"/>
                </w:rPr>
                <w:t>det aktuelle</w:t>
              </w:r>
            </w:ins>
            <w:r>
              <w:rPr>
                <w:rFonts w:ascii="Arial" w:hAnsi="Arial" w:cs="Arial"/>
                <w:sz w:val="18"/>
              </w:rPr>
              <w:t xml:space="preserve"> </w:t>
            </w:r>
            <w:proofErr w:type="spellStart"/>
            <w:r>
              <w:rPr>
                <w:rFonts w:ascii="Arial" w:hAnsi="Arial" w:cs="Arial"/>
                <w:sz w:val="18"/>
              </w:rPr>
              <w:t>IndkomstÅr</w:t>
            </w:r>
            <w:proofErr w:type="spellEnd"/>
          </w:p>
          <w:p w14:paraId="299F63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1A49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9D873AD" w14:textId="77777777" w:rsidTr="00911110">
        <w:tblPrEx>
          <w:tblCellMar>
            <w:top w:w="0" w:type="dxa"/>
            <w:bottom w:w="0" w:type="dxa"/>
          </w:tblCellMar>
        </w:tblPrEx>
        <w:trPr>
          <w:ins w:id="394" w:author="MSB" w:date="2023-06-29T14:29:00Z"/>
        </w:trPr>
        <w:tc>
          <w:tcPr>
            <w:tcW w:w="3401" w:type="dxa"/>
          </w:tcPr>
          <w:p w14:paraId="7E79B1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95" w:author="MSB" w:date="2023-06-29T14:29:00Z"/>
                <w:rFonts w:ascii="Arial" w:hAnsi="Arial" w:cs="Arial"/>
                <w:sz w:val="18"/>
              </w:rPr>
            </w:pPr>
            <w:ins w:id="396" w:author="MSB" w:date="2023-06-29T14:29:00Z">
              <w:r>
                <w:rPr>
                  <w:rFonts w:ascii="Arial" w:hAnsi="Arial" w:cs="Arial"/>
                  <w:sz w:val="18"/>
                </w:rPr>
                <w:lastRenderedPageBreak/>
                <w:t>EjendomsgrundskyldStuehus2024Med2023PromilleBeløb</w:t>
              </w:r>
            </w:ins>
          </w:p>
        </w:tc>
        <w:tc>
          <w:tcPr>
            <w:tcW w:w="1701" w:type="dxa"/>
          </w:tcPr>
          <w:p w14:paraId="1DAA32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7" w:author="MSB" w:date="2023-06-29T14:29:00Z"/>
                <w:rFonts w:ascii="Arial" w:hAnsi="Arial" w:cs="Arial"/>
                <w:sz w:val="18"/>
              </w:rPr>
            </w:pPr>
            <w:ins w:id="398" w:author="MSB" w:date="2023-06-29T14:29:00Z">
              <w:r>
                <w:rPr>
                  <w:rFonts w:ascii="Arial" w:hAnsi="Arial" w:cs="Arial"/>
                  <w:sz w:val="18"/>
                </w:rPr>
                <w:t>base: decimal</w:t>
              </w:r>
            </w:ins>
          </w:p>
          <w:p w14:paraId="254ED5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9" w:author="MSB" w:date="2023-06-29T14:29:00Z"/>
                <w:rFonts w:ascii="Arial" w:hAnsi="Arial" w:cs="Arial"/>
                <w:sz w:val="18"/>
              </w:rPr>
            </w:pPr>
            <w:proofErr w:type="spellStart"/>
            <w:ins w:id="400" w:author="MSB" w:date="2023-06-29T14:29:00Z">
              <w:r>
                <w:rPr>
                  <w:rFonts w:ascii="Arial" w:hAnsi="Arial" w:cs="Arial"/>
                  <w:sz w:val="18"/>
                </w:rPr>
                <w:t>totalDigits</w:t>
              </w:r>
              <w:proofErr w:type="spellEnd"/>
              <w:r>
                <w:rPr>
                  <w:rFonts w:ascii="Arial" w:hAnsi="Arial" w:cs="Arial"/>
                  <w:sz w:val="18"/>
                </w:rPr>
                <w:t>: 13</w:t>
              </w:r>
            </w:ins>
          </w:p>
          <w:p w14:paraId="5C5F3D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1" w:author="MSB" w:date="2023-06-29T14:29:00Z"/>
                <w:rFonts w:ascii="Arial" w:hAnsi="Arial" w:cs="Arial"/>
                <w:sz w:val="18"/>
              </w:rPr>
            </w:pPr>
            <w:proofErr w:type="spellStart"/>
            <w:ins w:id="402"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4CB9A0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3" w:author="MSB" w:date="2023-06-29T14:29:00Z"/>
                <w:rFonts w:ascii="Arial" w:hAnsi="Arial" w:cs="Arial"/>
                <w:sz w:val="18"/>
              </w:rPr>
            </w:pPr>
            <w:ins w:id="404" w:author="MSB" w:date="2023-06-29T14:29:00Z">
              <w:r>
                <w:rPr>
                  <w:rFonts w:ascii="Arial" w:hAnsi="Arial" w:cs="Arial"/>
                  <w:sz w:val="18"/>
                </w:rPr>
                <w:t>Grundskyld af stuehus for ejendommen i 2024 hvis man beregner den som 2024-beskatningsgrundlaget med den relevante grundskyldspromille for 2023</w:t>
              </w:r>
            </w:ins>
          </w:p>
          <w:p w14:paraId="084612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5" w:author="MSB" w:date="2023-06-29T14:29:00Z"/>
                <w:rFonts w:ascii="Arial" w:hAnsi="Arial" w:cs="Arial"/>
                <w:sz w:val="18"/>
              </w:rPr>
            </w:pPr>
          </w:p>
          <w:p w14:paraId="034BB12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6" w:author="MSB" w:date="2023-06-29T14:29:00Z"/>
                <w:rFonts w:ascii="Arial" w:hAnsi="Arial" w:cs="Arial"/>
                <w:sz w:val="18"/>
              </w:rPr>
            </w:pPr>
          </w:p>
        </w:tc>
      </w:tr>
      <w:tr w:rsidR="00911110" w14:paraId="4018F636" w14:textId="77777777" w:rsidTr="00911110">
        <w:tblPrEx>
          <w:tblCellMar>
            <w:top w:w="0" w:type="dxa"/>
            <w:bottom w:w="0" w:type="dxa"/>
          </w:tblCellMar>
        </w:tblPrEx>
        <w:trPr>
          <w:ins w:id="407" w:author="MSB" w:date="2023-06-29T14:29:00Z"/>
        </w:trPr>
        <w:tc>
          <w:tcPr>
            <w:tcW w:w="3401" w:type="dxa"/>
          </w:tcPr>
          <w:p w14:paraId="4FDA58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08" w:author="MSB" w:date="2023-06-29T14:29:00Z"/>
                <w:rFonts w:ascii="Arial" w:hAnsi="Arial" w:cs="Arial"/>
                <w:sz w:val="18"/>
              </w:rPr>
            </w:pPr>
            <w:proofErr w:type="spellStart"/>
            <w:ins w:id="409" w:author="MSB" w:date="2023-06-29T14:29:00Z">
              <w:r>
                <w:rPr>
                  <w:rFonts w:ascii="Arial" w:hAnsi="Arial" w:cs="Arial"/>
                  <w:sz w:val="18"/>
                </w:rPr>
                <w:t>EjendomsgrundskyldStuehusBeregnetBeløb</w:t>
              </w:r>
              <w:proofErr w:type="spellEnd"/>
            </w:ins>
          </w:p>
        </w:tc>
        <w:tc>
          <w:tcPr>
            <w:tcW w:w="1701" w:type="dxa"/>
          </w:tcPr>
          <w:p w14:paraId="06705E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0" w:author="MSB" w:date="2023-06-29T14:29:00Z"/>
                <w:rFonts w:ascii="Arial" w:hAnsi="Arial" w:cs="Arial"/>
                <w:sz w:val="18"/>
              </w:rPr>
            </w:pPr>
            <w:ins w:id="411" w:author="MSB" w:date="2023-06-29T14:29:00Z">
              <w:r>
                <w:rPr>
                  <w:rFonts w:ascii="Arial" w:hAnsi="Arial" w:cs="Arial"/>
                  <w:sz w:val="18"/>
                </w:rPr>
                <w:t>base: decimal</w:t>
              </w:r>
            </w:ins>
          </w:p>
          <w:p w14:paraId="1FDAAE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2" w:author="MSB" w:date="2023-06-29T14:29:00Z"/>
                <w:rFonts w:ascii="Arial" w:hAnsi="Arial" w:cs="Arial"/>
                <w:sz w:val="18"/>
              </w:rPr>
            </w:pPr>
            <w:proofErr w:type="spellStart"/>
            <w:ins w:id="413" w:author="MSB" w:date="2023-06-29T14:29:00Z">
              <w:r>
                <w:rPr>
                  <w:rFonts w:ascii="Arial" w:hAnsi="Arial" w:cs="Arial"/>
                  <w:sz w:val="18"/>
                </w:rPr>
                <w:t>totalDigits</w:t>
              </w:r>
              <w:proofErr w:type="spellEnd"/>
              <w:r>
                <w:rPr>
                  <w:rFonts w:ascii="Arial" w:hAnsi="Arial" w:cs="Arial"/>
                  <w:sz w:val="18"/>
                </w:rPr>
                <w:t>: 13</w:t>
              </w:r>
            </w:ins>
          </w:p>
          <w:p w14:paraId="236A4A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4" w:author="MSB" w:date="2023-06-29T14:29:00Z"/>
                <w:rFonts w:ascii="Arial" w:hAnsi="Arial" w:cs="Arial"/>
                <w:sz w:val="18"/>
              </w:rPr>
            </w:pPr>
            <w:proofErr w:type="spellStart"/>
            <w:ins w:id="415"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3FA9AB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6" w:author="MSB" w:date="2023-06-29T14:29:00Z"/>
                <w:rFonts w:ascii="Arial" w:hAnsi="Arial" w:cs="Arial"/>
                <w:sz w:val="18"/>
              </w:rPr>
            </w:pPr>
            <w:ins w:id="417" w:author="MSB" w:date="2023-06-29T14:29:00Z">
              <w:r>
                <w:rPr>
                  <w:rFonts w:ascii="Arial" w:hAnsi="Arial" w:cs="Arial"/>
                  <w:sz w:val="18"/>
                </w:rPr>
                <w:t xml:space="preserve">Grundskyld af stuehus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ins>
          </w:p>
          <w:p w14:paraId="6B2CCD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8" w:author="MSB" w:date="2023-06-29T14:29:00Z"/>
                <w:rFonts w:ascii="Arial" w:hAnsi="Arial" w:cs="Arial"/>
                <w:sz w:val="18"/>
              </w:rPr>
            </w:pPr>
          </w:p>
          <w:p w14:paraId="30C992F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9" w:author="MSB" w:date="2023-06-29T14:29:00Z"/>
                <w:rFonts w:ascii="Arial" w:hAnsi="Arial" w:cs="Arial"/>
                <w:sz w:val="18"/>
              </w:rPr>
            </w:pPr>
          </w:p>
        </w:tc>
      </w:tr>
      <w:tr w:rsidR="00911110" w14:paraId="72BA5ADB" w14:textId="77777777" w:rsidTr="00911110">
        <w:tblPrEx>
          <w:tblCellMar>
            <w:top w:w="0" w:type="dxa"/>
            <w:bottom w:w="0" w:type="dxa"/>
          </w:tblCellMar>
        </w:tblPrEx>
        <w:tc>
          <w:tcPr>
            <w:tcW w:w="3401" w:type="dxa"/>
          </w:tcPr>
          <w:p w14:paraId="18AA4A9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57FC359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1A06DD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36</w:t>
            </w:r>
          </w:p>
          <w:p w14:paraId="02A2D3B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[a-fA-F0-9]{8}-[a-fA-F0-9]{4}-[a-fA-F0-9]{4}-[a-fA-F0-9]{4}-[a-fA-F0-9]{12}</w:t>
            </w:r>
          </w:p>
        </w:tc>
        <w:tc>
          <w:tcPr>
            <w:tcW w:w="4671" w:type="dxa"/>
          </w:tcPr>
          <w:p w14:paraId="3BA091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19F07E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135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8BA579" w14:textId="77777777" w:rsidTr="00911110">
        <w:tblPrEx>
          <w:tblCellMar>
            <w:top w:w="0" w:type="dxa"/>
            <w:bottom w:w="0" w:type="dxa"/>
          </w:tblCellMar>
        </w:tblPrEx>
        <w:tc>
          <w:tcPr>
            <w:tcW w:w="3401" w:type="dxa"/>
          </w:tcPr>
          <w:p w14:paraId="723C6B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12FFCA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1A7AE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64EA2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0724DA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2BCE69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D12E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BF26AA6" w14:textId="77777777" w:rsidTr="00911110">
        <w:tblPrEx>
          <w:tblCellMar>
            <w:top w:w="0" w:type="dxa"/>
            <w:bottom w:w="0" w:type="dxa"/>
          </w:tblCellMar>
        </w:tblPrEx>
        <w:tc>
          <w:tcPr>
            <w:tcW w:w="3401" w:type="dxa"/>
          </w:tcPr>
          <w:p w14:paraId="2058069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6C00F3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B853F4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1DA6B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73562C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EA70B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47D2618" w14:textId="77777777" w:rsidTr="00911110">
        <w:tblPrEx>
          <w:tblCellMar>
            <w:top w:w="0" w:type="dxa"/>
            <w:bottom w:w="0" w:type="dxa"/>
          </w:tblCellMar>
        </w:tblPrEx>
        <w:tc>
          <w:tcPr>
            <w:tcW w:w="3401" w:type="dxa"/>
          </w:tcPr>
          <w:p w14:paraId="1DF26A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77ED79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C4FE0F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F7711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25F16D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3A03F8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A279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BC377AA" w14:textId="77777777" w:rsidTr="00911110">
        <w:tblPrEx>
          <w:tblCellMar>
            <w:top w:w="0" w:type="dxa"/>
            <w:bottom w:w="0" w:type="dxa"/>
          </w:tblCellMar>
        </w:tblPrEx>
        <w:tc>
          <w:tcPr>
            <w:tcW w:w="3401" w:type="dxa"/>
          </w:tcPr>
          <w:p w14:paraId="202B2B9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3333A3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F20FEC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FDA7D9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4C11FD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69288F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195A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526CAD1" w14:textId="77777777" w:rsidTr="00911110">
        <w:tblPrEx>
          <w:tblCellMar>
            <w:top w:w="0" w:type="dxa"/>
            <w:bottom w:w="0" w:type="dxa"/>
          </w:tblCellMar>
        </w:tblPrEx>
        <w:tc>
          <w:tcPr>
            <w:tcW w:w="3401" w:type="dxa"/>
          </w:tcPr>
          <w:p w14:paraId="44D2AEF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618F1D7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A6A08A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0DA4E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31F2083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2139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FE91B13" w14:textId="77777777" w:rsidTr="00911110">
        <w:tblPrEx>
          <w:tblCellMar>
            <w:top w:w="0" w:type="dxa"/>
            <w:bottom w:w="0" w:type="dxa"/>
          </w:tblCellMar>
        </w:tblPrEx>
        <w:tc>
          <w:tcPr>
            <w:tcW w:w="3401" w:type="dxa"/>
          </w:tcPr>
          <w:p w14:paraId="6C3FA5E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60CC00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D34A08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36FE4B7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54A2869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7A1372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72BE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B18CE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C4A4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3E1B119" w14:textId="77777777" w:rsidTr="00911110">
        <w:tblPrEx>
          <w:tblCellMar>
            <w:top w:w="0" w:type="dxa"/>
            <w:bottom w:w="0" w:type="dxa"/>
          </w:tblCellMar>
        </w:tblPrEx>
        <w:tc>
          <w:tcPr>
            <w:tcW w:w="3401" w:type="dxa"/>
          </w:tcPr>
          <w:p w14:paraId="6CC072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2DFC61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63C8D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BFE1B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7E6EFD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30161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160C4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46F238" w14:textId="77777777" w:rsidTr="00911110">
        <w:tblPrEx>
          <w:tblCellMar>
            <w:top w:w="0" w:type="dxa"/>
            <w:bottom w:w="0" w:type="dxa"/>
          </w:tblCellMar>
        </w:tblPrEx>
        <w:tc>
          <w:tcPr>
            <w:tcW w:w="3401" w:type="dxa"/>
          </w:tcPr>
          <w:p w14:paraId="1453EA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EjendomsvurderingJuridiskUnderkategoriTekst</w:t>
            </w:r>
            <w:proofErr w:type="spellEnd"/>
          </w:p>
        </w:tc>
        <w:tc>
          <w:tcPr>
            <w:tcW w:w="1701" w:type="dxa"/>
          </w:tcPr>
          <w:p w14:paraId="7257B88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2A4E8A8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222435B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622E099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1B33E5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30FAA6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1AC3C0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8C5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B935667" w14:textId="77777777" w:rsidTr="00911110">
        <w:tblPrEx>
          <w:tblCellMar>
            <w:top w:w="0" w:type="dxa"/>
            <w:bottom w:w="0" w:type="dxa"/>
          </w:tblCellMar>
        </w:tblPrEx>
        <w:tc>
          <w:tcPr>
            <w:tcW w:w="3401" w:type="dxa"/>
          </w:tcPr>
          <w:p w14:paraId="7BC72BD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22EA3E6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6911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4CD0F6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0786A9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540FCB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0C3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B98688" w14:textId="77777777" w:rsidTr="00911110">
        <w:tblPrEx>
          <w:tblCellMar>
            <w:top w:w="0" w:type="dxa"/>
            <w:bottom w:w="0" w:type="dxa"/>
          </w:tblCellMar>
        </w:tblPrEx>
        <w:tc>
          <w:tcPr>
            <w:tcW w:w="3401" w:type="dxa"/>
          </w:tcPr>
          <w:p w14:paraId="1E666E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5AA56B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71D25F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4476C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531CFB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8E0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301CAA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56C26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7A1D80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58C662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DACFD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007370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67A7F8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1F0D3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152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0AFD40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30A68B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004E33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532260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68D8108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FDED9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F91AE8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12E21D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078466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6EBB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1C17C4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56E854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D52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3D6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3DCE774" w14:textId="77777777" w:rsidTr="00911110">
        <w:tblPrEx>
          <w:tblCellMar>
            <w:top w:w="0" w:type="dxa"/>
            <w:bottom w:w="0" w:type="dxa"/>
          </w:tblCellMar>
        </w:tblPrEx>
        <w:tc>
          <w:tcPr>
            <w:tcW w:w="3401" w:type="dxa"/>
          </w:tcPr>
          <w:p w14:paraId="276ADD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49C27B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511AB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51E922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77D1D6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162E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F3C0F8A" w14:textId="77777777" w:rsidTr="00911110">
        <w:tblPrEx>
          <w:tblCellMar>
            <w:top w:w="0" w:type="dxa"/>
            <w:bottom w:w="0" w:type="dxa"/>
          </w:tblCellMar>
        </w:tblPrEx>
        <w:tc>
          <w:tcPr>
            <w:tcW w:w="3401" w:type="dxa"/>
          </w:tcPr>
          <w:p w14:paraId="0CA820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28EC685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integer</w:t>
            </w:r>
          </w:p>
          <w:p w14:paraId="106CA6A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totalDigits</w:t>
            </w:r>
            <w:proofErr w:type="spellEnd"/>
            <w:r w:rsidRPr="00767EC0">
              <w:rPr>
                <w:rFonts w:ascii="Arial" w:hAnsi="Arial" w:cs="Arial"/>
                <w:sz w:val="18"/>
                <w:lang w:val="en-US"/>
              </w:rPr>
              <w:t>: 4</w:t>
            </w:r>
          </w:p>
          <w:p w14:paraId="3343347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0</w:t>
            </w:r>
          </w:p>
          <w:p w14:paraId="34403EC7"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9999</w:t>
            </w:r>
          </w:p>
          <w:p w14:paraId="1FB51C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021AF90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5FCFB6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3EA62C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D65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0297EEB" w14:textId="77777777" w:rsidTr="00911110">
        <w:tblPrEx>
          <w:tblCellMar>
            <w:top w:w="0" w:type="dxa"/>
            <w:bottom w:w="0" w:type="dxa"/>
          </w:tblCellMar>
        </w:tblPrEx>
        <w:tc>
          <w:tcPr>
            <w:tcW w:w="3401" w:type="dxa"/>
          </w:tcPr>
          <w:p w14:paraId="5E2CDDD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7A46C6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3787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5565CB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020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9D65494" w14:textId="77777777" w:rsidTr="00911110">
        <w:tblPrEx>
          <w:tblCellMar>
            <w:top w:w="0" w:type="dxa"/>
            <w:bottom w:w="0" w:type="dxa"/>
          </w:tblCellMar>
        </w:tblPrEx>
        <w:tc>
          <w:tcPr>
            <w:tcW w:w="3401" w:type="dxa"/>
          </w:tcPr>
          <w:p w14:paraId="32F6DE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43C1D7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7E83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8E035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12256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3D6313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B25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C17C47" w14:textId="77777777" w:rsidTr="00911110">
        <w:tblPrEx>
          <w:tblCellMar>
            <w:top w:w="0" w:type="dxa"/>
            <w:bottom w:w="0" w:type="dxa"/>
          </w:tblCellMar>
        </w:tblPrEx>
        <w:tc>
          <w:tcPr>
            <w:tcW w:w="3401" w:type="dxa"/>
          </w:tcPr>
          <w:p w14:paraId="5E77972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EjerfordeltGrundskyldBeløbEfterRabat</w:t>
            </w:r>
            <w:proofErr w:type="spellEnd"/>
          </w:p>
        </w:tc>
        <w:tc>
          <w:tcPr>
            <w:tcW w:w="1701" w:type="dxa"/>
          </w:tcPr>
          <w:p w14:paraId="2CEE37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C34B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43D4CD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EBA34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686C471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0322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0DCE350" w14:textId="77777777" w:rsidTr="00911110">
        <w:tblPrEx>
          <w:tblCellMar>
            <w:top w:w="0" w:type="dxa"/>
            <w:bottom w:w="0" w:type="dxa"/>
          </w:tblCellMar>
        </w:tblPrEx>
        <w:tc>
          <w:tcPr>
            <w:tcW w:w="3401" w:type="dxa"/>
          </w:tcPr>
          <w:p w14:paraId="2AC995C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128388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1B39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743C9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C4623B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79D5AE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A0B2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2AB94D1" w14:textId="77777777" w:rsidTr="00911110">
        <w:tblPrEx>
          <w:tblCellMar>
            <w:top w:w="0" w:type="dxa"/>
            <w:bottom w:w="0" w:type="dxa"/>
          </w:tblCellMar>
        </w:tblPrEx>
        <w:tc>
          <w:tcPr>
            <w:tcW w:w="3401" w:type="dxa"/>
          </w:tcPr>
          <w:p w14:paraId="45094E6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111287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EEC277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14B36A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420ABC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30FC8C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B94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FFEEB4F" w14:textId="77777777" w:rsidTr="00911110">
        <w:tblPrEx>
          <w:tblCellMar>
            <w:top w:w="0" w:type="dxa"/>
            <w:bottom w:w="0" w:type="dxa"/>
          </w:tblCellMar>
        </w:tblPrEx>
        <w:tc>
          <w:tcPr>
            <w:tcW w:w="3401" w:type="dxa"/>
          </w:tcPr>
          <w:p w14:paraId="6B78F34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1A1A1D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F5F2B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546CA3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66D5DD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35B076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5D1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32056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1AADDF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DFE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0EACACD" w14:textId="77777777" w:rsidTr="00911110">
        <w:tblPrEx>
          <w:tblCellMar>
            <w:top w:w="0" w:type="dxa"/>
            <w:bottom w:w="0" w:type="dxa"/>
          </w:tblCellMar>
        </w:tblPrEx>
        <w:tc>
          <w:tcPr>
            <w:tcW w:w="3401" w:type="dxa"/>
          </w:tcPr>
          <w:p w14:paraId="7196411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2C4AFD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E50C0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50B4F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6DEA05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45D4C1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1AA3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50EB139" w14:textId="77777777" w:rsidTr="00911110">
        <w:tblPrEx>
          <w:tblCellMar>
            <w:top w:w="0" w:type="dxa"/>
            <w:bottom w:w="0" w:type="dxa"/>
          </w:tblCellMar>
        </w:tblPrEx>
        <w:trPr>
          <w:ins w:id="420" w:author="MSB" w:date="2023-06-29T14:29:00Z"/>
        </w:trPr>
        <w:tc>
          <w:tcPr>
            <w:tcW w:w="3401" w:type="dxa"/>
          </w:tcPr>
          <w:p w14:paraId="7A7312B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21" w:author="MSB" w:date="2023-06-29T14:29:00Z"/>
                <w:rFonts w:ascii="Arial" w:hAnsi="Arial" w:cs="Arial"/>
                <w:sz w:val="18"/>
              </w:rPr>
            </w:pPr>
            <w:proofErr w:type="spellStart"/>
            <w:ins w:id="422" w:author="MSB" w:date="2023-06-29T14:29:00Z">
              <w:r>
                <w:rPr>
                  <w:rFonts w:ascii="Arial" w:hAnsi="Arial" w:cs="Arial"/>
                  <w:sz w:val="18"/>
                </w:rPr>
                <w:t>GrundskatteloftReguleretGrundværdi</w:t>
              </w:r>
              <w:proofErr w:type="spellEnd"/>
            </w:ins>
          </w:p>
        </w:tc>
        <w:tc>
          <w:tcPr>
            <w:tcW w:w="1701" w:type="dxa"/>
          </w:tcPr>
          <w:p w14:paraId="2BA27E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3" w:author="MSB" w:date="2023-06-29T14:29:00Z"/>
                <w:rFonts w:ascii="Arial" w:hAnsi="Arial" w:cs="Arial"/>
                <w:sz w:val="18"/>
                <w:lang w:val="en-US"/>
              </w:rPr>
            </w:pPr>
            <w:ins w:id="424" w:author="MSB" w:date="2023-06-29T14:29:00Z">
              <w:r w:rsidRPr="00767EC0">
                <w:rPr>
                  <w:rFonts w:ascii="Arial" w:hAnsi="Arial" w:cs="Arial"/>
                  <w:sz w:val="18"/>
                  <w:lang w:val="en-US"/>
                </w:rPr>
                <w:t>base: integer</w:t>
              </w:r>
            </w:ins>
          </w:p>
          <w:p w14:paraId="13D43F3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5" w:author="MSB" w:date="2023-06-29T14:29:00Z"/>
                <w:rFonts w:ascii="Arial" w:hAnsi="Arial" w:cs="Arial"/>
                <w:sz w:val="18"/>
                <w:lang w:val="en-US"/>
              </w:rPr>
            </w:pPr>
            <w:proofErr w:type="spellStart"/>
            <w:ins w:id="426" w:author="MSB" w:date="2023-06-29T14:29:00Z">
              <w:r w:rsidRPr="00767EC0">
                <w:rPr>
                  <w:rFonts w:ascii="Arial" w:hAnsi="Arial" w:cs="Arial"/>
                  <w:sz w:val="18"/>
                  <w:lang w:val="en-US"/>
                </w:rPr>
                <w:t>totalDigits</w:t>
              </w:r>
              <w:proofErr w:type="spellEnd"/>
              <w:r w:rsidRPr="00767EC0">
                <w:rPr>
                  <w:rFonts w:ascii="Arial" w:hAnsi="Arial" w:cs="Arial"/>
                  <w:sz w:val="18"/>
                  <w:lang w:val="en-US"/>
                </w:rPr>
                <w:t>: 11</w:t>
              </w:r>
            </w:ins>
          </w:p>
          <w:p w14:paraId="508AFD3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7" w:author="MSB" w:date="2023-06-29T14:29:00Z"/>
                <w:rFonts w:ascii="Arial" w:hAnsi="Arial" w:cs="Arial"/>
                <w:sz w:val="18"/>
                <w:lang w:val="en-US"/>
              </w:rPr>
            </w:pPr>
            <w:proofErr w:type="spellStart"/>
            <w:ins w:id="428" w:author="MSB" w:date="2023-06-29T14:29:00Z">
              <w:r w:rsidRPr="00767EC0">
                <w:rPr>
                  <w:rFonts w:ascii="Arial" w:hAnsi="Arial" w:cs="Arial"/>
                  <w:sz w:val="18"/>
                  <w:lang w:val="en-US"/>
                </w:rPr>
                <w:t>fractionDigits</w:t>
              </w:r>
              <w:proofErr w:type="spellEnd"/>
              <w:r w:rsidRPr="00767EC0">
                <w:rPr>
                  <w:rFonts w:ascii="Arial" w:hAnsi="Arial" w:cs="Arial"/>
                  <w:sz w:val="18"/>
                  <w:lang w:val="en-US"/>
                </w:rPr>
                <w:t>: 0</w:t>
              </w:r>
            </w:ins>
          </w:p>
          <w:p w14:paraId="7F223DE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9" w:author="MSB" w:date="2023-06-29T14:29:00Z"/>
                <w:rFonts w:ascii="Arial" w:hAnsi="Arial" w:cs="Arial"/>
                <w:sz w:val="18"/>
                <w:lang w:val="en-US"/>
              </w:rPr>
            </w:pPr>
            <w:proofErr w:type="spellStart"/>
            <w:ins w:id="430" w:author="MSB" w:date="2023-06-29T14:29:00Z">
              <w:r w:rsidRPr="00767EC0">
                <w:rPr>
                  <w:rFonts w:ascii="Arial" w:hAnsi="Arial" w:cs="Arial"/>
                  <w:sz w:val="18"/>
                  <w:lang w:val="en-US"/>
                </w:rPr>
                <w:t>maxInclusive</w:t>
              </w:r>
              <w:proofErr w:type="spellEnd"/>
              <w:r w:rsidRPr="00767EC0">
                <w:rPr>
                  <w:rFonts w:ascii="Arial" w:hAnsi="Arial" w:cs="Arial"/>
                  <w:sz w:val="18"/>
                  <w:lang w:val="en-US"/>
                </w:rPr>
                <w:t>: 99999999999</w:t>
              </w:r>
            </w:ins>
          </w:p>
          <w:p w14:paraId="5FAE26A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1" w:author="MSB" w:date="2023-06-29T14:29:00Z"/>
                <w:rFonts w:ascii="Arial" w:hAnsi="Arial" w:cs="Arial"/>
                <w:sz w:val="18"/>
              </w:rPr>
            </w:pPr>
            <w:proofErr w:type="spellStart"/>
            <w:ins w:id="432" w:author="MSB" w:date="2023-06-29T14:29:00Z">
              <w:r>
                <w:rPr>
                  <w:rFonts w:ascii="Arial" w:hAnsi="Arial" w:cs="Arial"/>
                  <w:sz w:val="18"/>
                </w:rPr>
                <w:t>minInclusive</w:t>
              </w:r>
              <w:proofErr w:type="spellEnd"/>
              <w:r>
                <w:rPr>
                  <w:rFonts w:ascii="Arial" w:hAnsi="Arial" w:cs="Arial"/>
                  <w:sz w:val="18"/>
                </w:rPr>
                <w:t>: 0</w:t>
              </w:r>
            </w:ins>
          </w:p>
        </w:tc>
        <w:tc>
          <w:tcPr>
            <w:tcW w:w="4671" w:type="dxa"/>
          </w:tcPr>
          <w:p w14:paraId="370DBD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3" w:author="MSB" w:date="2023-06-29T14:29:00Z"/>
                <w:rFonts w:ascii="Arial" w:hAnsi="Arial" w:cs="Arial"/>
                <w:sz w:val="18"/>
              </w:rPr>
            </w:pPr>
            <w:ins w:id="434" w:author="MSB" w:date="2023-06-29T14:29:00Z">
              <w:r>
                <w:rPr>
                  <w:rFonts w:ascii="Arial" w:hAnsi="Arial" w:cs="Arial"/>
                  <w:sz w:val="18"/>
                </w:rPr>
                <w:t xml:space="preserve">Sats som regulerer grundværdien fra niveauet på vurderingen for året før LOFT_BASISAAR til niveau på det år, som LOFT_BASISAAR angiver.   </w:t>
              </w:r>
            </w:ins>
          </w:p>
          <w:p w14:paraId="251FE98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5" w:author="MSB" w:date="2023-06-29T14:29:00Z"/>
                <w:rFonts w:ascii="Arial" w:hAnsi="Arial" w:cs="Arial"/>
                <w:sz w:val="18"/>
              </w:rPr>
            </w:pPr>
            <w:ins w:id="436" w:author="MSB" w:date="2023-06-29T14:29:00Z">
              <w:r>
                <w:rPr>
                  <w:rFonts w:ascii="Arial" w:hAnsi="Arial" w:cs="Arial"/>
                  <w:sz w:val="18"/>
                </w:rPr>
                <w:t xml:space="preserve"> </w:t>
              </w:r>
            </w:ins>
          </w:p>
          <w:p w14:paraId="544F9D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7" w:author="MSB" w:date="2023-06-29T14:29:00Z"/>
                <w:rFonts w:ascii="Arial" w:hAnsi="Arial" w:cs="Arial"/>
                <w:sz w:val="18"/>
              </w:rPr>
            </w:pPr>
            <w:ins w:id="438" w:author="MSB" w:date="2023-06-29T14:29:00Z">
              <w:r>
                <w:rPr>
                  <w:rFonts w:ascii="Arial" w:hAnsi="Arial" w:cs="Arial"/>
                  <w:sz w:val="18"/>
                </w:rPr>
                <w:t>Hvis Grundværdien i basisåret (LOFT_</w:t>
              </w:r>
              <w:proofErr w:type="gramStart"/>
              <w:r>
                <w:rPr>
                  <w:rFonts w:ascii="Arial" w:hAnsi="Arial" w:cs="Arial"/>
                  <w:sz w:val="18"/>
                </w:rPr>
                <w:t>BASISAAR)  er</w:t>
              </w:r>
              <w:proofErr w:type="gramEnd"/>
              <w:r>
                <w:rPr>
                  <w:rFonts w:ascii="Arial" w:hAnsi="Arial" w:cs="Arial"/>
                  <w:sz w:val="18"/>
                </w:rPr>
                <w:t xml:space="preserve">  en regulering, så skal man bruge reguleringssats B til beregning af grundskatteloftet, idet grundværdien er fra året før og derfor skal reguleres.     </w:t>
              </w:r>
            </w:ins>
          </w:p>
          <w:p w14:paraId="0D5A9B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9" w:author="MSB" w:date="2023-06-29T14:29:00Z"/>
                <w:rFonts w:ascii="Arial" w:hAnsi="Arial" w:cs="Arial"/>
                <w:sz w:val="18"/>
              </w:rPr>
            </w:pPr>
            <w:ins w:id="440" w:author="MSB" w:date="2023-06-29T14:29:00Z">
              <w:r>
                <w:rPr>
                  <w:rFonts w:ascii="Arial" w:hAnsi="Arial" w:cs="Arial"/>
                  <w:sz w:val="18"/>
                </w:rPr>
                <w:t xml:space="preserve">SKAT ansvarlig  </w:t>
              </w:r>
            </w:ins>
          </w:p>
          <w:p w14:paraId="681AF9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1" w:author="MSB" w:date="2023-06-29T14:29:00Z"/>
                <w:rFonts w:ascii="Arial" w:hAnsi="Arial" w:cs="Arial"/>
                <w:sz w:val="18"/>
              </w:rPr>
            </w:pPr>
          </w:p>
          <w:p w14:paraId="6DD535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2" w:author="MSB" w:date="2023-06-29T14:29:00Z"/>
                <w:rFonts w:ascii="Arial" w:hAnsi="Arial" w:cs="Arial"/>
                <w:sz w:val="18"/>
              </w:rPr>
            </w:pPr>
            <w:ins w:id="443" w:author="MSB" w:date="2023-06-29T14:29:00Z">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værdien = grundskatteloftet for 2023 </w:t>
              </w:r>
              <w:proofErr w:type="spellStart"/>
              <w:r>
                <w:rPr>
                  <w:rFonts w:ascii="Arial" w:hAnsi="Arial" w:cs="Arial"/>
                  <w:sz w:val="18"/>
                </w:rPr>
                <w:t>reuleret</w:t>
              </w:r>
              <w:proofErr w:type="spellEnd"/>
              <w:r>
                <w:rPr>
                  <w:rFonts w:ascii="Arial" w:hAnsi="Arial" w:cs="Arial"/>
                  <w:sz w:val="18"/>
                </w:rPr>
                <w:t xml:space="preserve"> med 2,8%</w:t>
              </w:r>
            </w:ins>
          </w:p>
          <w:p w14:paraId="275FD1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4" w:author="MSB" w:date="2023-06-29T14:29:00Z"/>
                <w:rFonts w:ascii="Arial" w:hAnsi="Arial" w:cs="Arial"/>
                <w:sz w:val="18"/>
              </w:rPr>
            </w:pPr>
            <w:ins w:id="445" w:author="MSB" w:date="2023-06-29T14:29:00Z">
              <w:r>
                <w:rPr>
                  <w:rFonts w:ascii="Arial" w:hAnsi="Arial" w:cs="Arial"/>
                  <w:sz w:val="18"/>
                </w:rPr>
                <w:t>For Indkomstår efter 2024 bortfalder Grundskatteloftet</w:t>
              </w:r>
            </w:ins>
          </w:p>
          <w:p w14:paraId="21EA01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6" w:author="MSB" w:date="2023-06-29T14:29:00Z"/>
                <w:rFonts w:ascii="Arial" w:hAnsi="Arial" w:cs="Arial"/>
                <w:sz w:val="18"/>
              </w:rPr>
            </w:pPr>
          </w:p>
          <w:p w14:paraId="293804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7" w:author="MSB" w:date="2023-06-29T14:29:00Z"/>
                <w:rFonts w:ascii="Arial" w:hAnsi="Arial" w:cs="Arial"/>
                <w:sz w:val="18"/>
              </w:rPr>
            </w:pPr>
          </w:p>
        </w:tc>
      </w:tr>
      <w:tr w:rsidR="00911110" w14:paraId="7187E575" w14:textId="77777777" w:rsidTr="00911110">
        <w:tblPrEx>
          <w:tblCellMar>
            <w:top w:w="0" w:type="dxa"/>
            <w:bottom w:w="0" w:type="dxa"/>
          </w:tblCellMar>
        </w:tblPrEx>
        <w:trPr>
          <w:ins w:id="448" w:author="MSB" w:date="2023-06-29T14:29:00Z"/>
        </w:trPr>
        <w:tc>
          <w:tcPr>
            <w:tcW w:w="3401" w:type="dxa"/>
          </w:tcPr>
          <w:p w14:paraId="7FB1B9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49" w:author="MSB" w:date="2023-06-29T14:29:00Z"/>
                <w:rFonts w:ascii="Arial" w:hAnsi="Arial" w:cs="Arial"/>
                <w:sz w:val="18"/>
              </w:rPr>
            </w:pPr>
            <w:proofErr w:type="spellStart"/>
            <w:ins w:id="450" w:author="MSB" w:date="2023-06-29T14:29:00Z">
              <w:r>
                <w:rPr>
                  <w:rFonts w:ascii="Arial" w:hAnsi="Arial" w:cs="Arial"/>
                  <w:sz w:val="18"/>
                </w:rPr>
                <w:t>GrundskyldsreguleringAlmennyttigBoligSats</w:t>
              </w:r>
              <w:proofErr w:type="spellEnd"/>
            </w:ins>
          </w:p>
        </w:tc>
        <w:tc>
          <w:tcPr>
            <w:tcW w:w="1701" w:type="dxa"/>
          </w:tcPr>
          <w:p w14:paraId="6028AB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1" w:author="MSB" w:date="2023-06-29T14:29:00Z"/>
                <w:rFonts w:ascii="Arial" w:hAnsi="Arial" w:cs="Arial"/>
                <w:sz w:val="18"/>
              </w:rPr>
            </w:pPr>
            <w:ins w:id="452" w:author="MSB" w:date="2023-06-29T14:29:00Z">
              <w:r>
                <w:rPr>
                  <w:rFonts w:ascii="Arial" w:hAnsi="Arial" w:cs="Arial"/>
                  <w:sz w:val="18"/>
                </w:rPr>
                <w:t>base: decimal</w:t>
              </w:r>
            </w:ins>
          </w:p>
          <w:p w14:paraId="134F92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3" w:author="MSB" w:date="2023-06-29T14:29:00Z"/>
                <w:rFonts w:ascii="Arial" w:hAnsi="Arial" w:cs="Arial"/>
                <w:sz w:val="18"/>
              </w:rPr>
            </w:pPr>
            <w:proofErr w:type="spellStart"/>
            <w:ins w:id="454" w:author="MSB" w:date="2023-06-29T14:29:00Z">
              <w:r>
                <w:rPr>
                  <w:rFonts w:ascii="Arial" w:hAnsi="Arial" w:cs="Arial"/>
                  <w:sz w:val="18"/>
                </w:rPr>
                <w:t>totalDigits</w:t>
              </w:r>
              <w:proofErr w:type="spellEnd"/>
              <w:r>
                <w:rPr>
                  <w:rFonts w:ascii="Arial" w:hAnsi="Arial" w:cs="Arial"/>
                  <w:sz w:val="18"/>
                </w:rPr>
                <w:t>: 4</w:t>
              </w:r>
            </w:ins>
          </w:p>
          <w:p w14:paraId="6EA778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5" w:author="MSB" w:date="2023-06-29T14:29:00Z"/>
                <w:rFonts w:ascii="Arial" w:hAnsi="Arial" w:cs="Arial"/>
                <w:sz w:val="18"/>
              </w:rPr>
            </w:pPr>
            <w:proofErr w:type="spellStart"/>
            <w:ins w:id="456"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29D604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7" w:author="MSB" w:date="2023-06-29T14:29:00Z"/>
                <w:rFonts w:ascii="Arial" w:hAnsi="Arial" w:cs="Arial"/>
                <w:sz w:val="18"/>
              </w:rPr>
            </w:pPr>
            <w:ins w:id="458" w:author="MSB" w:date="2023-06-29T14:29:00Z">
              <w:r>
                <w:rPr>
                  <w:rFonts w:ascii="Arial" w:hAnsi="Arial" w:cs="Arial"/>
                  <w:sz w:val="18"/>
                </w:rPr>
                <w:t>Den procentsats der benyttes ved beregning af stigningsbegrænsning på grundskyld for almennyttige boliger.</w:t>
              </w:r>
            </w:ins>
          </w:p>
          <w:p w14:paraId="12726A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9" w:author="MSB" w:date="2023-06-29T14:29:00Z"/>
                <w:rFonts w:ascii="Arial" w:hAnsi="Arial" w:cs="Arial"/>
                <w:sz w:val="18"/>
              </w:rPr>
            </w:pPr>
          </w:p>
          <w:p w14:paraId="4A7B26A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0" w:author="MSB" w:date="2023-06-29T14:29:00Z"/>
                <w:rFonts w:ascii="Arial" w:hAnsi="Arial" w:cs="Arial"/>
                <w:sz w:val="18"/>
              </w:rPr>
            </w:pPr>
          </w:p>
        </w:tc>
      </w:tr>
      <w:tr w:rsidR="00911110" w14:paraId="5223712C" w14:textId="77777777" w:rsidTr="00911110">
        <w:tblPrEx>
          <w:tblCellMar>
            <w:top w:w="0" w:type="dxa"/>
            <w:bottom w:w="0" w:type="dxa"/>
          </w:tblCellMar>
        </w:tblPrEx>
        <w:trPr>
          <w:ins w:id="461" w:author="MSB" w:date="2023-06-29T14:29:00Z"/>
        </w:trPr>
        <w:tc>
          <w:tcPr>
            <w:tcW w:w="3401" w:type="dxa"/>
          </w:tcPr>
          <w:p w14:paraId="057AAA3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62" w:author="MSB" w:date="2023-06-29T14:29:00Z"/>
                <w:rFonts w:ascii="Arial" w:hAnsi="Arial" w:cs="Arial"/>
                <w:sz w:val="18"/>
              </w:rPr>
            </w:pPr>
            <w:proofErr w:type="spellStart"/>
            <w:ins w:id="463" w:author="MSB" w:date="2023-06-29T14:29:00Z">
              <w:r>
                <w:rPr>
                  <w:rFonts w:ascii="Arial" w:hAnsi="Arial" w:cs="Arial"/>
                  <w:sz w:val="18"/>
                </w:rPr>
                <w:t>GrundskyldsreguleringØvrigEjendomSats</w:t>
              </w:r>
              <w:proofErr w:type="spellEnd"/>
            </w:ins>
          </w:p>
        </w:tc>
        <w:tc>
          <w:tcPr>
            <w:tcW w:w="1701" w:type="dxa"/>
          </w:tcPr>
          <w:p w14:paraId="4DE021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4" w:author="MSB" w:date="2023-06-29T14:29:00Z"/>
                <w:rFonts w:ascii="Arial" w:hAnsi="Arial" w:cs="Arial"/>
                <w:sz w:val="18"/>
              </w:rPr>
            </w:pPr>
            <w:ins w:id="465" w:author="MSB" w:date="2023-06-29T14:29:00Z">
              <w:r>
                <w:rPr>
                  <w:rFonts w:ascii="Arial" w:hAnsi="Arial" w:cs="Arial"/>
                  <w:sz w:val="18"/>
                </w:rPr>
                <w:t>base: decimal</w:t>
              </w:r>
            </w:ins>
          </w:p>
          <w:p w14:paraId="2A665D9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6" w:author="MSB" w:date="2023-06-29T14:29:00Z"/>
                <w:rFonts w:ascii="Arial" w:hAnsi="Arial" w:cs="Arial"/>
                <w:sz w:val="18"/>
              </w:rPr>
            </w:pPr>
            <w:proofErr w:type="spellStart"/>
            <w:ins w:id="467" w:author="MSB" w:date="2023-06-29T14:29:00Z">
              <w:r>
                <w:rPr>
                  <w:rFonts w:ascii="Arial" w:hAnsi="Arial" w:cs="Arial"/>
                  <w:sz w:val="18"/>
                </w:rPr>
                <w:t>totalDigits</w:t>
              </w:r>
              <w:proofErr w:type="spellEnd"/>
              <w:r>
                <w:rPr>
                  <w:rFonts w:ascii="Arial" w:hAnsi="Arial" w:cs="Arial"/>
                  <w:sz w:val="18"/>
                </w:rPr>
                <w:t>: 4</w:t>
              </w:r>
            </w:ins>
          </w:p>
          <w:p w14:paraId="34226A2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8" w:author="MSB" w:date="2023-06-29T14:29:00Z"/>
                <w:rFonts w:ascii="Arial" w:hAnsi="Arial" w:cs="Arial"/>
                <w:sz w:val="18"/>
              </w:rPr>
            </w:pPr>
            <w:proofErr w:type="spellStart"/>
            <w:ins w:id="469" w:author="MSB" w:date="2023-06-29T14:29:00Z">
              <w:r>
                <w:rPr>
                  <w:rFonts w:ascii="Arial" w:hAnsi="Arial" w:cs="Arial"/>
                  <w:sz w:val="18"/>
                </w:rPr>
                <w:t>fractionDigits</w:t>
              </w:r>
              <w:proofErr w:type="spellEnd"/>
              <w:r>
                <w:rPr>
                  <w:rFonts w:ascii="Arial" w:hAnsi="Arial" w:cs="Arial"/>
                  <w:sz w:val="18"/>
                </w:rPr>
                <w:t>: 2</w:t>
              </w:r>
            </w:ins>
          </w:p>
        </w:tc>
        <w:tc>
          <w:tcPr>
            <w:tcW w:w="4671" w:type="dxa"/>
          </w:tcPr>
          <w:p w14:paraId="274F99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0" w:author="MSB" w:date="2023-06-29T14:29:00Z"/>
                <w:rFonts w:ascii="Arial" w:hAnsi="Arial" w:cs="Arial"/>
                <w:sz w:val="18"/>
              </w:rPr>
            </w:pPr>
            <w:ins w:id="471" w:author="MSB" w:date="2023-06-29T14:29:00Z">
              <w:r>
                <w:rPr>
                  <w:rFonts w:ascii="Arial" w:hAnsi="Arial" w:cs="Arial"/>
                  <w:sz w:val="18"/>
                </w:rPr>
                <w:t>Den procentsats der benyttes ved beregning af stigningsbegrænsning på grundskyld for ejendomme der ikke er almennyttige boliger.</w:t>
              </w:r>
            </w:ins>
          </w:p>
          <w:p w14:paraId="33B0B3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2" w:author="MSB" w:date="2023-06-29T14:29:00Z"/>
                <w:rFonts w:ascii="Arial" w:hAnsi="Arial" w:cs="Arial"/>
                <w:sz w:val="18"/>
              </w:rPr>
            </w:pPr>
          </w:p>
          <w:p w14:paraId="1CF3DAF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3" w:author="MSB" w:date="2023-06-29T14:29:00Z"/>
                <w:rFonts w:ascii="Arial" w:hAnsi="Arial" w:cs="Arial"/>
                <w:sz w:val="18"/>
              </w:rPr>
            </w:pPr>
          </w:p>
        </w:tc>
      </w:tr>
      <w:tr w:rsidR="00911110" w14:paraId="2EE044BD" w14:textId="77777777" w:rsidTr="00911110">
        <w:tblPrEx>
          <w:tblCellMar>
            <w:top w:w="0" w:type="dxa"/>
            <w:bottom w:w="0" w:type="dxa"/>
          </w:tblCellMar>
        </w:tblPrEx>
        <w:tc>
          <w:tcPr>
            <w:tcW w:w="3401" w:type="dxa"/>
          </w:tcPr>
          <w:p w14:paraId="34B977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4A1B23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334C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11648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EF516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0B7E6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18A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6C7C1E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019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AEA2A05" w14:textId="77777777" w:rsidTr="00911110">
        <w:tblPrEx>
          <w:tblCellMar>
            <w:top w:w="0" w:type="dxa"/>
            <w:bottom w:w="0" w:type="dxa"/>
          </w:tblCellMar>
        </w:tblPrEx>
        <w:tc>
          <w:tcPr>
            <w:tcW w:w="3401" w:type="dxa"/>
          </w:tcPr>
          <w:p w14:paraId="6CB9C8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2E5A09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99C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4855D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B6B1261" w14:textId="7AA06AA6"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for ejendomsskat på produktionsjorden på en land- og skovejendom, beregnet af vurderingens grundværdi af produktionsjord reduceret </w:t>
            </w:r>
            <w:del w:id="474" w:author="MSB" w:date="2023-06-29T14:29:00Z">
              <w:r w:rsidR="0043113A">
                <w:rPr>
                  <w:rFonts w:ascii="Arial" w:hAnsi="Arial" w:cs="Arial"/>
                  <w:sz w:val="18"/>
                </w:rPr>
                <w:delText xml:space="preserve">efter forsigtighedsprincippet og </w:delText>
              </w:r>
            </w:del>
            <w:r>
              <w:rPr>
                <w:rFonts w:ascii="Arial" w:hAnsi="Arial" w:cs="Arial"/>
                <w:sz w:val="18"/>
              </w:rPr>
              <w:t>fratrukket fritagelser og fradrag for forbedringer.</w:t>
            </w:r>
          </w:p>
          <w:p w14:paraId="45ACD57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8672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33926C0" w14:textId="77777777" w:rsidTr="00911110">
        <w:tblPrEx>
          <w:tblCellMar>
            <w:top w:w="0" w:type="dxa"/>
            <w:bottom w:w="0" w:type="dxa"/>
          </w:tblCellMar>
        </w:tblPrEx>
        <w:tc>
          <w:tcPr>
            <w:tcW w:w="3401" w:type="dxa"/>
          </w:tcPr>
          <w:p w14:paraId="145ACD1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GrundværdiRestarealBeskatningsgrundlag</w:t>
            </w:r>
            <w:proofErr w:type="spellEnd"/>
          </w:p>
        </w:tc>
        <w:tc>
          <w:tcPr>
            <w:tcW w:w="1701" w:type="dxa"/>
          </w:tcPr>
          <w:p w14:paraId="7A7BE6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51CC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331FE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001E5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73C345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C17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D48027A" w14:textId="77777777" w:rsidTr="00911110">
        <w:tblPrEx>
          <w:tblCellMar>
            <w:top w:w="0" w:type="dxa"/>
            <w:bottom w:w="0" w:type="dxa"/>
          </w:tblCellMar>
        </w:tblPrEx>
        <w:tc>
          <w:tcPr>
            <w:tcW w:w="3401" w:type="dxa"/>
          </w:tcPr>
          <w:p w14:paraId="72907E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2C4FCE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AF24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627B50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C593B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765B6B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926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A272E54" w14:textId="77777777" w:rsidTr="00911110">
        <w:tblPrEx>
          <w:tblCellMar>
            <w:top w:w="0" w:type="dxa"/>
            <w:bottom w:w="0" w:type="dxa"/>
          </w:tblCellMar>
        </w:tblPrEx>
        <w:tc>
          <w:tcPr>
            <w:tcW w:w="3401" w:type="dxa"/>
          </w:tcPr>
          <w:p w14:paraId="1E93B0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22F74D3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459032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5DAC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15BA1F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4E15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EACBF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42D23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9E0F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0D0EB52" w14:textId="77777777" w:rsidTr="00911110">
        <w:tblPrEx>
          <w:tblCellMar>
            <w:top w:w="0" w:type="dxa"/>
            <w:bottom w:w="0" w:type="dxa"/>
          </w:tblCellMar>
        </w:tblPrEx>
        <w:tc>
          <w:tcPr>
            <w:tcW w:w="3401" w:type="dxa"/>
          </w:tcPr>
          <w:p w14:paraId="5C292FD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331E69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0BAD9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0B3FD99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2B8A42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7216C2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6E3647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FA0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4D0FD35" w14:textId="77777777" w:rsidTr="00911110">
        <w:tblPrEx>
          <w:tblCellMar>
            <w:top w:w="0" w:type="dxa"/>
            <w:bottom w:w="0" w:type="dxa"/>
          </w:tblCellMar>
        </w:tblPrEx>
        <w:tc>
          <w:tcPr>
            <w:tcW w:w="3401" w:type="dxa"/>
          </w:tcPr>
          <w:p w14:paraId="39E065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70967EF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58926B4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totalDigits</w:t>
            </w:r>
            <w:proofErr w:type="spellEnd"/>
            <w:r w:rsidRPr="00767EC0">
              <w:rPr>
                <w:rFonts w:ascii="Arial" w:hAnsi="Arial" w:cs="Arial"/>
                <w:sz w:val="18"/>
                <w:lang w:val="en-US"/>
              </w:rPr>
              <w:t>: 10</w:t>
            </w:r>
          </w:p>
          <w:p w14:paraId="0429711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3</w:t>
            </w:r>
          </w:p>
          <w:p w14:paraId="44E31B2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w:t>
            </w:r>
          </w:p>
        </w:tc>
        <w:tc>
          <w:tcPr>
            <w:tcW w:w="4671" w:type="dxa"/>
          </w:tcPr>
          <w:p w14:paraId="579469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73AC9D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A1CD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52D43C" w14:textId="77777777" w:rsidTr="00911110">
        <w:tblPrEx>
          <w:tblCellMar>
            <w:top w:w="0" w:type="dxa"/>
            <w:bottom w:w="0" w:type="dxa"/>
          </w:tblCellMar>
        </w:tblPrEx>
        <w:tc>
          <w:tcPr>
            <w:tcW w:w="3401" w:type="dxa"/>
          </w:tcPr>
          <w:p w14:paraId="208EAE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1CC2785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6B8FD22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totalDigits</w:t>
            </w:r>
            <w:proofErr w:type="spellEnd"/>
            <w:r w:rsidRPr="00767EC0">
              <w:rPr>
                <w:rFonts w:ascii="Arial" w:hAnsi="Arial" w:cs="Arial"/>
                <w:sz w:val="18"/>
                <w:lang w:val="en-US"/>
              </w:rPr>
              <w:t>: 10</w:t>
            </w:r>
          </w:p>
          <w:p w14:paraId="077D607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3</w:t>
            </w:r>
          </w:p>
          <w:p w14:paraId="6FEA36F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w:t>
            </w:r>
          </w:p>
        </w:tc>
        <w:tc>
          <w:tcPr>
            <w:tcW w:w="4671" w:type="dxa"/>
          </w:tcPr>
          <w:p w14:paraId="074B0F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6596BC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368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1BEA37" w14:textId="77777777" w:rsidTr="00911110">
        <w:tblPrEx>
          <w:tblCellMar>
            <w:top w:w="0" w:type="dxa"/>
            <w:bottom w:w="0" w:type="dxa"/>
          </w:tblCellMar>
        </w:tblPrEx>
        <w:tc>
          <w:tcPr>
            <w:tcW w:w="3401" w:type="dxa"/>
          </w:tcPr>
          <w:p w14:paraId="7BA4E71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0429A1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161EA03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totalDigits</w:t>
            </w:r>
            <w:proofErr w:type="spellEnd"/>
            <w:r w:rsidRPr="00767EC0">
              <w:rPr>
                <w:rFonts w:ascii="Arial" w:hAnsi="Arial" w:cs="Arial"/>
                <w:sz w:val="18"/>
                <w:lang w:val="en-US"/>
              </w:rPr>
              <w:t>: 10</w:t>
            </w:r>
          </w:p>
          <w:p w14:paraId="2FF4ACA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3</w:t>
            </w:r>
          </w:p>
          <w:p w14:paraId="5891637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w:t>
            </w:r>
          </w:p>
        </w:tc>
        <w:tc>
          <w:tcPr>
            <w:tcW w:w="4671" w:type="dxa"/>
          </w:tcPr>
          <w:p w14:paraId="5CA27B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605622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CC84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CE7FEC" w14:textId="77777777" w:rsidTr="00911110">
        <w:tblPrEx>
          <w:tblCellMar>
            <w:top w:w="0" w:type="dxa"/>
            <w:bottom w:w="0" w:type="dxa"/>
          </w:tblCellMar>
        </w:tblPrEx>
        <w:tc>
          <w:tcPr>
            <w:tcW w:w="3401" w:type="dxa"/>
          </w:tcPr>
          <w:p w14:paraId="5AF5101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0676AFC7"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124216F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totalDigits</w:t>
            </w:r>
            <w:proofErr w:type="spellEnd"/>
            <w:r w:rsidRPr="00767EC0">
              <w:rPr>
                <w:rFonts w:ascii="Arial" w:hAnsi="Arial" w:cs="Arial"/>
                <w:sz w:val="18"/>
                <w:lang w:val="en-US"/>
              </w:rPr>
              <w:t>: 10</w:t>
            </w:r>
          </w:p>
          <w:p w14:paraId="0C781258"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3</w:t>
            </w:r>
          </w:p>
          <w:p w14:paraId="7564832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w:t>
            </w:r>
          </w:p>
        </w:tc>
        <w:tc>
          <w:tcPr>
            <w:tcW w:w="4671" w:type="dxa"/>
          </w:tcPr>
          <w:p w14:paraId="2C091A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44D99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D49A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3F57C9" w14:textId="77777777" w:rsidTr="00911110">
        <w:tblPrEx>
          <w:tblCellMar>
            <w:top w:w="0" w:type="dxa"/>
            <w:bottom w:w="0" w:type="dxa"/>
          </w:tblCellMar>
        </w:tblPrEx>
        <w:tc>
          <w:tcPr>
            <w:tcW w:w="3401" w:type="dxa"/>
          </w:tcPr>
          <w:p w14:paraId="250E8A2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39D6D91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253999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2</w:t>
            </w:r>
          </w:p>
          <w:p w14:paraId="5C389D0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[A-Z]{2}</w:t>
            </w:r>
          </w:p>
        </w:tc>
        <w:tc>
          <w:tcPr>
            <w:tcW w:w="4671" w:type="dxa"/>
          </w:tcPr>
          <w:p w14:paraId="02EC3D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3BFD7E6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E7F0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B0D7A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1F1CC4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A16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5703C4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967F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16B0B2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B6D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3DED593" w14:textId="77777777" w:rsidTr="00911110">
        <w:tblPrEx>
          <w:tblCellMar>
            <w:top w:w="0" w:type="dxa"/>
            <w:bottom w:w="0" w:type="dxa"/>
          </w:tblCellMar>
        </w:tblPrEx>
        <w:tc>
          <w:tcPr>
            <w:tcW w:w="3401" w:type="dxa"/>
          </w:tcPr>
          <w:p w14:paraId="5F17BA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2C66ED6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3AF07A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minLength</w:t>
            </w:r>
            <w:proofErr w:type="spellEnd"/>
            <w:r w:rsidRPr="00767EC0">
              <w:rPr>
                <w:rFonts w:ascii="Arial" w:hAnsi="Arial" w:cs="Arial"/>
                <w:sz w:val="18"/>
                <w:lang w:val="en-US"/>
              </w:rPr>
              <w:t>: 0</w:t>
            </w:r>
          </w:p>
          <w:p w14:paraId="6CC4523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100</w:t>
            </w:r>
          </w:p>
          <w:p w14:paraId="4293516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28A626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091BCB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C32A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F02708" w14:textId="77777777" w:rsidTr="00911110">
        <w:tblPrEx>
          <w:tblCellMar>
            <w:top w:w="0" w:type="dxa"/>
            <w:bottom w:w="0" w:type="dxa"/>
          </w:tblCellMar>
        </w:tblPrEx>
        <w:tc>
          <w:tcPr>
            <w:tcW w:w="3401" w:type="dxa"/>
          </w:tcPr>
          <w:p w14:paraId="46B4641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1715BD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44DC2C0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2</w:t>
            </w:r>
          </w:p>
          <w:p w14:paraId="4D90FC5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999999999999999</w:t>
            </w:r>
          </w:p>
          <w:p w14:paraId="4E2DE8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minInclusive</w:t>
            </w:r>
            <w:proofErr w:type="spellEnd"/>
            <w:r w:rsidRPr="00767EC0">
              <w:rPr>
                <w:rFonts w:ascii="Arial" w:hAnsi="Arial" w:cs="Arial"/>
                <w:sz w:val="18"/>
                <w:lang w:val="en-US"/>
              </w:rPr>
              <w:t>: -999999999999999</w:t>
            </w:r>
          </w:p>
        </w:tc>
        <w:tc>
          <w:tcPr>
            <w:tcW w:w="4671" w:type="dxa"/>
          </w:tcPr>
          <w:p w14:paraId="5235C9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747F69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CCF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C961CC9" w14:textId="77777777" w:rsidTr="00911110">
        <w:tblPrEx>
          <w:tblCellMar>
            <w:top w:w="0" w:type="dxa"/>
            <w:bottom w:w="0" w:type="dxa"/>
          </w:tblCellMar>
        </w:tblPrEx>
        <w:tc>
          <w:tcPr>
            <w:tcW w:w="3401" w:type="dxa"/>
          </w:tcPr>
          <w:p w14:paraId="7916498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670EAD6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91F5D0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33FA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3C7376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815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F5B7C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regneark "DMO Fordringstyper" under kolonne: "Deltransaktion"</w:t>
            </w:r>
          </w:p>
          <w:p w14:paraId="63D283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A76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1783F2A" w14:textId="77777777" w:rsidTr="00911110">
        <w:tblPrEx>
          <w:tblCellMar>
            <w:top w:w="0" w:type="dxa"/>
            <w:bottom w:w="0" w:type="dxa"/>
          </w:tblCellMar>
        </w:tblPrEx>
        <w:tc>
          <w:tcPr>
            <w:tcW w:w="3401" w:type="dxa"/>
          </w:tcPr>
          <w:p w14:paraId="15DB07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OpkrævningDelFordringTypeNavn</w:t>
            </w:r>
            <w:proofErr w:type="spellEnd"/>
          </w:p>
        </w:tc>
        <w:tc>
          <w:tcPr>
            <w:tcW w:w="1701" w:type="dxa"/>
          </w:tcPr>
          <w:p w14:paraId="0EC3AF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4002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69EF5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3B2AA7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72FA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BF065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607854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963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5EBD79" w14:textId="77777777" w:rsidTr="00911110">
        <w:tblPrEx>
          <w:tblCellMar>
            <w:top w:w="0" w:type="dxa"/>
            <w:bottom w:w="0" w:type="dxa"/>
          </w:tblCellMar>
        </w:tblPrEx>
        <w:tc>
          <w:tcPr>
            <w:tcW w:w="3401" w:type="dxa"/>
          </w:tcPr>
          <w:p w14:paraId="6D1BFDA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65E001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DAF57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AAF1C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1AD50B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462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46C0B8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6A689F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AB9ED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572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26555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14A090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6EC3CF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68ED7D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FFB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845A1D2" w14:textId="77777777" w:rsidTr="00911110">
        <w:tblPrEx>
          <w:tblCellMar>
            <w:top w:w="0" w:type="dxa"/>
            <w:bottom w:w="0" w:type="dxa"/>
          </w:tblCellMar>
        </w:tblPrEx>
        <w:tc>
          <w:tcPr>
            <w:tcW w:w="3401" w:type="dxa"/>
          </w:tcPr>
          <w:p w14:paraId="0997C2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1E0C44A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57B2399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fractionDigits</w:t>
            </w:r>
            <w:proofErr w:type="spellEnd"/>
            <w:r w:rsidRPr="00767EC0">
              <w:rPr>
                <w:rFonts w:ascii="Arial" w:hAnsi="Arial" w:cs="Arial"/>
                <w:sz w:val="18"/>
                <w:lang w:val="en-US"/>
              </w:rPr>
              <w:t>: 2</w:t>
            </w:r>
          </w:p>
          <w:p w14:paraId="6B594DC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maxInclusive</w:t>
            </w:r>
            <w:proofErr w:type="spellEnd"/>
            <w:r w:rsidRPr="00767EC0">
              <w:rPr>
                <w:rFonts w:ascii="Arial" w:hAnsi="Arial" w:cs="Arial"/>
                <w:sz w:val="18"/>
                <w:lang w:val="en-US"/>
              </w:rPr>
              <w:t>: 999999999999999</w:t>
            </w:r>
          </w:p>
          <w:p w14:paraId="5C09639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minInclusive</w:t>
            </w:r>
            <w:proofErr w:type="spellEnd"/>
            <w:r w:rsidRPr="00767EC0">
              <w:rPr>
                <w:rFonts w:ascii="Arial" w:hAnsi="Arial" w:cs="Arial"/>
                <w:sz w:val="18"/>
                <w:lang w:val="en-US"/>
              </w:rPr>
              <w:t>: -999999999999999</w:t>
            </w:r>
          </w:p>
        </w:tc>
        <w:tc>
          <w:tcPr>
            <w:tcW w:w="4671" w:type="dxa"/>
          </w:tcPr>
          <w:p w14:paraId="6F3DAC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C0360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88FE3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632A6D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0F22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6DDA0B5" w14:textId="77777777" w:rsidTr="00911110">
        <w:tblPrEx>
          <w:tblCellMar>
            <w:top w:w="0" w:type="dxa"/>
            <w:bottom w:w="0" w:type="dxa"/>
          </w:tblCellMar>
        </w:tblPrEx>
        <w:tc>
          <w:tcPr>
            <w:tcW w:w="3401" w:type="dxa"/>
          </w:tcPr>
          <w:p w14:paraId="625DDA3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458963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2BBC29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38256D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D324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B812914" w14:textId="77777777" w:rsidTr="00911110">
        <w:tblPrEx>
          <w:tblCellMar>
            <w:top w:w="0" w:type="dxa"/>
            <w:bottom w:w="0" w:type="dxa"/>
          </w:tblCellMar>
        </w:tblPrEx>
        <w:tc>
          <w:tcPr>
            <w:tcW w:w="3401" w:type="dxa"/>
          </w:tcPr>
          <w:p w14:paraId="0F6B295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1D1D52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8FBB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3C2546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1074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A7A95A2" w14:textId="77777777" w:rsidTr="00911110">
        <w:tblPrEx>
          <w:tblCellMar>
            <w:top w:w="0" w:type="dxa"/>
            <w:bottom w:w="0" w:type="dxa"/>
          </w:tblCellMar>
        </w:tblPrEx>
        <w:tc>
          <w:tcPr>
            <w:tcW w:w="3401" w:type="dxa"/>
          </w:tcPr>
          <w:p w14:paraId="1511A8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617B08B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0A9E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5A71CF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5B3B15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382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75B35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EC90C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B40A7B" w14:textId="77777777" w:rsidTr="00911110">
        <w:tblPrEx>
          <w:tblCellMar>
            <w:top w:w="0" w:type="dxa"/>
            <w:bottom w:w="0" w:type="dxa"/>
          </w:tblCellMar>
        </w:tblPrEx>
        <w:tc>
          <w:tcPr>
            <w:tcW w:w="3401" w:type="dxa"/>
          </w:tcPr>
          <w:p w14:paraId="6BCB270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6BA4A30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60E8CE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174103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34375B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DC1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21168BC" w14:textId="77777777" w:rsidTr="00911110">
        <w:tblPrEx>
          <w:tblCellMar>
            <w:top w:w="0" w:type="dxa"/>
            <w:bottom w:w="0" w:type="dxa"/>
          </w:tblCellMar>
        </w:tblPrEx>
        <w:tc>
          <w:tcPr>
            <w:tcW w:w="3401" w:type="dxa"/>
          </w:tcPr>
          <w:p w14:paraId="520314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5B35A0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4820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11C5B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67F51E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B0AE0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77F1016" w14:textId="77777777" w:rsidTr="00911110">
        <w:tblPrEx>
          <w:tblCellMar>
            <w:top w:w="0" w:type="dxa"/>
            <w:bottom w:w="0" w:type="dxa"/>
          </w:tblCellMar>
        </w:tblPrEx>
        <w:tc>
          <w:tcPr>
            <w:tcW w:w="3401" w:type="dxa"/>
          </w:tcPr>
          <w:p w14:paraId="60EBC9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509DAE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38982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2312D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23B385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14B3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CD42D58" w14:textId="77777777" w:rsidTr="00911110">
        <w:tblPrEx>
          <w:tblCellMar>
            <w:top w:w="0" w:type="dxa"/>
            <w:bottom w:w="0" w:type="dxa"/>
          </w:tblCellMar>
        </w:tblPrEx>
        <w:tc>
          <w:tcPr>
            <w:tcW w:w="3401" w:type="dxa"/>
          </w:tcPr>
          <w:p w14:paraId="1099020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OpkrævningFordringHaverNummer</w:t>
            </w:r>
            <w:proofErr w:type="spellEnd"/>
          </w:p>
        </w:tc>
        <w:tc>
          <w:tcPr>
            <w:tcW w:w="1701" w:type="dxa"/>
          </w:tcPr>
          <w:p w14:paraId="58F048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2C3E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5D5E81C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0DA6D5B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546290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F73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3B4593E" w14:textId="77777777" w:rsidTr="00911110">
        <w:tblPrEx>
          <w:tblCellMar>
            <w:top w:w="0" w:type="dxa"/>
            <w:bottom w:w="0" w:type="dxa"/>
          </w:tblCellMar>
        </w:tblPrEx>
        <w:tc>
          <w:tcPr>
            <w:tcW w:w="3401" w:type="dxa"/>
          </w:tcPr>
          <w:p w14:paraId="32DC68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4C9F07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E2FA3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DA560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6C815B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B0C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402A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49CB2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A784D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43BB3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16639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9BB5D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10DB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5BAA5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472528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0D51B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A814D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D604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D13A965" w14:textId="77777777" w:rsidTr="00911110">
        <w:tblPrEx>
          <w:tblCellMar>
            <w:top w:w="0" w:type="dxa"/>
            <w:bottom w:w="0" w:type="dxa"/>
          </w:tblCellMar>
        </w:tblPrEx>
        <w:tc>
          <w:tcPr>
            <w:tcW w:w="3401" w:type="dxa"/>
          </w:tcPr>
          <w:p w14:paraId="28D06F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5F4B87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FA512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2AC5473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D4B13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156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23CBB1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67B1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84C79D5" w14:textId="77777777" w:rsidTr="00911110">
        <w:tblPrEx>
          <w:tblCellMar>
            <w:top w:w="0" w:type="dxa"/>
            <w:bottom w:w="0" w:type="dxa"/>
          </w:tblCellMar>
        </w:tblPrEx>
        <w:tc>
          <w:tcPr>
            <w:tcW w:w="3401" w:type="dxa"/>
          </w:tcPr>
          <w:p w14:paraId="1656577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0967416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451B4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B3568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AE6EB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D1A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DC233FE" w14:textId="77777777" w:rsidTr="00911110">
        <w:tblPrEx>
          <w:tblCellMar>
            <w:top w:w="0" w:type="dxa"/>
            <w:bottom w:w="0" w:type="dxa"/>
          </w:tblCellMar>
        </w:tblPrEx>
        <w:tc>
          <w:tcPr>
            <w:tcW w:w="3401" w:type="dxa"/>
          </w:tcPr>
          <w:p w14:paraId="18EAA1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7C5092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FFAC6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084CC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21B17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2FA88A4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CC58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383372" w14:textId="77777777" w:rsidTr="00911110">
        <w:tblPrEx>
          <w:tblCellMar>
            <w:top w:w="0" w:type="dxa"/>
            <w:bottom w:w="0" w:type="dxa"/>
          </w:tblCellMar>
        </w:tblPrEx>
        <w:tc>
          <w:tcPr>
            <w:tcW w:w="3401" w:type="dxa"/>
          </w:tcPr>
          <w:p w14:paraId="3E51656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53ACCB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033E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28939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114D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52A544B" w14:textId="77777777" w:rsidTr="00911110">
        <w:tblPrEx>
          <w:tblCellMar>
            <w:top w:w="0" w:type="dxa"/>
            <w:bottom w:w="0" w:type="dxa"/>
          </w:tblCellMar>
        </w:tblPrEx>
        <w:tc>
          <w:tcPr>
            <w:tcW w:w="3401" w:type="dxa"/>
          </w:tcPr>
          <w:p w14:paraId="4D1A8B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0E7907D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2F37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326097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3EA349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9CD6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4CEE544" w14:textId="77777777" w:rsidTr="00911110">
        <w:tblPrEx>
          <w:tblCellMar>
            <w:top w:w="0" w:type="dxa"/>
            <w:bottom w:w="0" w:type="dxa"/>
          </w:tblCellMar>
        </w:tblPrEx>
        <w:tc>
          <w:tcPr>
            <w:tcW w:w="3401" w:type="dxa"/>
          </w:tcPr>
          <w:p w14:paraId="63F0939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1F5AF9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2632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545C1E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D14A4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019C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F6B618" w14:textId="77777777" w:rsidTr="00911110">
        <w:tblPrEx>
          <w:tblCellMar>
            <w:top w:w="0" w:type="dxa"/>
            <w:bottom w:w="0" w:type="dxa"/>
          </w:tblCellMar>
        </w:tblPrEx>
        <w:tc>
          <w:tcPr>
            <w:tcW w:w="3401" w:type="dxa"/>
          </w:tcPr>
          <w:p w14:paraId="403E4E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315C145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8525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730AB4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7CC6FF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B7C9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76B5E3E" w14:textId="77777777" w:rsidTr="00911110">
        <w:tblPrEx>
          <w:tblCellMar>
            <w:top w:w="0" w:type="dxa"/>
            <w:bottom w:w="0" w:type="dxa"/>
          </w:tblCellMar>
        </w:tblPrEx>
        <w:tc>
          <w:tcPr>
            <w:tcW w:w="3401" w:type="dxa"/>
          </w:tcPr>
          <w:p w14:paraId="16B494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OpkrævningFordringReferenceNummer</w:t>
            </w:r>
            <w:proofErr w:type="spellEnd"/>
          </w:p>
        </w:tc>
        <w:tc>
          <w:tcPr>
            <w:tcW w:w="1701" w:type="dxa"/>
          </w:tcPr>
          <w:p w14:paraId="28B008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52227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5E0110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69F39B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664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B6B9ADD" w14:textId="77777777" w:rsidTr="00911110">
        <w:tblPrEx>
          <w:tblCellMar>
            <w:top w:w="0" w:type="dxa"/>
            <w:bottom w:w="0" w:type="dxa"/>
          </w:tblCellMar>
        </w:tblPrEx>
        <w:tc>
          <w:tcPr>
            <w:tcW w:w="3401" w:type="dxa"/>
          </w:tcPr>
          <w:p w14:paraId="5D0B4A2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152803D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285B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164066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FB4E9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F506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C401737" w14:textId="77777777" w:rsidTr="00911110">
        <w:tblPrEx>
          <w:tblCellMar>
            <w:top w:w="0" w:type="dxa"/>
            <w:bottom w:w="0" w:type="dxa"/>
          </w:tblCellMar>
        </w:tblPrEx>
        <w:tc>
          <w:tcPr>
            <w:tcW w:w="3401" w:type="dxa"/>
          </w:tcPr>
          <w:p w14:paraId="2A20F3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4D214F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F476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6A7906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CF5D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B66A7CD" w14:textId="77777777" w:rsidTr="00911110">
        <w:tblPrEx>
          <w:tblCellMar>
            <w:top w:w="0" w:type="dxa"/>
            <w:bottom w:w="0" w:type="dxa"/>
          </w:tblCellMar>
        </w:tblPrEx>
        <w:tc>
          <w:tcPr>
            <w:tcW w:w="3401" w:type="dxa"/>
          </w:tcPr>
          <w:p w14:paraId="51C7783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6C5BAA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AE85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95318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AFC9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3318B4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D43A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49C7C0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A78B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8114C84" w14:textId="77777777" w:rsidTr="00911110">
        <w:tblPrEx>
          <w:tblCellMar>
            <w:top w:w="0" w:type="dxa"/>
            <w:bottom w:w="0" w:type="dxa"/>
          </w:tblCellMar>
        </w:tblPrEx>
        <w:tc>
          <w:tcPr>
            <w:tcW w:w="3401" w:type="dxa"/>
          </w:tcPr>
          <w:p w14:paraId="5C4045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28BEE95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F09F4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7BEE6E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C16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219994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459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0C4BF76" w14:textId="77777777" w:rsidTr="00911110">
        <w:tblPrEx>
          <w:tblCellMar>
            <w:top w:w="0" w:type="dxa"/>
            <w:bottom w:w="0" w:type="dxa"/>
          </w:tblCellMar>
        </w:tblPrEx>
        <w:tc>
          <w:tcPr>
            <w:tcW w:w="3401" w:type="dxa"/>
          </w:tcPr>
          <w:p w14:paraId="1AB10A0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14DA1F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021D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F3E8C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D9F1A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C6A5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ECB56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09BF02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FBF0C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F5C2C3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6E19C0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CED87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6F7483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63E300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16A5A3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B808D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DBD63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BE43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E5F7C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40498E7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AF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C9734CB" w14:textId="77777777" w:rsidTr="00911110">
        <w:tblPrEx>
          <w:tblCellMar>
            <w:top w:w="0" w:type="dxa"/>
            <w:bottom w:w="0" w:type="dxa"/>
          </w:tblCellMar>
        </w:tblPrEx>
        <w:tc>
          <w:tcPr>
            <w:tcW w:w="3401" w:type="dxa"/>
          </w:tcPr>
          <w:p w14:paraId="06F1E4E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08E6BC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CE9AF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F1ABB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F9F01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84F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99ECE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C72E6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809A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AD9545" w14:textId="77777777" w:rsidTr="00911110">
        <w:tblPrEx>
          <w:tblCellMar>
            <w:top w:w="0" w:type="dxa"/>
            <w:bottom w:w="0" w:type="dxa"/>
          </w:tblCellMar>
        </w:tblPrEx>
        <w:tc>
          <w:tcPr>
            <w:tcW w:w="3401" w:type="dxa"/>
          </w:tcPr>
          <w:p w14:paraId="3FD1238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OpkrævningHæftelseForm</w:t>
            </w:r>
            <w:proofErr w:type="spellEnd"/>
          </w:p>
        </w:tc>
        <w:tc>
          <w:tcPr>
            <w:tcW w:w="1701" w:type="dxa"/>
          </w:tcPr>
          <w:p w14:paraId="554C5BA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64708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13CDB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56AE77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551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7FB9BD3" w14:textId="77777777" w:rsidTr="00911110">
        <w:tblPrEx>
          <w:tblCellMar>
            <w:top w:w="0" w:type="dxa"/>
            <w:bottom w:w="0" w:type="dxa"/>
          </w:tblCellMar>
        </w:tblPrEx>
        <w:tc>
          <w:tcPr>
            <w:tcW w:w="3401" w:type="dxa"/>
          </w:tcPr>
          <w:p w14:paraId="36447A3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7C117D7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068D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045F0C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071D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8771F94" w14:textId="77777777" w:rsidTr="00911110">
        <w:tblPrEx>
          <w:tblCellMar>
            <w:top w:w="0" w:type="dxa"/>
            <w:bottom w:w="0" w:type="dxa"/>
          </w:tblCellMar>
        </w:tblPrEx>
        <w:tc>
          <w:tcPr>
            <w:tcW w:w="3401" w:type="dxa"/>
          </w:tcPr>
          <w:p w14:paraId="5A959D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38D7A6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10A3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4D5CB0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CF4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C08CA8F" w14:textId="77777777" w:rsidTr="00911110">
        <w:tblPrEx>
          <w:tblCellMar>
            <w:top w:w="0" w:type="dxa"/>
            <w:bottom w:w="0" w:type="dxa"/>
          </w:tblCellMar>
        </w:tblPrEx>
        <w:tc>
          <w:tcPr>
            <w:tcW w:w="3401" w:type="dxa"/>
          </w:tcPr>
          <w:p w14:paraId="6D034D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32D068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03DC2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5C6B514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1C1A6C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CB809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4DE1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2EB0FF" w14:textId="77777777" w:rsidTr="00911110">
        <w:tblPrEx>
          <w:tblCellMar>
            <w:top w:w="0" w:type="dxa"/>
            <w:bottom w:w="0" w:type="dxa"/>
          </w:tblCellMar>
        </w:tblPrEx>
        <w:tc>
          <w:tcPr>
            <w:tcW w:w="3401" w:type="dxa"/>
          </w:tcPr>
          <w:p w14:paraId="184F9E6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17C8F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2A21F1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08FBD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256E52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0C3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637367" w14:textId="77777777" w:rsidTr="00911110">
        <w:tblPrEx>
          <w:tblCellMar>
            <w:top w:w="0" w:type="dxa"/>
            <w:bottom w:w="0" w:type="dxa"/>
          </w:tblCellMar>
        </w:tblPrEx>
        <w:tc>
          <w:tcPr>
            <w:tcW w:w="3401" w:type="dxa"/>
          </w:tcPr>
          <w:p w14:paraId="1D4900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14B109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6C16B3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253BC1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008C69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2BF5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437FCE" w14:textId="77777777" w:rsidTr="00911110">
        <w:tblPrEx>
          <w:tblCellMar>
            <w:top w:w="0" w:type="dxa"/>
            <w:bottom w:w="0" w:type="dxa"/>
          </w:tblCellMar>
        </w:tblPrEx>
        <w:tc>
          <w:tcPr>
            <w:tcW w:w="3401" w:type="dxa"/>
          </w:tcPr>
          <w:p w14:paraId="634F12F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6B9870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22FB3C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0B1057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0CF68F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69E502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99D31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E848636" w14:textId="77777777" w:rsidTr="00911110">
        <w:tblPrEx>
          <w:tblCellMar>
            <w:top w:w="0" w:type="dxa"/>
            <w:bottom w:w="0" w:type="dxa"/>
          </w:tblCellMar>
        </w:tblPrEx>
        <w:tc>
          <w:tcPr>
            <w:tcW w:w="3401" w:type="dxa"/>
          </w:tcPr>
          <w:p w14:paraId="198ADE0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7F7369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9A3935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635764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AAE56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7D347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350E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48B4E25" w14:textId="77777777" w:rsidTr="00911110">
        <w:tblPrEx>
          <w:tblCellMar>
            <w:top w:w="0" w:type="dxa"/>
            <w:bottom w:w="0" w:type="dxa"/>
          </w:tblCellMar>
        </w:tblPrEx>
        <w:tc>
          <w:tcPr>
            <w:tcW w:w="3401" w:type="dxa"/>
          </w:tcPr>
          <w:p w14:paraId="6D1DB7F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282713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1222C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8CDE6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E1DB4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BB56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1DB2CC5" w14:textId="77777777" w:rsidTr="00911110">
        <w:tblPrEx>
          <w:tblCellMar>
            <w:top w:w="0" w:type="dxa"/>
            <w:bottom w:w="0" w:type="dxa"/>
          </w:tblCellMar>
        </w:tblPrEx>
        <w:tc>
          <w:tcPr>
            <w:tcW w:w="3401" w:type="dxa"/>
          </w:tcPr>
          <w:p w14:paraId="0F41A27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40315A2" w14:textId="77777777" w:rsidR="00911110" w:rsidRPr="003A78D5"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78D5">
              <w:rPr>
                <w:rFonts w:ascii="Arial" w:hAnsi="Arial" w:cs="Arial"/>
                <w:sz w:val="18"/>
                <w:lang w:val="en-US"/>
              </w:rPr>
              <w:t>base: string</w:t>
            </w:r>
          </w:p>
          <w:p w14:paraId="6561D698" w14:textId="77777777" w:rsidR="00911110" w:rsidRPr="003A78D5"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78D5">
              <w:rPr>
                <w:rFonts w:ascii="Arial" w:hAnsi="Arial" w:cs="Arial"/>
                <w:sz w:val="18"/>
                <w:lang w:val="en-US"/>
              </w:rPr>
              <w:t>maxLength: 3</w:t>
            </w:r>
          </w:p>
          <w:p w14:paraId="757270E3" w14:textId="77777777" w:rsidR="00911110" w:rsidRPr="003A78D5"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78D5">
              <w:rPr>
                <w:rFonts w:ascii="Arial" w:hAnsi="Arial" w:cs="Arial"/>
                <w:sz w:val="18"/>
                <w:lang w:val="en-US"/>
              </w:rPr>
              <w:t>pattern: [A-Z]{2,3}</w:t>
            </w:r>
          </w:p>
        </w:tc>
        <w:tc>
          <w:tcPr>
            <w:tcW w:w="4671" w:type="dxa"/>
          </w:tcPr>
          <w:p w14:paraId="4261B5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3976B4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C5F2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D5FA5AC" w14:textId="77777777" w:rsidTr="00911110">
        <w:tblPrEx>
          <w:tblCellMar>
            <w:top w:w="0" w:type="dxa"/>
            <w:bottom w:w="0" w:type="dxa"/>
          </w:tblCellMar>
        </w:tblPrEx>
        <w:tc>
          <w:tcPr>
            <w:tcW w:w="3401" w:type="dxa"/>
          </w:tcPr>
          <w:p w14:paraId="50512DA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555025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BA75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523451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C15BC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8F072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D1D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40A49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69A6F9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90F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A4E8CB9" w14:textId="77777777" w:rsidTr="00911110">
        <w:tblPrEx>
          <w:tblCellMar>
            <w:top w:w="0" w:type="dxa"/>
            <w:bottom w:w="0" w:type="dxa"/>
          </w:tblCellMar>
        </w:tblPrEx>
        <w:tc>
          <w:tcPr>
            <w:tcW w:w="3401" w:type="dxa"/>
          </w:tcPr>
          <w:p w14:paraId="6963A2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2E5D31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835A7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D54A8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43D6FF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64C6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773E115" w14:textId="77777777" w:rsidTr="00911110">
        <w:tblPrEx>
          <w:tblCellMar>
            <w:top w:w="0" w:type="dxa"/>
            <w:bottom w:w="0" w:type="dxa"/>
          </w:tblCellMar>
        </w:tblPrEx>
        <w:tc>
          <w:tcPr>
            <w:tcW w:w="3401" w:type="dxa"/>
          </w:tcPr>
          <w:p w14:paraId="5279659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ÅrsejerperiodeAntalDage</w:t>
            </w:r>
            <w:proofErr w:type="spellEnd"/>
          </w:p>
        </w:tc>
        <w:tc>
          <w:tcPr>
            <w:tcW w:w="1701" w:type="dxa"/>
          </w:tcPr>
          <w:p w14:paraId="163BC1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D747B1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8A24D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157BCB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4927A4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E0C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7EC3633" w14:textId="77777777" w:rsidTr="00911110">
        <w:tblPrEx>
          <w:tblCellMar>
            <w:top w:w="0" w:type="dxa"/>
            <w:bottom w:w="0" w:type="dxa"/>
          </w:tblCellMar>
        </w:tblPrEx>
        <w:tc>
          <w:tcPr>
            <w:tcW w:w="3401" w:type="dxa"/>
          </w:tcPr>
          <w:p w14:paraId="538EA0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1AE09A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B46B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209F7E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21B5D0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12D1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9F66405" w14:textId="77777777" w:rsidTr="00911110">
        <w:tblPrEx>
          <w:tblCellMar>
            <w:top w:w="0" w:type="dxa"/>
            <w:bottom w:w="0" w:type="dxa"/>
          </w:tblCellMar>
        </w:tblPrEx>
        <w:tc>
          <w:tcPr>
            <w:tcW w:w="3401" w:type="dxa"/>
          </w:tcPr>
          <w:p w14:paraId="0BE80A0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5FD4D38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C2E1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095077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F0F2C0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94E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C67DF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1110" w:rsidRPr="00911110" w:rsidSect="0091111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B3E0" w14:textId="77777777" w:rsidR="003A78D5" w:rsidRDefault="003A78D5" w:rsidP="00911110">
      <w:r>
        <w:separator/>
      </w:r>
    </w:p>
  </w:endnote>
  <w:endnote w:type="continuationSeparator" w:id="0">
    <w:p w14:paraId="38663015" w14:textId="77777777" w:rsidR="003A78D5" w:rsidRDefault="003A78D5" w:rsidP="00911110">
      <w:r>
        <w:continuationSeparator/>
      </w:r>
    </w:p>
  </w:endnote>
  <w:endnote w:type="continuationNotice" w:id="1">
    <w:p w14:paraId="3B1FD06C" w14:textId="77777777" w:rsidR="003A78D5" w:rsidRDefault="003A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03D9" w14:textId="77777777" w:rsidR="00911110" w:rsidRDefault="0091111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66DD" w14:textId="199AD9E0" w:rsidR="00911110" w:rsidRPr="00911110" w:rsidRDefault="00911110" w:rsidP="00911110">
    <w:pPr>
      <w:pStyle w:val="Sidefod"/>
      <w:rPr>
        <w:rFonts w:ascii="Arial" w:hAnsi="Arial" w:cs="Arial"/>
        <w:sz w:val="16"/>
      </w:rPr>
    </w:pPr>
    <w:r w:rsidRPr="00911110">
      <w:rPr>
        <w:rFonts w:ascii="Arial" w:hAnsi="Arial" w:cs="Arial"/>
        <w:sz w:val="16"/>
      </w:rPr>
      <w:fldChar w:fldCharType="begin"/>
    </w:r>
    <w:r w:rsidRPr="00911110">
      <w:rPr>
        <w:rFonts w:ascii="Arial" w:hAnsi="Arial" w:cs="Arial"/>
        <w:sz w:val="16"/>
      </w:rPr>
      <w:instrText xml:space="preserve"> CREATEDATE  \@ "d. MMMM yyyy"  \* MERGEFORMAT </w:instrText>
    </w:r>
    <w:r w:rsidRPr="00911110">
      <w:rPr>
        <w:rFonts w:ascii="Arial" w:hAnsi="Arial" w:cs="Arial"/>
        <w:sz w:val="16"/>
      </w:rPr>
      <w:fldChar w:fldCharType="separate"/>
    </w:r>
    <w:del w:id="21" w:author="MSB" w:date="2023-06-29T14:29:00Z">
      <w:r w:rsidR="0043113A" w:rsidRPr="0043113A">
        <w:rPr>
          <w:rFonts w:ascii="Arial" w:hAnsi="Arial" w:cs="Arial"/>
          <w:noProof/>
          <w:sz w:val="16"/>
        </w:rPr>
        <w:delText>21</w:delText>
      </w:r>
    </w:del>
    <w:ins w:id="22" w:author="MSB" w:date="2023-06-29T14:29:00Z">
      <w:r w:rsidRPr="00911110">
        <w:rPr>
          <w:rFonts w:ascii="Arial" w:hAnsi="Arial" w:cs="Arial"/>
          <w:noProof/>
          <w:sz w:val="16"/>
        </w:rPr>
        <w:t>29</w:t>
      </w:r>
    </w:ins>
    <w:r w:rsidRPr="00911110">
      <w:rPr>
        <w:rFonts w:ascii="Arial" w:hAnsi="Arial" w:cs="Arial"/>
        <w:noProof/>
        <w:sz w:val="16"/>
      </w:rPr>
      <w:t>. juni 2023</w:t>
    </w:r>
    <w:r w:rsidRPr="00911110">
      <w:rPr>
        <w:rFonts w:ascii="Arial" w:hAnsi="Arial" w:cs="Arial"/>
        <w:sz w:val="16"/>
      </w:rPr>
      <w:fldChar w:fldCharType="end"/>
    </w:r>
    <w:r w:rsidRPr="00911110">
      <w:rPr>
        <w:rFonts w:ascii="Arial" w:hAnsi="Arial" w:cs="Arial"/>
        <w:sz w:val="16"/>
      </w:rPr>
      <w:tab/>
    </w:r>
    <w:r w:rsidRPr="00911110">
      <w:rPr>
        <w:rFonts w:ascii="Arial" w:hAnsi="Arial" w:cs="Arial"/>
        <w:sz w:val="16"/>
      </w:rPr>
      <w:tab/>
      <w:t xml:space="preserve">Ejendomsskat Side </w:t>
    </w:r>
    <w:r w:rsidRPr="00911110">
      <w:rPr>
        <w:rFonts w:ascii="Arial" w:hAnsi="Arial" w:cs="Arial"/>
        <w:sz w:val="16"/>
      </w:rPr>
      <w:fldChar w:fldCharType="begin"/>
    </w:r>
    <w:r w:rsidRPr="00911110">
      <w:rPr>
        <w:rFonts w:ascii="Arial" w:hAnsi="Arial" w:cs="Arial"/>
        <w:sz w:val="16"/>
      </w:rPr>
      <w:instrText xml:space="preserve"> PAGE  \* MERGEFORMAT </w:instrText>
    </w:r>
    <w:r w:rsidRPr="00911110">
      <w:rPr>
        <w:rFonts w:ascii="Arial" w:hAnsi="Arial" w:cs="Arial"/>
        <w:sz w:val="16"/>
      </w:rPr>
      <w:fldChar w:fldCharType="separate"/>
    </w:r>
    <w:r w:rsidRPr="00911110">
      <w:rPr>
        <w:rFonts w:ascii="Arial" w:hAnsi="Arial" w:cs="Arial"/>
        <w:noProof/>
        <w:sz w:val="16"/>
      </w:rPr>
      <w:t>1</w:t>
    </w:r>
    <w:r w:rsidRPr="00911110">
      <w:rPr>
        <w:rFonts w:ascii="Arial" w:hAnsi="Arial" w:cs="Arial"/>
        <w:sz w:val="16"/>
      </w:rPr>
      <w:fldChar w:fldCharType="end"/>
    </w:r>
    <w:r w:rsidRPr="00911110">
      <w:rPr>
        <w:rFonts w:ascii="Arial" w:hAnsi="Arial" w:cs="Arial"/>
        <w:sz w:val="16"/>
      </w:rPr>
      <w:t xml:space="preserve"> af </w:t>
    </w:r>
    <w:r w:rsidRPr="00911110">
      <w:rPr>
        <w:rFonts w:ascii="Arial" w:hAnsi="Arial" w:cs="Arial"/>
        <w:sz w:val="16"/>
      </w:rPr>
      <w:fldChar w:fldCharType="begin"/>
    </w:r>
    <w:r w:rsidRPr="00911110">
      <w:rPr>
        <w:rFonts w:ascii="Arial" w:hAnsi="Arial" w:cs="Arial"/>
        <w:sz w:val="16"/>
      </w:rPr>
      <w:instrText xml:space="preserve"> NUMPAGES  \* MERGEFORMAT </w:instrText>
    </w:r>
    <w:r w:rsidRPr="00911110">
      <w:rPr>
        <w:rFonts w:ascii="Arial" w:hAnsi="Arial" w:cs="Arial"/>
        <w:sz w:val="16"/>
      </w:rPr>
      <w:fldChar w:fldCharType="separate"/>
    </w:r>
    <w:r w:rsidRPr="00911110">
      <w:rPr>
        <w:rFonts w:ascii="Arial" w:hAnsi="Arial" w:cs="Arial"/>
        <w:noProof/>
        <w:sz w:val="16"/>
      </w:rPr>
      <w:t>1</w:t>
    </w:r>
    <w:r w:rsidRPr="00911110">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EB0C" w14:textId="77777777" w:rsidR="00911110" w:rsidRDefault="00911110">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C07" w14:textId="64A53712" w:rsidR="00911110" w:rsidRPr="00911110" w:rsidRDefault="00911110" w:rsidP="009111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76" w:author="MSB" w:date="2023-06-29T14:29:00Z">
      <w:r w:rsidR="0043113A">
        <w:rPr>
          <w:rFonts w:ascii="Arial" w:hAnsi="Arial" w:cs="Arial"/>
          <w:noProof/>
          <w:sz w:val="16"/>
        </w:rPr>
        <w:delText>21</w:delText>
      </w:r>
    </w:del>
    <w:ins w:id="277" w:author="MSB" w:date="2023-06-29T14:29:00Z">
      <w:r>
        <w:rPr>
          <w:rFonts w:ascii="Arial" w:hAnsi="Arial" w:cs="Arial"/>
          <w:noProof/>
          <w:sz w:val="16"/>
        </w:rPr>
        <w:t>29</w:t>
      </w:r>
    </w:ins>
    <w:r>
      <w:rPr>
        <w:rFonts w:ascii="Arial" w:hAnsi="Arial" w:cs="Arial"/>
        <w:noProof/>
        <w:sz w:val="16"/>
      </w:rPr>
      <w:t>. juni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C82F" w14:textId="77777777" w:rsidR="003A78D5" w:rsidRDefault="003A78D5" w:rsidP="00911110">
      <w:r>
        <w:separator/>
      </w:r>
    </w:p>
  </w:footnote>
  <w:footnote w:type="continuationSeparator" w:id="0">
    <w:p w14:paraId="2CC9F9C4" w14:textId="77777777" w:rsidR="003A78D5" w:rsidRDefault="003A78D5" w:rsidP="00911110">
      <w:r>
        <w:continuationSeparator/>
      </w:r>
    </w:p>
  </w:footnote>
  <w:footnote w:type="continuationNotice" w:id="1">
    <w:p w14:paraId="60D12425" w14:textId="77777777" w:rsidR="003A78D5" w:rsidRDefault="003A7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12DF" w14:textId="77777777" w:rsidR="00911110" w:rsidRDefault="0091111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1EF7" w14:textId="77777777" w:rsidR="00911110" w:rsidRPr="00911110" w:rsidRDefault="00911110" w:rsidP="00911110">
    <w:pPr>
      <w:pStyle w:val="Sidehoved"/>
      <w:jc w:val="center"/>
      <w:rPr>
        <w:rFonts w:ascii="Arial" w:hAnsi="Arial" w:cs="Arial"/>
        <w:sz w:val="22"/>
      </w:rPr>
    </w:pPr>
    <w:r w:rsidRPr="00911110">
      <w:rPr>
        <w:rFonts w:ascii="Arial" w:hAnsi="Arial" w:cs="Arial"/>
        <w:sz w:val="22"/>
      </w:rPr>
      <w:t>Servicebeskrivelse</w:t>
    </w:r>
  </w:p>
  <w:p w14:paraId="1DFCDB53" w14:textId="77777777" w:rsidR="00911110" w:rsidRPr="00911110" w:rsidRDefault="00911110" w:rsidP="00911110">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B28A" w14:textId="77777777" w:rsidR="00911110" w:rsidRDefault="0091111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05E8" w14:textId="77777777" w:rsidR="00911110" w:rsidRPr="00911110" w:rsidRDefault="00911110" w:rsidP="00911110">
    <w:pPr>
      <w:pStyle w:val="Sidehoved"/>
      <w:jc w:val="center"/>
      <w:rPr>
        <w:rFonts w:ascii="Arial" w:hAnsi="Arial" w:cs="Arial"/>
        <w:sz w:val="22"/>
      </w:rPr>
    </w:pPr>
    <w:r w:rsidRPr="00911110">
      <w:rPr>
        <w:rFonts w:ascii="Arial" w:hAnsi="Arial" w:cs="Arial"/>
        <w:sz w:val="22"/>
      </w:rPr>
      <w:t>Datastrukturer</w:t>
    </w:r>
  </w:p>
  <w:p w14:paraId="27DB6BD3" w14:textId="77777777" w:rsidR="00911110" w:rsidRPr="00911110" w:rsidRDefault="00911110" w:rsidP="00911110">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BC6" w14:textId="77777777" w:rsidR="00911110" w:rsidRDefault="00911110" w:rsidP="00911110">
    <w:pPr>
      <w:pStyle w:val="Sidehoved"/>
      <w:jc w:val="center"/>
      <w:rPr>
        <w:rFonts w:ascii="Arial" w:hAnsi="Arial" w:cs="Arial"/>
        <w:sz w:val="22"/>
      </w:rPr>
    </w:pPr>
    <w:r>
      <w:rPr>
        <w:rFonts w:ascii="Arial" w:hAnsi="Arial" w:cs="Arial"/>
        <w:sz w:val="22"/>
      </w:rPr>
      <w:t>Data elementer</w:t>
    </w:r>
  </w:p>
  <w:p w14:paraId="5D9B18D2" w14:textId="77777777" w:rsidR="00911110" w:rsidRPr="00911110" w:rsidRDefault="00911110" w:rsidP="00911110">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190"/>
    <w:multiLevelType w:val="multilevel"/>
    <w:tmpl w:val="DC2AF4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15:restartNumberingAfterBreak="0">
    <w:nsid w:val="42190A27"/>
    <w:multiLevelType w:val="multilevel"/>
    <w:tmpl w:val="5476A70C"/>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16cid:durableId="2012104502">
    <w:abstractNumId w:val="0"/>
  </w:num>
  <w:num w:numId="2" w16cid:durableId="140105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10"/>
    <w:rsid w:val="000D7AE9"/>
    <w:rsid w:val="0014206B"/>
    <w:rsid w:val="001F225C"/>
    <w:rsid w:val="00241E5E"/>
    <w:rsid w:val="002B2FC0"/>
    <w:rsid w:val="002C13EF"/>
    <w:rsid w:val="002E5A7E"/>
    <w:rsid w:val="003248EB"/>
    <w:rsid w:val="00390FBD"/>
    <w:rsid w:val="003A78D5"/>
    <w:rsid w:val="00404597"/>
    <w:rsid w:val="0043113A"/>
    <w:rsid w:val="004353FA"/>
    <w:rsid w:val="004E114B"/>
    <w:rsid w:val="004E4809"/>
    <w:rsid w:val="00504D88"/>
    <w:rsid w:val="005540A2"/>
    <w:rsid w:val="0059673A"/>
    <w:rsid w:val="005A0D6E"/>
    <w:rsid w:val="00620C86"/>
    <w:rsid w:val="00633C9F"/>
    <w:rsid w:val="00664F0A"/>
    <w:rsid w:val="00767EC0"/>
    <w:rsid w:val="00877D5D"/>
    <w:rsid w:val="00911110"/>
    <w:rsid w:val="009414AB"/>
    <w:rsid w:val="00AB71CA"/>
    <w:rsid w:val="00AB769D"/>
    <w:rsid w:val="00B0333D"/>
    <w:rsid w:val="00BC5359"/>
    <w:rsid w:val="00BF1E46"/>
    <w:rsid w:val="00BF660A"/>
    <w:rsid w:val="00C900C5"/>
    <w:rsid w:val="00D0400B"/>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D7AF"/>
  <w15:chartTrackingRefBased/>
  <w15:docId w15:val="{1ACBB2B2-CCBB-4DF2-938D-1D7DDF5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5D"/>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3A78D5"/>
    <w:pPr>
      <w:keepLines/>
      <w:numPr>
        <w:numId w:val="1"/>
      </w:numPr>
      <w:spacing w:after="360"/>
      <w:outlineLvl w:val="0"/>
      <w:pPrChange w:id="0" w:author="MSB" w:date="2023-06-29T14:29:00Z">
        <w:pPr>
          <w:keepLines/>
          <w:numPr>
            <w:numId w:val="2"/>
          </w:numPr>
          <w:tabs>
            <w:tab w:val="num" w:pos="567"/>
          </w:tabs>
          <w:spacing w:after="360"/>
          <w:outlineLvl w:val="0"/>
        </w:pPr>
      </w:pPrChange>
    </w:pPr>
    <w:rPr>
      <w:rFonts w:ascii="Arial" w:hAnsi="Arial" w:cs="Arial"/>
      <w:b/>
      <w:bCs/>
      <w:sz w:val="30"/>
      <w:szCs w:val="32"/>
      <w:rPrChange w:id="0" w:author="MSB" w:date="2023-06-29T14:29:00Z">
        <w:rPr>
          <w:rFonts w:ascii="Arial" w:hAnsi="Arial" w:cs="Arial"/>
          <w:b/>
          <w:bCs/>
          <w:sz w:val="30"/>
          <w:szCs w:val="32"/>
          <w:lang w:val="da-DK" w:eastAsia="da-DK" w:bidi="ar-SA"/>
        </w:rPr>
      </w:rPrChange>
    </w:rPr>
  </w:style>
  <w:style w:type="paragraph" w:styleId="Overskrift2">
    <w:name w:val="heading 2"/>
    <w:basedOn w:val="Normal"/>
    <w:next w:val="Normal"/>
    <w:link w:val="Overskrift2Tegn"/>
    <w:qFormat/>
    <w:rsid w:val="003A78D5"/>
    <w:pPr>
      <w:keepLines/>
      <w:numPr>
        <w:ilvl w:val="1"/>
        <w:numId w:val="1"/>
      </w:numPr>
      <w:suppressAutoHyphens/>
      <w:outlineLvl w:val="1"/>
      <w:pPrChange w:id="1" w:author="MSB" w:date="2023-06-29T14:29:00Z">
        <w:pPr>
          <w:keepLines/>
          <w:numPr>
            <w:ilvl w:val="1"/>
            <w:numId w:val="2"/>
          </w:numPr>
          <w:tabs>
            <w:tab w:val="num" w:pos="680"/>
          </w:tabs>
          <w:suppressAutoHyphens/>
          <w:ind w:left="794" w:hanging="794"/>
          <w:outlineLvl w:val="1"/>
        </w:pPr>
      </w:pPrChange>
    </w:pPr>
    <w:rPr>
      <w:rFonts w:ascii="Arial" w:hAnsi="Arial" w:cs="Arial"/>
      <w:b/>
      <w:bCs/>
      <w:iCs/>
      <w:szCs w:val="28"/>
      <w:rPrChange w:id="1" w:author="MSB" w:date="2023-06-29T14:29: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qFormat/>
    <w:rsid w:val="003A78D5"/>
    <w:pPr>
      <w:keepNext/>
      <w:numPr>
        <w:ilvl w:val="2"/>
        <w:numId w:val="1"/>
      </w:numPr>
      <w:spacing w:before="240" w:after="60"/>
      <w:outlineLvl w:val="2"/>
      <w:pPrChange w:id="2" w:author="MSB" w:date="2023-06-29T14:29:00Z">
        <w:pPr>
          <w:keepNext/>
          <w:numPr>
            <w:ilvl w:val="2"/>
            <w:numId w:val="2"/>
          </w:numPr>
          <w:tabs>
            <w:tab w:val="num" w:pos="680"/>
          </w:tabs>
          <w:spacing w:before="240" w:after="60"/>
          <w:ind w:left="794" w:hanging="794"/>
          <w:outlineLvl w:val="2"/>
        </w:pPr>
      </w:pPrChange>
    </w:pPr>
    <w:rPr>
      <w:rFonts w:ascii="Arial" w:hAnsi="Arial" w:cs="Arial"/>
      <w:b/>
      <w:bCs/>
      <w:sz w:val="20"/>
      <w:szCs w:val="26"/>
      <w:rPrChange w:id="2" w:author="MSB" w:date="2023-06-29T14:29:00Z">
        <w:rPr>
          <w:rFonts w:ascii="Arial" w:hAnsi="Arial" w:cs="Arial"/>
          <w:b/>
          <w:bCs/>
          <w:szCs w:val="26"/>
          <w:lang w:val="da-DK" w:eastAsia="da-DK" w:bidi="ar-SA"/>
        </w:rPr>
      </w:rPrChange>
    </w:rPr>
  </w:style>
  <w:style w:type="paragraph" w:styleId="Overskrift4">
    <w:name w:val="heading 4"/>
    <w:basedOn w:val="Normal"/>
    <w:next w:val="Normal"/>
    <w:link w:val="Overskrift4Tegn"/>
    <w:qFormat/>
    <w:rsid w:val="003A78D5"/>
    <w:pPr>
      <w:keepLines/>
      <w:numPr>
        <w:ilvl w:val="3"/>
        <w:numId w:val="1"/>
      </w:numPr>
      <w:suppressAutoHyphens/>
      <w:outlineLvl w:val="3"/>
      <w:pPrChange w:id="3" w:author="MSB" w:date="2023-06-29T14:29:00Z">
        <w:pPr>
          <w:keepLines/>
          <w:numPr>
            <w:ilvl w:val="3"/>
            <w:numId w:val="2"/>
          </w:numPr>
          <w:tabs>
            <w:tab w:val="num" w:pos="862"/>
          </w:tabs>
          <w:suppressAutoHyphens/>
          <w:ind w:left="862" w:hanging="862"/>
          <w:outlineLvl w:val="3"/>
        </w:pPr>
      </w:pPrChange>
    </w:pPr>
    <w:rPr>
      <w:bCs/>
      <w:i/>
      <w:szCs w:val="28"/>
      <w:rPrChange w:id="3" w:author="MSB" w:date="2023-06-29T14:29: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3A78D5"/>
    <w:pPr>
      <w:keepNext/>
      <w:keepLines/>
      <w:numPr>
        <w:ilvl w:val="4"/>
        <w:numId w:val="1"/>
      </w:numPr>
      <w:spacing w:before="40"/>
      <w:outlineLvl w:val="4"/>
      <w:pPrChange w:id="4" w:author="MSB" w:date="2023-06-29T14:29:00Z">
        <w:pPr>
          <w:keepNext/>
          <w:keepLines/>
          <w:numPr>
            <w:ilvl w:val="4"/>
            <w:numId w:val="2"/>
          </w:numPr>
          <w:tabs>
            <w:tab w:val="num" w:pos="1009"/>
          </w:tabs>
          <w:spacing w:before="40"/>
          <w:ind w:left="1009" w:hanging="1009"/>
          <w:outlineLvl w:val="4"/>
        </w:pPr>
      </w:pPrChange>
    </w:pPr>
    <w:rPr>
      <w:rFonts w:asciiTheme="majorHAnsi" w:eastAsiaTheme="majorEastAsia" w:hAnsiTheme="majorHAnsi" w:cstheme="majorBidi"/>
      <w:color w:val="2F5496" w:themeColor="accent1" w:themeShade="BF"/>
      <w:rPrChange w:id="4" w:author="MSB" w:date="2023-06-29T14:29:00Z">
        <w:rPr>
          <w:rFonts w:asciiTheme="majorHAnsi" w:eastAsiaTheme="majorEastAsia" w:hAnsiTheme="majorHAnsi" w:cstheme="majorBidi"/>
          <w:color w:val="2F5496" w:themeColor="accent1" w:themeShade="BF"/>
          <w:sz w:val="24"/>
          <w:szCs w:val="24"/>
          <w:lang w:val="da-DK" w:eastAsia="da-DK" w:bidi="ar-SA"/>
        </w:rPr>
      </w:rPrChange>
    </w:rPr>
  </w:style>
  <w:style w:type="paragraph" w:styleId="Overskrift6">
    <w:name w:val="heading 6"/>
    <w:basedOn w:val="Normal"/>
    <w:next w:val="Normal"/>
    <w:link w:val="Overskrift6Tegn"/>
    <w:uiPriority w:val="9"/>
    <w:semiHidden/>
    <w:unhideWhenUsed/>
    <w:qFormat/>
    <w:rsid w:val="003A78D5"/>
    <w:pPr>
      <w:keepNext/>
      <w:keepLines/>
      <w:numPr>
        <w:ilvl w:val="5"/>
        <w:numId w:val="1"/>
      </w:numPr>
      <w:spacing w:before="40"/>
      <w:outlineLvl w:val="5"/>
      <w:pPrChange w:id="5" w:author="MSB" w:date="2023-06-29T14:29:00Z">
        <w:pPr>
          <w:keepNext/>
          <w:keepLines/>
          <w:numPr>
            <w:ilvl w:val="5"/>
            <w:numId w:val="2"/>
          </w:numPr>
          <w:tabs>
            <w:tab w:val="num" w:pos="1151"/>
          </w:tabs>
          <w:spacing w:before="40"/>
          <w:ind w:left="1151" w:hanging="1151"/>
          <w:outlineLvl w:val="5"/>
        </w:pPr>
      </w:pPrChange>
    </w:pPr>
    <w:rPr>
      <w:rFonts w:asciiTheme="majorHAnsi" w:eastAsiaTheme="majorEastAsia" w:hAnsiTheme="majorHAnsi" w:cstheme="majorBidi"/>
      <w:color w:val="1F3763" w:themeColor="accent1" w:themeShade="7F"/>
      <w:rPrChange w:id="5" w:author="MSB" w:date="2023-06-29T14:29:00Z">
        <w:rPr>
          <w:rFonts w:asciiTheme="majorHAnsi" w:eastAsiaTheme="majorEastAsia" w:hAnsiTheme="majorHAnsi" w:cstheme="majorBidi"/>
          <w:color w:val="1F3763" w:themeColor="accent1" w:themeShade="7F"/>
          <w:sz w:val="24"/>
          <w:szCs w:val="24"/>
          <w:lang w:val="da-DK" w:eastAsia="da-DK" w:bidi="ar-SA"/>
        </w:rPr>
      </w:rPrChange>
    </w:rPr>
  </w:style>
  <w:style w:type="paragraph" w:styleId="Overskrift7">
    <w:name w:val="heading 7"/>
    <w:basedOn w:val="Normal"/>
    <w:next w:val="Normal"/>
    <w:link w:val="Overskrift7Tegn"/>
    <w:uiPriority w:val="9"/>
    <w:semiHidden/>
    <w:unhideWhenUsed/>
    <w:qFormat/>
    <w:rsid w:val="003A78D5"/>
    <w:pPr>
      <w:keepNext/>
      <w:keepLines/>
      <w:numPr>
        <w:ilvl w:val="6"/>
        <w:numId w:val="1"/>
      </w:numPr>
      <w:spacing w:before="40"/>
      <w:outlineLvl w:val="6"/>
      <w:pPrChange w:id="6" w:author="MSB" w:date="2023-06-29T14:29:00Z">
        <w:pPr>
          <w:keepNext/>
          <w:keepLines/>
          <w:numPr>
            <w:ilvl w:val="6"/>
            <w:numId w:val="2"/>
          </w:numPr>
          <w:tabs>
            <w:tab w:val="num" w:pos="1298"/>
          </w:tabs>
          <w:spacing w:before="40"/>
          <w:ind w:left="1298" w:hanging="1298"/>
          <w:outlineLvl w:val="6"/>
        </w:pPr>
      </w:pPrChange>
    </w:pPr>
    <w:rPr>
      <w:rFonts w:asciiTheme="majorHAnsi" w:eastAsiaTheme="majorEastAsia" w:hAnsiTheme="majorHAnsi" w:cstheme="majorBidi"/>
      <w:i/>
      <w:iCs/>
      <w:color w:val="1F3763" w:themeColor="accent1" w:themeShade="7F"/>
      <w:rPrChange w:id="6" w:author="MSB" w:date="2023-06-29T14:29:00Z">
        <w:rPr>
          <w:rFonts w:asciiTheme="majorHAnsi" w:eastAsiaTheme="majorEastAsia" w:hAnsiTheme="majorHAnsi" w:cstheme="majorBidi"/>
          <w:i/>
          <w:iCs/>
          <w:color w:val="1F3763" w:themeColor="accent1" w:themeShade="7F"/>
          <w:sz w:val="24"/>
          <w:szCs w:val="24"/>
          <w:lang w:val="da-DK" w:eastAsia="da-DK" w:bidi="ar-SA"/>
        </w:rPr>
      </w:rPrChange>
    </w:rPr>
  </w:style>
  <w:style w:type="paragraph" w:styleId="Overskrift8">
    <w:name w:val="heading 8"/>
    <w:basedOn w:val="Normal"/>
    <w:next w:val="Normal"/>
    <w:link w:val="Overskrift8Tegn"/>
    <w:uiPriority w:val="9"/>
    <w:semiHidden/>
    <w:unhideWhenUsed/>
    <w:qFormat/>
    <w:rsid w:val="003A78D5"/>
    <w:pPr>
      <w:keepNext/>
      <w:keepLines/>
      <w:numPr>
        <w:ilvl w:val="7"/>
        <w:numId w:val="1"/>
      </w:numPr>
      <w:spacing w:before="40"/>
      <w:outlineLvl w:val="7"/>
      <w:pPrChange w:id="7" w:author="MSB" w:date="2023-06-29T14:29:00Z">
        <w:pPr>
          <w:keepNext/>
          <w:keepLines/>
          <w:numPr>
            <w:ilvl w:val="7"/>
            <w:numId w:val="2"/>
          </w:numPr>
          <w:tabs>
            <w:tab w:val="num" w:pos="1440"/>
          </w:tabs>
          <w:spacing w:before="40"/>
          <w:ind w:left="1440" w:hanging="1440"/>
          <w:outlineLvl w:val="7"/>
        </w:pPr>
      </w:pPrChange>
    </w:pPr>
    <w:rPr>
      <w:rFonts w:asciiTheme="majorHAnsi" w:eastAsiaTheme="majorEastAsia" w:hAnsiTheme="majorHAnsi" w:cstheme="majorBidi"/>
      <w:color w:val="272727" w:themeColor="text1" w:themeTint="D8"/>
      <w:sz w:val="21"/>
      <w:szCs w:val="21"/>
      <w:rPrChange w:id="7" w:author="MSB" w:date="2023-06-29T14:29:00Z">
        <w:rPr>
          <w:rFonts w:asciiTheme="majorHAnsi" w:eastAsiaTheme="majorEastAsia" w:hAnsiTheme="majorHAnsi" w:cstheme="majorBidi"/>
          <w:color w:val="272727" w:themeColor="text1" w:themeTint="D8"/>
          <w:sz w:val="21"/>
          <w:szCs w:val="21"/>
          <w:lang w:val="da-DK" w:eastAsia="da-DK" w:bidi="ar-SA"/>
        </w:rPr>
      </w:rPrChange>
    </w:rPr>
  </w:style>
  <w:style w:type="paragraph" w:styleId="Overskrift9">
    <w:name w:val="heading 9"/>
    <w:basedOn w:val="Normal"/>
    <w:next w:val="Normal"/>
    <w:link w:val="Overskrift9Tegn"/>
    <w:uiPriority w:val="9"/>
    <w:semiHidden/>
    <w:unhideWhenUsed/>
    <w:qFormat/>
    <w:rsid w:val="003A78D5"/>
    <w:pPr>
      <w:keepNext/>
      <w:keepLines/>
      <w:numPr>
        <w:ilvl w:val="8"/>
        <w:numId w:val="1"/>
      </w:numPr>
      <w:spacing w:before="40"/>
      <w:outlineLvl w:val="8"/>
      <w:pPrChange w:id="8" w:author="MSB" w:date="2023-06-29T14:29:00Z">
        <w:pPr>
          <w:keepNext/>
          <w:keepLines/>
          <w:numPr>
            <w:ilvl w:val="8"/>
            <w:numId w:val="2"/>
          </w:numPr>
          <w:tabs>
            <w:tab w:val="num" w:pos="1582"/>
          </w:tabs>
          <w:spacing w:before="40"/>
          <w:ind w:left="1582" w:hanging="1582"/>
          <w:outlineLvl w:val="8"/>
        </w:pPr>
      </w:pPrChange>
    </w:pPr>
    <w:rPr>
      <w:rFonts w:asciiTheme="majorHAnsi" w:eastAsiaTheme="majorEastAsia" w:hAnsiTheme="majorHAnsi" w:cstheme="majorBidi"/>
      <w:i/>
      <w:iCs/>
      <w:color w:val="272727" w:themeColor="text1" w:themeTint="D8"/>
      <w:sz w:val="21"/>
      <w:szCs w:val="21"/>
      <w:rPrChange w:id="8" w:author="MSB" w:date="2023-06-29T14:29:00Z">
        <w:rPr>
          <w:rFonts w:asciiTheme="majorHAnsi" w:eastAsiaTheme="majorEastAsia" w:hAnsiTheme="majorHAnsi" w:cstheme="majorBidi"/>
          <w:i/>
          <w:iCs/>
          <w:color w:val="272727" w:themeColor="text1" w:themeTint="D8"/>
          <w:sz w:val="21"/>
          <w:szCs w:val="21"/>
          <w:lang w:val="da-DK" w:eastAsia="da-DK"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77D5D"/>
    <w:rPr>
      <w:rFonts w:ascii="Arial" w:hAnsi="Arial" w:cs="Arial"/>
      <w:b/>
      <w:bCs/>
      <w:sz w:val="30"/>
      <w:szCs w:val="32"/>
      <w:lang w:eastAsia="da-DK"/>
    </w:rPr>
  </w:style>
  <w:style w:type="character" w:customStyle="1" w:styleId="Overskrift2Tegn">
    <w:name w:val="Overskrift 2 Tegn"/>
    <w:basedOn w:val="Standardskrifttypeiafsnit"/>
    <w:link w:val="Overskrift2"/>
    <w:rsid w:val="00877D5D"/>
    <w:rPr>
      <w:rFonts w:ascii="Arial" w:hAnsi="Arial" w:cs="Arial"/>
      <w:b/>
      <w:bCs/>
      <w:iCs/>
      <w:sz w:val="24"/>
      <w:szCs w:val="28"/>
      <w:lang w:eastAsia="da-DK"/>
    </w:rPr>
  </w:style>
  <w:style w:type="character" w:customStyle="1" w:styleId="Overskrift3Tegn">
    <w:name w:val="Overskrift 3 Tegn"/>
    <w:basedOn w:val="Standardskrifttypeiafsnit"/>
    <w:link w:val="Overskrift3"/>
    <w:rsid w:val="00877D5D"/>
    <w:rPr>
      <w:rFonts w:ascii="Arial" w:hAnsi="Arial" w:cs="Arial"/>
      <w:b/>
      <w:bCs/>
      <w:sz w:val="20"/>
      <w:szCs w:val="26"/>
      <w:lang w:eastAsia="da-DK"/>
    </w:rPr>
  </w:style>
  <w:style w:type="character" w:customStyle="1" w:styleId="Overskrift4Tegn">
    <w:name w:val="Overskrift 4 Tegn"/>
    <w:basedOn w:val="Standardskrifttypeiafsnit"/>
    <w:link w:val="Overskrift4"/>
    <w:rsid w:val="00877D5D"/>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11110"/>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911110"/>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911110"/>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911110"/>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911110"/>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9111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11110"/>
    <w:rPr>
      <w:rFonts w:ascii="Arial" w:hAnsi="Arial" w:cs="Arial"/>
      <w:b/>
      <w:sz w:val="30"/>
      <w:szCs w:val="24"/>
      <w:lang w:eastAsia="da-DK"/>
    </w:rPr>
  </w:style>
  <w:style w:type="paragraph" w:customStyle="1" w:styleId="Overskrift211pkt">
    <w:name w:val="Overskrift 2 + 11 pkt"/>
    <w:basedOn w:val="Normal"/>
    <w:link w:val="Overskrift211pktTegn"/>
    <w:rsid w:val="0091111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11110"/>
    <w:rPr>
      <w:rFonts w:ascii="Arial" w:hAnsi="Arial" w:cs="Arial"/>
      <w:b/>
      <w:szCs w:val="24"/>
      <w:lang w:eastAsia="da-DK"/>
    </w:rPr>
  </w:style>
  <w:style w:type="paragraph" w:customStyle="1" w:styleId="Normal11">
    <w:name w:val="Normal + 11"/>
    <w:basedOn w:val="Normal"/>
    <w:link w:val="Normal11Tegn"/>
    <w:rsid w:val="00911110"/>
    <w:rPr>
      <w:sz w:val="22"/>
    </w:rPr>
  </w:style>
  <w:style w:type="character" w:customStyle="1" w:styleId="Normal11Tegn">
    <w:name w:val="Normal + 11 Tegn"/>
    <w:basedOn w:val="Standardskrifttypeiafsnit"/>
    <w:link w:val="Normal11"/>
    <w:rsid w:val="00911110"/>
    <w:rPr>
      <w:rFonts w:ascii="Times New Roman" w:hAnsi="Times New Roman" w:cs="Times New Roman"/>
      <w:szCs w:val="24"/>
      <w:lang w:eastAsia="da-DK"/>
    </w:rPr>
  </w:style>
  <w:style w:type="paragraph" w:styleId="Sidehoved">
    <w:name w:val="header"/>
    <w:basedOn w:val="Normal"/>
    <w:link w:val="SidehovedTegn"/>
    <w:uiPriority w:val="99"/>
    <w:unhideWhenUsed/>
    <w:rsid w:val="00911110"/>
    <w:pPr>
      <w:tabs>
        <w:tab w:val="center" w:pos="4819"/>
        <w:tab w:val="right" w:pos="9638"/>
      </w:tabs>
    </w:pPr>
  </w:style>
  <w:style w:type="character" w:customStyle="1" w:styleId="SidehovedTegn">
    <w:name w:val="Sidehoved Tegn"/>
    <w:basedOn w:val="Standardskrifttypeiafsnit"/>
    <w:link w:val="Sidehoved"/>
    <w:uiPriority w:val="99"/>
    <w:rsid w:val="00911110"/>
    <w:rPr>
      <w:rFonts w:ascii="Times New Roman" w:hAnsi="Times New Roman" w:cs="Times New Roman"/>
      <w:sz w:val="24"/>
      <w:szCs w:val="24"/>
      <w:lang w:eastAsia="da-DK"/>
    </w:rPr>
  </w:style>
  <w:style w:type="paragraph" w:styleId="Sidefod">
    <w:name w:val="footer"/>
    <w:basedOn w:val="Normal"/>
    <w:link w:val="SidefodTegn"/>
    <w:uiPriority w:val="99"/>
    <w:unhideWhenUsed/>
    <w:rsid w:val="00911110"/>
    <w:pPr>
      <w:tabs>
        <w:tab w:val="center" w:pos="4819"/>
        <w:tab w:val="right" w:pos="9638"/>
      </w:tabs>
    </w:pPr>
  </w:style>
  <w:style w:type="character" w:customStyle="1" w:styleId="SidefodTegn">
    <w:name w:val="Sidefod Tegn"/>
    <w:basedOn w:val="Standardskrifttypeiafsnit"/>
    <w:link w:val="Sidefod"/>
    <w:uiPriority w:val="99"/>
    <w:rsid w:val="00911110"/>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22</Pages>
  <Words>6227</Words>
  <Characters>37990</Characters>
  <Application>Microsoft Office Word</Application>
  <DocSecurity>0</DocSecurity>
  <Lines>316</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2023-06-29T12:14:00Z</dcterms:created>
  <dcterms:modified xsi:type="dcterms:W3CDTF">2023-06-29T12:31:00Z</dcterms:modified>
</cp:coreProperties>
</file>