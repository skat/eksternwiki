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8F07C" w14:textId="77777777" w:rsidR="00F56D5C"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035B94" w14:paraId="79636180" w14:textId="77777777" w:rsidTr="00035B94">
        <w:trPr>
          <w:trHeight w:hRule="exact" w:val="113"/>
        </w:trPr>
        <w:tc>
          <w:tcPr>
            <w:tcW w:w="10205" w:type="dxa"/>
            <w:gridSpan w:val="5"/>
            <w:shd w:val="clear" w:color="auto" w:fill="82A0F0"/>
          </w:tcPr>
          <w:p w14:paraId="137E8FE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5B94" w14:paraId="487A83CF" w14:textId="77777777" w:rsidTr="00035B94">
        <w:trPr>
          <w:trHeight w:val="283"/>
        </w:trPr>
        <w:tc>
          <w:tcPr>
            <w:tcW w:w="10205" w:type="dxa"/>
            <w:gridSpan w:val="5"/>
            <w:tcBorders>
              <w:bottom w:val="single" w:sz="6" w:space="0" w:color="auto"/>
            </w:tcBorders>
          </w:tcPr>
          <w:p w14:paraId="74A0661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35B94">
              <w:rPr>
                <w:rFonts w:ascii="Arial" w:hAnsi="Arial" w:cs="Arial"/>
                <w:b/>
                <w:sz w:val="30"/>
              </w:rPr>
              <w:t>Ejendomsskat</w:t>
            </w:r>
          </w:p>
        </w:tc>
      </w:tr>
      <w:tr w:rsidR="00035B94" w14:paraId="034B1F8B" w14:textId="77777777" w:rsidTr="00035B94">
        <w:trPr>
          <w:trHeight w:val="283"/>
        </w:trPr>
        <w:tc>
          <w:tcPr>
            <w:tcW w:w="1701" w:type="dxa"/>
            <w:tcBorders>
              <w:top w:val="single" w:sz="6" w:space="0" w:color="auto"/>
              <w:bottom w:val="nil"/>
            </w:tcBorders>
            <w:shd w:val="clear" w:color="auto" w:fill="auto"/>
            <w:vAlign w:val="center"/>
          </w:tcPr>
          <w:p w14:paraId="1F1F803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14:paraId="16871DB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588BDDD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14:paraId="08CAF56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14:paraId="6D341D0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035B94" w14:paraId="4AAF3849" w14:textId="77777777" w:rsidTr="00035B94">
        <w:trPr>
          <w:trHeight w:val="283"/>
        </w:trPr>
        <w:tc>
          <w:tcPr>
            <w:tcW w:w="1701" w:type="dxa"/>
            <w:tcBorders>
              <w:top w:val="nil"/>
            </w:tcBorders>
            <w:shd w:val="clear" w:color="auto" w:fill="auto"/>
            <w:vAlign w:val="center"/>
          </w:tcPr>
          <w:p w14:paraId="7405C46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EogE</w:t>
            </w:r>
            <w:proofErr w:type="spellEnd"/>
          </w:p>
        </w:tc>
        <w:tc>
          <w:tcPr>
            <w:tcW w:w="3969" w:type="dxa"/>
            <w:tcBorders>
              <w:top w:val="nil"/>
            </w:tcBorders>
            <w:shd w:val="clear" w:color="auto" w:fill="auto"/>
            <w:vAlign w:val="center"/>
          </w:tcPr>
          <w:p w14:paraId="1C4B8F84"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Ejendomme</w:t>
            </w:r>
          </w:p>
        </w:tc>
        <w:tc>
          <w:tcPr>
            <w:tcW w:w="1134" w:type="dxa"/>
            <w:tcBorders>
              <w:top w:val="nil"/>
            </w:tcBorders>
            <w:shd w:val="clear" w:color="auto" w:fill="auto"/>
            <w:vAlign w:val="center"/>
          </w:tcPr>
          <w:p w14:paraId="19CD7014"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p>
        </w:tc>
        <w:tc>
          <w:tcPr>
            <w:tcW w:w="1699" w:type="dxa"/>
            <w:tcBorders>
              <w:top w:val="nil"/>
            </w:tcBorders>
            <w:shd w:val="clear" w:color="auto" w:fill="auto"/>
            <w:vAlign w:val="center"/>
          </w:tcPr>
          <w:p w14:paraId="795180C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2022-11-24</w:t>
            </w:r>
          </w:p>
        </w:tc>
        <w:tc>
          <w:tcPr>
            <w:tcW w:w="1699" w:type="dxa"/>
            <w:tcBorders>
              <w:top w:val="nil"/>
            </w:tcBorders>
            <w:shd w:val="clear" w:color="auto" w:fill="auto"/>
            <w:vAlign w:val="center"/>
          </w:tcPr>
          <w:p w14:paraId="46C690D6" w14:textId="0AA3819E"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2023-</w:t>
            </w:r>
            <w:del w:id="9" w:author="Hanne Erdman Thomsen" w:date="2023-07-02T12:00:00Z">
              <w:r w:rsidR="00911110">
                <w:rPr>
                  <w:rFonts w:ascii="Arial" w:hAnsi="Arial" w:cs="Arial"/>
                  <w:sz w:val="18"/>
                </w:rPr>
                <w:delText>06-29</w:delText>
              </w:r>
            </w:del>
            <w:ins w:id="10" w:author="Hanne Erdman Thomsen" w:date="2023-07-02T12:00:00Z">
              <w:r>
                <w:rPr>
                  <w:rFonts w:ascii="Arial" w:hAnsi="Arial" w:cs="Arial"/>
                  <w:sz w:val="18"/>
                </w:rPr>
                <w:t>07-01</w:t>
              </w:r>
            </w:ins>
          </w:p>
        </w:tc>
      </w:tr>
      <w:tr w:rsidR="00035B94" w14:paraId="417822AC" w14:textId="77777777" w:rsidTr="00035B94">
        <w:trPr>
          <w:trHeight w:val="283"/>
        </w:trPr>
        <w:tc>
          <w:tcPr>
            <w:tcW w:w="10205" w:type="dxa"/>
            <w:gridSpan w:val="5"/>
            <w:shd w:val="clear" w:color="auto" w:fill="D2DCFA"/>
            <w:vAlign w:val="center"/>
          </w:tcPr>
          <w:p w14:paraId="3F0F1A7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35B94" w14:paraId="140A0A11" w14:textId="77777777" w:rsidTr="00035B94">
        <w:trPr>
          <w:trHeight w:val="283"/>
        </w:trPr>
        <w:tc>
          <w:tcPr>
            <w:tcW w:w="10205" w:type="dxa"/>
            <w:gridSpan w:val="5"/>
            <w:vAlign w:val="center"/>
          </w:tcPr>
          <w:p w14:paraId="38D7049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med denne service er at levere data om ejendomsskatter i et givet indkomstår for en eller flere kommuner, pr. ejendom og yderligere fordelt på ejere.</w:t>
            </w:r>
          </w:p>
          <w:p w14:paraId="2BD7E21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Serviceanvender skal ved hjælp af en aftale i DUPLA Aftalemodul specificere de nødvendige felter, i forhold til det konkrete anvendelsesformål. Servicen returnerer udelukkende de felter til serviceanvender, som er specificeret i den konkrete aftale.</w:t>
            </w:r>
          </w:p>
        </w:tc>
      </w:tr>
      <w:tr w:rsidR="00035B94" w14:paraId="4E815303" w14:textId="77777777" w:rsidTr="00035B94">
        <w:trPr>
          <w:trHeight w:val="283"/>
        </w:trPr>
        <w:tc>
          <w:tcPr>
            <w:tcW w:w="10205" w:type="dxa"/>
            <w:gridSpan w:val="5"/>
            <w:shd w:val="clear" w:color="auto" w:fill="D2DCFA"/>
            <w:vAlign w:val="center"/>
          </w:tcPr>
          <w:p w14:paraId="6030E30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35B94" w14:paraId="150F4173" w14:textId="77777777" w:rsidTr="00035B94">
        <w:trPr>
          <w:trHeight w:val="283"/>
        </w:trPr>
        <w:tc>
          <w:tcPr>
            <w:tcW w:w="10205" w:type="dxa"/>
            <w:gridSpan w:val="5"/>
          </w:tcPr>
          <w:p w14:paraId="525A760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er baseret på REST og modtager et GET </w:t>
            </w:r>
            <w:proofErr w:type="spellStart"/>
            <w:r>
              <w:rPr>
                <w:rFonts w:ascii="Arial" w:hAnsi="Arial" w:cs="Arial"/>
                <w:sz w:val="18"/>
              </w:rPr>
              <w:t>Request</w:t>
            </w:r>
            <w:proofErr w:type="spellEnd"/>
            <w:r>
              <w:rPr>
                <w:rFonts w:ascii="Arial" w:hAnsi="Arial" w:cs="Arial"/>
                <w:sz w:val="18"/>
              </w:rPr>
              <w:t xml:space="preserve"> med </w:t>
            </w:r>
            <w:proofErr w:type="spellStart"/>
            <w:r>
              <w:rPr>
                <w:rFonts w:ascii="Arial" w:hAnsi="Arial" w:cs="Arial"/>
                <w:sz w:val="18"/>
              </w:rPr>
              <w:t>query</w:t>
            </w:r>
            <w:proofErr w:type="spellEnd"/>
            <w:r>
              <w:rPr>
                <w:rFonts w:ascii="Arial" w:hAnsi="Arial" w:cs="Arial"/>
                <w:sz w:val="18"/>
              </w:rPr>
              <w:t xml:space="preserve"> parameters til at specificere output. Data er repræsenteret som JSON og til servicen findes der en </w:t>
            </w:r>
            <w:proofErr w:type="spellStart"/>
            <w:r>
              <w:rPr>
                <w:rFonts w:ascii="Arial" w:hAnsi="Arial" w:cs="Arial"/>
                <w:sz w:val="18"/>
              </w:rPr>
              <w:t>OpenAPI</w:t>
            </w:r>
            <w:proofErr w:type="spellEnd"/>
            <w:r>
              <w:rPr>
                <w:rFonts w:ascii="Arial" w:hAnsi="Arial" w:cs="Arial"/>
                <w:sz w:val="18"/>
              </w:rPr>
              <w:t>-specifikation.</w:t>
            </w:r>
          </w:p>
          <w:p w14:paraId="736EBF8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B5DDA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Komplethed</w:t>
            </w:r>
          </w:p>
          <w:p w14:paraId="2E06350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udstilles alle felter vedr. ejendomsskat.</w:t>
            </w:r>
          </w:p>
          <w:p w14:paraId="3F2C244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udstilles data med historik for de enkelte indkomstår og der udstilles data gældende fra 1. januar 2024.</w:t>
            </w:r>
          </w:p>
          <w:p w14:paraId="1B78AB7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5778E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Korrekthed</w:t>
            </w:r>
          </w:p>
          <w:p w14:paraId="59C6335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udstilles beregnet ejendomsskat, men en gyldig beregning kan på et senere tidspunkt erstattes af en ny, hvilket betyder, at den tidligere beregning ikke længere er gyldig.</w:t>
            </w:r>
          </w:p>
          <w:p w14:paraId="23ACB9D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63600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Aktualitet</w:t>
            </w:r>
          </w:p>
          <w:p w14:paraId="6366BE7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Ejendomsskatter beregnes årligt for det kommende indkomstår for alle ejendomme i september. </w:t>
            </w:r>
          </w:p>
          <w:p w14:paraId="77A676C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Derefter genberegnes der løbende i beregningen for individuelle ejendomme ved ændringer i de relevante data der ligger til grund for beregningerne som f.eks. ejerforhold. Da disse data hentes dagligt fra eksterne registre, kan der gå op til en dag fra en ændring er registreret i det eksterne register, til den ændrede beregning bliver tilgængelig via denne service.</w:t>
            </w:r>
          </w:p>
          <w:p w14:paraId="4826D6E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af "omplacering" (dvs. ændring af en persons CPR-nummer), vil det nye CPR-nummer først fremgå når der sker en ændring i selve beregningen af ejendomsskat, f.eks. i forbindelse med ejerskifte.</w:t>
            </w:r>
          </w:p>
        </w:tc>
      </w:tr>
      <w:tr w:rsidR="00035B94" w14:paraId="321C8324" w14:textId="77777777" w:rsidTr="00035B94">
        <w:trPr>
          <w:trHeight w:val="283"/>
        </w:trPr>
        <w:tc>
          <w:tcPr>
            <w:tcW w:w="10205" w:type="dxa"/>
            <w:gridSpan w:val="5"/>
            <w:shd w:val="clear" w:color="auto" w:fill="D2DCFA"/>
            <w:vAlign w:val="center"/>
          </w:tcPr>
          <w:p w14:paraId="054E90F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35B94" w14:paraId="43A37DA5" w14:textId="77777777" w:rsidTr="00035B94">
        <w:trPr>
          <w:trHeight w:val="283"/>
        </w:trPr>
        <w:tc>
          <w:tcPr>
            <w:tcW w:w="10205" w:type="dxa"/>
            <w:gridSpan w:val="5"/>
            <w:shd w:val="clear" w:color="auto" w:fill="FFFFFF"/>
            <w:vAlign w:val="center"/>
          </w:tcPr>
          <w:p w14:paraId="0ADFB806"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35B94" w14:paraId="1C6C004A" w14:textId="77777777" w:rsidTr="00035B94">
        <w:trPr>
          <w:trHeight w:val="283"/>
        </w:trPr>
        <w:tc>
          <w:tcPr>
            <w:tcW w:w="10205" w:type="dxa"/>
            <w:gridSpan w:val="5"/>
            <w:shd w:val="clear" w:color="auto" w:fill="FFFFFF"/>
          </w:tcPr>
          <w:p w14:paraId="7217F70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EjendomsskatHent_I</w:t>
            </w:r>
            <w:proofErr w:type="spellEnd"/>
          </w:p>
        </w:tc>
      </w:tr>
      <w:tr w:rsidR="00035B94" w14:paraId="2B8DC28F" w14:textId="77777777" w:rsidTr="00035B94">
        <w:trPr>
          <w:trHeight w:val="283"/>
        </w:trPr>
        <w:tc>
          <w:tcPr>
            <w:tcW w:w="10205" w:type="dxa"/>
            <w:gridSpan w:val="5"/>
            <w:shd w:val="clear" w:color="auto" w:fill="FFFFFF"/>
          </w:tcPr>
          <w:p w14:paraId="7653D46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082BC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QueryParameters</w:t>
            </w:r>
            <w:proofErr w:type="spellEnd"/>
            <w:r>
              <w:rPr>
                <w:rFonts w:ascii="Arial" w:hAnsi="Arial" w:cs="Arial"/>
                <w:sz w:val="18"/>
              </w:rPr>
              <w:t>*</w:t>
            </w:r>
          </w:p>
          <w:p w14:paraId="1983C87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FAE0A9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IndkomstÅr</w:t>
            </w:r>
            <w:proofErr w:type="spellEnd"/>
          </w:p>
          <w:p w14:paraId="02D8434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D98E1B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KommuneNummerListe</w:t>
            </w:r>
            <w:proofErr w:type="spellEnd"/>
            <w:r>
              <w:rPr>
                <w:rFonts w:ascii="Arial" w:hAnsi="Arial" w:cs="Arial"/>
                <w:sz w:val="18"/>
              </w:rPr>
              <w:t>*</w:t>
            </w:r>
          </w:p>
          <w:p w14:paraId="2D17FFC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CBD2F8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50D5B9B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2419F1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A81A68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ADF3D9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BFENummerListe</w:t>
            </w:r>
            <w:proofErr w:type="spellEnd"/>
            <w:r>
              <w:rPr>
                <w:rFonts w:ascii="Arial" w:hAnsi="Arial" w:cs="Arial"/>
                <w:sz w:val="18"/>
              </w:rPr>
              <w:t>*</w:t>
            </w:r>
          </w:p>
          <w:p w14:paraId="614AF04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2F0713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BestemtFastEjendomBFENummer</w:t>
            </w:r>
            <w:proofErr w:type="spellEnd"/>
          </w:p>
          <w:p w14:paraId="2D3519C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14:paraId="692A173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EC8AC5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3882A8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PersonCPRNummerListe</w:t>
            </w:r>
            <w:proofErr w:type="spellEnd"/>
            <w:r>
              <w:rPr>
                <w:rFonts w:ascii="Arial" w:hAnsi="Arial" w:cs="Arial"/>
                <w:sz w:val="18"/>
              </w:rPr>
              <w:t>*</w:t>
            </w:r>
          </w:p>
          <w:p w14:paraId="59D5056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C3CA09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1CE8F9A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0BF264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02B859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0B10D5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VirksomhedCVRNummerListe</w:t>
            </w:r>
            <w:proofErr w:type="spellEnd"/>
            <w:r>
              <w:rPr>
                <w:rFonts w:ascii="Arial" w:hAnsi="Arial" w:cs="Arial"/>
                <w:sz w:val="18"/>
              </w:rPr>
              <w:t>*</w:t>
            </w:r>
          </w:p>
          <w:p w14:paraId="73594C0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3C73DD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14:paraId="4D9CB7C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043102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7CE9CB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EjendomsskatteberegningKontroltidspunktFra</w:t>
            </w:r>
            <w:proofErr w:type="spellEnd"/>
            <w:r>
              <w:rPr>
                <w:rFonts w:ascii="Arial" w:hAnsi="Arial" w:cs="Arial"/>
                <w:sz w:val="18"/>
              </w:rPr>
              <w:t>)</w:t>
            </w:r>
          </w:p>
          <w:p w14:paraId="4C5F642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EjendomsskatteberegningKontroltidspunktTil</w:t>
            </w:r>
            <w:proofErr w:type="spellEnd"/>
            <w:r>
              <w:rPr>
                <w:rFonts w:ascii="Arial" w:hAnsi="Arial" w:cs="Arial"/>
                <w:sz w:val="18"/>
              </w:rPr>
              <w:t>)</w:t>
            </w:r>
          </w:p>
          <w:p w14:paraId="0291612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(Side)</w:t>
            </w:r>
          </w:p>
          <w:p w14:paraId="1E4968E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(Sidestørrelse)</w:t>
            </w:r>
          </w:p>
          <w:p w14:paraId="014ABEF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35B94" w14:paraId="762E4F0B" w14:textId="77777777" w:rsidTr="00035B94">
        <w:trPr>
          <w:trHeight w:val="283"/>
        </w:trPr>
        <w:tc>
          <w:tcPr>
            <w:tcW w:w="10205" w:type="dxa"/>
            <w:gridSpan w:val="5"/>
            <w:shd w:val="clear" w:color="auto" w:fill="FFFFFF"/>
          </w:tcPr>
          <w:p w14:paraId="786DA8D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kræver et </w:t>
            </w:r>
            <w:proofErr w:type="spellStart"/>
            <w:r>
              <w:rPr>
                <w:rFonts w:ascii="Arial" w:hAnsi="Arial" w:cs="Arial"/>
                <w:sz w:val="18"/>
              </w:rPr>
              <w:t>IndkomstÅr</w:t>
            </w:r>
            <w:proofErr w:type="spellEnd"/>
            <w:r>
              <w:rPr>
                <w:rFonts w:ascii="Arial" w:hAnsi="Arial" w:cs="Arial"/>
                <w:sz w:val="18"/>
              </w:rPr>
              <w:t xml:space="preserve"> som input og returnerer de i dataudvekslingsaftalen specificerede data fra den beregnede ejendomsskat fordelt på ejendomme i det udvalgte </w:t>
            </w:r>
            <w:proofErr w:type="spellStart"/>
            <w:r>
              <w:rPr>
                <w:rFonts w:ascii="Arial" w:hAnsi="Arial" w:cs="Arial"/>
                <w:sz w:val="18"/>
              </w:rPr>
              <w:t>IndkomstÅr</w:t>
            </w:r>
            <w:proofErr w:type="spellEnd"/>
            <w:r>
              <w:rPr>
                <w:rFonts w:ascii="Arial" w:hAnsi="Arial" w:cs="Arial"/>
                <w:sz w:val="18"/>
              </w:rPr>
              <w:t>, evt. yderligere begrænset med andre søgeparametre.</w:t>
            </w:r>
          </w:p>
          <w:p w14:paraId="21F30AA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Søgningen kan begrænses til en eller flere kommuner ved at angive en liste af </w:t>
            </w:r>
            <w:proofErr w:type="spellStart"/>
            <w:r>
              <w:rPr>
                <w:rFonts w:ascii="Arial" w:hAnsi="Arial" w:cs="Arial"/>
                <w:sz w:val="18"/>
              </w:rPr>
              <w:t>KommuneNummer</w:t>
            </w:r>
            <w:proofErr w:type="spellEnd"/>
            <w:r>
              <w:rPr>
                <w:rFonts w:ascii="Arial" w:hAnsi="Arial" w:cs="Arial"/>
                <w:sz w:val="18"/>
              </w:rPr>
              <w:t xml:space="preserve">, til en eller flere ejendomme ved angivelse af en liste af </w:t>
            </w:r>
            <w:proofErr w:type="spellStart"/>
            <w:r>
              <w:rPr>
                <w:rFonts w:ascii="Arial" w:hAnsi="Arial" w:cs="Arial"/>
                <w:sz w:val="18"/>
              </w:rPr>
              <w:t>BestemtFastEjendomBFENummer</w:t>
            </w:r>
            <w:proofErr w:type="spellEnd"/>
            <w:r>
              <w:rPr>
                <w:rFonts w:ascii="Arial" w:hAnsi="Arial" w:cs="Arial"/>
                <w:sz w:val="18"/>
              </w:rPr>
              <w:t xml:space="preserve">, eller til en eller flere ejere ved angivelse af liste(r) af </w:t>
            </w:r>
            <w:proofErr w:type="spellStart"/>
            <w:r>
              <w:rPr>
                <w:rFonts w:ascii="Arial" w:hAnsi="Arial" w:cs="Arial"/>
                <w:sz w:val="18"/>
              </w:rPr>
              <w:t>PersonCPRNummer</w:t>
            </w:r>
            <w:proofErr w:type="spellEnd"/>
            <w:r>
              <w:rPr>
                <w:rFonts w:ascii="Arial" w:hAnsi="Arial" w:cs="Arial"/>
                <w:sz w:val="18"/>
              </w:rPr>
              <w:t xml:space="preserve">, eller </w:t>
            </w:r>
            <w:proofErr w:type="spellStart"/>
            <w:proofErr w:type="gramStart"/>
            <w:r>
              <w:rPr>
                <w:rFonts w:ascii="Arial" w:hAnsi="Arial" w:cs="Arial"/>
                <w:sz w:val="18"/>
              </w:rPr>
              <w:t>VirksomhedCVRNummer</w:t>
            </w:r>
            <w:proofErr w:type="spellEnd"/>
            <w:r>
              <w:rPr>
                <w:rFonts w:ascii="Arial" w:hAnsi="Arial" w:cs="Arial"/>
                <w:sz w:val="18"/>
              </w:rPr>
              <w:t xml:space="preserve"> .</w:t>
            </w:r>
            <w:proofErr w:type="gramEnd"/>
          </w:p>
          <w:p w14:paraId="03EB5526"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defineres en periode ved at bruge </w:t>
            </w:r>
            <w:proofErr w:type="spellStart"/>
            <w:r>
              <w:rPr>
                <w:rFonts w:ascii="Arial" w:hAnsi="Arial" w:cs="Arial"/>
                <w:sz w:val="18"/>
              </w:rPr>
              <w:t>EjendomsskatteberegningKontroltidspunktFra</w:t>
            </w:r>
            <w:proofErr w:type="spellEnd"/>
            <w:r>
              <w:rPr>
                <w:rFonts w:ascii="Arial" w:hAnsi="Arial" w:cs="Arial"/>
                <w:sz w:val="18"/>
              </w:rPr>
              <w:t xml:space="preserve"> og/eller </w:t>
            </w:r>
            <w:proofErr w:type="spellStart"/>
            <w:r>
              <w:rPr>
                <w:rFonts w:ascii="Arial" w:hAnsi="Arial" w:cs="Arial"/>
                <w:sz w:val="18"/>
              </w:rPr>
              <w:t>EjendomsskatteberegningKontroltidspunktTil</w:t>
            </w:r>
            <w:proofErr w:type="spellEnd"/>
            <w:r>
              <w:rPr>
                <w:rFonts w:ascii="Arial" w:hAnsi="Arial" w:cs="Arial"/>
                <w:sz w:val="18"/>
              </w:rPr>
              <w:t xml:space="preserve">, som vil resultere i, at der kun leveres ejendomsskatteberegninger der i den periode er registreret som systemgodkendt og dermed gjort tilgængelig for serviceanvenderne. Dette kan fx bruges til at hente beregninger, der er blevet tilgængelige siden der sidst blev forespurgt, ved at udfylde </w:t>
            </w:r>
            <w:proofErr w:type="spellStart"/>
            <w:r>
              <w:rPr>
                <w:rFonts w:ascii="Arial" w:hAnsi="Arial" w:cs="Arial"/>
                <w:sz w:val="18"/>
              </w:rPr>
              <w:t>EjendomsskatteberegningKontroltidspunktFra</w:t>
            </w:r>
            <w:proofErr w:type="spellEnd"/>
            <w:r>
              <w:rPr>
                <w:rFonts w:ascii="Arial" w:hAnsi="Arial" w:cs="Arial"/>
                <w:sz w:val="18"/>
              </w:rPr>
              <w:t xml:space="preserve"> med tidspunktet der sidst blev forespurgt.</w:t>
            </w:r>
          </w:p>
        </w:tc>
      </w:tr>
      <w:tr w:rsidR="00035B94" w14:paraId="07F348B1" w14:textId="77777777" w:rsidTr="00035B94">
        <w:trPr>
          <w:trHeight w:val="283"/>
        </w:trPr>
        <w:tc>
          <w:tcPr>
            <w:tcW w:w="10205" w:type="dxa"/>
            <w:gridSpan w:val="5"/>
            <w:shd w:val="clear" w:color="auto" w:fill="FFFFFF"/>
          </w:tcPr>
          <w:p w14:paraId="699B5AB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lastRenderedPageBreak/>
              <w:t>EjendomsskattesatserHent_I</w:t>
            </w:r>
            <w:proofErr w:type="spellEnd"/>
          </w:p>
        </w:tc>
      </w:tr>
      <w:tr w:rsidR="00035B94" w14:paraId="7C2A8060" w14:textId="77777777" w:rsidTr="00035B94">
        <w:trPr>
          <w:trHeight w:val="283"/>
        </w:trPr>
        <w:tc>
          <w:tcPr>
            <w:tcW w:w="10205" w:type="dxa"/>
            <w:gridSpan w:val="5"/>
            <w:shd w:val="clear" w:color="auto" w:fill="FFFFFF"/>
          </w:tcPr>
          <w:p w14:paraId="1B38629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2B7F8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QueryParameters</w:t>
            </w:r>
            <w:proofErr w:type="spellEnd"/>
            <w:r>
              <w:rPr>
                <w:rFonts w:ascii="Arial" w:hAnsi="Arial" w:cs="Arial"/>
                <w:sz w:val="18"/>
              </w:rPr>
              <w:t>*</w:t>
            </w:r>
          </w:p>
          <w:p w14:paraId="68C8C9E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9F70EB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IndkomstÅrListe</w:t>
            </w:r>
            <w:proofErr w:type="spellEnd"/>
            <w:r>
              <w:rPr>
                <w:rFonts w:ascii="Arial" w:hAnsi="Arial" w:cs="Arial"/>
                <w:sz w:val="18"/>
              </w:rPr>
              <w:t>*</w:t>
            </w:r>
          </w:p>
          <w:p w14:paraId="15FC743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11037E5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IndkomstÅr</w:t>
            </w:r>
            <w:proofErr w:type="spellEnd"/>
          </w:p>
          <w:p w14:paraId="4E13461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475DDA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8C5AAC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KommuneNummerListe</w:t>
            </w:r>
            <w:proofErr w:type="spellEnd"/>
            <w:r>
              <w:rPr>
                <w:rFonts w:ascii="Arial" w:hAnsi="Arial" w:cs="Arial"/>
                <w:sz w:val="18"/>
              </w:rPr>
              <w:t>*</w:t>
            </w:r>
          </w:p>
          <w:p w14:paraId="6234B2C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ABCA35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51D308E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809B75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7CBAFF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35B94" w14:paraId="633A0082" w14:textId="77777777" w:rsidTr="00035B94">
        <w:trPr>
          <w:trHeight w:val="283"/>
        </w:trPr>
        <w:tc>
          <w:tcPr>
            <w:tcW w:w="10205" w:type="dxa"/>
            <w:gridSpan w:val="5"/>
            <w:shd w:val="clear" w:color="auto" w:fill="FFFFFF"/>
          </w:tcPr>
          <w:p w14:paraId="058BE76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tager imod en liste af </w:t>
            </w:r>
            <w:proofErr w:type="spellStart"/>
            <w:r>
              <w:rPr>
                <w:rFonts w:ascii="Arial" w:hAnsi="Arial" w:cs="Arial"/>
                <w:sz w:val="18"/>
              </w:rPr>
              <w:t>IndkomstÅr</w:t>
            </w:r>
            <w:proofErr w:type="spellEnd"/>
            <w:r>
              <w:rPr>
                <w:rFonts w:ascii="Arial" w:hAnsi="Arial" w:cs="Arial"/>
                <w:sz w:val="18"/>
              </w:rPr>
              <w:t xml:space="preserve"> og/eller </w:t>
            </w:r>
            <w:proofErr w:type="spellStart"/>
            <w:r>
              <w:rPr>
                <w:rFonts w:ascii="Arial" w:hAnsi="Arial" w:cs="Arial"/>
                <w:sz w:val="18"/>
              </w:rPr>
              <w:t>KommuneNummer</w:t>
            </w:r>
            <w:proofErr w:type="spellEnd"/>
            <w:r>
              <w:rPr>
                <w:rFonts w:ascii="Arial" w:hAnsi="Arial" w:cs="Arial"/>
                <w:sz w:val="18"/>
              </w:rPr>
              <w:t xml:space="preserve"> og returnerer de gældende ejendomsskattesatser (promiller) for de udvalgte </w:t>
            </w:r>
            <w:proofErr w:type="spellStart"/>
            <w:r>
              <w:rPr>
                <w:rFonts w:ascii="Arial" w:hAnsi="Arial" w:cs="Arial"/>
                <w:sz w:val="18"/>
              </w:rPr>
              <w:t>IndkomstÅr</w:t>
            </w:r>
            <w:proofErr w:type="spellEnd"/>
            <w:r>
              <w:rPr>
                <w:rFonts w:ascii="Arial" w:hAnsi="Arial" w:cs="Arial"/>
                <w:sz w:val="18"/>
              </w:rPr>
              <w:t xml:space="preserve"> og/eller kommuner.</w:t>
            </w:r>
          </w:p>
        </w:tc>
      </w:tr>
      <w:tr w:rsidR="00035B94" w14:paraId="025CE0A5" w14:textId="77777777" w:rsidTr="00035B94">
        <w:trPr>
          <w:trHeight w:val="283"/>
        </w:trPr>
        <w:tc>
          <w:tcPr>
            <w:tcW w:w="10205" w:type="dxa"/>
            <w:gridSpan w:val="5"/>
            <w:shd w:val="clear" w:color="auto" w:fill="FFFFFF"/>
            <w:vAlign w:val="center"/>
          </w:tcPr>
          <w:p w14:paraId="4332791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35B94" w14:paraId="1403DE78" w14:textId="77777777" w:rsidTr="00035B94">
        <w:trPr>
          <w:trHeight w:val="283"/>
        </w:trPr>
        <w:tc>
          <w:tcPr>
            <w:tcW w:w="10205" w:type="dxa"/>
            <w:gridSpan w:val="5"/>
            <w:shd w:val="clear" w:color="auto" w:fill="FFFFFF"/>
          </w:tcPr>
          <w:p w14:paraId="4022D9A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EjendomsskatHent_O</w:t>
            </w:r>
            <w:proofErr w:type="spellEnd"/>
          </w:p>
        </w:tc>
      </w:tr>
      <w:tr w:rsidR="00035B94" w14:paraId="32CDB3F4" w14:textId="77777777" w:rsidTr="00035B94">
        <w:trPr>
          <w:trHeight w:val="283"/>
        </w:trPr>
        <w:tc>
          <w:tcPr>
            <w:tcW w:w="10205" w:type="dxa"/>
            <w:gridSpan w:val="5"/>
            <w:shd w:val="clear" w:color="auto" w:fill="FFFFFF"/>
          </w:tcPr>
          <w:p w14:paraId="737A581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91600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EjendomListe</w:t>
            </w:r>
            <w:proofErr w:type="spellEnd"/>
            <w:r>
              <w:rPr>
                <w:rFonts w:ascii="Arial" w:hAnsi="Arial" w:cs="Arial"/>
                <w:sz w:val="18"/>
              </w:rPr>
              <w:t>*</w:t>
            </w:r>
          </w:p>
          <w:p w14:paraId="5F1E2DC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3CF3CC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*Ejendom*</w:t>
            </w:r>
          </w:p>
          <w:p w14:paraId="605C7AE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6E5035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IndkomstÅr</w:t>
            </w:r>
            <w:proofErr w:type="spellEnd"/>
          </w:p>
          <w:p w14:paraId="2ABDABE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4979409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EjendomNummer</w:t>
            </w:r>
            <w:proofErr w:type="spellEnd"/>
            <w:r>
              <w:rPr>
                <w:rFonts w:ascii="Arial" w:hAnsi="Arial" w:cs="Arial"/>
                <w:sz w:val="18"/>
              </w:rPr>
              <w:t>)</w:t>
            </w:r>
          </w:p>
          <w:p w14:paraId="4BB0DCF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VurderingsejendomID</w:t>
            </w:r>
            <w:proofErr w:type="spellEnd"/>
            <w:r>
              <w:rPr>
                <w:rFonts w:ascii="Arial" w:hAnsi="Arial" w:cs="Arial"/>
                <w:sz w:val="18"/>
              </w:rPr>
              <w:t>)</w:t>
            </w:r>
          </w:p>
          <w:p w14:paraId="5B19DB5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BFENummerListe</w:t>
            </w:r>
            <w:proofErr w:type="spellEnd"/>
            <w:r>
              <w:rPr>
                <w:rFonts w:ascii="Arial" w:hAnsi="Arial" w:cs="Arial"/>
                <w:sz w:val="18"/>
              </w:rPr>
              <w:t>*</w:t>
            </w:r>
          </w:p>
          <w:p w14:paraId="09FFF91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C02A29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BestemtFastEjendomBFENummer</w:t>
            </w:r>
            <w:proofErr w:type="spellEnd"/>
          </w:p>
          <w:p w14:paraId="4C247B8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EA2FF5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BeliggenhedsadresseValg</w:t>
            </w:r>
            <w:proofErr w:type="spellEnd"/>
            <w:r>
              <w:rPr>
                <w:rFonts w:ascii="Arial" w:hAnsi="Arial" w:cs="Arial"/>
                <w:sz w:val="18"/>
              </w:rPr>
              <w:t>*</w:t>
            </w:r>
          </w:p>
          <w:p w14:paraId="3E2AB9F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82E3C1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AdresseStruktur</w:t>
            </w:r>
            <w:proofErr w:type="spellEnd"/>
          </w:p>
          <w:p w14:paraId="70C4DB2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B18775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DanmarksAdresseRegisterReference</w:t>
            </w:r>
            <w:proofErr w:type="spellEnd"/>
            <w:r>
              <w:rPr>
                <w:rFonts w:ascii="Arial" w:hAnsi="Arial" w:cs="Arial"/>
                <w:sz w:val="18"/>
              </w:rPr>
              <w:t>*</w:t>
            </w:r>
          </w:p>
          <w:p w14:paraId="04A6BDA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BC5F42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GrunddataIdLokalId</w:t>
            </w:r>
            <w:proofErr w:type="spellEnd"/>
          </w:p>
          <w:p w14:paraId="443533A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GrunddataIdNamespace</w:t>
            </w:r>
            <w:proofErr w:type="spellEnd"/>
            <w:r>
              <w:rPr>
                <w:rFonts w:ascii="Arial" w:hAnsi="Arial" w:cs="Arial"/>
                <w:sz w:val="18"/>
              </w:rPr>
              <w:t xml:space="preserve"> </w:t>
            </w:r>
          </w:p>
          <w:p w14:paraId="480B1DD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D85170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5D1316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561D9F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VurderingStruktur</w:t>
            </w:r>
            <w:proofErr w:type="spellEnd"/>
            <w:r>
              <w:rPr>
                <w:rFonts w:ascii="Arial" w:hAnsi="Arial" w:cs="Arial"/>
                <w:sz w:val="18"/>
              </w:rPr>
              <w:t>)</w:t>
            </w:r>
          </w:p>
          <w:p w14:paraId="75F3E1D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EjendomsskatteberegningID</w:t>
            </w:r>
            <w:proofErr w:type="spellEnd"/>
          </w:p>
          <w:p w14:paraId="282C2B1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EjendomsskatteberegningTidspunkt</w:t>
            </w:r>
            <w:proofErr w:type="spellEnd"/>
          </w:p>
          <w:p w14:paraId="417E8C9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EjendomsskatteberegningKontrolresultat</w:t>
            </w:r>
            <w:proofErr w:type="spellEnd"/>
          </w:p>
          <w:p w14:paraId="2EE4584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EjendomsskatteberegningKontroltidspunkt</w:t>
            </w:r>
            <w:proofErr w:type="spellEnd"/>
          </w:p>
          <w:p w14:paraId="091B19A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EjendomEjendomsskatStruktur</w:t>
            </w:r>
            <w:proofErr w:type="spellEnd"/>
            <w:r>
              <w:rPr>
                <w:rFonts w:ascii="Arial" w:hAnsi="Arial" w:cs="Arial"/>
                <w:sz w:val="18"/>
              </w:rPr>
              <w:t>)</w:t>
            </w:r>
          </w:p>
          <w:p w14:paraId="6FB2B85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EjerskabListe</w:t>
            </w:r>
            <w:proofErr w:type="spellEnd"/>
            <w:r>
              <w:rPr>
                <w:rFonts w:ascii="Arial" w:hAnsi="Arial" w:cs="Arial"/>
                <w:sz w:val="18"/>
              </w:rPr>
              <w:t>*</w:t>
            </w:r>
          </w:p>
          <w:p w14:paraId="3656915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2125ED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*Ejerskab*</w:t>
            </w:r>
          </w:p>
          <w:p w14:paraId="05CD4CB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0044CC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proofErr w:type="gramStart"/>
            <w:r>
              <w:rPr>
                <w:rFonts w:ascii="Arial" w:hAnsi="Arial" w:cs="Arial"/>
                <w:sz w:val="18"/>
              </w:rPr>
              <w:t>RegistreringTidspunkt</w:t>
            </w:r>
            <w:proofErr w:type="spellEnd"/>
            <w:r>
              <w:rPr>
                <w:rFonts w:ascii="Arial" w:hAnsi="Arial" w:cs="Arial"/>
                <w:sz w:val="18"/>
              </w:rPr>
              <w:t xml:space="preserve"> )</w:t>
            </w:r>
            <w:proofErr w:type="gramEnd"/>
          </w:p>
          <w:p w14:paraId="3001B79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EjerIDValg</w:t>
            </w:r>
            <w:proofErr w:type="spellEnd"/>
            <w:r>
              <w:rPr>
                <w:rFonts w:ascii="Arial" w:hAnsi="Arial" w:cs="Arial"/>
                <w:sz w:val="18"/>
              </w:rPr>
              <w:t>*</w:t>
            </w:r>
          </w:p>
          <w:p w14:paraId="4CED2B7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1AA627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w:t>
            </w:r>
          </w:p>
          <w:p w14:paraId="4090DD2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08009A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1AFF8DF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8F5C99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844958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CVRVirksomhed</w:t>
            </w:r>
            <w:proofErr w:type="spellEnd"/>
            <w:r>
              <w:rPr>
                <w:rFonts w:ascii="Arial" w:hAnsi="Arial" w:cs="Arial"/>
                <w:sz w:val="18"/>
              </w:rPr>
              <w:t>*</w:t>
            </w:r>
          </w:p>
          <w:p w14:paraId="2A2941C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BCDFC3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14:paraId="785179E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8BFA94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BCCFDF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PåHoldRegistreringstidspunkt</w:t>
            </w:r>
            <w:proofErr w:type="spellEnd"/>
            <w:r>
              <w:rPr>
                <w:rFonts w:ascii="Arial" w:hAnsi="Arial" w:cs="Arial"/>
                <w:sz w:val="18"/>
              </w:rPr>
              <w:t>)</w:t>
            </w:r>
          </w:p>
          <w:p w14:paraId="22373D3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EjendomEjerskabEjerandel</w:t>
            </w:r>
            <w:proofErr w:type="spellEnd"/>
            <w:r>
              <w:rPr>
                <w:rFonts w:ascii="Arial" w:hAnsi="Arial" w:cs="Arial"/>
                <w:sz w:val="18"/>
              </w:rPr>
              <w:t>)</w:t>
            </w:r>
          </w:p>
          <w:p w14:paraId="3C34ADC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BFB0DE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*Ejerperiode*</w:t>
            </w:r>
          </w:p>
          <w:p w14:paraId="7951E8C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65C168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5D8F2D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TotalEjerperiode</w:t>
            </w:r>
            <w:proofErr w:type="spellEnd"/>
            <w:r>
              <w:rPr>
                <w:rFonts w:ascii="Arial" w:hAnsi="Arial" w:cs="Arial"/>
                <w:sz w:val="18"/>
              </w:rPr>
              <w:t>*</w:t>
            </w:r>
          </w:p>
          <w:p w14:paraId="0EE7F12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31A311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EjendomEjerskabStartdato</w:t>
            </w:r>
            <w:proofErr w:type="spellEnd"/>
          </w:p>
          <w:p w14:paraId="4EDB133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EjendomEjerskabSlutdato</w:t>
            </w:r>
            <w:proofErr w:type="spellEnd"/>
            <w:r>
              <w:rPr>
                <w:rFonts w:ascii="Arial" w:hAnsi="Arial" w:cs="Arial"/>
                <w:sz w:val="18"/>
              </w:rPr>
              <w:t>)</w:t>
            </w:r>
          </w:p>
          <w:p w14:paraId="457D954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DD48C4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E163E3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65D5CE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*Årsejerperiode*</w:t>
            </w:r>
          </w:p>
          <w:p w14:paraId="16C302F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2554B7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ÅrsejerperiodeStartdato</w:t>
            </w:r>
            <w:proofErr w:type="spellEnd"/>
          </w:p>
          <w:p w14:paraId="2D3C111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ÅrsejerperiodeSlutDato</w:t>
            </w:r>
            <w:proofErr w:type="spellEnd"/>
          </w:p>
          <w:p w14:paraId="7469179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ÅrsejerperiodeAntalDage</w:t>
            </w:r>
            <w:proofErr w:type="spellEnd"/>
            <w:r>
              <w:rPr>
                <w:rFonts w:ascii="Arial" w:hAnsi="Arial" w:cs="Arial"/>
                <w:sz w:val="18"/>
              </w:rPr>
              <w:t>)</w:t>
            </w:r>
          </w:p>
          <w:p w14:paraId="7EBAF37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51A0BF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34AF64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DD7B87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7CBCA6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EjerskabEjendomsskatStruktur</w:t>
            </w:r>
            <w:proofErr w:type="spellEnd"/>
            <w:r>
              <w:rPr>
                <w:rFonts w:ascii="Arial" w:hAnsi="Arial" w:cs="Arial"/>
                <w:sz w:val="18"/>
              </w:rPr>
              <w:t>)</w:t>
            </w:r>
          </w:p>
          <w:p w14:paraId="202094D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CFB5B5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1EB106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1E0774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B4C2253"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35B94" w14:paraId="18034643" w14:textId="77777777" w:rsidTr="00035B94">
        <w:trPr>
          <w:trHeight w:val="283"/>
        </w:trPr>
        <w:tc>
          <w:tcPr>
            <w:tcW w:w="10205" w:type="dxa"/>
            <w:gridSpan w:val="5"/>
            <w:shd w:val="clear" w:color="auto" w:fill="FFFFFF"/>
          </w:tcPr>
          <w:p w14:paraId="187D5D6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Fejlkoder:</w:t>
            </w:r>
          </w:p>
          <w:p w14:paraId="1C74F00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 </w:t>
            </w:r>
            <w:proofErr w:type="spellStart"/>
            <w:r>
              <w:rPr>
                <w:rFonts w:ascii="Arial" w:hAnsi="Arial" w:cs="Arial"/>
                <w:sz w:val="18"/>
              </w:rPr>
              <w:t>IndkomstÅr</w:t>
            </w:r>
            <w:proofErr w:type="spellEnd"/>
            <w:r>
              <w:rPr>
                <w:rFonts w:ascii="Arial" w:hAnsi="Arial" w:cs="Arial"/>
                <w:sz w:val="18"/>
              </w:rPr>
              <w:t xml:space="preserve"> i input er angivet i forkert format.</w:t>
            </w:r>
          </w:p>
          <w:p w14:paraId="4D289AC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- 422.2 </w:t>
            </w:r>
            <w:proofErr w:type="spellStart"/>
            <w:r>
              <w:rPr>
                <w:rFonts w:ascii="Arial" w:hAnsi="Arial" w:cs="Arial"/>
                <w:sz w:val="18"/>
              </w:rPr>
              <w:t>IndkomstÅr</w:t>
            </w:r>
            <w:proofErr w:type="spellEnd"/>
            <w:r>
              <w:rPr>
                <w:rFonts w:ascii="Arial" w:hAnsi="Arial" w:cs="Arial"/>
                <w:sz w:val="18"/>
              </w:rPr>
              <w:t xml:space="preserve"> mangler i input.</w:t>
            </w:r>
          </w:p>
          <w:p w14:paraId="29C594A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- 422.3 </w:t>
            </w:r>
            <w:proofErr w:type="spellStart"/>
            <w:r>
              <w:rPr>
                <w:rFonts w:ascii="Arial" w:hAnsi="Arial" w:cs="Arial"/>
                <w:sz w:val="18"/>
              </w:rPr>
              <w:t>IndkomstÅr</w:t>
            </w:r>
            <w:proofErr w:type="spellEnd"/>
            <w:r>
              <w:rPr>
                <w:rFonts w:ascii="Arial" w:hAnsi="Arial" w:cs="Arial"/>
                <w:sz w:val="18"/>
              </w:rPr>
              <w:t xml:space="preserve"> i input overstiger det maksimalt tilladte.</w:t>
            </w:r>
          </w:p>
          <w:p w14:paraId="1BE4FA3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- 422.4 </w:t>
            </w:r>
            <w:proofErr w:type="spellStart"/>
            <w:r>
              <w:rPr>
                <w:rFonts w:ascii="Arial" w:hAnsi="Arial" w:cs="Arial"/>
                <w:sz w:val="18"/>
              </w:rPr>
              <w:t>KommuneNummer</w:t>
            </w:r>
            <w:proofErr w:type="spellEnd"/>
            <w:r>
              <w:rPr>
                <w:rFonts w:ascii="Arial" w:hAnsi="Arial" w:cs="Arial"/>
                <w:sz w:val="18"/>
              </w:rPr>
              <w:t xml:space="preserve"> i input er angivet i forkert format.</w:t>
            </w:r>
          </w:p>
          <w:p w14:paraId="3A604CF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- 422.5 </w:t>
            </w:r>
            <w:proofErr w:type="spellStart"/>
            <w:r>
              <w:rPr>
                <w:rFonts w:ascii="Arial" w:hAnsi="Arial" w:cs="Arial"/>
                <w:sz w:val="18"/>
              </w:rPr>
              <w:t>KommuneNummer</w:t>
            </w:r>
            <w:proofErr w:type="spellEnd"/>
            <w:r>
              <w:rPr>
                <w:rFonts w:ascii="Arial" w:hAnsi="Arial" w:cs="Arial"/>
                <w:sz w:val="18"/>
              </w:rPr>
              <w:t xml:space="preserve"> i input overstiger det maksimalt tilladte.</w:t>
            </w:r>
          </w:p>
          <w:p w14:paraId="1B74E3D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- 422.6 </w:t>
            </w:r>
            <w:proofErr w:type="spellStart"/>
            <w:r>
              <w:rPr>
                <w:rFonts w:ascii="Arial" w:hAnsi="Arial" w:cs="Arial"/>
                <w:sz w:val="18"/>
              </w:rPr>
              <w:t>BestemtFastEjendomBFENummer</w:t>
            </w:r>
            <w:proofErr w:type="spellEnd"/>
            <w:r>
              <w:rPr>
                <w:rFonts w:ascii="Arial" w:hAnsi="Arial" w:cs="Arial"/>
                <w:sz w:val="18"/>
              </w:rPr>
              <w:t xml:space="preserve"> er angivet i forkert format.</w:t>
            </w:r>
          </w:p>
          <w:p w14:paraId="6E566A1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- 422.7 </w:t>
            </w:r>
            <w:proofErr w:type="spellStart"/>
            <w:r>
              <w:rPr>
                <w:rFonts w:ascii="Arial" w:hAnsi="Arial" w:cs="Arial"/>
                <w:sz w:val="18"/>
              </w:rPr>
              <w:t>BestemtFastEjendomBFENummer</w:t>
            </w:r>
            <w:proofErr w:type="spellEnd"/>
            <w:r>
              <w:rPr>
                <w:rFonts w:ascii="Arial" w:hAnsi="Arial" w:cs="Arial"/>
                <w:sz w:val="18"/>
              </w:rPr>
              <w:t xml:space="preserve"> i input overstiger det maksimalt tilladte.</w:t>
            </w:r>
          </w:p>
          <w:p w14:paraId="043158F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- 422.8 </w:t>
            </w:r>
            <w:proofErr w:type="spellStart"/>
            <w:r>
              <w:rPr>
                <w:rFonts w:ascii="Arial" w:hAnsi="Arial" w:cs="Arial"/>
                <w:sz w:val="18"/>
              </w:rPr>
              <w:t>PersonCPRNummer</w:t>
            </w:r>
            <w:proofErr w:type="spellEnd"/>
            <w:r>
              <w:rPr>
                <w:rFonts w:ascii="Arial" w:hAnsi="Arial" w:cs="Arial"/>
                <w:sz w:val="18"/>
              </w:rPr>
              <w:t xml:space="preserve"> er angivet i forkert format.</w:t>
            </w:r>
          </w:p>
          <w:p w14:paraId="742EB66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- 422.9 </w:t>
            </w:r>
            <w:proofErr w:type="spellStart"/>
            <w:r>
              <w:rPr>
                <w:rFonts w:ascii="Arial" w:hAnsi="Arial" w:cs="Arial"/>
                <w:sz w:val="18"/>
              </w:rPr>
              <w:t>PersonCPRNummer</w:t>
            </w:r>
            <w:proofErr w:type="spellEnd"/>
            <w:r>
              <w:rPr>
                <w:rFonts w:ascii="Arial" w:hAnsi="Arial" w:cs="Arial"/>
                <w:sz w:val="18"/>
              </w:rPr>
              <w:t xml:space="preserve"> i input overstiger det maksimalt tilladte.</w:t>
            </w:r>
          </w:p>
          <w:p w14:paraId="3F18498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- 422.10 </w:t>
            </w:r>
            <w:proofErr w:type="spellStart"/>
            <w:r>
              <w:rPr>
                <w:rFonts w:ascii="Arial" w:hAnsi="Arial" w:cs="Arial"/>
                <w:sz w:val="18"/>
              </w:rPr>
              <w:t>VirksomhedCVRNummer</w:t>
            </w:r>
            <w:proofErr w:type="spellEnd"/>
            <w:r>
              <w:rPr>
                <w:rFonts w:ascii="Arial" w:hAnsi="Arial" w:cs="Arial"/>
                <w:sz w:val="18"/>
              </w:rPr>
              <w:t xml:space="preserve"> er angivet i forkert format.</w:t>
            </w:r>
          </w:p>
          <w:p w14:paraId="21C8F42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- 422.11 </w:t>
            </w:r>
            <w:proofErr w:type="spellStart"/>
            <w:r>
              <w:rPr>
                <w:rFonts w:ascii="Arial" w:hAnsi="Arial" w:cs="Arial"/>
                <w:sz w:val="18"/>
              </w:rPr>
              <w:t>VirksomhedCVRNummer</w:t>
            </w:r>
            <w:proofErr w:type="spellEnd"/>
            <w:r>
              <w:rPr>
                <w:rFonts w:ascii="Arial" w:hAnsi="Arial" w:cs="Arial"/>
                <w:sz w:val="18"/>
              </w:rPr>
              <w:t xml:space="preserve"> i input overstiger det maksimalt tilladte.</w:t>
            </w:r>
          </w:p>
          <w:p w14:paraId="354AE2D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- 422.12 </w:t>
            </w:r>
            <w:proofErr w:type="spellStart"/>
            <w:r>
              <w:rPr>
                <w:rFonts w:ascii="Arial" w:hAnsi="Arial" w:cs="Arial"/>
                <w:sz w:val="18"/>
              </w:rPr>
              <w:t>VirksomhedSENummer</w:t>
            </w:r>
            <w:proofErr w:type="spellEnd"/>
            <w:r>
              <w:rPr>
                <w:rFonts w:ascii="Arial" w:hAnsi="Arial" w:cs="Arial"/>
                <w:sz w:val="18"/>
              </w:rPr>
              <w:t xml:space="preserve"> er angivet i forkert format.</w:t>
            </w:r>
          </w:p>
          <w:p w14:paraId="14ED432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- 422.13 </w:t>
            </w:r>
            <w:proofErr w:type="spellStart"/>
            <w:r>
              <w:rPr>
                <w:rFonts w:ascii="Arial" w:hAnsi="Arial" w:cs="Arial"/>
                <w:sz w:val="18"/>
              </w:rPr>
              <w:t>VirksomhedSENummer</w:t>
            </w:r>
            <w:proofErr w:type="spellEnd"/>
            <w:r>
              <w:rPr>
                <w:rFonts w:ascii="Arial" w:hAnsi="Arial" w:cs="Arial"/>
                <w:sz w:val="18"/>
              </w:rPr>
              <w:t xml:space="preserve"> i input overstiger det maksimalt tilladte.</w:t>
            </w:r>
          </w:p>
          <w:p w14:paraId="6D36CC7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- 422.15 Side i input er angivet i forkert format.</w:t>
            </w:r>
          </w:p>
          <w:p w14:paraId="6A4FF1F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- 422.16 Side i input eksisterer ikke i registret.</w:t>
            </w:r>
          </w:p>
        </w:tc>
      </w:tr>
      <w:tr w:rsidR="00035B94" w14:paraId="53CACAEE" w14:textId="77777777" w:rsidTr="00035B94">
        <w:trPr>
          <w:trHeight w:val="283"/>
        </w:trPr>
        <w:tc>
          <w:tcPr>
            <w:tcW w:w="10205" w:type="dxa"/>
            <w:gridSpan w:val="5"/>
            <w:shd w:val="clear" w:color="auto" w:fill="FFFFFF"/>
          </w:tcPr>
          <w:p w14:paraId="50AB398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EjendomsskattesatserHent_O</w:t>
            </w:r>
            <w:proofErr w:type="spellEnd"/>
          </w:p>
        </w:tc>
      </w:tr>
      <w:tr w:rsidR="00035B94" w14:paraId="3EB6244B" w14:textId="77777777" w:rsidTr="00035B94">
        <w:trPr>
          <w:trHeight w:val="283"/>
        </w:trPr>
        <w:tc>
          <w:tcPr>
            <w:tcW w:w="10205" w:type="dxa"/>
            <w:gridSpan w:val="5"/>
            <w:shd w:val="clear" w:color="auto" w:fill="FFFFFF"/>
          </w:tcPr>
          <w:p w14:paraId="25D7F2F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90B3C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ÅrssatserListe</w:t>
            </w:r>
            <w:proofErr w:type="spellEnd"/>
            <w:r>
              <w:rPr>
                <w:rFonts w:ascii="Arial" w:hAnsi="Arial" w:cs="Arial"/>
                <w:sz w:val="18"/>
              </w:rPr>
              <w:t>*</w:t>
            </w:r>
          </w:p>
          <w:p w14:paraId="124E1FD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5A28D55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*Årssatser*</w:t>
            </w:r>
          </w:p>
          <w:p w14:paraId="6B8E7BE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434E17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IndkomstÅr</w:t>
            </w:r>
            <w:proofErr w:type="spellEnd"/>
          </w:p>
          <w:p w14:paraId="0BBAEFF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D93DC9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*Forsigtighedsprincip*</w:t>
            </w:r>
          </w:p>
          <w:p w14:paraId="4C82B09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CBCCCD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ForsigtighedsprincipProcentsats</w:t>
            </w:r>
            <w:proofErr w:type="spellEnd"/>
          </w:p>
          <w:p w14:paraId="020A70D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6597350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4D945D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E59888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KommuneListe</w:t>
            </w:r>
            <w:proofErr w:type="spellEnd"/>
            <w:r>
              <w:rPr>
                <w:rFonts w:ascii="Arial" w:hAnsi="Arial" w:cs="Arial"/>
                <w:sz w:val="18"/>
              </w:rPr>
              <w:t>*</w:t>
            </w:r>
          </w:p>
          <w:p w14:paraId="5BD8404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14:paraId="12276A7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*Kommune*</w:t>
            </w:r>
          </w:p>
          <w:p w14:paraId="0D2D372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AAA4CD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1252438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8F6263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GrundskyldUndtagenProduktionsjord</w:t>
            </w:r>
            <w:proofErr w:type="spellEnd"/>
            <w:r>
              <w:rPr>
                <w:rFonts w:ascii="Arial" w:hAnsi="Arial" w:cs="Arial"/>
                <w:sz w:val="18"/>
              </w:rPr>
              <w:t>*</w:t>
            </w:r>
          </w:p>
          <w:p w14:paraId="16256D2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4D8D17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KommunepromilleGrundskyld</w:t>
            </w:r>
            <w:proofErr w:type="spellEnd"/>
          </w:p>
          <w:p w14:paraId="7CE8EF2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0F2C00C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62719D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14:paraId="4516A8B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1525D8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ProduktionsjordGrundskyld</w:t>
            </w:r>
            <w:proofErr w:type="spellEnd"/>
            <w:r>
              <w:rPr>
                <w:rFonts w:ascii="Arial" w:hAnsi="Arial" w:cs="Arial"/>
                <w:sz w:val="18"/>
              </w:rPr>
              <w:t>*</w:t>
            </w:r>
          </w:p>
          <w:p w14:paraId="1FD9D11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23828A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KommunepromilleGrundskyldProduktionsjord</w:t>
            </w:r>
            <w:proofErr w:type="spellEnd"/>
          </w:p>
          <w:p w14:paraId="3F7CE78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35CA59B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EDFC89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A20562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594E5B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DækningsafgiftErhverv</w:t>
            </w:r>
            <w:proofErr w:type="spellEnd"/>
            <w:r>
              <w:rPr>
                <w:rFonts w:ascii="Arial" w:hAnsi="Arial" w:cs="Arial"/>
                <w:sz w:val="18"/>
              </w:rPr>
              <w:t>*</w:t>
            </w:r>
          </w:p>
          <w:p w14:paraId="5C3D5A0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8B3690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KommunepromilleDækningsafgiftErhverv</w:t>
            </w:r>
            <w:proofErr w:type="spellEnd"/>
          </w:p>
          <w:p w14:paraId="55D10B0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4FA020E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D1BC55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D6F738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7AED2D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DækningsafgiftOffentligMyndighed</w:t>
            </w:r>
            <w:proofErr w:type="spellEnd"/>
            <w:r>
              <w:rPr>
                <w:rFonts w:ascii="Arial" w:hAnsi="Arial" w:cs="Arial"/>
                <w:sz w:val="18"/>
              </w:rPr>
              <w:t>*</w:t>
            </w:r>
          </w:p>
          <w:p w14:paraId="08DC283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0FF041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KommunepromilleDækningsafgiftOffentligMyndighed</w:t>
            </w:r>
            <w:proofErr w:type="spellEnd"/>
          </w:p>
          <w:p w14:paraId="524DD9B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0FA589F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CAA70D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1B6E29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01F541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CEA71D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91D28E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35B94" w14:paraId="1C868A8D" w14:textId="77777777" w:rsidTr="00035B94">
        <w:trPr>
          <w:trHeight w:val="283"/>
        </w:trPr>
        <w:tc>
          <w:tcPr>
            <w:tcW w:w="10205" w:type="dxa"/>
            <w:gridSpan w:val="5"/>
            <w:shd w:val="clear" w:color="auto" w:fill="FFFFFF"/>
          </w:tcPr>
          <w:p w14:paraId="6C9B21F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Fejlkoder:</w:t>
            </w:r>
          </w:p>
          <w:p w14:paraId="16720C7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 </w:t>
            </w:r>
            <w:proofErr w:type="spellStart"/>
            <w:r>
              <w:rPr>
                <w:rFonts w:ascii="Arial" w:hAnsi="Arial" w:cs="Arial"/>
                <w:sz w:val="18"/>
              </w:rPr>
              <w:t>IndkomstÅr</w:t>
            </w:r>
            <w:proofErr w:type="spellEnd"/>
            <w:r>
              <w:rPr>
                <w:rFonts w:ascii="Arial" w:hAnsi="Arial" w:cs="Arial"/>
                <w:sz w:val="18"/>
              </w:rPr>
              <w:t xml:space="preserve"> i input er angivet i forkert format.</w:t>
            </w:r>
          </w:p>
          <w:p w14:paraId="3054287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- 422.2 </w:t>
            </w:r>
            <w:proofErr w:type="spellStart"/>
            <w:r>
              <w:rPr>
                <w:rFonts w:ascii="Arial" w:hAnsi="Arial" w:cs="Arial"/>
                <w:sz w:val="18"/>
              </w:rPr>
              <w:t>IndkomstÅr</w:t>
            </w:r>
            <w:proofErr w:type="spellEnd"/>
            <w:r>
              <w:rPr>
                <w:rFonts w:ascii="Arial" w:hAnsi="Arial" w:cs="Arial"/>
                <w:sz w:val="18"/>
              </w:rPr>
              <w:t xml:space="preserve"> mangler i input.</w:t>
            </w:r>
          </w:p>
          <w:p w14:paraId="27A20A4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- 422.3 </w:t>
            </w:r>
            <w:proofErr w:type="spellStart"/>
            <w:r>
              <w:rPr>
                <w:rFonts w:ascii="Arial" w:hAnsi="Arial" w:cs="Arial"/>
                <w:sz w:val="18"/>
              </w:rPr>
              <w:t>IndkomstÅr</w:t>
            </w:r>
            <w:proofErr w:type="spellEnd"/>
            <w:r>
              <w:rPr>
                <w:rFonts w:ascii="Arial" w:hAnsi="Arial" w:cs="Arial"/>
                <w:sz w:val="18"/>
              </w:rPr>
              <w:t xml:space="preserve"> i input overstiger det maksimalt tilladte.</w:t>
            </w:r>
          </w:p>
          <w:p w14:paraId="0E71B2A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- 422.4 </w:t>
            </w:r>
            <w:proofErr w:type="spellStart"/>
            <w:r>
              <w:rPr>
                <w:rFonts w:ascii="Arial" w:hAnsi="Arial" w:cs="Arial"/>
                <w:sz w:val="18"/>
              </w:rPr>
              <w:t>KommuneNummer</w:t>
            </w:r>
            <w:proofErr w:type="spellEnd"/>
            <w:r>
              <w:rPr>
                <w:rFonts w:ascii="Arial" w:hAnsi="Arial" w:cs="Arial"/>
                <w:sz w:val="18"/>
              </w:rPr>
              <w:t xml:space="preserve"> i input er angivet i forkert format.</w:t>
            </w:r>
          </w:p>
          <w:p w14:paraId="3ADF1DC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- 422.5 </w:t>
            </w:r>
            <w:proofErr w:type="spellStart"/>
            <w:r>
              <w:rPr>
                <w:rFonts w:ascii="Arial" w:hAnsi="Arial" w:cs="Arial"/>
                <w:sz w:val="18"/>
              </w:rPr>
              <w:t>KommuneNummer</w:t>
            </w:r>
            <w:proofErr w:type="spellEnd"/>
            <w:r>
              <w:rPr>
                <w:rFonts w:ascii="Arial" w:hAnsi="Arial" w:cs="Arial"/>
                <w:sz w:val="18"/>
              </w:rPr>
              <w:t xml:space="preserve"> i input overstiger det maksimalt tilladte.</w:t>
            </w:r>
          </w:p>
        </w:tc>
      </w:tr>
      <w:tr w:rsidR="00035B94" w:rsidRPr="00195796" w14:paraId="305BE9ED" w14:textId="77777777" w:rsidTr="00035B94">
        <w:trPr>
          <w:trHeight w:val="283"/>
        </w:trPr>
        <w:tc>
          <w:tcPr>
            <w:tcW w:w="10205" w:type="dxa"/>
            <w:gridSpan w:val="5"/>
            <w:shd w:val="clear" w:color="auto" w:fill="D2DCFA"/>
            <w:vAlign w:val="center"/>
          </w:tcPr>
          <w:p w14:paraId="707E179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035B94">
              <w:rPr>
                <w:rFonts w:ascii="Arial" w:hAnsi="Arial" w:cs="Arial"/>
                <w:b/>
                <w:sz w:val="18"/>
                <w:lang w:val="en-US"/>
              </w:rPr>
              <w:t>Referencer fra use case(s)</w:t>
            </w:r>
          </w:p>
        </w:tc>
      </w:tr>
      <w:tr w:rsidR="00035B94" w:rsidRPr="00195796" w14:paraId="52C84DFB" w14:textId="77777777" w:rsidTr="00035B94">
        <w:trPr>
          <w:trHeight w:val="283"/>
        </w:trPr>
        <w:tc>
          <w:tcPr>
            <w:tcW w:w="10205" w:type="dxa"/>
            <w:gridSpan w:val="5"/>
            <w:shd w:val="clear" w:color="auto" w:fill="FFFFFF"/>
          </w:tcPr>
          <w:p w14:paraId="5129FC7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14:paraId="696478B6"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035B94" w:rsidRPr="00035B94" w:rsidSect="00035B94">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14:paraId="4E77D8D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35B94" w14:paraId="782E733C" w14:textId="77777777" w:rsidTr="00035B94">
        <w:trPr>
          <w:trHeight w:hRule="exact" w:val="113"/>
        </w:trPr>
        <w:tc>
          <w:tcPr>
            <w:tcW w:w="10205" w:type="dxa"/>
            <w:shd w:val="clear" w:color="auto" w:fill="D2DCFA"/>
          </w:tcPr>
          <w:p w14:paraId="66C6EAE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5B94" w14:paraId="2A0663C8" w14:textId="77777777" w:rsidTr="00035B94">
        <w:tc>
          <w:tcPr>
            <w:tcW w:w="10205" w:type="dxa"/>
            <w:vAlign w:val="center"/>
          </w:tcPr>
          <w:p w14:paraId="2907C46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AdresseStruktur</w:t>
            </w:r>
            <w:proofErr w:type="spellEnd"/>
          </w:p>
        </w:tc>
      </w:tr>
      <w:tr w:rsidR="00035B94" w14:paraId="074A51C7" w14:textId="77777777" w:rsidTr="00035B94">
        <w:tc>
          <w:tcPr>
            <w:tcW w:w="10205" w:type="dxa"/>
            <w:vAlign w:val="center"/>
          </w:tcPr>
          <w:p w14:paraId="522ECA9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 *</w:t>
            </w:r>
          </w:p>
          <w:p w14:paraId="681FFCD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E34B8F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AdresseFortløbendeNummer</w:t>
            </w:r>
            <w:proofErr w:type="spellEnd"/>
            <w:r>
              <w:rPr>
                <w:rFonts w:ascii="Arial" w:hAnsi="Arial" w:cs="Arial"/>
                <w:sz w:val="18"/>
              </w:rPr>
              <w:t>)</w:t>
            </w:r>
          </w:p>
          <w:p w14:paraId="37A8161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AdresseAnvendelseKode</w:t>
            </w:r>
            <w:proofErr w:type="spellEnd"/>
            <w:r>
              <w:rPr>
                <w:rFonts w:ascii="Arial" w:hAnsi="Arial" w:cs="Arial"/>
                <w:sz w:val="18"/>
              </w:rPr>
              <w:t>)</w:t>
            </w:r>
          </w:p>
          <w:p w14:paraId="466586E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AdresseVejNavn</w:t>
            </w:r>
            <w:proofErr w:type="spellEnd"/>
            <w:r>
              <w:rPr>
                <w:rFonts w:ascii="Arial" w:hAnsi="Arial" w:cs="Arial"/>
                <w:sz w:val="18"/>
              </w:rPr>
              <w:t>)</w:t>
            </w:r>
          </w:p>
          <w:p w14:paraId="3FF5AF2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AdresseVejKode</w:t>
            </w:r>
            <w:proofErr w:type="spellEnd"/>
            <w:r>
              <w:rPr>
                <w:rFonts w:ascii="Arial" w:hAnsi="Arial" w:cs="Arial"/>
                <w:sz w:val="18"/>
              </w:rPr>
              <w:t>)</w:t>
            </w:r>
          </w:p>
          <w:p w14:paraId="4F4E27F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AdresseFraHusNummer</w:t>
            </w:r>
            <w:proofErr w:type="spellEnd"/>
            <w:r>
              <w:rPr>
                <w:rFonts w:ascii="Arial" w:hAnsi="Arial" w:cs="Arial"/>
                <w:sz w:val="18"/>
              </w:rPr>
              <w:t>)</w:t>
            </w:r>
          </w:p>
          <w:p w14:paraId="046007A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AdresseTilHusNummer</w:t>
            </w:r>
            <w:proofErr w:type="spellEnd"/>
            <w:r>
              <w:rPr>
                <w:rFonts w:ascii="Arial" w:hAnsi="Arial" w:cs="Arial"/>
                <w:sz w:val="18"/>
              </w:rPr>
              <w:t>)</w:t>
            </w:r>
          </w:p>
          <w:p w14:paraId="73131C4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AdresseFraHusBogstav</w:t>
            </w:r>
            <w:proofErr w:type="spellEnd"/>
            <w:r>
              <w:rPr>
                <w:rFonts w:ascii="Arial" w:hAnsi="Arial" w:cs="Arial"/>
                <w:sz w:val="18"/>
              </w:rPr>
              <w:t>)</w:t>
            </w:r>
          </w:p>
          <w:p w14:paraId="3F301AD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AdresseTilHusBogstav</w:t>
            </w:r>
            <w:proofErr w:type="spellEnd"/>
            <w:r>
              <w:rPr>
                <w:rFonts w:ascii="Arial" w:hAnsi="Arial" w:cs="Arial"/>
                <w:sz w:val="18"/>
              </w:rPr>
              <w:t>)</w:t>
            </w:r>
          </w:p>
          <w:p w14:paraId="3381B41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AdresseLigeUlige</w:t>
            </w:r>
            <w:proofErr w:type="spellEnd"/>
            <w:r>
              <w:rPr>
                <w:rFonts w:ascii="Arial" w:hAnsi="Arial" w:cs="Arial"/>
                <w:sz w:val="18"/>
              </w:rPr>
              <w:t>)</w:t>
            </w:r>
          </w:p>
          <w:p w14:paraId="11E6D35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AdresseEtageTekst</w:t>
            </w:r>
            <w:proofErr w:type="spellEnd"/>
            <w:r>
              <w:rPr>
                <w:rFonts w:ascii="Arial" w:hAnsi="Arial" w:cs="Arial"/>
                <w:sz w:val="18"/>
              </w:rPr>
              <w:t>)</w:t>
            </w:r>
          </w:p>
          <w:p w14:paraId="5F46632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AdresseSideDørTekst</w:t>
            </w:r>
            <w:proofErr w:type="spellEnd"/>
            <w:r>
              <w:rPr>
                <w:rFonts w:ascii="Arial" w:hAnsi="Arial" w:cs="Arial"/>
                <w:sz w:val="18"/>
              </w:rPr>
              <w:t>)</w:t>
            </w:r>
          </w:p>
          <w:p w14:paraId="2A57CCD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AdresseCONavn</w:t>
            </w:r>
            <w:proofErr w:type="spellEnd"/>
            <w:r>
              <w:rPr>
                <w:rFonts w:ascii="Arial" w:hAnsi="Arial" w:cs="Arial"/>
                <w:sz w:val="18"/>
              </w:rPr>
              <w:t>)</w:t>
            </w:r>
          </w:p>
          <w:p w14:paraId="055AABA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AdressePostNummer</w:t>
            </w:r>
            <w:proofErr w:type="spellEnd"/>
            <w:r>
              <w:rPr>
                <w:rFonts w:ascii="Arial" w:hAnsi="Arial" w:cs="Arial"/>
                <w:sz w:val="18"/>
              </w:rPr>
              <w:t>)</w:t>
            </w:r>
          </w:p>
          <w:p w14:paraId="0278D59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AdressePostDistrikt</w:t>
            </w:r>
            <w:proofErr w:type="spellEnd"/>
            <w:r>
              <w:rPr>
                <w:rFonts w:ascii="Arial" w:hAnsi="Arial" w:cs="Arial"/>
                <w:sz w:val="18"/>
              </w:rPr>
              <w:t>)</w:t>
            </w:r>
          </w:p>
          <w:p w14:paraId="70A65E6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AdresseByNavn</w:t>
            </w:r>
            <w:proofErr w:type="spellEnd"/>
            <w:r>
              <w:rPr>
                <w:rFonts w:ascii="Arial" w:hAnsi="Arial" w:cs="Arial"/>
                <w:sz w:val="18"/>
              </w:rPr>
              <w:t>)</w:t>
            </w:r>
          </w:p>
          <w:p w14:paraId="3980E59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AdressePostBox</w:t>
            </w:r>
            <w:proofErr w:type="spellEnd"/>
            <w:r>
              <w:rPr>
                <w:rFonts w:ascii="Arial" w:hAnsi="Arial" w:cs="Arial"/>
                <w:sz w:val="18"/>
              </w:rPr>
              <w:t>)</w:t>
            </w:r>
          </w:p>
          <w:p w14:paraId="20F3F38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AdresseGyldigFra</w:t>
            </w:r>
            <w:proofErr w:type="spellEnd"/>
            <w:r>
              <w:rPr>
                <w:rFonts w:ascii="Arial" w:hAnsi="Arial" w:cs="Arial"/>
                <w:sz w:val="18"/>
              </w:rPr>
              <w:t>)</w:t>
            </w:r>
          </w:p>
          <w:p w14:paraId="49D21B3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AdresseGyldigTil</w:t>
            </w:r>
            <w:proofErr w:type="spellEnd"/>
            <w:r>
              <w:rPr>
                <w:rFonts w:ascii="Arial" w:hAnsi="Arial" w:cs="Arial"/>
                <w:sz w:val="18"/>
              </w:rPr>
              <w:t>)</w:t>
            </w:r>
          </w:p>
          <w:p w14:paraId="1C6B0E6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AdresseTypeKode</w:t>
            </w:r>
            <w:proofErr w:type="spellEnd"/>
            <w:r>
              <w:rPr>
                <w:rFonts w:ascii="Arial" w:hAnsi="Arial" w:cs="Arial"/>
                <w:sz w:val="18"/>
              </w:rPr>
              <w:t>)</w:t>
            </w:r>
          </w:p>
          <w:p w14:paraId="521393A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AdresseTypeTekst</w:t>
            </w:r>
            <w:proofErr w:type="spellEnd"/>
            <w:r>
              <w:rPr>
                <w:rFonts w:ascii="Arial" w:hAnsi="Arial" w:cs="Arial"/>
                <w:sz w:val="18"/>
              </w:rPr>
              <w:t>)</w:t>
            </w:r>
          </w:p>
          <w:p w14:paraId="5415380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AdresseTypeGyldigFra</w:t>
            </w:r>
            <w:proofErr w:type="spellEnd"/>
            <w:r>
              <w:rPr>
                <w:rFonts w:ascii="Arial" w:hAnsi="Arial" w:cs="Arial"/>
                <w:sz w:val="18"/>
              </w:rPr>
              <w:t>)</w:t>
            </w:r>
          </w:p>
          <w:p w14:paraId="4D1338C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AdresseTypeGyldigTil</w:t>
            </w:r>
            <w:proofErr w:type="spellEnd"/>
            <w:r>
              <w:rPr>
                <w:rFonts w:ascii="Arial" w:hAnsi="Arial" w:cs="Arial"/>
                <w:sz w:val="18"/>
              </w:rPr>
              <w:t>)</w:t>
            </w:r>
          </w:p>
          <w:p w14:paraId="757570F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LandKode</w:t>
            </w:r>
            <w:proofErr w:type="spellEnd"/>
            <w:r>
              <w:rPr>
                <w:rFonts w:ascii="Arial" w:hAnsi="Arial" w:cs="Arial"/>
                <w:sz w:val="18"/>
              </w:rPr>
              <w:t>)</w:t>
            </w:r>
          </w:p>
          <w:p w14:paraId="357BDC0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LandNavn</w:t>
            </w:r>
            <w:proofErr w:type="spellEnd"/>
            <w:r>
              <w:rPr>
                <w:rFonts w:ascii="Arial" w:hAnsi="Arial" w:cs="Arial"/>
                <w:sz w:val="18"/>
              </w:rPr>
              <w:t>)</w:t>
            </w:r>
          </w:p>
          <w:p w14:paraId="6BB48474"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35B94" w14:paraId="4DD7D461" w14:textId="77777777" w:rsidTr="00035B94">
        <w:tc>
          <w:tcPr>
            <w:tcW w:w="10205" w:type="dxa"/>
            <w:shd w:val="clear" w:color="auto" w:fill="D2DCFA"/>
            <w:vAlign w:val="center"/>
          </w:tcPr>
          <w:p w14:paraId="492FE7A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35B94" w14:paraId="26078371" w14:textId="77777777" w:rsidTr="00035B94">
        <w:tc>
          <w:tcPr>
            <w:tcW w:w="10205" w:type="dxa"/>
            <w:shd w:val="clear" w:color="auto" w:fill="FFFFFF"/>
            <w:vAlign w:val="center"/>
          </w:tcPr>
          <w:p w14:paraId="6BFB62B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Adressestruktur for danske adresser.</w:t>
            </w:r>
          </w:p>
        </w:tc>
      </w:tr>
    </w:tbl>
    <w:p w14:paraId="094A41E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35B94" w14:paraId="3B1BB6A0" w14:textId="77777777" w:rsidTr="00035B94">
        <w:trPr>
          <w:trHeight w:hRule="exact" w:val="113"/>
        </w:trPr>
        <w:tc>
          <w:tcPr>
            <w:tcW w:w="10205" w:type="dxa"/>
            <w:shd w:val="clear" w:color="auto" w:fill="D2DCFA"/>
          </w:tcPr>
          <w:p w14:paraId="00CFB33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5B94" w14:paraId="15D0DBB5" w14:textId="77777777" w:rsidTr="00035B94">
        <w:tc>
          <w:tcPr>
            <w:tcW w:w="10205" w:type="dxa"/>
            <w:vAlign w:val="center"/>
          </w:tcPr>
          <w:p w14:paraId="3139E9F3"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EjendomEjendomsskatStruktur</w:t>
            </w:r>
            <w:proofErr w:type="spellEnd"/>
          </w:p>
        </w:tc>
      </w:tr>
      <w:tr w:rsidR="00035B94" w14:paraId="03F84E5C" w14:textId="77777777" w:rsidTr="00035B94">
        <w:tc>
          <w:tcPr>
            <w:tcW w:w="10205" w:type="dxa"/>
            <w:vAlign w:val="center"/>
          </w:tcPr>
          <w:p w14:paraId="08896CB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EjendomEjendomsskat</w:t>
            </w:r>
            <w:proofErr w:type="spellEnd"/>
            <w:r>
              <w:rPr>
                <w:rFonts w:ascii="Arial" w:hAnsi="Arial" w:cs="Arial"/>
                <w:sz w:val="18"/>
              </w:rPr>
              <w:t>*</w:t>
            </w:r>
          </w:p>
          <w:p w14:paraId="1B1CB10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6BF24E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ForsigtighedsprincipProcentsats</w:t>
            </w:r>
            <w:proofErr w:type="spellEnd"/>
            <w:r>
              <w:rPr>
                <w:rFonts w:ascii="Arial" w:hAnsi="Arial" w:cs="Arial"/>
                <w:sz w:val="18"/>
              </w:rPr>
              <w:t>)</w:t>
            </w:r>
          </w:p>
          <w:p w14:paraId="5DF71B2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BD9058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EjendomGrundskyldValg</w:t>
            </w:r>
            <w:proofErr w:type="spellEnd"/>
            <w:r>
              <w:rPr>
                <w:rFonts w:ascii="Arial" w:hAnsi="Arial" w:cs="Arial"/>
                <w:sz w:val="18"/>
              </w:rPr>
              <w:t>*</w:t>
            </w:r>
          </w:p>
          <w:p w14:paraId="7FB5D08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D0DA5C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GrundskyldLandOgSkovEjPersonskat</w:t>
            </w:r>
            <w:proofErr w:type="spellEnd"/>
            <w:r>
              <w:rPr>
                <w:rFonts w:ascii="Arial" w:hAnsi="Arial" w:cs="Arial"/>
                <w:sz w:val="18"/>
              </w:rPr>
              <w:t>*</w:t>
            </w:r>
          </w:p>
          <w:p w14:paraId="0F9DC24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233B2F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KommunepromilleGrundskyld</w:t>
            </w:r>
            <w:proofErr w:type="spellEnd"/>
            <w:r>
              <w:rPr>
                <w:rFonts w:ascii="Arial" w:hAnsi="Arial" w:cs="Arial"/>
                <w:sz w:val="18"/>
              </w:rPr>
              <w:t>)</w:t>
            </w:r>
          </w:p>
          <w:p w14:paraId="0465103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KommunepromilleGrundskyldProduktionsjord</w:t>
            </w:r>
            <w:proofErr w:type="spellEnd"/>
            <w:r>
              <w:rPr>
                <w:rFonts w:ascii="Arial" w:hAnsi="Arial" w:cs="Arial"/>
                <w:sz w:val="18"/>
              </w:rPr>
              <w:t>)</w:t>
            </w:r>
          </w:p>
          <w:p w14:paraId="342BABB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A67DCA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ModerniseretStigningsBegrænsningLandOgSkov</w:t>
            </w:r>
            <w:proofErr w:type="spellEnd"/>
            <w:r>
              <w:rPr>
                <w:rFonts w:ascii="Arial" w:hAnsi="Arial" w:cs="Arial"/>
                <w:sz w:val="18"/>
              </w:rPr>
              <w:t>*</w:t>
            </w:r>
          </w:p>
          <w:p w14:paraId="4D89DE7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D27901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GrundskyldBeregnetLandOgSkov</w:t>
            </w:r>
            <w:proofErr w:type="spellEnd"/>
            <w:r>
              <w:rPr>
                <w:rFonts w:ascii="Arial" w:hAnsi="Arial" w:cs="Arial"/>
                <w:sz w:val="18"/>
              </w:rPr>
              <w:t>*</w:t>
            </w:r>
          </w:p>
          <w:p w14:paraId="31CF593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A9E2F7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EjendomsgrundskyldStuehusBeregnetBeløb</w:t>
            </w:r>
            <w:proofErr w:type="spellEnd"/>
            <w:r>
              <w:rPr>
                <w:rFonts w:ascii="Arial" w:hAnsi="Arial" w:cs="Arial"/>
                <w:sz w:val="18"/>
              </w:rPr>
              <w:t>)</w:t>
            </w:r>
          </w:p>
          <w:p w14:paraId="218F4FE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EjendomsgrundskyldProduktionsjordBeregnetBeløb</w:t>
            </w:r>
            <w:proofErr w:type="spellEnd"/>
            <w:r>
              <w:rPr>
                <w:rFonts w:ascii="Arial" w:hAnsi="Arial" w:cs="Arial"/>
                <w:sz w:val="18"/>
              </w:rPr>
              <w:t>)</w:t>
            </w:r>
          </w:p>
          <w:p w14:paraId="11F8436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EjendomsgrundskyldRestarealBeregnetBeløb</w:t>
            </w:r>
            <w:proofErr w:type="spellEnd"/>
            <w:r>
              <w:rPr>
                <w:rFonts w:ascii="Arial" w:hAnsi="Arial" w:cs="Arial"/>
                <w:sz w:val="18"/>
              </w:rPr>
              <w:t>)</w:t>
            </w:r>
          </w:p>
          <w:p w14:paraId="7C3DB58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EjendomsgrundskyldBeregnetBeløb</w:t>
            </w:r>
            <w:proofErr w:type="spellEnd"/>
          </w:p>
          <w:p w14:paraId="66690AD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6D12F5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ReguleretGrundskyldLandOgSkovValg</w:t>
            </w:r>
            <w:proofErr w:type="spellEnd"/>
            <w:r>
              <w:rPr>
                <w:rFonts w:ascii="Arial" w:hAnsi="Arial" w:cs="Arial"/>
                <w:sz w:val="18"/>
              </w:rPr>
              <w:t>*</w:t>
            </w:r>
          </w:p>
          <w:p w14:paraId="0211417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B0A5D6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*ReguleretGrundskyldLandOgSkovEfter2024*</w:t>
            </w:r>
          </w:p>
          <w:p w14:paraId="07AE487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41D993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GrundskyldsreguleringØvrigEjendomSats</w:t>
            </w:r>
            <w:proofErr w:type="spellEnd"/>
            <w:r>
              <w:rPr>
                <w:rFonts w:ascii="Arial" w:hAnsi="Arial" w:cs="Arial"/>
                <w:sz w:val="18"/>
              </w:rPr>
              <w:t>)</w:t>
            </w:r>
          </w:p>
          <w:p w14:paraId="3E8C03D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EjendomsgrundskyldReguleringBeløb</w:t>
            </w:r>
            <w:proofErr w:type="spellEnd"/>
            <w:r>
              <w:rPr>
                <w:rFonts w:ascii="Arial" w:hAnsi="Arial" w:cs="Arial"/>
                <w:sz w:val="18"/>
              </w:rPr>
              <w:t>)</w:t>
            </w:r>
          </w:p>
          <w:p w14:paraId="1C7B0FD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81A82D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GrundskyldLandOgSkovÅretFørIndkomstÅr</w:t>
            </w:r>
            <w:proofErr w:type="spellEnd"/>
            <w:r>
              <w:rPr>
                <w:rFonts w:ascii="Arial" w:hAnsi="Arial" w:cs="Arial"/>
                <w:sz w:val="18"/>
              </w:rPr>
              <w:t>*</w:t>
            </w:r>
          </w:p>
          <w:p w14:paraId="6C19671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5959F8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EjendomsgrundskyldBeløb</w:t>
            </w:r>
            <w:proofErr w:type="spellEnd"/>
          </w:p>
          <w:p w14:paraId="781699C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616FC1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AD1648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EjendomsgrundskyldReguleretBeløb</w:t>
            </w:r>
            <w:proofErr w:type="spellEnd"/>
          </w:p>
          <w:p w14:paraId="1E098F8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FD38EF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21FCB8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*ReguleretGrundskyldLandOgSkovFor2024*</w:t>
            </w:r>
          </w:p>
          <w:p w14:paraId="38CEFBC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79E4BB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GrundskatteloftReguleretGrundværdi</w:t>
            </w:r>
            <w:proofErr w:type="spellEnd"/>
            <w:r>
              <w:rPr>
                <w:rFonts w:ascii="Arial" w:hAnsi="Arial" w:cs="Arial"/>
                <w:sz w:val="18"/>
              </w:rPr>
              <w:t>)</w:t>
            </w:r>
          </w:p>
          <w:p w14:paraId="0ECCD6A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353664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*PromilleLandOgSkov2023*</w:t>
            </w:r>
          </w:p>
          <w:p w14:paraId="1188D3E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935C0F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KommunepromilleGrundskyld</w:t>
            </w:r>
            <w:proofErr w:type="spellEnd"/>
          </w:p>
          <w:p w14:paraId="2E37EC1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2680E1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CF1278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A862F1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*Grundskyld2024Med2023PromilleLandOgSkov*</w:t>
            </w:r>
          </w:p>
          <w:p w14:paraId="78C9AFB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C67E7C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(EjendomsgrundskyldStuehus2024Med2023PromilleBeløb)</w:t>
            </w:r>
          </w:p>
          <w:p w14:paraId="6934DDA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(EjendomsgrundskyldProduktionsjord2024Med2023PromilleBeløb)</w:t>
            </w:r>
          </w:p>
          <w:p w14:paraId="2C28D17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(EjendomsgrundskyldRestareal2024Med2023PromilleBeløb)</w:t>
            </w:r>
          </w:p>
          <w:p w14:paraId="34F9CFF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Ejendomsgrundskyld2024Med2023PromilleBeløb</w:t>
            </w:r>
          </w:p>
          <w:p w14:paraId="6EAB7CC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3E001B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3AFA94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(Ejendomsgrundskyld2024MedGrundskatteloftBeløb)</w:t>
            </w:r>
          </w:p>
          <w:p w14:paraId="04FD8E5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EjendomsgrundskyldReguleretBeløb</w:t>
            </w:r>
            <w:proofErr w:type="spellEnd"/>
          </w:p>
          <w:p w14:paraId="0E4A640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6EBC11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14:paraId="2D5AC4A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E3710D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18DB73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EjendomsgrundskyldLandOgSkovBeløb</w:t>
            </w:r>
            <w:proofErr w:type="spellEnd"/>
          </w:p>
          <w:p w14:paraId="64BB5C4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2D0D83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10321C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GrundskyldØvrig</w:t>
            </w:r>
            <w:proofErr w:type="spellEnd"/>
            <w:r>
              <w:rPr>
                <w:rFonts w:ascii="Arial" w:hAnsi="Arial" w:cs="Arial"/>
                <w:sz w:val="18"/>
              </w:rPr>
              <w:t>*</w:t>
            </w:r>
          </w:p>
          <w:p w14:paraId="10329AF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06EF86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KommunepromilleGrundskyld</w:t>
            </w:r>
            <w:proofErr w:type="spellEnd"/>
            <w:r>
              <w:rPr>
                <w:rFonts w:ascii="Arial" w:hAnsi="Arial" w:cs="Arial"/>
                <w:sz w:val="18"/>
              </w:rPr>
              <w:t>)</w:t>
            </w:r>
          </w:p>
          <w:p w14:paraId="3C3B592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BD75A8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ModerniseretStigningsBegrænsning</w:t>
            </w:r>
            <w:proofErr w:type="spellEnd"/>
            <w:r>
              <w:rPr>
                <w:rFonts w:ascii="Arial" w:hAnsi="Arial" w:cs="Arial"/>
                <w:sz w:val="18"/>
              </w:rPr>
              <w:t>*</w:t>
            </w:r>
          </w:p>
          <w:p w14:paraId="1FB89E9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8A8235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EjendomsgrundskyldBeregnetBeløb</w:t>
            </w:r>
            <w:proofErr w:type="spellEnd"/>
          </w:p>
          <w:p w14:paraId="3561052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ReguleretGrundskyldValg</w:t>
            </w:r>
            <w:proofErr w:type="spellEnd"/>
            <w:r>
              <w:rPr>
                <w:rFonts w:ascii="Arial" w:hAnsi="Arial" w:cs="Arial"/>
                <w:sz w:val="18"/>
              </w:rPr>
              <w:t>*</w:t>
            </w:r>
          </w:p>
          <w:p w14:paraId="660F20E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D6EFEA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*ReguleretGrundskyldEfter2024*</w:t>
            </w:r>
          </w:p>
          <w:p w14:paraId="562D709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844413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D86D35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ReguleringsprocentValg</w:t>
            </w:r>
            <w:proofErr w:type="spellEnd"/>
            <w:r>
              <w:rPr>
                <w:rFonts w:ascii="Arial" w:hAnsi="Arial" w:cs="Arial"/>
                <w:sz w:val="18"/>
              </w:rPr>
              <w:t>*</w:t>
            </w:r>
          </w:p>
          <w:p w14:paraId="1865995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CB7E94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GrundskyldsreguleringAlmennyttigBoligSats</w:t>
            </w:r>
            <w:proofErr w:type="spellEnd"/>
          </w:p>
          <w:p w14:paraId="067C563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B04D35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GrundskyldsreguleringØvrigEjendomSats</w:t>
            </w:r>
            <w:proofErr w:type="spellEnd"/>
          </w:p>
          <w:p w14:paraId="332BF25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7FCCFB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8B89C3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EjendomsgrundskyldReguleringBeløb</w:t>
            </w:r>
            <w:proofErr w:type="spellEnd"/>
            <w:r>
              <w:rPr>
                <w:rFonts w:ascii="Arial" w:hAnsi="Arial" w:cs="Arial"/>
                <w:sz w:val="18"/>
              </w:rPr>
              <w:t>)</w:t>
            </w:r>
          </w:p>
          <w:p w14:paraId="5D4D6E1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E85B4F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GrundskyldÅretFørIndkomstÅr</w:t>
            </w:r>
            <w:proofErr w:type="spellEnd"/>
            <w:r>
              <w:rPr>
                <w:rFonts w:ascii="Arial" w:hAnsi="Arial" w:cs="Arial"/>
                <w:sz w:val="18"/>
              </w:rPr>
              <w:t>*</w:t>
            </w:r>
          </w:p>
          <w:p w14:paraId="6A7D03B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90420C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EjendomsgrundskyldBeløb</w:t>
            </w:r>
            <w:proofErr w:type="spellEnd"/>
          </w:p>
          <w:p w14:paraId="0E6A4CF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F17249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5E3FA5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EjendomsgrundskyldReguleretBeløb</w:t>
            </w:r>
            <w:proofErr w:type="spellEnd"/>
          </w:p>
          <w:p w14:paraId="2608BA7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7E7658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32E487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*ReguleretGrundskyldFor2024*</w:t>
            </w:r>
          </w:p>
          <w:p w14:paraId="619E594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2D3585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GrundskatteloftReguleretGrundværdi</w:t>
            </w:r>
            <w:proofErr w:type="spellEnd"/>
            <w:r>
              <w:rPr>
                <w:rFonts w:ascii="Arial" w:hAnsi="Arial" w:cs="Arial"/>
                <w:sz w:val="18"/>
              </w:rPr>
              <w:t>)</w:t>
            </w:r>
          </w:p>
          <w:p w14:paraId="50F1359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 w:author="Hanne Erdman Thomsen" w:date="2023-07-02T12:00:00Z"/>
                <w:rFonts w:ascii="Arial" w:hAnsi="Arial" w:cs="Arial"/>
                <w:sz w:val="18"/>
              </w:rPr>
            </w:pPr>
            <w:ins w:id="14" w:author="Hanne Erdman Thomsen" w:date="2023-07-02T12:00: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(GrundværdiBeløbGammelLov2024)</w:t>
              </w:r>
            </w:ins>
          </w:p>
          <w:p w14:paraId="50A17A8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DE59DD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*Promille2023*</w:t>
            </w:r>
          </w:p>
          <w:p w14:paraId="4CE578C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A5665A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KommunepromilleGrundskyld</w:t>
            </w:r>
            <w:proofErr w:type="spellEnd"/>
          </w:p>
          <w:p w14:paraId="7F873DF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262103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DB03E1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5" w:author="Hanne Erdman Thomsen" w:date="2023-07-02T12:00:00Z"/>
                <w:rFonts w:ascii="Arial" w:hAnsi="Arial" w:cs="Arial"/>
                <w:sz w:val="18"/>
              </w:rPr>
            </w:pPr>
            <w:del w:id="16" w:author="Hanne Erdman Thomsen" w:date="2023-07-02T12:00: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(Ejendomsgrundskyld2024Med2023PromilleBeløb)</w:delText>
              </w:r>
            </w:del>
          </w:p>
          <w:p w14:paraId="2D4B2BA9" w14:textId="77777777" w:rsidR="00911110" w:rsidRDefault="00911110" w:rsidP="009111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7" w:author="Hanne Erdman Thomsen" w:date="2023-07-02T12:00:00Z"/>
                <w:rFonts w:ascii="Arial" w:hAnsi="Arial" w:cs="Arial"/>
                <w:sz w:val="18"/>
              </w:rPr>
            </w:pPr>
            <w:del w:id="18" w:author="Hanne Erdman Thomsen" w:date="2023-07-02T12:00: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(Ejendomsgrundskyld2024MedGrundskatteloftBeløb)</w:delText>
              </w:r>
            </w:del>
          </w:p>
          <w:p w14:paraId="0713F64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EjendomsgrundskyldReguleretBeløb</w:t>
            </w:r>
            <w:proofErr w:type="spellEnd"/>
          </w:p>
          <w:p w14:paraId="23DAD5E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D4D224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14:paraId="3327E14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BFB4CA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2B9A18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EjendomsgrundskyldBeløb</w:t>
            </w:r>
            <w:proofErr w:type="spellEnd"/>
          </w:p>
          <w:p w14:paraId="76760F2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14:paraId="2A30CE6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6A5B1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4358B3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52AEBE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AAA350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DækningsafgiftErhverv</w:t>
            </w:r>
            <w:proofErr w:type="spellEnd"/>
            <w:r>
              <w:rPr>
                <w:rFonts w:ascii="Arial" w:hAnsi="Arial" w:cs="Arial"/>
                <w:sz w:val="18"/>
              </w:rPr>
              <w:t>*</w:t>
            </w:r>
          </w:p>
          <w:p w14:paraId="3EC1E5B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F95E3C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KommunepromilleDækningsafgiftErhverv</w:t>
            </w:r>
            <w:proofErr w:type="spellEnd"/>
            <w:r>
              <w:rPr>
                <w:rFonts w:ascii="Arial" w:hAnsi="Arial" w:cs="Arial"/>
                <w:sz w:val="18"/>
              </w:rPr>
              <w:t>)</w:t>
            </w:r>
          </w:p>
          <w:p w14:paraId="2450751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EjendomsdækningsafgiftBeløb</w:t>
            </w:r>
            <w:proofErr w:type="spellEnd"/>
          </w:p>
          <w:p w14:paraId="3DA9538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3F6C0F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C55391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C7C092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DækningsafgiftOffentligMyndighed</w:t>
            </w:r>
            <w:proofErr w:type="spellEnd"/>
            <w:r>
              <w:rPr>
                <w:rFonts w:ascii="Arial" w:hAnsi="Arial" w:cs="Arial"/>
                <w:sz w:val="18"/>
              </w:rPr>
              <w:t>*</w:t>
            </w:r>
          </w:p>
          <w:p w14:paraId="3D775F2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7893F8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KommunepromilleDækningsafgiftOffentligMyndighed</w:t>
            </w:r>
            <w:proofErr w:type="spellEnd"/>
            <w:r>
              <w:rPr>
                <w:rFonts w:ascii="Arial" w:hAnsi="Arial" w:cs="Arial"/>
                <w:sz w:val="18"/>
              </w:rPr>
              <w:t>)</w:t>
            </w:r>
          </w:p>
          <w:p w14:paraId="5757871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EjendomsdækningsafgiftBeløb</w:t>
            </w:r>
            <w:proofErr w:type="spellEnd"/>
          </w:p>
          <w:p w14:paraId="53E593A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95D7C6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279568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67E2DB7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35B94" w14:paraId="53073548" w14:textId="77777777" w:rsidTr="00035B94">
        <w:trPr>
          <w:trHeight w:hRule="exact" w:val="113"/>
        </w:trPr>
        <w:tc>
          <w:tcPr>
            <w:tcW w:w="10205" w:type="dxa"/>
            <w:shd w:val="clear" w:color="auto" w:fill="D2DCFA"/>
          </w:tcPr>
          <w:p w14:paraId="05095B7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5B94" w14:paraId="017D2B0E" w14:textId="77777777" w:rsidTr="00035B94">
        <w:tc>
          <w:tcPr>
            <w:tcW w:w="10205" w:type="dxa"/>
            <w:vAlign w:val="center"/>
          </w:tcPr>
          <w:p w14:paraId="5693DC74"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EjerskabEjendomsskatStruktur</w:t>
            </w:r>
            <w:proofErr w:type="spellEnd"/>
          </w:p>
        </w:tc>
      </w:tr>
      <w:tr w:rsidR="00035B94" w14:paraId="71CD5280" w14:textId="77777777" w:rsidTr="00035B94">
        <w:tc>
          <w:tcPr>
            <w:tcW w:w="10205" w:type="dxa"/>
            <w:vAlign w:val="center"/>
          </w:tcPr>
          <w:p w14:paraId="39E9748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EjerskabEjendomsskat</w:t>
            </w:r>
            <w:proofErr w:type="spellEnd"/>
            <w:r>
              <w:rPr>
                <w:rFonts w:ascii="Arial" w:hAnsi="Arial" w:cs="Arial"/>
                <w:sz w:val="18"/>
              </w:rPr>
              <w:t>*</w:t>
            </w:r>
          </w:p>
          <w:p w14:paraId="4C29357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3F4FF4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EjerfordeltGrundskyldBeløb</w:t>
            </w:r>
            <w:proofErr w:type="spellEnd"/>
            <w:r>
              <w:rPr>
                <w:rFonts w:ascii="Arial" w:hAnsi="Arial" w:cs="Arial"/>
                <w:sz w:val="18"/>
              </w:rPr>
              <w:t>)</w:t>
            </w:r>
          </w:p>
          <w:p w14:paraId="48F239F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EjerfordeltGrundskyldRabatBeløb</w:t>
            </w:r>
            <w:proofErr w:type="spellEnd"/>
            <w:r>
              <w:rPr>
                <w:rFonts w:ascii="Arial" w:hAnsi="Arial" w:cs="Arial"/>
                <w:sz w:val="18"/>
              </w:rPr>
              <w:t>)</w:t>
            </w:r>
          </w:p>
          <w:p w14:paraId="0FA64CD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EjerfordeltGrundskyldBeløbEfterRabat</w:t>
            </w:r>
            <w:proofErr w:type="spellEnd"/>
            <w:r>
              <w:rPr>
                <w:rFonts w:ascii="Arial" w:hAnsi="Arial" w:cs="Arial"/>
                <w:sz w:val="18"/>
              </w:rPr>
              <w:t>)</w:t>
            </w:r>
          </w:p>
          <w:p w14:paraId="79DD951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4AE534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RateListe</w:t>
            </w:r>
            <w:proofErr w:type="spellEnd"/>
            <w:r>
              <w:rPr>
                <w:rFonts w:ascii="Arial" w:hAnsi="Arial" w:cs="Arial"/>
                <w:sz w:val="18"/>
              </w:rPr>
              <w:t>*</w:t>
            </w:r>
          </w:p>
          <w:p w14:paraId="6EBE7BD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14:paraId="1CA1391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RateStruktur</w:t>
            </w:r>
            <w:proofErr w:type="spellEnd"/>
          </w:p>
          <w:p w14:paraId="7018603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22F88D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4A1E4A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6CE2DA0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35B94" w14:paraId="497948BD" w14:textId="77777777" w:rsidTr="00035B94">
        <w:trPr>
          <w:trHeight w:hRule="exact" w:val="113"/>
        </w:trPr>
        <w:tc>
          <w:tcPr>
            <w:tcW w:w="10205" w:type="dxa"/>
            <w:shd w:val="clear" w:color="auto" w:fill="D2DCFA"/>
          </w:tcPr>
          <w:p w14:paraId="55D4381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5B94" w14:paraId="0618BA08" w14:textId="77777777" w:rsidTr="00035B94">
        <w:tc>
          <w:tcPr>
            <w:tcW w:w="10205" w:type="dxa"/>
            <w:vAlign w:val="center"/>
          </w:tcPr>
          <w:p w14:paraId="4CE847D6"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RateStruktur</w:t>
            </w:r>
            <w:proofErr w:type="spellEnd"/>
          </w:p>
        </w:tc>
      </w:tr>
      <w:tr w:rsidR="00035B94" w14:paraId="59400E9E" w14:textId="77777777" w:rsidTr="00035B94">
        <w:tc>
          <w:tcPr>
            <w:tcW w:w="10205" w:type="dxa"/>
            <w:vAlign w:val="center"/>
          </w:tcPr>
          <w:p w14:paraId="7DA57DD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w:t>
            </w:r>
          </w:p>
          <w:p w14:paraId="50D9EFD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3D29DE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OpkrævningFordringID</w:t>
            </w:r>
            <w:proofErr w:type="spellEnd"/>
            <w:r>
              <w:rPr>
                <w:rFonts w:ascii="Arial" w:hAnsi="Arial" w:cs="Arial"/>
                <w:sz w:val="18"/>
              </w:rPr>
              <w:t>)</w:t>
            </w:r>
          </w:p>
          <w:p w14:paraId="5200E43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HovedejerIDValg</w:t>
            </w:r>
            <w:proofErr w:type="spellEnd"/>
            <w:r>
              <w:rPr>
                <w:rFonts w:ascii="Arial" w:hAnsi="Arial" w:cs="Arial"/>
                <w:sz w:val="18"/>
              </w:rPr>
              <w:t>*</w:t>
            </w:r>
          </w:p>
          <w:p w14:paraId="073ED88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105C41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w:t>
            </w:r>
          </w:p>
          <w:p w14:paraId="25410C7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B87DDB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3652717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3D7482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4F7F84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CVRVirksomhed</w:t>
            </w:r>
            <w:proofErr w:type="spellEnd"/>
            <w:r>
              <w:rPr>
                <w:rFonts w:ascii="Arial" w:hAnsi="Arial" w:cs="Arial"/>
                <w:sz w:val="18"/>
              </w:rPr>
              <w:t>*</w:t>
            </w:r>
          </w:p>
          <w:p w14:paraId="77FC9C2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0FF4E4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14:paraId="4D6A9FA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E7AD94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9EE40F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43E810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OpkrævningIdentifikationValg</w:t>
            </w:r>
            <w:proofErr w:type="spellEnd"/>
            <w:r>
              <w:rPr>
                <w:rFonts w:ascii="Arial" w:hAnsi="Arial" w:cs="Arial"/>
                <w:sz w:val="18"/>
              </w:rPr>
              <w:t>*</w:t>
            </w:r>
          </w:p>
          <w:p w14:paraId="4CE969D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18F78E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EANOplysninger</w:t>
            </w:r>
            <w:proofErr w:type="spellEnd"/>
            <w:r>
              <w:rPr>
                <w:rFonts w:ascii="Arial" w:hAnsi="Arial" w:cs="Arial"/>
                <w:sz w:val="18"/>
              </w:rPr>
              <w:t>*</w:t>
            </w:r>
          </w:p>
          <w:p w14:paraId="681E67D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183BF0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EANNummer</w:t>
            </w:r>
            <w:proofErr w:type="spellEnd"/>
          </w:p>
          <w:p w14:paraId="6645959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EANOrdreNummer</w:t>
            </w:r>
            <w:proofErr w:type="spellEnd"/>
          </w:p>
          <w:p w14:paraId="168988E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EANKontoNummer</w:t>
            </w:r>
            <w:proofErr w:type="spellEnd"/>
          </w:p>
          <w:p w14:paraId="355673E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EANKontakt</w:t>
            </w:r>
            <w:proofErr w:type="spellEnd"/>
            <w:r>
              <w:rPr>
                <w:rFonts w:ascii="Arial" w:hAnsi="Arial" w:cs="Arial"/>
                <w:sz w:val="18"/>
              </w:rPr>
              <w:t>)</w:t>
            </w:r>
          </w:p>
          <w:p w14:paraId="50A8C77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ProduktionEnhedNummer</w:t>
            </w:r>
            <w:proofErr w:type="spellEnd"/>
            <w:r>
              <w:rPr>
                <w:rFonts w:ascii="Arial" w:hAnsi="Arial" w:cs="Arial"/>
                <w:sz w:val="18"/>
              </w:rPr>
              <w:t>)</w:t>
            </w:r>
          </w:p>
          <w:p w14:paraId="75F9380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4E78B4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1D642A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ProduktionEnhedNummer</w:t>
            </w:r>
            <w:proofErr w:type="spellEnd"/>
          </w:p>
          <w:p w14:paraId="43C8259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056BD6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AAC6D4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*Hovedoplysninger*</w:t>
            </w:r>
          </w:p>
          <w:p w14:paraId="53E8653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57F48C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roofErr w:type="spellStart"/>
            <w:r>
              <w:rPr>
                <w:rFonts w:ascii="Arial" w:hAnsi="Arial" w:cs="Arial"/>
                <w:sz w:val="18"/>
              </w:rPr>
              <w:t>OpkrævningFordringArt</w:t>
            </w:r>
            <w:proofErr w:type="spellEnd"/>
            <w:r>
              <w:rPr>
                <w:rFonts w:ascii="Arial" w:hAnsi="Arial" w:cs="Arial"/>
                <w:sz w:val="18"/>
              </w:rPr>
              <w:t>)</w:t>
            </w:r>
          </w:p>
          <w:p w14:paraId="4F176EF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OpkrævningFordringInternKommentar</w:t>
            </w:r>
            <w:proofErr w:type="spellEnd"/>
            <w:r>
              <w:rPr>
                <w:rFonts w:ascii="Arial" w:hAnsi="Arial" w:cs="Arial"/>
                <w:sz w:val="18"/>
              </w:rPr>
              <w:t>)</w:t>
            </w:r>
          </w:p>
          <w:p w14:paraId="51095C9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OpkrævningFordringTypeID</w:t>
            </w:r>
            <w:proofErr w:type="spellEnd"/>
            <w:r>
              <w:rPr>
                <w:rFonts w:ascii="Arial" w:hAnsi="Arial" w:cs="Arial"/>
                <w:sz w:val="18"/>
              </w:rPr>
              <w:t>)</w:t>
            </w:r>
          </w:p>
          <w:p w14:paraId="6F32CD2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OpkrævningFordringTypeNavn</w:t>
            </w:r>
            <w:proofErr w:type="spellEnd"/>
            <w:r>
              <w:rPr>
                <w:rFonts w:ascii="Arial" w:hAnsi="Arial" w:cs="Arial"/>
                <w:sz w:val="18"/>
              </w:rPr>
              <w:t>)</w:t>
            </w:r>
          </w:p>
          <w:p w14:paraId="0AF5FE8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OpkrævningFordringErOpkrævetMarkering</w:t>
            </w:r>
            <w:proofErr w:type="spellEnd"/>
            <w:r>
              <w:rPr>
                <w:rFonts w:ascii="Arial" w:hAnsi="Arial" w:cs="Arial"/>
                <w:sz w:val="18"/>
              </w:rPr>
              <w:t>)</w:t>
            </w:r>
          </w:p>
          <w:p w14:paraId="1A32707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OpkrævningFordringForfaldDato</w:t>
            </w:r>
            <w:proofErr w:type="spellEnd"/>
            <w:r>
              <w:rPr>
                <w:rFonts w:ascii="Arial" w:hAnsi="Arial" w:cs="Arial"/>
                <w:sz w:val="18"/>
              </w:rPr>
              <w:t>)</w:t>
            </w:r>
          </w:p>
          <w:p w14:paraId="1C113C8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OpkrævningFordringRenteDato</w:t>
            </w:r>
            <w:proofErr w:type="spellEnd"/>
            <w:r>
              <w:rPr>
                <w:rFonts w:ascii="Arial" w:hAnsi="Arial" w:cs="Arial"/>
                <w:sz w:val="18"/>
              </w:rPr>
              <w:t>)</w:t>
            </w:r>
          </w:p>
          <w:p w14:paraId="5C4BE2D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OpkrævningFordringBeløb</w:t>
            </w:r>
            <w:proofErr w:type="spellEnd"/>
          </w:p>
          <w:p w14:paraId="6649CC6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ValutaOplysningKode</w:t>
            </w:r>
            <w:proofErr w:type="spellEnd"/>
            <w:r>
              <w:rPr>
                <w:rFonts w:ascii="Arial" w:hAnsi="Arial" w:cs="Arial"/>
                <w:sz w:val="18"/>
              </w:rPr>
              <w:t>)</w:t>
            </w:r>
          </w:p>
          <w:p w14:paraId="3833B97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OpkrævningFordringForældelseDato</w:t>
            </w:r>
            <w:proofErr w:type="spellEnd"/>
            <w:r>
              <w:rPr>
                <w:rFonts w:ascii="Arial" w:hAnsi="Arial" w:cs="Arial"/>
                <w:sz w:val="18"/>
              </w:rPr>
              <w:t>)</w:t>
            </w:r>
          </w:p>
          <w:p w14:paraId="335F554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OpkrævningFordringOprindeligSidsteRettidigBetalingDato</w:t>
            </w:r>
            <w:proofErr w:type="spellEnd"/>
            <w:r>
              <w:rPr>
                <w:rFonts w:ascii="Arial" w:hAnsi="Arial" w:cs="Arial"/>
                <w:sz w:val="18"/>
              </w:rPr>
              <w:t>)</w:t>
            </w:r>
          </w:p>
          <w:p w14:paraId="6B57B4C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OpkrævningFordringModtagelseDato</w:t>
            </w:r>
            <w:proofErr w:type="spellEnd"/>
            <w:r>
              <w:rPr>
                <w:rFonts w:ascii="Arial" w:hAnsi="Arial" w:cs="Arial"/>
                <w:sz w:val="18"/>
              </w:rPr>
              <w:t>)</w:t>
            </w:r>
          </w:p>
          <w:p w14:paraId="1EBFE9C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OpkrævningFordringStiftelseDato</w:t>
            </w:r>
            <w:proofErr w:type="spellEnd"/>
            <w:r>
              <w:rPr>
                <w:rFonts w:ascii="Arial" w:hAnsi="Arial" w:cs="Arial"/>
                <w:sz w:val="18"/>
              </w:rPr>
              <w:t>)</w:t>
            </w:r>
          </w:p>
          <w:p w14:paraId="4379225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OpkrævningFordringBogføringDato</w:t>
            </w:r>
            <w:proofErr w:type="spellEnd"/>
            <w:r>
              <w:rPr>
                <w:rFonts w:ascii="Arial" w:hAnsi="Arial" w:cs="Arial"/>
                <w:sz w:val="18"/>
              </w:rPr>
              <w:t>)</w:t>
            </w:r>
          </w:p>
          <w:p w14:paraId="1926EDF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OpkrævningFordringReferenceNummer</w:t>
            </w:r>
            <w:proofErr w:type="spellEnd"/>
            <w:r>
              <w:rPr>
                <w:rFonts w:ascii="Arial" w:hAnsi="Arial" w:cs="Arial"/>
                <w:sz w:val="18"/>
              </w:rPr>
              <w:t>)</w:t>
            </w:r>
          </w:p>
          <w:p w14:paraId="0583394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OpkrævningFordringKommentar</w:t>
            </w:r>
            <w:proofErr w:type="spellEnd"/>
            <w:r>
              <w:rPr>
                <w:rFonts w:ascii="Arial" w:hAnsi="Arial" w:cs="Arial"/>
                <w:sz w:val="18"/>
              </w:rPr>
              <w:t>)</w:t>
            </w:r>
          </w:p>
          <w:p w14:paraId="163A176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OpkrævningFordringPeriodeFraDato</w:t>
            </w:r>
            <w:proofErr w:type="spellEnd"/>
            <w:r>
              <w:rPr>
                <w:rFonts w:ascii="Arial" w:hAnsi="Arial" w:cs="Arial"/>
                <w:sz w:val="18"/>
              </w:rPr>
              <w:t>)</w:t>
            </w:r>
          </w:p>
          <w:p w14:paraId="4DA017B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OpkrævningFordringPeriodeTilDato</w:t>
            </w:r>
            <w:proofErr w:type="spellEnd"/>
            <w:r>
              <w:rPr>
                <w:rFonts w:ascii="Arial" w:hAnsi="Arial" w:cs="Arial"/>
                <w:sz w:val="18"/>
              </w:rPr>
              <w:t>)</w:t>
            </w:r>
          </w:p>
          <w:p w14:paraId="11B9BC4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D7843D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DatoValg</w:t>
            </w:r>
            <w:proofErr w:type="spellEnd"/>
            <w:r>
              <w:rPr>
                <w:rFonts w:ascii="Arial" w:hAnsi="Arial" w:cs="Arial"/>
                <w:sz w:val="18"/>
              </w:rPr>
              <w:t>*</w:t>
            </w:r>
          </w:p>
          <w:p w14:paraId="29CE448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926B65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*SRB*</w:t>
            </w:r>
          </w:p>
          <w:p w14:paraId="0D2E31A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03290E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OpkrævningFordringSidsteRettidigBetalingDato</w:t>
            </w:r>
            <w:proofErr w:type="spellEnd"/>
          </w:p>
          <w:p w14:paraId="6EEED11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AD7C53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2B54D1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*Frigivelsesdato*</w:t>
            </w:r>
          </w:p>
          <w:p w14:paraId="205BF04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21CD99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OpkrævningFordringFrigivelseDato</w:t>
            </w:r>
            <w:proofErr w:type="spellEnd"/>
          </w:p>
          <w:p w14:paraId="27D41F8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FC9E47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F4FA8F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E10DFF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OpkrævningFordringRykkerHenstandDato</w:t>
            </w:r>
            <w:proofErr w:type="spellEnd"/>
            <w:r>
              <w:rPr>
                <w:rFonts w:ascii="Arial" w:hAnsi="Arial" w:cs="Arial"/>
                <w:sz w:val="18"/>
              </w:rPr>
              <w:t>)</w:t>
            </w:r>
          </w:p>
          <w:p w14:paraId="286E073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016963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D8D139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OpkrævningFordringDelFordringListe</w:t>
            </w:r>
            <w:proofErr w:type="spellEnd"/>
            <w:r>
              <w:rPr>
                <w:rFonts w:ascii="Arial" w:hAnsi="Arial" w:cs="Arial"/>
                <w:sz w:val="18"/>
              </w:rPr>
              <w:t>*</w:t>
            </w:r>
          </w:p>
          <w:p w14:paraId="48358BB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93E52C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OpkrævningFordringDelFordring</w:t>
            </w:r>
            <w:proofErr w:type="spellEnd"/>
            <w:r>
              <w:rPr>
                <w:rFonts w:ascii="Arial" w:hAnsi="Arial" w:cs="Arial"/>
                <w:sz w:val="18"/>
              </w:rPr>
              <w:t>*</w:t>
            </w:r>
          </w:p>
          <w:p w14:paraId="76FAB84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B7CF5D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OpkrævningDelFordringTypeID</w:t>
            </w:r>
            <w:proofErr w:type="spellEnd"/>
          </w:p>
          <w:p w14:paraId="53EFA51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OpkrævningDelFordringTypeNavn</w:t>
            </w:r>
            <w:proofErr w:type="spellEnd"/>
            <w:r>
              <w:rPr>
                <w:rFonts w:ascii="Arial" w:hAnsi="Arial" w:cs="Arial"/>
                <w:sz w:val="18"/>
              </w:rPr>
              <w:t>)</w:t>
            </w:r>
          </w:p>
          <w:p w14:paraId="2B9D9D2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OpkrævningDelFordringBeløb</w:t>
            </w:r>
            <w:proofErr w:type="spellEnd"/>
          </w:p>
          <w:p w14:paraId="58A3B32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B1D611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FordringHaver</w:t>
            </w:r>
            <w:proofErr w:type="spellEnd"/>
            <w:r>
              <w:rPr>
                <w:rFonts w:ascii="Arial" w:hAnsi="Arial" w:cs="Arial"/>
                <w:sz w:val="18"/>
              </w:rPr>
              <w:t>*</w:t>
            </w:r>
          </w:p>
          <w:p w14:paraId="5121D15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968123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OpkrævningFordringHaverNummerType</w:t>
            </w:r>
            <w:proofErr w:type="spellEnd"/>
          </w:p>
          <w:p w14:paraId="488F1F7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OpkrævningFordringHaverNummer</w:t>
            </w:r>
            <w:proofErr w:type="spellEnd"/>
          </w:p>
          <w:p w14:paraId="35B627F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OpkrævningFordringHaverNavn</w:t>
            </w:r>
            <w:proofErr w:type="spellEnd"/>
          </w:p>
          <w:p w14:paraId="2828EB0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4CC53E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DBB131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CD83B3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E64692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D22AB2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60DA50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HæftelseListe</w:t>
            </w:r>
            <w:proofErr w:type="spellEnd"/>
            <w:r>
              <w:rPr>
                <w:rFonts w:ascii="Arial" w:hAnsi="Arial" w:cs="Arial"/>
                <w:sz w:val="18"/>
              </w:rPr>
              <w:t>*</w:t>
            </w:r>
          </w:p>
          <w:p w14:paraId="4481DD7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14:paraId="451A97E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w:t>
            </w:r>
          </w:p>
          <w:p w14:paraId="2841E85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37BE5C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MedhæfterIDValg</w:t>
            </w:r>
            <w:proofErr w:type="spellEnd"/>
            <w:r>
              <w:rPr>
                <w:rFonts w:ascii="Arial" w:hAnsi="Arial" w:cs="Arial"/>
                <w:sz w:val="18"/>
              </w:rPr>
              <w:t>*</w:t>
            </w:r>
          </w:p>
          <w:p w14:paraId="432B647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2B9897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w:t>
            </w:r>
          </w:p>
          <w:p w14:paraId="52DB4D1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229EB8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5D3DC1B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53E106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90827B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CVRVirksomhed</w:t>
            </w:r>
            <w:proofErr w:type="spellEnd"/>
            <w:r>
              <w:rPr>
                <w:rFonts w:ascii="Arial" w:hAnsi="Arial" w:cs="Arial"/>
                <w:sz w:val="18"/>
              </w:rPr>
              <w:t>*</w:t>
            </w:r>
          </w:p>
          <w:p w14:paraId="28E891B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D29F09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14:paraId="4CFFC10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A9CD9E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E5F1FE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OpkrævningHæftelseForm</w:t>
            </w:r>
            <w:proofErr w:type="spellEnd"/>
          </w:p>
          <w:p w14:paraId="6258676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OpkrævningHæftelseStartDato</w:t>
            </w:r>
            <w:proofErr w:type="spellEnd"/>
            <w:r>
              <w:rPr>
                <w:rFonts w:ascii="Arial" w:hAnsi="Arial" w:cs="Arial"/>
                <w:sz w:val="18"/>
              </w:rPr>
              <w:t>)</w:t>
            </w:r>
          </w:p>
          <w:p w14:paraId="74834C2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OpkrævningHæftelseSlutDato</w:t>
            </w:r>
            <w:proofErr w:type="spellEnd"/>
            <w:r>
              <w:rPr>
                <w:rFonts w:ascii="Arial" w:hAnsi="Arial" w:cs="Arial"/>
                <w:sz w:val="18"/>
              </w:rPr>
              <w:t>)</w:t>
            </w:r>
          </w:p>
          <w:p w14:paraId="6C0E6D4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14:paraId="008344A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6ED073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E39C4D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097D9FF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35B94" w14:paraId="09F4EED6" w14:textId="77777777" w:rsidTr="00035B94">
        <w:trPr>
          <w:trHeight w:hRule="exact" w:val="113"/>
        </w:trPr>
        <w:tc>
          <w:tcPr>
            <w:tcW w:w="10205" w:type="dxa"/>
            <w:shd w:val="clear" w:color="auto" w:fill="D2DCFA"/>
          </w:tcPr>
          <w:p w14:paraId="336D7A2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5B94" w14:paraId="56E381C8" w14:textId="77777777" w:rsidTr="00035B94">
        <w:tc>
          <w:tcPr>
            <w:tcW w:w="10205" w:type="dxa"/>
            <w:vAlign w:val="center"/>
          </w:tcPr>
          <w:p w14:paraId="147B3D1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VurderingStruktur</w:t>
            </w:r>
            <w:proofErr w:type="spellEnd"/>
          </w:p>
        </w:tc>
      </w:tr>
      <w:tr w:rsidR="00035B94" w14:paraId="7B74A17F" w14:textId="77777777" w:rsidTr="00035B94">
        <w:tc>
          <w:tcPr>
            <w:tcW w:w="10205" w:type="dxa"/>
            <w:vAlign w:val="center"/>
          </w:tcPr>
          <w:p w14:paraId="70F6BB1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*Vurdering*</w:t>
            </w:r>
          </w:p>
          <w:p w14:paraId="4474F8C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67837B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EjendomsvurderingVurderingsID</w:t>
            </w:r>
            <w:proofErr w:type="spellEnd"/>
          </w:p>
          <w:p w14:paraId="5CFE506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EjendomsvurderingÆndringDato</w:t>
            </w:r>
            <w:proofErr w:type="spellEnd"/>
            <w:r>
              <w:rPr>
                <w:rFonts w:ascii="Arial" w:hAnsi="Arial" w:cs="Arial"/>
                <w:sz w:val="18"/>
              </w:rPr>
              <w:t>)</w:t>
            </w:r>
          </w:p>
          <w:p w14:paraId="235E7E7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EjendomsvurderingÅr</w:t>
            </w:r>
            <w:proofErr w:type="spellEnd"/>
            <w:r>
              <w:rPr>
                <w:rFonts w:ascii="Arial" w:hAnsi="Arial" w:cs="Arial"/>
                <w:sz w:val="18"/>
              </w:rPr>
              <w:t>)</w:t>
            </w:r>
          </w:p>
          <w:p w14:paraId="7B26844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EjendomsvurderingJuridiskKategorikode</w:t>
            </w:r>
            <w:proofErr w:type="spellEnd"/>
            <w:r>
              <w:rPr>
                <w:rFonts w:ascii="Arial" w:hAnsi="Arial" w:cs="Arial"/>
                <w:sz w:val="18"/>
              </w:rPr>
              <w:t>)</w:t>
            </w:r>
          </w:p>
          <w:p w14:paraId="0FAD8AF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EjendomsvurderingJuridiskKategoriTekst</w:t>
            </w:r>
            <w:proofErr w:type="spellEnd"/>
            <w:r>
              <w:rPr>
                <w:rFonts w:ascii="Arial" w:hAnsi="Arial" w:cs="Arial"/>
                <w:sz w:val="18"/>
              </w:rPr>
              <w:t>)</w:t>
            </w:r>
          </w:p>
          <w:p w14:paraId="0FB8B9E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EjendomsvurderingJuridiskUnderkategorikode</w:t>
            </w:r>
            <w:proofErr w:type="spellEnd"/>
            <w:r>
              <w:rPr>
                <w:rFonts w:ascii="Arial" w:hAnsi="Arial" w:cs="Arial"/>
                <w:sz w:val="18"/>
              </w:rPr>
              <w:t>)</w:t>
            </w:r>
          </w:p>
          <w:p w14:paraId="3CC00DF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EjendomsvurderingJuridiskUnderkategoriTekst</w:t>
            </w:r>
            <w:proofErr w:type="spellEnd"/>
            <w:r>
              <w:rPr>
                <w:rFonts w:ascii="Arial" w:hAnsi="Arial" w:cs="Arial"/>
                <w:sz w:val="18"/>
              </w:rPr>
              <w:t>)</w:t>
            </w:r>
          </w:p>
          <w:p w14:paraId="2EE5523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EjendomsvurderingOprindelseKode</w:t>
            </w:r>
            <w:proofErr w:type="spellEnd"/>
            <w:r>
              <w:rPr>
                <w:rFonts w:ascii="Arial" w:hAnsi="Arial" w:cs="Arial"/>
                <w:sz w:val="18"/>
              </w:rPr>
              <w:t>)</w:t>
            </w:r>
          </w:p>
          <w:p w14:paraId="2E8EECE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GrundskatteloftReguleretGrundværdi</w:t>
            </w:r>
            <w:proofErr w:type="spellEnd"/>
            <w:r>
              <w:rPr>
                <w:rFonts w:ascii="Arial" w:hAnsi="Arial" w:cs="Arial"/>
                <w:sz w:val="18"/>
              </w:rPr>
              <w:t>)</w:t>
            </w:r>
          </w:p>
          <w:p w14:paraId="3C224DB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B0CB82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BeskatningsgrundlagValg</w:t>
            </w:r>
            <w:proofErr w:type="spellEnd"/>
            <w:r>
              <w:rPr>
                <w:rFonts w:ascii="Arial" w:hAnsi="Arial" w:cs="Arial"/>
                <w:sz w:val="18"/>
              </w:rPr>
              <w:t>*</w:t>
            </w:r>
          </w:p>
          <w:p w14:paraId="02028DD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708FFE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BeskatningsgrundlagEjLandOgSkov</w:t>
            </w:r>
            <w:proofErr w:type="spellEnd"/>
            <w:r>
              <w:rPr>
                <w:rFonts w:ascii="Arial" w:hAnsi="Arial" w:cs="Arial"/>
                <w:sz w:val="18"/>
              </w:rPr>
              <w:t>*</w:t>
            </w:r>
          </w:p>
          <w:p w14:paraId="6F4DDF4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97B13D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GrundværdiBeskatningsgrundlag</w:t>
            </w:r>
            <w:proofErr w:type="spellEnd"/>
          </w:p>
          <w:p w14:paraId="21B4D46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1446CB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90AD23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LandOgSkovejendomBeskatningsgrundlag</w:t>
            </w:r>
            <w:proofErr w:type="spellEnd"/>
            <w:r>
              <w:rPr>
                <w:rFonts w:ascii="Arial" w:hAnsi="Arial" w:cs="Arial"/>
                <w:sz w:val="18"/>
              </w:rPr>
              <w:t>*</w:t>
            </w:r>
          </w:p>
          <w:p w14:paraId="1F30456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9E25E3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GrundværdiStuehusBeskatningsgrundlag</w:t>
            </w:r>
            <w:proofErr w:type="spellEnd"/>
            <w:r>
              <w:rPr>
                <w:rFonts w:ascii="Arial" w:hAnsi="Arial" w:cs="Arial"/>
                <w:sz w:val="18"/>
              </w:rPr>
              <w:t>)</w:t>
            </w:r>
          </w:p>
          <w:p w14:paraId="1C449AB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GrundværdiProduktionsjordBeskatningsgrundlag</w:t>
            </w:r>
            <w:proofErr w:type="spellEnd"/>
            <w:r>
              <w:rPr>
                <w:rFonts w:ascii="Arial" w:hAnsi="Arial" w:cs="Arial"/>
                <w:sz w:val="18"/>
              </w:rPr>
              <w:t>)</w:t>
            </w:r>
          </w:p>
          <w:p w14:paraId="0EEFAC8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GrundværdiRestarealBeskatningsgrundlag</w:t>
            </w:r>
            <w:proofErr w:type="spellEnd"/>
            <w:r>
              <w:rPr>
                <w:rFonts w:ascii="Arial" w:hAnsi="Arial" w:cs="Arial"/>
                <w:sz w:val="18"/>
              </w:rPr>
              <w:t>)</w:t>
            </w:r>
          </w:p>
          <w:p w14:paraId="1BB9A4C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BF3774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633CAD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BF9711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4464880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14:paraId="5FC3A7B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35B94" w:rsidSect="00035B94">
          <w:headerReference w:type="default" r:id="rId13"/>
          <w:footerReference w:type="default" r:id="rId14"/>
          <w:pgSz w:w="11906" w:h="16838"/>
          <w:pgMar w:top="567" w:right="567" w:bottom="567" w:left="1134" w:header="283" w:footer="708" w:gutter="0"/>
          <w:cols w:space="708"/>
          <w:docGrid w:linePitch="360"/>
        </w:sectPr>
      </w:pPr>
    </w:p>
    <w:p w14:paraId="70053D1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035B94" w14:paraId="25C5701A" w14:textId="77777777" w:rsidTr="00035B94">
        <w:trPr>
          <w:tblHeader/>
        </w:trPr>
        <w:tc>
          <w:tcPr>
            <w:tcW w:w="3401" w:type="dxa"/>
            <w:shd w:val="clear" w:color="auto" w:fill="D2DCFA"/>
            <w:vAlign w:val="center"/>
          </w:tcPr>
          <w:p w14:paraId="14067F7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14:paraId="5855C54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14:paraId="6D7E6A6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035B94" w14:paraId="5D9EB216" w14:textId="77777777" w:rsidTr="00035B94">
        <w:tc>
          <w:tcPr>
            <w:tcW w:w="3401" w:type="dxa"/>
          </w:tcPr>
          <w:p w14:paraId="226A583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AdresseAnvendelseKode</w:t>
            </w:r>
            <w:proofErr w:type="spellEnd"/>
          </w:p>
        </w:tc>
        <w:tc>
          <w:tcPr>
            <w:tcW w:w="1701" w:type="dxa"/>
          </w:tcPr>
          <w:p w14:paraId="64C6BD0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374E6BD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w:t>
            </w:r>
          </w:p>
          <w:p w14:paraId="568CF193"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enumeration</w:t>
            </w:r>
            <w:proofErr w:type="spellEnd"/>
            <w:r>
              <w:rPr>
                <w:rFonts w:ascii="Arial" w:hAnsi="Arial" w:cs="Arial"/>
                <w:sz w:val="18"/>
              </w:rPr>
              <w:t>: 0, 1, 8, 9</w:t>
            </w:r>
          </w:p>
        </w:tc>
        <w:tc>
          <w:tcPr>
            <w:tcW w:w="4671" w:type="dxa"/>
          </w:tcPr>
          <w:p w14:paraId="781C6AA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adresseringsmuligheder.</w:t>
            </w:r>
          </w:p>
          <w:p w14:paraId="7534186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Adressen kan anvendes til direkte adressering</w:t>
            </w:r>
          </w:p>
          <w:p w14:paraId="6A9906F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Adressen kan ikke anvendes til direkte adressering</w:t>
            </w:r>
          </w:p>
          <w:p w14:paraId="0BAC88E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Adressen består kun af navn</w:t>
            </w:r>
          </w:p>
          <w:p w14:paraId="750C934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Ingen adresse pga. nyt personnummer</w:t>
            </w:r>
          </w:p>
          <w:p w14:paraId="7E7A0B3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0C23E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0BCA2B5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65EC601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382F763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14:paraId="0FD74C1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p>
          <w:p w14:paraId="518DD61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5BB0E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1D146251" w14:textId="77777777" w:rsidTr="00035B94">
        <w:tc>
          <w:tcPr>
            <w:tcW w:w="3401" w:type="dxa"/>
          </w:tcPr>
          <w:p w14:paraId="2C22CED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AdresseByNavn</w:t>
            </w:r>
            <w:proofErr w:type="spellEnd"/>
          </w:p>
        </w:tc>
        <w:tc>
          <w:tcPr>
            <w:tcW w:w="1701" w:type="dxa"/>
          </w:tcPr>
          <w:p w14:paraId="4E6691B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FF19B8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300</w:t>
            </w:r>
          </w:p>
        </w:tc>
        <w:tc>
          <w:tcPr>
            <w:tcW w:w="4671" w:type="dxa"/>
          </w:tcPr>
          <w:p w14:paraId="02E8A02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14:paraId="3153BEC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CB636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supplerende bynavn som knyttes til en gruppe af adresser, når det er hensigtsmæssigt at præcisere deres beliggenhed inden for et postdistrikt yderligere. F.eks. øer, som ikke har selvstændigt postnummer; her vil bynavnet give vigtig viden om, hvordan man når frem til adressen.</w:t>
            </w:r>
          </w:p>
          <w:p w14:paraId="39B1B90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14A53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18B9D960" w14:textId="77777777" w:rsidTr="00035B94">
        <w:tc>
          <w:tcPr>
            <w:tcW w:w="3401" w:type="dxa"/>
          </w:tcPr>
          <w:p w14:paraId="320C7DC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AdresseCONavn</w:t>
            </w:r>
            <w:proofErr w:type="spellEnd"/>
          </w:p>
        </w:tc>
        <w:tc>
          <w:tcPr>
            <w:tcW w:w="1701" w:type="dxa"/>
          </w:tcPr>
          <w:p w14:paraId="2442895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79BE27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300</w:t>
            </w:r>
          </w:p>
        </w:tc>
        <w:tc>
          <w:tcPr>
            <w:tcW w:w="4671" w:type="dxa"/>
          </w:tcPr>
          <w:p w14:paraId="224ACAF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14:paraId="2A5A1FC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8112C4"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186ED77D" w14:textId="77777777" w:rsidTr="00035B94">
        <w:tc>
          <w:tcPr>
            <w:tcW w:w="3401" w:type="dxa"/>
          </w:tcPr>
          <w:p w14:paraId="2CD4E82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AdresseEtageTekst</w:t>
            </w:r>
            <w:proofErr w:type="spellEnd"/>
          </w:p>
        </w:tc>
        <w:tc>
          <w:tcPr>
            <w:tcW w:w="1701" w:type="dxa"/>
          </w:tcPr>
          <w:p w14:paraId="7EDA12E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F14FF3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w:t>
            </w:r>
          </w:p>
        </w:tc>
        <w:tc>
          <w:tcPr>
            <w:tcW w:w="4671" w:type="dxa"/>
          </w:tcPr>
          <w:p w14:paraId="3390ABC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14:paraId="501B3C0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DB862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3B57DC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14:paraId="44A7E4D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02A48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22658D82" w14:textId="77777777" w:rsidTr="00035B94">
        <w:tc>
          <w:tcPr>
            <w:tcW w:w="3401" w:type="dxa"/>
          </w:tcPr>
          <w:p w14:paraId="6F4DA76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AdresseFortløbendeNummer</w:t>
            </w:r>
            <w:proofErr w:type="spellEnd"/>
          </w:p>
        </w:tc>
        <w:tc>
          <w:tcPr>
            <w:tcW w:w="1701" w:type="dxa"/>
          </w:tcPr>
          <w:p w14:paraId="111C282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003E600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5</w:t>
            </w:r>
          </w:p>
        </w:tc>
        <w:tc>
          <w:tcPr>
            <w:tcW w:w="4671" w:type="dxa"/>
          </w:tcPr>
          <w:p w14:paraId="73F6B4E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14:paraId="5A87AD6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1457C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0177735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14:paraId="5E8F82A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9327A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211A2AA1" w14:textId="77777777" w:rsidTr="00035B94">
        <w:tc>
          <w:tcPr>
            <w:tcW w:w="3401" w:type="dxa"/>
          </w:tcPr>
          <w:p w14:paraId="2CF28B8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AdresseFraHusBogstav</w:t>
            </w:r>
            <w:proofErr w:type="spellEnd"/>
          </w:p>
        </w:tc>
        <w:tc>
          <w:tcPr>
            <w:tcW w:w="1701" w:type="dxa"/>
          </w:tcPr>
          <w:p w14:paraId="6FDF383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base: string</w:t>
            </w:r>
          </w:p>
          <w:p w14:paraId="617D94F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maxLength: 1</w:t>
            </w:r>
          </w:p>
          <w:p w14:paraId="29C7A31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pattern: [a-zA-Z]</w:t>
            </w:r>
          </w:p>
        </w:tc>
        <w:tc>
          <w:tcPr>
            <w:tcW w:w="4671" w:type="dxa"/>
          </w:tcPr>
          <w:p w14:paraId="6AC966E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14:paraId="4B7D7DD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5082E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14:paraId="33BBD3A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B39CC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5092B32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14:paraId="26F064E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5B6AB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09AE9F27" w14:textId="77777777" w:rsidTr="00035B94">
        <w:tc>
          <w:tcPr>
            <w:tcW w:w="3401" w:type="dxa"/>
          </w:tcPr>
          <w:p w14:paraId="03E219D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AdresseFraHusNummer</w:t>
            </w:r>
            <w:proofErr w:type="spellEnd"/>
          </w:p>
        </w:tc>
        <w:tc>
          <w:tcPr>
            <w:tcW w:w="1701" w:type="dxa"/>
          </w:tcPr>
          <w:p w14:paraId="1406EFA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6925A91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64D5EBF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14:paraId="7DCA5D8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7345C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7C49E58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14:paraId="39F8136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0D7E2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616486A9" w14:textId="77777777" w:rsidTr="00035B94">
        <w:tc>
          <w:tcPr>
            <w:tcW w:w="3401" w:type="dxa"/>
          </w:tcPr>
          <w:p w14:paraId="0B1C5923"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AdresseGyldigFra</w:t>
            </w:r>
            <w:proofErr w:type="spellEnd"/>
          </w:p>
        </w:tc>
        <w:tc>
          <w:tcPr>
            <w:tcW w:w="1701" w:type="dxa"/>
          </w:tcPr>
          <w:p w14:paraId="59944F8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9BB061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14:paraId="06E6893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2AAE1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2569585C" w14:textId="77777777" w:rsidTr="00035B94">
        <w:tc>
          <w:tcPr>
            <w:tcW w:w="3401" w:type="dxa"/>
          </w:tcPr>
          <w:p w14:paraId="688EDBF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AdresseGyldigTil</w:t>
            </w:r>
            <w:proofErr w:type="spellEnd"/>
          </w:p>
        </w:tc>
        <w:tc>
          <w:tcPr>
            <w:tcW w:w="1701" w:type="dxa"/>
          </w:tcPr>
          <w:p w14:paraId="4B9A1D2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25E1DE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14:paraId="1FAD85C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F2D88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3B3F5B41" w14:textId="77777777" w:rsidTr="00035B94">
        <w:tc>
          <w:tcPr>
            <w:tcW w:w="3401" w:type="dxa"/>
          </w:tcPr>
          <w:p w14:paraId="556F866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AdresseLigeUlige</w:t>
            </w:r>
            <w:proofErr w:type="spellEnd"/>
          </w:p>
        </w:tc>
        <w:tc>
          <w:tcPr>
            <w:tcW w:w="1701" w:type="dxa"/>
          </w:tcPr>
          <w:p w14:paraId="32850EF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base: string</w:t>
            </w:r>
          </w:p>
          <w:p w14:paraId="359BEDE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maxLength: 10</w:t>
            </w:r>
          </w:p>
          <w:p w14:paraId="3A01838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pattern: [a-zA-ZøæåØÆÅ]*</w:t>
            </w:r>
          </w:p>
          <w:p w14:paraId="672024D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lastRenderedPageBreak/>
              <w:t>enumeration</w:t>
            </w:r>
            <w:proofErr w:type="spellEnd"/>
            <w:r>
              <w:rPr>
                <w:rFonts w:ascii="Arial" w:hAnsi="Arial" w:cs="Arial"/>
                <w:sz w:val="18"/>
              </w:rPr>
              <w:t>: Lige, Ulige</w:t>
            </w:r>
          </w:p>
        </w:tc>
        <w:tc>
          <w:tcPr>
            <w:tcW w:w="4671" w:type="dxa"/>
          </w:tcPr>
          <w:p w14:paraId="57313E0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Angivelse om tal er lige eller ulige.</w:t>
            </w:r>
          </w:p>
          <w:p w14:paraId="1725F6D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7BCE4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76A565C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Lige </w:t>
            </w:r>
          </w:p>
          <w:p w14:paraId="423DE03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Ulige</w:t>
            </w:r>
          </w:p>
          <w:p w14:paraId="5ACFEA9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683ED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531C40C0" w14:textId="77777777" w:rsidTr="00035B94">
        <w:tc>
          <w:tcPr>
            <w:tcW w:w="3401" w:type="dxa"/>
          </w:tcPr>
          <w:p w14:paraId="089C996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AdressePostBox</w:t>
            </w:r>
            <w:proofErr w:type="spellEnd"/>
          </w:p>
        </w:tc>
        <w:tc>
          <w:tcPr>
            <w:tcW w:w="1701" w:type="dxa"/>
          </w:tcPr>
          <w:p w14:paraId="7AB6585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4066E8F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470498A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14:paraId="16615D1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3C2E9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0FD33EE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14:paraId="3620EFA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97657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0D6316D5" w14:textId="77777777" w:rsidTr="00035B94">
        <w:tc>
          <w:tcPr>
            <w:tcW w:w="3401" w:type="dxa"/>
          </w:tcPr>
          <w:p w14:paraId="7DECDA44"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AdressePostDistrikt</w:t>
            </w:r>
            <w:proofErr w:type="spellEnd"/>
          </w:p>
        </w:tc>
        <w:tc>
          <w:tcPr>
            <w:tcW w:w="1701" w:type="dxa"/>
          </w:tcPr>
          <w:p w14:paraId="027E5EB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504374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20</w:t>
            </w:r>
          </w:p>
        </w:tc>
        <w:tc>
          <w:tcPr>
            <w:tcW w:w="4671" w:type="dxa"/>
          </w:tcPr>
          <w:p w14:paraId="4DC9330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w:t>
            </w:r>
            <w:proofErr w:type="spellStart"/>
            <w:r>
              <w:rPr>
                <w:rFonts w:ascii="Arial" w:hAnsi="Arial" w:cs="Arial"/>
                <w:sz w:val="18"/>
              </w:rPr>
              <w:t>postdistriktnavn</w:t>
            </w:r>
            <w:proofErr w:type="spellEnd"/>
            <w:r>
              <w:rPr>
                <w:rFonts w:ascii="Arial" w:hAnsi="Arial" w:cs="Arial"/>
                <w:sz w:val="18"/>
              </w:rPr>
              <w:t xml:space="preserve"> for postnummer</w:t>
            </w:r>
          </w:p>
          <w:p w14:paraId="3AB75FA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DE11F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092E996A" w14:textId="77777777" w:rsidTr="00035B94">
        <w:tc>
          <w:tcPr>
            <w:tcW w:w="3401" w:type="dxa"/>
          </w:tcPr>
          <w:p w14:paraId="2D6F996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AdressePostNummer</w:t>
            </w:r>
            <w:proofErr w:type="spellEnd"/>
          </w:p>
        </w:tc>
        <w:tc>
          <w:tcPr>
            <w:tcW w:w="1701" w:type="dxa"/>
          </w:tcPr>
          <w:p w14:paraId="2D5D152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67025CD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p w14:paraId="60B0FA8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1</w:t>
            </w:r>
          </w:p>
        </w:tc>
        <w:tc>
          <w:tcPr>
            <w:tcW w:w="4671" w:type="dxa"/>
          </w:tcPr>
          <w:p w14:paraId="0088C78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14:paraId="1A5AFA0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37C28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1142001B" w14:textId="77777777" w:rsidTr="00035B94">
        <w:tc>
          <w:tcPr>
            <w:tcW w:w="3401" w:type="dxa"/>
          </w:tcPr>
          <w:p w14:paraId="5BC0239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AdresseSideDørTekst</w:t>
            </w:r>
            <w:proofErr w:type="spellEnd"/>
          </w:p>
        </w:tc>
        <w:tc>
          <w:tcPr>
            <w:tcW w:w="1701" w:type="dxa"/>
          </w:tcPr>
          <w:p w14:paraId="7522B3F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F5E9A7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w:t>
            </w:r>
          </w:p>
        </w:tc>
        <w:tc>
          <w:tcPr>
            <w:tcW w:w="4671" w:type="dxa"/>
          </w:tcPr>
          <w:p w14:paraId="7B58A6C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14:paraId="1302776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AABDD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34EB52B8" w14:textId="77777777" w:rsidTr="00035B94">
        <w:tc>
          <w:tcPr>
            <w:tcW w:w="3401" w:type="dxa"/>
          </w:tcPr>
          <w:p w14:paraId="2C0AD03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AdresseTilHusBogstav</w:t>
            </w:r>
            <w:proofErr w:type="spellEnd"/>
          </w:p>
        </w:tc>
        <w:tc>
          <w:tcPr>
            <w:tcW w:w="1701" w:type="dxa"/>
          </w:tcPr>
          <w:p w14:paraId="35E2C7F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base: string</w:t>
            </w:r>
          </w:p>
          <w:p w14:paraId="581E1D7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maxLength: 1</w:t>
            </w:r>
          </w:p>
          <w:p w14:paraId="165DCDD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pattern: [a-zA-Z]</w:t>
            </w:r>
          </w:p>
        </w:tc>
        <w:tc>
          <w:tcPr>
            <w:tcW w:w="4671" w:type="dxa"/>
          </w:tcPr>
          <w:p w14:paraId="27AEF9B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14:paraId="7EADB87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89A94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14:paraId="61300E1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99678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172500A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14:paraId="0196EE5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4374F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213153E3" w14:textId="77777777" w:rsidTr="00035B94">
        <w:tc>
          <w:tcPr>
            <w:tcW w:w="3401" w:type="dxa"/>
          </w:tcPr>
          <w:p w14:paraId="42D12F2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AdresseTilHusNummer</w:t>
            </w:r>
            <w:proofErr w:type="spellEnd"/>
          </w:p>
        </w:tc>
        <w:tc>
          <w:tcPr>
            <w:tcW w:w="1701" w:type="dxa"/>
          </w:tcPr>
          <w:p w14:paraId="6E0AC63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2E641D3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51C218B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14:paraId="1E3A9B0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5AACD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36A4B42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14:paraId="679F268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9639B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6C8979C3" w14:textId="77777777" w:rsidTr="00035B94">
        <w:tc>
          <w:tcPr>
            <w:tcW w:w="3401" w:type="dxa"/>
          </w:tcPr>
          <w:p w14:paraId="7C6BF19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AdresseTypeGyldigFra</w:t>
            </w:r>
            <w:proofErr w:type="spellEnd"/>
          </w:p>
        </w:tc>
        <w:tc>
          <w:tcPr>
            <w:tcW w:w="1701" w:type="dxa"/>
          </w:tcPr>
          <w:p w14:paraId="5420550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76A83F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14:paraId="4C54C0A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702D5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5FAB8513" w14:textId="77777777" w:rsidTr="00035B94">
        <w:tc>
          <w:tcPr>
            <w:tcW w:w="3401" w:type="dxa"/>
          </w:tcPr>
          <w:p w14:paraId="71112F63"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AdresseTypeGyldigTil</w:t>
            </w:r>
            <w:proofErr w:type="spellEnd"/>
          </w:p>
        </w:tc>
        <w:tc>
          <w:tcPr>
            <w:tcW w:w="1701" w:type="dxa"/>
          </w:tcPr>
          <w:p w14:paraId="3B53EB6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D7B247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14:paraId="1833A73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A3316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1995B694" w14:textId="77777777" w:rsidTr="00035B94">
        <w:tc>
          <w:tcPr>
            <w:tcW w:w="3401" w:type="dxa"/>
          </w:tcPr>
          <w:p w14:paraId="521D146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AdresseTypeKode</w:t>
            </w:r>
            <w:proofErr w:type="spellEnd"/>
          </w:p>
        </w:tc>
        <w:tc>
          <w:tcPr>
            <w:tcW w:w="1701" w:type="dxa"/>
          </w:tcPr>
          <w:p w14:paraId="40A384F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5C3196C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75724B5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14:paraId="3CC092B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C9F93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14:paraId="596A47F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14:paraId="5D577CC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14:paraId="005C063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14:paraId="6568215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14:paraId="66D4A00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0C6AC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256981F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14:paraId="5BAC2F4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9FBB3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14:paraId="45DE452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14:paraId="7B100C6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14:paraId="31B9F6A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14:paraId="4638807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14:paraId="00A4611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2D9AB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45AFB8D9" w14:textId="77777777" w:rsidTr="00035B94">
        <w:tc>
          <w:tcPr>
            <w:tcW w:w="3401" w:type="dxa"/>
          </w:tcPr>
          <w:p w14:paraId="1F8A0503"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AdresseTypeTekst</w:t>
            </w:r>
            <w:proofErr w:type="spellEnd"/>
          </w:p>
        </w:tc>
        <w:tc>
          <w:tcPr>
            <w:tcW w:w="1701" w:type="dxa"/>
          </w:tcPr>
          <w:p w14:paraId="0CEF153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base: string</w:t>
            </w:r>
          </w:p>
          <w:p w14:paraId="4B0E942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minLength: 0</w:t>
            </w:r>
          </w:p>
          <w:p w14:paraId="0955C76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maxLength: 100</w:t>
            </w:r>
          </w:p>
          <w:p w14:paraId="3AD069B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whitespace: preserve</w:t>
            </w:r>
          </w:p>
        </w:tc>
        <w:tc>
          <w:tcPr>
            <w:tcW w:w="4671" w:type="dxa"/>
          </w:tcPr>
          <w:p w14:paraId="6874E93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14:paraId="6823213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BD4293"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3E6E3B23" w14:textId="77777777" w:rsidTr="00035B94">
        <w:tc>
          <w:tcPr>
            <w:tcW w:w="3401" w:type="dxa"/>
          </w:tcPr>
          <w:p w14:paraId="0153468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AdresseVejKode</w:t>
            </w:r>
            <w:proofErr w:type="spellEnd"/>
          </w:p>
        </w:tc>
        <w:tc>
          <w:tcPr>
            <w:tcW w:w="1701" w:type="dxa"/>
          </w:tcPr>
          <w:p w14:paraId="72C69AB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482B26B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p w14:paraId="3A7A238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0</w:t>
            </w:r>
          </w:p>
        </w:tc>
        <w:tc>
          <w:tcPr>
            <w:tcW w:w="4671" w:type="dxa"/>
          </w:tcPr>
          <w:p w14:paraId="7AB30B4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14:paraId="41C5677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1ECF4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3203374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14:paraId="406C802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7C239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47C2EC7E" w14:textId="77777777" w:rsidTr="00035B94">
        <w:tc>
          <w:tcPr>
            <w:tcW w:w="3401" w:type="dxa"/>
          </w:tcPr>
          <w:p w14:paraId="25DF7B0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AdresseVejNavn</w:t>
            </w:r>
            <w:proofErr w:type="spellEnd"/>
          </w:p>
        </w:tc>
        <w:tc>
          <w:tcPr>
            <w:tcW w:w="1701" w:type="dxa"/>
          </w:tcPr>
          <w:p w14:paraId="098019D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base: string</w:t>
            </w:r>
          </w:p>
          <w:p w14:paraId="126CBDA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minLength: 0</w:t>
            </w:r>
          </w:p>
          <w:p w14:paraId="70B37F8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maxLength: 100</w:t>
            </w:r>
          </w:p>
          <w:p w14:paraId="312F9D0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whitespace: preserve</w:t>
            </w:r>
          </w:p>
        </w:tc>
        <w:tc>
          <w:tcPr>
            <w:tcW w:w="4671" w:type="dxa"/>
          </w:tcPr>
          <w:p w14:paraId="0AA7161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w:t>
            </w:r>
            <w:proofErr w:type="gramStart"/>
            <w:r>
              <w:rPr>
                <w:rFonts w:ascii="Arial" w:hAnsi="Arial" w:cs="Arial"/>
                <w:sz w:val="18"/>
              </w:rPr>
              <w:t>navnet  på</w:t>
            </w:r>
            <w:proofErr w:type="gramEnd"/>
            <w:r>
              <w:rPr>
                <w:rFonts w:ascii="Arial" w:hAnsi="Arial" w:cs="Arial"/>
                <w:sz w:val="18"/>
              </w:rPr>
              <w:t xml:space="preserve"> en vej/gade  i Danmark</w:t>
            </w:r>
          </w:p>
          <w:p w14:paraId="47074B5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E14FE4"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03D63302" w14:textId="77777777" w:rsidTr="00035B94">
        <w:tc>
          <w:tcPr>
            <w:tcW w:w="3401" w:type="dxa"/>
          </w:tcPr>
          <w:p w14:paraId="1BF7719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BestemtFastEjendomBFENummer</w:t>
            </w:r>
            <w:proofErr w:type="spellEnd"/>
          </w:p>
        </w:tc>
        <w:tc>
          <w:tcPr>
            <w:tcW w:w="1701" w:type="dxa"/>
          </w:tcPr>
          <w:p w14:paraId="7ECE9E0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579248E4"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10</w:t>
            </w:r>
          </w:p>
        </w:tc>
        <w:tc>
          <w:tcPr>
            <w:tcW w:w="4671" w:type="dxa"/>
          </w:tcPr>
          <w:p w14:paraId="2203298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 Matriklen: Unikt fortløbende identifikation tildelt den specifikke bestemte fast ejendom.</w:t>
            </w:r>
          </w:p>
          <w:p w14:paraId="6E5CB33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547EB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OBS: formatet foreløbigt defineret alene som </w:t>
            </w:r>
            <w:proofErr w:type="spellStart"/>
            <w:r>
              <w:rPr>
                <w:rFonts w:ascii="Arial" w:hAnsi="Arial" w:cs="Arial"/>
                <w:sz w:val="18"/>
              </w:rPr>
              <w:t>Integer</w:t>
            </w:r>
            <w:proofErr w:type="spellEnd"/>
            <w:r>
              <w:rPr>
                <w:rFonts w:ascii="Arial" w:hAnsi="Arial" w:cs="Arial"/>
                <w:sz w:val="18"/>
              </w:rPr>
              <w:t xml:space="preserve"> datatype fra Matriklens side.</w:t>
            </w:r>
          </w:p>
          <w:p w14:paraId="458E8A8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641DC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7CDED4A3" w14:textId="77777777" w:rsidTr="00035B94">
        <w:tc>
          <w:tcPr>
            <w:tcW w:w="3401" w:type="dxa"/>
          </w:tcPr>
          <w:p w14:paraId="4B6F888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EANKontakt</w:t>
            </w:r>
            <w:proofErr w:type="spellEnd"/>
          </w:p>
        </w:tc>
        <w:tc>
          <w:tcPr>
            <w:tcW w:w="1701" w:type="dxa"/>
          </w:tcPr>
          <w:p w14:paraId="10D6653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base: string</w:t>
            </w:r>
          </w:p>
          <w:p w14:paraId="0BF68AB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minLength: 0</w:t>
            </w:r>
          </w:p>
          <w:p w14:paraId="0C35234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maxLength: 100</w:t>
            </w:r>
          </w:p>
          <w:p w14:paraId="6D96C0C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whitespace: preserve</w:t>
            </w:r>
          </w:p>
        </w:tc>
        <w:tc>
          <w:tcPr>
            <w:tcW w:w="4671" w:type="dxa"/>
          </w:tcPr>
          <w:p w14:paraId="4B6F047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p w14:paraId="7D0AFF1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E9794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03BA09D2" w14:textId="77777777" w:rsidTr="00035B94">
        <w:tc>
          <w:tcPr>
            <w:tcW w:w="3401" w:type="dxa"/>
          </w:tcPr>
          <w:p w14:paraId="0B90595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EANKontoNummer</w:t>
            </w:r>
            <w:proofErr w:type="spellEnd"/>
          </w:p>
        </w:tc>
        <w:tc>
          <w:tcPr>
            <w:tcW w:w="1701" w:type="dxa"/>
          </w:tcPr>
          <w:p w14:paraId="3BC1313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D8991B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45</w:t>
            </w:r>
          </w:p>
        </w:tc>
        <w:tc>
          <w:tcPr>
            <w:tcW w:w="4671" w:type="dxa"/>
          </w:tcPr>
          <w:p w14:paraId="21A84D6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p w14:paraId="50AD871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2432B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3A1B18E7" w14:textId="77777777" w:rsidTr="00035B94">
        <w:tc>
          <w:tcPr>
            <w:tcW w:w="3401" w:type="dxa"/>
          </w:tcPr>
          <w:p w14:paraId="13177C6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EANNummer</w:t>
            </w:r>
            <w:proofErr w:type="spellEnd"/>
          </w:p>
        </w:tc>
        <w:tc>
          <w:tcPr>
            <w:tcW w:w="1701" w:type="dxa"/>
          </w:tcPr>
          <w:p w14:paraId="070B6CD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C5AE7D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13</w:t>
            </w:r>
          </w:p>
        </w:tc>
        <w:tc>
          <w:tcPr>
            <w:tcW w:w="4671" w:type="dxa"/>
          </w:tcPr>
          <w:p w14:paraId="267C1ED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14:paraId="02B8A0E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01CCF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6020A35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mest anvendte EAN/UPC-nummer er EAN-13. EAN-13-nummeret består af 13 cifre. De 2-3 første er altid et EAN-præfiks (landekode), der for Danmarks vedkommende er 57. </w:t>
            </w:r>
            <w:proofErr w:type="gramStart"/>
            <w:r>
              <w:rPr>
                <w:rFonts w:ascii="Arial" w:hAnsi="Arial" w:cs="Arial"/>
                <w:sz w:val="18"/>
              </w:rPr>
              <w:t>EAN præfiks</w:t>
            </w:r>
            <w:proofErr w:type="gramEnd"/>
            <w:r>
              <w:rPr>
                <w:rFonts w:ascii="Arial" w:hAnsi="Arial" w:cs="Arial"/>
                <w:sz w:val="18"/>
              </w:rPr>
              <w:t xml:space="preserve">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w:t>
            </w:r>
            <w:proofErr w:type="gramStart"/>
            <w:r>
              <w:rPr>
                <w:rFonts w:ascii="Arial" w:hAnsi="Arial" w:cs="Arial"/>
                <w:sz w:val="18"/>
              </w:rPr>
              <w:t>kontrolciffer ,</w:t>
            </w:r>
            <w:proofErr w:type="gramEnd"/>
            <w:r>
              <w:rPr>
                <w:rFonts w:ascii="Arial" w:hAnsi="Arial" w:cs="Arial"/>
                <w:sz w:val="18"/>
              </w:rPr>
              <w:t xml:space="preserve"> som udregnes på baggrund af en algoritme - </w:t>
            </w:r>
            <w:proofErr w:type="spellStart"/>
            <w:r>
              <w:rPr>
                <w:rFonts w:ascii="Arial" w:hAnsi="Arial" w:cs="Arial"/>
                <w:sz w:val="18"/>
              </w:rPr>
              <w:t>modulus</w:t>
            </w:r>
            <w:proofErr w:type="spellEnd"/>
            <w:r>
              <w:rPr>
                <w:rFonts w:ascii="Arial" w:hAnsi="Arial" w:cs="Arial"/>
                <w:sz w:val="18"/>
              </w:rPr>
              <w:t xml:space="preserve"> 10. Kontrolcifferet anvendes som kontrol af både EAN-varenummer og stregkodesymbol.</w:t>
            </w:r>
          </w:p>
          <w:p w14:paraId="5F26B39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C3738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p w14:paraId="6732EDA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D539E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40C0B6B3" w14:textId="77777777" w:rsidTr="00035B94">
        <w:tc>
          <w:tcPr>
            <w:tcW w:w="3401" w:type="dxa"/>
          </w:tcPr>
          <w:p w14:paraId="3C97226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EANOrdreNummer</w:t>
            </w:r>
            <w:proofErr w:type="spellEnd"/>
          </w:p>
        </w:tc>
        <w:tc>
          <w:tcPr>
            <w:tcW w:w="1701" w:type="dxa"/>
          </w:tcPr>
          <w:p w14:paraId="0D104E2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593A5A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45</w:t>
            </w:r>
          </w:p>
        </w:tc>
        <w:tc>
          <w:tcPr>
            <w:tcW w:w="4671" w:type="dxa"/>
          </w:tcPr>
          <w:p w14:paraId="4C46F64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offentlige myndighed skal ved </w:t>
            </w:r>
            <w:proofErr w:type="spellStart"/>
            <w:r>
              <w:rPr>
                <w:rFonts w:ascii="Arial" w:hAnsi="Arial" w:cs="Arial"/>
                <w:sz w:val="18"/>
              </w:rPr>
              <w:t>regsitrering</w:t>
            </w:r>
            <w:proofErr w:type="spellEnd"/>
            <w:r>
              <w:rPr>
                <w:rFonts w:ascii="Arial" w:hAnsi="Arial" w:cs="Arial"/>
                <w:sz w:val="18"/>
              </w:rPr>
              <w:t xml:space="preserve"> eller ejer/brugerskifte af et køretøj, hvor der opkræves periodiske afgifter, oplyse ordrenummer.</w:t>
            </w:r>
          </w:p>
          <w:p w14:paraId="59639A6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271E4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38104593" w14:textId="77777777" w:rsidTr="00035B94">
        <w:tc>
          <w:tcPr>
            <w:tcW w:w="3401" w:type="dxa"/>
          </w:tcPr>
          <w:p w14:paraId="3C2DBA0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EjendomEjerskabEjerandel</w:t>
            </w:r>
            <w:proofErr w:type="spellEnd"/>
          </w:p>
        </w:tc>
        <w:tc>
          <w:tcPr>
            <w:tcW w:w="1701" w:type="dxa"/>
          </w:tcPr>
          <w:p w14:paraId="4145B56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A4DA9C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5</w:t>
            </w:r>
          </w:p>
        </w:tc>
        <w:tc>
          <w:tcPr>
            <w:tcW w:w="4671" w:type="dxa"/>
          </w:tcPr>
          <w:p w14:paraId="0077245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14:paraId="75B8F5E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BEFE9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w:t>
            </w:r>
          </w:p>
          <w:p w14:paraId="613960C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42E3D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p w14:paraId="2E2CCE9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FE0B9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013EEEE9" w14:textId="77777777" w:rsidTr="00035B94">
        <w:tc>
          <w:tcPr>
            <w:tcW w:w="3401" w:type="dxa"/>
          </w:tcPr>
          <w:p w14:paraId="6349F37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EjendomEjerskabSlutdato</w:t>
            </w:r>
            <w:proofErr w:type="spellEnd"/>
          </w:p>
        </w:tc>
        <w:tc>
          <w:tcPr>
            <w:tcW w:w="1701" w:type="dxa"/>
          </w:tcPr>
          <w:p w14:paraId="270D042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96423C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for ejerperioden i hvilken der skal betales ejendomsværdiskat i forbindelse med køb/salg</w:t>
            </w:r>
          </w:p>
          <w:p w14:paraId="51BE6A0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F77B3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2092AB6B" w14:textId="77777777" w:rsidTr="00035B94">
        <w:tc>
          <w:tcPr>
            <w:tcW w:w="3401" w:type="dxa"/>
          </w:tcPr>
          <w:p w14:paraId="666012C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EjendomEjerskabStartdato</w:t>
            </w:r>
            <w:proofErr w:type="spellEnd"/>
          </w:p>
        </w:tc>
        <w:tc>
          <w:tcPr>
            <w:tcW w:w="1701" w:type="dxa"/>
          </w:tcPr>
          <w:p w14:paraId="0EBCFD44"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34CD5A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ejerperioden i hvilken der skal betales ejendomsværdiskat i forbindelse med køb/salg</w:t>
            </w:r>
          </w:p>
          <w:p w14:paraId="35AD00C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0359A3"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132CBDC9" w14:textId="77777777" w:rsidTr="00035B94">
        <w:tc>
          <w:tcPr>
            <w:tcW w:w="3401" w:type="dxa"/>
          </w:tcPr>
          <w:p w14:paraId="35C6DC3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EjendomNummer</w:t>
            </w:r>
            <w:proofErr w:type="spellEnd"/>
          </w:p>
        </w:tc>
        <w:tc>
          <w:tcPr>
            <w:tcW w:w="1701" w:type="dxa"/>
          </w:tcPr>
          <w:p w14:paraId="28FC357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6E9B717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7</w:t>
            </w:r>
          </w:p>
        </w:tc>
        <w:tc>
          <w:tcPr>
            <w:tcW w:w="4671" w:type="dxa"/>
          </w:tcPr>
          <w:p w14:paraId="5C5BCEC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6-cifret identifikation af en ejendom inden for en kommune. I kombination med </w:t>
            </w:r>
            <w:proofErr w:type="spellStart"/>
            <w:r>
              <w:rPr>
                <w:rFonts w:ascii="Arial" w:hAnsi="Arial" w:cs="Arial"/>
                <w:sz w:val="18"/>
              </w:rPr>
              <w:t>KommuneNummer</w:t>
            </w:r>
            <w:proofErr w:type="spellEnd"/>
            <w:r>
              <w:rPr>
                <w:rFonts w:ascii="Arial" w:hAnsi="Arial" w:cs="Arial"/>
                <w:sz w:val="18"/>
              </w:rPr>
              <w:t xml:space="preserve"> giver det en unik identifikation af en ejendom, kendt som Kommune-Ejendomsnummer (KE-nummer).</w:t>
            </w:r>
          </w:p>
          <w:p w14:paraId="491849C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(Udenfor Skatteforvaltningen er de kommunale ejendomsnumre under afvikling og erstattes af BFE-numre, BFE=Bestemt Fast Ejendom)</w:t>
            </w:r>
          </w:p>
          <w:p w14:paraId="43D3854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ACC5C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1CF6010D" w14:textId="77777777" w:rsidTr="00035B94">
        <w:tc>
          <w:tcPr>
            <w:tcW w:w="3401" w:type="dxa"/>
          </w:tcPr>
          <w:p w14:paraId="367994F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EjendomsdækningsafgiftBeløb</w:t>
            </w:r>
            <w:proofErr w:type="spellEnd"/>
          </w:p>
        </w:tc>
        <w:tc>
          <w:tcPr>
            <w:tcW w:w="1701" w:type="dxa"/>
          </w:tcPr>
          <w:p w14:paraId="7154DCD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FA8E96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6E0F621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5F3323B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i dækningsafgift for en given ejendom i et helt givet indkomstår.</w:t>
            </w:r>
          </w:p>
          <w:p w14:paraId="47EDD3A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DDCC5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2B2C0842" w14:textId="77777777" w:rsidTr="00035B94">
        <w:tc>
          <w:tcPr>
            <w:tcW w:w="3401" w:type="dxa"/>
          </w:tcPr>
          <w:p w14:paraId="24930D7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Ejendomsgrundskyld2024Med2023PromilleBeløb</w:t>
            </w:r>
          </w:p>
        </w:tc>
        <w:tc>
          <w:tcPr>
            <w:tcW w:w="1701" w:type="dxa"/>
          </w:tcPr>
          <w:p w14:paraId="38785B7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C5A61E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326C0F6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7696B1F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Grundskyld for ejendommen i 2024 hvis man beregner den som 2024-beskatningsgrundlaget med den relevante grundskyldspromille for 2023.</w:t>
            </w:r>
          </w:p>
          <w:p w14:paraId="0E360D4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A8074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60866551" w14:textId="77777777" w:rsidTr="00035B94">
        <w:tc>
          <w:tcPr>
            <w:tcW w:w="3401" w:type="dxa"/>
          </w:tcPr>
          <w:p w14:paraId="5345A12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Ejendomsgrundskyld2024MedGrundskatteloftBeløb</w:t>
            </w:r>
          </w:p>
        </w:tc>
        <w:tc>
          <w:tcPr>
            <w:tcW w:w="1701" w:type="dxa"/>
          </w:tcPr>
          <w:p w14:paraId="3144DC9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9D065C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0ADC541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41939C7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Grundskyld for ejendommen i 2024 hvis man beregner den som vurderingens anvendte skattegrundlag (</w:t>
            </w:r>
            <w:proofErr w:type="spellStart"/>
            <w:r>
              <w:rPr>
                <w:rFonts w:ascii="Arial" w:hAnsi="Arial" w:cs="Arial"/>
                <w:sz w:val="18"/>
              </w:rPr>
              <w:t>GrundskatteloftReguleretGrundværdi</w:t>
            </w:r>
            <w:proofErr w:type="spellEnd"/>
            <w:r>
              <w:rPr>
                <w:rFonts w:ascii="Arial" w:hAnsi="Arial" w:cs="Arial"/>
                <w:sz w:val="18"/>
              </w:rPr>
              <w:t>) med den relevante grundskyldspromille for 2024</w:t>
            </w:r>
          </w:p>
          <w:p w14:paraId="56E5BF4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E88014"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351FF1E6" w14:textId="77777777" w:rsidTr="00035B94">
        <w:tc>
          <w:tcPr>
            <w:tcW w:w="3401" w:type="dxa"/>
          </w:tcPr>
          <w:p w14:paraId="1EE9BD6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EjendomsgrundskyldBeløb</w:t>
            </w:r>
            <w:proofErr w:type="spellEnd"/>
          </w:p>
        </w:tc>
        <w:tc>
          <w:tcPr>
            <w:tcW w:w="1701" w:type="dxa"/>
          </w:tcPr>
          <w:p w14:paraId="0813DE4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D42222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6D260BE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67A2E0E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Beregnet grundskyld for hele ejendommen til ét opkrævningssystem for et helt givet </w:t>
            </w:r>
            <w:proofErr w:type="spellStart"/>
            <w:r>
              <w:rPr>
                <w:rFonts w:ascii="Arial" w:hAnsi="Arial" w:cs="Arial"/>
                <w:sz w:val="18"/>
              </w:rPr>
              <w:t>IndkomstÅr</w:t>
            </w:r>
            <w:proofErr w:type="spellEnd"/>
            <w:r>
              <w:rPr>
                <w:rFonts w:ascii="Arial" w:hAnsi="Arial" w:cs="Arial"/>
                <w:sz w:val="18"/>
              </w:rPr>
              <w:t xml:space="preserve"> før ejerfordeling og evt. fradrag af rabat.</w:t>
            </w:r>
          </w:p>
          <w:p w14:paraId="6E9AC4D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7F9FB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18511D75" w14:textId="77777777" w:rsidTr="00035B94">
        <w:tc>
          <w:tcPr>
            <w:tcW w:w="3401" w:type="dxa"/>
          </w:tcPr>
          <w:p w14:paraId="258FCF0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EjendomsgrundskyldBeregnetBeløb</w:t>
            </w:r>
            <w:proofErr w:type="spellEnd"/>
          </w:p>
        </w:tc>
        <w:tc>
          <w:tcPr>
            <w:tcW w:w="1701" w:type="dxa"/>
          </w:tcPr>
          <w:p w14:paraId="190654E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2F2EF9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5CDE420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55970B8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Grundskyld til inddrivelse via Skattekontoen beregnet med </w:t>
            </w:r>
            <w:proofErr w:type="spellStart"/>
            <w:r>
              <w:rPr>
                <w:rFonts w:ascii="Arial" w:hAnsi="Arial" w:cs="Arial"/>
                <w:sz w:val="18"/>
              </w:rPr>
              <w:t>GrundværdiBeskatningsgrundlag</w:t>
            </w:r>
            <w:proofErr w:type="spellEnd"/>
            <w:r>
              <w:rPr>
                <w:rFonts w:ascii="Arial" w:hAnsi="Arial" w:cs="Arial"/>
                <w:sz w:val="18"/>
              </w:rPr>
              <w:t xml:space="preserve"> og promille for det aktuelle </w:t>
            </w:r>
            <w:proofErr w:type="spellStart"/>
            <w:r>
              <w:rPr>
                <w:rFonts w:ascii="Arial" w:hAnsi="Arial" w:cs="Arial"/>
                <w:sz w:val="18"/>
              </w:rPr>
              <w:t>IndkomstÅr</w:t>
            </w:r>
            <w:proofErr w:type="spellEnd"/>
          </w:p>
          <w:p w14:paraId="1EA170B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6CF07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67B7FC22" w14:textId="77777777" w:rsidTr="00035B94">
        <w:tc>
          <w:tcPr>
            <w:tcW w:w="3401" w:type="dxa"/>
          </w:tcPr>
          <w:p w14:paraId="7AE3D563"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EjendomsgrundskyldLandOgSkovBeløb</w:t>
            </w:r>
            <w:proofErr w:type="spellEnd"/>
          </w:p>
        </w:tc>
        <w:tc>
          <w:tcPr>
            <w:tcW w:w="1701" w:type="dxa"/>
          </w:tcPr>
          <w:p w14:paraId="117E268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F991B1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1FB0A8C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5747C45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som skal betales i grundskyld via Skattekontoen af en land- og skovejendom. Hvis grundskyld af boligdelen opkræves via personskattesystemerne, vil denne ikke indgå i beløbet.</w:t>
            </w:r>
          </w:p>
          <w:p w14:paraId="7743321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E56DF3"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39A68D18" w14:textId="77777777" w:rsidTr="00035B94">
        <w:tc>
          <w:tcPr>
            <w:tcW w:w="3401" w:type="dxa"/>
          </w:tcPr>
          <w:p w14:paraId="1850A40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EjendomsgrundskyldProduktionsjord2024Med2023PromilleBeløb</w:t>
            </w:r>
          </w:p>
        </w:tc>
        <w:tc>
          <w:tcPr>
            <w:tcW w:w="1701" w:type="dxa"/>
          </w:tcPr>
          <w:p w14:paraId="68B18E2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EA7B12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024330F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66B9E51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Grundskyld af produktionsjord for ejendommen i 2024 hvis man beregner den som 2024-beskatningsgrundlaget med den relevante grundskyldspromille for 2023</w:t>
            </w:r>
          </w:p>
          <w:p w14:paraId="04979FF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E1B9E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7835F955" w14:textId="77777777" w:rsidTr="00035B94">
        <w:tc>
          <w:tcPr>
            <w:tcW w:w="3401" w:type="dxa"/>
          </w:tcPr>
          <w:p w14:paraId="457F9CF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EjendomsgrundskyldProduktionsjordBeregnetBeløb</w:t>
            </w:r>
            <w:proofErr w:type="spellEnd"/>
          </w:p>
        </w:tc>
        <w:tc>
          <w:tcPr>
            <w:tcW w:w="1701" w:type="dxa"/>
          </w:tcPr>
          <w:p w14:paraId="4BB4D7D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3C92A7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076F35D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5071DA9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Grundskyld af produktionsjord beregnet med </w:t>
            </w:r>
            <w:proofErr w:type="spellStart"/>
            <w:r>
              <w:rPr>
                <w:rFonts w:ascii="Arial" w:hAnsi="Arial" w:cs="Arial"/>
                <w:sz w:val="18"/>
              </w:rPr>
              <w:t>GrundværdiBeskatningsgrundlag</w:t>
            </w:r>
            <w:proofErr w:type="spellEnd"/>
            <w:r>
              <w:rPr>
                <w:rFonts w:ascii="Arial" w:hAnsi="Arial" w:cs="Arial"/>
                <w:sz w:val="18"/>
              </w:rPr>
              <w:t xml:space="preserve"> og promille for det aktuelle </w:t>
            </w:r>
            <w:proofErr w:type="spellStart"/>
            <w:r>
              <w:rPr>
                <w:rFonts w:ascii="Arial" w:hAnsi="Arial" w:cs="Arial"/>
                <w:sz w:val="18"/>
              </w:rPr>
              <w:t>IndkomstÅr</w:t>
            </w:r>
            <w:proofErr w:type="spellEnd"/>
          </w:p>
          <w:p w14:paraId="3ADAB58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7204F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4DCB4938" w14:textId="77777777" w:rsidTr="00035B94">
        <w:tc>
          <w:tcPr>
            <w:tcW w:w="3401" w:type="dxa"/>
          </w:tcPr>
          <w:p w14:paraId="49AB1E4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EjendomsgrundskyldReguleretBeløb</w:t>
            </w:r>
            <w:proofErr w:type="spellEnd"/>
          </w:p>
        </w:tc>
        <w:tc>
          <w:tcPr>
            <w:tcW w:w="1701" w:type="dxa"/>
          </w:tcPr>
          <w:p w14:paraId="44B6438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F490D1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5088525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18CCDBA2" w14:textId="25FE78AF"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Grundskyld for ejendommen </w:t>
            </w:r>
            <w:del w:id="21" w:author="Hanne Erdman Thomsen" w:date="2023-07-02T12:00:00Z">
              <w:r w:rsidR="00911110">
                <w:rPr>
                  <w:rFonts w:ascii="Arial" w:hAnsi="Arial" w:cs="Arial"/>
                  <w:sz w:val="18"/>
                </w:rPr>
                <w:delText>hvis man beregner den</w:delText>
              </w:r>
            </w:del>
            <w:ins w:id="22" w:author="Hanne Erdman Thomsen" w:date="2023-07-02T12:00:00Z">
              <w:r>
                <w:rPr>
                  <w:rFonts w:ascii="Arial" w:hAnsi="Arial" w:cs="Arial"/>
                  <w:sz w:val="18"/>
                </w:rPr>
                <w:t>beregnet</w:t>
              </w:r>
            </w:ins>
            <w:r>
              <w:rPr>
                <w:rFonts w:ascii="Arial" w:hAnsi="Arial" w:cs="Arial"/>
                <w:sz w:val="18"/>
              </w:rPr>
              <w:t xml:space="preserve"> som</w:t>
            </w:r>
            <w:ins w:id="23" w:author="Hanne Erdman Thomsen" w:date="2023-07-02T12:00:00Z">
              <w:r>
                <w:rPr>
                  <w:rFonts w:ascii="Arial" w:hAnsi="Arial" w:cs="Arial"/>
                  <w:sz w:val="18"/>
                </w:rPr>
                <w:t xml:space="preserve"> det</w:t>
              </w:r>
            </w:ins>
            <w:r>
              <w:rPr>
                <w:rFonts w:ascii="Arial" w:hAnsi="Arial" w:cs="Arial"/>
                <w:sz w:val="18"/>
              </w:rPr>
              <w:t xml:space="preserve"> foregående års grundskyld med tillæg af et </w:t>
            </w:r>
            <w:proofErr w:type="spellStart"/>
            <w:r>
              <w:rPr>
                <w:rFonts w:ascii="Arial" w:hAnsi="Arial" w:cs="Arial"/>
                <w:sz w:val="18"/>
              </w:rPr>
              <w:t>ReguleringBeløb</w:t>
            </w:r>
            <w:proofErr w:type="spellEnd"/>
            <w:del w:id="24" w:author="Hanne Erdman Thomsen" w:date="2023-07-02T12:00:00Z">
              <w:r w:rsidR="00911110">
                <w:rPr>
                  <w:rFonts w:ascii="Arial" w:hAnsi="Arial" w:cs="Arial"/>
                  <w:sz w:val="18"/>
                </w:rPr>
                <w:delText xml:space="preserve"> (</w:delText>
              </w:r>
            </w:del>
            <w:ins w:id="25" w:author="Hanne Erdman Thomsen" w:date="2023-07-02T12:00:00Z">
              <w:r>
                <w:rPr>
                  <w:rFonts w:ascii="Arial" w:hAnsi="Arial" w:cs="Arial"/>
                  <w:sz w:val="18"/>
                </w:rPr>
                <w:t xml:space="preserve">, </w:t>
              </w:r>
            </w:ins>
            <w:r>
              <w:rPr>
                <w:rFonts w:ascii="Arial" w:hAnsi="Arial" w:cs="Arial"/>
                <w:sz w:val="18"/>
              </w:rPr>
              <w:t xml:space="preserve">som udgør en procentdel af den beregnede grundskyld for det aktuelle </w:t>
            </w:r>
            <w:proofErr w:type="spellStart"/>
            <w:r>
              <w:rPr>
                <w:rFonts w:ascii="Arial" w:hAnsi="Arial" w:cs="Arial"/>
                <w:sz w:val="18"/>
              </w:rPr>
              <w:t>IndkomstÅr</w:t>
            </w:r>
            <w:proofErr w:type="spellEnd"/>
            <w:r>
              <w:rPr>
                <w:rFonts w:ascii="Arial" w:hAnsi="Arial" w:cs="Arial"/>
                <w:sz w:val="18"/>
              </w:rPr>
              <w:t xml:space="preserve"> (ifølge reglerne for stigningsbegrænsning i Ejendomsskatteloven</w:t>
            </w:r>
            <w:del w:id="26" w:author="Hanne Erdman Thomsen" w:date="2023-07-02T12:00:00Z">
              <w:r w:rsidR="00911110">
                <w:rPr>
                  <w:rFonts w:ascii="Arial" w:hAnsi="Arial" w:cs="Arial"/>
                  <w:sz w:val="18"/>
                </w:rPr>
                <w:delText>)</w:delText>
              </w:r>
            </w:del>
            <w:ins w:id="27" w:author="Hanne Erdman Thomsen" w:date="2023-07-02T12:00:00Z">
              <w:r>
                <w:rPr>
                  <w:rFonts w:ascii="Arial" w:hAnsi="Arial" w:cs="Arial"/>
                  <w:sz w:val="18"/>
                </w:rPr>
                <w:t>).</w:t>
              </w:r>
            </w:ins>
          </w:p>
          <w:p w14:paraId="0612968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8" w:author="Hanne Erdman Thomsen" w:date="2023-07-02T12:00:00Z"/>
                <w:rFonts w:ascii="Arial" w:hAnsi="Arial" w:cs="Arial"/>
                <w:sz w:val="18"/>
              </w:rPr>
            </w:pPr>
          </w:p>
          <w:p w14:paraId="1225166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9" w:author="Hanne Erdman Thomsen" w:date="2023-07-02T12:00:00Z"/>
                <w:rFonts w:ascii="Arial" w:hAnsi="Arial" w:cs="Arial"/>
                <w:sz w:val="18"/>
              </w:rPr>
            </w:pPr>
            <w:ins w:id="30" w:author="Hanne Erdman Thomsen" w:date="2023-07-02T12:00:00Z">
              <w:r>
                <w:rPr>
                  <w:rFonts w:ascii="Arial" w:hAnsi="Arial" w:cs="Arial"/>
                  <w:sz w:val="18"/>
                </w:rPr>
                <w:t xml:space="preserve">For </w:t>
              </w:r>
              <w:proofErr w:type="spellStart"/>
              <w:r>
                <w:rPr>
                  <w:rFonts w:ascii="Arial" w:hAnsi="Arial" w:cs="Arial"/>
                  <w:sz w:val="18"/>
                </w:rPr>
                <w:t>IndkomstÅr</w:t>
              </w:r>
              <w:proofErr w:type="spellEnd"/>
              <w:r>
                <w:rPr>
                  <w:rFonts w:ascii="Arial" w:hAnsi="Arial" w:cs="Arial"/>
                  <w:sz w:val="18"/>
                </w:rPr>
                <w:t xml:space="preserve"> 2024 er det grundskylden for ejendommen opgjort efter den gamle lov om kommunale ejendomsskatter, </w:t>
              </w:r>
              <w:proofErr w:type="spellStart"/>
              <w:r>
                <w:rPr>
                  <w:rFonts w:ascii="Arial" w:hAnsi="Arial" w:cs="Arial"/>
                  <w:sz w:val="18"/>
                </w:rPr>
                <w:t>d.v.s</w:t>
              </w:r>
              <w:proofErr w:type="spellEnd"/>
              <w:r>
                <w:rPr>
                  <w:rFonts w:ascii="Arial" w:hAnsi="Arial" w:cs="Arial"/>
                  <w:sz w:val="18"/>
                </w:rPr>
                <w:t>. beregnet med promillen for 2023 og baseret på den laveste af: 1) ejendommens grundværdi efter forsigtighedsprincip og 2) den grundværdi der blev brugt i 2023 forhøjet med 2,8% (</w:t>
              </w:r>
              <w:proofErr w:type="spellStart"/>
              <w:r>
                <w:rPr>
                  <w:rFonts w:ascii="Arial" w:hAnsi="Arial" w:cs="Arial"/>
                  <w:sz w:val="18"/>
                </w:rPr>
                <w:t>GrundskatteloftReguleretGrundværdi</w:t>
              </w:r>
              <w:proofErr w:type="spellEnd"/>
              <w:r>
                <w:rPr>
                  <w:rFonts w:ascii="Arial" w:hAnsi="Arial" w:cs="Arial"/>
                  <w:sz w:val="18"/>
                </w:rPr>
                <w:t>).</w:t>
              </w:r>
            </w:ins>
          </w:p>
          <w:p w14:paraId="33DA309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86ADE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332DD808" w14:textId="77777777" w:rsidTr="00035B94">
        <w:tc>
          <w:tcPr>
            <w:tcW w:w="3401" w:type="dxa"/>
          </w:tcPr>
          <w:p w14:paraId="0AC4C74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EjendomsgrundskyldReguleringBeløb</w:t>
            </w:r>
            <w:proofErr w:type="spellEnd"/>
          </w:p>
        </w:tc>
        <w:tc>
          <w:tcPr>
            <w:tcW w:w="1701" w:type="dxa"/>
          </w:tcPr>
          <w:p w14:paraId="3A1ECCA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A9D3FC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0DA3FEA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676DD65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som lægges til foregående års grundskyld for at få den regulerede grundskyld. Beregnes med den relevante Grundskyldsregulering-sats som en procentdel af det aktuelle års beregnede grundskyld (</w:t>
            </w:r>
            <w:proofErr w:type="spellStart"/>
            <w:r>
              <w:rPr>
                <w:rFonts w:ascii="Arial" w:hAnsi="Arial" w:cs="Arial"/>
                <w:sz w:val="18"/>
              </w:rPr>
              <w:t>EjendomsgrundskyldBeregnetBeløb</w:t>
            </w:r>
            <w:proofErr w:type="spellEnd"/>
            <w:r>
              <w:rPr>
                <w:rFonts w:ascii="Arial" w:hAnsi="Arial" w:cs="Arial"/>
                <w:sz w:val="18"/>
              </w:rPr>
              <w:t>).</w:t>
            </w:r>
          </w:p>
          <w:p w14:paraId="7BC58B5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809054"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258CE53A" w14:textId="77777777" w:rsidTr="00035B94">
        <w:tc>
          <w:tcPr>
            <w:tcW w:w="3401" w:type="dxa"/>
          </w:tcPr>
          <w:p w14:paraId="00C58BD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EjendomsgrundskyldRestareal2024Med2023PromilleBeløb</w:t>
            </w:r>
          </w:p>
        </w:tc>
        <w:tc>
          <w:tcPr>
            <w:tcW w:w="1701" w:type="dxa"/>
          </w:tcPr>
          <w:p w14:paraId="359378C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58D157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407CDA0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10C63FE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Grundskyld af restareal for ejendommen i 2024 hvis man beregner den som 2024-beskatningsgrundlaget med den relevante grundskyldspromille for 2023</w:t>
            </w:r>
          </w:p>
          <w:p w14:paraId="208E3B3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826C9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7AD87277" w14:textId="77777777" w:rsidTr="00035B94">
        <w:tc>
          <w:tcPr>
            <w:tcW w:w="3401" w:type="dxa"/>
          </w:tcPr>
          <w:p w14:paraId="2942AC0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EjendomsgrundskyldRestarealBeregnetBeløb</w:t>
            </w:r>
            <w:proofErr w:type="spellEnd"/>
          </w:p>
        </w:tc>
        <w:tc>
          <w:tcPr>
            <w:tcW w:w="1701" w:type="dxa"/>
          </w:tcPr>
          <w:p w14:paraId="7DCE46B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D7C6AF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5921843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75DAFCA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Grundskyld af restareal beregnet med </w:t>
            </w:r>
            <w:proofErr w:type="spellStart"/>
            <w:r>
              <w:rPr>
                <w:rFonts w:ascii="Arial" w:hAnsi="Arial" w:cs="Arial"/>
                <w:sz w:val="18"/>
              </w:rPr>
              <w:t>GrundværdiBeskatningsgrundlag</w:t>
            </w:r>
            <w:proofErr w:type="spellEnd"/>
            <w:r>
              <w:rPr>
                <w:rFonts w:ascii="Arial" w:hAnsi="Arial" w:cs="Arial"/>
                <w:sz w:val="18"/>
              </w:rPr>
              <w:t xml:space="preserve"> og promille for det aktuelle </w:t>
            </w:r>
            <w:proofErr w:type="spellStart"/>
            <w:r>
              <w:rPr>
                <w:rFonts w:ascii="Arial" w:hAnsi="Arial" w:cs="Arial"/>
                <w:sz w:val="18"/>
              </w:rPr>
              <w:t>IndkomstÅr</w:t>
            </w:r>
            <w:proofErr w:type="spellEnd"/>
          </w:p>
          <w:p w14:paraId="6D1AE94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754B5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6E62CE82" w14:textId="77777777" w:rsidTr="00035B94">
        <w:tc>
          <w:tcPr>
            <w:tcW w:w="3401" w:type="dxa"/>
          </w:tcPr>
          <w:p w14:paraId="5CAC36F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EjendomsgrundskyldStuehus2024Med2023PromilleBeløb</w:t>
            </w:r>
          </w:p>
        </w:tc>
        <w:tc>
          <w:tcPr>
            <w:tcW w:w="1701" w:type="dxa"/>
          </w:tcPr>
          <w:p w14:paraId="55C585C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5A9502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1B739DA4"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3D73510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Grundskyld af stuehus for ejendommen i 2024 hvis man beregner den som 2024-beskatningsgrundlaget med den relevante grundskyldspromille for 2023</w:t>
            </w:r>
          </w:p>
          <w:p w14:paraId="0BF8591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7E1E7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3011F080" w14:textId="77777777" w:rsidTr="00035B94">
        <w:tc>
          <w:tcPr>
            <w:tcW w:w="3401" w:type="dxa"/>
          </w:tcPr>
          <w:p w14:paraId="5F993BE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EjendomsgrundskyldStuehusBeregnetBeløb</w:t>
            </w:r>
            <w:proofErr w:type="spellEnd"/>
          </w:p>
        </w:tc>
        <w:tc>
          <w:tcPr>
            <w:tcW w:w="1701" w:type="dxa"/>
          </w:tcPr>
          <w:p w14:paraId="149CBFC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C74FB9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0EE5D88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22B1989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Grundskyld af stuehus beregnet med </w:t>
            </w:r>
            <w:proofErr w:type="spellStart"/>
            <w:r>
              <w:rPr>
                <w:rFonts w:ascii="Arial" w:hAnsi="Arial" w:cs="Arial"/>
                <w:sz w:val="18"/>
              </w:rPr>
              <w:t>GrundværdiBeskatningsgrundlag</w:t>
            </w:r>
            <w:proofErr w:type="spellEnd"/>
            <w:r>
              <w:rPr>
                <w:rFonts w:ascii="Arial" w:hAnsi="Arial" w:cs="Arial"/>
                <w:sz w:val="18"/>
              </w:rPr>
              <w:t xml:space="preserve"> og promille for det aktuelle </w:t>
            </w:r>
            <w:proofErr w:type="spellStart"/>
            <w:r>
              <w:rPr>
                <w:rFonts w:ascii="Arial" w:hAnsi="Arial" w:cs="Arial"/>
                <w:sz w:val="18"/>
              </w:rPr>
              <w:t>IndkomstÅr</w:t>
            </w:r>
            <w:proofErr w:type="spellEnd"/>
          </w:p>
          <w:p w14:paraId="12381DB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D7EFA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363708C4" w14:textId="77777777" w:rsidTr="00035B94">
        <w:tc>
          <w:tcPr>
            <w:tcW w:w="3401" w:type="dxa"/>
          </w:tcPr>
          <w:p w14:paraId="3B442AA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EjendomsskatteberegningID</w:t>
            </w:r>
            <w:proofErr w:type="spellEnd"/>
          </w:p>
        </w:tc>
        <w:tc>
          <w:tcPr>
            <w:tcW w:w="1701" w:type="dxa"/>
          </w:tcPr>
          <w:p w14:paraId="41242AF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base: string</w:t>
            </w:r>
          </w:p>
          <w:p w14:paraId="2390523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maxLength: 36</w:t>
            </w:r>
          </w:p>
          <w:p w14:paraId="72ADF83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pattern: [a-fA-F0-9]{8}-[a-fA-F0-9]{4}-[a-fA-F0-9]{4}-[a-fA-F0-9]{4}-[a-fA-F0-9]{12}</w:t>
            </w:r>
          </w:p>
        </w:tc>
        <w:tc>
          <w:tcPr>
            <w:tcW w:w="4671" w:type="dxa"/>
          </w:tcPr>
          <w:p w14:paraId="17175A3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given beregning af kommunale ejendomsskatter mv. for en givet ejendom</w:t>
            </w:r>
          </w:p>
          <w:p w14:paraId="75EC2DA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A0DC7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23F10036" w14:textId="77777777" w:rsidTr="00035B94">
        <w:tc>
          <w:tcPr>
            <w:tcW w:w="3401" w:type="dxa"/>
          </w:tcPr>
          <w:p w14:paraId="785815E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EjendomsskatteberegningKontrolresultat</w:t>
            </w:r>
            <w:proofErr w:type="spellEnd"/>
          </w:p>
        </w:tc>
        <w:tc>
          <w:tcPr>
            <w:tcW w:w="1701" w:type="dxa"/>
          </w:tcPr>
          <w:p w14:paraId="664C336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45CC82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20</w:t>
            </w:r>
          </w:p>
        </w:tc>
        <w:tc>
          <w:tcPr>
            <w:tcW w:w="4671" w:type="dxa"/>
          </w:tcPr>
          <w:p w14:paraId="4677D39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at beregningsresultat.</w:t>
            </w:r>
          </w:p>
          <w:p w14:paraId="7DFE1E8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være f.eks. GODKENDT, AFVIST, FEJLET</w:t>
            </w:r>
          </w:p>
          <w:p w14:paraId="18E506F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4A06B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36E40570" w14:textId="77777777" w:rsidTr="00035B94">
        <w:tc>
          <w:tcPr>
            <w:tcW w:w="3401" w:type="dxa"/>
          </w:tcPr>
          <w:p w14:paraId="6FA1EE0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EjendomsskatteberegningKontroltidspunkt</w:t>
            </w:r>
            <w:proofErr w:type="spellEnd"/>
          </w:p>
        </w:tc>
        <w:tc>
          <w:tcPr>
            <w:tcW w:w="1701" w:type="dxa"/>
          </w:tcPr>
          <w:p w14:paraId="3234AD2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29E27BC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70B2F18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tidspunkt hvor E&amp;E har afgjort om et beregningsresultat kan anvendes i det videre forløb. Se også </w:t>
            </w:r>
            <w:proofErr w:type="spellStart"/>
            <w:r>
              <w:rPr>
                <w:rFonts w:ascii="Arial" w:hAnsi="Arial" w:cs="Arial"/>
                <w:sz w:val="18"/>
              </w:rPr>
              <w:t>GrundskyldsberegningKontrolresultat</w:t>
            </w:r>
            <w:proofErr w:type="spellEnd"/>
            <w:r>
              <w:rPr>
                <w:rFonts w:ascii="Arial" w:hAnsi="Arial" w:cs="Arial"/>
                <w:sz w:val="18"/>
              </w:rPr>
              <w:t>.</w:t>
            </w:r>
          </w:p>
          <w:p w14:paraId="1BE9CF3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C064B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517B61C9" w14:textId="77777777" w:rsidTr="00035B94">
        <w:tc>
          <w:tcPr>
            <w:tcW w:w="3401" w:type="dxa"/>
          </w:tcPr>
          <w:p w14:paraId="64B16E6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EjendomsskatteberegningKontroltidspunktFra</w:t>
            </w:r>
            <w:proofErr w:type="spellEnd"/>
          </w:p>
        </w:tc>
        <w:tc>
          <w:tcPr>
            <w:tcW w:w="1701" w:type="dxa"/>
          </w:tcPr>
          <w:p w14:paraId="05E65C8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7177CC4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1BE5A77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EjendomsskatteberegningKontroltidspunktFra</w:t>
            </w:r>
            <w:proofErr w:type="spellEnd"/>
            <w:r>
              <w:rPr>
                <w:rFonts w:ascii="Arial" w:hAnsi="Arial" w:cs="Arial"/>
                <w:sz w:val="18"/>
              </w:rPr>
              <w:t xml:space="preserve"> skal ses i sammenhæng med </w:t>
            </w:r>
            <w:proofErr w:type="spellStart"/>
            <w:r>
              <w:rPr>
                <w:rFonts w:ascii="Arial" w:hAnsi="Arial" w:cs="Arial"/>
                <w:sz w:val="18"/>
              </w:rPr>
              <w:t>EjendomsskatteberegningKontroltidspunktTil</w:t>
            </w:r>
            <w:proofErr w:type="spellEnd"/>
            <w:r>
              <w:rPr>
                <w:rFonts w:ascii="Arial" w:hAnsi="Arial" w:cs="Arial"/>
                <w:sz w:val="18"/>
              </w:rPr>
              <w:t>, som tilsammen angiver en periode hvor et beregningsresultat er blevet kontrolleret for om det kan anvendes i det videre forløb.</w:t>
            </w:r>
          </w:p>
          <w:p w14:paraId="5455BBD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EjendomsskatteberegningKontroltidspunktFra</w:t>
            </w:r>
            <w:proofErr w:type="spellEnd"/>
            <w:r>
              <w:rPr>
                <w:rFonts w:ascii="Arial" w:hAnsi="Arial" w:cs="Arial"/>
                <w:sz w:val="18"/>
              </w:rPr>
              <w:t xml:space="preserve"> anvendes typisk som et udsøgningskriterie i en service eller rapport, hvor det skal forstås, at et beregningsresultats kontroltidspunkt skal ligge efter </w:t>
            </w:r>
            <w:proofErr w:type="spellStart"/>
            <w:r>
              <w:rPr>
                <w:rFonts w:ascii="Arial" w:hAnsi="Arial" w:cs="Arial"/>
                <w:sz w:val="18"/>
              </w:rPr>
              <w:t>EjendomsskatteberegningKontroltidspunktFra</w:t>
            </w:r>
            <w:proofErr w:type="spellEnd"/>
            <w:r>
              <w:rPr>
                <w:rFonts w:ascii="Arial" w:hAnsi="Arial" w:cs="Arial"/>
                <w:sz w:val="18"/>
              </w:rPr>
              <w:t>.</w:t>
            </w:r>
          </w:p>
          <w:p w14:paraId="7813475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A4F5E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73F615AD" w14:textId="77777777" w:rsidTr="00035B94">
        <w:tc>
          <w:tcPr>
            <w:tcW w:w="3401" w:type="dxa"/>
          </w:tcPr>
          <w:p w14:paraId="056329F3"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EjendomsskatteberegningKontroltidspunktTil</w:t>
            </w:r>
            <w:proofErr w:type="spellEnd"/>
          </w:p>
        </w:tc>
        <w:tc>
          <w:tcPr>
            <w:tcW w:w="1701" w:type="dxa"/>
          </w:tcPr>
          <w:p w14:paraId="484CFF2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4CE57DF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1B1F58A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EjendomsskatteberegningKontroltidspunktTil</w:t>
            </w:r>
            <w:proofErr w:type="spellEnd"/>
            <w:r>
              <w:rPr>
                <w:rFonts w:ascii="Arial" w:hAnsi="Arial" w:cs="Arial"/>
                <w:sz w:val="18"/>
              </w:rPr>
              <w:t xml:space="preserve"> skal ses i sammenhæng med </w:t>
            </w:r>
            <w:proofErr w:type="spellStart"/>
            <w:r>
              <w:rPr>
                <w:rFonts w:ascii="Arial" w:hAnsi="Arial" w:cs="Arial"/>
                <w:sz w:val="18"/>
              </w:rPr>
              <w:t>EjendomsskatteberegningKontroltidspunktFra</w:t>
            </w:r>
            <w:proofErr w:type="spellEnd"/>
            <w:r>
              <w:rPr>
                <w:rFonts w:ascii="Arial" w:hAnsi="Arial" w:cs="Arial"/>
                <w:sz w:val="18"/>
              </w:rPr>
              <w:t>, som tilsammen angiver en periode hvor et beregningsresultat er blevet kontrolleret for om det kan anvendes i det videre forløb.</w:t>
            </w:r>
          </w:p>
          <w:p w14:paraId="1C9907A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EjendomsskatteberegningKontroltidspunktTil</w:t>
            </w:r>
            <w:proofErr w:type="spellEnd"/>
            <w:r>
              <w:rPr>
                <w:rFonts w:ascii="Arial" w:hAnsi="Arial" w:cs="Arial"/>
                <w:sz w:val="18"/>
              </w:rPr>
              <w:t xml:space="preserve"> anvendes typisk som et udsøgningskriterie i en service eller rapport, hvor det skal forstås, at et beregningsresultats kontroltidspunkt skal ligge før </w:t>
            </w:r>
            <w:proofErr w:type="spellStart"/>
            <w:r>
              <w:rPr>
                <w:rFonts w:ascii="Arial" w:hAnsi="Arial" w:cs="Arial"/>
                <w:sz w:val="18"/>
              </w:rPr>
              <w:t>EjendomsskatteberegningKontroltidspunktTil</w:t>
            </w:r>
            <w:proofErr w:type="spellEnd"/>
            <w:r>
              <w:rPr>
                <w:rFonts w:ascii="Arial" w:hAnsi="Arial" w:cs="Arial"/>
                <w:sz w:val="18"/>
              </w:rPr>
              <w:t>.</w:t>
            </w:r>
          </w:p>
          <w:p w14:paraId="35C6D38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AEB22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79312F04" w14:textId="77777777" w:rsidTr="00035B94">
        <w:tc>
          <w:tcPr>
            <w:tcW w:w="3401" w:type="dxa"/>
          </w:tcPr>
          <w:p w14:paraId="42AA89E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EjendomsskatteberegningTidspunkt</w:t>
            </w:r>
            <w:proofErr w:type="spellEnd"/>
          </w:p>
        </w:tc>
        <w:tc>
          <w:tcPr>
            <w:tcW w:w="1701" w:type="dxa"/>
          </w:tcPr>
          <w:p w14:paraId="237A418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242FEE1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5DCDEEB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for en given beregning af kommunale ejendomsskatter mv. for en given ejendom.</w:t>
            </w:r>
          </w:p>
          <w:p w14:paraId="404B3D0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70A33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4F6D8AE8" w14:textId="77777777" w:rsidTr="00035B94">
        <w:tc>
          <w:tcPr>
            <w:tcW w:w="3401" w:type="dxa"/>
          </w:tcPr>
          <w:p w14:paraId="6EE5B0B3"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EjendomsvurderingJuridiskKategoriTekst</w:t>
            </w:r>
            <w:proofErr w:type="spellEnd"/>
          </w:p>
        </w:tc>
        <w:tc>
          <w:tcPr>
            <w:tcW w:w="1701" w:type="dxa"/>
          </w:tcPr>
          <w:p w14:paraId="7CB8B3C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base: string</w:t>
            </w:r>
          </w:p>
          <w:p w14:paraId="54D65AD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minLength: 0</w:t>
            </w:r>
          </w:p>
          <w:p w14:paraId="3E670FA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maxLength: 100</w:t>
            </w:r>
          </w:p>
          <w:p w14:paraId="12D0E3B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lastRenderedPageBreak/>
              <w:t>whitespace: preserve</w:t>
            </w:r>
          </w:p>
        </w:tc>
        <w:tc>
          <w:tcPr>
            <w:tcW w:w="4671" w:type="dxa"/>
          </w:tcPr>
          <w:p w14:paraId="72BDDAF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Tekst som beskriver ejendommens overordnede kategori i relation til ejendomsvurdering og -beskatning svarende til den juridiske kategorikode, jf. ejendomsvurderingslovens §§ 3 og 4.</w:t>
            </w:r>
          </w:p>
          <w:p w14:paraId="7885577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Eksempler: "Landbrugsejendom" (kode 2200), "Ikke-vurderingspligtig ejendom" (kode 8000)</w:t>
            </w:r>
          </w:p>
          <w:p w14:paraId="2E79839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BB02F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2448936A" w14:textId="77777777" w:rsidTr="00035B94">
        <w:tc>
          <w:tcPr>
            <w:tcW w:w="3401" w:type="dxa"/>
          </w:tcPr>
          <w:p w14:paraId="3876C39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EjendomsvurderingJuridiskKategorikode</w:t>
            </w:r>
            <w:proofErr w:type="spellEnd"/>
          </w:p>
        </w:tc>
        <w:tc>
          <w:tcPr>
            <w:tcW w:w="1701" w:type="dxa"/>
          </w:tcPr>
          <w:p w14:paraId="3F3970F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9B04F3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w:t>
            </w:r>
          </w:p>
        </w:tc>
        <w:tc>
          <w:tcPr>
            <w:tcW w:w="4671" w:type="dxa"/>
          </w:tcPr>
          <w:p w14:paraId="1BDA9D8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4-cifret kode som angiver ejendommens overordnede kategori i relation til ejendomsvurdering og -beskatning, jf. ejendomsvurderingslovens §§ 3 og 4.</w:t>
            </w:r>
          </w:p>
          <w:p w14:paraId="2CDA53F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2200 (Landbrugsejendom), 8000 (Ikke-vurderingspligtig ejendom)</w:t>
            </w:r>
          </w:p>
          <w:p w14:paraId="4ED49B6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5A826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759A9A66" w14:textId="77777777" w:rsidTr="00035B94">
        <w:tc>
          <w:tcPr>
            <w:tcW w:w="3401" w:type="dxa"/>
          </w:tcPr>
          <w:p w14:paraId="0F4C0AA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EjendomsvurderingJuridiskUnderkategoriTekst</w:t>
            </w:r>
            <w:proofErr w:type="spellEnd"/>
          </w:p>
        </w:tc>
        <w:tc>
          <w:tcPr>
            <w:tcW w:w="1701" w:type="dxa"/>
          </w:tcPr>
          <w:p w14:paraId="734049A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base: string</w:t>
            </w:r>
          </w:p>
          <w:p w14:paraId="045782D6"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minLength: 0</w:t>
            </w:r>
          </w:p>
          <w:p w14:paraId="2C43118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maxLength: 100</w:t>
            </w:r>
          </w:p>
          <w:p w14:paraId="24033976"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whitespace: preserve</w:t>
            </w:r>
          </w:p>
        </w:tc>
        <w:tc>
          <w:tcPr>
            <w:tcW w:w="4671" w:type="dxa"/>
          </w:tcPr>
          <w:p w14:paraId="2AC0352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som beskriver ejendommens underordnede kategori i relation til ejendomsvurdering og -beskatning svarende til den juridiske underkategorikode, jf. ejendomsvurderingslovens §§ 3 og 4.</w:t>
            </w:r>
          </w:p>
          <w:p w14:paraId="2AC4692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"Ejerlejlighed til helårsbeboelse" (kode 1120), "Sommerhus eller andet fritidshus på fremmed grund" (kode 1153), begge underkategorier til kategorien "Ejerbolig til vurdering i lige år" (kode 1100).</w:t>
            </w:r>
          </w:p>
          <w:p w14:paraId="4C03797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57210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4DF105EB" w14:textId="77777777" w:rsidTr="00035B94">
        <w:tc>
          <w:tcPr>
            <w:tcW w:w="3401" w:type="dxa"/>
          </w:tcPr>
          <w:p w14:paraId="4722363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EjendomsvurderingJuridiskUnderkategorikode</w:t>
            </w:r>
            <w:proofErr w:type="spellEnd"/>
          </w:p>
        </w:tc>
        <w:tc>
          <w:tcPr>
            <w:tcW w:w="1701" w:type="dxa"/>
          </w:tcPr>
          <w:p w14:paraId="06878D5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9451706"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w:t>
            </w:r>
          </w:p>
        </w:tc>
        <w:tc>
          <w:tcPr>
            <w:tcW w:w="4671" w:type="dxa"/>
          </w:tcPr>
          <w:p w14:paraId="0A90F64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4-cifret kode som angiver ejendommens underordnede kategori i relation til ejendomsvurdering og -beskatning, jf. ejendomsvurderingslovens §§ 3 og 4.</w:t>
            </w:r>
          </w:p>
          <w:p w14:paraId="7645DFD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1120 (Ejerlejlighed til helårsbeboelse), 1153 (Sommerhus eller andet fritidshus på fremmed grund), begge underkategorier til kategorien 1100 (Ejerbolig til vurdering i lige år).</w:t>
            </w:r>
          </w:p>
          <w:p w14:paraId="71A9C65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2C276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6052A5AD" w14:textId="77777777" w:rsidTr="00035B94">
        <w:tc>
          <w:tcPr>
            <w:tcW w:w="3401" w:type="dxa"/>
          </w:tcPr>
          <w:p w14:paraId="327CDE3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EjendomsvurderingOprindelseKode</w:t>
            </w:r>
            <w:proofErr w:type="spellEnd"/>
          </w:p>
        </w:tc>
        <w:tc>
          <w:tcPr>
            <w:tcW w:w="1701" w:type="dxa"/>
          </w:tcPr>
          <w:p w14:paraId="7B66AA2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2C9A1B1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2F0D3BE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(Svarer til VURMARK hos VUR)</w:t>
            </w:r>
          </w:p>
          <w:p w14:paraId="29C0203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A12EF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siger noget om en vurdering på flere parametre:</w:t>
            </w:r>
          </w:p>
          <w:p w14:paraId="2493375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System: </w:t>
            </w:r>
            <w:r>
              <w:rPr>
                <w:rFonts w:ascii="Arial" w:hAnsi="Arial" w:cs="Arial"/>
                <w:sz w:val="18"/>
              </w:rPr>
              <w:tab/>
              <w:t xml:space="preserve">VUR; </w:t>
            </w:r>
            <w:proofErr w:type="spellStart"/>
            <w:r>
              <w:rPr>
                <w:rFonts w:ascii="Arial" w:hAnsi="Arial" w:cs="Arial"/>
                <w:sz w:val="18"/>
              </w:rPr>
              <w:t>EogG</w:t>
            </w:r>
            <w:proofErr w:type="spellEnd"/>
          </w:p>
          <w:p w14:paraId="3EBE98E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r>
              <w:rPr>
                <w:rFonts w:ascii="Arial" w:hAnsi="Arial" w:cs="Arial"/>
                <w:sz w:val="18"/>
              </w:rPr>
              <w:tab/>
              <w:t>ordinær; foreløbig</w:t>
            </w:r>
          </w:p>
          <w:p w14:paraId="30FD051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w:t>
            </w:r>
            <w:r>
              <w:rPr>
                <w:rFonts w:ascii="Arial" w:hAnsi="Arial" w:cs="Arial"/>
                <w:sz w:val="18"/>
              </w:rPr>
              <w:tab/>
              <w:t>Ændret; (Ikke ændret)</w:t>
            </w:r>
          </w:p>
          <w:p w14:paraId="75B983D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Videreførelse:</w:t>
            </w:r>
            <w:r>
              <w:rPr>
                <w:rFonts w:ascii="Arial" w:hAnsi="Arial" w:cs="Arial"/>
                <w:sz w:val="18"/>
              </w:rPr>
              <w:tab/>
              <w:t>videreført; (ikke videreført)</w:t>
            </w:r>
          </w:p>
          <w:p w14:paraId="6903E7A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Årstype: </w:t>
            </w:r>
            <w:r>
              <w:rPr>
                <w:rFonts w:ascii="Arial" w:hAnsi="Arial" w:cs="Arial"/>
                <w:sz w:val="18"/>
              </w:rPr>
              <w:tab/>
            </w:r>
            <w:proofErr w:type="spellStart"/>
            <w:r>
              <w:rPr>
                <w:rFonts w:ascii="Arial" w:hAnsi="Arial" w:cs="Arial"/>
                <w:sz w:val="18"/>
              </w:rPr>
              <w:t>Vurderingsår</w:t>
            </w:r>
            <w:proofErr w:type="spellEnd"/>
            <w:r>
              <w:rPr>
                <w:rFonts w:ascii="Arial" w:hAnsi="Arial" w:cs="Arial"/>
                <w:sz w:val="18"/>
              </w:rPr>
              <w:t>; efterfølgende år</w:t>
            </w:r>
          </w:p>
          <w:p w14:paraId="55DB115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Grundtype: </w:t>
            </w:r>
            <w:r>
              <w:rPr>
                <w:rFonts w:ascii="Arial" w:hAnsi="Arial" w:cs="Arial"/>
                <w:sz w:val="18"/>
              </w:rPr>
              <w:tab/>
              <w:t>udstykning fra erhvervsejendom (i Q4 2019); (andet)</w:t>
            </w:r>
          </w:p>
          <w:p w14:paraId="5035135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Manuelt behandlet i SLUT</w:t>
            </w:r>
          </w:p>
          <w:p w14:paraId="1F34D20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6AC21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koderne kombineres flere parametre, f.eks.:</w:t>
            </w:r>
          </w:p>
          <w:p w14:paraId="42A5D5B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r>
              <w:rPr>
                <w:rFonts w:ascii="Arial" w:hAnsi="Arial" w:cs="Arial"/>
                <w:sz w:val="18"/>
              </w:rPr>
              <w:tab/>
              <w:t>Ingen vurdering.</w:t>
            </w:r>
          </w:p>
          <w:p w14:paraId="6F05692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Ordinær Vurdering fra VUR</w:t>
            </w:r>
          </w:p>
          <w:p w14:paraId="3DA017E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Foreløbig beregning fra E&amp;G</w:t>
            </w:r>
          </w:p>
          <w:p w14:paraId="41C1897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Pr>
                <w:rFonts w:ascii="Arial" w:hAnsi="Arial" w:cs="Arial"/>
                <w:sz w:val="18"/>
              </w:rPr>
              <w:tab/>
              <w:t>Ordinær Vurdering fra E&amp;G</w:t>
            </w:r>
          </w:p>
          <w:p w14:paraId="38C3ECA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F59B82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r>
              <w:rPr>
                <w:rFonts w:ascii="Arial" w:hAnsi="Arial" w:cs="Arial"/>
                <w:sz w:val="18"/>
              </w:rPr>
              <w:tab/>
              <w:t>Videreført ændret foreløbig beregning fra E&amp;G</w:t>
            </w:r>
          </w:p>
          <w:p w14:paraId="3FF9831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r>
              <w:rPr>
                <w:rFonts w:ascii="Arial" w:hAnsi="Arial" w:cs="Arial"/>
                <w:sz w:val="18"/>
              </w:rPr>
              <w:tab/>
              <w:t>Q4: Erhvervsejendom, hvorfra der er sket udstykning til en Q4-ejendom</w:t>
            </w:r>
          </w:p>
          <w:p w14:paraId="6226A63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Q4 - Foreløbig beregning fra E&amp;G</w:t>
            </w:r>
          </w:p>
          <w:p w14:paraId="7FC2F01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482262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Q4 - Videreført ændret foreløbig beregning</w:t>
            </w:r>
          </w:p>
          <w:p w14:paraId="3FFDB69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Manuel sagsbehandling foretaget i SLUT (reserveret til EVS SLUT/FORSKUD – kommer ikke på vurderinger eller foreløbige beregninger i VUR)</w:t>
            </w:r>
          </w:p>
          <w:p w14:paraId="0352FA1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1518E3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C9947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1CB13D39" w14:textId="77777777" w:rsidTr="00035B94">
        <w:tc>
          <w:tcPr>
            <w:tcW w:w="3401" w:type="dxa"/>
          </w:tcPr>
          <w:p w14:paraId="5DAABA0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EjendomsvurderingVurderingsID</w:t>
            </w:r>
            <w:proofErr w:type="spellEnd"/>
          </w:p>
        </w:tc>
        <w:tc>
          <w:tcPr>
            <w:tcW w:w="1701" w:type="dxa"/>
          </w:tcPr>
          <w:p w14:paraId="79AEC89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415288A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11</w:t>
            </w:r>
          </w:p>
        </w:tc>
        <w:tc>
          <w:tcPr>
            <w:tcW w:w="4671" w:type="dxa"/>
          </w:tcPr>
          <w:p w14:paraId="1652085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Nøgle der entydig identificerer en ejendomsvurdering</w:t>
            </w:r>
          </w:p>
          <w:p w14:paraId="641629D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4F5D0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28C5048F" w14:textId="77777777" w:rsidTr="00035B94">
        <w:tc>
          <w:tcPr>
            <w:tcW w:w="3401" w:type="dxa"/>
          </w:tcPr>
          <w:p w14:paraId="56867F7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EjendomsvurderingÅr</w:t>
            </w:r>
            <w:proofErr w:type="spellEnd"/>
          </w:p>
        </w:tc>
        <w:tc>
          <w:tcPr>
            <w:tcW w:w="1701" w:type="dxa"/>
          </w:tcPr>
          <w:p w14:paraId="00D49DD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base: integer</w:t>
            </w:r>
          </w:p>
          <w:p w14:paraId="77B8485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totalDigits: 4</w:t>
            </w:r>
          </w:p>
          <w:p w14:paraId="73BC7936"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fractionDigits: 0</w:t>
            </w:r>
          </w:p>
          <w:p w14:paraId="2083142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maxInclusive: 9999</w:t>
            </w:r>
          </w:p>
          <w:p w14:paraId="5FA9595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1700</w:t>
            </w:r>
          </w:p>
          <w:p w14:paraId="7ED610E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14:paraId="7553A97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vurderingen gælder for.</w:t>
            </w:r>
          </w:p>
          <w:p w14:paraId="2599069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9E5F9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0D529CC4" w14:textId="77777777" w:rsidTr="00035B94">
        <w:tc>
          <w:tcPr>
            <w:tcW w:w="3401" w:type="dxa"/>
          </w:tcPr>
          <w:p w14:paraId="294CB57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EjendomsvurderingÆndringDato</w:t>
            </w:r>
            <w:proofErr w:type="spellEnd"/>
          </w:p>
        </w:tc>
        <w:tc>
          <w:tcPr>
            <w:tcW w:w="1701" w:type="dxa"/>
          </w:tcPr>
          <w:p w14:paraId="7EDB90E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85361A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den dato for hvornår en vurdering er oprettet Ex. hvis der klages over en vurdering med </w:t>
            </w:r>
            <w:proofErr w:type="spellStart"/>
            <w:r>
              <w:rPr>
                <w:rFonts w:ascii="Arial" w:hAnsi="Arial" w:cs="Arial"/>
                <w:sz w:val="18"/>
              </w:rPr>
              <w:t>vurderingsår</w:t>
            </w:r>
            <w:proofErr w:type="spellEnd"/>
            <w:r>
              <w:rPr>
                <w:rFonts w:ascii="Arial" w:hAnsi="Arial" w:cs="Arial"/>
                <w:sz w:val="18"/>
              </w:rPr>
              <w:t xml:space="preserve"> 2012 og ændring dato 01-10-2012, så oprettes der f.eks. den 27.5.2018 en klagesag med </w:t>
            </w:r>
            <w:proofErr w:type="spellStart"/>
            <w:r>
              <w:rPr>
                <w:rFonts w:ascii="Arial" w:hAnsi="Arial" w:cs="Arial"/>
                <w:sz w:val="18"/>
              </w:rPr>
              <w:t>vurderingsår</w:t>
            </w:r>
            <w:proofErr w:type="spellEnd"/>
            <w:r>
              <w:rPr>
                <w:rFonts w:ascii="Arial" w:hAnsi="Arial" w:cs="Arial"/>
                <w:sz w:val="18"/>
              </w:rPr>
              <w:t xml:space="preserve"> 2012 og ændringsdato 27-05-2018</w:t>
            </w:r>
          </w:p>
          <w:p w14:paraId="41D6659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04197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610EBB5C" w14:textId="77777777" w:rsidTr="00035B94">
        <w:tc>
          <w:tcPr>
            <w:tcW w:w="3401" w:type="dxa"/>
          </w:tcPr>
          <w:p w14:paraId="3554C234"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EjerfordeltGrundskyldBeløb</w:t>
            </w:r>
            <w:proofErr w:type="spellEnd"/>
          </w:p>
        </w:tc>
        <w:tc>
          <w:tcPr>
            <w:tcW w:w="1701" w:type="dxa"/>
          </w:tcPr>
          <w:p w14:paraId="0FAB04C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EE42A5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02399E8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7783871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beregnede grundskyld for et givet </w:t>
            </w:r>
            <w:proofErr w:type="spellStart"/>
            <w:r>
              <w:rPr>
                <w:rFonts w:ascii="Arial" w:hAnsi="Arial" w:cs="Arial"/>
                <w:sz w:val="18"/>
              </w:rPr>
              <w:t>ejerfohold</w:t>
            </w:r>
            <w:proofErr w:type="spellEnd"/>
            <w:r>
              <w:rPr>
                <w:rFonts w:ascii="Arial" w:hAnsi="Arial" w:cs="Arial"/>
                <w:sz w:val="18"/>
              </w:rPr>
              <w:t xml:space="preserve"> i et givet </w:t>
            </w:r>
            <w:proofErr w:type="spellStart"/>
            <w:r>
              <w:rPr>
                <w:rFonts w:ascii="Arial" w:hAnsi="Arial" w:cs="Arial"/>
                <w:sz w:val="18"/>
              </w:rPr>
              <w:t>IndkomstÅr</w:t>
            </w:r>
            <w:proofErr w:type="spellEnd"/>
            <w:r>
              <w:rPr>
                <w:rFonts w:ascii="Arial" w:hAnsi="Arial" w:cs="Arial"/>
                <w:sz w:val="18"/>
              </w:rPr>
              <w:t xml:space="preserve">, </w:t>
            </w:r>
            <w:proofErr w:type="spellStart"/>
            <w:r>
              <w:rPr>
                <w:rFonts w:ascii="Arial" w:hAnsi="Arial" w:cs="Arial"/>
                <w:sz w:val="18"/>
              </w:rPr>
              <w:t>d.v.s</w:t>
            </w:r>
            <w:proofErr w:type="spellEnd"/>
            <w:r>
              <w:rPr>
                <w:rFonts w:ascii="Arial" w:hAnsi="Arial" w:cs="Arial"/>
                <w:sz w:val="18"/>
              </w:rPr>
              <w:t>. hvor der er indregnet ejerandel og Årsejerperiode, men ikke en evt. rabat.</w:t>
            </w:r>
          </w:p>
          <w:p w14:paraId="0BE28CB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3C658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639902FA" w14:textId="77777777" w:rsidTr="00035B94">
        <w:tc>
          <w:tcPr>
            <w:tcW w:w="3401" w:type="dxa"/>
          </w:tcPr>
          <w:p w14:paraId="0D36ACC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EjerfordeltGrundskyldBeløbEfterRabat</w:t>
            </w:r>
            <w:proofErr w:type="spellEnd"/>
          </w:p>
        </w:tc>
        <w:tc>
          <w:tcPr>
            <w:tcW w:w="1701" w:type="dxa"/>
          </w:tcPr>
          <w:p w14:paraId="058F783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C0447C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7B4256A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3B047D2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som skal opkræves i grundskyld for et givet </w:t>
            </w:r>
            <w:proofErr w:type="spellStart"/>
            <w:r>
              <w:rPr>
                <w:rFonts w:ascii="Arial" w:hAnsi="Arial" w:cs="Arial"/>
                <w:sz w:val="18"/>
              </w:rPr>
              <w:t>ejerfohold</w:t>
            </w:r>
            <w:proofErr w:type="spellEnd"/>
            <w:r>
              <w:rPr>
                <w:rFonts w:ascii="Arial" w:hAnsi="Arial" w:cs="Arial"/>
                <w:sz w:val="18"/>
              </w:rPr>
              <w:t xml:space="preserve"> i et givet </w:t>
            </w:r>
            <w:proofErr w:type="spellStart"/>
            <w:r>
              <w:rPr>
                <w:rFonts w:ascii="Arial" w:hAnsi="Arial" w:cs="Arial"/>
                <w:sz w:val="18"/>
              </w:rPr>
              <w:t>IndkomstÅr</w:t>
            </w:r>
            <w:proofErr w:type="spellEnd"/>
            <w:r>
              <w:rPr>
                <w:rFonts w:ascii="Arial" w:hAnsi="Arial" w:cs="Arial"/>
                <w:sz w:val="18"/>
              </w:rPr>
              <w:t xml:space="preserve">, </w:t>
            </w:r>
            <w:proofErr w:type="spellStart"/>
            <w:r>
              <w:rPr>
                <w:rFonts w:ascii="Arial" w:hAnsi="Arial" w:cs="Arial"/>
                <w:sz w:val="18"/>
              </w:rPr>
              <w:t>d.v.s</w:t>
            </w:r>
            <w:proofErr w:type="spellEnd"/>
            <w:r>
              <w:rPr>
                <w:rFonts w:ascii="Arial" w:hAnsi="Arial" w:cs="Arial"/>
                <w:sz w:val="18"/>
              </w:rPr>
              <w:t>. hvor der er indregnet ejerandel og Årsejerperiode samt evt. rabat.</w:t>
            </w:r>
          </w:p>
          <w:p w14:paraId="3642D5B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0E2B1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7F4FA0E6" w14:textId="77777777" w:rsidTr="00035B94">
        <w:tc>
          <w:tcPr>
            <w:tcW w:w="3401" w:type="dxa"/>
          </w:tcPr>
          <w:p w14:paraId="00140BF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EjerfordeltGrundskyldRabatBeløb</w:t>
            </w:r>
            <w:proofErr w:type="spellEnd"/>
          </w:p>
        </w:tc>
        <w:tc>
          <w:tcPr>
            <w:tcW w:w="1701" w:type="dxa"/>
          </w:tcPr>
          <w:p w14:paraId="1C1AA4D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533B8B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6C41D9F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3554776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grundskyldsrabat, som gives til ejeren for et givet ejerskab.</w:t>
            </w:r>
          </w:p>
          <w:p w14:paraId="0475A92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E5EA0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49431ECD" w14:textId="77777777" w:rsidTr="00035B94">
        <w:tc>
          <w:tcPr>
            <w:tcW w:w="3401" w:type="dxa"/>
          </w:tcPr>
          <w:p w14:paraId="2CDC84A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ForsigtighedsprincipProcentsats</w:t>
            </w:r>
            <w:proofErr w:type="spellEnd"/>
          </w:p>
        </w:tc>
        <w:tc>
          <w:tcPr>
            <w:tcW w:w="1701" w:type="dxa"/>
          </w:tcPr>
          <w:p w14:paraId="22D9C02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16AC7414"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2</w:t>
            </w:r>
          </w:p>
        </w:tc>
        <w:tc>
          <w:tcPr>
            <w:tcW w:w="4671" w:type="dxa"/>
          </w:tcPr>
          <w:p w14:paraId="70EDDEA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Procentsats som angiver den andel af vurderingens grundværdi, som der beregnes ejendomsskat af.</w:t>
            </w:r>
          </w:p>
          <w:p w14:paraId="7084BAF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i 2022 80%.</w:t>
            </w:r>
          </w:p>
          <w:p w14:paraId="2F06467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CA12E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210B236F" w14:textId="77777777" w:rsidTr="00035B94">
        <w:tc>
          <w:tcPr>
            <w:tcW w:w="3401" w:type="dxa"/>
          </w:tcPr>
          <w:p w14:paraId="2F0168E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GrunddataIdLokalId</w:t>
            </w:r>
            <w:proofErr w:type="spellEnd"/>
          </w:p>
        </w:tc>
        <w:tc>
          <w:tcPr>
            <w:tcW w:w="1701" w:type="dxa"/>
          </w:tcPr>
          <w:p w14:paraId="6421416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AD5DE3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36</w:t>
            </w:r>
          </w:p>
        </w:tc>
        <w:tc>
          <w:tcPr>
            <w:tcW w:w="4671" w:type="dxa"/>
          </w:tcPr>
          <w:p w14:paraId="29BA8B6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et objekt</w:t>
            </w:r>
          </w:p>
          <w:p w14:paraId="74826A2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i grunddatamodellen)</w:t>
            </w:r>
          </w:p>
          <w:p w14:paraId="4A2F001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22FC2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4130F5F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w:t>
            </w:r>
            <w:proofErr w:type="gramStart"/>
            <w:r>
              <w:rPr>
                <w:rFonts w:ascii="Arial" w:hAnsi="Arial" w:cs="Arial"/>
                <w:sz w:val="18"/>
              </w:rPr>
              <w:t>f){</w:t>
            </w:r>
            <w:proofErr w:type="gramEnd"/>
            <w:r>
              <w:rPr>
                <w:rFonts w:ascii="Arial" w:hAnsi="Arial" w:cs="Arial"/>
                <w:sz w:val="18"/>
              </w:rPr>
              <w:t>32}</w:t>
            </w:r>
          </w:p>
          <w:p w14:paraId="0E5886E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3C300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416E0E88" w14:textId="77777777" w:rsidTr="00035B94">
        <w:tc>
          <w:tcPr>
            <w:tcW w:w="3401" w:type="dxa"/>
          </w:tcPr>
          <w:p w14:paraId="435B174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GrunddataIdNamespace</w:t>
            </w:r>
            <w:proofErr w:type="spellEnd"/>
          </w:p>
        </w:tc>
        <w:tc>
          <w:tcPr>
            <w:tcW w:w="1701" w:type="dxa"/>
          </w:tcPr>
          <w:p w14:paraId="1899540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D39DB86"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500</w:t>
            </w:r>
          </w:p>
        </w:tc>
        <w:tc>
          <w:tcPr>
            <w:tcW w:w="4671" w:type="dxa"/>
          </w:tcPr>
          <w:p w14:paraId="3FA77FF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Identifikation af et </w:t>
            </w:r>
            <w:proofErr w:type="spellStart"/>
            <w:r>
              <w:rPr>
                <w:rFonts w:ascii="Arial" w:hAnsi="Arial" w:cs="Arial"/>
                <w:sz w:val="18"/>
              </w:rPr>
              <w:t>namespace</w:t>
            </w:r>
            <w:proofErr w:type="spellEnd"/>
            <w:r>
              <w:rPr>
                <w:rFonts w:ascii="Arial" w:hAnsi="Arial" w:cs="Arial"/>
                <w:sz w:val="18"/>
              </w:rPr>
              <w:t xml:space="preserve"> indenfor hvilket </w:t>
            </w:r>
            <w:proofErr w:type="spellStart"/>
            <w:r>
              <w:rPr>
                <w:rFonts w:ascii="Arial" w:hAnsi="Arial" w:cs="Arial"/>
                <w:sz w:val="18"/>
              </w:rPr>
              <w:t>IDLokalId</w:t>
            </w:r>
            <w:proofErr w:type="spellEnd"/>
            <w:r>
              <w:rPr>
                <w:rFonts w:ascii="Arial" w:hAnsi="Arial" w:cs="Arial"/>
                <w:sz w:val="18"/>
              </w:rPr>
              <w:t xml:space="preserve"> er unikt.</w:t>
            </w:r>
          </w:p>
          <w:p w14:paraId="17E604B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i grunddatamodellen)</w:t>
            </w:r>
          </w:p>
          <w:p w14:paraId="6E4FF1B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F7EDE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2DA0654D" w14:textId="77777777" w:rsidTr="00035B94">
        <w:tc>
          <w:tcPr>
            <w:tcW w:w="3401" w:type="dxa"/>
          </w:tcPr>
          <w:p w14:paraId="363054E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GrundskatteloftReguleretGrundværdi</w:t>
            </w:r>
            <w:proofErr w:type="spellEnd"/>
          </w:p>
        </w:tc>
        <w:tc>
          <w:tcPr>
            <w:tcW w:w="1701" w:type="dxa"/>
          </w:tcPr>
          <w:p w14:paraId="7736893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base: integer</w:t>
            </w:r>
          </w:p>
          <w:p w14:paraId="023B1EF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totalDigits: 11</w:t>
            </w:r>
          </w:p>
          <w:p w14:paraId="312063E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fractionDigits: 0</w:t>
            </w:r>
          </w:p>
          <w:p w14:paraId="42A5F4F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maxInclusive: 99999999999</w:t>
            </w:r>
          </w:p>
          <w:p w14:paraId="73B3298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0</w:t>
            </w:r>
          </w:p>
        </w:tc>
        <w:tc>
          <w:tcPr>
            <w:tcW w:w="4671" w:type="dxa"/>
          </w:tcPr>
          <w:p w14:paraId="3B4D07A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Sats som regulerer grundværdien fra niveauet på vurderingen for året før LOFT_BASISAAR til niveau på det år, som LOFT_BASISAAR angiver.   </w:t>
            </w:r>
          </w:p>
          <w:p w14:paraId="152C0D0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55FD951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Grundværdien i basisåret (LOFT_</w:t>
            </w:r>
            <w:proofErr w:type="gramStart"/>
            <w:r>
              <w:rPr>
                <w:rFonts w:ascii="Arial" w:hAnsi="Arial" w:cs="Arial"/>
                <w:sz w:val="18"/>
              </w:rPr>
              <w:t>BASISAAR)  er</w:t>
            </w:r>
            <w:proofErr w:type="gramEnd"/>
            <w:r>
              <w:rPr>
                <w:rFonts w:ascii="Arial" w:hAnsi="Arial" w:cs="Arial"/>
                <w:sz w:val="18"/>
              </w:rPr>
              <w:t xml:space="preserve">  en regulering, så skal man bruge reguleringssats B til beregning af grundskatteloftet, idet grundværdien er fra året før og derfor skal reguleres.     </w:t>
            </w:r>
          </w:p>
          <w:p w14:paraId="7C4CBC3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SKAT ansvarlig  </w:t>
            </w:r>
          </w:p>
          <w:p w14:paraId="26DD5A4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DE316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w:t>
            </w:r>
            <w:proofErr w:type="spellStart"/>
            <w:r>
              <w:rPr>
                <w:rFonts w:ascii="Arial" w:hAnsi="Arial" w:cs="Arial"/>
                <w:sz w:val="18"/>
              </w:rPr>
              <w:t>IndkomstÅr</w:t>
            </w:r>
            <w:proofErr w:type="spellEnd"/>
            <w:r>
              <w:rPr>
                <w:rFonts w:ascii="Arial" w:hAnsi="Arial" w:cs="Arial"/>
                <w:sz w:val="18"/>
              </w:rPr>
              <w:t xml:space="preserve"> 2024 er værdien = grundskatteloftet for 2023 </w:t>
            </w:r>
            <w:proofErr w:type="spellStart"/>
            <w:r>
              <w:rPr>
                <w:rFonts w:ascii="Arial" w:hAnsi="Arial" w:cs="Arial"/>
                <w:sz w:val="18"/>
              </w:rPr>
              <w:t>reuleret</w:t>
            </w:r>
            <w:proofErr w:type="spellEnd"/>
            <w:r>
              <w:rPr>
                <w:rFonts w:ascii="Arial" w:hAnsi="Arial" w:cs="Arial"/>
                <w:sz w:val="18"/>
              </w:rPr>
              <w:t xml:space="preserve"> med 2,8%</w:t>
            </w:r>
          </w:p>
          <w:p w14:paraId="2B196EA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Indkomstår efter 2024 bortfalder Grundskatteloftet</w:t>
            </w:r>
          </w:p>
          <w:p w14:paraId="09B674F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B1734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1AAE4112" w14:textId="77777777" w:rsidTr="00035B94">
        <w:tc>
          <w:tcPr>
            <w:tcW w:w="3401" w:type="dxa"/>
          </w:tcPr>
          <w:p w14:paraId="7D5B142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GrundskyldsreguleringAlmennyttigBoligSats</w:t>
            </w:r>
            <w:proofErr w:type="spellEnd"/>
          </w:p>
        </w:tc>
        <w:tc>
          <w:tcPr>
            <w:tcW w:w="1701" w:type="dxa"/>
          </w:tcPr>
          <w:p w14:paraId="2A20626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76BBB3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p w14:paraId="3AFB31B6"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51AED41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procentsats der benyttes ved beregning af stigningsbegrænsning på grundskyld for almennyttige boliger.</w:t>
            </w:r>
          </w:p>
          <w:p w14:paraId="3B0AEF9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97268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4B8B7C6D" w14:textId="77777777" w:rsidTr="00035B94">
        <w:tc>
          <w:tcPr>
            <w:tcW w:w="3401" w:type="dxa"/>
          </w:tcPr>
          <w:p w14:paraId="2A030736"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GrundskyldsreguleringØvrigEjendomSats</w:t>
            </w:r>
            <w:proofErr w:type="spellEnd"/>
          </w:p>
        </w:tc>
        <w:tc>
          <w:tcPr>
            <w:tcW w:w="1701" w:type="dxa"/>
          </w:tcPr>
          <w:p w14:paraId="51387AE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ECF08E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p w14:paraId="6794F60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58AF7DA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procentsats der benyttes ved beregning af stigningsbegrænsning på grundskyld for ejendomme der ikke er almennyttige boliger.</w:t>
            </w:r>
          </w:p>
          <w:p w14:paraId="5F73527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2F9C4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61889192" w14:textId="77777777" w:rsidTr="00035B94">
        <w:trPr>
          <w:ins w:id="31" w:author="Hanne Erdman Thomsen" w:date="2023-07-02T12:00:00Z"/>
        </w:trPr>
        <w:tc>
          <w:tcPr>
            <w:tcW w:w="3401" w:type="dxa"/>
          </w:tcPr>
          <w:p w14:paraId="41314E9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32" w:author="Hanne Erdman Thomsen" w:date="2023-07-02T12:00:00Z"/>
                <w:rFonts w:ascii="Arial" w:hAnsi="Arial" w:cs="Arial"/>
                <w:sz w:val="18"/>
              </w:rPr>
            </w:pPr>
            <w:ins w:id="33" w:author="Hanne Erdman Thomsen" w:date="2023-07-02T12:00:00Z">
              <w:r>
                <w:rPr>
                  <w:rFonts w:ascii="Arial" w:hAnsi="Arial" w:cs="Arial"/>
                  <w:sz w:val="18"/>
                </w:rPr>
                <w:t>GrundværdiBeløbGammelLov2024</w:t>
              </w:r>
            </w:ins>
          </w:p>
        </w:tc>
        <w:tc>
          <w:tcPr>
            <w:tcW w:w="1701" w:type="dxa"/>
          </w:tcPr>
          <w:p w14:paraId="1BA1E84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4" w:author="Hanne Erdman Thomsen" w:date="2023-07-02T12:00:00Z"/>
                <w:rFonts w:ascii="Arial" w:hAnsi="Arial" w:cs="Arial"/>
                <w:sz w:val="18"/>
              </w:rPr>
            </w:pPr>
            <w:ins w:id="35" w:author="Hanne Erdman Thomsen" w:date="2023-07-02T12:00:00Z">
              <w:r>
                <w:rPr>
                  <w:rFonts w:ascii="Arial" w:hAnsi="Arial" w:cs="Arial"/>
                  <w:sz w:val="18"/>
                </w:rPr>
                <w:t>base: decimal</w:t>
              </w:r>
            </w:ins>
          </w:p>
          <w:p w14:paraId="2D57CBD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6" w:author="Hanne Erdman Thomsen" w:date="2023-07-02T12:00:00Z"/>
                <w:rFonts w:ascii="Arial" w:hAnsi="Arial" w:cs="Arial"/>
                <w:sz w:val="18"/>
              </w:rPr>
            </w:pPr>
            <w:proofErr w:type="spellStart"/>
            <w:ins w:id="37" w:author="Hanne Erdman Thomsen" w:date="2023-07-02T12:00:00Z">
              <w:r>
                <w:rPr>
                  <w:rFonts w:ascii="Arial" w:hAnsi="Arial" w:cs="Arial"/>
                  <w:sz w:val="18"/>
                </w:rPr>
                <w:t>totalDigits</w:t>
              </w:r>
              <w:proofErr w:type="spellEnd"/>
              <w:r>
                <w:rPr>
                  <w:rFonts w:ascii="Arial" w:hAnsi="Arial" w:cs="Arial"/>
                  <w:sz w:val="18"/>
                </w:rPr>
                <w:t>: 13</w:t>
              </w:r>
            </w:ins>
          </w:p>
          <w:p w14:paraId="1C3318B3"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8" w:author="Hanne Erdman Thomsen" w:date="2023-07-02T12:00:00Z"/>
                <w:rFonts w:ascii="Arial" w:hAnsi="Arial" w:cs="Arial"/>
                <w:sz w:val="18"/>
              </w:rPr>
            </w:pPr>
            <w:proofErr w:type="spellStart"/>
            <w:ins w:id="39" w:author="Hanne Erdman Thomsen" w:date="2023-07-02T12:00:00Z">
              <w:r>
                <w:rPr>
                  <w:rFonts w:ascii="Arial" w:hAnsi="Arial" w:cs="Arial"/>
                  <w:sz w:val="18"/>
                </w:rPr>
                <w:t>fractionDigits</w:t>
              </w:r>
              <w:proofErr w:type="spellEnd"/>
              <w:r>
                <w:rPr>
                  <w:rFonts w:ascii="Arial" w:hAnsi="Arial" w:cs="Arial"/>
                  <w:sz w:val="18"/>
                </w:rPr>
                <w:t>: 2</w:t>
              </w:r>
            </w:ins>
          </w:p>
        </w:tc>
        <w:tc>
          <w:tcPr>
            <w:tcW w:w="4671" w:type="dxa"/>
          </w:tcPr>
          <w:p w14:paraId="6F47439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0" w:author="Hanne Erdman Thomsen" w:date="2023-07-02T12:00:00Z"/>
                <w:rFonts w:ascii="Arial" w:hAnsi="Arial" w:cs="Arial"/>
                <w:sz w:val="18"/>
              </w:rPr>
            </w:pPr>
            <w:ins w:id="41" w:author="Hanne Erdman Thomsen" w:date="2023-07-02T12:00:00Z">
              <w:r>
                <w:rPr>
                  <w:rFonts w:ascii="Arial" w:hAnsi="Arial" w:cs="Arial"/>
                  <w:sz w:val="18"/>
                </w:rPr>
                <w:t>I 2024 den laveste af følgende værdier:</w:t>
              </w:r>
            </w:ins>
          </w:p>
          <w:p w14:paraId="1BF923B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2" w:author="Hanne Erdman Thomsen" w:date="2023-07-02T12:00:00Z"/>
                <w:rFonts w:ascii="Arial" w:hAnsi="Arial" w:cs="Arial"/>
                <w:sz w:val="18"/>
              </w:rPr>
            </w:pPr>
            <w:ins w:id="43" w:author="Hanne Erdman Thomsen" w:date="2023-07-02T12:00:00Z">
              <w:r>
                <w:rPr>
                  <w:rFonts w:ascii="Arial" w:hAnsi="Arial" w:cs="Arial"/>
                  <w:sz w:val="18"/>
                </w:rPr>
                <w:t>1) Grundværdien efter fritagelser og fradrag for forbedringer reduceret jf. forsigtighedsprincippet (</w:t>
              </w:r>
              <w:proofErr w:type="spellStart"/>
              <w:r>
                <w:rPr>
                  <w:rFonts w:ascii="Arial" w:hAnsi="Arial" w:cs="Arial"/>
                  <w:sz w:val="18"/>
                </w:rPr>
                <w:t>GrundværdiBeskatningsgrundlag</w:t>
              </w:r>
              <w:proofErr w:type="spellEnd"/>
              <w:r>
                <w:rPr>
                  <w:rFonts w:ascii="Arial" w:hAnsi="Arial" w:cs="Arial"/>
                  <w:sz w:val="18"/>
                </w:rPr>
                <w:t>)</w:t>
              </w:r>
            </w:ins>
          </w:p>
          <w:p w14:paraId="3FDCFDE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4" w:author="Hanne Erdman Thomsen" w:date="2023-07-02T12:00:00Z"/>
                <w:rFonts w:ascii="Arial" w:hAnsi="Arial" w:cs="Arial"/>
                <w:sz w:val="18"/>
              </w:rPr>
            </w:pPr>
            <w:ins w:id="45" w:author="Hanne Erdman Thomsen" w:date="2023-07-02T12:00:00Z">
              <w:r>
                <w:rPr>
                  <w:rFonts w:ascii="Arial" w:hAnsi="Arial" w:cs="Arial"/>
                  <w:sz w:val="18"/>
                </w:rPr>
                <w:t>2) grundskatteloftet for 2023 reguleret med 2,8% (</w:t>
              </w:r>
              <w:proofErr w:type="spellStart"/>
              <w:r>
                <w:rPr>
                  <w:rFonts w:ascii="Arial" w:hAnsi="Arial" w:cs="Arial"/>
                  <w:sz w:val="18"/>
                </w:rPr>
                <w:t>GrundskatteloftReguleretGrundværdi</w:t>
              </w:r>
              <w:proofErr w:type="spellEnd"/>
              <w:r>
                <w:rPr>
                  <w:rFonts w:ascii="Arial" w:hAnsi="Arial" w:cs="Arial"/>
                  <w:sz w:val="18"/>
                </w:rPr>
                <w:t>)</w:t>
              </w:r>
            </w:ins>
          </w:p>
          <w:p w14:paraId="1C0449A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6" w:author="Hanne Erdman Thomsen" w:date="2023-07-02T12:00:00Z"/>
                <w:rFonts w:ascii="Arial" w:hAnsi="Arial" w:cs="Arial"/>
                <w:sz w:val="18"/>
              </w:rPr>
            </w:pPr>
          </w:p>
          <w:p w14:paraId="6B8A45E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7" w:author="Hanne Erdman Thomsen" w:date="2023-07-02T12:00:00Z"/>
                <w:rFonts w:ascii="Arial" w:hAnsi="Arial" w:cs="Arial"/>
                <w:sz w:val="18"/>
              </w:rPr>
            </w:pPr>
            <w:ins w:id="48" w:author="Hanne Erdman Thomsen" w:date="2023-07-02T12:00:00Z">
              <w:r>
                <w:rPr>
                  <w:rFonts w:ascii="Arial" w:hAnsi="Arial" w:cs="Arial"/>
                  <w:sz w:val="18"/>
                </w:rPr>
                <w:lastRenderedPageBreak/>
                <w:t xml:space="preserve">Værdien benyttes i forbindelse med beregning af stigningsbegrænsningen på grundskyld efter Ejendomsskatteloven for </w:t>
              </w:r>
              <w:proofErr w:type="spellStart"/>
              <w:r>
                <w:rPr>
                  <w:rFonts w:ascii="Arial" w:hAnsi="Arial" w:cs="Arial"/>
                  <w:sz w:val="18"/>
                </w:rPr>
                <w:t>IndkomstÅr</w:t>
              </w:r>
              <w:proofErr w:type="spellEnd"/>
              <w:r>
                <w:rPr>
                  <w:rFonts w:ascii="Arial" w:hAnsi="Arial" w:cs="Arial"/>
                  <w:sz w:val="18"/>
                </w:rPr>
                <w:t xml:space="preserve"> 2024.</w:t>
              </w:r>
            </w:ins>
          </w:p>
          <w:p w14:paraId="32A7F47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9" w:author="Hanne Erdman Thomsen" w:date="2023-07-02T12:00:00Z"/>
                <w:rFonts w:ascii="Arial" w:hAnsi="Arial" w:cs="Arial"/>
                <w:sz w:val="18"/>
              </w:rPr>
            </w:pPr>
          </w:p>
          <w:p w14:paraId="705AAC1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0" w:author="Hanne Erdman Thomsen" w:date="2023-07-02T12:00:00Z"/>
                <w:rFonts w:ascii="Arial" w:hAnsi="Arial" w:cs="Arial"/>
                <w:sz w:val="18"/>
              </w:rPr>
            </w:pPr>
          </w:p>
        </w:tc>
      </w:tr>
      <w:tr w:rsidR="00035B94" w14:paraId="75F400D1" w14:textId="77777777" w:rsidTr="00035B94">
        <w:tc>
          <w:tcPr>
            <w:tcW w:w="3401" w:type="dxa"/>
          </w:tcPr>
          <w:p w14:paraId="4F457644"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GrundværdiBeskatningsgrundlag</w:t>
            </w:r>
            <w:proofErr w:type="spellEnd"/>
          </w:p>
        </w:tc>
        <w:tc>
          <w:tcPr>
            <w:tcW w:w="1701" w:type="dxa"/>
          </w:tcPr>
          <w:p w14:paraId="36D6DB9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BB2A48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3F5F31E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420B2B3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som grundskylden beregnes af, er grundværdien fratrukket fritagelser og fradrag for forbedringer (FFF), og derefter reduceret til 80% efter forsigtighedsprincippet. For land- og skovejendomme ligger fritagelser og FFF alene på produktionsjorden.</w:t>
            </w:r>
          </w:p>
          <w:p w14:paraId="41868A5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761AD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Afgiftspligtig grundværdi efter Ejendomsskatteloven ("ny lov") = (Grundværdi for skatteåret - (sum FFF + sum fritagelser)) * Forsigtighedsprincip (0,8)</w:t>
            </w:r>
          </w:p>
          <w:p w14:paraId="0AF1D31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3C4A1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7D9A6590" w14:textId="77777777" w:rsidTr="00035B94">
        <w:tc>
          <w:tcPr>
            <w:tcW w:w="3401" w:type="dxa"/>
          </w:tcPr>
          <w:p w14:paraId="2CD03A74"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GrundværdiProduktionsjordBeskatningsgrundlag</w:t>
            </w:r>
            <w:proofErr w:type="spellEnd"/>
          </w:p>
        </w:tc>
        <w:tc>
          <w:tcPr>
            <w:tcW w:w="1701" w:type="dxa"/>
          </w:tcPr>
          <w:p w14:paraId="4B5F369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EBE903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0FAF081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48D51A3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for ejendomsskat på produktionsjorden på en land- og skovejendom, beregnet af vurderingens grundværdi af produktionsjord reduceret fratrukket fritagelser og fradrag for forbedringer.</w:t>
            </w:r>
          </w:p>
          <w:p w14:paraId="325C7A7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D3EF9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32F1E7B3" w14:textId="77777777" w:rsidTr="00035B94">
        <w:tc>
          <w:tcPr>
            <w:tcW w:w="3401" w:type="dxa"/>
          </w:tcPr>
          <w:p w14:paraId="273747F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GrundværdiRestarealBeskatningsgrundlag</w:t>
            </w:r>
            <w:proofErr w:type="spellEnd"/>
          </w:p>
        </w:tc>
        <w:tc>
          <w:tcPr>
            <w:tcW w:w="1701" w:type="dxa"/>
          </w:tcPr>
          <w:p w14:paraId="0ED1865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71C3BE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31330DD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0EA7EEA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for ejendomsskat på den del af grunden som ikke hører til enten stuehuset eller produktionsjorden på en land- og skovejendom, beregnet af vurderingens restarealgrundværdi reduceret efter forsigtighedsprincippet.</w:t>
            </w:r>
          </w:p>
          <w:p w14:paraId="5B7AE01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F4D73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4F9DD69A" w14:textId="77777777" w:rsidTr="00035B94">
        <w:tc>
          <w:tcPr>
            <w:tcW w:w="3401" w:type="dxa"/>
          </w:tcPr>
          <w:p w14:paraId="05527BC6"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GrundværdiStuehusBeskatningsgrundlag</w:t>
            </w:r>
            <w:proofErr w:type="spellEnd"/>
          </w:p>
        </w:tc>
        <w:tc>
          <w:tcPr>
            <w:tcW w:w="1701" w:type="dxa"/>
          </w:tcPr>
          <w:p w14:paraId="486301D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949932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36A026E6"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3901219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for ejendomsskat på den del af grunden som hører til stuehuset på en land- og skovejendom, beregnet af vurderingens stuehusgrundværdi reduceret efter forsigtighedsprincippet.</w:t>
            </w:r>
          </w:p>
          <w:p w14:paraId="7B71939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38C30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2EA0EC30" w14:textId="77777777" w:rsidTr="00035B94">
        <w:tc>
          <w:tcPr>
            <w:tcW w:w="3401" w:type="dxa"/>
          </w:tcPr>
          <w:p w14:paraId="753EB89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IndkomstÅr</w:t>
            </w:r>
            <w:proofErr w:type="spellEnd"/>
          </w:p>
        </w:tc>
        <w:tc>
          <w:tcPr>
            <w:tcW w:w="1701" w:type="dxa"/>
          </w:tcPr>
          <w:p w14:paraId="023C999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69DC8E1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4D43111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indkomst eller aktiver, der er lagt til grund for skatteberegningen, er indtjent henholdsvis ejet.</w:t>
            </w:r>
          </w:p>
          <w:p w14:paraId="20F2C9C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34139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71E04D1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14:paraId="44FA3EE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4BEBC6"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123E422F" w14:textId="77777777" w:rsidTr="00035B94">
        <w:tc>
          <w:tcPr>
            <w:tcW w:w="3401" w:type="dxa"/>
          </w:tcPr>
          <w:p w14:paraId="6E91BE6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KommuneNummer</w:t>
            </w:r>
            <w:proofErr w:type="spellEnd"/>
          </w:p>
        </w:tc>
        <w:tc>
          <w:tcPr>
            <w:tcW w:w="1701" w:type="dxa"/>
          </w:tcPr>
          <w:p w14:paraId="68438FB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02ED9F8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maxInclusive</w:t>
            </w:r>
            <w:proofErr w:type="spellEnd"/>
            <w:r>
              <w:rPr>
                <w:rFonts w:ascii="Arial" w:hAnsi="Arial" w:cs="Arial"/>
                <w:sz w:val="18"/>
              </w:rPr>
              <w:t>: 999</w:t>
            </w:r>
          </w:p>
          <w:p w14:paraId="710DA00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100</w:t>
            </w:r>
          </w:p>
        </w:tc>
        <w:tc>
          <w:tcPr>
            <w:tcW w:w="4671" w:type="dxa"/>
          </w:tcPr>
          <w:p w14:paraId="32C24B2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3-cifret kode som identificerer en kommune.</w:t>
            </w:r>
          </w:p>
          <w:p w14:paraId="62C8D5C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systemer tillader dog en række koder som ikke er egentlige kommuner.)</w:t>
            </w:r>
          </w:p>
          <w:p w14:paraId="4DBE144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1BB6B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10236C97" w14:textId="77777777" w:rsidTr="00035B94">
        <w:tc>
          <w:tcPr>
            <w:tcW w:w="3401" w:type="dxa"/>
          </w:tcPr>
          <w:p w14:paraId="797DD086"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KommunepromilleDækningsafgiftErhverv</w:t>
            </w:r>
            <w:proofErr w:type="spellEnd"/>
          </w:p>
        </w:tc>
        <w:tc>
          <w:tcPr>
            <w:tcW w:w="1701" w:type="dxa"/>
          </w:tcPr>
          <w:p w14:paraId="6AB5A18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base: decimal</w:t>
            </w:r>
          </w:p>
          <w:p w14:paraId="5501E9B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totalDigits: 10</w:t>
            </w:r>
          </w:p>
          <w:p w14:paraId="4570FEF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fractionDigits: 3</w:t>
            </w:r>
          </w:p>
          <w:p w14:paraId="1AF2BEA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maxInclusive: 999</w:t>
            </w:r>
          </w:p>
        </w:tc>
        <w:tc>
          <w:tcPr>
            <w:tcW w:w="4671" w:type="dxa"/>
          </w:tcPr>
          <w:p w14:paraId="6D899E0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hvormed der beregnes dækningsafgift af erhvervsejendomme i en given kommune.</w:t>
            </w:r>
          </w:p>
          <w:p w14:paraId="537F7E2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18814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08BF426A" w14:textId="77777777" w:rsidTr="00035B94">
        <w:tc>
          <w:tcPr>
            <w:tcW w:w="3401" w:type="dxa"/>
          </w:tcPr>
          <w:p w14:paraId="3A098564"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KommunepromilleDækningsafgiftOffentligMyndighed</w:t>
            </w:r>
            <w:proofErr w:type="spellEnd"/>
          </w:p>
        </w:tc>
        <w:tc>
          <w:tcPr>
            <w:tcW w:w="1701" w:type="dxa"/>
          </w:tcPr>
          <w:p w14:paraId="1A4F316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base: decimal</w:t>
            </w:r>
          </w:p>
          <w:p w14:paraId="6B283C93"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totalDigits: 10</w:t>
            </w:r>
          </w:p>
          <w:p w14:paraId="01A8B7A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fractionDigits: 3</w:t>
            </w:r>
          </w:p>
          <w:p w14:paraId="409A835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maxInclusive: 999</w:t>
            </w:r>
          </w:p>
        </w:tc>
        <w:tc>
          <w:tcPr>
            <w:tcW w:w="4671" w:type="dxa"/>
          </w:tcPr>
          <w:p w14:paraId="02AE971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hvormed der beregnes dækningsafgift af ejendomme ejet af offentlige myndigheder i en given kommune.</w:t>
            </w:r>
          </w:p>
          <w:p w14:paraId="7EE7793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230D3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78047C6A" w14:textId="77777777" w:rsidTr="00035B94">
        <w:tc>
          <w:tcPr>
            <w:tcW w:w="3401" w:type="dxa"/>
          </w:tcPr>
          <w:p w14:paraId="2C6395E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KommunepromilleGrundskyld</w:t>
            </w:r>
            <w:proofErr w:type="spellEnd"/>
          </w:p>
        </w:tc>
        <w:tc>
          <w:tcPr>
            <w:tcW w:w="1701" w:type="dxa"/>
          </w:tcPr>
          <w:p w14:paraId="037A9E0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base: decimal</w:t>
            </w:r>
          </w:p>
          <w:p w14:paraId="120C531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totalDigits: 10</w:t>
            </w:r>
          </w:p>
          <w:p w14:paraId="7DDCAB8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fractionDigits: 3</w:t>
            </w:r>
          </w:p>
          <w:p w14:paraId="15ADB596"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maxInclusive: 999</w:t>
            </w:r>
          </w:p>
        </w:tc>
        <w:tc>
          <w:tcPr>
            <w:tcW w:w="4671" w:type="dxa"/>
          </w:tcPr>
          <w:p w14:paraId="441BF70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der beregnes i grundskyld af beskatningsgrundlaget for ikke-produktionsjord</w:t>
            </w:r>
          </w:p>
          <w:p w14:paraId="7FE1E3C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ECF1C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74CB7968" w14:textId="77777777" w:rsidTr="00035B94">
        <w:tc>
          <w:tcPr>
            <w:tcW w:w="3401" w:type="dxa"/>
          </w:tcPr>
          <w:p w14:paraId="5F25EAE3"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KommunepromilleGrundskyldProduktionsjord</w:t>
            </w:r>
            <w:proofErr w:type="spellEnd"/>
          </w:p>
        </w:tc>
        <w:tc>
          <w:tcPr>
            <w:tcW w:w="1701" w:type="dxa"/>
          </w:tcPr>
          <w:p w14:paraId="4CB0F46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base: decimal</w:t>
            </w:r>
          </w:p>
          <w:p w14:paraId="3B9C3F5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totalDigits: 10</w:t>
            </w:r>
          </w:p>
          <w:p w14:paraId="74371AD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fractionDigits: 3</w:t>
            </w:r>
          </w:p>
          <w:p w14:paraId="010C837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maxInclusive: 999</w:t>
            </w:r>
          </w:p>
        </w:tc>
        <w:tc>
          <w:tcPr>
            <w:tcW w:w="4671" w:type="dxa"/>
          </w:tcPr>
          <w:p w14:paraId="581C474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der beregnes i grundskyld af beskatningsgrundlaget for produktionsjord.</w:t>
            </w:r>
          </w:p>
          <w:p w14:paraId="4FE6F02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9784B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4ABA3193" w14:textId="77777777" w:rsidTr="00035B94">
        <w:tc>
          <w:tcPr>
            <w:tcW w:w="3401" w:type="dxa"/>
          </w:tcPr>
          <w:p w14:paraId="3CFD809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LandKode</w:t>
            </w:r>
            <w:proofErr w:type="spellEnd"/>
          </w:p>
        </w:tc>
        <w:tc>
          <w:tcPr>
            <w:tcW w:w="1701" w:type="dxa"/>
          </w:tcPr>
          <w:p w14:paraId="643A293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base: string</w:t>
            </w:r>
          </w:p>
          <w:p w14:paraId="264B39E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maxLength: 2</w:t>
            </w:r>
          </w:p>
          <w:p w14:paraId="2EFA465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pattern: [A-Z]{2}</w:t>
            </w:r>
          </w:p>
        </w:tc>
        <w:tc>
          <w:tcPr>
            <w:tcW w:w="4671" w:type="dxa"/>
          </w:tcPr>
          <w:p w14:paraId="52693A2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14:paraId="29E85C4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2A056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311D73C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14:paraId="51EF070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ECCBA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ISO-standard, som hentes/valideres i Erhvervssystemets værdisæt for Lande, = elementet </w:t>
            </w:r>
            <w:proofErr w:type="spellStart"/>
            <w:r>
              <w:rPr>
                <w:rFonts w:ascii="Arial" w:hAnsi="Arial" w:cs="Arial"/>
                <w:sz w:val="18"/>
              </w:rPr>
              <w:t>Land_nvn_kort</w:t>
            </w:r>
            <w:proofErr w:type="spellEnd"/>
            <w:r>
              <w:rPr>
                <w:rFonts w:ascii="Arial" w:hAnsi="Arial" w:cs="Arial"/>
                <w:sz w:val="18"/>
              </w:rPr>
              <w:t>.</w:t>
            </w:r>
          </w:p>
          <w:p w14:paraId="6C4D2C5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AAF6A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14:paraId="24C6021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4A415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33A8909E" w14:textId="77777777" w:rsidTr="00035B94">
        <w:tc>
          <w:tcPr>
            <w:tcW w:w="3401" w:type="dxa"/>
          </w:tcPr>
          <w:p w14:paraId="640CB55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LandNavn</w:t>
            </w:r>
            <w:proofErr w:type="spellEnd"/>
          </w:p>
        </w:tc>
        <w:tc>
          <w:tcPr>
            <w:tcW w:w="1701" w:type="dxa"/>
          </w:tcPr>
          <w:p w14:paraId="569665E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base: string</w:t>
            </w:r>
          </w:p>
          <w:p w14:paraId="62D06D2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minLength: 0</w:t>
            </w:r>
          </w:p>
          <w:p w14:paraId="70F8D61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maxLength: 100</w:t>
            </w:r>
          </w:p>
          <w:p w14:paraId="15396D5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whitespace: preserve</w:t>
            </w:r>
          </w:p>
        </w:tc>
        <w:tc>
          <w:tcPr>
            <w:tcW w:w="4671" w:type="dxa"/>
          </w:tcPr>
          <w:p w14:paraId="5725A0A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14:paraId="59917AB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1D99F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7276409A" w14:textId="77777777" w:rsidTr="00035B94">
        <w:tc>
          <w:tcPr>
            <w:tcW w:w="3401" w:type="dxa"/>
          </w:tcPr>
          <w:p w14:paraId="64C0C8D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OpkrævningDelFordringBeløb</w:t>
            </w:r>
            <w:proofErr w:type="spellEnd"/>
          </w:p>
        </w:tc>
        <w:tc>
          <w:tcPr>
            <w:tcW w:w="1701" w:type="dxa"/>
          </w:tcPr>
          <w:p w14:paraId="52E629A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base: decimal</w:t>
            </w:r>
          </w:p>
          <w:p w14:paraId="62D929C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fractionDigits: 2</w:t>
            </w:r>
          </w:p>
          <w:p w14:paraId="4023F0D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maxInclusive: 999999999999999</w:t>
            </w:r>
          </w:p>
          <w:p w14:paraId="3DDC0BA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minInclusive: -999999999999999</w:t>
            </w:r>
          </w:p>
        </w:tc>
        <w:tc>
          <w:tcPr>
            <w:tcW w:w="4671" w:type="dxa"/>
          </w:tcPr>
          <w:p w14:paraId="3DB7D67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tilknyttet undertypen til en </w:t>
            </w:r>
            <w:proofErr w:type="spellStart"/>
            <w:r>
              <w:rPr>
                <w:rFonts w:ascii="Arial" w:hAnsi="Arial" w:cs="Arial"/>
                <w:sz w:val="18"/>
              </w:rPr>
              <w:t>opkrævningsfordringtype</w:t>
            </w:r>
            <w:proofErr w:type="spellEnd"/>
            <w:r>
              <w:rPr>
                <w:rFonts w:ascii="Arial" w:hAnsi="Arial" w:cs="Arial"/>
                <w:sz w:val="18"/>
              </w:rPr>
              <w:t>.</w:t>
            </w:r>
          </w:p>
          <w:p w14:paraId="50AA7F8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EBF72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0B9D8B9A" w14:textId="77777777" w:rsidTr="00035B94">
        <w:tc>
          <w:tcPr>
            <w:tcW w:w="3401" w:type="dxa"/>
          </w:tcPr>
          <w:p w14:paraId="3D994A2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OpkrævningDelFordringTypeID</w:t>
            </w:r>
            <w:proofErr w:type="spellEnd"/>
          </w:p>
        </w:tc>
        <w:tc>
          <w:tcPr>
            <w:tcW w:w="1701" w:type="dxa"/>
          </w:tcPr>
          <w:p w14:paraId="3CBFB8D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222268F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1D22B92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w:t>
            </w:r>
            <w:proofErr w:type="spellStart"/>
            <w:r>
              <w:rPr>
                <w:rFonts w:ascii="Arial" w:hAnsi="Arial" w:cs="Arial"/>
                <w:sz w:val="18"/>
              </w:rPr>
              <w:t>opkrævningsdelfordringstype</w:t>
            </w:r>
            <w:proofErr w:type="spellEnd"/>
            <w:r>
              <w:rPr>
                <w:rFonts w:ascii="Arial" w:hAnsi="Arial" w:cs="Arial"/>
                <w:sz w:val="18"/>
              </w:rPr>
              <w:t>.</w:t>
            </w:r>
          </w:p>
          <w:p w14:paraId="5826080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0FB05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2EDD13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p w14:paraId="5880780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8AB70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62B30679" w14:textId="77777777" w:rsidTr="00035B94">
        <w:tc>
          <w:tcPr>
            <w:tcW w:w="3401" w:type="dxa"/>
          </w:tcPr>
          <w:p w14:paraId="36013B8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OpkrævningDelFordringTypeNavn</w:t>
            </w:r>
            <w:proofErr w:type="spellEnd"/>
          </w:p>
        </w:tc>
        <w:tc>
          <w:tcPr>
            <w:tcW w:w="1701" w:type="dxa"/>
          </w:tcPr>
          <w:p w14:paraId="6856A1A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E849986"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20028E5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 på typen til en </w:t>
            </w:r>
            <w:proofErr w:type="spellStart"/>
            <w:r>
              <w:rPr>
                <w:rFonts w:ascii="Arial" w:hAnsi="Arial" w:cs="Arial"/>
                <w:sz w:val="18"/>
              </w:rPr>
              <w:t>opkrævningsdelfordringen</w:t>
            </w:r>
            <w:proofErr w:type="spellEnd"/>
            <w:r>
              <w:rPr>
                <w:rFonts w:ascii="Arial" w:hAnsi="Arial" w:cs="Arial"/>
                <w:sz w:val="18"/>
              </w:rPr>
              <w:t>.</w:t>
            </w:r>
          </w:p>
          <w:p w14:paraId="1D1A445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BD918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A85D26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w:t>
            </w:r>
            <w:proofErr w:type="spellStart"/>
            <w:r>
              <w:rPr>
                <w:rFonts w:ascii="Arial" w:hAnsi="Arial" w:cs="Arial"/>
                <w:sz w:val="18"/>
              </w:rPr>
              <w:t>Fordringspecifikation</w:t>
            </w:r>
            <w:proofErr w:type="spellEnd"/>
            <w:r>
              <w:rPr>
                <w:rFonts w:ascii="Arial" w:hAnsi="Arial" w:cs="Arial"/>
                <w:sz w:val="18"/>
              </w:rPr>
              <w:t xml:space="preserve"> underprofitcenter"</w:t>
            </w:r>
          </w:p>
          <w:p w14:paraId="2AE5566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3105A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0C622F53" w14:textId="77777777" w:rsidTr="00035B94">
        <w:tc>
          <w:tcPr>
            <w:tcW w:w="3401" w:type="dxa"/>
          </w:tcPr>
          <w:p w14:paraId="090C473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OpkrævningFordringArt</w:t>
            </w:r>
            <w:proofErr w:type="spellEnd"/>
          </w:p>
        </w:tc>
        <w:tc>
          <w:tcPr>
            <w:tcW w:w="1701" w:type="dxa"/>
          </w:tcPr>
          <w:p w14:paraId="3715F5F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0898913"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w:t>
            </w:r>
          </w:p>
        </w:tc>
        <w:tc>
          <w:tcPr>
            <w:tcW w:w="4671" w:type="dxa"/>
          </w:tcPr>
          <w:p w14:paraId="175C8C4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14:paraId="547E224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F52D1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14:paraId="29CFD9D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14:paraId="25E605E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14:paraId="047DF44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10C41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7140B6E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14:paraId="5AB657A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14:paraId="204E368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p w14:paraId="738EB91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5FEF0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5F9C01A1" w14:textId="77777777" w:rsidTr="00035B94">
        <w:tc>
          <w:tcPr>
            <w:tcW w:w="3401" w:type="dxa"/>
          </w:tcPr>
          <w:p w14:paraId="2DBE2AB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OpkrævningFordringBeløb</w:t>
            </w:r>
            <w:proofErr w:type="spellEnd"/>
          </w:p>
        </w:tc>
        <w:tc>
          <w:tcPr>
            <w:tcW w:w="1701" w:type="dxa"/>
          </w:tcPr>
          <w:p w14:paraId="737984B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base: decimal</w:t>
            </w:r>
          </w:p>
          <w:p w14:paraId="17E589A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fractionDigits: 2</w:t>
            </w:r>
          </w:p>
          <w:p w14:paraId="5BDF44A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maxInclusive: 999999999999999</w:t>
            </w:r>
          </w:p>
          <w:p w14:paraId="1F59AB36"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minInclusive: -999999999999999</w:t>
            </w:r>
          </w:p>
        </w:tc>
        <w:tc>
          <w:tcPr>
            <w:tcW w:w="4671" w:type="dxa"/>
          </w:tcPr>
          <w:p w14:paraId="4E0A09B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14:paraId="722375D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14:paraId="556B9F9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p w14:paraId="1CD5C3B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C1F9E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58851C99" w14:textId="77777777" w:rsidTr="00035B94">
        <w:tc>
          <w:tcPr>
            <w:tcW w:w="3401" w:type="dxa"/>
          </w:tcPr>
          <w:p w14:paraId="7EF775F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OpkrævningFordringBogføringDato</w:t>
            </w:r>
            <w:proofErr w:type="spellEnd"/>
          </w:p>
        </w:tc>
        <w:tc>
          <w:tcPr>
            <w:tcW w:w="1701" w:type="dxa"/>
          </w:tcPr>
          <w:p w14:paraId="7675AE4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BAC4F3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p w14:paraId="3C66931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26C5F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666B1F4E" w14:textId="77777777" w:rsidTr="00035B94">
        <w:tc>
          <w:tcPr>
            <w:tcW w:w="3401" w:type="dxa"/>
          </w:tcPr>
          <w:p w14:paraId="05A6F633"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OpkrævningFordringErOpkrævetMarkering</w:t>
            </w:r>
            <w:proofErr w:type="spellEnd"/>
          </w:p>
        </w:tc>
        <w:tc>
          <w:tcPr>
            <w:tcW w:w="1701" w:type="dxa"/>
          </w:tcPr>
          <w:p w14:paraId="713FA31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14:paraId="3161B6A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Markering af hvorvidt en opkrævningsfordring er opkrævet (værdien Ja) eller ej af afsendersystem. </w:t>
            </w:r>
            <w:proofErr w:type="spellStart"/>
            <w:r>
              <w:rPr>
                <w:rFonts w:ascii="Arial" w:hAnsi="Arial" w:cs="Arial"/>
                <w:sz w:val="18"/>
              </w:rPr>
              <w:t>SKATs</w:t>
            </w:r>
            <w:proofErr w:type="spellEnd"/>
            <w:r>
              <w:rPr>
                <w:rFonts w:ascii="Arial" w:hAnsi="Arial" w:cs="Arial"/>
                <w:sz w:val="18"/>
              </w:rPr>
              <w:t xml:space="preserve"> opkrævningssystem, DMO, skal kunne se, hvorvidt der skal dannes opkrævninger til kunden eller ej.</w:t>
            </w:r>
          </w:p>
          <w:p w14:paraId="0CA7F45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565E44"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0F06DB48" w14:textId="77777777" w:rsidTr="00035B94">
        <w:tc>
          <w:tcPr>
            <w:tcW w:w="3401" w:type="dxa"/>
          </w:tcPr>
          <w:p w14:paraId="369CF3E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OpkrævningFordringForfaldDato</w:t>
            </w:r>
            <w:proofErr w:type="spellEnd"/>
          </w:p>
        </w:tc>
        <w:tc>
          <w:tcPr>
            <w:tcW w:w="1701" w:type="dxa"/>
          </w:tcPr>
          <w:p w14:paraId="3E46262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432B7A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14:paraId="48BD5E4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14:paraId="23D7DD3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4E124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p w14:paraId="6D20B17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461E5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713BA587" w14:textId="77777777" w:rsidTr="00035B94">
        <w:tc>
          <w:tcPr>
            <w:tcW w:w="3401" w:type="dxa"/>
          </w:tcPr>
          <w:p w14:paraId="15170D4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OpkrævningFordringForældelseDato</w:t>
            </w:r>
            <w:proofErr w:type="spellEnd"/>
          </w:p>
        </w:tc>
        <w:tc>
          <w:tcPr>
            <w:tcW w:w="1701" w:type="dxa"/>
          </w:tcPr>
          <w:p w14:paraId="3066535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098CB1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14:paraId="60B3DC9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p w14:paraId="6F225F4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ADF924"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7484A967" w14:textId="77777777" w:rsidTr="00035B94">
        <w:tc>
          <w:tcPr>
            <w:tcW w:w="3401" w:type="dxa"/>
          </w:tcPr>
          <w:p w14:paraId="184A28E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OpkrævningFordringFrigivelseDato</w:t>
            </w:r>
            <w:proofErr w:type="spellEnd"/>
          </w:p>
        </w:tc>
        <w:tc>
          <w:tcPr>
            <w:tcW w:w="1701" w:type="dxa"/>
          </w:tcPr>
          <w:p w14:paraId="700EE48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661F00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FrigivelseDato</w:t>
            </w:r>
            <w:proofErr w:type="spellEnd"/>
            <w:r>
              <w:rPr>
                <w:rFonts w:ascii="Arial" w:hAnsi="Arial" w:cs="Arial"/>
                <w:sz w:val="18"/>
              </w:rPr>
              <w:t xml:space="preserve"> er datoen for, hvornår en negativ fordring skal eller er frigivet til at indgå i kontoens saldo. </w:t>
            </w:r>
          </w:p>
          <w:p w14:paraId="76410BA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14:paraId="38684BA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2BEF36"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483FE6AC" w14:textId="77777777" w:rsidTr="00035B94">
        <w:tc>
          <w:tcPr>
            <w:tcW w:w="3401" w:type="dxa"/>
          </w:tcPr>
          <w:p w14:paraId="2063DCD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OpkrævningFordringHaverNavn</w:t>
            </w:r>
            <w:proofErr w:type="spellEnd"/>
          </w:p>
        </w:tc>
        <w:tc>
          <w:tcPr>
            <w:tcW w:w="1701" w:type="dxa"/>
          </w:tcPr>
          <w:p w14:paraId="321CDB4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815408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025A7AE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en fordringshaver i </w:t>
            </w:r>
            <w:proofErr w:type="spellStart"/>
            <w:r>
              <w:rPr>
                <w:rFonts w:ascii="Arial" w:hAnsi="Arial" w:cs="Arial"/>
                <w:sz w:val="18"/>
              </w:rPr>
              <w:t>SKATs</w:t>
            </w:r>
            <w:proofErr w:type="spellEnd"/>
            <w:r>
              <w:rPr>
                <w:rFonts w:ascii="Arial" w:hAnsi="Arial" w:cs="Arial"/>
                <w:sz w:val="18"/>
              </w:rPr>
              <w:t xml:space="preserve"> fælles opkrævningssystem, DMO.</w:t>
            </w:r>
          </w:p>
          <w:p w14:paraId="6429B84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90274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1F28A2C8" w14:textId="77777777" w:rsidTr="00035B94">
        <w:tc>
          <w:tcPr>
            <w:tcW w:w="3401" w:type="dxa"/>
          </w:tcPr>
          <w:p w14:paraId="5681357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OpkrævningFordringHaverNummer</w:t>
            </w:r>
            <w:proofErr w:type="spellEnd"/>
          </w:p>
        </w:tc>
        <w:tc>
          <w:tcPr>
            <w:tcW w:w="1701" w:type="dxa"/>
          </w:tcPr>
          <w:p w14:paraId="35EC0B8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B837EA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11</w:t>
            </w:r>
          </w:p>
          <w:p w14:paraId="3E9EBE7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w:t>
            </w:r>
            <w:proofErr w:type="gramStart"/>
            <w:r>
              <w:rPr>
                <w:rFonts w:ascii="Arial" w:hAnsi="Arial" w:cs="Arial"/>
                <w:sz w:val="18"/>
              </w:rPr>
              <w:t>9]{</w:t>
            </w:r>
            <w:proofErr w:type="gramEnd"/>
            <w:r>
              <w:rPr>
                <w:rFonts w:ascii="Arial" w:hAnsi="Arial" w:cs="Arial"/>
                <w:sz w:val="18"/>
              </w:rPr>
              <w:t>8,11}</w:t>
            </w:r>
          </w:p>
        </w:tc>
        <w:tc>
          <w:tcPr>
            <w:tcW w:w="4671" w:type="dxa"/>
          </w:tcPr>
          <w:p w14:paraId="6AFE718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Identifikationen på en fordringshaver i </w:t>
            </w:r>
            <w:proofErr w:type="spellStart"/>
            <w:r>
              <w:rPr>
                <w:rFonts w:ascii="Arial" w:hAnsi="Arial" w:cs="Arial"/>
                <w:sz w:val="18"/>
              </w:rPr>
              <w:t>SKATs</w:t>
            </w:r>
            <w:proofErr w:type="spellEnd"/>
            <w:r>
              <w:rPr>
                <w:rFonts w:ascii="Arial" w:hAnsi="Arial" w:cs="Arial"/>
                <w:sz w:val="18"/>
              </w:rPr>
              <w:t xml:space="preserve"> fælles opkrævningssystem, DMO.</w:t>
            </w:r>
          </w:p>
          <w:p w14:paraId="3E559FF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E64D1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5BDB7E5B" w14:textId="77777777" w:rsidTr="00035B94">
        <w:tc>
          <w:tcPr>
            <w:tcW w:w="3401" w:type="dxa"/>
          </w:tcPr>
          <w:p w14:paraId="74F99F4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OpkrævningFordringHaverNummerType</w:t>
            </w:r>
            <w:proofErr w:type="spellEnd"/>
          </w:p>
        </w:tc>
        <w:tc>
          <w:tcPr>
            <w:tcW w:w="1701" w:type="dxa"/>
          </w:tcPr>
          <w:p w14:paraId="27616C9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F8EF2F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0A0C6E2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Identificere typen af </w:t>
            </w:r>
            <w:proofErr w:type="spellStart"/>
            <w:r>
              <w:rPr>
                <w:rFonts w:ascii="Arial" w:hAnsi="Arial" w:cs="Arial"/>
                <w:sz w:val="18"/>
              </w:rPr>
              <w:t>FordringHaver</w:t>
            </w:r>
            <w:proofErr w:type="spellEnd"/>
            <w:r>
              <w:rPr>
                <w:rFonts w:ascii="Arial" w:hAnsi="Arial" w:cs="Arial"/>
                <w:sz w:val="18"/>
              </w:rPr>
              <w:t xml:space="preserve">, dvs. hvad </w:t>
            </w:r>
            <w:proofErr w:type="spellStart"/>
            <w:r>
              <w:rPr>
                <w:rFonts w:ascii="Arial" w:hAnsi="Arial" w:cs="Arial"/>
                <w:sz w:val="18"/>
              </w:rPr>
              <w:t>FordringHaverNummer</w:t>
            </w:r>
            <w:proofErr w:type="spellEnd"/>
            <w:r>
              <w:rPr>
                <w:rFonts w:ascii="Arial" w:hAnsi="Arial" w:cs="Arial"/>
                <w:sz w:val="18"/>
              </w:rPr>
              <w:t xml:space="preserve"> dækker over.</w:t>
            </w:r>
          </w:p>
          <w:p w14:paraId="19E9FE3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CA8B7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3554A43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0B2C282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380DEC3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092ABCD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479C327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4E47EFD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38C80BC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6D79A05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6E0A41B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1A88D8C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14:paraId="0EF16AD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9D83F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1F0E2523" w14:textId="77777777" w:rsidTr="00035B94">
        <w:tc>
          <w:tcPr>
            <w:tcW w:w="3401" w:type="dxa"/>
          </w:tcPr>
          <w:p w14:paraId="0E8B3FA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OpkrævningFordringID</w:t>
            </w:r>
            <w:proofErr w:type="spellEnd"/>
          </w:p>
        </w:tc>
        <w:tc>
          <w:tcPr>
            <w:tcW w:w="1701" w:type="dxa"/>
          </w:tcPr>
          <w:p w14:paraId="0F16A8C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356182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32</w:t>
            </w:r>
          </w:p>
        </w:tc>
        <w:tc>
          <w:tcPr>
            <w:tcW w:w="4671" w:type="dxa"/>
          </w:tcPr>
          <w:p w14:paraId="48E9C16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14:paraId="4AAC49A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936ED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14:paraId="090F93F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ABE8C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00184D47" w14:textId="77777777" w:rsidTr="00035B94">
        <w:tc>
          <w:tcPr>
            <w:tcW w:w="3401" w:type="dxa"/>
          </w:tcPr>
          <w:p w14:paraId="7CB3797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OpkrævningFordringInternKommentar</w:t>
            </w:r>
            <w:proofErr w:type="spellEnd"/>
          </w:p>
        </w:tc>
        <w:tc>
          <w:tcPr>
            <w:tcW w:w="1701" w:type="dxa"/>
          </w:tcPr>
          <w:p w14:paraId="0C46DA1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52874F4"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500</w:t>
            </w:r>
          </w:p>
        </w:tc>
        <w:tc>
          <w:tcPr>
            <w:tcW w:w="4671" w:type="dxa"/>
          </w:tcPr>
          <w:p w14:paraId="4C1B5FA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intern brug vedr. den konkrete fordring.</w:t>
            </w:r>
          </w:p>
          <w:p w14:paraId="5131472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84B4C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256BA5CF" w14:textId="77777777" w:rsidTr="00035B94">
        <w:tc>
          <w:tcPr>
            <w:tcW w:w="3401" w:type="dxa"/>
          </w:tcPr>
          <w:p w14:paraId="3F59507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OpkrævningFordringKommentar</w:t>
            </w:r>
            <w:proofErr w:type="spellEnd"/>
          </w:p>
        </w:tc>
        <w:tc>
          <w:tcPr>
            <w:tcW w:w="1701" w:type="dxa"/>
          </w:tcPr>
          <w:p w14:paraId="6071D85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A85CF5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500</w:t>
            </w:r>
          </w:p>
        </w:tc>
        <w:tc>
          <w:tcPr>
            <w:tcW w:w="4671" w:type="dxa"/>
          </w:tcPr>
          <w:p w14:paraId="4A70CE0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oplysning vedrørende den konkrete fordring.</w:t>
            </w:r>
          </w:p>
          <w:p w14:paraId="649C683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SAP-DMO drejer det sig f.eks. om oplysning om hvilken afgift et gebyr vedrører, eller hvilken ejendom der opkræves ejendomsskat for. Teksten videresendes til Inddrivelsen, hvor den bruges i henvendelser til skyldner.</w:t>
            </w:r>
          </w:p>
          <w:p w14:paraId="5F57BE8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344C9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21915A6D" w14:textId="77777777" w:rsidTr="00035B94">
        <w:tc>
          <w:tcPr>
            <w:tcW w:w="3401" w:type="dxa"/>
          </w:tcPr>
          <w:p w14:paraId="2DC4C553"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OpkrævningFordringModtagelseDato</w:t>
            </w:r>
            <w:proofErr w:type="spellEnd"/>
          </w:p>
        </w:tc>
        <w:tc>
          <w:tcPr>
            <w:tcW w:w="1701" w:type="dxa"/>
          </w:tcPr>
          <w:p w14:paraId="70D2D3C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314205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p w14:paraId="162A4EF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239ED6"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2ED74EB6" w14:textId="77777777" w:rsidTr="00035B94">
        <w:tc>
          <w:tcPr>
            <w:tcW w:w="3401" w:type="dxa"/>
          </w:tcPr>
          <w:p w14:paraId="6046C39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OpkrævningFordringOprindeligSidsteRettidigBetalingDato</w:t>
            </w:r>
            <w:proofErr w:type="spellEnd"/>
          </w:p>
        </w:tc>
        <w:tc>
          <w:tcPr>
            <w:tcW w:w="1701" w:type="dxa"/>
          </w:tcPr>
          <w:p w14:paraId="15CB4AD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3029D5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oprindelige sidste rettidige betalingsdato er den dato som ville have været sidste rettidige indbetalingsdato, hvis der var sket rettidig indmelding af moms.</w:t>
            </w:r>
          </w:p>
          <w:p w14:paraId="065A721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Når der er forsinket indberetning (og dermed foreløbig fastsættelse - FF) eller efterangivelse (EA) </w:t>
            </w:r>
            <w:proofErr w:type="spellStart"/>
            <w:r>
              <w:rPr>
                <w:rFonts w:ascii="Arial" w:hAnsi="Arial" w:cs="Arial"/>
                <w:sz w:val="18"/>
              </w:rPr>
              <w:t>pga</w:t>
            </w:r>
            <w:proofErr w:type="spellEnd"/>
            <w:r>
              <w:rPr>
                <w:rFonts w:ascii="Arial" w:hAnsi="Arial" w:cs="Arial"/>
                <w:sz w:val="18"/>
              </w:rPr>
              <w:t xml:space="preserve"> regulering, fastsættes sidste rettidige betalingsdato ud fra indberetningstidspunktet, men hvis fordringen senere går til inddrivelse, skal udgangspunktet for beregning af forældelsesdato være den oprindelige sidste rettidige betalingsdato.</w:t>
            </w:r>
          </w:p>
          <w:p w14:paraId="56D7964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ACE4E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1983B891" w14:textId="77777777" w:rsidTr="00035B94">
        <w:tc>
          <w:tcPr>
            <w:tcW w:w="3401" w:type="dxa"/>
          </w:tcPr>
          <w:p w14:paraId="14F36433"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OpkrævningFordringPeriodeFraDato</w:t>
            </w:r>
            <w:proofErr w:type="spellEnd"/>
          </w:p>
        </w:tc>
        <w:tc>
          <w:tcPr>
            <w:tcW w:w="1701" w:type="dxa"/>
          </w:tcPr>
          <w:p w14:paraId="5857C853"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AAD032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PeriodeFra</w:t>
            </w:r>
            <w:proofErr w:type="spellEnd"/>
            <w:r>
              <w:rPr>
                <w:rFonts w:ascii="Arial" w:hAnsi="Arial" w:cs="Arial"/>
                <w:sz w:val="18"/>
              </w:rPr>
              <w:t xml:space="preserve"> er startdatoen for perioden, som en fordring vedrører. (Periode vil typisk være en angivelsesperiode)</w:t>
            </w:r>
          </w:p>
          <w:p w14:paraId="1A5EB15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fordringer vedr. motor (DMR) vil </w:t>
            </w:r>
            <w:proofErr w:type="spellStart"/>
            <w:r>
              <w:rPr>
                <w:rFonts w:ascii="Arial" w:hAnsi="Arial" w:cs="Arial"/>
                <w:sz w:val="18"/>
              </w:rPr>
              <w:t>PeriodeFra</w:t>
            </w:r>
            <w:proofErr w:type="spellEnd"/>
            <w:r>
              <w:rPr>
                <w:rFonts w:ascii="Arial" w:hAnsi="Arial" w:cs="Arial"/>
                <w:sz w:val="18"/>
              </w:rPr>
              <w:t xml:space="preserve"> være det samme som afgiftsdækningsperioden.</w:t>
            </w:r>
          </w:p>
          <w:p w14:paraId="3DC5CC4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3A23F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17635354" w14:textId="77777777" w:rsidTr="00035B94">
        <w:tc>
          <w:tcPr>
            <w:tcW w:w="3401" w:type="dxa"/>
          </w:tcPr>
          <w:p w14:paraId="6D4C5EB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OpkrævningFordringPeriodeTilDato</w:t>
            </w:r>
            <w:proofErr w:type="spellEnd"/>
          </w:p>
        </w:tc>
        <w:tc>
          <w:tcPr>
            <w:tcW w:w="1701" w:type="dxa"/>
          </w:tcPr>
          <w:p w14:paraId="25DAED6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AD318C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PeriodeTil</w:t>
            </w:r>
            <w:proofErr w:type="spellEnd"/>
            <w:r>
              <w:rPr>
                <w:rFonts w:ascii="Arial" w:hAnsi="Arial" w:cs="Arial"/>
                <w:sz w:val="18"/>
              </w:rPr>
              <w:t xml:space="preserve"> er slutdatoen for perioden, som en fordring vedrører. (Periode vil typisk være en angivelsesperiode).</w:t>
            </w:r>
          </w:p>
          <w:p w14:paraId="6F6A949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fordringer vedr. motor (DMR) vil </w:t>
            </w:r>
            <w:proofErr w:type="spellStart"/>
            <w:r>
              <w:rPr>
                <w:rFonts w:ascii="Arial" w:hAnsi="Arial" w:cs="Arial"/>
                <w:sz w:val="18"/>
              </w:rPr>
              <w:t>PeriodeFra</w:t>
            </w:r>
            <w:proofErr w:type="spellEnd"/>
            <w:r>
              <w:rPr>
                <w:rFonts w:ascii="Arial" w:hAnsi="Arial" w:cs="Arial"/>
                <w:sz w:val="18"/>
              </w:rPr>
              <w:t xml:space="preserve"> være det samme som afgiftsdækningsperioden.</w:t>
            </w:r>
          </w:p>
          <w:p w14:paraId="66D40A5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9DE4E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79A57B8D" w14:textId="77777777" w:rsidTr="00035B94">
        <w:tc>
          <w:tcPr>
            <w:tcW w:w="3401" w:type="dxa"/>
          </w:tcPr>
          <w:p w14:paraId="58807616"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OpkrævningFordringReferenceNummer</w:t>
            </w:r>
            <w:proofErr w:type="spellEnd"/>
          </w:p>
        </w:tc>
        <w:tc>
          <w:tcPr>
            <w:tcW w:w="1701" w:type="dxa"/>
          </w:tcPr>
          <w:p w14:paraId="533F092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44EEAD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18</w:t>
            </w:r>
          </w:p>
        </w:tc>
        <w:tc>
          <w:tcPr>
            <w:tcW w:w="4671" w:type="dxa"/>
          </w:tcPr>
          <w:p w14:paraId="52952E5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p w14:paraId="401FF52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0CDDC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499037A6" w14:textId="77777777" w:rsidTr="00035B94">
        <w:tc>
          <w:tcPr>
            <w:tcW w:w="3401" w:type="dxa"/>
          </w:tcPr>
          <w:p w14:paraId="5C81C303"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OpkrævningFordringRenteDato</w:t>
            </w:r>
            <w:proofErr w:type="spellEnd"/>
          </w:p>
        </w:tc>
        <w:tc>
          <w:tcPr>
            <w:tcW w:w="1701" w:type="dxa"/>
          </w:tcPr>
          <w:p w14:paraId="79232E6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5B8A10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RenteDato</w:t>
            </w:r>
            <w:proofErr w:type="spellEnd"/>
            <w:r>
              <w:rPr>
                <w:rFonts w:ascii="Arial" w:hAnsi="Arial" w:cs="Arial"/>
                <w:sz w:val="18"/>
              </w:rPr>
              <w:t xml:space="preserve"> er datoen for Fordringshavers sidste renteberegningsdato. Dvs. den dato for hvornår der sidst er beregnet renter på en given fordring. </w:t>
            </w:r>
          </w:p>
          <w:p w14:paraId="2706619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Første gang der skal ske en renteberegning, er ud fra </w:t>
            </w:r>
            <w:proofErr w:type="spellStart"/>
            <w:r>
              <w:rPr>
                <w:rFonts w:ascii="Arial" w:hAnsi="Arial" w:cs="Arial"/>
                <w:sz w:val="18"/>
              </w:rPr>
              <w:t>SidsteRettidigBetalingDato</w:t>
            </w:r>
            <w:proofErr w:type="spellEnd"/>
            <w:r>
              <w:rPr>
                <w:rFonts w:ascii="Arial" w:hAnsi="Arial" w:cs="Arial"/>
                <w:sz w:val="18"/>
              </w:rPr>
              <w:t xml:space="preserve"> (SRB), som er den rentebærende dato. Efterfølgende sker en evt. renteberegning af saldoen fra den dato, hvor der sidst er sket rentetilskrivning.</w:t>
            </w:r>
          </w:p>
          <w:p w14:paraId="3ADA7B6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BC017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4B59E01E" w14:textId="77777777" w:rsidTr="00035B94">
        <w:tc>
          <w:tcPr>
            <w:tcW w:w="3401" w:type="dxa"/>
          </w:tcPr>
          <w:p w14:paraId="3CB3AED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OpkrævningFordringRykkerHenstandDato</w:t>
            </w:r>
            <w:proofErr w:type="spellEnd"/>
          </w:p>
        </w:tc>
        <w:tc>
          <w:tcPr>
            <w:tcW w:w="1701" w:type="dxa"/>
          </w:tcPr>
          <w:p w14:paraId="5447A8F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C2A591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hvis kunden skal have henstand i forbindelse med udsendelse af en rykker. Bruges til bruges til renteberegning ved korrektion.</w:t>
            </w:r>
          </w:p>
          <w:p w14:paraId="5FA95C4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4669E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0669E5E2" w14:textId="77777777" w:rsidTr="00035B94">
        <w:tc>
          <w:tcPr>
            <w:tcW w:w="3401" w:type="dxa"/>
          </w:tcPr>
          <w:p w14:paraId="51F7BC0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OpkrævningFordringSidsteRettidigBetalingDato</w:t>
            </w:r>
            <w:proofErr w:type="spellEnd"/>
          </w:p>
        </w:tc>
        <w:tc>
          <w:tcPr>
            <w:tcW w:w="1701" w:type="dxa"/>
          </w:tcPr>
          <w:p w14:paraId="27F576A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ED5557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14:paraId="293C483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AB303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14:paraId="2A6647D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DFA98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SidsteRettidigBetalingDato</w:t>
            </w:r>
            <w:proofErr w:type="spellEnd"/>
            <w:r>
              <w:rPr>
                <w:rFonts w:ascii="Arial" w:hAnsi="Arial" w:cs="Arial"/>
                <w:sz w:val="18"/>
              </w:rPr>
              <w:t xml:space="preserve"> er ikke altid lig med </w:t>
            </w:r>
            <w:proofErr w:type="spellStart"/>
            <w:r>
              <w:rPr>
                <w:rFonts w:ascii="Arial" w:hAnsi="Arial" w:cs="Arial"/>
                <w:sz w:val="18"/>
              </w:rPr>
              <w:t>ForfaldDato</w:t>
            </w:r>
            <w:proofErr w:type="spellEnd"/>
            <w:r>
              <w:rPr>
                <w:rFonts w:ascii="Arial" w:hAnsi="Arial" w:cs="Arial"/>
                <w:sz w:val="18"/>
              </w:rPr>
              <w:t>.</w:t>
            </w:r>
          </w:p>
          <w:p w14:paraId="0F76608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61EA64"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11FC1BD8" w14:textId="77777777" w:rsidTr="00035B94">
        <w:tc>
          <w:tcPr>
            <w:tcW w:w="3401" w:type="dxa"/>
          </w:tcPr>
          <w:p w14:paraId="27A4C3A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OpkrævningFordringStiftelseDato</w:t>
            </w:r>
            <w:proofErr w:type="spellEnd"/>
          </w:p>
        </w:tc>
        <w:tc>
          <w:tcPr>
            <w:tcW w:w="1701" w:type="dxa"/>
          </w:tcPr>
          <w:p w14:paraId="76F1B7A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21E618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14:paraId="52910B6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6F5C9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p w14:paraId="483EDA9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551B1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7E7613BD" w14:textId="77777777" w:rsidTr="00035B94">
        <w:tc>
          <w:tcPr>
            <w:tcW w:w="3401" w:type="dxa"/>
          </w:tcPr>
          <w:p w14:paraId="0FC4D79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OpkrævningFordringTypeID</w:t>
            </w:r>
            <w:proofErr w:type="spellEnd"/>
          </w:p>
        </w:tc>
        <w:tc>
          <w:tcPr>
            <w:tcW w:w="1701" w:type="dxa"/>
          </w:tcPr>
          <w:p w14:paraId="0D8F25C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47A8208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17F586F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14:paraId="4148292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5F41B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14:paraId="4969CC9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1100-1199 - </w:t>
            </w:r>
            <w:proofErr w:type="spellStart"/>
            <w:r>
              <w:rPr>
                <w:rFonts w:ascii="Arial" w:hAnsi="Arial" w:cs="Arial"/>
                <w:sz w:val="18"/>
              </w:rPr>
              <w:t>Askat</w:t>
            </w:r>
            <w:proofErr w:type="spellEnd"/>
          </w:p>
          <w:p w14:paraId="7AD9DFD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14:paraId="136E37E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14:paraId="0663039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1300-1399 - Moms</w:t>
            </w:r>
          </w:p>
          <w:p w14:paraId="1F8C8E1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14:paraId="6E330B7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1450-1499 - Punktafgifter</w:t>
            </w:r>
          </w:p>
          <w:p w14:paraId="374B1C7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1500-1549 - Kommunale ejendomsskatter</w:t>
            </w:r>
          </w:p>
          <w:p w14:paraId="5790957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14:paraId="60C3D17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14:paraId="5346F7F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14:paraId="64A40B6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57847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2C813BE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14:paraId="74E38D4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B04C9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793EC636" w14:textId="77777777" w:rsidTr="00035B94">
        <w:tc>
          <w:tcPr>
            <w:tcW w:w="3401" w:type="dxa"/>
          </w:tcPr>
          <w:p w14:paraId="12E03B4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OpkrævningFordringTypeNavn</w:t>
            </w:r>
            <w:proofErr w:type="spellEnd"/>
          </w:p>
        </w:tc>
        <w:tc>
          <w:tcPr>
            <w:tcW w:w="1701" w:type="dxa"/>
          </w:tcPr>
          <w:p w14:paraId="3F4F42A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EBCC00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0A20CC8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opkrævningsfordringstypen.</w:t>
            </w:r>
          </w:p>
          <w:p w14:paraId="2754138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7E789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11E4079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"Fordringstype/Profitcenter"</w:t>
            </w:r>
          </w:p>
          <w:p w14:paraId="7403756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BB086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2D68AE01" w14:textId="77777777" w:rsidTr="00035B94">
        <w:tc>
          <w:tcPr>
            <w:tcW w:w="3401" w:type="dxa"/>
          </w:tcPr>
          <w:p w14:paraId="7847018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OpkrævningHæftelseForm</w:t>
            </w:r>
            <w:proofErr w:type="spellEnd"/>
          </w:p>
        </w:tc>
        <w:tc>
          <w:tcPr>
            <w:tcW w:w="1701" w:type="dxa"/>
          </w:tcPr>
          <w:p w14:paraId="5713427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8EA54C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70C440C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Hæftelsesformen som indikerer på hvilken måde, at </w:t>
            </w:r>
            <w:proofErr w:type="spellStart"/>
            <w:proofErr w:type="gramStart"/>
            <w:r>
              <w:rPr>
                <w:rFonts w:ascii="Arial" w:hAnsi="Arial" w:cs="Arial"/>
                <w:sz w:val="18"/>
              </w:rPr>
              <w:t>hæfteren</w:t>
            </w:r>
            <w:proofErr w:type="spellEnd"/>
            <w:proofErr w:type="gramEnd"/>
            <w:r>
              <w:rPr>
                <w:rFonts w:ascii="Arial" w:hAnsi="Arial" w:cs="Arial"/>
                <w:sz w:val="18"/>
              </w:rPr>
              <w:t xml:space="preserve"> hæfter for fordringen. Hæftelsesformer er et udtryk for hvem der skylder, andel af fordringen samt hvilket aktiver/formue kreditorerne kan søge sig fyldestgjort i, f.eks. i forbindelse med en </w:t>
            </w:r>
            <w:proofErr w:type="spellStart"/>
            <w:proofErr w:type="gramStart"/>
            <w:r>
              <w:rPr>
                <w:rFonts w:ascii="Arial" w:hAnsi="Arial" w:cs="Arial"/>
                <w:sz w:val="18"/>
              </w:rPr>
              <w:t>udlægsforretning.Hæftelsesformen</w:t>
            </w:r>
            <w:proofErr w:type="spellEnd"/>
            <w:proofErr w:type="gramEnd"/>
            <w:r>
              <w:rPr>
                <w:rFonts w:ascii="Arial" w:hAnsi="Arial" w:cs="Arial"/>
                <w:sz w:val="18"/>
              </w:rPr>
              <w:t xml:space="preserve"> indikerer implicit hæftelsesprocenten (som findes på Hæftelse). Fx. betyder solidarisk hæftelse, at alle kunder hæfter 100% for fordringen.</w:t>
            </w:r>
          </w:p>
          <w:p w14:paraId="33F6A36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E7A9C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636E4838" w14:textId="77777777" w:rsidTr="00035B94">
        <w:tc>
          <w:tcPr>
            <w:tcW w:w="3401" w:type="dxa"/>
          </w:tcPr>
          <w:p w14:paraId="23E8222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OpkrævningHæftelseSlutDato</w:t>
            </w:r>
            <w:proofErr w:type="spellEnd"/>
          </w:p>
        </w:tc>
        <w:tc>
          <w:tcPr>
            <w:tcW w:w="1701" w:type="dxa"/>
          </w:tcPr>
          <w:p w14:paraId="1B71DD3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A40A50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p w14:paraId="1D06F44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D60443"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18E123D7" w14:textId="77777777" w:rsidTr="00035B94">
        <w:tc>
          <w:tcPr>
            <w:tcW w:w="3401" w:type="dxa"/>
          </w:tcPr>
          <w:p w14:paraId="18D569E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OpkrævningHæftelseStartDato</w:t>
            </w:r>
            <w:proofErr w:type="spellEnd"/>
          </w:p>
        </w:tc>
        <w:tc>
          <w:tcPr>
            <w:tcW w:w="1701" w:type="dxa"/>
          </w:tcPr>
          <w:p w14:paraId="4E4DA44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3A4295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14:paraId="1BD19CA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73B48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35FBC256" w14:textId="77777777" w:rsidTr="00035B94">
        <w:tc>
          <w:tcPr>
            <w:tcW w:w="3401" w:type="dxa"/>
          </w:tcPr>
          <w:p w14:paraId="1028BA9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PersonCPRNummer</w:t>
            </w:r>
            <w:proofErr w:type="spellEnd"/>
          </w:p>
        </w:tc>
        <w:tc>
          <w:tcPr>
            <w:tcW w:w="1701" w:type="dxa"/>
          </w:tcPr>
          <w:p w14:paraId="0589D66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3F391E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p w14:paraId="02301166"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w:t>
            </w:r>
            <w:proofErr w:type="gramStart"/>
            <w:r>
              <w:rPr>
                <w:rFonts w:ascii="Arial" w:hAnsi="Arial" w:cs="Arial"/>
                <w:sz w:val="18"/>
              </w:rPr>
              <w:t>9]|</w:t>
            </w:r>
            <w:proofErr w:type="gramEnd"/>
            <w:r>
              <w:rPr>
                <w:rFonts w:ascii="Arial" w:hAnsi="Arial" w:cs="Arial"/>
                <w:sz w:val="18"/>
              </w:rPr>
              <w:t>1[0-9]|2[0-9]|3[0-1])(01|03|05|07|08|10|12))|((0[1-9]|1[0-9]|2[0-9]|30)(04|06|09|11))|((0[1-9]|1[0-9]|2[0-9])(02)))[0-9]{6})|0000000000</w:t>
            </w:r>
          </w:p>
        </w:tc>
        <w:tc>
          <w:tcPr>
            <w:tcW w:w="4671" w:type="dxa"/>
          </w:tcPr>
          <w:p w14:paraId="0918336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14:paraId="0079870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3D413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1157B74B" w14:textId="77777777" w:rsidTr="00035B94">
        <w:tc>
          <w:tcPr>
            <w:tcW w:w="3401" w:type="dxa"/>
          </w:tcPr>
          <w:p w14:paraId="165B361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ProduktionEnhedNummer</w:t>
            </w:r>
            <w:proofErr w:type="spellEnd"/>
          </w:p>
        </w:tc>
        <w:tc>
          <w:tcPr>
            <w:tcW w:w="1701" w:type="dxa"/>
          </w:tcPr>
          <w:p w14:paraId="443793F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2334ECC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10</w:t>
            </w:r>
          </w:p>
        </w:tc>
        <w:tc>
          <w:tcPr>
            <w:tcW w:w="4671" w:type="dxa"/>
          </w:tcPr>
          <w:p w14:paraId="406CA46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p w14:paraId="22EACA0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55F9A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7CA77E74" w14:textId="77777777" w:rsidTr="00035B94">
        <w:tc>
          <w:tcPr>
            <w:tcW w:w="3401" w:type="dxa"/>
          </w:tcPr>
          <w:p w14:paraId="6D1F652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PåHoldRegistreringstidspunkt</w:t>
            </w:r>
            <w:proofErr w:type="spellEnd"/>
          </w:p>
        </w:tc>
        <w:tc>
          <w:tcPr>
            <w:tcW w:w="1701" w:type="dxa"/>
          </w:tcPr>
          <w:p w14:paraId="6877754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49DA4FE6"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57380C1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tidspunkt, hvor et </w:t>
            </w:r>
            <w:proofErr w:type="spellStart"/>
            <w:r>
              <w:rPr>
                <w:rFonts w:ascii="Arial" w:hAnsi="Arial" w:cs="Arial"/>
                <w:sz w:val="18"/>
              </w:rPr>
              <w:t>EjendomEjerskab</w:t>
            </w:r>
            <w:proofErr w:type="spellEnd"/>
            <w:r>
              <w:rPr>
                <w:rFonts w:ascii="Arial" w:hAnsi="Arial" w:cs="Arial"/>
                <w:sz w:val="18"/>
              </w:rPr>
              <w:t xml:space="preserve"> er sat "på hold" fordi ejeren er død, og der derfor ikke længere skal beregnes grundskyld på ejerskabet.</w:t>
            </w:r>
          </w:p>
          <w:p w14:paraId="1C357B0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BE2BE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56ADCB42" w14:textId="77777777" w:rsidTr="00035B94">
        <w:tc>
          <w:tcPr>
            <w:tcW w:w="3401" w:type="dxa"/>
          </w:tcPr>
          <w:p w14:paraId="40AB2F2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RegistreringTidspunkt</w:t>
            </w:r>
            <w:proofErr w:type="spellEnd"/>
          </w:p>
        </w:tc>
        <w:tc>
          <w:tcPr>
            <w:tcW w:w="1701" w:type="dxa"/>
          </w:tcPr>
          <w:p w14:paraId="023D1E0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7DB595C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26</w:t>
            </w:r>
          </w:p>
        </w:tc>
        <w:tc>
          <w:tcPr>
            <w:tcW w:w="4671" w:type="dxa"/>
          </w:tcPr>
          <w:p w14:paraId="3A3F1B8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 tidspunkt for, hvornår data om et forretningsobjekt er registreret i et system.</w:t>
            </w:r>
          </w:p>
          <w:p w14:paraId="2210EC8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typisk som udsøgningskriterie i en service eller rapport.</w:t>
            </w:r>
          </w:p>
          <w:p w14:paraId="7E4EDDF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A74924"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73E43B8D" w14:textId="77777777" w:rsidTr="00035B94">
        <w:tc>
          <w:tcPr>
            <w:tcW w:w="3401" w:type="dxa"/>
          </w:tcPr>
          <w:p w14:paraId="645B935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Side</w:t>
            </w:r>
          </w:p>
        </w:tc>
        <w:tc>
          <w:tcPr>
            <w:tcW w:w="1701" w:type="dxa"/>
          </w:tcPr>
          <w:p w14:paraId="283168A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0A895B1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9</w:t>
            </w:r>
          </w:p>
        </w:tc>
        <w:tc>
          <w:tcPr>
            <w:tcW w:w="4671" w:type="dxa"/>
          </w:tcPr>
          <w:p w14:paraId="527740B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Side anvendes i forbindelse med paginering og er her en angivelse af hvilken side der ønskes returneret i servicekaldet.</w:t>
            </w:r>
          </w:p>
          <w:p w14:paraId="43FA866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ikke udfyldt returneres side 1.</w:t>
            </w:r>
          </w:p>
          <w:p w14:paraId="7D02A95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26F72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26F9DB07" w14:textId="77777777" w:rsidTr="00035B94">
        <w:tc>
          <w:tcPr>
            <w:tcW w:w="3401" w:type="dxa"/>
          </w:tcPr>
          <w:p w14:paraId="15CD8CC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Sidestørrelse</w:t>
            </w:r>
          </w:p>
        </w:tc>
        <w:tc>
          <w:tcPr>
            <w:tcW w:w="1701" w:type="dxa"/>
          </w:tcPr>
          <w:p w14:paraId="099D9DC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7EB9E68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9</w:t>
            </w:r>
          </w:p>
        </w:tc>
        <w:tc>
          <w:tcPr>
            <w:tcW w:w="4671" w:type="dxa"/>
          </w:tcPr>
          <w:p w14:paraId="3CCEAF9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i forbindelse med paginering og er her en angivelse af antallet af elementer i en side (Side) i servicekaldet.</w:t>
            </w:r>
          </w:p>
          <w:p w14:paraId="60327A1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82761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7E20F0BE" w14:textId="77777777" w:rsidTr="00035B94">
        <w:tc>
          <w:tcPr>
            <w:tcW w:w="3401" w:type="dxa"/>
          </w:tcPr>
          <w:p w14:paraId="5A5460A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ValutaOplysningKode</w:t>
            </w:r>
            <w:proofErr w:type="spellEnd"/>
          </w:p>
        </w:tc>
        <w:tc>
          <w:tcPr>
            <w:tcW w:w="1701" w:type="dxa"/>
          </w:tcPr>
          <w:p w14:paraId="720BC61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lang w:val="en-US"/>
                <w:rPrChange w:id="51" w:author="Hanne Erdman Thomsen" w:date="2023-07-02T12:00:00Z">
                  <w:rPr>
                    <w:rFonts w:ascii="Arial" w:hAnsi="Arial"/>
                    <w:sz w:val="18"/>
                  </w:rPr>
                </w:rPrChange>
              </w:rPr>
            </w:pPr>
            <w:r w:rsidRPr="00035B94">
              <w:rPr>
                <w:rFonts w:ascii="Arial" w:hAnsi="Arial"/>
                <w:sz w:val="18"/>
                <w:lang w:val="en-US"/>
                <w:rPrChange w:id="52" w:author="Hanne Erdman Thomsen" w:date="2023-07-02T12:00:00Z">
                  <w:rPr>
                    <w:rFonts w:ascii="Arial" w:hAnsi="Arial"/>
                    <w:sz w:val="18"/>
                  </w:rPr>
                </w:rPrChange>
              </w:rPr>
              <w:t>base: string</w:t>
            </w:r>
          </w:p>
          <w:p w14:paraId="48BB7D1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lang w:val="en-US"/>
                <w:rPrChange w:id="53" w:author="Hanne Erdman Thomsen" w:date="2023-07-02T12:00:00Z">
                  <w:rPr>
                    <w:rFonts w:ascii="Arial" w:hAnsi="Arial"/>
                    <w:sz w:val="18"/>
                  </w:rPr>
                </w:rPrChange>
              </w:rPr>
            </w:pPr>
            <w:r w:rsidRPr="00035B94">
              <w:rPr>
                <w:rFonts w:ascii="Arial" w:hAnsi="Arial"/>
                <w:sz w:val="18"/>
                <w:lang w:val="en-US"/>
                <w:rPrChange w:id="54" w:author="Hanne Erdman Thomsen" w:date="2023-07-02T12:00:00Z">
                  <w:rPr>
                    <w:rFonts w:ascii="Arial" w:hAnsi="Arial"/>
                    <w:sz w:val="18"/>
                  </w:rPr>
                </w:rPrChange>
              </w:rPr>
              <w:t>maxLength: 3</w:t>
            </w:r>
          </w:p>
          <w:p w14:paraId="5BBB4E5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lang w:val="en-US"/>
                <w:rPrChange w:id="55" w:author="Hanne Erdman Thomsen" w:date="2023-07-02T12:00:00Z">
                  <w:rPr>
                    <w:rFonts w:ascii="Arial" w:hAnsi="Arial"/>
                    <w:sz w:val="18"/>
                  </w:rPr>
                </w:rPrChange>
              </w:rPr>
            </w:pPr>
            <w:r w:rsidRPr="00035B94">
              <w:rPr>
                <w:rFonts w:ascii="Arial" w:hAnsi="Arial"/>
                <w:sz w:val="18"/>
                <w:lang w:val="en-US"/>
                <w:rPrChange w:id="56" w:author="Hanne Erdman Thomsen" w:date="2023-07-02T12:00:00Z">
                  <w:rPr>
                    <w:rFonts w:ascii="Arial" w:hAnsi="Arial"/>
                    <w:sz w:val="18"/>
                  </w:rPr>
                </w:rPrChange>
              </w:rPr>
              <w:t>pattern: [A-Z]{2,3}</w:t>
            </w:r>
          </w:p>
        </w:tc>
        <w:tc>
          <w:tcPr>
            <w:tcW w:w="4671" w:type="dxa"/>
          </w:tcPr>
          <w:p w14:paraId="3BB9887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p w14:paraId="57B633A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E8340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6A364C46" w14:textId="77777777" w:rsidTr="00035B94">
        <w:tc>
          <w:tcPr>
            <w:tcW w:w="3401" w:type="dxa"/>
          </w:tcPr>
          <w:p w14:paraId="50C0A10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VirksomhedCVRNummer</w:t>
            </w:r>
            <w:proofErr w:type="spellEnd"/>
          </w:p>
        </w:tc>
        <w:tc>
          <w:tcPr>
            <w:tcW w:w="1701" w:type="dxa"/>
          </w:tcPr>
          <w:p w14:paraId="08EF95F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A59E71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8</w:t>
            </w:r>
          </w:p>
          <w:p w14:paraId="1602876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7A11BA3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14:paraId="152269A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3B63F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5576B4B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første 7 cifre i </w:t>
            </w:r>
            <w:proofErr w:type="spellStart"/>
            <w:r>
              <w:rPr>
                <w:rFonts w:ascii="Arial" w:hAnsi="Arial" w:cs="Arial"/>
                <w:sz w:val="18"/>
              </w:rPr>
              <w:t>CVR_nummeret</w:t>
            </w:r>
            <w:proofErr w:type="spellEnd"/>
            <w:r>
              <w:rPr>
                <w:rFonts w:ascii="Arial" w:hAnsi="Arial" w:cs="Arial"/>
                <w:sz w:val="18"/>
              </w:rPr>
              <w:t xml:space="preserve"> er et løbenummer, som vælges som det første ledige nummer i rækken. Ud fra de 7 cifre udregnes det 8. ciffer _ kontrolcifferet.</w:t>
            </w:r>
          </w:p>
          <w:p w14:paraId="46000DA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1971F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36984D1C" w14:textId="77777777" w:rsidTr="00035B94">
        <w:tc>
          <w:tcPr>
            <w:tcW w:w="3401" w:type="dxa"/>
          </w:tcPr>
          <w:p w14:paraId="40190C1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VurderingsejendomID</w:t>
            </w:r>
            <w:proofErr w:type="spellEnd"/>
          </w:p>
        </w:tc>
        <w:tc>
          <w:tcPr>
            <w:tcW w:w="1701" w:type="dxa"/>
          </w:tcPr>
          <w:p w14:paraId="1BF0E4E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038B68D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10</w:t>
            </w:r>
          </w:p>
        </w:tc>
        <w:tc>
          <w:tcPr>
            <w:tcW w:w="4671" w:type="dxa"/>
          </w:tcPr>
          <w:p w14:paraId="1642971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identifikation for en Vurderingsejendom som den forventes at se ud i det fremtidige Ejendomsvurderingssystem ICE.</w:t>
            </w:r>
          </w:p>
          <w:p w14:paraId="13AA242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3A59E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1E090DF3" w14:textId="77777777" w:rsidTr="00035B94">
        <w:tc>
          <w:tcPr>
            <w:tcW w:w="3401" w:type="dxa"/>
          </w:tcPr>
          <w:p w14:paraId="0BD3029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ÅrsejerperiodeAntalDage</w:t>
            </w:r>
            <w:proofErr w:type="spellEnd"/>
          </w:p>
        </w:tc>
        <w:tc>
          <w:tcPr>
            <w:tcW w:w="1701" w:type="dxa"/>
          </w:tcPr>
          <w:p w14:paraId="3918255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6E5E42F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313AEF7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dage i et givet år et ejendomsejerskab gælder.</w:t>
            </w:r>
          </w:p>
          <w:p w14:paraId="3D009E7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Beregnes ud fra et år på 360 dage, dvs. 30 dage pr. måned uanset månedens faktiske længde.</w:t>
            </w:r>
          </w:p>
          <w:p w14:paraId="5BCB071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DC572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3611596F" w14:textId="77777777" w:rsidTr="00035B94">
        <w:tc>
          <w:tcPr>
            <w:tcW w:w="3401" w:type="dxa"/>
          </w:tcPr>
          <w:p w14:paraId="5C68EA6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ÅrsejerperiodeSlutDato</w:t>
            </w:r>
            <w:proofErr w:type="spellEnd"/>
          </w:p>
        </w:tc>
        <w:tc>
          <w:tcPr>
            <w:tcW w:w="1701" w:type="dxa"/>
          </w:tcPr>
          <w:p w14:paraId="3FF499E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5C106C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sidste dag i ejerperioden i et givet </w:t>
            </w:r>
            <w:proofErr w:type="spellStart"/>
            <w:r>
              <w:rPr>
                <w:rFonts w:ascii="Arial" w:hAnsi="Arial" w:cs="Arial"/>
                <w:sz w:val="18"/>
              </w:rPr>
              <w:t>IndkomstÅr</w:t>
            </w:r>
            <w:proofErr w:type="spellEnd"/>
            <w:r>
              <w:rPr>
                <w:rFonts w:ascii="Arial" w:hAnsi="Arial" w:cs="Arial"/>
                <w:sz w:val="18"/>
              </w:rPr>
              <w:t>.</w:t>
            </w:r>
          </w:p>
          <w:p w14:paraId="792D4A7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ejendommen IKKE bliver afhændet før </w:t>
            </w:r>
            <w:proofErr w:type="spellStart"/>
            <w:r>
              <w:rPr>
                <w:rFonts w:ascii="Arial" w:hAnsi="Arial" w:cs="Arial"/>
                <w:sz w:val="18"/>
              </w:rPr>
              <w:t>IndkomstÅrets</w:t>
            </w:r>
            <w:proofErr w:type="spellEnd"/>
            <w:r>
              <w:rPr>
                <w:rFonts w:ascii="Arial" w:hAnsi="Arial" w:cs="Arial"/>
                <w:sz w:val="18"/>
              </w:rPr>
              <w:t xml:space="preserve"> afslutning, er Slutdatoen 31. december i </w:t>
            </w:r>
            <w:proofErr w:type="spellStart"/>
            <w:r>
              <w:rPr>
                <w:rFonts w:ascii="Arial" w:hAnsi="Arial" w:cs="Arial"/>
                <w:sz w:val="18"/>
              </w:rPr>
              <w:t>IndkomstÅret</w:t>
            </w:r>
            <w:proofErr w:type="spellEnd"/>
            <w:r>
              <w:rPr>
                <w:rFonts w:ascii="Arial" w:hAnsi="Arial" w:cs="Arial"/>
                <w:sz w:val="18"/>
              </w:rPr>
              <w:t>. Ellers er det datoen for afhændelsen.</w:t>
            </w:r>
          </w:p>
          <w:p w14:paraId="598FB3F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F6FB3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78D7BE01" w14:textId="77777777" w:rsidTr="00035B94">
        <w:tc>
          <w:tcPr>
            <w:tcW w:w="3401" w:type="dxa"/>
          </w:tcPr>
          <w:p w14:paraId="52A0BDF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ÅrsejerperiodeStartdato</w:t>
            </w:r>
            <w:proofErr w:type="spellEnd"/>
          </w:p>
        </w:tc>
        <w:tc>
          <w:tcPr>
            <w:tcW w:w="1701" w:type="dxa"/>
          </w:tcPr>
          <w:p w14:paraId="7BA52B0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A70E4D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første dag i ejerperioden i et givet </w:t>
            </w:r>
            <w:proofErr w:type="spellStart"/>
            <w:r>
              <w:rPr>
                <w:rFonts w:ascii="Arial" w:hAnsi="Arial" w:cs="Arial"/>
                <w:sz w:val="18"/>
              </w:rPr>
              <w:t>IndkomstÅr</w:t>
            </w:r>
            <w:proofErr w:type="spellEnd"/>
            <w:r>
              <w:rPr>
                <w:rFonts w:ascii="Arial" w:hAnsi="Arial" w:cs="Arial"/>
                <w:sz w:val="18"/>
              </w:rPr>
              <w:t xml:space="preserve">. </w:t>
            </w:r>
          </w:p>
          <w:p w14:paraId="2807ED9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ejendommen er erhvervet før </w:t>
            </w:r>
            <w:proofErr w:type="spellStart"/>
            <w:r>
              <w:rPr>
                <w:rFonts w:ascii="Arial" w:hAnsi="Arial" w:cs="Arial"/>
                <w:sz w:val="18"/>
              </w:rPr>
              <w:t>IndkomstÅrets</w:t>
            </w:r>
            <w:proofErr w:type="spellEnd"/>
            <w:r>
              <w:rPr>
                <w:rFonts w:ascii="Arial" w:hAnsi="Arial" w:cs="Arial"/>
                <w:sz w:val="18"/>
              </w:rPr>
              <w:t xml:space="preserve"> begyndelse, er Startdatoen 1. januar i </w:t>
            </w:r>
            <w:proofErr w:type="spellStart"/>
            <w:r>
              <w:rPr>
                <w:rFonts w:ascii="Arial" w:hAnsi="Arial" w:cs="Arial"/>
                <w:sz w:val="18"/>
              </w:rPr>
              <w:t>IndkomstÅret</w:t>
            </w:r>
            <w:proofErr w:type="spellEnd"/>
            <w:r>
              <w:rPr>
                <w:rFonts w:ascii="Arial" w:hAnsi="Arial" w:cs="Arial"/>
                <w:sz w:val="18"/>
              </w:rPr>
              <w:t>.</w:t>
            </w:r>
          </w:p>
          <w:p w14:paraId="5332796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67F2B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07A136E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35B94" w:rsidRPr="00035B94" w:rsidSect="00035B94">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69C0D" w14:textId="77777777" w:rsidR="00195796" w:rsidRDefault="00195796" w:rsidP="00035B94">
      <w:r>
        <w:separator/>
      </w:r>
    </w:p>
  </w:endnote>
  <w:endnote w:type="continuationSeparator" w:id="0">
    <w:p w14:paraId="175184B6" w14:textId="77777777" w:rsidR="00195796" w:rsidRDefault="00195796" w:rsidP="00035B94">
      <w:r>
        <w:continuationSeparator/>
      </w:r>
    </w:p>
  </w:endnote>
  <w:endnote w:type="continuationNotice" w:id="1">
    <w:p w14:paraId="358BA07E" w14:textId="77777777" w:rsidR="00195796" w:rsidRDefault="001957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40E23" w14:textId="77777777" w:rsidR="00035B94" w:rsidRDefault="00035B94">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6AD53" w14:textId="46AA150C" w:rsidR="00035B94" w:rsidRPr="00035B94" w:rsidRDefault="00035B94" w:rsidP="00035B94">
    <w:pPr>
      <w:pStyle w:val="Sidefod"/>
      <w:rPr>
        <w:rFonts w:ascii="Arial" w:hAnsi="Arial" w:cs="Arial"/>
        <w:sz w:val="16"/>
      </w:rPr>
    </w:pPr>
    <w:r w:rsidRPr="00035B94">
      <w:rPr>
        <w:rFonts w:ascii="Arial" w:hAnsi="Arial" w:cs="Arial"/>
        <w:sz w:val="16"/>
      </w:rPr>
      <w:fldChar w:fldCharType="begin"/>
    </w:r>
    <w:r w:rsidRPr="00035B94">
      <w:rPr>
        <w:rFonts w:ascii="Arial" w:hAnsi="Arial" w:cs="Arial"/>
        <w:sz w:val="16"/>
      </w:rPr>
      <w:instrText xml:space="preserve"> CREATEDATE  \@ "d. MMMM yyyy"  \* MERGEFORMAT </w:instrText>
    </w:r>
    <w:r w:rsidRPr="00035B94">
      <w:rPr>
        <w:rFonts w:ascii="Arial" w:hAnsi="Arial" w:cs="Arial"/>
        <w:sz w:val="16"/>
      </w:rPr>
      <w:fldChar w:fldCharType="separate"/>
    </w:r>
    <w:del w:id="11" w:author="Hanne Erdman Thomsen" w:date="2023-07-02T12:00:00Z">
      <w:r w:rsidR="00911110" w:rsidRPr="00911110">
        <w:rPr>
          <w:rFonts w:ascii="Arial" w:hAnsi="Arial" w:cs="Arial"/>
          <w:noProof/>
          <w:sz w:val="16"/>
        </w:rPr>
        <w:delText>29. juni</w:delText>
      </w:r>
    </w:del>
    <w:ins w:id="12" w:author="Hanne Erdman Thomsen" w:date="2023-07-02T12:00:00Z">
      <w:r w:rsidRPr="00035B94">
        <w:rPr>
          <w:rFonts w:ascii="Arial" w:hAnsi="Arial" w:cs="Arial"/>
          <w:noProof/>
          <w:sz w:val="16"/>
        </w:rPr>
        <w:t>1. juli</w:t>
      </w:r>
    </w:ins>
    <w:r w:rsidRPr="00035B94">
      <w:rPr>
        <w:rFonts w:ascii="Arial" w:hAnsi="Arial" w:cs="Arial"/>
        <w:noProof/>
        <w:sz w:val="16"/>
      </w:rPr>
      <w:t xml:space="preserve"> 2023</w:t>
    </w:r>
    <w:r w:rsidRPr="00035B94">
      <w:rPr>
        <w:rFonts w:ascii="Arial" w:hAnsi="Arial" w:cs="Arial"/>
        <w:sz w:val="16"/>
      </w:rPr>
      <w:fldChar w:fldCharType="end"/>
    </w:r>
    <w:r w:rsidRPr="00035B94">
      <w:rPr>
        <w:rFonts w:ascii="Arial" w:hAnsi="Arial" w:cs="Arial"/>
        <w:sz w:val="16"/>
      </w:rPr>
      <w:tab/>
    </w:r>
    <w:r w:rsidRPr="00035B94">
      <w:rPr>
        <w:rFonts w:ascii="Arial" w:hAnsi="Arial" w:cs="Arial"/>
        <w:sz w:val="16"/>
      </w:rPr>
      <w:tab/>
      <w:t xml:space="preserve">Ejendomsskat Side </w:t>
    </w:r>
    <w:r w:rsidRPr="00035B94">
      <w:rPr>
        <w:rFonts w:ascii="Arial" w:hAnsi="Arial" w:cs="Arial"/>
        <w:sz w:val="16"/>
      </w:rPr>
      <w:fldChar w:fldCharType="begin"/>
    </w:r>
    <w:r w:rsidRPr="00035B94">
      <w:rPr>
        <w:rFonts w:ascii="Arial" w:hAnsi="Arial" w:cs="Arial"/>
        <w:sz w:val="16"/>
      </w:rPr>
      <w:instrText xml:space="preserve"> PAGE  \* MERGEFORMAT </w:instrText>
    </w:r>
    <w:r w:rsidRPr="00035B94">
      <w:rPr>
        <w:rFonts w:ascii="Arial" w:hAnsi="Arial" w:cs="Arial"/>
        <w:sz w:val="16"/>
      </w:rPr>
      <w:fldChar w:fldCharType="separate"/>
    </w:r>
    <w:r w:rsidRPr="00035B94">
      <w:rPr>
        <w:rFonts w:ascii="Arial" w:hAnsi="Arial" w:cs="Arial"/>
        <w:noProof/>
        <w:sz w:val="16"/>
      </w:rPr>
      <w:t>1</w:t>
    </w:r>
    <w:r w:rsidRPr="00035B94">
      <w:rPr>
        <w:rFonts w:ascii="Arial" w:hAnsi="Arial" w:cs="Arial"/>
        <w:sz w:val="16"/>
      </w:rPr>
      <w:fldChar w:fldCharType="end"/>
    </w:r>
    <w:r w:rsidRPr="00035B94">
      <w:rPr>
        <w:rFonts w:ascii="Arial" w:hAnsi="Arial" w:cs="Arial"/>
        <w:sz w:val="16"/>
      </w:rPr>
      <w:t xml:space="preserve"> af </w:t>
    </w:r>
    <w:r w:rsidRPr="00035B94">
      <w:rPr>
        <w:rFonts w:ascii="Arial" w:hAnsi="Arial" w:cs="Arial"/>
        <w:sz w:val="16"/>
      </w:rPr>
      <w:fldChar w:fldCharType="begin"/>
    </w:r>
    <w:r w:rsidRPr="00035B94">
      <w:rPr>
        <w:rFonts w:ascii="Arial" w:hAnsi="Arial" w:cs="Arial"/>
        <w:sz w:val="16"/>
      </w:rPr>
      <w:instrText xml:space="preserve"> NUMPAGES  \* MERGEFORMAT </w:instrText>
    </w:r>
    <w:r w:rsidRPr="00035B94">
      <w:rPr>
        <w:rFonts w:ascii="Arial" w:hAnsi="Arial" w:cs="Arial"/>
        <w:sz w:val="16"/>
      </w:rPr>
      <w:fldChar w:fldCharType="separate"/>
    </w:r>
    <w:r w:rsidRPr="00035B94">
      <w:rPr>
        <w:rFonts w:ascii="Arial" w:hAnsi="Arial" w:cs="Arial"/>
        <w:noProof/>
        <w:sz w:val="16"/>
      </w:rPr>
      <w:t>1</w:t>
    </w:r>
    <w:r w:rsidRPr="00035B94">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27244" w14:textId="77777777" w:rsidR="00035B94" w:rsidRDefault="00035B94">
    <w:pPr>
      <w:pStyle w:val="Sidefo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93052" w14:textId="05F635BE" w:rsidR="00035B94" w:rsidRPr="00035B94" w:rsidRDefault="00035B94" w:rsidP="00035B9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19" w:author="Hanne Erdman Thomsen" w:date="2023-07-02T12:00:00Z">
      <w:r w:rsidR="00911110">
        <w:rPr>
          <w:rFonts w:ascii="Arial" w:hAnsi="Arial" w:cs="Arial"/>
          <w:noProof/>
          <w:sz w:val="16"/>
        </w:rPr>
        <w:delText>29. juni</w:delText>
      </w:r>
    </w:del>
    <w:ins w:id="20" w:author="Hanne Erdman Thomsen" w:date="2023-07-02T12:00:00Z">
      <w:r>
        <w:rPr>
          <w:rFonts w:ascii="Arial" w:hAnsi="Arial" w:cs="Arial"/>
          <w:noProof/>
          <w:sz w:val="16"/>
        </w:rPr>
        <w:t>1. juli</w:t>
      </w:r>
    </w:ins>
    <w:r>
      <w:rPr>
        <w:rFonts w:ascii="Arial" w:hAnsi="Arial" w:cs="Arial"/>
        <w:noProof/>
        <w:sz w:val="16"/>
      </w:rPr>
      <w:t xml:space="preserve"> 2023</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BA4D1" w14:textId="77777777" w:rsidR="00195796" w:rsidRDefault="00195796" w:rsidP="00035B94">
      <w:r>
        <w:separator/>
      </w:r>
    </w:p>
  </w:footnote>
  <w:footnote w:type="continuationSeparator" w:id="0">
    <w:p w14:paraId="0D0692D8" w14:textId="77777777" w:rsidR="00195796" w:rsidRDefault="00195796" w:rsidP="00035B94">
      <w:r>
        <w:continuationSeparator/>
      </w:r>
    </w:p>
  </w:footnote>
  <w:footnote w:type="continuationNotice" w:id="1">
    <w:p w14:paraId="7AED5395" w14:textId="77777777" w:rsidR="00195796" w:rsidRDefault="001957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6B353" w14:textId="77777777" w:rsidR="00035B94" w:rsidRDefault="00035B94">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D2AF7" w14:textId="77777777" w:rsidR="00035B94" w:rsidRPr="00035B94" w:rsidRDefault="00035B94" w:rsidP="00035B94">
    <w:pPr>
      <w:pStyle w:val="Sidehoved"/>
      <w:jc w:val="center"/>
      <w:rPr>
        <w:rFonts w:ascii="Arial" w:hAnsi="Arial" w:cs="Arial"/>
        <w:sz w:val="22"/>
      </w:rPr>
    </w:pPr>
    <w:r w:rsidRPr="00035B94">
      <w:rPr>
        <w:rFonts w:ascii="Arial" w:hAnsi="Arial" w:cs="Arial"/>
        <w:sz w:val="22"/>
      </w:rPr>
      <w:t>Servicebeskrivelse</w:t>
    </w:r>
  </w:p>
  <w:p w14:paraId="71A60066" w14:textId="77777777" w:rsidR="00035B94" w:rsidRPr="00035B94" w:rsidRDefault="00035B94" w:rsidP="00035B94">
    <w:pPr>
      <w:pStyle w:val="Sidehoved"/>
      <w:jc w:val="center"/>
      <w:rPr>
        <w:rFonts w:ascii="Arial" w:hAnsi="Arial" w:cs="Arial"/>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2FFC4" w14:textId="77777777" w:rsidR="00035B94" w:rsidRDefault="00035B94">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CCD46" w14:textId="77777777" w:rsidR="00035B94" w:rsidRPr="00035B94" w:rsidRDefault="00035B94" w:rsidP="00035B94">
    <w:pPr>
      <w:pStyle w:val="Sidehoved"/>
      <w:jc w:val="center"/>
      <w:rPr>
        <w:rFonts w:ascii="Arial" w:hAnsi="Arial" w:cs="Arial"/>
        <w:sz w:val="22"/>
      </w:rPr>
    </w:pPr>
    <w:r w:rsidRPr="00035B94">
      <w:rPr>
        <w:rFonts w:ascii="Arial" w:hAnsi="Arial" w:cs="Arial"/>
        <w:sz w:val="22"/>
      </w:rPr>
      <w:t>Datastrukturer</w:t>
    </w:r>
  </w:p>
  <w:p w14:paraId="7ACBBFA2" w14:textId="77777777" w:rsidR="00035B94" w:rsidRPr="00035B94" w:rsidRDefault="00035B94" w:rsidP="00035B94">
    <w:pPr>
      <w:pStyle w:val="Sidehoved"/>
      <w:jc w:val="center"/>
      <w:rPr>
        <w:rFonts w:ascii="Arial" w:hAnsi="Arial" w:cs="Arial"/>
        <w:sz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D35FC" w14:textId="77777777" w:rsidR="00035B94" w:rsidRDefault="00035B94" w:rsidP="00035B94">
    <w:pPr>
      <w:pStyle w:val="Sidehoved"/>
      <w:jc w:val="center"/>
      <w:rPr>
        <w:rFonts w:ascii="Arial" w:hAnsi="Arial" w:cs="Arial"/>
        <w:sz w:val="22"/>
      </w:rPr>
    </w:pPr>
    <w:r>
      <w:rPr>
        <w:rFonts w:ascii="Arial" w:hAnsi="Arial" w:cs="Arial"/>
        <w:sz w:val="22"/>
      </w:rPr>
      <w:t>Data elementer</w:t>
    </w:r>
  </w:p>
  <w:p w14:paraId="727CD5B1" w14:textId="77777777" w:rsidR="00035B94" w:rsidRPr="00035B94" w:rsidRDefault="00035B94" w:rsidP="00035B94">
    <w:pPr>
      <w:pStyle w:val="Sidehoved"/>
      <w:jc w:val="center"/>
      <w:rPr>
        <w:rFonts w:ascii="Arial" w:hAnsi="Arial" w:cs="Arial"/>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F6190"/>
    <w:multiLevelType w:val="multilevel"/>
    <w:tmpl w:val="DC2AF48A"/>
    <w:lvl w:ilvl="0">
      <w:start w:val="1"/>
      <w:numFmt w:val="decimal"/>
      <w:lvlRestart w:val="0"/>
      <w:lvlText w:val="%1"/>
      <w:lvlJc w:val="left"/>
      <w:pPr>
        <w:tabs>
          <w:tab w:val="num" w:pos="567"/>
        </w:tabs>
        <w:ind w:left="0" w:firstLine="0"/>
      </w:pPr>
    </w:lvl>
    <w:lvl w:ilvl="1">
      <w:start w:val="1"/>
      <w:numFmt w:val="decimal"/>
      <w:lvlText w:val="%1.%2"/>
      <w:lvlJc w:val="left"/>
      <w:pPr>
        <w:tabs>
          <w:tab w:val="num" w:pos="680"/>
        </w:tabs>
        <w:ind w:left="794" w:hanging="794"/>
      </w:pPr>
    </w:lvl>
    <w:lvl w:ilvl="2">
      <w:start w:val="1"/>
      <w:numFmt w:val="decimal"/>
      <w:lvlText w:val="%1.%2.%3"/>
      <w:lvlJc w:val="left"/>
      <w:pPr>
        <w:tabs>
          <w:tab w:val="num" w:pos="680"/>
        </w:tabs>
        <w:ind w:left="794" w:hanging="794"/>
      </w:pPr>
    </w:lvl>
    <w:lvl w:ilvl="3">
      <w:start w:val="1"/>
      <w:numFmt w:val="decimal"/>
      <w:lvlText w:val="%1.%2.%3.%4"/>
      <w:lvlJc w:val="left"/>
      <w:pPr>
        <w:tabs>
          <w:tab w:val="num" w:pos="862"/>
        </w:tabs>
        <w:ind w:left="862" w:hanging="862"/>
      </w:pPr>
    </w:lvl>
    <w:lvl w:ilvl="4">
      <w:start w:val="1"/>
      <w:numFmt w:val="decimal"/>
      <w:lvlText w:val="%1.%2.%3.%4.%5"/>
      <w:lvlJc w:val="left"/>
      <w:pPr>
        <w:tabs>
          <w:tab w:val="num" w:pos="1009"/>
        </w:tabs>
        <w:ind w:left="1009" w:hanging="1009"/>
      </w:pPr>
    </w:lvl>
    <w:lvl w:ilvl="5">
      <w:start w:val="1"/>
      <w:numFmt w:val="decimal"/>
      <w:lvlText w:val="%1.%2.%3.%4.%5.%6"/>
      <w:lvlJc w:val="left"/>
      <w:pPr>
        <w:tabs>
          <w:tab w:val="num" w:pos="1151"/>
        </w:tabs>
        <w:ind w:left="1151" w:hanging="1151"/>
      </w:pPr>
    </w:lvl>
    <w:lvl w:ilvl="6">
      <w:start w:val="1"/>
      <w:numFmt w:val="decimal"/>
      <w:lvlText w:val="%1.%2.%3.%4.%5.%6.%7"/>
      <w:lvlJc w:val="left"/>
      <w:pPr>
        <w:tabs>
          <w:tab w:val="num" w:pos="1298"/>
        </w:tabs>
        <w:ind w:left="1298" w:hanging="1298"/>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2"/>
        </w:tabs>
        <w:ind w:left="1582" w:hanging="1582"/>
      </w:pPr>
    </w:lvl>
  </w:abstractNum>
  <w:abstractNum w:abstractNumId="1" w15:restartNumberingAfterBreak="0">
    <w:nsid w:val="2F9105B4"/>
    <w:multiLevelType w:val="multilevel"/>
    <w:tmpl w:val="CE9A99F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16cid:durableId="1291782825">
    <w:abstractNumId w:val="1"/>
  </w:num>
  <w:num w:numId="2" w16cid:durableId="32003773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e Erdman Thomsen">
    <w15:presenceInfo w15:providerId="AD" w15:userId="S::Hanne.Erdman.Thomsen@UFST.DK::54a7aa0d-41a2-49e3-8778-0e71be9ad7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B94"/>
    <w:rsid w:val="00035B94"/>
    <w:rsid w:val="000D7AE9"/>
    <w:rsid w:val="0014206B"/>
    <w:rsid w:val="00195796"/>
    <w:rsid w:val="00241E5E"/>
    <w:rsid w:val="002B2FC0"/>
    <w:rsid w:val="002C13EF"/>
    <w:rsid w:val="002E5A7E"/>
    <w:rsid w:val="003248EB"/>
    <w:rsid w:val="00390FBD"/>
    <w:rsid w:val="00404597"/>
    <w:rsid w:val="004353FA"/>
    <w:rsid w:val="004A1E7A"/>
    <w:rsid w:val="004E114B"/>
    <w:rsid w:val="00504D88"/>
    <w:rsid w:val="005540A2"/>
    <w:rsid w:val="0059673A"/>
    <w:rsid w:val="005A0D6E"/>
    <w:rsid w:val="00620C86"/>
    <w:rsid w:val="00633C9F"/>
    <w:rsid w:val="00664F0A"/>
    <w:rsid w:val="00767EC0"/>
    <w:rsid w:val="00877D5D"/>
    <w:rsid w:val="00911110"/>
    <w:rsid w:val="009414AB"/>
    <w:rsid w:val="00AB71CA"/>
    <w:rsid w:val="00AB769D"/>
    <w:rsid w:val="00B0333D"/>
    <w:rsid w:val="00BC5359"/>
    <w:rsid w:val="00BF1E46"/>
    <w:rsid w:val="00BF660A"/>
    <w:rsid w:val="00C900C5"/>
    <w:rsid w:val="00D0400B"/>
    <w:rsid w:val="00F56D5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9B897"/>
  <w15:chartTrackingRefBased/>
  <w15:docId w15:val="{234E8782-AC5D-490B-A60E-C04065577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F0A"/>
    <w:pPr>
      <w:spacing w:after="0" w:line="240" w:lineRule="auto"/>
    </w:pPr>
    <w:rPr>
      <w:rFonts w:ascii="Times New Roman" w:hAnsi="Times New Roman" w:cs="Times New Roman"/>
      <w:sz w:val="24"/>
      <w:szCs w:val="24"/>
      <w:lang w:eastAsia="da-DK"/>
    </w:rPr>
  </w:style>
  <w:style w:type="paragraph" w:styleId="Overskrift1">
    <w:name w:val="heading 1"/>
    <w:basedOn w:val="Normal"/>
    <w:next w:val="Normal"/>
    <w:link w:val="Overskrift1Tegn"/>
    <w:autoRedefine/>
    <w:qFormat/>
    <w:rsid w:val="00195796"/>
    <w:pPr>
      <w:keepLines/>
      <w:numPr>
        <w:numId w:val="1"/>
      </w:numPr>
      <w:spacing w:after="360"/>
      <w:outlineLvl w:val="0"/>
      <w:pPrChange w:id="0" w:author="Hanne Erdman Thomsen" w:date="2023-07-02T12:00:00Z">
        <w:pPr>
          <w:keepLines/>
          <w:numPr>
            <w:numId w:val="2"/>
          </w:numPr>
          <w:tabs>
            <w:tab w:val="num" w:pos="567"/>
          </w:tabs>
          <w:spacing w:after="360"/>
          <w:outlineLvl w:val="0"/>
        </w:pPr>
      </w:pPrChange>
    </w:pPr>
    <w:rPr>
      <w:rFonts w:ascii="Arial" w:hAnsi="Arial" w:cs="Arial"/>
      <w:b/>
      <w:bCs/>
      <w:sz w:val="30"/>
      <w:szCs w:val="32"/>
      <w:rPrChange w:id="0" w:author="Hanne Erdman Thomsen" w:date="2023-07-02T12:00:00Z">
        <w:rPr>
          <w:rFonts w:ascii="Arial" w:hAnsi="Arial" w:cs="Arial"/>
          <w:b/>
          <w:bCs/>
          <w:sz w:val="30"/>
          <w:szCs w:val="32"/>
          <w:lang w:val="da-DK" w:eastAsia="da-DK" w:bidi="ar-SA"/>
        </w:rPr>
      </w:rPrChange>
    </w:rPr>
  </w:style>
  <w:style w:type="paragraph" w:styleId="Overskrift2">
    <w:name w:val="heading 2"/>
    <w:basedOn w:val="Normal"/>
    <w:next w:val="Normal"/>
    <w:link w:val="Overskrift2Tegn"/>
    <w:qFormat/>
    <w:rsid w:val="00195796"/>
    <w:pPr>
      <w:keepLines/>
      <w:numPr>
        <w:ilvl w:val="1"/>
        <w:numId w:val="1"/>
      </w:numPr>
      <w:suppressAutoHyphens/>
      <w:outlineLvl w:val="1"/>
      <w:pPrChange w:id="1" w:author="Hanne Erdman Thomsen" w:date="2023-07-02T12:00:00Z">
        <w:pPr>
          <w:keepLines/>
          <w:numPr>
            <w:ilvl w:val="1"/>
            <w:numId w:val="2"/>
          </w:numPr>
          <w:tabs>
            <w:tab w:val="num" w:pos="680"/>
          </w:tabs>
          <w:suppressAutoHyphens/>
          <w:ind w:left="794" w:hanging="794"/>
          <w:outlineLvl w:val="1"/>
        </w:pPr>
      </w:pPrChange>
    </w:pPr>
    <w:rPr>
      <w:rFonts w:ascii="Arial" w:hAnsi="Arial" w:cs="Arial"/>
      <w:b/>
      <w:bCs/>
      <w:iCs/>
      <w:szCs w:val="28"/>
      <w:rPrChange w:id="1" w:author="Hanne Erdman Thomsen" w:date="2023-07-02T12:00:00Z">
        <w:rPr>
          <w:rFonts w:ascii="Arial" w:hAnsi="Arial" w:cs="Arial"/>
          <w:b/>
          <w:bCs/>
          <w:iCs/>
          <w:sz w:val="24"/>
          <w:szCs w:val="28"/>
          <w:lang w:val="da-DK" w:eastAsia="da-DK" w:bidi="ar-SA"/>
        </w:rPr>
      </w:rPrChange>
    </w:rPr>
  </w:style>
  <w:style w:type="paragraph" w:styleId="Overskrift3">
    <w:name w:val="heading 3"/>
    <w:basedOn w:val="Normal"/>
    <w:next w:val="Normal"/>
    <w:link w:val="Overskrift3Tegn"/>
    <w:autoRedefine/>
    <w:qFormat/>
    <w:rsid w:val="00195796"/>
    <w:pPr>
      <w:keepNext/>
      <w:numPr>
        <w:ilvl w:val="2"/>
        <w:numId w:val="1"/>
      </w:numPr>
      <w:spacing w:before="240" w:after="60"/>
      <w:outlineLvl w:val="2"/>
      <w:pPrChange w:id="2" w:author="Hanne Erdman Thomsen" w:date="2023-07-02T12:00:00Z">
        <w:pPr>
          <w:keepNext/>
          <w:numPr>
            <w:ilvl w:val="2"/>
            <w:numId w:val="2"/>
          </w:numPr>
          <w:tabs>
            <w:tab w:val="num" w:pos="680"/>
          </w:tabs>
          <w:spacing w:before="240" w:after="60"/>
          <w:ind w:left="794" w:hanging="794"/>
          <w:outlineLvl w:val="2"/>
        </w:pPr>
      </w:pPrChange>
    </w:pPr>
    <w:rPr>
      <w:rFonts w:ascii="Arial" w:hAnsi="Arial" w:cs="Arial"/>
      <w:b/>
      <w:bCs/>
      <w:sz w:val="20"/>
      <w:szCs w:val="26"/>
      <w:rPrChange w:id="2" w:author="Hanne Erdman Thomsen" w:date="2023-07-02T12:00:00Z">
        <w:rPr>
          <w:rFonts w:ascii="Arial" w:hAnsi="Arial" w:cs="Arial"/>
          <w:b/>
          <w:bCs/>
          <w:szCs w:val="26"/>
          <w:lang w:val="da-DK" w:eastAsia="da-DK" w:bidi="ar-SA"/>
        </w:rPr>
      </w:rPrChange>
    </w:rPr>
  </w:style>
  <w:style w:type="paragraph" w:styleId="Overskrift4">
    <w:name w:val="heading 4"/>
    <w:basedOn w:val="Normal"/>
    <w:next w:val="Normal"/>
    <w:link w:val="Overskrift4Tegn"/>
    <w:qFormat/>
    <w:rsid w:val="00195796"/>
    <w:pPr>
      <w:keepLines/>
      <w:numPr>
        <w:ilvl w:val="3"/>
        <w:numId w:val="1"/>
      </w:numPr>
      <w:suppressAutoHyphens/>
      <w:outlineLvl w:val="3"/>
      <w:pPrChange w:id="3" w:author="Hanne Erdman Thomsen" w:date="2023-07-02T12:00:00Z">
        <w:pPr>
          <w:keepLines/>
          <w:numPr>
            <w:ilvl w:val="3"/>
            <w:numId w:val="2"/>
          </w:numPr>
          <w:tabs>
            <w:tab w:val="num" w:pos="862"/>
          </w:tabs>
          <w:suppressAutoHyphens/>
          <w:ind w:left="862" w:hanging="862"/>
          <w:outlineLvl w:val="3"/>
        </w:pPr>
      </w:pPrChange>
    </w:pPr>
    <w:rPr>
      <w:bCs/>
      <w:i/>
      <w:szCs w:val="28"/>
      <w:rPrChange w:id="3" w:author="Hanne Erdman Thomsen" w:date="2023-07-02T12:00:00Z">
        <w:rPr>
          <w:bCs/>
          <w:i/>
          <w:sz w:val="24"/>
          <w:szCs w:val="28"/>
          <w:lang w:val="da-DK" w:eastAsia="da-DK" w:bidi="ar-SA"/>
        </w:rPr>
      </w:rPrChange>
    </w:rPr>
  </w:style>
  <w:style w:type="paragraph" w:styleId="Overskrift5">
    <w:name w:val="heading 5"/>
    <w:basedOn w:val="Normal"/>
    <w:next w:val="Normal"/>
    <w:link w:val="Overskrift5Tegn"/>
    <w:uiPriority w:val="9"/>
    <w:semiHidden/>
    <w:unhideWhenUsed/>
    <w:qFormat/>
    <w:rsid w:val="00195796"/>
    <w:pPr>
      <w:keepNext/>
      <w:keepLines/>
      <w:numPr>
        <w:ilvl w:val="4"/>
        <w:numId w:val="1"/>
      </w:numPr>
      <w:spacing w:before="40"/>
      <w:outlineLvl w:val="4"/>
      <w:pPrChange w:id="4" w:author="Hanne Erdman Thomsen" w:date="2023-07-02T12:00:00Z">
        <w:pPr>
          <w:keepNext/>
          <w:keepLines/>
          <w:numPr>
            <w:ilvl w:val="4"/>
            <w:numId w:val="2"/>
          </w:numPr>
          <w:tabs>
            <w:tab w:val="num" w:pos="1009"/>
          </w:tabs>
          <w:spacing w:before="40"/>
          <w:ind w:left="1009" w:hanging="1009"/>
          <w:outlineLvl w:val="4"/>
        </w:pPr>
      </w:pPrChange>
    </w:pPr>
    <w:rPr>
      <w:rFonts w:asciiTheme="majorHAnsi" w:eastAsiaTheme="majorEastAsia" w:hAnsiTheme="majorHAnsi" w:cstheme="majorBidi"/>
      <w:color w:val="2F5496" w:themeColor="accent1" w:themeShade="BF"/>
      <w:rPrChange w:id="4" w:author="Hanne Erdman Thomsen" w:date="2023-07-02T12:00:00Z">
        <w:rPr>
          <w:rFonts w:asciiTheme="majorHAnsi" w:eastAsiaTheme="majorEastAsia" w:hAnsiTheme="majorHAnsi" w:cstheme="majorBidi"/>
          <w:color w:val="2F5496" w:themeColor="accent1" w:themeShade="BF"/>
          <w:sz w:val="24"/>
          <w:szCs w:val="24"/>
          <w:lang w:val="da-DK" w:eastAsia="da-DK" w:bidi="ar-SA"/>
        </w:rPr>
      </w:rPrChange>
    </w:rPr>
  </w:style>
  <w:style w:type="paragraph" w:styleId="Overskrift6">
    <w:name w:val="heading 6"/>
    <w:basedOn w:val="Normal"/>
    <w:next w:val="Normal"/>
    <w:link w:val="Overskrift6Tegn"/>
    <w:uiPriority w:val="9"/>
    <w:semiHidden/>
    <w:unhideWhenUsed/>
    <w:qFormat/>
    <w:rsid w:val="00195796"/>
    <w:pPr>
      <w:keepNext/>
      <w:keepLines/>
      <w:numPr>
        <w:ilvl w:val="5"/>
        <w:numId w:val="1"/>
      </w:numPr>
      <w:spacing w:before="40"/>
      <w:outlineLvl w:val="5"/>
      <w:pPrChange w:id="5" w:author="Hanne Erdman Thomsen" w:date="2023-07-02T12:00:00Z">
        <w:pPr>
          <w:keepNext/>
          <w:keepLines/>
          <w:numPr>
            <w:ilvl w:val="5"/>
            <w:numId w:val="2"/>
          </w:numPr>
          <w:tabs>
            <w:tab w:val="num" w:pos="1151"/>
          </w:tabs>
          <w:spacing w:before="40"/>
          <w:ind w:left="1151" w:hanging="1151"/>
          <w:outlineLvl w:val="5"/>
        </w:pPr>
      </w:pPrChange>
    </w:pPr>
    <w:rPr>
      <w:rFonts w:asciiTheme="majorHAnsi" w:eastAsiaTheme="majorEastAsia" w:hAnsiTheme="majorHAnsi" w:cstheme="majorBidi"/>
      <w:color w:val="1F3763" w:themeColor="accent1" w:themeShade="7F"/>
      <w:rPrChange w:id="5" w:author="Hanne Erdman Thomsen" w:date="2023-07-02T12:00:00Z">
        <w:rPr>
          <w:rFonts w:asciiTheme="majorHAnsi" w:eastAsiaTheme="majorEastAsia" w:hAnsiTheme="majorHAnsi" w:cstheme="majorBidi"/>
          <w:color w:val="1F3763" w:themeColor="accent1" w:themeShade="7F"/>
          <w:sz w:val="24"/>
          <w:szCs w:val="24"/>
          <w:lang w:val="da-DK" w:eastAsia="da-DK" w:bidi="ar-SA"/>
        </w:rPr>
      </w:rPrChange>
    </w:rPr>
  </w:style>
  <w:style w:type="paragraph" w:styleId="Overskrift7">
    <w:name w:val="heading 7"/>
    <w:basedOn w:val="Normal"/>
    <w:next w:val="Normal"/>
    <w:link w:val="Overskrift7Tegn"/>
    <w:uiPriority w:val="9"/>
    <w:semiHidden/>
    <w:unhideWhenUsed/>
    <w:qFormat/>
    <w:rsid w:val="00195796"/>
    <w:pPr>
      <w:keepNext/>
      <w:keepLines/>
      <w:numPr>
        <w:ilvl w:val="6"/>
        <w:numId w:val="1"/>
      </w:numPr>
      <w:spacing w:before="40"/>
      <w:outlineLvl w:val="6"/>
      <w:pPrChange w:id="6" w:author="Hanne Erdman Thomsen" w:date="2023-07-02T12:00:00Z">
        <w:pPr>
          <w:keepNext/>
          <w:keepLines/>
          <w:numPr>
            <w:ilvl w:val="6"/>
            <w:numId w:val="2"/>
          </w:numPr>
          <w:tabs>
            <w:tab w:val="num" w:pos="1298"/>
          </w:tabs>
          <w:spacing w:before="40"/>
          <w:ind w:left="1298" w:hanging="1298"/>
          <w:outlineLvl w:val="6"/>
        </w:pPr>
      </w:pPrChange>
    </w:pPr>
    <w:rPr>
      <w:rFonts w:asciiTheme="majorHAnsi" w:eastAsiaTheme="majorEastAsia" w:hAnsiTheme="majorHAnsi" w:cstheme="majorBidi"/>
      <w:i/>
      <w:iCs/>
      <w:color w:val="1F3763" w:themeColor="accent1" w:themeShade="7F"/>
      <w:rPrChange w:id="6" w:author="Hanne Erdman Thomsen" w:date="2023-07-02T12:00:00Z">
        <w:rPr>
          <w:rFonts w:asciiTheme="majorHAnsi" w:eastAsiaTheme="majorEastAsia" w:hAnsiTheme="majorHAnsi" w:cstheme="majorBidi"/>
          <w:i/>
          <w:iCs/>
          <w:color w:val="1F3763" w:themeColor="accent1" w:themeShade="7F"/>
          <w:sz w:val="24"/>
          <w:szCs w:val="24"/>
          <w:lang w:val="da-DK" w:eastAsia="da-DK" w:bidi="ar-SA"/>
        </w:rPr>
      </w:rPrChange>
    </w:rPr>
  </w:style>
  <w:style w:type="paragraph" w:styleId="Overskrift8">
    <w:name w:val="heading 8"/>
    <w:basedOn w:val="Normal"/>
    <w:next w:val="Normal"/>
    <w:link w:val="Overskrift8Tegn"/>
    <w:uiPriority w:val="9"/>
    <w:semiHidden/>
    <w:unhideWhenUsed/>
    <w:qFormat/>
    <w:rsid w:val="00195796"/>
    <w:pPr>
      <w:keepNext/>
      <w:keepLines/>
      <w:numPr>
        <w:ilvl w:val="7"/>
        <w:numId w:val="1"/>
      </w:numPr>
      <w:spacing w:before="40"/>
      <w:outlineLvl w:val="7"/>
      <w:pPrChange w:id="7" w:author="Hanne Erdman Thomsen" w:date="2023-07-02T12:00:00Z">
        <w:pPr>
          <w:keepNext/>
          <w:keepLines/>
          <w:numPr>
            <w:ilvl w:val="7"/>
            <w:numId w:val="2"/>
          </w:numPr>
          <w:tabs>
            <w:tab w:val="num" w:pos="1440"/>
          </w:tabs>
          <w:spacing w:before="40"/>
          <w:ind w:left="1440" w:hanging="1440"/>
          <w:outlineLvl w:val="7"/>
        </w:pPr>
      </w:pPrChange>
    </w:pPr>
    <w:rPr>
      <w:rFonts w:asciiTheme="majorHAnsi" w:eastAsiaTheme="majorEastAsia" w:hAnsiTheme="majorHAnsi" w:cstheme="majorBidi"/>
      <w:color w:val="272727" w:themeColor="text1" w:themeTint="D8"/>
      <w:sz w:val="21"/>
      <w:szCs w:val="21"/>
      <w:rPrChange w:id="7" w:author="Hanne Erdman Thomsen" w:date="2023-07-02T12:00:00Z">
        <w:rPr>
          <w:rFonts w:asciiTheme="majorHAnsi" w:eastAsiaTheme="majorEastAsia" w:hAnsiTheme="majorHAnsi" w:cstheme="majorBidi"/>
          <w:color w:val="272727" w:themeColor="text1" w:themeTint="D8"/>
          <w:sz w:val="21"/>
          <w:szCs w:val="21"/>
          <w:lang w:val="da-DK" w:eastAsia="da-DK" w:bidi="ar-SA"/>
        </w:rPr>
      </w:rPrChange>
    </w:rPr>
  </w:style>
  <w:style w:type="paragraph" w:styleId="Overskrift9">
    <w:name w:val="heading 9"/>
    <w:basedOn w:val="Normal"/>
    <w:next w:val="Normal"/>
    <w:link w:val="Overskrift9Tegn"/>
    <w:uiPriority w:val="9"/>
    <w:semiHidden/>
    <w:unhideWhenUsed/>
    <w:qFormat/>
    <w:rsid w:val="00195796"/>
    <w:pPr>
      <w:keepNext/>
      <w:keepLines/>
      <w:numPr>
        <w:ilvl w:val="8"/>
        <w:numId w:val="1"/>
      </w:numPr>
      <w:spacing w:before="40"/>
      <w:outlineLvl w:val="8"/>
      <w:pPrChange w:id="8" w:author="Hanne Erdman Thomsen" w:date="2023-07-02T12:00:00Z">
        <w:pPr>
          <w:keepNext/>
          <w:keepLines/>
          <w:numPr>
            <w:ilvl w:val="8"/>
            <w:numId w:val="2"/>
          </w:numPr>
          <w:tabs>
            <w:tab w:val="num" w:pos="1582"/>
          </w:tabs>
          <w:spacing w:before="40"/>
          <w:ind w:left="1582" w:hanging="1582"/>
          <w:outlineLvl w:val="8"/>
        </w:pPr>
      </w:pPrChange>
    </w:pPr>
    <w:rPr>
      <w:rFonts w:asciiTheme="majorHAnsi" w:eastAsiaTheme="majorEastAsia" w:hAnsiTheme="majorHAnsi" w:cstheme="majorBidi"/>
      <w:i/>
      <w:iCs/>
      <w:color w:val="272727" w:themeColor="text1" w:themeTint="D8"/>
      <w:sz w:val="21"/>
      <w:szCs w:val="21"/>
      <w:rPrChange w:id="8" w:author="Hanne Erdman Thomsen" w:date="2023-07-02T12:00:00Z">
        <w:rPr>
          <w:rFonts w:asciiTheme="majorHAnsi" w:eastAsiaTheme="majorEastAsia" w:hAnsiTheme="majorHAnsi" w:cstheme="majorBidi"/>
          <w:i/>
          <w:iCs/>
          <w:color w:val="272727" w:themeColor="text1" w:themeTint="D8"/>
          <w:sz w:val="21"/>
          <w:szCs w:val="21"/>
          <w:lang w:val="da-DK" w:eastAsia="da-DK"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664F0A"/>
    <w:rPr>
      <w:rFonts w:ascii="Arial" w:hAnsi="Arial" w:cs="Arial"/>
      <w:b/>
      <w:bCs/>
      <w:sz w:val="30"/>
      <w:szCs w:val="32"/>
      <w:lang w:eastAsia="da-DK"/>
    </w:rPr>
  </w:style>
  <w:style w:type="character" w:customStyle="1" w:styleId="Overskrift2Tegn">
    <w:name w:val="Overskrift 2 Tegn"/>
    <w:basedOn w:val="Standardskrifttypeiafsnit"/>
    <w:link w:val="Overskrift2"/>
    <w:rsid w:val="00664F0A"/>
    <w:rPr>
      <w:rFonts w:ascii="Arial" w:hAnsi="Arial" w:cs="Arial"/>
      <w:b/>
      <w:bCs/>
      <w:iCs/>
      <w:sz w:val="24"/>
      <w:szCs w:val="28"/>
      <w:lang w:eastAsia="da-DK"/>
    </w:rPr>
  </w:style>
  <w:style w:type="character" w:customStyle="1" w:styleId="Overskrift3Tegn">
    <w:name w:val="Overskrift 3 Tegn"/>
    <w:basedOn w:val="Standardskrifttypeiafsnit"/>
    <w:link w:val="Overskrift3"/>
    <w:rsid w:val="00664F0A"/>
    <w:rPr>
      <w:rFonts w:ascii="Arial" w:hAnsi="Arial" w:cs="Arial"/>
      <w:b/>
      <w:bCs/>
      <w:sz w:val="20"/>
      <w:szCs w:val="26"/>
      <w:lang w:eastAsia="da-DK"/>
    </w:rPr>
  </w:style>
  <w:style w:type="character" w:customStyle="1" w:styleId="Overskrift4Tegn">
    <w:name w:val="Overskrift 4 Tegn"/>
    <w:basedOn w:val="Standardskrifttypeiafsnit"/>
    <w:link w:val="Overskrift4"/>
    <w:rsid w:val="00664F0A"/>
    <w:rPr>
      <w:rFonts w:ascii="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035B94"/>
    <w:rPr>
      <w:rFonts w:asciiTheme="majorHAnsi" w:eastAsiaTheme="majorEastAsia" w:hAnsiTheme="majorHAnsi" w:cstheme="majorBidi"/>
      <w:color w:val="2F5496" w:themeColor="accent1" w:themeShade="BF"/>
      <w:sz w:val="24"/>
      <w:szCs w:val="24"/>
      <w:lang w:eastAsia="da-DK"/>
    </w:rPr>
  </w:style>
  <w:style w:type="character" w:customStyle="1" w:styleId="Overskrift6Tegn">
    <w:name w:val="Overskrift 6 Tegn"/>
    <w:basedOn w:val="Standardskrifttypeiafsnit"/>
    <w:link w:val="Overskrift6"/>
    <w:uiPriority w:val="9"/>
    <w:semiHidden/>
    <w:rsid w:val="00035B94"/>
    <w:rPr>
      <w:rFonts w:asciiTheme="majorHAnsi" w:eastAsiaTheme="majorEastAsia" w:hAnsiTheme="majorHAnsi" w:cstheme="majorBidi"/>
      <w:color w:val="1F3763" w:themeColor="accent1" w:themeShade="7F"/>
      <w:sz w:val="24"/>
      <w:szCs w:val="24"/>
      <w:lang w:eastAsia="da-DK"/>
    </w:rPr>
  </w:style>
  <w:style w:type="character" w:customStyle="1" w:styleId="Overskrift7Tegn">
    <w:name w:val="Overskrift 7 Tegn"/>
    <w:basedOn w:val="Standardskrifttypeiafsnit"/>
    <w:link w:val="Overskrift7"/>
    <w:uiPriority w:val="9"/>
    <w:semiHidden/>
    <w:rsid w:val="00035B94"/>
    <w:rPr>
      <w:rFonts w:asciiTheme="majorHAnsi" w:eastAsiaTheme="majorEastAsia" w:hAnsiTheme="majorHAnsi" w:cstheme="majorBidi"/>
      <w:i/>
      <w:iCs/>
      <w:color w:val="1F3763" w:themeColor="accent1" w:themeShade="7F"/>
      <w:sz w:val="24"/>
      <w:szCs w:val="24"/>
      <w:lang w:eastAsia="da-DK"/>
    </w:rPr>
  </w:style>
  <w:style w:type="character" w:customStyle="1" w:styleId="Overskrift8Tegn">
    <w:name w:val="Overskrift 8 Tegn"/>
    <w:basedOn w:val="Standardskrifttypeiafsnit"/>
    <w:link w:val="Overskrift8"/>
    <w:uiPriority w:val="9"/>
    <w:semiHidden/>
    <w:rsid w:val="00035B94"/>
    <w:rPr>
      <w:rFonts w:asciiTheme="majorHAnsi" w:eastAsiaTheme="majorEastAsia" w:hAnsiTheme="majorHAnsi" w:cstheme="majorBidi"/>
      <w:color w:val="272727" w:themeColor="text1" w:themeTint="D8"/>
      <w:sz w:val="21"/>
      <w:szCs w:val="21"/>
      <w:lang w:eastAsia="da-DK"/>
    </w:rPr>
  </w:style>
  <w:style w:type="character" w:customStyle="1" w:styleId="Overskrift9Tegn">
    <w:name w:val="Overskrift 9 Tegn"/>
    <w:basedOn w:val="Standardskrifttypeiafsnit"/>
    <w:link w:val="Overskrift9"/>
    <w:uiPriority w:val="9"/>
    <w:semiHidden/>
    <w:rsid w:val="00035B94"/>
    <w:rPr>
      <w:rFonts w:asciiTheme="majorHAnsi" w:eastAsiaTheme="majorEastAsia" w:hAnsiTheme="majorHAnsi" w:cstheme="majorBidi"/>
      <w:i/>
      <w:iCs/>
      <w:color w:val="272727" w:themeColor="text1" w:themeTint="D8"/>
      <w:sz w:val="21"/>
      <w:szCs w:val="21"/>
      <w:lang w:eastAsia="da-DK"/>
    </w:rPr>
  </w:style>
  <w:style w:type="paragraph" w:customStyle="1" w:styleId="Overskrift1a">
    <w:name w:val="Overskrift 1a"/>
    <w:basedOn w:val="Normal"/>
    <w:next w:val="Normal"/>
    <w:link w:val="Overskrift1aTegn"/>
    <w:autoRedefine/>
    <w:rsid w:val="00035B94"/>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035B94"/>
    <w:rPr>
      <w:rFonts w:ascii="Arial" w:hAnsi="Arial" w:cs="Arial"/>
      <w:b/>
      <w:sz w:val="30"/>
      <w:szCs w:val="24"/>
      <w:lang w:eastAsia="da-DK"/>
    </w:rPr>
  </w:style>
  <w:style w:type="paragraph" w:customStyle="1" w:styleId="Overskrift211pkt">
    <w:name w:val="Overskrift 2 + 11 pkt"/>
    <w:basedOn w:val="Normal"/>
    <w:link w:val="Overskrift211pktTegn"/>
    <w:rsid w:val="00035B94"/>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035B94"/>
    <w:rPr>
      <w:rFonts w:ascii="Arial" w:hAnsi="Arial" w:cs="Arial"/>
      <w:b/>
      <w:szCs w:val="24"/>
      <w:lang w:eastAsia="da-DK"/>
    </w:rPr>
  </w:style>
  <w:style w:type="paragraph" w:customStyle="1" w:styleId="Normal11">
    <w:name w:val="Normal + 11"/>
    <w:basedOn w:val="Normal"/>
    <w:link w:val="Normal11Tegn"/>
    <w:rsid w:val="00035B94"/>
    <w:rPr>
      <w:sz w:val="22"/>
    </w:rPr>
  </w:style>
  <w:style w:type="character" w:customStyle="1" w:styleId="Normal11Tegn">
    <w:name w:val="Normal + 11 Tegn"/>
    <w:basedOn w:val="Standardskrifttypeiafsnit"/>
    <w:link w:val="Normal11"/>
    <w:rsid w:val="00035B94"/>
    <w:rPr>
      <w:rFonts w:ascii="Times New Roman" w:hAnsi="Times New Roman" w:cs="Times New Roman"/>
      <w:szCs w:val="24"/>
      <w:lang w:eastAsia="da-DK"/>
    </w:rPr>
  </w:style>
  <w:style w:type="paragraph" w:styleId="Sidehoved">
    <w:name w:val="header"/>
    <w:basedOn w:val="Normal"/>
    <w:link w:val="SidehovedTegn"/>
    <w:uiPriority w:val="99"/>
    <w:unhideWhenUsed/>
    <w:rsid w:val="00035B94"/>
    <w:pPr>
      <w:tabs>
        <w:tab w:val="center" w:pos="4819"/>
        <w:tab w:val="right" w:pos="9638"/>
      </w:tabs>
    </w:pPr>
  </w:style>
  <w:style w:type="character" w:customStyle="1" w:styleId="SidehovedTegn">
    <w:name w:val="Sidehoved Tegn"/>
    <w:basedOn w:val="Standardskrifttypeiafsnit"/>
    <w:link w:val="Sidehoved"/>
    <w:uiPriority w:val="99"/>
    <w:rsid w:val="00035B94"/>
    <w:rPr>
      <w:rFonts w:ascii="Times New Roman" w:hAnsi="Times New Roman" w:cs="Times New Roman"/>
      <w:sz w:val="24"/>
      <w:szCs w:val="24"/>
      <w:lang w:eastAsia="da-DK"/>
    </w:rPr>
  </w:style>
  <w:style w:type="paragraph" w:styleId="Sidefod">
    <w:name w:val="footer"/>
    <w:basedOn w:val="Normal"/>
    <w:link w:val="SidefodTegn"/>
    <w:uiPriority w:val="99"/>
    <w:unhideWhenUsed/>
    <w:rsid w:val="00035B94"/>
    <w:pPr>
      <w:tabs>
        <w:tab w:val="center" w:pos="4819"/>
        <w:tab w:val="right" w:pos="9638"/>
      </w:tabs>
    </w:pPr>
  </w:style>
  <w:style w:type="character" w:customStyle="1" w:styleId="SidefodTegn">
    <w:name w:val="Sidefod Tegn"/>
    <w:basedOn w:val="Standardskrifttypeiafsnit"/>
    <w:link w:val="Sidefod"/>
    <w:uiPriority w:val="99"/>
    <w:rsid w:val="00035B94"/>
    <w:rPr>
      <w:rFonts w:ascii="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f79d73b-6a7a-4260-851c-2db4f77b37d6}" enabled="1" method="Standard" siteId="{2e93f0ed-ff36-46d4-9ce6-e0d902050cf5}" contentBits="0" removed="0"/>
</clbl:labelList>
</file>

<file path=docProps/app.xml><?xml version="1.0" encoding="utf-8"?>
<Properties xmlns="http://schemas.openxmlformats.org/officeDocument/2006/extended-properties" xmlns:vt="http://schemas.openxmlformats.org/officeDocument/2006/docPropsVTypes">
  <Template>Normal.dotm</Template>
  <TotalTime>5</TotalTime>
  <Pages>22</Pages>
  <Words>6235</Words>
  <Characters>38037</Characters>
  <Application>Microsoft Office Word</Application>
  <DocSecurity>0</DocSecurity>
  <Lines>316</Lines>
  <Paragraphs>88</Paragraphs>
  <ScaleCrop>false</ScaleCrop>
  <Company/>
  <LinksUpToDate>false</LinksUpToDate>
  <CharactersWithSpaces>44184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2023-07-01T13:35:00Z</dcterms:created>
  <dcterms:modified xsi:type="dcterms:W3CDTF">2023-07-02T10:02:00Z</dcterms:modified>
</cp:coreProperties>
</file>