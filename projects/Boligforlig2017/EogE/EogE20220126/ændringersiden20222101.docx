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F19B7" w14:textId="77777777" w:rsidR="002B12D0" w:rsidRDefault="00EA7FC7" w:rsidP="00EA7FC7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EA7FC7" w14:paraId="06F550B0" w14:textId="77777777" w:rsidTr="00EA7FC7"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4C7A32A2" w14:textId="77777777" w:rsidR="00EA7FC7" w:rsidRDefault="00EA7FC7" w:rsidP="00EA7FC7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EA7FC7" w14:paraId="09A0F61A" w14:textId="77777777" w:rsidTr="00EA7FC7">
        <w:trPr>
          <w:trHeight w:val="283"/>
        </w:trPr>
        <w:tc>
          <w:tcPr>
            <w:tcW w:w="10205" w:type="dxa"/>
            <w:gridSpan w:val="3"/>
          </w:tcPr>
          <w:p w14:paraId="0C252FA1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EA7FC7">
              <w:rPr>
                <w:rFonts w:ascii="Arial" w:hAnsi="Arial" w:cs="Arial"/>
                <w:b/>
                <w:sz w:val="30"/>
              </w:rPr>
              <w:t>GrundskyldTilForskudStruktur</w:t>
            </w:r>
            <w:proofErr w:type="spellEnd"/>
          </w:p>
        </w:tc>
      </w:tr>
      <w:tr w:rsidR="00EA7FC7" w14:paraId="76EB0FC1" w14:textId="77777777" w:rsidTr="00EA7FC7"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7F0E0946" w14:textId="77777777" w:rsidR="00EA7FC7" w:rsidRPr="00EA7FC7" w:rsidRDefault="00EA7FC7" w:rsidP="00EA7FC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886CDB8" w14:textId="77777777" w:rsidR="00EA7FC7" w:rsidRPr="00EA7FC7" w:rsidRDefault="00EA7FC7" w:rsidP="00EA7FC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68EFF75" w14:textId="77777777" w:rsidR="00EA7FC7" w:rsidRPr="00EA7FC7" w:rsidRDefault="00EA7FC7" w:rsidP="00EA7FC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EA7FC7" w14:paraId="63F56DB9" w14:textId="77777777" w:rsidTr="00EA7FC7"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32C860AA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C3135D8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2021-12-09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6EB8260" w14:textId="531E4410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2022-01-</w:t>
            </w:r>
            <w:del w:id="9" w:author="Halle Mahmoud Rashdan" w:date="2022-01-26T11:32:00Z">
              <w:r w:rsidR="00957487">
                <w:rPr>
                  <w:rFonts w:ascii="Arial" w:hAnsi="Arial" w:cs="Arial"/>
                  <w:sz w:val="18"/>
                </w:rPr>
                <w:delText>21</w:delText>
              </w:r>
            </w:del>
            <w:ins w:id="10" w:author="Halle Mahmoud Rashdan" w:date="2022-01-26T11:32:00Z">
              <w:r>
                <w:rPr>
                  <w:rFonts w:ascii="Arial" w:hAnsi="Arial" w:cs="Arial"/>
                  <w:sz w:val="18"/>
                </w:rPr>
                <w:t>26</w:t>
              </w:r>
            </w:ins>
          </w:p>
        </w:tc>
      </w:tr>
      <w:tr w:rsidR="00EA7FC7" w14:paraId="7EBB3AAD" w14:textId="77777777" w:rsidTr="00EA7FC7"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597F2BAC" w14:textId="77777777" w:rsidR="00EA7FC7" w:rsidRPr="00EA7FC7" w:rsidRDefault="00EA7FC7" w:rsidP="00EA7FC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EA7FC7" w14:paraId="631E7E48" w14:textId="77777777" w:rsidTr="00EA7FC7">
        <w:trPr>
          <w:trHeight w:val="283"/>
        </w:trPr>
        <w:tc>
          <w:tcPr>
            <w:tcW w:w="10205" w:type="dxa"/>
            <w:gridSpan w:val="3"/>
            <w:vAlign w:val="center"/>
          </w:tcPr>
          <w:p w14:paraId="6FC6ECD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ListeOplysninger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3D78E6D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623BE3B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2E9C1D7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3622BE8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6DF46DF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552BF25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11FD3B2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AD2A2C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14:paraId="3DBA955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  <w:p w14:paraId="39FEF7AD" w14:textId="77777777" w:rsidR="00EA7FC7" w:rsidRDefault="00EA7FC7" w:rsidP="00EA7FC7">
            <w:pPr>
              <w:rPr>
                <w:ins w:id="11" w:author="Halle Mahmoud Rashdan" w:date="2022-01-26T11:32:00Z"/>
                <w:rFonts w:ascii="Arial" w:hAnsi="Arial" w:cs="Arial"/>
                <w:sz w:val="18"/>
              </w:rPr>
            </w:pPr>
            <w:ins w:id="12" w:author="Halle Mahmoud Rashdan" w:date="2022-01-26T11:32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proofErr w:type="spellStart"/>
              <w:r>
                <w:rPr>
                  <w:rFonts w:ascii="Arial" w:hAnsi="Arial" w:cs="Arial"/>
                  <w:sz w:val="18"/>
                </w:rPr>
                <w:t>GrundskyldsberegningTidspunkt</w:t>
              </w:r>
              <w:proofErr w:type="spellEnd"/>
            </w:ins>
          </w:p>
          <w:p w14:paraId="05708AF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  <w:p w14:paraId="49907E9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  <w:p w14:paraId="47549A8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*Ejer*</w:t>
            </w:r>
          </w:p>
          <w:p w14:paraId="13B81D2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944512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6CE9AD5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BABC59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67C7E36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A6B02E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765B9C7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14:paraId="338DF91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  <w:p w14:paraId="6898BC7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6822EE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0B4DB3A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3EF0CFF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37667A6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717305E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AdresseStruktur</w:t>
            </w:r>
            <w:proofErr w:type="spellEnd"/>
          </w:p>
          <w:p w14:paraId="64B56C9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*Vurdering*</w:t>
            </w:r>
          </w:p>
          <w:p w14:paraId="1F14C82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B50844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5AF02D8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  <w:p w14:paraId="4B10614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14:paraId="4E6FA4B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(EjendomsvurderingOmvurderingGrund1)</w:t>
            </w:r>
          </w:p>
          <w:p w14:paraId="2C0F2A3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(EjendomsvurderingOmvurderingGrund2)</w:t>
            </w:r>
          </w:p>
          <w:p w14:paraId="5CD2839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  <w:p w14:paraId="130F70B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263875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4F4C58F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EFEE52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53AB1EE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6CD742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72EE267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3547118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2774D0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  <w:p w14:paraId="35D2736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5A25EA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  <w:p w14:paraId="2115556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A792CA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*Ejerskabsgrundskyld*</w:t>
            </w:r>
          </w:p>
          <w:p w14:paraId="25B1CD6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1224CC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0BE9208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9919C8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  <w:p w14:paraId="322EDDC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AFFFDD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9BA821D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A7FC7" w14:paraId="4E17601E" w14:textId="77777777" w:rsidTr="00EA7FC7"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23DF71A4" w14:textId="77777777" w:rsidR="00EA7FC7" w:rsidRPr="00EA7FC7" w:rsidRDefault="00EA7FC7" w:rsidP="00EA7FC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Fælles Datastrukturer</w:t>
            </w:r>
          </w:p>
        </w:tc>
      </w:tr>
      <w:tr w:rsidR="00EA7FC7" w14:paraId="35EE7A44" w14:textId="77777777" w:rsidTr="00EA7FC7"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71CF39EF" w14:textId="77777777" w:rsidR="00EA7FC7" w:rsidRPr="00EA7FC7" w:rsidRDefault="00EA7FC7" w:rsidP="00EA7FC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AdresseStruktur</w:t>
            </w:r>
            <w:proofErr w:type="spellEnd"/>
          </w:p>
        </w:tc>
      </w:tr>
      <w:tr w:rsidR="00EA7FC7" w14:paraId="2C96F8D1" w14:textId="77777777" w:rsidTr="00EA7FC7"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18D540A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Adresse *</w:t>
            </w:r>
          </w:p>
          <w:p w14:paraId="481EC24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5F0FF5A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25116E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BE7D3E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7B97C8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1E9DF7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42DBA9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95BB95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EE36A2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56BF83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A1E299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22EC7B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7AFCDE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E7B19D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39A4D4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1937B6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1F2EE3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FAAC51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55729D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BEC0E7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9F2E4E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643982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A30F92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3D2C64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80D505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1D0A6AD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A7FC7" w14:paraId="03B7DBBD" w14:textId="77777777" w:rsidTr="00EA7FC7"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36D425B8" w14:textId="77777777" w:rsidR="00EA7FC7" w:rsidRPr="00EA7FC7" w:rsidRDefault="00EA7FC7" w:rsidP="00EA7FC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 w:rsidR="00EA7FC7" w14:paraId="1FD42866" w14:textId="77777777" w:rsidTr="00EA7FC7"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3F75979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som sendes fra </w:t>
            </w:r>
            <w:proofErr w:type="spellStart"/>
            <w:r>
              <w:rPr>
                <w:rFonts w:ascii="Arial" w:hAnsi="Arial" w:cs="Arial"/>
                <w:sz w:val="18"/>
              </w:rPr>
              <w:t>EogE</w:t>
            </w:r>
            <w:proofErr w:type="spellEnd"/>
            <w:r>
              <w:rPr>
                <w:rFonts w:ascii="Arial" w:hAnsi="Arial" w:cs="Arial"/>
                <w:sz w:val="18"/>
              </w:rPr>
              <w:t>-systemet til Forskud vedr. grundskyld.</w:t>
            </w:r>
          </w:p>
          <w:p w14:paraId="1D460D1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ikke i en egentlig servicebeskrivelse, der er tale om filoverførsel.</w:t>
            </w:r>
          </w:p>
          <w:p w14:paraId="237222C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CABD3F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leveres oplysninger om beregnet grundskyld til Forskud til brug for Forskudsopgørelsen. </w:t>
            </w:r>
          </w:p>
          <w:p w14:paraId="16EFE87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0CB55A5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være en hovedleverance til Forskud omkring 1. september (konkret tidspunkt vil fremgå af den leveranceplan, som udarbejdes hvert år). </w:t>
            </w:r>
          </w:p>
          <w:p w14:paraId="2456CDC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Hovedleverancen skal indeholde alle gældende oplysninger for alle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leverancetidspunktet. </w:t>
            </w:r>
          </w:p>
          <w:p w14:paraId="312080B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46F7B6C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Efterfølgende vil der være daglige ændringsleverancer. For hver ejendom hvor der er sket ændringer, vil leverancen indeholde alle de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er relateret til en specifik ejer hvor der er sket en ændring til et eller flere af denne ejers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282B4A75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Ændringsleverancerne vil fortsætte frem til slutningen af det pågældende indkomstår (ultimo december)</w:t>
            </w:r>
          </w:p>
        </w:tc>
      </w:tr>
    </w:tbl>
    <w:p w14:paraId="291E85E2" w14:textId="77777777" w:rsidR="00EA7FC7" w:rsidRDefault="00EA7FC7" w:rsidP="00EA7FC7">
      <w:pPr>
        <w:rPr>
          <w:rFonts w:ascii="Arial" w:hAnsi="Arial" w:cs="Arial"/>
          <w:b/>
          <w:sz w:val="40"/>
        </w:rPr>
        <w:sectPr w:rsidR="00EA7FC7" w:rsidSect="00EA7FC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1302E4C1" w14:textId="77777777" w:rsidR="00EA7FC7" w:rsidRDefault="00EA7FC7" w:rsidP="00EA7FC7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A7FC7" w14:paraId="0B96FAF9" w14:textId="77777777" w:rsidTr="00EA7FC7"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710E75AF" w14:textId="77777777" w:rsidR="00EA7FC7" w:rsidRPr="00EA7FC7" w:rsidRDefault="00EA7FC7" w:rsidP="00EA7FC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C5B5E8" w14:textId="77777777" w:rsidR="00EA7FC7" w:rsidRPr="00EA7FC7" w:rsidRDefault="00EA7FC7" w:rsidP="00EA7FC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05E05E86" w14:textId="77777777" w:rsidR="00EA7FC7" w:rsidRPr="00EA7FC7" w:rsidRDefault="00EA7FC7" w:rsidP="00EA7FC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A7FC7" w14:paraId="2DF7A436" w14:textId="77777777" w:rsidTr="00EA7FC7">
        <w:tc>
          <w:tcPr>
            <w:tcW w:w="3401" w:type="dxa"/>
            <w:shd w:val="clear" w:color="auto" w:fill="auto"/>
          </w:tcPr>
          <w:p w14:paraId="3A26D017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E09CD9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920B50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14:paraId="56CEB187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0, 1, 8, 9</w:t>
            </w:r>
          </w:p>
        </w:tc>
        <w:tc>
          <w:tcPr>
            <w:tcW w:w="4671" w:type="dxa"/>
            <w:shd w:val="clear" w:color="auto" w:fill="auto"/>
          </w:tcPr>
          <w:p w14:paraId="527D60E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14:paraId="2EFB8E7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0394E0B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017EA26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7228366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0BBC257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4BF580E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45FB6E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06F8753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04B67D4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67F0D7A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1D8DC06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21A81EF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50CDB2CD" w14:textId="77777777" w:rsidTr="00EA7FC7">
        <w:tc>
          <w:tcPr>
            <w:tcW w:w="3401" w:type="dxa"/>
            <w:shd w:val="clear" w:color="auto" w:fill="auto"/>
          </w:tcPr>
          <w:p w14:paraId="10638529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4F82BB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FB10F2C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569FFE1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52E2F8B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86D62B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770200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338A875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6475D3D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74BC4E8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76FDAE51" w14:textId="77777777" w:rsidTr="00EA7FC7">
        <w:tc>
          <w:tcPr>
            <w:tcW w:w="3401" w:type="dxa"/>
            <w:shd w:val="clear" w:color="auto" w:fill="auto"/>
          </w:tcPr>
          <w:p w14:paraId="7E5136FD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CB783E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74C9985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50AA8AA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14:paraId="39956AD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4310CA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8BF4C3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3DDCBDB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5867E5F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24EEC4B9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272D2199" w14:textId="77777777" w:rsidTr="00EA7FC7">
        <w:tc>
          <w:tcPr>
            <w:tcW w:w="3401" w:type="dxa"/>
            <w:shd w:val="clear" w:color="auto" w:fill="auto"/>
          </w:tcPr>
          <w:p w14:paraId="7D1553B5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639316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B281BFF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5CC6E39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551635E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501DD5A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39A242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6B691C9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A7AD0C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14A943B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14:paraId="3C982F0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55208EC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410DB3AF" w14:textId="77777777" w:rsidTr="00EA7FC7">
        <w:tc>
          <w:tcPr>
            <w:tcW w:w="3401" w:type="dxa"/>
            <w:shd w:val="clear" w:color="auto" w:fill="auto"/>
          </w:tcPr>
          <w:p w14:paraId="096EB896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7AC095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DEF26F3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7AB5F1B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14:paraId="3108127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DB83BD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FDB6E5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</w:t>
            </w:r>
          </w:p>
          <w:p w14:paraId="60248F9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5A47B9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4226993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14:paraId="5DCFA2F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01AC10D0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4C5109C7" w14:textId="77777777" w:rsidTr="00EA7FC7">
        <w:tc>
          <w:tcPr>
            <w:tcW w:w="3401" w:type="dxa"/>
            <w:shd w:val="clear" w:color="auto" w:fill="auto"/>
          </w:tcPr>
          <w:p w14:paraId="45B31C4A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35119F4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95D5BAA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14:paraId="6D92612C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  <w:shd w:val="clear" w:color="auto" w:fill="auto"/>
          </w:tcPr>
          <w:p w14:paraId="23A6D2B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51EE888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46F878E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454362A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452B881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211A14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</w:t>
            </w:r>
          </w:p>
          <w:p w14:paraId="69649AA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538DB03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7DAD122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739D5D0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7066B58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075784BD" w14:textId="77777777" w:rsidTr="00EA7FC7">
        <w:tc>
          <w:tcPr>
            <w:tcW w:w="3401" w:type="dxa"/>
            <w:shd w:val="clear" w:color="auto" w:fill="auto"/>
          </w:tcPr>
          <w:p w14:paraId="5BF0E60B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3B60A2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9B0C2C0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4D2C234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14:paraId="315156D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87D7B5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0F11DB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husnummer i et vejafsnit i gaden eller på vejen.</w:t>
            </w:r>
          </w:p>
          <w:p w14:paraId="5D0D7A9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92440B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ED40BE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17DA02E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21AD1050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3E4D9A0D" w14:textId="77777777" w:rsidTr="00EA7FC7">
        <w:tc>
          <w:tcPr>
            <w:tcW w:w="3401" w:type="dxa"/>
            <w:shd w:val="clear" w:color="auto" w:fill="auto"/>
          </w:tcPr>
          <w:p w14:paraId="438BF890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BCB851A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9BE19A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14:paraId="0CEAE20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29EDEF9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80D9E3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2D7C8C5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E1FA019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3FE86348" w14:textId="77777777" w:rsidTr="00EA7FC7">
        <w:tc>
          <w:tcPr>
            <w:tcW w:w="3401" w:type="dxa"/>
            <w:shd w:val="clear" w:color="auto" w:fill="auto"/>
          </w:tcPr>
          <w:p w14:paraId="421BBCB0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D228F38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1DD24A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14:paraId="4BD49F5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6F1CA1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4E3778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556D4A5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5CC9AC6B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179ABB35" w14:textId="77777777" w:rsidTr="00EA7FC7">
        <w:tc>
          <w:tcPr>
            <w:tcW w:w="3401" w:type="dxa"/>
            <w:shd w:val="clear" w:color="auto" w:fill="auto"/>
          </w:tcPr>
          <w:p w14:paraId="513595E6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FC4831B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00E66187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14:paraId="21382CCB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pattern: [a-zA-</w:t>
            </w:r>
            <w:proofErr w:type="gramStart"/>
            <w:r w:rsidRPr="00EA7FC7">
              <w:rPr>
                <w:rFonts w:ascii="Arial" w:hAnsi="Arial" w:cs="Arial"/>
                <w:sz w:val="18"/>
                <w:lang w:val="en-US"/>
              </w:rPr>
              <w:t>ZøæåØÆÅ]*</w:t>
            </w:r>
            <w:proofErr w:type="gramEnd"/>
          </w:p>
          <w:p w14:paraId="031B3CCB" w14:textId="77777777" w:rsidR="00EA7FC7" w:rsidRPr="0074060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740607">
              <w:rPr>
                <w:rFonts w:ascii="Arial" w:hAnsi="Arial" w:cs="Arial"/>
                <w:sz w:val="18"/>
                <w:lang w:val="en-US"/>
              </w:rPr>
              <w:t>enumeration: Lige, Ulige</w:t>
            </w:r>
          </w:p>
        </w:tc>
        <w:tc>
          <w:tcPr>
            <w:tcW w:w="4671" w:type="dxa"/>
            <w:shd w:val="clear" w:color="auto" w:fill="auto"/>
          </w:tcPr>
          <w:p w14:paraId="46F7FCF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32AF8CC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3B93BB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4357C0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52E4057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0B36A4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4E01AFF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14:paraId="31C76B3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14:paraId="4A6925C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EDBF6E0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19388E43" w14:textId="77777777" w:rsidTr="00EA7FC7">
        <w:tc>
          <w:tcPr>
            <w:tcW w:w="3401" w:type="dxa"/>
            <w:shd w:val="clear" w:color="auto" w:fill="auto"/>
          </w:tcPr>
          <w:p w14:paraId="260C8CD7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A83CA8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CFC8BC2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3F8A639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3B1BC16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2D801B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3C7574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316CDBD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839DFA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1F45034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359A66F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F6D2530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488DBE47" w14:textId="77777777" w:rsidTr="00EA7FC7">
        <w:tc>
          <w:tcPr>
            <w:tcW w:w="3401" w:type="dxa"/>
            <w:shd w:val="clear" w:color="auto" w:fill="auto"/>
          </w:tcPr>
          <w:p w14:paraId="29B66281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4EDB14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DB5BB8B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7FE88E6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17ACB7A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580E433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63605C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  <w:p w14:paraId="51895B5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D831372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4C184174" w14:textId="77777777" w:rsidTr="00EA7FC7">
        <w:tc>
          <w:tcPr>
            <w:tcW w:w="3401" w:type="dxa"/>
            <w:shd w:val="clear" w:color="auto" w:fill="auto"/>
          </w:tcPr>
          <w:p w14:paraId="00C976AC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BDA65E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483F1F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24E73627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5515355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29ABDC7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4134975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99FD37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237FEEF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DFF7429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71DB2E4E" w14:textId="77777777" w:rsidTr="00EA7FC7">
        <w:tc>
          <w:tcPr>
            <w:tcW w:w="3401" w:type="dxa"/>
            <w:shd w:val="clear" w:color="auto" w:fill="auto"/>
          </w:tcPr>
          <w:p w14:paraId="5993E305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979158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53BA64C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6C678BA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5B662C0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9B52EE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6D59D5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3C015C9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B499B65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34345401" w14:textId="77777777" w:rsidTr="00EA7FC7">
        <w:tc>
          <w:tcPr>
            <w:tcW w:w="3401" w:type="dxa"/>
            <w:shd w:val="clear" w:color="auto" w:fill="auto"/>
          </w:tcPr>
          <w:p w14:paraId="008C6485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4F8F14C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7D4DC62D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14:paraId="2BB8A253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  <w:shd w:val="clear" w:color="auto" w:fill="auto"/>
          </w:tcPr>
          <w:p w14:paraId="653810A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32E3FA5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F069D8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6BD58B3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A4BD60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A5E211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</w:t>
            </w:r>
          </w:p>
          <w:p w14:paraId="1828F7E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6BC273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B3A882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7F86528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5F17EEE3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06587B79" w14:textId="77777777" w:rsidTr="00EA7FC7">
        <w:tc>
          <w:tcPr>
            <w:tcW w:w="3401" w:type="dxa"/>
            <w:shd w:val="clear" w:color="auto" w:fill="auto"/>
          </w:tcPr>
          <w:p w14:paraId="56878686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840AC8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4289050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333526E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14:paraId="19223D9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51A1A33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100761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husnummer i et vejafsnit i gaden eller på vejen.</w:t>
            </w:r>
          </w:p>
          <w:p w14:paraId="49C0024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6249CD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5A284C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66CDA75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A9A23B3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31CB4D6D" w14:textId="77777777" w:rsidTr="00EA7FC7">
        <w:tc>
          <w:tcPr>
            <w:tcW w:w="3401" w:type="dxa"/>
            <w:shd w:val="clear" w:color="auto" w:fill="auto"/>
          </w:tcPr>
          <w:p w14:paraId="0B8584BC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C41E77B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75A229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14:paraId="47EDCA9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088173C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9441F6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757527B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2A80FF35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3DAEC244" w14:textId="77777777" w:rsidTr="00EA7FC7">
        <w:tc>
          <w:tcPr>
            <w:tcW w:w="3401" w:type="dxa"/>
            <w:shd w:val="clear" w:color="auto" w:fill="auto"/>
          </w:tcPr>
          <w:p w14:paraId="5F6618C6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AD15D63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CF889A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14:paraId="65C60B6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9B08E1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547E51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322D84F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751F19D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38D92919" w14:textId="77777777" w:rsidTr="00EA7FC7">
        <w:tc>
          <w:tcPr>
            <w:tcW w:w="3401" w:type="dxa"/>
            <w:shd w:val="clear" w:color="auto" w:fill="auto"/>
          </w:tcPr>
          <w:p w14:paraId="745F8750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FD6F56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4908B0A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7832E1A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14:paraId="5308FBB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AADB98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15B266C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781D9CC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2313AEB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4522A69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5D5D5E8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1FFFD9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4B06B9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adresseformat.</w:t>
            </w:r>
          </w:p>
          <w:p w14:paraId="6F1B47C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049CAC2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985238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14:paraId="53B0668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1593DC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47A2D54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4CDBE4A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2AE06DF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7EE710D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017D005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382B7FD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7A2DF10C" w14:textId="77777777" w:rsidTr="00EA7FC7">
        <w:tc>
          <w:tcPr>
            <w:tcW w:w="3401" w:type="dxa"/>
            <w:shd w:val="clear" w:color="auto" w:fill="auto"/>
          </w:tcPr>
          <w:p w14:paraId="7E0A6E4C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1364368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9C4D8E7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1FC1F3F5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6EB8AFE7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3E41301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14:paraId="65DE05D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192169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C7A704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70316B0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32E4616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E78C517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4902AF4B" w14:textId="77777777" w:rsidTr="00EA7FC7">
        <w:tc>
          <w:tcPr>
            <w:tcW w:w="3401" w:type="dxa"/>
            <w:shd w:val="clear" w:color="auto" w:fill="auto"/>
          </w:tcPr>
          <w:p w14:paraId="4F855690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956C03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019832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0DCA5D32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</w:tc>
        <w:tc>
          <w:tcPr>
            <w:tcW w:w="4671" w:type="dxa"/>
            <w:shd w:val="clear" w:color="auto" w:fill="auto"/>
          </w:tcPr>
          <w:p w14:paraId="276606B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101C026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D96040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F25B17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04155D0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429D82C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FAE9B2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5882197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2184B05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3D462AF9" w14:textId="77777777" w:rsidTr="00EA7FC7">
        <w:tc>
          <w:tcPr>
            <w:tcW w:w="3401" w:type="dxa"/>
            <w:shd w:val="clear" w:color="auto" w:fill="auto"/>
          </w:tcPr>
          <w:p w14:paraId="070BBE18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8885D22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269C6F4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3F02642B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59C9A42E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27AC5B6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gramStart"/>
            <w:r>
              <w:rPr>
                <w:rFonts w:ascii="Arial" w:hAnsi="Arial" w:cs="Arial"/>
                <w:sz w:val="18"/>
              </w:rPr>
              <w:t>navnet  på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 vej/gade  i Danmark</w:t>
            </w:r>
          </w:p>
          <w:p w14:paraId="1A3AEDA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1BB45A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86CF84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377DB45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6C7CC47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098B3A3F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2B37F3A0" w14:textId="77777777" w:rsidTr="00EA7FC7">
        <w:tc>
          <w:tcPr>
            <w:tcW w:w="3401" w:type="dxa"/>
            <w:shd w:val="clear" w:color="auto" w:fill="auto"/>
          </w:tcPr>
          <w:p w14:paraId="47EB731D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  <w:shd w:val="clear" w:color="auto" w:fill="auto"/>
          </w:tcPr>
          <w:p w14:paraId="2EAC058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85C5499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29263B8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14:paraId="3AC6DB5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- Opret nyt forhold</w:t>
            </w:r>
          </w:p>
          <w:p w14:paraId="79D8CFD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til eksisterende forhold</w:t>
            </w:r>
          </w:p>
          <w:p w14:paraId="0DAAA9B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forhold</w:t>
            </w:r>
          </w:p>
          <w:p w14:paraId="673DFBA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4FEBAFD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FC5050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med en længde på 0 eller 1 tegn.</w:t>
            </w:r>
          </w:p>
          <w:p w14:paraId="645F7D9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E610635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642C99B3" w14:textId="77777777" w:rsidTr="00EA7FC7">
        <w:tc>
          <w:tcPr>
            <w:tcW w:w="3401" w:type="dxa"/>
            <w:shd w:val="clear" w:color="auto" w:fill="auto"/>
          </w:tcPr>
          <w:p w14:paraId="1C8A08D5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681A6B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6E4FA44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7961E96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3C44FBE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D817A5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2B3FC4E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4872D06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7B2CA0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20FC4B2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09DADE7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2C95854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F25B20D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6BD4B409" w14:textId="77777777" w:rsidTr="00EA7FC7">
        <w:tc>
          <w:tcPr>
            <w:tcW w:w="3401" w:type="dxa"/>
            <w:shd w:val="clear" w:color="auto" w:fill="auto"/>
          </w:tcPr>
          <w:p w14:paraId="1E116755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CB5F2A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B2AFB8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  <w:p w14:paraId="0AFF9A53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0AD00B7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6A53A4B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25E4242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3C4BD42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441753F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4DFCABC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156DFF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CDAC51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 af en værdi fx en ejerandel</w:t>
            </w:r>
          </w:p>
          <w:p w14:paraId="5FC7222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576DBA1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5ADD1C65" w14:textId="77777777" w:rsidTr="00EA7FC7">
        <w:tc>
          <w:tcPr>
            <w:tcW w:w="3401" w:type="dxa"/>
            <w:shd w:val="clear" w:color="auto" w:fill="auto"/>
          </w:tcPr>
          <w:p w14:paraId="5A0BA38C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B8E0974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630D679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ejerperioden i hvilken der skal betales ejendomsværdiskat i forbindelse med køb/salg</w:t>
            </w:r>
          </w:p>
          <w:p w14:paraId="144B7AB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2EAEE80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707A3C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B22668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01C41819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79612E31" w14:textId="77777777" w:rsidTr="00EA7FC7">
        <w:tc>
          <w:tcPr>
            <w:tcW w:w="3401" w:type="dxa"/>
            <w:shd w:val="clear" w:color="auto" w:fill="auto"/>
          </w:tcPr>
          <w:p w14:paraId="6F973A10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79B73D2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41B70A7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ejerperioden i hvilken der skal betales ejendomsværdiskat i forbindelse med køb/salg</w:t>
            </w:r>
          </w:p>
          <w:p w14:paraId="2618720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2DA923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628198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2B67355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1753AE5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7209E7AE" w14:textId="77777777" w:rsidTr="00EA7FC7">
        <w:tc>
          <w:tcPr>
            <w:tcW w:w="3401" w:type="dxa"/>
            <w:shd w:val="clear" w:color="auto" w:fill="auto"/>
          </w:tcPr>
          <w:p w14:paraId="20360730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3BE79C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D53A49C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1CDEC72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14:paraId="298B95F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B03DF7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E9FE84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ejendoms nummer i BBR</w:t>
            </w:r>
          </w:p>
          <w:p w14:paraId="279F2AA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20337B32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635B9908" w14:textId="77777777" w:rsidTr="00EA7FC7">
        <w:tc>
          <w:tcPr>
            <w:tcW w:w="3401" w:type="dxa"/>
            <w:shd w:val="clear" w:color="auto" w:fill="auto"/>
          </w:tcPr>
          <w:p w14:paraId="0109F919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6A5E35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51031D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6955D0D0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1C389A2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427D79F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2BBF4D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FAD5B6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1897B90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0FA26078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345C4D0A" w14:textId="77777777" w:rsidTr="00EA7FC7">
        <w:tc>
          <w:tcPr>
            <w:tcW w:w="3401" w:type="dxa"/>
            <w:shd w:val="clear" w:color="auto" w:fill="auto"/>
          </w:tcPr>
          <w:p w14:paraId="4C0AC603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45B2F7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938C1EB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1743E7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Benyttelseskode angiver ejendommens benyttelse, som den er blevet fastlagt i forbindelse med en vurdering.</w:t>
            </w:r>
          </w:p>
          <w:p w14:paraId="038D633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224758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BBE4EA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3EDC51D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253D1BB2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5E4560EC" w14:textId="77777777" w:rsidTr="00EA7FC7">
        <w:tc>
          <w:tcPr>
            <w:tcW w:w="3401" w:type="dxa"/>
            <w:shd w:val="clear" w:color="auto" w:fill="auto"/>
          </w:tcPr>
          <w:p w14:paraId="54043626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EjendomsvurderingOmvurderingGrund1</w:t>
            </w:r>
          </w:p>
        </w:tc>
        <w:tc>
          <w:tcPr>
            <w:tcW w:w="1701" w:type="dxa"/>
            <w:shd w:val="clear" w:color="auto" w:fill="auto"/>
          </w:tcPr>
          <w:p w14:paraId="409E2E8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F6B4836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1BDF35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(COMVGR1).</w:t>
            </w:r>
          </w:p>
          <w:p w14:paraId="0F2C510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Ejendommens omvurderingsgrund 1 ved den </w:t>
            </w:r>
            <w:proofErr w:type="gramStart"/>
            <w:r>
              <w:rPr>
                <w:rFonts w:ascii="Arial" w:hAnsi="Arial" w:cs="Arial"/>
                <w:sz w:val="18"/>
              </w:rPr>
              <w:t>2015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vurdering</w:t>
            </w:r>
          </w:p>
          <w:p w14:paraId="322C606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B7AABA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C18F36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443E6B1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299F45CC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77406ECF" w14:textId="77777777" w:rsidTr="00EA7FC7">
        <w:tc>
          <w:tcPr>
            <w:tcW w:w="3401" w:type="dxa"/>
            <w:shd w:val="clear" w:color="auto" w:fill="auto"/>
          </w:tcPr>
          <w:p w14:paraId="26A43852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EjendomsvurderingOmvurderingGrund2</w:t>
            </w:r>
          </w:p>
        </w:tc>
        <w:tc>
          <w:tcPr>
            <w:tcW w:w="1701" w:type="dxa"/>
            <w:shd w:val="clear" w:color="auto" w:fill="auto"/>
          </w:tcPr>
          <w:p w14:paraId="05115B9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5F25884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D3A721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(COMVGR2).</w:t>
            </w:r>
          </w:p>
          <w:p w14:paraId="063756F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Ejendommens omvurderingsgrund 2 ved den </w:t>
            </w:r>
            <w:proofErr w:type="gramStart"/>
            <w:r>
              <w:rPr>
                <w:rFonts w:ascii="Arial" w:hAnsi="Arial" w:cs="Arial"/>
                <w:sz w:val="18"/>
              </w:rPr>
              <w:t>2015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vurdering</w:t>
            </w:r>
          </w:p>
          <w:p w14:paraId="140FF23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42CBC91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EEEA8D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44D0E58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D022B36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7CBD119B" w14:textId="77777777" w:rsidTr="00EA7FC7">
        <w:tc>
          <w:tcPr>
            <w:tcW w:w="3401" w:type="dxa"/>
            <w:shd w:val="clear" w:color="auto" w:fill="auto"/>
          </w:tcPr>
          <w:p w14:paraId="7DE8043D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8F7A0E7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5EE4AACA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totalDigits: 3</w:t>
            </w:r>
          </w:p>
          <w:p w14:paraId="0578DE4E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maxExclusive: 999</w:t>
            </w:r>
          </w:p>
          <w:p w14:paraId="08F4FE6D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minExclusive: 0</w:t>
            </w:r>
          </w:p>
        </w:tc>
        <w:tc>
          <w:tcPr>
            <w:tcW w:w="4671" w:type="dxa"/>
            <w:shd w:val="clear" w:color="auto" w:fill="auto"/>
          </w:tcPr>
          <w:p w14:paraId="39D155E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2ED8F1C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53C14DD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39D4216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1A1310C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6877E61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5AC27F2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7294FEF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590636F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5E77E85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391A25E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B2DF5C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6D399BD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561D7AA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43F80F6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1E7379A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4F0E949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7D685DE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27E6F4A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6243A79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58823E2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17972B4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1D63CC6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18A4AF0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00DBA12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04C2D19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0EFD8C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4C5B91A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FF09CD2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3D679E3E" w14:textId="77777777" w:rsidTr="00EA7FC7">
        <w:tc>
          <w:tcPr>
            <w:tcW w:w="3401" w:type="dxa"/>
            <w:shd w:val="clear" w:color="auto" w:fill="auto"/>
          </w:tcPr>
          <w:p w14:paraId="7C59681B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CFBDD4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565B8CD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1A6F648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3E70FAB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0F4E3C1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764AF8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7CAF829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4320145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641F7C99" w14:textId="77777777" w:rsidTr="00EA7FC7">
        <w:tc>
          <w:tcPr>
            <w:tcW w:w="3401" w:type="dxa"/>
            <w:shd w:val="clear" w:color="auto" w:fill="auto"/>
          </w:tcPr>
          <w:p w14:paraId="4B2E72D6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FF84C11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038AF73B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14:paraId="053B37C0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4BD685C2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7FD6487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5AA76AD4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63BA204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7674444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56BB8B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099765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4A5D636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BBB8663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10A638E8" w14:textId="77777777" w:rsidTr="00EA7FC7">
        <w:tc>
          <w:tcPr>
            <w:tcW w:w="3401" w:type="dxa"/>
            <w:shd w:val="clear" w:color="auto" w:fill="auto"/>
          </w:tcPr>
          <w:p w14:paraId="26FBE482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87A0A6C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6CEE97B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18402AF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0BC2E0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E3D96A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1BC9912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ED29B8D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65DE7D39" w14:textId="77777777" w:rsidTr="00EA7FC7">
        <w:tc>
          <w:tcPr>
            <w:tcW w:w="3401" w:type="dxa"/>
            <w:shd w:val="clear" w:color="auto" w:fill="auto"/>
          </w:tcPr>
          <w:p w14:paraId="53E1D719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A05CA7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6B356F7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7C028E42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09186C6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0903204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57F934F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E72531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52EA148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9239A2C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164EDA6A" w14:textId="77777777" w:rsidTr="00EA7FC7">
        <w:tc>
          <w:tcPr>
            <w:tcW w:w="3401" w:type="dxa"/>
            <w:shd w:val="clear" w:color="auto" w:fill="auto"/>
          </w:tcPr>
          <w:p w14:paraId="2376DBA2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1D4AD3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77060F3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3E838574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56A39B5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som skal opkræves i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 samt evt. rabat.</w:t>
            </w:r>
          </w:p>
          <w:p w14:paraId="5D8C320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667F7F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DA03B6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4714EB7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0899FB6B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025D94F3" w14:textId="77777777" w:rsidTr="00EA7FC7">
        <w:tc>
          <w:tcPr>
            <w:tcW w:w="3401" w:type="dxa"/>
            <w:shd w:val="clear" w:color="auto" w:fill="auto"/>
          </w:tcPr>
          <w:p w14:paraId="6A1DE43B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7C98F7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A918E8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2D151FF7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1E78218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grundskyldsrabat, som gives til ejeren for et givet ejerskab.</w:t>
            </w:r>
          </w:p>
          <w:p w14:paraId="01ABB10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2B34A1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32E011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36ECAAB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05D3240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0F11B4C0" w14:textId="77777777" w:rsidTr="00EA7FC7">
        <w:tc>
          <w:tcPr>
            <w:tcW w:w="3401" w:type="dxa"/>
            <w:shd w:val="clear" w:color="auto" w:fill="auto"/>
          </w:tcPr>
          <w:p w14:paraId="5B27DDA1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36E61E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CAEA16D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3273A98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til beskrivelse af fejl. </w:t>
            </w:r>
          </w:p>
          <w:p w14:paraId="1A3AFB6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Fltt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bruges til både tekniske og andre </w:t>
            </w:r>
            <w:proofErr w:type="spellStart"/>
            <w:r>
              <w:rPr>
                <w:rFonts w:ascii="Arial" w:hAnsi="Arial" w:cs="Arial"/>
                <w:sz w:val="18"/>
              </w:rPr>
              <w:t>typr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fejl.</w:t>
            </w:r>
          </w:p>
          <w:p w14:paraId="63CB7F1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for typen "Teknisk fejl" kunne en kode være "Servicekald fejlet".</w:t>
            </w:r>
          </w:p>
          <w:p w14:paraId="10D6E1E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EA456B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1A0A75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en tekst på max. 20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</w:t>
            </w:r>
          </w:p>
          <w:p w14:paraId="2B40992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8408A97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4CA77E96" w14:textId="77777777" w:rsidTr="00EA7FC7">
        <w:tc>
          <w:tcPr>
            <w:tcW w:w="3401" w:type="dxa"/>
            <w:shd w:val="clear" w:color="auto" w:fill="auto"/>
          </w:tcPr>
          <w:p w14:paraId="354FE0D3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470C589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0556EC2B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72AEE777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3AF2A2C3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095AE74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der beskriver koden for fejl.</w:t>
            </w:r>
          </w:p>
          <w:p w14:paraId="7F67AA3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46F90F5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BCF3C7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384FD80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6A2072B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9DDCA51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058E824A" w14:textId="77777777" w:rsidTr="00EA7FC7">
        <w:tc>
          <w:tcPr>
            <w:tcW w:w="3401" w:type="dxa"/>
            <w:shd w:val="clear" w:color="auto" w:fill="auto"/>
          </w:tcPr>
          <w:p w14:paraId="50B00F64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D4B5370" w14:textId="4B2604E2" w:rsidR="00EA7FC7" w:rsidRPr="00EA7FC7" w:rsidRDefault="00EA7FC7" w:rsidP="00EA7FC7">
            <w:pPr>
              <w:rPr>
                <w:rFonts w:ascii="Arial" w:hAnsi="Arial"/>
                <w:sz w:val="18"/>
                <w:lang w:val="en-US"/>
                <w:rPrChange w:id="15" w:author="Halle Mahmoud Rashdan" w:date="2022-01-26T11:32:00Z">
                  <w:rPr>
                    <w:rFonts w:ascii="Arial" w:hAnsi="Arial"/>
                    <w:sz w:val="18"/>
                  </w:rPr>
                </w:rPrChange>
              </w:rPr>
            </w:pPr>
            <w:r w:rsidRPr="00EA7FC7">
              <w:rPr>
                <w:rFonts w:ascii="Arial" w:hAnsi="Arial"/>
                <w:sz w:val="18"/>
                <w:lang w:val="en-US"/>
                <w:rPrChange w:id="16" w:author="Halle Mahmoud Rashdan" w:date="2022-01-26T11:32:00Z">
                  <w:rPr>
                    <w:rFonts w:ascii="Arial" w:hAnsi="Arial"/>
                    <w:sz w:val="18"/>
                  </w:rPr>
                </w:rPrChange>
              </w:rPr>
              <w:t xml:space="preserve">base: </w:t>
            </w:r>
            <w:del w:id="17" w:author="Halle Mahmoud Rashdan" w:date="2022-01-26T11:32:00Z">
              <w:r w:rsidR="00957487" w:rsidRPr="00740607">
                <w:rPr>
                  <w:rFonts w:ascii="Arial" w:hAnsi="Arial" w:cs="Arial"/>
                  <w:sz w:val="18"/>
                  <w:lang w:val="en-US"/>
                </w:rPr>
                <w:delText>integer</w:delText>
              </w:r>
            </w:del>
            <w:ins w:id="18" w:author="Halle Mahmoud Rashdan" w:date="2022-01-26T11:32:00Z">
              <w:r w:rsidRPr="00EA7FC7">
                <w:rPr>
                  <w:rFonts w:ascii="Arial" w:hAnsi="Arial" w:cs="Arial"/>
                  <w:sz w:val="18"/>
                  <w:lang w:val="en-US"/>
                </w:rPr>
                <w:t>string</w:t>
              </w:r>
            </w:ins>
          </w:p>
          <w:p w14:paraId="1DCC9694" w14:textId="0C964199" w:rsidR="00EA7FC7" w:rsidRPr="00EA7FC7" w:rsidRDefault="00957487" w:rsidP="00EA7FC7">
            <w:pPr>
              <w:rPr>
                <w:ins w:id="19" w:author="Halle Mahmoud Rashdan" w:date="2022-01-26T11:32:00Z"/>
                <w:rFonts w:ascii="Arial" w:hAnsi="Arial" w:cs="Arial"/>
                <w:sz w:val="18"/>
                <w:lang w:val="en-US"/>
              </w:rPr>
            </w:pPr>
            <w:del w:id="20" w:author="Halle Mahmoud Rashdan" w:date="2022-01-26T11:32:00Z">
              <w:r w:rsidRPr="00740607">
                <w:rPr>
                  <w:rFonts w:ascii="Arial" w:hAnsi="Arial" w:cs="Arial"/>
                  <w:sz w:val="18"/>
                  <w:lang w:val="en-US"/>
                </w:rPr>
                <w:delText>totalDigits: 11</w:delText>
              </w:r>
            </w:del>
            <w:proofErr w:type="spellStart"/>
            <w:ins w:id="21" w:author="Halle Mahmoud Rashdan" w:date="2022-01-26T11:32:00Z">
              <w:r w:rsidR="00EA7FC7" w:rsidRPr="00EA7FC7">
                <w:rPr>
                  <w:rFonts w:ascii="Arial" w:hAnsi="Arial" w:cs="Arial"/>
                  <w:sz w:val="18"/>
                  <w:lang w:val="en-US"/>
                </w:rPr>
                <w:t>maxLength</w:t>
              </w:r>
              <w:proofErr w:type="spellEnd"/>
              <w:r w:rsidR="00EA7FC7" w:rsidRPr="00EA7FC7">
                <w:rPr>
                  <w:rFonts w:ascii="Arial" w:hAnsi="Arial" w:cs="Arial"/>
                  <w:sz w:val="18"/>
                  <w:lang w:val="en-US"/>
                </w:rPr>
                <w:t>: 36</w:t>
              </w:r>
            </w:ins>
          </w:p>
          <w:p w14:paraId="4CB969A8" w14:textId="77777777" w:rsidR="00EA7FC7" w:rsidRPr="00EA7FC7" w:rsidRDefault="00EA7FC7" w:rsidP="00EA7FC7">
            <w:pPr>
              <w:rPr>
                <w:rFonts w:ascii="Arial" w:hAnsi="Arial"/>
                <w:sz w:val="18"/>
                <w:lang w:val="en-US"/>
                <w:rPrChange w:id="22" w:author="Halle Mahmoud Rashdan" w:date="2022-01-26T11:32:00Z">
                  <w:rPr>
                    <w:rFonts w:ascii="Arial" w:hAnsi="Arial"/>
                    <w:sz w:val="18"/>
                  </w:rPr>
                </w:rPrChange>
              </w:rPr>
            </w:pPr>
            <w:ins w:id="23" w:author="Halle Mahmoud Rashdan" w:date="2022-01-26T11:32:00Z">
              <w:r w:rsidRPr="00EA7FC7">
                <w:rPr>
                  <w:rFonts w:ascii="Arial" w:hAnsi="Arial" w:cs="Arial"/>
                  <w:sz w:val="18"/>
                  <w:lang w:val="en-US"/>
                </w:rPr>
                <w:t>pattern: [a-fA-F0-9]{8}-[a-fA-F0-9]{4}-[a-fA-F0-9]{4}-[a-fA-F0-9]{4}-[a-fA-F0-9]{12}</w:t>
              </w:r>
            </w:ins>
          </w:p>
        </w:tc>
        <w:tc>
          <w:tcPr>
            <w:tcW w:w="4671" w:type="dxa"/>
            <w:shd w:val="clear" w:color="auto" w:fill="auto"/>
          </w:tcPr>
          <w:p w14:paraId="00172D3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et givet ejerskab.</w:t>
            </w:r>
          </w:p>
          <w:p w14:paraId="142E995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5ABE13F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B5F48D8" w14:textId="77777777" w:rsidR="00957487" w:rsidRDefault="00957487" w:rsidP="00957487">
            <w:pPr>
              <w:rPr>
                <w:del w:id="24" w:author="Halle Mahmoud Rashdan" w:date="2022-01-26T11:32:00Z"/>
                <w:rFonts w:ascii="Arial" w:hAnsi="Arial" w:cs="Arial"/>
                <w:sz w:val="18"/>
              </w:rPr>
            </w:pPr>
            <w:del w:id="25" w:author="Halle Mahmoud Rashdan" w:date="2022-01-26T11:32:00Z">
              <w:r>
                <w:rPr>
                  <w:rFonts w:ascii="Arial" w:hAnsi="Arial" w:cs="Arial"/>
                  <w:sz w:val="18"/>
                </w:rPr>
                <w:delText>Et positivt heltal, der kan repræsenterer værdier i intervallet 0 til 99.999.999.999</w:delText>
              </w:r>
            </w:del>
          </w:p>
          <w:p w14:paraId="117A8480" w14:textId="77777777" w:rsidR="00957487" w:rsidRDefault="00957487" w:rsidP="00957487">
            <w:pPr>
              <w:rPr>
                <w:del w:id="26" w:author="Halle Mahmoud Rashdan" w:date="2022-01-26T11:32:00Z"/>
                <w:rFonts w:ascii="Arial" w:hAnsi="Arial" w:cs="Arial"/>
                <w:sz w:val="18"/>
              </w:rPr>
            </w:pPr>
          </w:p>
          <w:p w14:paraId="49120043" w14:textId="77777777" w:rsidR="00EA7FC7" w:rsidRDefault="00EA7FC7" w:rsidP="00EA7FC7">
            <w:pPr>
              <w:rPr>
                <w:ins w:id="27" w:author="Halle Mahmoud Rashdan" w:date="2022-01-26T11:32:00Z"/>
                <w:rFonts w:ascii="Arial" w:hAnsi="Arial" w:cs="Arial"/>
                <w:sz w:val="18"/>
              </w:rPr>
            </w:pPr>
            <w:ins w:id="28" w:author="Halle Mahmoud Rashdan" w:date="2022-01-26T11:32:00Z">
              <w:r>
                <w:rPr>
                  <w:rFonts w:ascii="Arial" w:hAnsi="Arial" w:cs="Arial"/>
                  <w:sz w:val="18"/>
                </w:rPr>
                <w:t>GUID repræsentation</w:t>
              </w:r>
            </w:ins>
          </w:p>
          <w:p w14:paraId="52A0DDCF" w14:textId="77777777" w:rsidR="00EA7FC7" w:rsidRDefault="00EA7FC7" w:rsidP="00EA7FC7">
            <w:pPr>
              <w:rPr>
                <w:ins w:id="29" w:author="Halle Mahmoud Rashdan" w:date="2022-01-26T11:32:00Z"/>
                <w:rFonts w:ascii="Arial" w:hAnsi="Arial" w:cs="Arial"/>
                <w:sz w:val="18"/>
              </w:rPr>
            </w:pPr>
          </w:p>
          <w:p w14:paraId="006A3561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1E5BDECB" w14:textId="77777777" w:rsidTr="00EA7FC7">
        <w:trPr>
          <w:ins w:id="30" w:author="Halle Mahmoud Rashdan" w:date="2022-01-26T11:32:00Z"/>
        </w:trPr>
        <w:tc>
          <w:tcPr>
            <w:tcW w:w="3401" w:type="dxa"/>
            <w:shd w:val="clear" w:color="auto" w:fill="auto"/>
          </w:tcPr>
          <w:p w14:paraId="4728FF44" w14:textId="77777777" w:rsidR="00EA7FC7" w:rsidRPr="00EA7FC7" w:rsidRDefault="00EA7FC7" w:rsidP="00EA7FC7">
            <w:pPr>
              <w:outlineLvl w:val="1"/>
              <w:rPr>
                <w:ins w:id="31" w:author="Halle Mahmoud Rashdan" w:date="2022-01-26T11:32:00Z"/>
                <w:rFonts w:ascii="Arial" w:hAnsi="Arial" w:cs="Arial"/>
                <w:sz w:val="18"/>
              </w:rPr>
            </w:pPr>
            <w:proofErr w:type="spellStart"/>
            <w:ins w:id="32" w:author="Halle Mahmoud Rashdan" w:date="2022-01-26T11:32:00Z">
              <w:r>
                <w:rPr>
                  <w:rFonts w:ascii="Arial" w:hAnsi="Arial" w:cs="Arial"/>
                  <w:sz w:val="18"/>
                </w:rPr>
                <w:t>GrundskyldsberegningTidspunkt</w:t>
              </w:r>
              <w:proofErr w:type="spellEnd"/>
            </w:ins>
          </w:p>
        </w:tc>
        <w:tc>
          <w:tcPr>
            <w:tcW w:w="1701" w:type="dxa"/>
            <w:shd w:val="clear" w:color="auto" w:fill="auto"/>
          </w:tcPr>
          <w:p w14:paraId="0AD5A363" w14:textId="77777777" w:rsidR="00EA7FC7" w:rsidRDefault="00EA7FC7" w:rsidP="00EA7FC7">
            <w:pPr>
              <w:rPr>
                <w:ins w:id="33" w:author="Halle Mahmoud Rashdan" w:date="2022-01-26T11:32:00Z"/>
                <w:rFonts w:ascii="Arial" w:hAnsi="Arial" w:cs="Arial"/>
                <w:sz w:val="18"/>
              </w:rPr>
            </w:pPr>
            <w:ins w:id="34" w:author="Halle Mahmoud Rashdan" w:date="2022-01-26T11:32:00Z">
              <w:r>
                <w:rPr>
                  <w:rFonts w:ascii="Arial" w:hAnsi="Arial" w:cs="Arial"/>
                  <w:sz w:val="18"/>
                </w:rPr>
                <w:t xml:space="preserve">base: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dateTime</w:t>
              </w:r>
              <w:proofErr w:type="spellEnd"/>
            </w:ins>
          </w:p>
          <w:p w14:paraId="40E9D2B9" w14:textId="77777777" w:rsidR="00EA7FC7" w:rsidRPr="00EA7FC7" w:rsidRDefault="00EA7FC7" w:rsidP="00EA7FC7">
            <w:pPr>
              <w:rPr>
                <w:ins w:id="35" w:author="Halle Mahmoud Rashdan" w:date="2022-01-26T11:32:00Z"/>
                <w:rFonts w:ascii="Arial" w:hAnsi="Arial" w:cs="Arial"/>
                <w:sz w:val="18"/>
              </w:rPr>
            </w:pPr>
            <w:proofErr w:type="spellStart"/>
            <w:ins w:id="36" w:author="Halle Mahmoud Rashdan" w:date="2022-01-26T11:32:00Z">
              <w:r>
                <w:rPr>
                  <w:rFonts w:ascii="Arial" w:hAnsi="Arial" w:cs="Arial"/>
                  <w:sz w:val="18"/>
                </w:rPr>
                <w:t>whitespace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: </w:t>
              </w:r>
              <w:proofErr w:type="spellStart"/>
              <w:r>
                <w:rPr>
                  <w:rFonts w:ascii="Arial" w:hAnsi="Arial" w:cs="Arial"/>
                  <w:sz w:val="18"/>
                </w:rPr>
                <w:t>collapse</w:t>
              </w:r>
              <w:proofErr w:type="spellEnd"/>
            </w:ins>
          </w:p>
        </w:tc>
        <w:tc>
          <w:tcPr>
            <w:tcW w:w="4671" w:type="dxa"/>
            <w:shd w:val="clear" w:color="auto" w:fill="auto"/>
          </w:tcPr>
          <w:p w14:paraId="6545E12A" w14:textId="77777777" w:rsidR="00EA7FC7" w:rsidRDefault="00EA7FC7" w:rsidP="00EA7FC7">
            <w:pPr>
              <w:rPr>
                <w:ins w:id="37" w:author="Halle Mahmoud Rashdan" w:date="2022-01-26T11:32:00Z"/>
                <w:rFonts w:ascii="Arial" w:hAnsi="Arial" w:cs="Arial"/>
                <w:sz w:val="18"/>
              </w:rPr>
            </w:pPr>
            <w:ins w:id="38" w:author="Halle Mahmoud Rashdan" w:date="2022-01-26T11:32:00Z">
              <w:r>
                <w:rPr>
                  <w:rFonts w:ascii="Arial" w:hAnsi="Arial" w:cs="Arial"/>
                  <w:sz w:val="18"/>
                </w:rPr>
                <w:t>Datatype:</w:t>
              </w:r>
            </w:ins>
          </w:p>
          <w:p w14:paraId="44DBFFEB" w14:textId="77777777" w:rsidR="00EA7FC7" w:rsidRDefault="00EA7FC7" w:rsidP="00EA7FC7">
            <w:pPr>
              <w:rPr>
                <w:ins w:id="39" w:author="Halle Mahmoud Rashdan" w:date="2022-01-26T11:32:00Z"/>
                <w:rFonts w:ascii="Arial" w:hAnsi="Arial" w:cs="Arial"/>
                <w:sz w:val="18"/>
              </w:rPr>
            </w:pPr>
            <w:ins w:id="40" w:author="Halle Mahmoud Rashdan" w:date="2022-01-26T11:32:00Z">
              <w:r>
                <w:rPr>
                  <w:rFonts w:ascii="Arial" w:hAnsi="Arial" w:cs="Arial"/>
                  <w:sz w:val="18"/>
                </w:rPr>
                <w:t xml:space="preserve">En datotid datatype, som samlet betegner en dato og tid. Svarer indholdsmæssigt til XML </w:t>
              </w:r>
              <w:proofErr w:type="spellStart"/>
              <w:r>
                <w:rPr>
                  <w:rFonts w:ascii="Arial" w:hAnsi="Arial" w:cs="Arial"/>
                  <w:sz w:val="18"/>
                </w:rPr>
                <w:t>Schema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-typen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dateTime</w:t>
              </w:r>
              <w:proofErr w:type="spellEnd"/>
              <w:r>
                <w:rPr>
                  <w:rFonts w:ascii="Arial" w:hAnsi="Arial" w:cs="Arial"/>
                  <w:sz w:val="18"/>
                </w:rPr>
                <w:t>.</w:t>
              </w:r>
            </w:ins>
          </w:p>
          <w:p w14:paraId="46F5B748" w14:textId="77777777" w:rsidR="00EA7FC7" w:rsidRDefault="00EA7FC7" w:rsidP="00EA7FC7">
            <w:pPr>
              <w:rPr>
                <w:ins w:id="41" w:author="Halle Mahmoud Rashdan" w:date="2022-01-26T11:32:00Z"/>
                <w:rFonts w:ascii="Arial" w:hAnsi="Arial" w:cs="Arial"/>
                <w:sz w:val="18"/>
              </w:rPr>
            </w:pPr>
          </w:p>
          <w:p w14:paraId="5B8527FC" w14:textId="77777777" w:rsidR="00EA7FC7" w:rsidRPr="00EA7FC7" w:rsidRDefault="00EA7FC7" w:rsidP="00EA7FC7">
            <w:pPr>
              <w:rPr>
                <w:ins w:id="42" w:author="Halle Mahmoud Rashdan" w:date="2022-01-26T11:32:00Z"/>
                <w:rFonts w:ascii="Arial" w:hAnsi="Arial" w:cs="Arial"/>
                <w:sz w:val="18"/>
              </w:rPr>
            </w:pPr>
          </w:p>
        </w:tc>
      </w:tr>
      <w:tr w:rsidR="00EA7FC7" w14:paraId="08A638D3" w14:textId="77777777" w:rsidTr="00EA7FC7">
        <w:tc>
          <w:tcPr>
            <w:tcW w:w="3401" w:type="dxa"/>
            <w:shd w:val="clear" w:color="auto" w:fill="auto"/>
          </w:tcPr>
          <w:p w14:paraId="457EC8F8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BF0A6E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A402A2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A9E47DB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53751A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Beskatningsgrundlaget, som grundskylden beregnes af, er grundværdien reduceret efter </w:t>
            </w:r>
            <w:proofErr w:type="spellStart"/>
            <w:r>
              <w:rPr>
                <w:rFonts w:ascii="Arial" w:hAnsi="Arial" w:cs="Arial"/>
                <w:sz w:val="18"/>
              </w:rPr>
              <w:t>forsigthedsprincippet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fratrukket fritagelser og fradrag for </w:t>
            </w:r>
            <w:proofErr w:type="spellStart"/>
            <w:r>
              <w:rPr>
                <w:rFonts w:ascii="Arial" w:hAnsi="Arial" w:cs="Arial"/>
                <w:sz w:val="18"/>
              </w:rPr>
              <w:t>fobedringer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7645781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Beregningsrækkefølgen er i </w:t>
            </w:r>
            <w:proofErr w:type="spellStart"/>
            <w:r>
              <w:rPr>
                <w:rFonts w:ascii="Arial" w:hAnsi="Arial" w:cs="Arial"/>
                <w:sz w:val="18"/>
              </w:rPr>
              <w:t>ddecember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2021 ikke endeligt fastlagt</w:t>
            </w:r>
          </w:p>
          <w:p w14:paraId="621D228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2C2B85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325A70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6685D32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702FCBA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3CAF31B8" w14:textId="77777777" w:rsidTr="00EA7FC7">
        <w:tc>
          <w:tcPr>
            <w:tcW w:w="3401" w:type="dxa"/>
            <w:shd w:val="clear" w:color="auto" w:fill="auto"/>
          </w:tcPr>
          <w:p w14:paraId="6BDEB48A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9C113A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F1CFCA9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7615C24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14:paraId="3BCBD4D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5B055D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8D9822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årstal i den danske kalender.</w:t>
            </w:r>
          </w:p>
          <w:p w14:paraId="3B63E23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01EA717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1A0E892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3AB0E1E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2ED857DB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167E86C6" w14:textId="77777777" w:rsidTr="00EA7FC7">
        <w:tc>
          <w:tcPr>
            <w:tcW w:w="3401" w:type="dxa"/>
            <w:shd w:val="clear" w:color="auto" w:fill="auto"/>
          </w:tcPr>
          <w:p w14:paraId="28132C6C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29BF72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464D3A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1B17A022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  <w:shd w:val="clear" w:color="auto" w:fill="auto"/>
          </w:tcPr>
          <w:p w14:paraId="7466FE4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2E3515E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4594FB6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F7E889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44C178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98 kommuner i Danmark som hver især er identificeret af et </w:t>
            </w:r>
            <w:proofErr w:type="spellStart"/>
            <w:r>
              <w:rPr>
                <w:rFonts w:ascii="Arial" w:hAnsi="Arial" w:cs="Arial"/>
                <w:sz w:val="18"/>
              </w:rPr>
              <w:t>tre-cifret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nummer.</w:t>
            </w:r>
          </w:p>
          <w:p w14:paraId="6630435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493D5D0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07993911" w14:textId="77777777" w:rsidTr="00EA7FC7">
        <w:tc>
          <w:tcPr>
            <w:tcW w:w="3401" w:type="dxa"/>
            <w:shd w:val="clear" w:color="auto" w:fill="auto"/>
          </w:tcPr>
          <w:p w14:paraId="0F051739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158AF83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2520B35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14:paraId="3084C932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  <w:shd w:val="clear" w:color="auto" w:fill="auto"/>
          </w:tcPr>
          <w:p w14:paraId="71274DF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14:paraId="0BE5FB0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0DC2BB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985BBB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med 2-bogstavede ISO-landekode (ISO 3166-1-alpha-2 kode).</w:t>
            </w:r>
          </w:p>
          <w:p w14:paraId="4A7FF43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29C992F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3516E5A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14:paraId="4A759AD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CC26CD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69D6778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3B466C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14:paraId="1AD8FB3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129B1DE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42AEA294" w14:textId="77777777" w:rsidTr="00EA7FC7">
        <w:tc>
          <w:tcPr>
            <w:tcW w:w="3401" w:type="dxa"/>
            <w:shd w:val="clear" w:color="auto" w:fill="auto"/>
          </w:tcPr>
          <w:p w14:paraId="1C2EE31F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DCBDA9A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208E2495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081E2B6B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08745FB2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7387EF8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14:paraId="40FBF86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D75B82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8275CA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291974D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50A51D1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95A279D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1A57A9DC" w14:textId="77777777" w:rsidTr="00EA7FC7">
        <w:tc>
          <w:tcPr>
            <w:tcW w:w="3401" w:type="dxa"/>
            <w:shd w:val="clear" w:color="auto" w:fill="auto"/>
          </w:tcPr>
          <w:p w14:paraId="409FDADD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F9C149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1CFE46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0F7A8962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  <w:shd w:val="clear" w:color="auto" w:fill="auto"/>
          </w:tcPr>
          <w:p w14:paraId="6AF5240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59741FE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56F9727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AA9B90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1C2CA51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7C6A292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7FE59F30" w14:textId="77777777" w:rsidTr="00EA7FC7">
        <w:tc>
          <w:tcPr>
            <w:tcW w:w="3401" w:type="dxa"/>
            <w:shd w:val="clear" w:color="auto" w:fill="auto"/>
          </w:tcPr>
          <w:p w14:paraId="301C2946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3683FC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1640EAA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469340E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 for danske tofamilieshuse med to ejerboligværdier:</w:t>
            </w:r>
          </w:p>
          <w:p w14:paraId="1A2E0A7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</w:t>
            </w:r>
          </w:p>
          <w:p w14:paraId="7354D05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</w:t>
            </w:r>
          </w:p>
          <w:p w14:paraId="17CAB57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(027) skal altid indberettes, hvis ejendomstype er et dansk tofamilieshus med to ejerboligværdier (felt 705=4) eller dansk tofamilieshus med en ejerboligværdi (felt 705=5). Felt 027 kan ikke anvendes sammen med andre ejendomstyper. </w:t>
            </w:r>
          </w:p>
          <w:p w14:paraId="56A1425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sammen med benyttelseskoden indberettes på hver enkelt lejlighed.</w:t>
            </w:r>
          </w:p>
          <w:p w14:paraId="037A095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BC47E3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C2A94E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0-9.</w:t>
            </w:r>
          </w:p>
          <w:p w14:paraId="489FB0F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15408E2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57F50A4E" w14:textId="77777777" w:rsidTr="00EA7FC7">
        <w:tc>
          <w:tcPr>
            <w:tcW w:w="3401" w:type="dxa"/>
            <w:shd w:val="clear" w:color="auto" w:fill="auto"/>
          </w:tcPr>
          <w:p w14:paraId="2718F385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342EB3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9458148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3A7D6FC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79357D0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40B6D8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575E68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0 - 9.999.999.999</w:t>
            </w:r>
          </w:p>
          <w:p w14:paraId="6719A70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5E28A2A9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05ABFA95" w14:textId="77777777" w:rsidTr="00EA7FC7">
        <w:tc>
          <w:tcPr>
            <w:tcW w:w="3401" w:type="dxa"/>
            <w:shd w:val="clear" w:color="auto" w:fill="auto"/>
          </w:tcPr>
          <w:p w14:paraId="6E99352A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6997C81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494A183C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totalDigits: 3</w:t>
            </w:r>
          </w:p>
          <w:p w14:paraId="3A90988E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maxExclusive: 999</w:t>
            </w:r>
          </w:p>
          <w:p w14:paraId="5839427F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minExclusive: 0</w:t>
            </w:r>
          </w:p>
        </w:tc>
        <w:tc>
          <w:tcPr>
            <w:tcW w:w="4671" w:type="dxa"/>
            <w:shd w:val="clear" w:color="auto" w:fill="auto"/>
          </w:tcPr>
          <w:p w14:paraId="27B8E3D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7B09A9E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3CC844A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9FFBCE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2FF914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7175786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42991449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</w:tbl>
    <w:p w14:paraId="31B8D33D" w14:textId="77777777" w:rsidR="00EA7FC7" w:rsidRPr="00EA7FC7" w:rsidRDefault="00EA7FC7" w:rsidP="00EA7FC7">
      <w:pPr>
        <w:rPr>
          <w:rFonts w:ascii="Arial" w:hAnsi="Arial" w:cs="Arial"/>
          <w:b/>
          <w:sz w:val="48"/>
        </w:rPr>
      </w:pPr>
    </w:p>
    <w:sectPr w:rsidR="00EA7FC7" w:rsidRPr="00EA7FC7" w:rsidSect="00EA7FC7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CFEDE" w14:textId="77777777" w:rsidR="00740607" w:rsidRDefault="00740607" w:rsidP="00EA7FC7">
      <w:pPr>
        <w:spacing w:line="240" w:lineRule="auto"/>
      </w:pPr>
      <w:r>
        <w:separator/>
      </w:r>
    </w:p>
  </w:endnote>
  <w:endnote w:type="continuationSeparator" w:id="0">
    <w:p w14:paraId="46A55646" w14:textId="77777777" w:rsidR="00740607" w:rsidRDefault="00740607" w:rsidP="00EA7FC7">
      <w:pPr>
        <w:spacing w:line="240" w:lineRule="auto"/>
      </w:pPr>
      <w:r>
        <w:continuationSeparator/>
      </w:r>
    </w:p>
  </w:endnote>
  <w:endnote w:type="continuationNotice" w:id="1">
    <w:p w14:paraId="1504B061" w14:textId="77777777" w:rsidR="00740607" w:rsidRDefault="0074060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47C82" w14:textId="77777777" w:rsidR="00EA7FC7" w:rsidRDefault="00EA7FC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DAB66" w14:textId="2E1FD878" w:rsidR="00EA7FC7" w:rsidRPr="00EA7FC7" w:rsidRDefault="00EA7FC7" w:rsidP="00EA7FC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13" w:author="Halle Mahmoud Rashdan" w:date="2022-01-26T11:32:00Z">
      <w:r w:rsidR="00957487">
        <w:rPr>
          <w:rFonts w:ascii="Arial" w:hAnsi="Arial" w:cs="Arial"/>
          <w:noProof/>
          <w:sz w:val="16"/>
        </w:rPr>
        <w:delText>21</w:delText>
      </w:r>
    </w:del>
    <w:ins w:id="14" w:author="Halle Mahmoud Rashdan" w:date="2022-01-26T11:32:00Z">
      <w:r>
        <w:rPr>
          <w:rFonts w:ascii="Arial" w:hAnsi="Arial" w:cs="Arial"/>
          <w:noProof/>
          <w:sz w:val="16"/>
        </w:rPr>
        <w:t>26</w:t>
      </w:r>
    </w:ins>
    <w:r>
      <w:rPr>
        <w:rFonts w:ascii="Arial" w:hAnsi="Arial" w:cs="Arial"/>
        <w:noProof/>
        <w:sz w:val="16"/>
      </w:rPr>
      <w:t>. januar 2022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GrundskyldTilForskudStruktur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6439D" w14:textId="77777777" w:rsidR="00EA7FC7" w:rsidRDefault="00EA7FC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16949" w14:textId="77777777" w:rsidR="00740607" w:rsidRDefault="00740607" w:rsidP="00EA7FC7">
      <w:pPr>
        <w:spacing w:line="240" w:lineRule="auto"/>
      </w:pPr>
      <w:r>
        <w:separator/>
      </w:r>
    </w:p>
  </w:footnote>
  <w:footnote w:type="continuationSeparator" w:id="0">
    <w:p w14:paraId="701AB5A6" w14:textId="77777777" w:rsidR="00740607" w:rsidRDefault="00740607" w:rsidP="00EA7FC7">
      <w:pPr>
        <w:spacing w:line="240" w:lineRule="auto"/>
      </w:pPr>
      <w:r>
        <w:continuationSeparator/>
      </w:r>
    </w:p>
  </w:footnote>
  <w:footnote w:type="continuationNotice" w:id="1">
    <w:p w14:paraId="5CD506D5" w14:textId="77777777" w:rsidR="00740607" w:rsidRDefault="0074060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7C9BD" w14:textId="77777777" w:rsidR="00EA7FC7" w:rsidRDefault="00EA7FC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886A7" w14:textId="77777777" w:rsidR="00EA7FC7" w:rsidRPr="00EA7FC7" w:rsidRDefault="00EA7FC7" w:rsidP="00EA7FC7">
    <w:pPr>
      <w:pStyle w:val="Sidehoved"/>
      <w:jc w:val="center"/>
      <w:rPr>
        <w:rFonts w:ascii="Arial" w:hAnsi="Arial" w:cs="Arial"/>
      </w:rPr>
    </w:pPr>
    <w:r w:rsidRPr="00EA7FC7">
      <w:rPr>
        <w:rFonts w:ascii="Arial" w:hAnsi="Arial" w:cs="Arial"/>
      </w:rPr>
      <w:t>Datastruktur</w:t>
    </w:r>
  </w:p>
  <w:p w14:paraId="00F26DEB" w14:textId="77777777" w:rsidR="00EA7FC7" w:rsidRPr="00EA7FC7" w:rsidRDefault="00EA7FC7" w:rsidP="00EA7FC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C4F0D" w14:textId="77777777" w:rsidR="00EA7FC7" w:rsidRDefault="00EA7FC7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3C404" w14:textId="77777777" w:rsidR="00EA7FC7" w:rsidRDefault="00EA7FC7" w:rsidP="00EA7FC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006384E7" w14:textId="77777777" w:rsidR="00EA7FC7" w:rsidRPr="00EA7FC7" w:rsidRDefault="00EA7FC7" w:rsidP="00EA7FC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64D81"/>
    <w:multiLevelType w:val="multilevel"/>
    <w:tmpl w:val="2654AED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abstractNum w:abstractNumId="1" w15:restartNumberingAfterBreak="0">
    <w:nsid w:val="578967A9"/>
    <w:multiLevelType w:val="multilevel"/>
    <w:tmpl w:val="2CD8CD7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alle Mahmoud Rashdan">
    <w15:presenceInfo w15:providerId="AD" w15:userId="S::Halle.Rashdan@ufst.dk::4b6652ae-17de-4243-a8d1-e5e40a15a0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C7"/>
    <w:rsid w:val="002B12D0"/>
    <w:rsid w:val="005A4114"/>
    <w:rsid w:val="00693FA7"/>
    <w:rsid w:val="00740607"/>
    <w:rsid w:val="00957487"/>
    <w:rsid w:val="00B15643"/>
    <w:rsid w:val="00EA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706A1"/>
  <w15:chartTrackingRefBased/>
  <w15:docId w15:val="{846493D5-B058-4CB2-B62A-B0C64DDE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40607"/>
    <w:pPr>
      <w:keepLines/>
      <w:numPr>
        <w:numId w:val="1"/>
      </w:numPr>
      <w:spacing w:after="360" w:line="240" w:lineRule="auto"/>
      <w:outlineLvl w:val="0"/>
      <w:pPrChange w:id="0" w:author="Halle Mahmoud Rashdan" w:date="2022-01-26T11:32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sz w:val="30"/>
      <w:szCs w:val="32"/>
      <w:rPrChange w:id="0" w:author="Halle Mahmoud Rashdan" w:date="2022-01-26T11:32:00Z">
        <w:rPr>
          <w:rFonts w:ascii="Arial" w:eastAsiaTheme="majorEastAsia" w:hAnsi="Arial" w:cs="Arial"/>
          <w:b/>
          <w:sz w:val="30"/>
          <w:szCs w:val="32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40607"/>
    <w:pPr>
      <w:keepLines/>
      <w:numPr>
        <w:ilvl w:val="1"/>
        <w:numId w:val="1"/>
      </w:numPr>
      <w:suppressAutoHyphens/>
      <w:spacing w:line="240" w:lineRule="auto"/>
      <w:outlineLvl w:val="1"/>
      <w:pPrChange w:id="1" w:author="Halle Mahmoud Rashdan" w:date="2022-01-26T11:32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sz w:val="24"/>
      <w:szCs w:val="26"/>
      <w:rPrChange w:id="1" w:author="Halle Mahmoud Rashdan" w:date="2022-01-26T11:32:00Z">
        <w:rPr>
          <w:rFonts w:ascii="Arial" w:eastAsiaTheme="majorEastAsia" w:hAnsi="Arial" w:cs="Arial"/>
          <w:b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40607"/>
    <w:pPr>
      <w:keepNext/>
      <w:keepLines/>
      <w:numPr>
        <w:ilvl w:val="2"/>
        <w:numId w:val="1"/>
      </w:numPr>
      <w:spacing w:before="40"/>
      <w:outlineLvl w:val="2"/>
      <w:pPrChange w:id="2" w:author="Halle Mahmoud Rashdan" w:date="2022-01-26T11:32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40" w:line="259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sz w:val="20"/>
      <w:szCs w:val="24"/>
      <w:rPrChange w:id="2" w:author="Halle Mahmoud Rashdan" w:date="2022-01-26T11:32:00Z">
        <w:rPr>
          <w:rFonts w:ascii="Arial" w:eastAsiaTheme="majorEastAsia" w:hAnsi="Arial" w:cs="Arial"/>
          <w:b/>
          <w:szCs w:val="24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40607"/>
    <w:pPr>
      <w:keepNext/>
      <w:keepLines/>
      <w:numPr>
        <w:ilvl w:val="3"/>
        <w:numId w:val="1"/>
      </w:numPr>
      <w:spacing w:before="40"/>
      <w:outlineLvl w:val="3"/>
      <w:pPrChange w:id="3" w:author="Halle Mahmoud Rashdan" w:date="2022-01-26T11:32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40" w:line="259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i/>
      <w:iCs/>
      <w:color w:val="2F5496" w:themeColor="accent1" w:themeShade="BF"/>
      <w:rPrChange w:id="3" w:author="Halle Mahmoud Rashdan" w:date="2022-01-26T11:32:00Z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40607"/>
    <w:pPr>
      <w:keepNext/>
      <w:keepLines/>
      <w:numPr>
        <w:ilvl w:val="4"/>
        <w:numId w:val="1"/>
      </w:numPr>
      <w:spacing w:before="40"/>
      <w:outlineLvl w:val="4"/>
      <w:pPrChange w:id="4" w:author="Halle Mahmoud Rashdan" w:date="2022-01-26T11:32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40" w:line="259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F5496" w:themeColor="accent1" w:themeShade="BF"/>
      <w:rPrChange w:id="4" w:author="Halle Mahmoud Rashdan" w:date="2022-01-26T11:32:00Z">
        <w:rPr>
          <w:rFonts w:asciiTheme="majorHAnsi" w:eastAsiaTheme="majorEastAsia" w:hAnsiTheme="majorHAnsi" w:cstheme="majorBidi"/>
          <w:color w:val="2F5496" w:themeColor="accent1" w:themeShade="B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40607"/>
    <w:pPr>
      <w:keepNext/>
      <w:keepLines/>
      <w:numPr>
        <w:ilvl w:val="5"/>
        <w:numId w:val="1"/>
      </w:numPr>
      <w:spacing w:before="40"/>
      <w:outlineLvl w:val="5"/>
      <w:pPrChange w:id="5" w:author="Halle Mahmoud Rashdan" w:date="2022-01-26T11:32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40" w:line="259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color w:val="1F3763" w:themeColor="accent1" w:themeShade="7F"/>
      <w:rPrChange w:id="5" w:author="Halle Mahmoud Rashdan" w:date="2022-01-26T11:32:00Z">
        <w:rPr>
          <w:rFonts w:asciiTheme="majorHAnsi" w:eastAsiaTheme="majorEastAsia" w:hAnsiTheme="majorHAnsi" w:cstheme="majorBidi"/>
          <w:color w:val="1F3763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40607"/>
    <w:pPr>
      <w:keepNext/>
      <w:keepLines/>
      <w:numPr>
        <w:ilvl w:val="6"/>
        <w:numId w:val="1"/>
      </w:numPr>
      <w:spacing w:before="40"/>
      <w:outlineLvl w:val="6"/>
      <w:pPrChange w:id="6" w:author="Halle Mahmoud Rashdan" w:date="2022-01-26T11:32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40" w:line="259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1F3763" w:themeColor="accent1" w:themeShade="7F"/>
      <w:rPrChange w:id="6" w:author="Halle Mahmoud Rashdan" w:date="2022-01-26T11:32:00Z">
        <w:rPr>
          <w:rFonts w:asciiTheme="majorHAnsi" w:eastAsiaTheme="majorEastAsia" w:hAnsiTheme="majorHAnsi" w:cstheme="majorBidi"/>
          <w:i/>
          <w:iCs/>
          <w:color w:val="1F3763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40607"/>
    <w:pPr>
      <w:keepNext/>
      <w:keepLines/>
      <w:numPr>
        <w:ilvl w:val="7"/>
        <w:numId w:val="1"/>
      </w:numPr>
      <w:spacing w:before="40"/>
      <w:outlineLvl w:val="7"/>
      <w:pPrChange w:id="7" w:author="Halle Mahmoud Rashdan" w:date="2022-01-26T11:32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40" w:line="259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rPrChange w:id="7" w:author="Halle Mahmoud Rashdan" w:date="2022-01-26T11:32:00Z">
        <w:rPr>
          <w:rFonts w:asciiTheme="majorHAnsi" w:eastAsiaTheme="majorEastAsia" w:hAnsiTheme="majorHAnsi" w:cstheme="majorBidi"/>
          <w:color w:val="272727" w:themeColor="text1" w:themeTint="D8"/>
          <w:sz w:val="21"/>
          <w:szCs w:val="21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40607"/>
    <w:pPr>
      <w:keepNext/>
      <w:keepLines/>
      <w:numPr>
        <w:ilvl w:val="8"/>
        <w:numId w:val="1"/>
      </w:numPr>
      <w:spacing w:before="40"/>
      <w:outlineLvl w:val="8"/>
      <w:pPrChange w:id="8" w:author="Halle Mahmoud Rashdan" w:date="2022-01-26T11:32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40" w:line="259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rPrChange w:id="8" w:author="Halle Mahmoud Rashdan" w:date="2022-01-26T11:32:00Z">
        <w:rPr>
          <w:rFonts w:asciiTheme="majorHAnsi" w:eastAsiaTheme="majorEastAsia" w:hAnsiTheme="majorHAnsi" w:cstheme="majorBidi"/>
          <w:i/>
          <w:iCs/>
          <w:color w:val="272727" w:themeColor="text1" w:themeTint="D8"/>
          <w:sz w:val="21"/>
          <w:szCs w:val="21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A7FC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A7FC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A7FC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A7F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A7FC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A7FC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A7FC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A7F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A7F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A7FC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A7FC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A7FC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A7FC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A7FC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A7FC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A7FC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A7FC7"/>
  </w:style>
  <w:style w:type="paragraph" w:styleId="Sidefod">
    <w:name w:val="footer"/>
    <w:basedOn w:val="Normal"/>
    <w:link w:val="SidefodTegn"/>
    <w:uiPriority w:val="99"/>
    <w:unhideWhenUsed/>
    <w:rsid w:val="00EA7FC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A7FC7"/>
  </w:style>
  <w:style w:type="paragraph" w:styleId="Korrektur">
    <w:name w:val="Revision"/>
    <w:hidden/>
    <w:uiPriority w:val="99"/>
    <w:semiHidden/>
    <w:rsid w:val="007406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2335</Words>
  <Characters>14246</Characters>
  <Application>Microsoft Office Word</Application>
  <DocSecurity>0</DocSecurity>
  <Lines>118</Lines>
  <Paragraphs>33</Paragraphs>
  <ScaleCrop>false</ScaleCrop>
  <Company>Skatteministeriet</Company>
  <LinksUpToDate>false</LinksUpToDate>
  <CharactersWithSpaces>16548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 Mahmoud Rashdan</dc:creator>
  <cp:keywords/>
  <dc:description/>
  <cp:lastModifiedBy>Halle Mahmoud Rashdan</cp:lastModifiedBy>
  <cp:revision>1</cp:revision>
  <dcterms:created xsi:type="dcterms:W3CDTF">2022-01-26T09:26:00Z</dcterms:created>
  <dcterms:modified xsi:type="dcterms:W3CDTF">2022-01-26T10:34:00Z</dcterms:modified>
</cp:coreProperties>
</file>