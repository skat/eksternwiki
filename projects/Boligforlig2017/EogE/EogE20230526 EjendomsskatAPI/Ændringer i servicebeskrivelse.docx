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1543" w14:textId="77777777" w:rsidR="00466A04"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0321F" w14:paraId="55B49654" w14:textId="77777777" w:rsidTr="0020321F">
        <w:trPr>
          <w:trHeight w:hRule="exact" w:val="113"/>
        </w:trPr>
        <w:tc>
          <w:tcPr>
            <w:tcW w:w="10205" w:type="dxa"/>
            <w:gridSpan w:val="5"/>
            <w:shd w:val="clear" w:color="auto" w:fill="82A0F0"/>
          </w:tcPr>
          <w:p w14:paraId="5D7E69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41660BE5" w14:textId="77777777" w:rsidTr="0020321F">
        <w:trPr>
          <w:trHeight w:val="283"/>
        </w:trPr>
        <w:tc>
          <w:tcPr>
            <w:tcW w:w="10205" w:type="dxa"/>
            <w:gridSpan w:val="5"/>
            <w:tcBorders>
              <w:bottom w:val="single" w:sz="6" w:space="0" w:color="auto"/>
            </w:tcBorders>
          </w:tcPr>
          <w:p w14:paraId="0BF7EDA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321F">
              <w:rPr>
                <w:rFonts w:ascii="Arial" w:hAnsi="Arial" w:cs="Arial"/>
                <w:b/>
                <w:sz w:val="30"/>
              </w:rPr>
              <w:t>Ejendomsskat</w:t>
            </w:r>
          </w:p>
        </w:tc>
      </w:tr>
      <w:tr w:rsidR="0020321F" w14:paraId="3338B7FF" w14:textId="77777777" w:rsidTr="0020321F">
        <w:trPr>
          <w:trHeight w:val="283"/>
        </w:trPr>
        <w:tc>
          <w:tcPr>
            <w:tcW w:w="1701" w:type="dxa"/>
            <w:tcBorders>
              <w:top w:val="single" w:sz="6" w:space="0" w:color="auto"/>
              <w:bottom w:val="nil"/>
            </w:tcBorders>
            <w:shd w:val="clear" w:color="auto" w:fill="auto"/>
            <w:vAlign w:val="center"/>
          </w:tcPr>
          <w:p w14:paraId="02E328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F8E29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BDCF1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163030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51B1F60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0321F" w14:paraId="5CDD8437" w14:textId="77777777" w:rsidTr="0020321F">
        <w:trPr>
          <w:trHeight w:val="283"/>
        </w:trPr>
        <w:tc>
          <w:tcPr>
            <w:tcW w:w="1701" w:type="dxa"/>
            <w:tcBorders>
              <w:top w:val="nil"/>
            </w:tcBorders>
            <w:shd w:val="clear" w:color="auto" w:fill="auto"/>
            <w:vAlign w:val="center"/>
          </w:tcPr>
          <w:p w14:paraId="21F78DB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EogE</w:t>
            </w:r>
          </w:p>
        </w:tc>
        <w:tc>
          <w:tcPr>
            <w:tcW w:w="3969" w:type="dxa"/>
            <w:tcBorders>
              <w:top w:val="nil"/>
            </w:tcBorders>
            <w:shd w:val="clear" w:color="auto" w:fill="auto"/>
            <w:vAlign w:val="center"/>
          </w:tcPr>
          <w:p w14:paraId="3104D5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21708A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579AB1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57A4805E" w14:textId="40E22CE3"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w:t>
            </w:r>
            <w:del w:id="9" w:author="Hanne Erdman Thomsen" w:date="2023-05-24T13:07:00Z">
              <w:r w:rsidR="00DB6674">
                <w:rPr>
                  <w:rFonts w:ascii="Arial" w:hAnsi="Arial" w:cs="Arial"/>
                  <w:sz w:val="18"/>
                </w:rPr>
                <w:delText>03-16</w:delText>
              </w:r>
            </w:del>
            <w:ins w:id="10" w:author="Hanne Erdman Thomsen" w:date="2023-05-24T13:07:00Z">
              <w:r>
                <w:rPr>
                  <w:rFonts w:ascii="Arial" w:hAnsi="Arial" w:cs="Arial"/>
                  <w:sz w:val="18"/>
                </w:rPr>
                <w:t>05-17</w:t>
              </w:r>
            </w:ins>
          </w:p>
        </w:tc>
      </w:tr>
      <w:tr w:rsidR="0020321F" w14:paraId="0865F200" w14:textId="77777777" w:rsidTr="0020321F">
        <w:trPr>
          <w:trHeight w:val="283"/>
        </w:trPr>
        <w:tc>
          <w:tcPr>
            <w:tcW w:w="10205" w:type="dxa"/>
            <w:gridSpan w:val="5"/>
            <w:shd w:val="clear" w:color="auto" w:fill="D2DCFA"/>
            <w:vAlign w:val="center"/>
          </w:tcPr>
          <w:p w14:paraId="39262BA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321F" w14:paraId="2B6AFEF8" w14:textId="77777777" w:rsidTr="0020321F">
        <w:trPr>
          <w:trHeight w:val="283"/>
        </w:trPr>
        <w:tc>
          <w:tcPr>
            <w:tcW w:w="10205" w:type="dxa"/>
            <w:gridSpan w:val="5"/>
            <w:vAlign w:val="center"/>
          </w:tcPr>
          <w:p w14:paraId="4A01AA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3CEEACE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20321F" w14:paraId="7BB1D165" w14:textId="77777777" w:rsidTr="0020321F">
        <w:trPr>
          <w:trHeight w:val="283"/>
        </w:trPr>
        <w:tc>
          <w:tcPr>
            <w:tcW w:w="10205" w:type="dxa"/>
            <w:gridSpan w:val="5"/>
            <w:shd w:val="clear" w:color="auto" w:fill="D2DCFA"/>
            <w:vAlign w:val="center"/>
          </w:tcPr>
          <w:p w14:paraId="42C431A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321F" w14:paraId="57733FC8" w14:textId="77777777" w:rsidTr="0020321F">
        <w:trPr>
          <w:trHeight w:val="283"/>
        </w:trPr>
        <w:tc>
          <w:tcPr>
            <w:tcW w:w="10205" w:type="dxa"/>
            <w:gridSpan w:val="5"/>
          </w:tcPr>
          <w:p w14:paraId="6FBB07F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baseret på REST og modtager et GET Request med query parameters til at specificere output. Data er repræsenteret som JSON og til servicen findes der en OpenAPI-specifikation.</w:t>
            </w:r>
          </w:p>
          <w:p w14:paraId="752CE3A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620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0FAE87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358DD8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1DB7B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67FB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134E66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41C984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AB7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2F70B3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Hanne Erdman Thomsen" w:date="2023-05-24T13:07:00Z"/>
                <w:rFonts w:ascii="Arial" w:hAnsi="Arial" w:cs="Arial"/>
                <w:sz w:val="18"/>
              </w:rPr>
            </w:pPr>
            <w:r>
              <w:rPr>
                <w:rFonts w:ascii="Arial" w:hAnsi="Arial" w:cs="Arial"/>
                <w:sz w:val="18"/>
              </w:rPr>
              <w:t xml:space="preserve">Ejendomsskatter beregnes årligt for det kommende indkomstår for alle ejendomme i september. </w:t>
            </w:r>
          </w:p>
          <w:p w14:paraId="119BAE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 w:author="Hanne Erdman Thomsen" w:date="2023-05-24T13:07:00Z"/>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1C788AD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 w:author="Hanne Erdman Thomsen" w:date="2023-05-24T13:07:00Z">
              <w:r>
                <w:rPr>
                  <w:rFonts w:ascii="Arial" w:hAnsi="Arial" w:cs="Arial"/>
                  <w:sz w:val="18"/>
                </w:rPr>
                <w:t>I tilfælde af "omplacering" (dvs. ændring af en persons CPR-nummer), vil det nye CPR-nummer først fremgå når der sker en ændring i selve beregningen af ejendomsskat, f.eks. i forbindelse med ejerskifte.</w:t>
              </w:r>
            </w:ins>
          </w:p>
        </w:tc>
      </w:tr>
      <w:tr w:rsidR="0020321F" w14:paraId="17A55A9C" w14:textId="77777777" w:rsidTr="0020321F">
        <w:trPr>
          <w:trHeight w:val="283"/>
        </w:trPr>
        <w:tc>
          <w:tcPr>
            <w:tcW w:w="10205" w:type="dxa"/>
            <w:gridSpan w:val="5"/>
            <w:shd w:val="clear" w:color="auto" w:fill="D2DCFA"/>
            <w:vAlign w:val="center"/>
          </w:tcPr>
          <w:p w14:paraId="7B62C8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321F" w14:paraId="1DCFE171" w14:textId="77777777" w:rsidTr="0020321F">
        <w:trPr>
          <w:trHeight w:val="283"/>
        </w:trPr>
        <w:tc>
          <w:tcPr>
            <w:tcW w:w="10205" w:type="dxa"/>
            <w:gridSpan w:val="5"/>
            <w:shd w:val="clear" w:color="auto" w:fill="FFFFFF"/>
            <w:vAlign w:val="center"/>
          </w:tcPr>
          <w:p w14:paraId="3D91CF7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321F" w14:paraId="1F1CA37D" w14:textId="77777777" w:rsidTr="0020321F">
        <w:trPr>
          <w:trHeight w:val="283"/>
        </w:trPr>
        <w:tc>
          <w:tcPr>
            <w:tcW w:w="10205" w:type="dxa"/>
            <w:gridSpan w:val="5"/>
            <w:shd w:val="clear" w:color="auto" w:fill="FFFFFF"/>
          </w:tcPr>
          <w:p w14:paraId="4B0879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EjendomsskatHent_I</w:t>
            </w:r>
          </w:p>
        </w:tc>
      </w:tr>
      <w:tr w:rsidR="0020321F" w14:paraId="30DF5EA4" w14:textId="77777777" w:rsidTr="0020321F">
        <w:trPr>
          <w:trHeight w:val="283"/>
        </w:trPr>
        <w:tc>
          <w:tcPr>
            <w:tcW w:w="10205" w:type="dxa"/>
            <w:gridSpan w:val="5"/>
            <w:shd w:val="clear" w:color="auto" w:fill="FFFFFF"/>
          </w:tcPr>
          <w:p w14:paraId="28B8AF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30B6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*QueryParameters*</w:t>
            </w:r>
          </w:p>
          <w:p w14:paraId="77D955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A2EA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14:paraId="701DC1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8BB0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*KommuneNummerListe*</w:t>
            </w:r>
          </w:p>
          <w:p w14:paraId="49F2BF5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A30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KommuneNummer</w:t>
            </w:r>
          </w:p>
          <w:p w14:paraId="0A0D5A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45F9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8C08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40E0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*BFENummerListe*</w:t>
            </w:r>
          </w:p>
          <w:p w14:paraId="6EFBB4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529C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BestemtFastEjendomBFENummer</w:t>
            </w:r>
          </w:p>
          <w:p w14:paraId="0156E10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7D04BB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A6F4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F377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*PersonCPRNummerListe*</w:t>
            </w:r>
          </w:p>
          <w:p w14:paraId="1B302F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982AE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42B2FC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9F85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C3A8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157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*VirksomhedCVRNummerListe*</w:t>
            </w:r>
          </w:p>
          <w:p w14:paraId="7FCDA6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6BB4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14:paraId="31FA80A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2580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C14F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(EjendomsskatteberegningKontroltidspunktFra)</w:t>
            </w:r>
          </w:p>
          <w:p w14:paraId="4A11F1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(EjendomsskatteberegningKontroltidspunktTil)</w:t>
            </w:r>
          </w:p>
          <w:p w14:paraId="2D771F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4E1136C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(Sidestørrelse)</w:t>
            </w:r>
          </w:p>
          <w:p w14:paraId="056FE6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3D02F4BF" w14:textId="77777777" w:rsidTr="0020321F">
        <w:trPr>
          <w:trHeight w:val="283"/>
        </w:trPr>
        <w:tc>
          <w:tcPr>
            <w:tcW w:w="10205" w:type="dxa"/>
            <w:gridSpan w:val="5"/>
            <w:shd w:val="clear" w:color="auto" w:fill="FFFFFF"/>
          </w:tcPr>
          <w:p w14:paraId="043E75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kræver et IndkomstÅr som input og returnerer de i dataudvekslingsaftalen specificerede data fra den beregnede ejendomsskat fordelt på ejendomme i det udvalgte IndkomstÅr, evt. yderligere begrænset med andre søgeparametre.</w:t>
            </w:r>
          </w:p>
          <w:p w14:paraId="6B3AD4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Søgningen kan begrænses til en eller flere kommuner ved at angive en liste af KommuneNummer, til en eller flere ejendomme ved angivelse af en liste af BestemtFastEjendomBFENummer, eller til en eller flere ejere ved angivelse af liste(r) af PersonCPRNummer, eller VirksomhedCVRNummer .</w:t>
            </w:r>
          </w:p>
          <w:p w14:paraId="4AFBE81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defineres en periode ved at bruge EjendomsskatteberegningKontroltidspunktFra og/eller EjendomsskatteberegningKontroltidspunktTil,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EjendomsskatteberegningKontroltidspunktFra med tidspunktet der sidst blev forespurgt.</w:t>
            </w:r>
          </w:p>
        </w:tc>
      </w:tr>
      <w:tr w:rsidR="0020321F" w14:paraId="440A9ACD" w14:textId="77777777" w:rsidTr="0020321F">
        <w:trPr>
          <w:trHeight w:val="283"/>
        </w:trPr>
        <w:tc>
          <w:tcPr>
            <w:tcW w:w="10205" w:type="dxa"/>
            <w:gridSpan w:val="5"/>
            <w:shd w:val="clear" w:color="auto" w:fill="FFFFFF"/>
          </w:tcPr>
          <w:p w14:paraId="3574270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EjendomsskattesatserHent_I</w:t>
            </w:r>
          </w:p>
        </w:tc>
      </w:tr>
      <w:tr w:rsidR="0020321F" w14:paraId="16999741" w14:textId="77777777" w:rsidTr="0020321F">
        <w:trPr>
          <w:trHeight w:val="283"/>
        </w:trPr>
        <w:tc>
          <w:tcPr>
            <w:tcW w:w="10205" w:type="dxa"/>
            <w:gridSpan w:val="5"/>
            <w:shd w:val="clear" w:color="auto" w:fill="FFFFFF"/>
          </w:tcPr>
          <w:p w14:paraId="65E181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2228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*QueryParameters*</w:t>
            </w:r>
          </w:p>
          <w:p w14:paraId="1470B6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11D8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*IndkomstÅrListe*</w:t>
            </w:r>
          </w:p>
          <w:p w14:paraId="1EA95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180F6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14:paraId="2B6DAD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A2AC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B7E1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*KommuneNummerListe*</w:t>
            </w:r>
          </w:p>
          <w:p w14:paraId="0950174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9A8C6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KommuneNummer</w:t>
            </w:r>
          </w:p>
          <w:p w14:paraId="24087A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478D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169D3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14C4CC5F" w14:textId="77777777" w:rsidTr="0020321F">
        <w:trPr>
          <w:trHeight w:val="283"/>
        </w:trPr>
        <w:tc>
          <w:tcPr>
            <w:tcW w:w="10205" w:type="dxa"/>
            <w:gridSpan w:val="5"/>
            <w:shd w:val="clear" w:color="auto" w:fill="FFFFFF"/>
          </w:tcPr>
          <w:p w14:paraId="1D4C577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tager imod en liste af IndkomstÅr og/eller KommuneNummer og returnerer de gældende ejendomsskattesatser (promiller) for de udvalgte IndkomstÅr og/eller kommuner.</w:t>
            </w:r>
          </w:p>
        </w:tc>
      </w:tr>
      <w:tr w:rsidR="0020321F" w14:paraId="44614EDF" w14:textId="77777777" w:rsidTr="0020321F">
        <w:trPr>
          <w:trHeight w:val="283"/>
        </w:trPr>
        <w:tc>
          <w:tcPr>
            <w:tcW w:w="10205" w:type="dxa"/>
            <w:gridSpan w:val="5"/>
            <w:shd w:val="clear" w:color="auto" w:fill="FFFFFF"/>
            <w:vAlign w:val="center"/>
          </w:tcPr>
          <w:p w14:paraId="5CE125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321F" w14:paraId="10390414" w14:textId="77777777" w:rsidTr="0020321F">
        <w:trPr>
          <w:trHeight w:val="283"/>
        </w:trPr>
        <w:tc>
          <w:tcPr>
            <w:tcW w:w="10205" w:type="dxa"/>
            <w:gridSpan w:val="5"/>
            <w:shd w:val="clear" w:color="auto" w:fill="FFFFFF"/>
          </w:tcPr>
          <w:p w14:paraId="641B8E9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EjendomsskatHent_O</w:t>
            </w:r>
          </w:p>
        </w:tc>
      </w:tr>
      <w:tr w:rsidR="0020321F" w14:paraId="7D266599" w14:textId="77777777" w:rsidTr="0020321F">
        <w:trPr>
          <w:trHeight w:val="283"/>
        </w:trPr>
        <w:tc>
          <w:tcPr>
            <w:tcW w:w="10205" w:type="dxa"/>
            <w:gridSpan w:val="5"/>
            <w:shd w:val="clear" w:color="auto" w:fill="FFFFFF"/>
          </w:tcPr>
          <w:p w14:paraId="765E3D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7C30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*EjendomListe*</w:t>
            </w:r>
          </w:p>
          <w:p w14:paraId="6F6178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4B8C2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324D2E5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F81FA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14:paraId="2AE2B4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14:paraId="563203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Hanne Erdman Thomsen" w:date="2023-05-24T13:07:00Z"/>
                <w:rFonts w:ascii="Arial" w:hAnsi="Arial" w:cs="Arial"/>
                <w:sz w:val="18"/>
              </w:rPr>
            </w:pPr>
            <w:ins w:id="15" w:author="Hanne Erdman Thomsen" w:date="2023-05-24T13:07:00Z">
              <w:r>
                <w:rPr>
                  <w:rFonts w:ascii="Arial" w:hAnsi="Arial" w:cs="Arial"/>
                  <w:sz w:val="18"/>
                </w:rPr>
                <w:tab/>
              </w:r>
              <w:r>
                <w:rPr>
                  <w:rFonts w:ascii="Arial" w:hAnsi="Arial" w:cs="Arial"/>
                  <w:sz w:val="18"/>
                </w:rPr>
                <w:tab/>
                <w:t>(</w:t>
              </w:r>
              <w:commentRangeStart w:id="16"/>
              <w:r>
                <w:rPr>
                  <w:rFonts w:ascii="Arial" w:hAnsi="Arial" w:cs="Arial"/>
                  <w:sz w:val="18"/>
                </w:rPr>
                <w:t>EjendomNummer</w:t>
              </w:r>
            </w:ins>
            <w:commentRangeEnd w:id="16"/>
            <w:r w:rsidR="00CA1551">
              <w:rPr>
                <w:rStyle w:val="Kommentarhenvisning"/>
              </w:rPr>
              <w:commentReference w:id="16"/>
            </w:r>
            <w:ins w:id="17" w:author="Hanne Erdman Thomsen" w:date="2023-05-24T13:07:00Z">
              <w:r>
                <w:rPr>
                  <w:rFonts w:ascii="Arial" w:hAnsi="Arial" w:cs="Arial"/>
                  <w:sz w:val="18"/>
                </w:rPr>
                <w:t>)</w:t>
              </w:r>
            </w:ins>
          </w:p>
          <w:p w14:paraId="57BF65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(VurderingsejendomID)</w:t>
            </w:r>
          </w:p>
          <w:p w14:paraId="64B830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*BFENummerListe*</w:t>
            </w:r>
          </w:p>
          <w:p w14:paraId="092ED0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13F9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BestemtFastEjendomBFENummer</w:t>
            </w:r>
          </w:p>
          <w:p w14:paraId="6D44BB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C825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194178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C9E25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GrunddataIdLokalId</w:t>
            </w:r>
          </w:p>
          <w:p w14:paraId="7EFCDD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GrunddataIdNamespace </w:t>
            </w:r>
          </w:p>
          <w:p w14:paraId="45C417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CAC7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457E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(VurderingStruktur)</w:t>
            </w:r>
          </w:p>
          <w:p w14:paraId="49187B5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EjendomsskatteberegningID</w:t>
            </w:r>
          </w:p>
          <w:p w14:paraId="4B40E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EjendomsskatteberegningTidspunkt</w:t>
            </w:r>
          </w:p>
          <w:p w14:paraId="13AD0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EjendomsskatteberegningKontrolresultat</w:t>
            </w:r>
          </w:p>
          <w:p w14:paraId="6F2F97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EjendomsskatteberegningKontroltidspunkt</w:t>
            </w:r>
          </w:p>
          <w:p w14:paraId="0FCDF84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(EjendomEjendomsskatStruktur)</w:t>
            </w:r>
          </w:p>
          <w:p w14:paraId="6BBB095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(*EjerskabListe*</w:t>
            </w:r>
          </w:p>
          <w:p w14:paraId="016171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594A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06883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BC76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(RegistreringTidspunkt )</w:t>
            </w:r>
          </w:p>
          <w:p w14:paraId="262CD81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*EjerIDValg*</w:t>
            </w:r>
          </w:p>
          <w:p w14:paraId="216A60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04FF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1FDA2A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A14A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39BF45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C994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4A23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*CVRVirksomhed*</w:t>
            </w:r>
          </w:p>
          <w:p w14:paraId="4844098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2E90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167046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4357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7F71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(PåHoldRegistreringstidspunkt)</w:t>
            </w:r>
          </w:p>
          <w:p w14:paraId="2A2302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(EjendomEjerskabEjerandel)</w:t>
            </w:r>
          </w:p>
          <w:p w14:paraId="1C3080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AFD7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3E9BE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3F3A2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A5CBD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*TotalEjerperiode*</w:t>
            </w:r>
          </w:p>
          <w:p w14:paraId="2889FE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FDF69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EjendomEjerskabStartdato</w:t>
            </w:r>
          </w:p>
          <w:p w14:paraId="39E9001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(EjendomEjerskabSlutdato)</w:t>
            </w:r>
          </w:p>
          <w:p w14:paraId="3AB4CC3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0B48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1CC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4DAE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1622B7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DDD3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ÅrsejerperiodeStartdato</w:t>
            </w:r>
          </w:p>
          <w:p w14:paraId="74F8115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ÅrsejerperiodeSlutDato</w:t>
            </w:r>
          </w:p>
          <w:p w14:paraId="6BBD22D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(ÅrsejerperiodeAntalDage)</w:t>
            </w:r>
          </w:p>
          <w:p w14:paraId="51EEB1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0FFD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700A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584C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7E768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(EjerskabEjendomsskatStruktur)</w:t>
            </w:r>
          </w:p>
          <w:p w14:paraId="7694D0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1C6E6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C3EB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33A8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E653B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46C205D7" w14:textId="77777777" w:rsidTr="0020321F">
        <w:trPr>
          <w:trHeight w:val="283"/>
        </w:trPr>
        <w:tc>
          <w:tcPr>
            <w:tcW w:w="10205" w:type="dxa"/>
            <w:gridSpan w:val="5"/>
            <w:shd w:val="clear" w:color="auto" w:fill="FFFFFF"/>
          </w:tcPr>
          <w:p w14:paraId="4514A1C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38F51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 IndkomstÅr i input er angivet i forkert format.</w:t>
            </w:r>
          </w:p>
          <w:p w14:paraId="6C3A09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- 422.2 IndkomstÅr mangler i input.</w:t>
            </w:r>
          </w:p>
          <w:p w14:paraId="097F4F8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- 422.3 IndkomstÅr i input overstiger det maksimalt tilladte.</w:t>
            </w:r>
          </w:p>
          <w:p w14:paraId="741AC6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- 422.4 KommuneNummer i input er angivet i forkert format.</w:t>
            </w:r>
          </w:p>
          <w:p w14:paraId="424ABC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- 422.5 KommuneNummer i input overstiger det maksimalt tilladte.</w:t>
            </w:r>
          </w:p>
          <w:p w14:paraId="48318C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- 422.6 BestemtFastEjendomBFENummer er angivet i forkert format.</w:t>
            </w:r>
          </w:p>
          <w:p w14:paraId="2FF550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- 422.7 BestemtFastEjendomBFENummer i input overstiger det maksimalt tilladte.</w:t>
            </w:r>
          </w:p>
          <w:p w14:paraId="7111A5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- 422.8 PersonCPRNummer er angivet i forkert format.</w:t>
            </w:r>
          </w:p>
          <w:p w14:paraId="4CF550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- 422.9 PersonCPRNummer i input overstiger det maksimalt tilladte.</w:t>
            </w:r>
          </w:p>
          <w:p w14:paraId="7A1FAB2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- 422.10 VirksomhedCVRNummer er angivet i forkert format.</w:t>
            </w:r>
          </w:p>
          <w:p w14:paraId="2BF5DC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- 422.11 VirksomhedCVRNummer i input overstiger det maksimalt tilladte.</w:t>
            </w:r>
          </w:p>
          <w:p w14:paraId="120698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- 422.12 VirksomhedSENummer er angivet i forkert format.</w:t>
            </w:r>
          </w:p>
          <w:p w14:paraId="2216AF1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- 422.13 VirksomhedSENummer i input overstiger det maksimalt tilladte.</w:t>
            </w:r>
          </w:p>
          <w:p w14:paraId="5B48C23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11500AF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20321F" w14:paraId="33C3BC93" w14:textId="77777777" w:rsidTr="0020321F">
        <w:trPr>
          <w:trHeight w:val="283"/>
        </w:trPr>
        <w:tc>
          <w:tcPr>
            <w:tcW w:w="10205" w:type="dxa"/>
            <w:gridSpan w:val="5"/>
            <w:shd w:val="clear" w:color="auto" w:fill="FFFFFF"/>
          </w:tcPr>
          <w:p w14:paraId="1C66EDF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EjendomsskattesatserHent_O</w:t>
            </w:r>
          </w:p>
        </w:tc>
      </w:tr>
      <w:tr w:rsidR="0020321F" w14:paraId="0F3CE2BE" w14:textId="77777777" w:rsidTr="0020321F">
        <w:trPr>
          <w:trHeight w:val="283"/>
        </w:trPr>
        <w:tc>
          <w:tcPr>
            <w:tcW w:w="10205" w:type="dxa"/>
            <w:gridSpan w:val="5"/>
            <w:shd w:val="clear" w:color="auto" w:fill="FFFFFF"/>
          </w:tcPr>
          <w:p w14:paraId="772634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C4C8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*ÅrssatserListe*</w:t>
            </w:r>
          </w:p>
          <w:p w14:paraId="0B3E9F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C7D12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652E927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B615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14:paraId="52595A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E3EB8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6ACF425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316C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ForsigtighedsprincipProcentsats</w:t>
            </w:r>
          </w:p>
          <w:p w14:paraId="7F12F9A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(RegistreringTidspunkt)</w:t>
            </w:r>
          </w:p>
          <w:p w14:paraId="1600D8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8C2B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61C4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*KommuneListe*</w:t>
            </w:r>
          </w:p>
          <w:p w14:paraId="2EB3AA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DA431A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*Kommune*</w:t>
            </w:r>
          </w:p>
          <w:p w14:paraId="5F12BD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F6D0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KommuneNummer</w:t>
            </w:r>
          </w:p>
          <w:p w14:paraId="53B16D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B9CE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*BoligGrundskyld*</w:t>
            </w:r>
          </w:p>
          <w:p w14:paraId="6B4152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03A8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w:t>
            </w:r>
          </w:p>
          <w:p w14:paraId="5B701A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(RegistreringTidspunkt)</w:t>
            </w:r>
          </w:p>
          <w:p w14:paraId="76B8E3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F5EA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321A6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2AA1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*ProduktionsjordGrundskyld*</w:t>
            </w:r>
          </w:p>
          <w:p w14:paraId="45866AC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BB72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KommunepromilleGrundskyldProduktionsjord</w:t>
            </w:r>
          </w:p>
          <w:p w14:paraId="422EA9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(RegistreringTidspunkt)</w:t>
            </w:r>
          </w:p>
          <w:p w14:paraId="132BC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F4AC0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744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8A08C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commentRangeStart w:id="18"/>
            <w:r>
              <w:rPr>
                <w:rFonts w:ascii="Arial" w:hAnsi="Arial" w:cs="Arial"/>
                <w:sz w:val="18"/>
              </w:rPr>
              <w:t>Dækningsafgift</w:t>
            </w:r>
            <w:commentRangeEnd w:id="18"/>
            <w:r w:rsidR="00CA1551">
              <w:rPr>
                <w:rStyle w:val="Kommentarhenvisning"/>
              </w:rPr>
              <w:commentReference w:id="18"/>
            </w:r>
            <w:r>
              <w:rPr>
                <w:rFonts w:ascii="Arial" w:hAnsi="Arial" w:cs="Arial"/>
                <w:sz w:val="18"/>
              </w:rPr>
              <w:t>Erhverv*</w:t>
            </w:r>
          </w:p>
          <w:p w14:paraId="197FB7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9E31C2" w14:textId="3FE0CF71"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19" w:author="Hanne Erdman Thomsen" w:date="2023-05-24T13:07:00Z">
              <w:r w:rsidR="00DB6674">
                <w:rPr>
                  <w:rFonts w:ascii="Arial" w:hAnsi="Arial" w:cs="Arial"/>
                  <w:sz w:val="18"/>
                </w:rPr>
                <w:delText>KommunepromilleDækningsafgiftErhverv</w:delText>
              </w:r>
            </w:del>
            <w:ins w:id="20" w:author="Hanne Erdman Thomsen" w:date="2023-05-24T13:07:00Z">
              <w:r>
                <w:rPr>
                  <w:rFonts w:ascii="Arial" w:hAnsi="Arial" w:cs="Arial"/>
                  <w:sz w:val="18"/>
                </w:rPr>
                <w:t>KommunepromilleDækningsafgiftErhvervMarkering</w:t>
              </w:r>
            </w:ins>
          </w:p>
          <w:p w14:paraId="76E7B6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Hanne Erdman Thomsen" w:date="2023-05-24T13:07:00Z"/>
                <w:rFonts w:ascii="Arial" w:hAnsi="Arial" w:cs="Arial"/>
                <w:sz w:val="18"/>
              </w:rPr>
            </w:pPr>
            <w:ins w:id="22"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(KommunepromilleDækningsafgiftErhverv)</w:t>
              </w:r>
            </w:ins>
          </w:p>
          <w:p w14:paraId="3255AE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(RegistreringTidspunkt)</w:t>
            </w:r>
          </w:p>
          <w:p w14:paraId="1C1DF6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889A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A0BB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3F38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*DækningsafgiftOffentligMyndighed*</w:t>
            </w:r>
          </w:p>
          <w:p w14:paraId="20719A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3A94B5" w14:textId="2E82E6C3"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3" w:author="Hanne Erdman Thomsen" w:date="2023-05-24T13:07:00Z">
              <w:r w:rsidR="00DB6674">
                <w:rPr>
                  <w:rFonts w:ascii="Arial" w:hAnsi="Arial" w:cs="Arial"/>
                  <w:sz w:val="18"/>
                </w:rPr>
                <w:delText>KommunepromilleDækningsafgiftOffentligMyndighed</w:delText>
              </w:r>
            </w:del>
            <w:ins w:id="24" w:author="Hanne Erdman Thomsen" w:date="2023-05-24T13:07:00Z">
              <w:r>
                <w:rPr>
                  <w:rFonts w:ascii="Arial" w:hAnsi="Arial" w:cs="Arial"/>
                  <w:sz w:val="18"/>
                </w:rPr>
                <w:t xml:space="preserve">KommunepromilleDækningsafgiftOffentligMyndighedMarkering </w:t>
              </w:r>
            </w:ins>
          </w:p>
          <w:p w14:paraId="7F67B7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Hanne Erdman Thomsen" w:date="2023-05-24T13:07:00Z"/>
                <w:rFonts w:ascii="Arial" w:hAnsi="Arial" w:cs="Arial"/>
                <w:sz w:val="18"/>
              </w:rPr>
            </w:pPr>
            <w:ins w:id="26"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(KommunepromilleDækningsafgiftOffentligMyndighed)</w:t>
              </w:r>
            </w:ins>
          </w:p>
          <w:p w14:paraId="4903EB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(RegistreringTidspunkt)</w:t>
            </w:r>
          </w:p>
          <w:p w14:paraId="367BC7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A96F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33E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7C4B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5B17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A3E2B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6B124702" w14:textId="77777777" w:rsidTr="0020321F">
        <w:trPr>
          <w:trHeight w:val="283"/>
        </w:trPr>
        <w:tc>
          <w:tcPr>
            <w:tcW w:w="10205" w:type="dxa"/>
            <w:gridSpan w:val="5"/>
            <w:shd w:val="clear" w:color="auto" w:fill="FFFFFF"/>
          </w:tcPr>
          <w:p w14:paraId="2DD354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F5276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 IndkomstÅr i input er angivet i forkert format.</w:t>
            </w:r>
          </w:p>
          <w:p w14:paraId="399919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- 422.2 IndkomstÅr mangler i input.</w:t>
            </w:r>
          </w:p>
          <w:p w14:paraId="416EF1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- 422.3 IndkomstÅr i input overstiger det maksimalt tilladte.</w:t>
            </w:r>
          </w:p>
          <w:p w14:paraId="582851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- 422.4 KommuneNummer i input er angivet i forkert format.</w:t>
            </w:r>
          </w:p>
          <w:p w14:paraId="1DD40D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- 422.5 KommuneNummer i input overstiger det maksimalt tilladte.</w:t>
            </w:r>
          </w:p>
        </w:tc>
      </w:tr>
      <w:tr w:rsidR="0020321F" w:rsidRPr="008E71C9" w14:paraId="704E6000" w14:textId="77777777" w:rsidTr="0020321F">
        <w:trPr>
          <w:trHeight w:val="283"/>
        </w:trPr>
        <w:tc>
          <w:tcPr>
            <w:tcW w:w="10205" w:type="dxa"/>
            <w:gridSpan w:val="5"/>
            <w:shd w:val="clear" w:color="auto" w:fill="D2DCFA"/>
            <w:vAlign w:val="center"/>
          </w:tcPr>
          <w:p w14:paraId="373B12D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321F">
              <w:rPr>
                <w:rFonts w:ascii="Arial" w:hAnsi="Arial" w:cs="Arial"/>
                <w:b/>
                <w:sz w:val="18"/>
                <w:lang w:val="en-US"/>
              </w:rPr>
              <w:t>Referencer fra use case(s)</w:t>
            </w:r>
          </w:p>
        </w:tc>
      </w:tr>
      <w:tr w:rsidR="0020321F" w:rsidRPr="008E71C9" w14:paraId="0431BF81" w14:textId="77777777" w:rsidTr="0020321F">
        <w:trPr>
          <w:trHeight w:val="283"/>
        </w:trPr>
        <w:tc>
          <w:tcPr>
            <w:tcW w:w="10205" w:type="dxa"/>
            <w:gridSpan w:val="5"/>
            <w:shd w:val="clear" w:color="auto" w:fill="FFFFFF"/>
          </w:tcPr>
          <w:p w14:paraId="09C5CC0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038C74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20321F" w:rsidRPr="0020321F" w:rsidSect="0020321F">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14:paraId="3E6BC9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4B58160D" w14:textId="77777777" w:rsidTr="0020321F">
        <w:trPr>
          <w:trHeight w:hRule="exact" w:val="113"/>
        </w:trPr>
        <w:tc>
          <w:tcPr>
            <w:tcW w:w="10205" w:type="dxa"/>
            <w:shd w:val="clear" w:color="auto" w:fill="D2DCFA"/>
          </w:tcPr>
          <w:p w14:paraId="482B97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3C0C69AB" w14:textId="77777777" w:rsidTr="0020321F">
        <w:tc>
          <w:tcPr>
            <w:tcW w:w="10205" w:type="dxa"/>
            <w:vAlign w:val="center"/>
          </w:tcPr>
          <w:p w14:paraId="0D52C99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EjendomEjendomsskatStruktur</w:t>
            </w:r>
          </w:p>
        </w:tc>
      </w:tr>
      <w:tr w:rsidR="0020321F" w14:paraId="3CDC2681" w14:textId="77777777" w:rsidTr="0020321F">
        <w:tc>
          <w:tcPr>
            <w:tcW w:w="10205" w:type="dxa"/>
            <w:vAlign w:val="center"/>
          </w:tcPr>
          <w:p w14:paraId="433E875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*EjendomEjendomsskat*</w:t>
            </w:r>
          </w:p>
          <w:p w14:paraId="50DB9D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40AE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(ForsigtighedsprincipProcentsats)</w:t>
            </w:r>
          </w:p>
          <w:p w14:paraId="1071D68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400E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*EjendomEjendomsskatValg*</w:t>
            </w:r>
          </w:p>
          <w:p w14:paraId="067173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5DFDB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*BoligGrundskyld*</w:t>
            </w:r>
          </w:p>
          <w:p w14:paraId="35DA3AA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009F4B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(KommunepromilleGrundskyld)  </w:t>
            </w:r>
          </w:p>
          <w:p w14:paraId="68FDB9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EjendomsgrundskyldBeløb</w:t>
            </w:r>
          </w:p>
          <w:p w14:paraId="68B852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3522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87AA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*LandOgSkovEjendomGrundskyld*</w:t>
            </w:r>
          </w:p>
          <w:p w14:paraId="2EA08E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9902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F65D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4E693F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C68A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w:t>
            </w:r>
          </w:p>
          <w:p w14:paraId="79C289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EjendomsgrundskyldStuehusBeløb</w:t>
            </w:r>
          </w:p>
          <w:p w14:paraId="3725BD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EC47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8E95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0DE9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31B147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1F14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(KommunepromilleGrundskyldProduktionsjord)</w:t>
            </w:r>
          </w:p>
          <w:p w14:paraId="387367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EjendomsgrundskyldProduktionsjordBeløb</w:t>
            </w:r>
          </w:p>
          <w:p w14:paraId="3E4611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3E8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96FE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B01F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6FC36D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5734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w:t>
            </w:r>
          </w:p>
          <w:p w14:paraId="279437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EjendomsgrundskyldRestarealBeløb</w:t>
            </w:r>
          </w:p>
          <w:p w14:paraId="7C17EC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C6FD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67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9DC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AA76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9A93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1835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*DækningsafgiftErhverv*</w:t>
            </w:r>
          </w:p>
          <w:p w14:paraId="6AD36B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D022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(KommunepromilleDækningsafgiftErhverv)</w:t>
            </w:r>
          </w:p>
          <w:p w14:paraId="0AD51FA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EjendomsdækningsafgiftBeløb</w:t>
            </w:r>
          </w:p>
          <w:p w14:paraId="2D2CB8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A4E3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AC78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A75F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*DækningsafgiftOffentligMyndighed*</w:t>
            </w:r>
          </w:p>
          <w:p w14:paraId="0A0C8D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E97F5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(KommunepromilleDækningsafgiftOffentligMyndighed)</w:t>
            </w:r>
          </w:p>
          <w:p w14:paraId="46B27C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EjendomsdækningsafgiftBeløb</w:t>
            </w:r>
          </w:p>
          <w:p w14:paraId="485C59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E775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8999B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4BDEE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0FFA546F" w14:textId="77777777" w:rsidTr="0020321F">
        <w:trPr>
          <w:trHeight w:hRule="exact" w:val="113"/>
        </w:trPr>
        <w:tc>
          <w:tcPr>
            <w:tcW w:w="10205" w:type="dxa"/>
            <w:shd w:val="clear" w:color="auto" w:fill="D2DCFA"/>
          </w:tcPr>
          <w:p w14:paraId="65808E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56606663" w14:textId="77777777" w:rsidTr="0020321F">
        <w:tc>
          <w:tcPr>
            <w:tcW w:w="10205" w:type="dxa"/>
            <w:vAlign w:val="center"/>
          </w:tcPr>
          <w:p w14:paraId="1185D5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EjerskabEjendomsskatStruktur</w:t>
            </w:r>
          </w:p>
        </w:tc>
      </w:tr>
      <w:tr w:rsidR="0020321F" w14:paraId="4EFACA8F" w14:textId="77777777" w:rsidTr="0020321F">
        <w:tc>
          <w:tcPr>
            <w:tcW w:w="10205" w:type="dxa"/>
            <w:vAlign w:val="center"/>
          </w:tcPr>
          <w:p w14:paraId="4B44BD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*EjerskabEjendomsskat*</w:t>
            </w:r>
          </w:p>
          <w:p w14:paraId="273819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2D7D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ins w:id="29" w:author="Hanne Erdman Thomsen" w:date="2023-05-24T13:07:00Z">
              <w:r>
                <w:rPr>
                  <w:rFonts w:ascii="Arial" w:hAnsi="Arial" w:cs="Arial"/>
                  <w:sz w:val="18"/>
                </w:rPr>
                <w:t>(</w:t>
              </w:r>
            </w:ins>
            <w:commentRangeStart w:id="30"/>
            <w:r>
              <w:rPr>
                <w:rFonts w:ascii="Arial" w:hAnsi="Arial" w:cs="Arial"/>
                <w:sz w:val="18"/>
              </w:rPr>
              <w:t>EjerfordeltGrundskyldBeløb</w:t>
            </w:r>
            <w:commentRangeEnd w:id="30"/>
            <w:r w:rsidR="00593E0E">
              <w:rPr>
                <w:rStyle w:val="Kommentarhenvisning"/>
              </w:rPr>
              <w:commentReference w:id="30"/>
            </w:r>
            <w:ins w:id="31" w:author="Hanne Erdman Thomsen" w:date="2023-05-24T13:07:00Z">
              <w:r>
                <w:rPr>
                  <w:rFonts w:ascii="Arial" w:hAnsi="Arial" w:cs="Arial"/>
                  <w:sz w:val="18"/>
                </w:rPr>
                <w:t>)</w:t>
              </w:r>
            </w:ins>
          </w:p>
          <w:p w14:paraId="223081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(EjerfordeltGrundskyldRabatBeløb)</w:t>
            </w:r>
          </w:p>
          <w:p w14:paraId="39D2D4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(EjerfordeltGrundskyldBeløbEfterRabat)</w:t>
            </w:r>
          </w:p>
          <w:p w14:paraId="68337A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9F071A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*RateListe*</w:t>
            </w:r>
          </w:p>
          <w:p w14:paraId="3845AB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3C3BE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RateStruktur</w:t>
            </w:r>
          </w:p>
          <w:p w14:paraId="6772EB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B660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9ACE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EDB8FF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3E61EDF3" w14:textId="77777777" w:rsidTr="00DB6674">
        <w:trPr>
          <w:trHeight w:hRule="exact" w:val="113"/>
          <w:del w:id="33" w:author="Hanne Erdman Thomsen" w:date="2023-05-24T13:07:00Z"/>
        </w:trPr>
        <w:tc>
          <w:tcPr>
            <w:tcW w:w="10205" w:type="dxa"/>
            <w:shd w:val="clear" w:color="auto" w:fill="D2DCFA"/>
          </w:tcPr>
          <w:p w14:paraId="782F01B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Hanne Erdman Thomsen" w:date="2023-05-24T13:07:00Z"/>
                <w:rFonts w:ascii="Arial" w:hAnsi="Arial" w:cs="Arial"/>
                <w:b/>
                <w:sz w:val="48"/>
              </w:rPr>
            </w:pPr>
          </w:p>
        </w:tc>
      </w:tr>
      <w:tr w:rsidR="00DB6674" w14:paraId="64362D3A" w14:textId="77777777" w:rsidTr="00DB6674">
        <w:trPr>
          <w:del w:id="35" w:author="Hanne Erdman Thomsen" w:date="2023-05-24T13:07:00Z"/>
        </w:trPr>
        <w:tc>
          <w:tcPr>
            <w:tcW w:w="10205" w:type="dxa"/>
            <w:vAlign w:val="center"/>
          </w:tcPr>
          <w:p w14:paraId="4DF251B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6" w:author="Hanne Erdman Thomsen" w:date="2023-05-24T13:07:00Z"/>
                <w:rFonts w:ascii="Arial" w:hAnsi="Arial" w:cs="Arial"/>
              </w:rPr>
            </w:pPr>
            <w:del w:id="37" w:author="Hanne Erdman Thomsen" w:date="2023-05-24T13:07:00Z">
              <w:r>
                <w:rPr>
                  <w:rFonts w:ascii="Arial" w:hAnsi="Arial" w:cs="Arial"/>
                </w:rPr>
                <w:delText>OpkrævningSpecifikationLinjeParameterStruktur</w:delText>
              </w:r>
            </w:del>
          </w:p>
        </w:tc>
      </w:tr>
      <w:tr w:rsidR="00DB6674" w14:paraId="4C30495C" w14:textId="77777777" w:rsidTr="00DB6674">
        <w:trPr>
          <w:del w:id="38" w:author="Hanne Erdman Thomsen" w:date="2023-05-24T13:07:00Z"/>
        </w:trPr>
        <w:tc>
          <w:tcPr>
            <w:tcW w:w="10205" w:type="dxa"/>
            <w:vAlign w:val="center"/>
          </w:tcPr>
          <w:p w14:paraId="0D71F00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 w:author="Hanne Erdman Thomsen" w:date="2023-05-24T13:07:00Z"/>
                <w:rFonts w:ascii="Arial" w:hAnsi="Arial" w:cs="Arial"/>
                <w:sz w:val="18"/>
              </w:rPr>
            </w:pPr>
            <w:del w:id="40" w:author="Hanne Erdman Thomsen" w:date="2023-05-24T13:07:00Z">
              <w:r>
                <w:rPr>
                  <w:rFonts w:ascii="Arial" w:hAnsi="Arial" w:cs="Arial"/>
                  <w:sz w:val="18"/>
                </w:rPr>
                <w:delText>OpkrævningSpecifikationLinjeParameterNavn</w:delText>
              </w:r>
            </w:del>
          </w:p>
          <w:p w14:paraId="6712DE5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 w:author="Hanne Erdman Thomsen" w:date="2023-05-24T13:07:00Z"/>
                <w:rFonts w:ascii="Arial" w:hAnsi="Arial" w:cs="Arial"/>
                <w:sz w:val="18"/>
              </w:rPr>
            </w:pPr>
            <w:del w:id="42" w:author="Hanne Erdman Thomsen" w:date="2023-05-24T13:07:00Z">
              <w:r>
                <w:rPr>
                  <w:rFonts w:ascii="Arial" w:hAnsi="Arial" w:cs="Arial"/>
                  <w:sz w:val="18"/>
                </w:rPr>
                <w:delText>* OpkrævningSpecifikationLinjeParameterValg *</w:delText>
              </w:r>
            </w:del>
          </w:p>
          <w:p w14:paraId="59E9861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 w:author="Hanne Erdman Thomsen" w:date="2023-05-24T13:07:00Z"/>
                <w:rFonts w:ascii="Arial" w:hAnsi="Arial" w:cs="Arial"/>
                <w:sz w:val="18"/>
              </w:rPr>
            </w:pPr>
            <w:del w:id="44" w:author="Hanne Erdman Thomsen" w:date="2023-05-24T13:07:00Z">
              <w:r>
                <w:rPr>
                  <w:rFonts w:ascii="Arial" w:hAnsi="Arial" w:cs="Arial"/>
                  <w:sz w:val="18"/>
                </w:rPr>
                <w:delText>[</w:delText>
              </w:r>
            </w:del>
          </w:p>
          <w:p w14:paraId="6ECA77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Hanne Erdman Thomsen" w:date="2023-05-24T13:07:00Z"/>
                <w:rFonts w:ascii="Arial" w:hAnsi="Arial" w:cs="Arial"/>
                <w:sz w:val="18"/>
              </w:rPr>
            </w:pPr>
            <w:del w:id="46" w:author="Hanne Erdman Thomsen" w:date="2023-05-24T13:07:00Z">
              <w:r>
                <w:rPr>
                  <w:rFonts w:ascii="Arial" w:hAnsi="Arial" w:cs="Arial"/>
                  <w:sz w:val="18"/>
                </w:rPr>
                <w:tab/>
                <w:delText>OpkrævningSpecifikationLinjeParameterBeløb</w:delText>
              </w:r>
            </w:del>
          </w:p>
          <w:p w14:paraId="686A68B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Hanne Erdman Thomsen" w:date="2023-05-24T13:07:00Z"/>
                <w:rFonts w:ascii="Arial" w:hAnsi="Arial" w:cs="Arial"/>
                <w:sz w:val="18"/>
              </w:rPr>
            </w:pPr>
            <w:del w:id="48" w:author="Hanne Erdman Thomsen" w:date="2023-05-24T13:07:00Z">
              <w:r>
                <w:rPr>
                  <w:rFonts w:ascii="Arial" w:hAnsi="Arial" w:cs="Arial"/>
                  <w:sz w:val="18"/>
                </w:rPr>
                <w:tab/>
                <w:delText>|</w:delText>
              </w:r>
            </w:del>
          </w:p>
          <w:p w14:paraId="553F66A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Hanne Erdman Thomsen" w:date="2023-05-24T13:07:00Z"/>
                <w:rFonts w:ascii="Arial" w:hAnsi="Arial" w:cs="Arial"/>
                <w:sz w:val="18"/>
              </w:rPr>
            </w:pPr>
            <w:del w:id="50" w:author="Hanne Erdman Thomsen" w:date="2023-05-24T13:07:00Z">
              <w:r>
                <w:rPr>
                  <w:rFonts w:ascii="Arial" w:hAnsi="Arial" w:cs="Arial"/>
                  <w:sz w:val="18"/>
                </w:rPr>
                <w:tab/>
                <w:delText>OpkrævningSpecifikationLinjeParameterTekst</w:delText>
              </w:r>
            </w:del>
          </w:p>
          <w:p w14:paraId="7C5112E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Hanne Erdman Thomsen" w:date="2023-05-24T13:07:00Z"/>
                <w:rFonts w:ascii="Arial" w:hAnsi="Arial" w:cs="Arial"/>
                <w:sz w:val="18"/>
              </w:rPr>
            </w:pPr>
            <w:del w:id="52" w:author="Hanne Erdman Thomsen" w:date="2023-05-24T13:07:00Z">
              <w:r>
                <w:rPr>
                  <w:rFonts w:ascii="Arial" w:hAnsi="Arial" w:cs="Arial"/>
                  <w:sz w:val="18"/>
                </w:rPr>
                <w:tab/>
                <w:delText>|</w:delText>
              </w:r>
            </w:del>
          </w:p>
          <w:p w14:paraId="4D4E9D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Hanne Erdman Thomsen" w:date="2023-05-24T13:07:00Z"/>
                <w:rFonts w:ascii="Arial" w:hAnsi="Arial" w:cs="Arial"/>
                <w:sz w:val="18"/>
              </w:rPr>
            </w:pPr>
            <w:del w:id="54" w:author="Hanne Erdman Thomsen" w:date="2023-05-24T13:07:00Z">
              <w:r>
                <w:rPr>
                  <w:rFonts w:ascii="Arial" w:hAnsi="Arial" w:cs="Arial"/>
                  <w:sz w:val="18"/>
                </w:rPr>
                <w:tab/>
                <w:delText>OpkrævningSpecifikationLinjeParameterDato</w:delText>
              </w:r>
            </w:del>
          </w:p>
          <w:p w14:paraId="5C0E6D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Hanne Erdman Thomsen" w:date="2023-05-24T13:07:00Z"/>
                <w:rFonts w:ascii="Arial" w:hAnsi="Arial" w:cs="Arial"/>
                <w:sz w:val="18"/>
              </w:rPr>
            </w:pPr>
            <w:del w:id="56" w:author="Hanne Erdman Thomsen" w:date="2023-05-24T13:07:00Z">
              <w:r>
                <w:rPr>
                  <w:rFonts w:ascii="Arial" w:hAnsi="Arial" w:cs="Arial"/>
                  <w:sz w:val="18"/>
                </w:rPr>
                <w:tab/>
                <w:delText>|</w:delText>
              </w:r>
            </w:del>
          </w:p>
          <w:p w14:paraId="308B11B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 w:author="Hanne Erdman Thomsen" w:date="2023-05-24T13:07:00Z"/>
                <w:rFonts w:ascii="Arial" w:hAnsi="Arial" w:cs="Arial"/>
                <w:sz w:val="18"/>
              </w:rPr>
            </w:pPr>
            <w:del w:id="58" w:author="Hanne Erdman Thomsen" w:date="2023-05-24T13:07:00Z">
              <w:r>
                <w:rPr>
                  <w:rFonts w:ascii="Arial" w:hAnsi="Arial" w:cs="Arial"/>
                  <w:sz w:val="18"/>
                </w:rPr>
                <w:tab/>
                <w:delText>OpkrævningSpecifikationLinjeParameterSats</w:delText>
              </w:r>
            </w:del>
          </w:p>
          <w:p w14:paraId="6232F03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 w:author="Hanne Erdman Thomsen" w:date="2023-05-24T13:07:00Z"/>
                <w:rFonts w:ascii="Arial" w:hAnsi="Arial" w:cs="Arial"/>
                <w:sz w:val="18"/>
              </w:rPr>
            </w:pPr>
            <w:del w:id="60" w:author="Hanne Erdman Thomsen" w:date="2023-05-24T13:07:00Z">
              <w:r>
                <w:rPr>
                  <w:rFonts w:ascii="Arial" w:hAnsi="Arial" w:cs="Arial"/>
                  <w:sz w:val="18"/>
                </w:rPr>
                <w:tab/>
                <w:delText>|</w:delText>
              </w:r>
            </w:del>
          </w:p>
          <w:p w14:paraId="573584C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 w:author="Hanne Erdman Thomsen" w:date="2023-05-24T13:07:00Z"/>
                <w:rFonts w:ascii="Arial" w:hAnsi="Arial" w:cs="Arial"/>
                <w:sz w:val="18"/>
              </w:rPr>
            </w:pPr>
            <w:del w:id="62" w:author="Hanne Erdman Thomsen" w:date="2023-05-24T13:07:00Z">
              <w:r>
                <w:rPr>
                  <w:rFonts w:ascii="Arial" w:hAnsi="Arial" w:cs="Arial"/>
                  <w:sz w:val="18"/>
                </w:rPr>
                <w:tab/>
                <w:delText>OpkrævningSpecifikationLinjeParameterMængde</w:delText>
              </w:r>
            </w:del>
          </w:p>
          <w:p w14:paraId="3B33C59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 w:author="Hanne Erdman Thomsen" w:date="2023-05-24T13:07:00Z"/>
                <w:rFonts w:ascii="Arial" w:hAnsi="Arial" w:cs="Arial"/>
                <w:sz w:val="18"/>
              </w:rPr>
            </w:pPr>
            <w:del w:id="64" w:author="Hanne Erdman Thomsen" w:date="2023-05-24T13:07:00Z">
              <w:r>
                <w:rPr>
                  <w:rFonts w:ascii="Arial" w:hAnsi="Arial" w:cs="Arial"/>
                  <w:sz w:val="18"/>
                </w:rPr>
                <w:delText>]</w:delText>
              </w:r>
            </w:del>
          </w:p>
        </w:tc>
      </w:tr>
    </w:tbl>
    <w:p w14:paraId="737B32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724C5CF3" w14:textId="77777777" w:rsidTr="00DB6674">
        <w:trPr>
          <w:trHeight w:hRule="exact" w:val="113"/>
          <w:del w:id="66" w:author="Hanne Erdman Thomsen" w:date="2023-05-24T13:07:00Z"/>
        </w:trPr>
        <w:tc>
          <w:tcPr>
            <w:tcW w:w="10205" w:type="dxa"/>
            <w:shd w:val="clear" w:color="auto" w:fill="D2DCFA"/>
          </w:tcPr>
          <w:p w14:paraId="585C91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 w:author="Hanne Erdman Thomsen" w:date="2023-05-24T13:07:00Z"/>
                <w:rFonts w:ascii="Arial" w:hAnsi="Arial" w:cs="Arial"/>
                <w:b/>
                <w:sz w:val="48"/>
              </w:rPr>
            </w:pPr>
          </w:p>
        </w:tc>
      </w:tr>
      <w:tr w:rsidR="00DB6674" w14:paraId="142A98F3" w14:textId="77777777" w:rsidTr="00DB6674">
        <w:trPr>
          <w:del w:id="68" w:author="Hanne Erdman Thomsen" w:date="2023-05-24T13:07:00Z"/>
        </w:trPr>
        <w:tc>
          <w:tcPr>
            <w:tcW w:w="10205" w:type="dxa"/>
            <w:vAlign w:val="center"/>
          </w:tcPr>
          <w:p w14:paraId="7696D9B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69" w:author="Hanne Erdman Thomsen" w:date="2023-05-24T13:07:00Z"/>
                <w:rFonts w:ascii="Arial" w:hAnsi="Arial" w:cs="Arial"/>
              </w:rPr>
            </w:pPr>
            <w:del w:id="70" w:author="Hanne Erdman Thomsen" w:date="2023-05-24T13:07:00Z">
              <w:r>
                <w:rPr>
                  <w:rFonts w:ascii="Arial" w:hAnsi="Arial" w:cs="Arial"/>
                </w:rPr>
                <w:delText>OpkrævningSpecifikationLinjeStruktur</w:delText>
              </w:r>
            </w:del>
          </w:p>
        </w:tc>
      </w:tr>
      <w:tr w:rsidR="00DB6674" w14:paraId="23FCBF11" w14:textId="77777777" w:rsidTr="00DB6674">
        <w:trPr>
          <w:del w:id="71" w:author="Hanne Erdman Thomsen" w:date="2023-05-24T13:07:00Z"/>
        </w:trPr>
        <w:tc>
          <w:tcPr>
            <w:tcW w:w="10205" w:type="dxa"/>
            <w:vAlign w:val="center"/>
          </w:tcPr>
          <w:p w14:paraId="413A4B9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 w:author="Hanne Erdman Thomsen" w:date="2023-05-24T13:07:00Z"/>
                <w:rFonts w:ascii="Arial" w:hAnsi="Arial" w:cs="Arial"/>
                <w:sz w:val="18"/>
              </w:rPr>
            </w:pPr>
            <w:del w:id="73" w:author="Hanne Erdman Thomsen" w:date="2023-05-24T13:07:00Z">
              <w:r>
                <w:rPr>
                  <w:rFonts w:ascii="Arial" w:hAnsi="Arial" w:cs="Arial"/>
                  <w:sz w:val="18"/>
                </w:rPr>
                <w:delText>(OpkrævningSpecifikationLinjeNummer)</w:delText>
              </w:r>
            </w:del>
          </w:p>
          <w:p w14:paraId="7471B0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 w:author="Hanne Erdman Thomsen" w:date="2023-05-24T13:07:00Z"/>
                <w:rFonts w:ascii="Arial" w:hAnsi="Arial" w:cs="Arial"/>
                <w:sz w:val="18"/>
              </w:rPr>
            </w:pPr>
            <w:del w:id="75" w:author="Hanne Erdman Thomsen" w:date="2023-05-24T13:07:00Z">
              <w:r>
                <w:rPr>
                  <w:rFonts w:ascii="Arial" w:hAnsi="Arial" w:cs="Arial"/>
                  <w:sz w:val="18"/>
                </w:rPr>
                <w:delText>OpkrævningSpecifikationLinjeTekst</w:delText>
              </w:r>
            </w:del>
          </w:p>
          <w:p w14:paraId="48881D4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 w:author="Hanne Erdman Thomsen" w:date="2023-05-24T13:07:00Z"/>
                <w:rFonts w:ascii="Arial" w:hAnsi="Arial" w:cs="Arial"/>
                <w:sz w:val="18"/>
              </w:rPr>
            </w:pPr>
            <w:del w:id="77" w:author="Hanne Erdman Thomsen" w:date="2023-05-24T13:07:00Z">
              <w:r>
                <w:rPr>
                  <w:rFonts w:ascii="Arial" w:hAnsi="Arial" w:cs="Arial"/>
                  <w:sz w:val="18"/>
                </w:rPr>
                <w:delText>OpkrævningSpecifikationLinjeBeløb</w:delText>
              </w:r>
            </w:del>
          </w:p>
          <w:p w14:paraId="28D814D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 w:author="Hanne Erdman Thomsen" w:date="2023-05-24T13:07:00Z"/>
                <w:rFonts w:ascii="Arial" w:hAnsi="Arial" w:cs="Arial"/>
                <w:sz w:val="18"/>
              </w:rPr>
            </w:pPr>
            <w:del w:id="79" w:author="Hanne Erdman Thomsen" w:date="2023-05-24T13:07:00Z">
              <w:r>
                <w:rPr>
                  <w:rFonts w:ascii="Arial" w:hAnsi="Arial" w:cs="Arial"/>
                  <w:sz w:val="18"/>
                </w:rPr>
                <w:delText>* OpkrævningSpecifikationLinjeParameterStrukturListe *</w:delText>
              </w:r>
            </w:del>
          </w:p>
          <w:p w14:paraId="04A56DF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 w:author="Hanne Erdman Thomsen" w:date="2023-05-24T13:07:00Z"/>
                <w:rFonts w:ascii="Arial" w:hAnsi="Arial" w:cs="Arial"/>
                <w:sz w:val="18"/>
              </w:rPr>
            </w:pPr>
            <w:del w:id="81" w:author="Hanne Erdman Thomsen" w:date="2023-05-24T13:07:00Z">
              <w:r>
                <w:rPr>
                  <w:rFonts w:ascii="Arial" w:hAnsi="Arial" w:cs="Arial"/>
                  <w:sz w:val="18"/>
                </w:rPr>
                <w:delText>0{</w:delText>
              </w:r>
            </w:del>
          </w:p>
          <w:p w14:paraId="5977F34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 w:author="Hanne Erdman Thomsen" w:date="2023-05-24T13:07:00Z"/>
                <w:rFonts w:ascii="Arial" w:hAnsi="Arial" w:cs="Arial"/>
                <w:sz w:val="18"/>
              </w:rPr>
            </w:pPr>
            <w:del w:id="83" w:author="Hanne Erdman Thomsen" w:date="2023-05-24T13:07:00Z">
              <w:r>
                <w:rPr>
                  <w:rFonts w:ascii="Arial" w:hAnsi="Arial" w:cs="Arial"/>
                  <w:sz w:val="18"/>
                </w:rPr>
                <w:tab/>
                <w:delText>OpkrævningSpecifikationLinjeParameterStruktur</w:delText>
              </w:r>
            </w:del>
          </w:p>
          <w:p w14:paraId="69BD734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 w:author="Hanne Erdman Thomsen" w:date="2023-05-24T13:07:00Z"/>
                <w:rFonts w:ascii="Arial" w:hAnsi="Arial" w:cs="Arial"/>
                <w:sz w:val="18"/>
              </w:rPr>
            </w:pPr>
            <w:del w:id="85" w:author="Hanne Erdman Thomsen" w:date="2023-05-24T13:07:00Z">
              <w:r>
                <w:rPr>
                  <w:rFonts w:ascii="Arial" w:hAnsi="Arial" w:cs="Arial"/>
                  <w:sz w:val="18"/>
                </w:rPr>
                <w:delText>}</w:delText>
              </w:r>
            </w:del>
          </w:p>
        </w:tc>
      </w:tr>
    </w:tbl>
    <w:p w14:paraId="323AB93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56570E15" w14:textId="77777777" w:rsidTr="00DB6674">
        <w:trPr>
          <w:trHeight w:hRule="exact" w:val="113"/>
          <w:del w:id="87" w:author="Hanne Erdman Thomsen" w:date="2023-05-24T13:07:00Z"/>
        </w:trPr>
        <w:tc>
          <w:tcPr>
            <w:tcW w:w="10205" w:type="dxa"/>
            <w:shd w:val="clear" w:color="auto" w:fill="D2DCFA"/>
          </w:tcPr>
          <w:p w14:paraId="11DFEB6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 w:author="Hanne Erdman Thomsen" w:date="2023-05-24T13:07:00Z"/>
                <w:rFonts w:ascii="Arial" w:hAnsi="Arial" w:cs="Arial"/>
                <w:b/>
                <w:sz w:val="48"/>
              </w:rPr>
            </w:pPr>
          </w:p>
        </w:tc>
      </w:tr>
      <w:tr w:rsidR="00DB6674" w14:paraId="5521841B" w14:textId="77777777" w:rsidTr="00DB6674">
        <w:trPr>
          <w:del w:id="89" w:author="Hanne Erdman Thomsen" w:date="2023-05-24T13:07:00Z"/>
        </w:trPr>
        <w:tc>
          <w:tcPr>
            <w:tcW w:w="10205" w:type="dxa"/>
            <w:vAlign w:val="center"/>
          </w:tcPr>
          <w:p w14:paraId="64C42DE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0" w:author="Hanne Erdman Thomsen" w:date="2023-05-24T13:07:00Z"/>
                <w:rFonts w:ascii="Arial" w:hAnsi="Arial" w:cs="Arial"/>
              </w:rPr>
            </w:pPr>
            <w:del w:id="91" w:author="Hanne Erdman Thomsen" w:date="2023-05-24T13:07:00Z">
              <w:r>
                <w:rPr>
                  <w:rFonts w:ascii="Arial" w:hAnsi="Arial" w:cs="Arial"/>
                </w:rPr>
                <w:delText>OpkrævningSpecifikationParameterStruktur</w:delText>
              </w:r>
            </w:del>
          </w:p>
        </w:tc>
      </w:tr>
      <w:tr w:rsidR="00DB6674" w14:paraId="23E4AA37" w14:textId="77777777" w:rsidTr="00DB6674">
        <w:trPr>
          <w:del w:id="92" w:author="Hanne Erdman Thomsen" w:date="2023-05-24T13:07:00Z"/>
        </w:trPr>
        <w:tc>
          <w:tcPr>
            <w:tcW w:w="10205" w:type="dxa"/>
            <w:vAlign w:val="center"/>
          </w:tcPr>
          <w:p w14:paraId="01D5D87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 w:author="Hanne Erdman Thomsen" w:date="2023-05-24T13:07:00Z"/>
                <w:rFonts w:ascii="Arial" w:hAnsi="Arial" w:cs="Arial"/>
                <w:sz w:val="18"/>
              </w:rPr>
            </w:pPr>
            <w:del w:id="94" w:author="Hanne Erdman Thomsen" w:date="2023-05-24T13:07:00Z">
              <w:r>
                <w:rPr>
                  <w:rFonts w:ascii="Arial" w:hAnsi="Arial" w:cs="Arial"/>
                  <w:sz w:val="18"/>
                </w:rPr>
                <w:delText>OpkrævningSpecifikationParameterNavn</w:delText>
              </w:r>
            </w:del>
          </w:p>
          <w:p w14:paraId="03DD890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 w:author="Hanne Erdman Thomsen" w:date="2023-05-24T13:07:00Z"/>
                <w:rFonts w:ascii="Arial" w:hAnsi="Arial" w:cs="Arial"/>
                <w:sz w:val="18"/>
              </w:rPr>
            </w:pPr>
            <w:del w:id="96" w:author="Hanne Erdman Thomsen" w:date="2023-05-24T13:07:00Z">
              <w:r>
                <w:rPr>
                  <w:rFonts w:ascii="Arial" w:hAnsi="Arial" w:cs="Arial"/>
                  <w:sz w:val="18"/>
                </w:rPr>
                <w:delText>* OpkrævningSpecifikationParameterValg *</w:delText>
              </w:r>
            </w:del>
          </w:p>
          <w:p w14:paraId="64DF5FF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 w:author="Hanne Erdman Thomsen" w:date="2023-05-24T13:07:00Z"/>
                <w:rFonts w:ascii="Arial" w:hAnsi="Arial" w:cs="Arial"/>
                <w:sz w:val="18"/>
              </w:rPr>
            </w:pPr>
            <w:del w:id="98" w:author="Hanne Erdman Thomsen" w:date="2023-05-24T13:07:00Z">
              <w:r>
                <w:rPr>
                  <w:rFonts w:ascii="Arial" w:hAnsi="Arial" w:cs="Arial"/>
                  <w:sz w:val="18"/>
                </w:rPr>
                <w:delText>[</w:delText>
              </w:r>
            </w:del>
          </w:p>
          <w:p w14:paraId="68713F9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 w:author="Hanne Erdman Thomsen" w:date="2023-05-24T13:07:00Z"/>
                <w:rFonts w:ascii="Arial" w:hAnsi="Arial" w:cs="Arial"/>
                <w:sz w:val="18"/>
              </w:rPr>
            </w:pPr>
            <w:del w:id="100" w:author="Hanne Erdman Thomsen" w:date="2023-05-24T13:07:00Z">
              <w:r>
                <w:rPr>
                  <w:rFonts w:ascii="Arial" w:hAnsi="Arial" w:cs="Arial"/>
                  <w:sz w:val="18"/>
                </w:rPr>
                <w:tab/>
                <w:delText>OpkrævningSpecifikationParameterBeløb</w:delText>
              </w:r>
            </w:del>
          </w:p>
          <w:p w14:paraId="5BA16F9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 w:author="Hanne Erdman Thomsen" w:date="2023-05-24T13:07:00Z"/>
                <w:rFonts w:ascii="Arial" w:hAnsi="Arial" w:cs="Arial"/>
                <w:sz w:val="18"/>
              </w:rPr>
            </w:pPr>
            <w:del w:id="102" w:author="Hanne Erdman Thomsen" w:date="2023-05-24T13:07:00Z">
              <w:r>
                <w:rPr>
                  <w:rFonts w:ascii="Arial" w:hAnsi="Arial" w:cs="Arial"/>
                  <w:sz w:val="18"/>
                </w:rPr>
                <w:tab/>
                <w:delText>|</w:delText>
              </w:r>
            </w:del>
          </w:p>
          <w:p w14:paraId="5B43486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 w:author="Hanne Erdman Thomsen" w:date="2023-05-24T13:07:00Z"/>
                <w:rFonts w:ascii="Arial" w:hAnsi="Arial" w:cs="Arial"/>
                <w:sz w:val="18"/>
              </w:rPr>
            </w:pPr>
            <w:del w:id="104" w:author="Hanne Erdman Thomsen" w:date="2023-05-24T13:07:00Z">
              <w:r>
                <w:rPr>
                  <w:rFonts w:ascii="Arial" w:hAnsi="Arial" w:cs="Arial"/>
                  <w:sz w:val="18"/>
                </w:rPr>
                <w:tab/>
                <w:delText>OpkrævningSpecifikationParameterTekst</w:delText>
              </w:r>
            </w:del>
          </w:p>
          <w:p w14:paraId="3F3E638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 w:author="Hanne Erdman Thomsen" w:date="2023-05-24T13:07:00Z"/>
                <w:rFonts w:ascii="Arial" w:hAnsi="Arial" w:cs="Arial"/>
                <w:sz w:val="18"/>
              </w:rPr>
            </w:pPr>
            <w:del w:id="106" w:author="Hanne Erdman Thomsen" w:date="2023-05-24T13:07:00Z">
              <w:r>
                <w:rPr>
                  <w:rFonts w:ascii="Arial" w:hAnsi="Arial" w:cs="Arial"/>
                  <w:sz w:val="18"/>
                </w:rPr>
                <w:tab/>
                <w:delText>|</w:delText>
              </w:r>
            </w:del>
          </w:p>
          <w:p w14:paraId="577C008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 w:author="Hanne Erdman Thomsen" w:date="2023-05-24T13:07:00Z"/>
                <w:rFonts w:ascii="Arial" w:hAnsi="Arial" w:cs="Arial"/>
                <w:sz w:val="18"/>
              </w:rPr>
            </w:pPr>
            <w:del w:id="108" w:author="Hanne Erdman Thomsen" w:date="2023-05-24T13:07:00Z">
              <w:r>
                <w:rPr>
                  <w:rFonts w:ascii="Arial" w:hAnsi="Arial" w:cs="Arial"/>
                  <w:sz w:val="18"/>
                </w:rPr>
                <w:tab/>
                <w:delText>OpkrævningSpecifikationParameterDato</w:delText>
              </w:r>
            </w:del>
          </w:p>
          <w:p w14:paraId="4B2D7C3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9" w:author="Hanne Erdman Thomsen" w:date="2023-05-24T13:07:00Z"/>
                <w:rFonts w:ascii="Arial" w:hAnsi="Arial" w:cs="Arial"/>
                <w:sz w:val="18"/>
              </w:rPr>
            </w:pPr>
            <w:del w:id="110" w:author="Hanne Erdman Thomsen" w:date="2023-05-24T13:07:00Z">
              <w:r>
                <w:rPr>
                  <w:rFonts w:ascii="Arial" w:hAnsi="Arial" w:cs="Arial"/>
                  <w:sz w:val="18"/>
                </w:rPr>
                <w:tab/>
                <w:delText>|</w:delText>
              </w:r>
            </w:del>
          </w:p>
          <w:p w14:paraId="2B02E16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1" w:author="Hanne Erdman Thomsen" w:date="2023-05-24T13:07:00Z"/>
                <w:rFonts w:ascii="Arial" w:hAnsi="Arial" w:cs="Arial"/>
                <w:sz w:val="18"/>
              </w:rPr>
            </w:pPr>
            <w:del w:id="112" w:author="Hanne Erdman Thomsen" w:date="2023-05-24T13:07:00Z">
              <w:r>
                <w:rPr>
                  <w:rFonts w:ascii="Arial" w:hAnsi="Arial" w:cs="Arial"/>
                  <w:sz w:val="18"/>
                </w:rPr>
                <w:tab/>
                <w:delText>OpkrævningSpecifikationParameterMængde</w:delText>
              </w:r>
            </w:del>
          </w:p>
          <w:p w14:paraId="288F338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3" w:author="Hanne Erdman Thomsen" w:date="2023-05-24T13:07:00Z"/>
                <w:rFonts w:ascii="Arial" w:hAnsi="Arial" w:cs="Arial"/>
                <w:sz w:val="18"/>
              </w:rPr>
            </w:pPr>
            <w:del w:id="114" w:author="Hanne Erdman Thomsen" w:date="2023-05-24T13:07:00Z">
              <w:r>
                <w:rPr>
                  <w:rFonts w:ascii="Arial" w:hAnsi="Arial" w:cs="Arial"/>
                  <w:sz w:val="18"/>
                </w:rPr>
                <w:tab/>
                <w:delText>|</w:delText>
              </w:r>
            </w:del>
          </w:p>
          <w:p w14:paraId="18B93B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5" w:author="Hanne Erdman Thomsen" w:date="2023-05-24T13:07:00Z"/>
                <w:rFonts w:ascii="Arial" w:hAnsi="Arial" w:cs="Arial"/>
                <w:sz w:val="18"/>
              </w:rPr>
            </w:pPr>
            <w:del w:id="116" w:author="Hanne Erdman Thomsen" w:date="2023-05-24T13:07:00Z">
              <w:r>
                <w:rPr>
                  <w:rFonts w:ascii="Arial" w:hAnsi="Arial" w:cs="Arial"/>
                  <w:sz w:val="18"/>
                </w:rPr>
                <w:tab/>
                <w:delText>OpkrævningSpecifikationParameterSats</w:delText>
              </w:r>
            </w:del>
          </w:p>
          <w:p w14:paraId="15316B0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7" w:author="Hanne Erdman Thomsen" w:date="2023-05-24T13:07:00Z"/>
                <w:rFonts w:ascii="Arial" w:hAnsi="Arial" w:cs="Arial"/>
                <w:sz w:val="18"/>
              </w:rPr>
            </w:pPr>
            <w:del w:id="118" w:author="Hanne Erdman Thomsen" w:date="2023-05-24T13:07:00Z">
              <w:r>
                <w:rPr>
                  <w:rFonts w:ascii="Arial" w:hAnsi="Arial" w:cs="Arial"/>
                  <w:sz w:val="18"/>
                </w:rPr>
                <w:delText>]</w:delText>
              </w:r>
            </w:del>
          </w:p>
        </w:tc>
      </w:tr>
    </w:tbl>
    <w:p w14:paraId="1662C7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9"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1BFF71C4" w14:textId="77777777" w:rsidTr="00DB6674">
        <w:trPr>
          <w:trHeight w:hRule="exact" w:val="113"/>
          <w:del w:id="120" w:author="Hanne Erdman Thomsen" w:date="2023-05-24T13:07:00Z"/>
        </w:trPr>
        <w:tc>
          <w:tcPr>
            <w:tcW w:w="10205" w:type="dxa"/>
            <w:shd w:val="clear" w:color="auto" w:fill="D2DCFA"/>
          </w:tcPr>
          <w:p w14:paraId="66851EE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Hanne Erdman Thomsen" w:date="2023-05-24T13:07:00Z"/>
                <w:rFonts w:ascii="Arial" w:hAnsi="Arial" w:cs="Arial"/>
                <w:b/>
                <w:sz w:val="48"/>
              </w:rPr>
            </w:pPr>
          </w:p>
        </w:tc>
      </w:tr>
      <w:tr w:rsidR="00DB6674" w14:paraId="1ABBD501" w14:textId="77777777" w:rsidTr="00DB6674">
        <w:trPr>
          <w:del w:id="122" w:author="Hanne Erdman Thomsen" w:date="2023-05-24T13:07:00Z"/>
        </w:trPr>
        <w:tc>
          <w:tcPr>
            <w:tcW w:w="10205" w:type="dxa"/>
            <w:vAlign w:val="center"/>
          </w:tcPr>
          <w:p w14:paraId="31BC2A9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23" w:author="Hanne Erdman Thomsen" w:date="2023-05-24T13:07:00Z"/>
                <w:rFonts w:ascii="Arial" w:hAnsi="Arial" w:cs="Arial"/>
              </w:rPr>
            </w:pPr>
            <w:del w:id="124" w:author="Hanne Erdman Thomsen" w:date="2023-05-24T13:07:00Z">
              <w:r>
                <w:rPr>
                  <w:rFonts w:ascii="Arial" w:hAnsi="Arial" w:cs="Arial"/>
                </w:rPr>
                <w:delText>OpkrævningSpecifikationStruktur</w:delText>
              </w:r>
            </w:del>
          </w:p>
        </w:tc>
      </w:tr>
      <w:tr w:rsidR="00DB6674" w14:paraId="0081C220" w14:textId="77777777" w:rsidTr="00DB6674">
        <w:trPr>
          <w:del w:id="125" w:author="Hanne Erdman Thomsen" w:date="2023-05-24T13:07:00Z"/>
        </w:trPr>
        <w:tc>
          <w:tcPr>
            <w:tcW w:w="10205" w:type="dxa"/>
            <w:vAlign w:val="center"/>
          </w:tcPr>
          <w:p w14:paraId="32E7468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6" w:author="Hanne Erdman Thomsen" w:date="2023-05-24T13:07:00Z"/>
                <w:rFonts w:ascii="Arial" w:hAnsi="Arial" w:cs="Arial"/>
                <w:sz w:val="18"/>
              </w:rPr>
            </w:pPr>
            <w:del w:id="127" w:author="Hanne Erdman Thomsen" w:date="2023-05-24T13:07:00Z">
              <w:r>
                <w:rPr>
                  <w:rFonts w:ascii="Arial" w:hAnsi="Arial" w:cs="Arial"/>
                  <w:sz w:val="18"/>
                </w:rPr>
                <w:delText>*OpkrævningSpecifikation*</w:delText>
              </w:r>
            </w:del>
          </w:p>
          <w:p w14:paraId="6D89879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8" w:author="Hanne Erdman Thomsen" w:date="2023-05-24T13:07:00Z"/>
                <w:rFonts w:ascii="Arial" w:hAnsi="Arial" w:cs="Arial"/>
                <w:sz w:val="18"/>
              </w:rPr>
            </w:pPr>
            <w:del w:id="129" w:author="Hanne Erdman Thomsen" w:date="2023-05-24T13:07:00Z">
              <w:r>
                <w:rPr>
                  <w:rFonts w:ascii="Arial" w:hAnsi="Arial" w:cs="Arial"/>
                  <w:sz w:val="18"/>
                </w:rPr>
                <w:delText>[</w:delText>
              </w:r>
            </w:del>
          </w:p>
          <w:p w14:paraId="502401A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0" w:author="Hanne Erdman Thomsen" w:date="2023-05-24T13:07:00Z"/>
                <w:rFonts w:ascii="Arial" w:hAnsi="Arial" w:cs="Arial"/>
                <w:sz w:val="18"/>
              </w:rPr>
            </w:pPr>
            <w:del w:id="131" w:author="Hanne Erdman Thomsen" w:date="2023-05-24T13:07:00Z">
              <w:r>
                <w:rPr>
                  <w:rFonts w:ascii="Arial" w:hAnsi="Arial" w:cs="Arial"/>
                  <w:sz w:val="18"/>
                </w:rPr>
                <w:tab/>
                <w:delText>(</w:delText>
              </w:r>
            </w:del>
          </w:p>
          <w:p w14:paraId="105F39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2" w:author="Hanne Erdman Thomsen" w:date="2023-05-24T13:07:00Z"/>
                <w:rFonts w:ascii="Arial" w:hAnsi="Arial" w:cs="Arial"/>
                <w:sz w:val="18"/>
              </w:rPr>
            </w:pPr>
            <w:del w:id="133" w:author="Hanne Erdman Thomsen" w:date="2023-05-24T13:07:00Z">
              <w:r>
                <w:rPr>
                  <w:rFonts w:ascii="Arial" w:hAnsi="Arial" w:cs="Arial"/>
                  <w:sz w:val="18"/>
                </w:rPr>
                <w:tab/>
              </w:r>
              <w:r>
                <w:rPr>
                  <w:rFonts w:ascii="Arial" w:hAnsi="Arial" w:cs="Arial"/>
                  <w:sz w:val="18"/>
                </w:rPr>
                <w:tab/>
                <w:delText>*OpkrævningSpecifikationLinjeStrukturListe*</w:delText>
              </w:r>
            </w:del>
          </w:p>
          <w:p w14:paraId="302DF6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4" w:author="Hanne Erdman Thomsen" w:date="2023-05-24T13:07:00Z"/>
                <w:rFonts w:ascii="Arial" w:hAnsi="Arial" w:cs="Arial"/>
                <w:sz w:val="18"/>
              </w:rPr>
            </w:pPr>
            <w:del w:id="135" w:author="Hanne Erdman Thomsen" w:date="2023-05-24T13:07:00Z">
              <w:r>
                <w:rPr>
                  <w:rFonts w:ascii="Arial" w:hAnsi="Arial" w:cs="Arial"/>
                  <w:sz w:val="18"/>
                </w:rPr>
                <w:tab/>
              </w:r>
              <w:r>
                <w:rPr>
                  <w:rFonts w:ascii="Arial" w:hAnsi="Arial" w:cs="Arial"/>
                  <w:sz w:val="18"/>
                </w:rPr>
                <w:tab/>
                <w:delText>1{</w:delText>
              </w:r>
            </w:del>
          </w:p>
          <w:p w14:paraId="6E5C815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6" w:author="Hanne Erdman Thomsen" w:date="2023-05-24T13:07:00Z"/>
                <w:rFonts w:ascii="Arial" w:hAnsi="Arial" w:cs="Arial"/>
                <w:sz w:val="18"/>
              </w:rPr>
            </w:pPr>
            <w:del w:id="137" w:author="Hanne Erdman Thomsen" w:date="2023-05-24T13:07:00Z">
              <w:r>
                <w:rPr>
                  <w:rFonts w:ascii="Arial" w:hAnsi="Arial" w:cs="Arial"/>
                  <w:sz w:val="18"/>
                </w:rPr>
                <w:tab/>
              </w:r>
              <w:r>
                <w:rPr>
                  <w:rFonts w:ascii="Arial" w:hAnsi="Arial" w:cs="Arial"/>
                  <w:sz w:val="18"/>
                </w:rPr>
                <w:tab/>
              </w:r>
              <w:r>
                <w:rPr>
                  <w:rFonts w:ascii="Arial" w:hAnsi="Arial" w:cs="Arial"/>
                  <w:sz w:val="18"/>
                </w:rPr>
                <w:tab/>
                <w:delText>OpkrævningSpecifikationLinjeStruktur</w:delText>
              </w:r>
            </w:del>
          </w:p>
          <w:p w14:paraId="6DDADF8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8" w:author="Hanne Erdman Thomsen" w:date="2023-05-24T13:07:00Z"/>
                <w:rFonts w:ascii="Arial" w:hAnsi="Arial" w:cs="Arial"/>
                <w:sz w:val="18"/>
              </w:rPr>
            </w:pPr>
            <w:del w:id="139" w:author="Hanne Erdman Thomsen" w:date="2023-05-24T13:07:00Z">
              <w:r>
                <w:rPr>
                  <w:rFonts w:ascii="Arial" w:hAnsi="Arial" w:cs="Arial"/>
                  <w:sz w:val="18"/>
                </w:rPr>
                <w:tab/>
              </w:r>
              <w:r>
                <w:rPr>
                  <w:rFonts w:ascii="Arial" w:hAnsi="Arial" w:cs="Arial"/>
                  <w:sz w:val="18"/>
                </w:rPr>
                <w:tab/>
                <w:delText>}</w:delText>
              </w:r>
            </w:del>
          </w:p>
          <w:p w14:paraId="00BE919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0" w:author="Hanne Erdman Thomsen" w:date="2023-05-24T13:07:00Z"/>
                <w:rFonts w:ascii="Arial" w:hAnsi="Arial" w:cs="Arial"/>
                <w:sz w:val="18"/>
              </w:rPr>
            </w:pPr>
            <w:del w:id="141" w:author="Hanne Erdman Thomsen" w:date="2023-05-24T13:07:00Z">
              <w:r>
                <w:rPr>
                  <w:rFonts w:ascii="Arial" w:hAnsi="Arial" w:cs="Arial"/>
                  <w:sz w:val="18"/>
                </w:rPr>
                <w:tab/>
                <w:delText>)</w:delText>
              </w:r>
            </w:del>
          </w:p>
          <w:p w14:paraId="29E338D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2" w:author="Hanne Erdman Thomsen" w:date="2023-05-24T13:07:00Z"/>
                <w:rFonts w:ascii="Arial" w:hAnsi="Arial" w:cs="Arial"/>
                <w:sz w:val="18"/>
              </w:rPr>
            </w:pPr>
            <w:del w:id="143" w:author="Hanne Erdman Thomsen" w:date="2023-05-24T13:07:00Z">
              <w:r>
                <w:rPr>
                  <w:rFonts w:ascii="Arial" w:hAnsi="Arial" w:cs="Arial"/>
                  <w:sz w:val="18"/>
                </w:rPr>
                <w:tab/>
                <w:delText>*OpkrævningSpecifikationParameterStrukturListe*</w:delText>
              </w:r>
            </w:del>
          </w:p>
          <w:p w14:paraId="0D07C5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4" w:author="Hanne Erdman Thomsen" w:date="2023-05-24T13:07:00Z"/>
                <w:rFonts w:ascii="Arial" w:hAnsi="Arial" w:cs="Arial"/>
                <w:sz w:val="18"/>
              </w:rPr>
            </w:pPr>
            <w:del w:id="145" w:author="Hanne Erdman Thomsen" w:date="2023-05-24T13:07:00Z">
              <w:r>
                <w:rPr>
                  <w:rFonts w:ascii="Arial" w:hAnsi="Arial" w:cs="Arial"/>
                  <w:sz w:val="18"/>
                </w:rPr>
                <w:tab/>
                <w:delText>0{</w:delText>
              </w:r>
            </w:del>
          </w:p>
          <w:p w14:paraId="7E3581B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6" w:author="Hanne Erdman Thomsen" w:date="2023-05-24T13:07:00Z"/>
                <w:rFonts w:ascii="Arial" w:hAnsi="Arial" w:cs="Arial"/>
                <w:sz w:val="18"/>
              </w:rPr>
            </w:pPr>
            <w:del w:id="147" w:author="Hanne Erdman Thomsen" w:date="2023-05-24T13:07:00Z">
              <w:r>
                <w:rPr>
                  <w:rFonts w:ascii="Arial" w:hAnsi="Arial" w:cs="Arial"/>
                  <w:sz w:val="18"/>
                </w:rPr>
                <w:tab/>
              </w:r>
              <w:r>
                <w:rPr>
                  <w:rFonts w:ascii="Arial" w:hAnsi="Arial" w:cs="Arial"/>
                  <w:sz w:val="18"/>
                </w:rPr>
                <w:tab/>
                <w:delText>OpkrævningSpecifikationParameterStruktur</w:delText>
              </w:r>
            </w:del>
          </w:p>
          <w:p w14:paraId="65BD87C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8" w:author="Hanne Erdman Thomsen" w:date="2023-05-24T13:07:00Z"/>
                <w:rFonts w:ascii="Arial" w:hAnsi="Arial" w:cs="Arial"/>
                <w:sz w:val="18"/>
              </w:rPr>
            </w:pPr>
            <w:del w:id="149" w:author="Hanne Erdman Thomsen" w:date="2023-05-24T13:07:00Z">
              <w:r>
                <w:rPr>
                  <w:rFonts w:ascii="Arial" w:hAnsi="Arial" w:cs="Arial"/>
                  <w:sz w:val="18"/>
                </w:rPr>
                <w:tab/>
                <w:delText>}</w:delText>
              </w:r>
            </w:del>
          </w:p>
          <w:p w14:paraId="330FCEE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0" w:author="Hanne Erdman Thomsen" w:date="2023-05-24T13:07:00Z"/>
                <w:rFonts w:ascii="Arial" w:hAnsi="Arial" w:cs="Arial"/>
                <w:sz w:val="18"/>
              </w:rPr>
            </w:pPr>
            <w:del w:id="151" w:author="Hanne Erdman Thomsen" w:date="2023-05-24T13:07:00Z">
              <w:r>
                <w:rPr>
                  <w:rFonts w:ascii="Arial" w:hAnsi="Arial" w:cs="Arial"/>
                  <w:sz w:val="18"/>
                </w:rPr>
                <w:delText>]</w:delText>
              </w:r>
            </w:del>
          </w:p>
        </w:tc>
      </w:tr>
    </w:tbl>
    <w:p w14:paraId="0639A0F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16B62F61" w14:textId="77777777" w:rsidTr="0020321F">
        <w:trPr>
          <w:trHeight w:hRule="exact" w:val="113"/>
        </w:trPr>
        <w:tc>
          <w:tcPr>
            <w:tcW w:w="10205" w:type="dxa"/>
            <w:shd w:val="clear" w:color="auto" w:fill="D2DCFA"/>
          </w:tcPr>
          <w:p w14:paraId="6BE04B5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68D7CCF0" w14:textId="77777777" w:rsidTr="0020321F">
        <w:tc>
          <w:tcPr>
            <w:tcW w:w="10205" w:type="dxa"/>
            <w:vAlign w:val="center"/>
          </w:tcPr>
          <w:p w14:paraId="664464B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RateStruktur</w:t>
            </w:r>
          </w:p>
        </w:tc>
      </w:tr>
      <w:tr w:rsidR="0020321F" w14:paraId="74A9EF62" w14:textId="77777777" w:rsidTr="0020321F">
        <w:tc>
          <w:tcPr>
            <w:tcW w:w="10205" w:type="dxa"/>
            <w:vAlign w:val="center"/>
          </w:tcPr>
          <w:p w14:paraId="39DE0F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17167A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779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14:paraId="0D00F44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2" w:author="Hanne Erdman Thomsen" w:date="2023-05-24T13:07:00Z"/>
                <w:rFonts w:ascii="Arial" w:hAnsi="Arial" w:cs="Arial"/>
                <w:sz w:val="18"/>
              </w:rPr>
            </w:pPr>
            <w:del w:id="153" w:author="Hanne Erdman Thomsen" w:date="2023-05-24T13:07:00Z">
              <w:r>
                <w:rPr>
                  <w:rFonts w:ascii="Arial" w:hAnsi="Arial" w:cs="Arial"/>
                  <w:sz w:val="18"/>
                </w:rPr>
                <w:tab/>
                <w:delText>(</w:delText>
              </w:r>
            </w:del>
          </w:p>
          <w:p w14:paraId="78A9346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4" w:author="Hanne Erdman Thomsen" w:date="2023-05-24T13:07:00Z"/>
                <w:rFonts w:ascii="Arial" w:hAnsi="Arial" w:cs="Arial"/>
                <w:sz w:val="18"/>
              </w:rPr>
            </w:pPr>
            <w:del w:id="155" w:author="Hanne Erdman Thomsen" w:date="2023-05-24T13:07:00Z">
              <w:r>
                <w:rPr>
                  <w:rFonts w:ascii="Arial" w:hAnsi="Arial" w:cs="Arial"/>
                  <w:sz w:val="18"/>
                </w:rPr>
                <w:tab/>
              </w:r>
              <w:r>
                <w:rPr>
                  <w:rFonts w:ascii="Arial" w:hAnsi="Arial" w:cs="Arial"/>
                  <w:sz w:val="18"/>
                </w:rPr>
                <w:tab/>
                <w:delText>*IdentifikationSletOpdaterValg*</w:delText>
              </w:r>
            </w:del>
          </w:p>
          <w:p w14:paraId="0E4BE6C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6" w:author="Hanne Erdman Thomsen" w:date="2023-05-24T13:07:00Z"/>
                <w:rFonts w:ascii="Arial" w:hAnsi="Arial" w:cs="Arial"/>
                <w:sz w:val="18"/>
              </w:rPr>
            </w:pPr>
            <w:del w:id="157" w:author="Hanne Erdman Thomsen" w:date="2023-05-24T13:07:00Z">
              <w:r>
                <w:rPr>
                  <w:rFonts w:ascii="Arial" w:hAnsi="Arial" w:cs="Arial"/>
                  <w:sz w:val="18"/>
                </w:rPr>
                <w:tab/>
              </w:r>
              <w:r>
                <w:rPr>
                  <w:rFonts w:ascii="Arial" w:hAnsi="Arial" w:cs="Arial"/>
                  <w:sz w:val="18"/>
                </w:rPr>
                <w:tab/>
                <w:delText>[</w:delText>
              </w:r>
            </w:del>
          </w:p>
          <w:p w14:paraId="10E1986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8" w:author="Hanne Erdman Thomsen" w:date="2023-05-24T13:07:00Z"/>
                <w:rFonts w:ascii="Arial" w:hAnsi="Arial" w:cs="Arial"/>
                <w:sz w:val="18"/>
              </w:rPr>
            </w:pPr>
            <w:del w:id="159" w:author="Hanne Erdman Thomsen" w:date="2023-05-24T13:07:00Z">
              <w:r>
                <w:rPr>
                  <w:rFonts w:ascii="Arial" w:hAnsi="Arial" w:cs="Arial"/>
                  <w:sz w:val="18"/>
                </w:rPr>
                <w:tab/>
              </w:r>
              <w:r>
                <w:rPr>
                  <w:rFonts w:ascii="Arial" w:hAnsi="Arial" w:cs="Arial"/>
                  <w:sz w:val="18"/>
                </w:rPr>
                <w:tab/>
              </w:r>
              <w:r>
                <w:rPr>
                  <w:rFonts w:ascii="Arial" w:hAnsi="Arial" w:cs="Arial"/>
                  <w:sz w:val="18"/>
                </w:rPr>
                <w:tab/>
                <w:delText>*Slet*</w:delText>
              </w:r>
            </w:del>
          </w:p>
          <w:p w14:paraId="39A0195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0" w:author="Hanne Erdman Thomsen" w:date="2023-05-24T13:07:00Z"/>
                <w:rFonts w:ascii="Arial" w:hAnsi="Arial" w:cs="Arial"/>
                <w:sz w:val="18"/>
              </w:rPr>
            </w:pPr>
            <w:del w:id="161"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4DF8A60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2" w:author="Hanne Erdman Thomsen" w:date="2023-05-24T13:07:00Z"/>
                <w:rFonts w:ascii="Arial" w:hAnsi="Arial" w:cs="Arial"/>
                <w:sz w:val="18"/>
              </w:rPr>
            </w:pPr>
            <w:del w:id="163"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OpkrævningSletMarkering</w:delText>
              </w:r>
            </w:del>
          </w:p>
          <w:p w14:paraId="57060D5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4" w:author="Hanne Erdman Thomsen" w:date="2023-05-24T13:07:00Z"/>
                <w:rFonts w:ascii="Arial" w:hAnsi="Arial" w:cs="Arial"/>
                <w:sz w:val="18"/>
              </w:rPr>
            </w:pPr>
            <w:del w:id="165"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1E3AC8A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6" w:author="Hanne Erdman Thomsen" w:date="2023-05-24T13:07:00Z"/>
                <w:rFonts w:ascii="Arial" w:hAnsi="Arial" w:cs="Arial"/>
                <w:sz w:val="18"/>
              </w:rPr>
            </w:pPr>
            <w:del w:id="167"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503086C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8" w:author="Hanne Erdman Thomsen" w:date="2023-05-24T13:07:00Z"/>
                <w:rFonts w:ascii="Arial" w:hAnsi="Arial" w:cs="Arial"/>
                <w:sz w:val="18"/>
              </w:rPr>
            </w:pPr>
            <w:del w:id="169" w:author="Hanne Erdman Thomsen" w:date="2023-05-24T13:07:00Z">
              <w:r>
                <w:rPr>
                  <w:rFonts w:ascii="Arial" w:hAnsi="Arial" w:cs="Arial"/>
                  <w:sz w:val="18"/>
                </w:rPr>
                <w:tab/>
              </w:r>
              <w:r>
                <w:rPr>
                  <w:rFonts w:ascii="Arial" w:hAnsi="Arial" w:cs="Arial"/>
                  <w:sz w:val="18"/>
                </w:rPr>
                <w:tab/>
              </w:r>
              <w:r>
                <w:rPr>
                  <w:rFonts w:ascii="Arial" w:hAnsi="Arial" w:cs="Arial"/>
                  <w:sz w:val="18"/>
                </w:rPr>
                <w:tab/>
                <w:delText>*Opdater*</w:delText>
              </w:r>
            </w:del>
          </w:p>
          <w:p w14:paraId="70AF97D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0" w:author="Hanne Erdman Thomsen" w:date="2023-05-24T13:07:00Z"/>
                <w:rFonts w:ascii="Arial" w:hAnsi="Arial" w:cs="Arial"/>
                <w:sz w:val="18"/>
              </w:rPr>
            </w:pPr>
            <w:del w:id="171"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0A5F533B" w14:textId="1B623176"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2" w:author="Hanne Erdman Thomsen" w:date="2023-05-24T13:07:00Z"/>
                <w:rFonts w:ascii="Arial" w:hAnsi="Arial" w:cs="Arial"/>
                <w:sz w:val="18"/>
              </w:rPr>
            </w:pPr>
            <w:del w:id="173" w:author="Hanne Erdman Thomsen" w:date="2023-05-24T13:07:00Z">
              <w:r>
                <w:rPr>
                  <w:rFonts w:ascii="Arial" w:hAnsi="Arial" w:cs="Arial"/>
                  <w:sz w:val="18"/>
                </w:rPr>
                <w:tab/>
              </w:r>
              <w:r>
                <w:rPr>
                  <w:rFonts w:ascii="Arial" w:hAnsi="Arial" w:cs="Arial"/>
                  <w:sz w:val="18"/>
                </w:rPr>
                <w:tab/>
              </w:r>
            </w:del>
            <w:ins w:id="174" w:author="Hanne Erdman Thomsen" w:date="2023-05-24T13:07:00Z">
              <w:r w:rsidR="0020321F">
                <w:rPr>
                  <w:rFonts w:ascii="Arial" w:hAnsi="Arial" w:cs="Arial"/>
                  <w:sz w:val="18"/>
                </w:rPr>
                <w:tab/>
                <w:t>*</w:t>
              </w:r>
              <w:commentRangeStart w:id="175"/>
              <w:r w:rsidR="0020321F">
                <w:rPr>
                  <w:rFonts w:ascii="Arial" w:hAnsi="Arial" w:cs="Arial"/>
                  <w:sz w:val="18"/>
                </w:rPr>
                <w:t>HovedejerIDValg</w:t>
              </w:r>
            </w:ins>
            <w:commentRangeEnd w:id="175"/>
            <w:r w:rsidR="008A2C89">
              <w:rPr>
                <w:rStyle w:val="Kommentarhenvisning"/>
              </w:rPr>
              <w:commentReference w:id="175"/>
            </w:r>
            <w:ins w:id="176" w:author="Hanne Erdman Thomsen" w:date="2023-05-24T13:07:00Z">
              <w:r w:rsidR="0020321F">
                <w:rPr>
                  <w:rFonts w:ascii="Arial" w:hAnsi="Arial" w:cs="Arial"/>
                  <w:sz w:val="18"/>
                </w:rPr>
                <w:t>*</w:t>
              </w:r>
            </w:ins>
          </w:p>
          <w:p w14:paraId="0608AC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7" w:author="Hanne Erdman Thomsen" w:date="2023-05-24T13:07:00Z"/>
                <w:rFonts w:ascii="Arial" w:hAnsi="Arial" w:cs="Arial"/>
                <w:sz w:val="18"/>
              </w:rPr>
            </w:pPr>
            <w:ins w:id="178" w:author="Hanne Erdman Thomsen" w:date="2023-05-24T13:07:00Z">
              <w:r>
                <w:rPr>
                  <w:rFonts w:ascii="Arial" w:hAnsi="Arial" w:cs="Arial"/>
                  <w:sz w:val="18"/>
                </w:rPr>
                <w:tab/>
                <w:t>[</w:t>
              </w:r>
            </w:ins>
          </w:p>
          <w:p w14:paraId="15C952E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9" w:author="Hanne Erdman Thomsen" w:date="2023-05-24T13:07:00Z"/>
                <w:rFonts w:ascii="Arial" w:hAnsi="Arial" w:cs="Arial"/>
                <w:sz w:val="18"/>
              </w:rPr>
            </w:pPr>
            <w:ins w:id="180" w:author="Hanne Erdman Thomsen" w:date="2023-05-24T13:07:00Z">
              <w:r>
                <w:rPr>
                  <w:rFonts w:ascii="Arial" w:hAnsi="Arial" w:cs="Arial"/>
                  <w:sz w:val="18"/>
                </w:rPr>
                <w:tab/>
              </w:r>
              <w:r>
                <w:rPr>
                  <w:rFonts w:ascii="Arial" w:hAnsi="Arial" w:cs="Arial"/>
                  <w:sz w:val="18"/>
                </w:rPr>
                <w:tab/>
                <w:t>*Person*</w:t>
              </w:r>
            </w:ins>
          </w:p>
          <w:p w14:paraId="677DA5E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1" w:author="Hanne Erdman Thomsen" w:date="2023-05-24T13:07:00Z"/>
                <w:rFonts w:ascii="Arial" w:hAnsi="Arial" w:cs="Arial"/>
                <w:sz w:val="18"/>
              </w:rPr>
            </w:pPr>
            <w:ins w:id="182" w:author="Hanne Erdman Thomsen" w:date="2023-05-24T13:07:00Z">
              <w:r>
                <w:rPr>
                  <w:rFonts w:ascii="Arial" w:hAnsi="Arial" w:cs="Arial"/>
                  <w:sz w:val="18"/>
                </w:rPr>
                <w:tab/>
              </w:r>
              <w:r>
                <w:rPr>
                  <w:rFonts w:ascii="Arial" w:hAnsi="Arial" w:cs="Arial"/>
                  <w:sz w:val="18"/>
                </w:rPr>
                <w:tab/>
                <w:t>[</w:t>
              </w:r>
            </w:ins>
          </w:p>
          <w:p w14:paraId="5A528E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3" w:author="Hanne Erdman Thomsen" w:date="2023-05-24T13:07:00Z"/>
                <w:rFonts w:ascii="Arial" w:hAnsi="Arial" w:cs="Arial"/>
                <w:sz w:val="18"/>
              </w:rPr>
            </w:pPr>
            <w:ins w:id="184" w:author="Hanne Erdman Thomsen" w:date="2023-05-24T13:07:00Z">
              <w:r>
                <w:rPr>
                  <w:rFonts w:ascii="Arial" w:hAnsi="Arial" w:cs="Arial"/>
                  <w:sz w:val="18"/>
                </w:rPr>
                <w:tab/>
              </w:r>
              <w:r>
                <w:rPr>
                  <w:rFonts w:ascii="Arial" w:hAnsi="Arial" w:cs="Arial"/>
                  <w:sz w:val="18"/>
                </w:rPr>
                <w:tab/>
              </w:r>
              <w:r>
                <w:rPr>
                  <w:rFonts w:ascii="Arial" w:hAnsi="Arial" w:cs="Arial"/>
                  <w:sz w:val="18"/>
                </w:rPr>
                <w:tab/>
                <w:t>PersonCPRNummer</w:t>
              </w:r>
            </w:ins>
          </w:p>
          <w:p w14:paraId="2C240B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5" w:author="Hanne Erdman Thomsen" w:date="2023-05-24T13:07:00Z"/>
                <w:rFonts w:ascii="Arial" w:hAnsi="Arial" w:cs="Arial"/>
                <w:sz w:val="18"/>
              </w:rPr>
            </w:pPr>
            <w:ins w:id="186" w:author="Hanne Erdman Thomsen" w:date="2023-05-24T13:07:00Z">
              <w:r>
                <w:rPr>
                  <w:rFonts w:ascii="Arial" w:hAnsi="Arial" w:cs="Arial"/>
                  <w:sz w:val="18"/>
                </w:rPr>
                <w:tab/>
              </w:r>
              <w:r>
                <w:rPr>
                  <w:rFonts w:ascii="Arial" w:hAnsi="Arial" w:cs="Arial"/>
                  <w:sz w:val="18"/>
                </w:rPr>
                <w:tab/>
                <w:t>]</w:t>
              </w:r>
            </w:ins>
          </w:p>
          <w:p w14:paraId="7DDE6E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7" w:author="Hanne Erdman Thomsen" w:date="2023-05-24T13:07:00Z"/>
                <w:rFonts w:ascii="Arial" w:hAnsi="Arial" w:cs="Arial"/>
                <w:sz w:val="18"/>
              </w:rPr>
            </w:pPr>
            <w:ins w:id="188" w:author="Hanne Erdman Thomsen" w:date="2023-05-24T13:07:00Z">
              <w:r>
                <w:rPr>
                  <w:rFonts w:ascii="Arial" w:hAnsi="Arial" w:cs="Arial"/>
                  <w:sz w:val="18"/>
                </w:rPr>
                <w:tab/>
              </w:r>
              <w:r>
                <w:rPr>
                  <w:rFonts w:ascii="Arial" w:hAnsi="Arial" w:cs="Arial"/>
                  <w:sz w:val="18"/>
                </w:rPr>
                <w:tab/>
                <w:t>|</w:t>
              </w:r>
            </w:ins>
          </w:p>
          <w:p w14:paraId="59472C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9" w:author="Hanne Erdman Thomsen" w:date="2023-05-24T13:07:00Z"/>
                <w:rFonts w:ascii="Arial" w:hAnsi="Arial" w:cs="Arial"/>
                <w:sz w:val="18"/>
              </w:rPr>
            </w:pPr>
            <w:ins w:id="190" w:author="Hanne Erdman Thomsen" w:date="2023-05-24T13:07:00Z">
              <w:r>
                <w:rPr>
                  <w:rFonts w:ascii="Arial" w:hAnsi="Arial" w:cs="Arial"/>
                  <w:sz w:val="18"/>
                </w:rPr>
                <w:tab/>
              </w:r>
              <w:r>
                <w:rPr>
                  <w:rFonts w:ascii="Arial" w:hAnsi="Arial" w:cs="Arial"/>
                  <w:sz w:val="18"/>
                </w:rPr>
                <w:tab/>
                <w:t>*CVRVirksomhed*</w:t>
              </w:r>
            </w:ins>
          </w:p>
          <w:p w14:paraId="1A85B0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1" w:author="Hanne Erdman Thomsen" w:date="2023-05-24T13:07:00Z"/>
                <w:rFonts w:ascii="Arial" w:hAnsi="Arial" w:cs="Arial"/>
                <w:sz w:val="18"/>
              </w:rPr>
            </w:pPr>
            <w:ins w:id="192" w:author="Hanne Erdman Thomsen" w:date="2023-05-24T13:07:00Z">
              <w:r>
                <w:rPr>
                  <w:rFonts w:ascii="Arial" w:hAnsi="Arial" w:cs="Arial"/>
                  <w:sz w:val="18"/>
                </w:rPr>
                <w:tab/>
              </w:r>
              <w:r>
                <w:rPr>
                  <w:rFonts w:ascii="Arial" w:hAnsi="Arial" w:cs="Arial"/>
                  <w:sz w:val="18"/>
                </w:rPr>
                <w:tab/>
                <w:t>[</w:t>
              </w:r>
            </w:ins>
          </w:p>
          <w:p w14:paraId="15C8B2C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3" w:author="Hanne Erdman Thomsen" w:date="2023-05-24T13:07:00Z"/>
                <w:rFonts w:ascii="Arial" w:hAnsi="Arial" w:cs="Arial"/>
                <w:sz w:val="18"/>
              </w:rPr>
            </w:pPr>
            <w:ins w:id="194" w:author="Hanne Erdman Thomsen" w:date="2023-05-24T13:07:00Z">
              <w:r>
                <w:rPr>
                  <w:rFonts w:ascii="Arial" w:hAnsi="Arial" w:cs="Arial"/>
                  <w:sz w:val="18"/>
                </w:rPr>
                <w:tab/>
              </w:r>
              <w:r>
                <w:rPr>
                  <w:rFonts w:ascii="Arial" w:hAnsi="Arial" w:cs="Arial"/>
                  <w:sz w:val="18"/>
                </w:rPr>
                <w:tab/>
              </w:r>
              <w:r>
                <w:rPr>
                  <w:rFonts w:ascii="Arial" w:hAnsi="Arial" w:cs="Arial"/>
                  <w:sz w:val="18"/>
                </w:rPr>
                <w:tab/>
                <w:t>VirksomhedCVRNummer</w:t>
              </w:r>
            </w:ins>
          </w:p>
          <w:p w14:paraId="4F7FDA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5" w:author="Hanne Erdman Thomsen" w:date="2023-05-24T13:07:00Z"/>
                <w:rFonts w:ascii="Arial" w:hAnsi="Arial" w:cs="Arial"/>
                <w:sz w:val="18"/>
              </w:rPr>
            </w:pPr>
            <w:ins w:id="196" w:author="Hanne Erdman Thomsen" w:date="2023-05-24T13:07:00Z">
              <w:r>
                <w:rPr>
                  <w:rFonts w:ascii="Arial" w:hAnsi="Arial" w:cs="Arial"/>
                  <w:sz w:val="18"/>
                </w:rPr>
                <w:tab/>
              </w:r>
              <w:r>
                <w:rPr>
                  <w:rFonts w:ascii="Arial" w:hAnsi="Arial" w:cs="Arial"/>
                  <w:sz w:val="18"/>
                </w:rPr>
                <w:tab/>
                <w:t>]</w:t>
              </w:r>
            </w:ins>
          </w:p>
          <w:p w14:paraId="76E1042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7" w:author="Hanne Erdman Thomsen" w:date="2023-05-24T13:07:00Z"/>
                <w:rFonts w:ascii="Arial" w:hAnsi="Arial" w:cs="Arial"/>
                <w:sz w:val="18"/>
              </w:rPr>
            </w:pPr>
            <w:ins w:id="198" w:author="Hanne Erdman Thomsen" w:date="2023-05-24T13:07:00Z">
              <w:r>
                <w:rPr>
                  <w:rFonts w:ascii="Arial" w:hAnsi="Arial" w:cs="Arial"/>
                  <w:sz w:val="18"/>
                </w:rPr>
                <w:tab/>
                <w:t>]</w:t>
              </w:r>
            </w:ins>
          </w:p>
          <w:p w14:paraId="31691AE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9" w:author="Hanne Erdman Thomsen" w:date="2023-05-24T13:07:00Z"/>
                <w:rFonts w:ascii="Arial" w:hAnsi="Arial" w:cs="Arial"/>
                <w:sz w:val="18"/>
              </w:rPr>
            </w:pPr>
            <w:ins w:id="200" w:author="Hanne Erdman Thomsen" w:date="2023-05-24T13:07:00Z">
              <w:r>
                <w:rPr>
                  <w:rFonts w:ascii="Arial" w:hAnsi="Arial" w:cs="Arial"/>
                  <w:sz w:val="18"/>
                </w:rPr>
                <w:tab/>
                <w:t>(</w:t>
              </w:r>
            </w:ins>
          </w:p>
          <w:p w14:paraId="283A7F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*OpkrævningIdentifikationValg*</w:t>
            </w:r>
          </w:p>
          <w:p w14:paraId="673E867F" w14:textId="211041A1"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201"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64BA9585" w14:textId="07B27517"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2"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t>*EANOplysninger*</w:t>
            </w:r>
          </w:p>
          <w:p w14:paraId="6506F1EC" w14:textId="64429E4A"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203"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567BC612" w14:textId="6ABF59CB"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4"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t>EANNummer</w:t>
            </w:r>
          </w:p>
          <w:p w14:paraId="656A8A7C" w14:textId="49E4A394"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5"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t>EANOrdreNummer</w:t>
            </w:r>
          </w:p>
          <w:p w14:paraId="434FB11B" w14:textId="63642EA5"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6"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t>EANKontoNummer</w:t>
            </w:r>
          </w:p>
          <w:p w14:paraId="634A2E86" w14:textId="155E4D88"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07" w:author="Hanne Erdman Thomsen" w:date="2023-05-24T13:07:00Z">
              <w:r w:rsidR="00DB6674">
                <w:rPr>
                  <w:rFonts w:ascii="Arial" w:hAnsi="Arial" w:cs="Arial"/>
                  <w:sz w:val="18"/>
                </w:rPr>
                <w:tab/>
              </w:r>
              <w:r w:rsidR="00DB6674">
                <w:rPr>
                  <w:rFonts w:ascii="Arial" w:hAnsi="Arial" w:cs="Arial"/>
                  <w:sz w:val="18"/>
                </w:rPr>
                <w:tab/>
              </w:r>
            </w:del>
            <w:ins w:id="208" w:author="Hanne Erdman Thomsen" w:date="2023-05-24T13:07:00Z">
              <w:r>
                <w:rPr>
                  <w:rFonts w:ascii="Arial" w:hAnsi="Arial" w:cs="Arial"/>
                  <w:sz w:val="18"/>
                </w:rPr>
                <w:t>(</w:t>
              </w:r>
            </w:ins>
            <w:commentRangeStart w:id="209"/>
            <w:r>
              <w:rPr>
                <w:rFonts w:ascii="Arial" w:hAnsi="Arial" w:cs="Arial"/>
                <w:sz w:val="18"/>
              </w:rPr>
              <w:t>EANKontakt</w:t>
            </w:r>
            <w:commentRangeEnd w:id="209"/>
            <w:r w:rsidR="00CA1551">
              <w:rPr>
                <w:rStyle w:val="Kommentarhenvisning"/>
              </w:rPr>
              <w:commentReference w:id="209"/>
            </w:r>
            <w:ins w:id="210" w:author="Hanne Erdman Thomsen" w:date="2023-05-24T13:07:00Z">
              <w:r>
                <w:rPr>
                  <w:rFonts w:ascii="Arial" w:hAnsi="Arial" w:cs="Arial"/>
                  <w:sz w:val="18"/>
                </w:rPr>
                <w:t>)</w:t>
              </w:r>
            </w:ins>
          </w:p>
          <w:p w14:paraId="2FE7C317" w14:textId="5DD108DC"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1"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t>(ProduktionEnhedNummer)</w:t>
            </w:r>
          </w:p>
          <w:p w14:paraId="69341F39" w14:textId="374DD170"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212"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0F9EADB2" w14:textId="3F6896A5"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213"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2A68136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4" w:author="Hanne Erdman Thomsen" w:date="2023-05-24T13:07:00Z"/>
                <w:rFonts w:ascii="Arial" w:hAnsi="Arial" w:cs="Arial"/>
                <w:sz w:val="18"/>
              </w:rPr>
            </w:pPr>
            <w:del w:id="215"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*Produktionsenhed*</w:delText>
              </w:r>
            </w:del>
          </w:p>
          <w:p w14:paraId="75BE347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6" w:author="Hanne Erdman Thomsen" w:date="2023-05-24T13:07:00Z"/>
                <w:rFonts w:ascii="Arial" w:hAnsi="Arial" w:cs="Arial"/>
                <w:sz w:val="18"/>
              </w:rPr>
            </w:pPr>
            <w:del w:id="217"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57A2CED" w14:textId="1CF04481"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8" w:author="Hanne Erdman Thomsen" w:date="2023-05-24T13:07:00Z">
              <w:r>
                <w:rPr>
                  <w:rFonts w:ascii="Arial" w:hAnsi="Arial" w:cs="Arial"/>
                  <w:sz w:val="18"/>
                </w:rPr>
                <w:tab/>
              </w:r>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t>ProduktionEnhedNummer</w:t>
            </w:r>
          </w:p>
          <w:p w14:paraId="4880B90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9" w:author="Hanne Erdman Thomsen" w:date="2023-05-24T13:07:00Z"/>
                <w:rFonts w:ascii="Arial" w:hAnsi="Arial" w:cs="Arial"/>
                <w:sz w:val="18"/>
              </w:rPr>
            </w:pPr>
            <w:del w:id="220"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0D47ACF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1" w:author="Hanne Erdman Thomsen" w:date="2023-05-24T13:07:00Z"/>
                <w:rFonts w:ascii="Arial" w:hAnsi="Arial" w:cs="Arial"/>
                <w:sz w:val="18"/>
              </w:rPr>
            </w:pPr>
            <w:del w:id="222"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11C374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3" w:author="Hanne Erdman Thomsen" w:date="2023-05-24T13:07:00Z"/>
                <w:rFonts w:ascii="Arial" w:hAnsi="Arial" w:cs="Arial"/>
                <w:sz w:val="18"/>
              </w:rPr>
            </w:pPr>
            <w:del w:id="224"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4B1A60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0191F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4968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74314FF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D4B1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14:paraId="54AD83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(OpkrævningFordringInternKommentar)</w:t>
            </w:r>
          </w:p>
          <w:p w14:paraId="1FA0BE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74C32C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14:paraId="7E9EB9F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14:paraId="2A5111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14:paraId="032B3D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14:paraId="2CEF7C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7A7E90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14:paraId="6482E2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14:paraId="0C2A96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(OpkrævningFordringOprindeligSidsteRettidigBetalingDato)</w:t>
            </w:r>
          </w:p>
          <w:p w14:paraId="58E296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14:paraId="07B3B2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14:paraId="13CBB7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14:paraId="0942AB9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14:paraId="5DBE35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14:paraId="651626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1DCE96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1969A1A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6A6F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*DatoValg*</w:t>
            </w:r>
          </w:p>
          <w:p w14:paraId="023751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362B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7C390A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46EA0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428E19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606EFA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9CDA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48836E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3D7C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52DEC4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364E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6CB07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BB0739" w14:textId="08850FF0"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commentRangeStart w:id="225"/>
            <w:r>
              <w:rPr>
                <w:rFonts w:ascii="Arial" w:hAnsi="Arial" w:cs="Arial"/>
                <w:sz w:val="18"/>
              </w:rPr>
              <w:t>OpkrævningFordringRykkerHen</w:t>
            </w:r>
            <w:del w:id="226" w:author="Hanne Erdman Thomsen" w:date="2023-05-26T15:51:00Z">
              <w:r w:rsidR="008E71C9" w:rsidDel="008E71C9">
                <w:rPr>
                  <w:rFonts w:ascii="Arial" w:hAnsi="Arial" w:cs="Arial"/>
                  <w:sz w:val="18"/>
                </w:rPr>
                <w:delText>d</w:delText>
              </w:r>
            </w:del>
            <w:r>
              <w:rPr>
                <w:rFonts w:ascii="Arial" w:hAnsi="Arial" w:cs="Arial"/>
                <w:sz w:val="18"/>
              </w:rPr>
              <w:t>standDato</w:t>
            </w:r>
            <w:commentRangeEnd w:id="225"/>
            <w:r w:rsidR="008E71C9">
              <w:rPr>
                <w:rStyle w:val="Kommentarhenvisning"/>
              </w:rPr>
              <w:commentReference w:id="225"/>
            </w:r>
            <w:r>
              <w:rPr>
                <w:rFonts w:ascii="Arial" w:hAnsi="Arial" w:cs="Arial"/>
                <w:sz w:val="18"/>
              </w:rPr>
              <w:t>)</w:t>
            </w:r>
          </w:p>
          <w:p w14:paraId="0710D3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commentRangeStart w:id="227"/>
            <w:commentRangeEnd w:id="227"/>
            <w:r w:rsidR="00CA1551">
              <w:rPr>
                <w:rStyle w:val="Kommentarhenvisning"/>
              </w:rPr>
              <w:commentReference w:id="227"/>
            </w:r>
          </w:p>
          <w:p w14:paraId="126C186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8" w:author="Hanne Erdman Thomsen" w:date="2023-05-24T13:07:00Z"/>
                <w:rFonts w:ascii="Arial" w:hAnsi="Arial" w:cs="Arial"/>
                <w:sz w:val="18"/>
              </w:rPr>
            </w:pPr>
            <w:del w:id="229" w:author="Hanne Erdman Thomsen" w:date="2023-05-24T13:07:00Z">
              <w:r>
                <w:rPr>
                  <w:rFonts w:ascii="Arial" w:hAnsi="Arial" w:cs="Arial"/>
                  <w:sz w:val="18"/>
                </w:rPr>
                <w:tab/>
                <w:delText>(OpkrævningSpecifikationStruktur)</w:delText>
              </w:r>
            </w:del>
          </w:p>
          <w:p w14:paraId="2B8CB0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49E0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*OpkrævningFordringDelFordringListe*</w:t>
            </w:r>
          </w:p>
          <w:p w14:paraId="6041CD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6DB89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*OpkrævningFordringDelFordring*</w:t>
            </w:r>
          </w:p>
          <w:p w14:paraId="275087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72B2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14:paraId="6649B9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14:paraId="3566ED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14:paraId="48A9E5C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00DF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w:t>
            </w:r>
          </w:p>
          <w:p w14:paraId="068438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7C92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14:paraId="5B1BDC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14:paraId="56EB5E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14:paraId="1E8901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FED57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511A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7E87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2CFFC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5CED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1BA5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*HæftelseListe*</w:t>
            </w:r>
          </w:p>
          <w:p w14:paraId="769678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059D5F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0173C3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148F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*MedhæfterIDValg*</w:t>
            </w:r>
          </w:p>
          <w:p w14:paraId="1CE0C3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C511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2446D1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CD27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185FD1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FD82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7C5A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*CVRVirksomhed*</w:t>
            </w:r>
          </w:p>
          <w:p w14:paraId="139B5B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F81E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6A27E9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3827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48CE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14:paraId="2D15A6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14:paraId="329159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14:paraId="0D32F0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4CA1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ED80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6B7D1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65166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28527E04" w14:textId="77777777" w:rsidTr="0020321F">
        <w:trPr>
          <w:trHeight w:hRule="exact" w:val="113"/>
        </w:trPr>
        <w:tc>
          <w:tcPr>
            <w:tcW w:w="10205" w:type="dxa"/>
            <w:shd w:val="clear" w:color="auto" w:fill="D2DCFA"/>
          </w:tcPr>
          <w:p w14:paraId="6BCCB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7E7ED36F" w14:textId="77777777" w:rsidTr="0020321F">
        <w:tc>
          <w:tcPr>
            <w:tcW w:w="10205" w:type="dxa"/>
            <w:vAlign w:val="center"/>
          </w:tcPr>
          <w:p w14:paraId="7FB9304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VurderingStruktur</w:t>
            </w:r>
          </w:p>
        </w:tc>
      </w:tr>
      <w:tr w:rsidR="0020321F" w14:paraId="6522EC49" w14:textId="77777777" w:rsidTr="0020321F">
        <w:tc>
          <w:tcPr>
            <w:tcW w:w="10205" w:type="dxa"/>
            <w:vAlign w:val="center"/>
          </w:tcPr>
          <w:p w14:paraId="6282450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3A9F198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A4014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EjendomsvurderingVurderingsID</w:t>
            </w:r>
          </w:p>
          <w:p w14:paraId="22D2C0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(EjendomsvurderingÆndringDato)</w:t>
            </w:r>
          </w:p>
          <w:p w14:paraId="0A417C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(EjendomsvurderingÅr)</w:t>
            </w:r>
          </w:p>
          <w:p w14:paraId="0D6453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(EjendomsvurderingJuridiskKategorikode)</w:t>
            </w:r>
          </w:p>
          <w:p w14:paraId="5CF6201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(EjendomsvurderingJuridiskKategoriTekst)</w:t>
            </w:r>
          </w:p>
          <w:p w14:paraId="693917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(EjendomsvurderingJuridiskUnderkategorikode)</w:t>
            </w:r>
          </w:p>
          <w:p w14:paraId="4E3DBB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(EjendomsvurderingJuridiskUnderkategoriTekst)</w:t>
            </w:r>
          </w:p>
          <w:p w14:paraId="314A5CD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(EjendomsvurderingOprindelseKode)</w:t>
            </w:r>
          </w:p>
          <w:p w14:paraId="0CD988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04F52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*BeskatningsgrundlagValg*</w:t>
            </w:r>
          </w:p>
          <w:p w14:paraId="4E2993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0082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*BoligBeskatningsgrundlag*</w:t>
            </w:r>
          </w:p>
          <w:p w14:paraId="2A8E44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D5627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GrundværdiBeskatningsgrundlag</w:t>
            </w:r>
          </w:p>
          <w:p w14:paraId="4B2E59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3E85E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A34CE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*LandOgSkovejendomBeskatningsgrundlag*</w:t>
            </w:r>
          </w:p>
          <w:p w14:paraId="34CA0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B8A9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(GrundværdiStuehusBeskatningsgrundlag)</w:t>
            </w:r>
          </w:p>
          <w:p w14:paraId="7B5BD83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(GrundværdiProduktionsjordBeskatningsgrundlag)</w:t>
            </w:r>
          </w:p>
          <w:p w14:paraId="0D829E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(GrundværdiRestarealBeskatningsgrundlag)</w:t>
            </w:r>
          </w:p>
          <w:p w14:paraId="66F944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C243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A8C5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A2870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7CF97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1E34C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321F" w:rsidSect="0020321F">
          <w:headerReference w:type="default" r:id="rId17"/>
          <w:footerReference w:type="default" r:id="rId18"/>
          <w:pgSz w:w="11906" w:h="16838"/>
          <w:pgMar w:top="567" w:right="567" w:bottom="567" w:left="1134" w:header="283" w:footer="708" w:gutter="0"/>
          <w:cols w:space="708"/>
          <w:docGrid w:linePitch="360"/>
        </w:sectPr>
      </w:pPr>
    </w:p>
    <w:p w14:paraId="47F134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321F" w14:paraId="612149AC" w14:textId="77777777" w:rsidTr="0020321F">
        <w:trPr>
          <w:tblHeader/>
        </w:trPr>
        <w:tc>
          <w:tcPr>
            <w:tcW w:w="3401" w:type="dxa"/>
            <w:shd w:val="clear" w:color="auto" w:fill="D2DCFA"/>
            <w:vAlign w:val="center"/>
          </w:tcPr>
          <w:p w14:paraId="0B80989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F6B9F1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EC330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321F" w14:paraId="3468A90F" w14:textId="77777777" w:rsidTr="0020321F">
        <w:tc>
          <w:tcPr>
            <w:tcW w:w="3401" w:type="dxa"/>
          </w:tcPr>
          <w:p w14:paraId="551438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BestemtFastEjendomBFENummer</w:t>
            </w:r>
          </w:p>
        </w:tc>
        <w:tc>
          <w:tcPr>
            <w:tcW w:w="1701" w:type="dxa"/>
          </w:tcPr>
          <w:p w14:paraId="03D411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9A4AD9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3DA542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0805E86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B16A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OBS: formatet foreløbigt defineret alene som Integer datatype fra Matriklens side.</w:t>
            </w:r>
          </w:p>
          <w:p w14:paraId="625045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877A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613B5B" w14:textId="77777777" w:rsidTr="0020321F">
        <w:tc>
          <w:tcPr>
            <w:tcW w:w="3401" w:type="dxa"/>
          </w:tcPr>
          <w:p w14:paraId="2E2A81D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2FC2C87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5E91C7D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minLength: 0</w:t>
            </w:r>
          </w:p>
          <w:p w14:paraId="19AC3C9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maxLength: 100</w:t>
            </w:r>
          </w:p>
          <w:p w14:paraId="7F9CB9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3A8380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61D6C4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48FEB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532EA81" w14:textId="77777777" w:rsidTr="0020321F">
        <w:tc>
          <w:tcPr>
            <w:tcW w:w="3401" w:type="dxa"/>
          </w:tcPr>
          <w:p w14:paraId="2B2EC95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3CEF83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A1E2D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1C89199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2A89A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6C51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4D861A2" w14:textId="77777777" w:rsidTr="0020321F">
        <w:tc>
          <w:tcPr>
            <w:tcW w:w="3401" w:type="dxa"/>
          </w:tcPr>
          <w:p w14:paraId="7D5B1BB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2B435F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AADC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14:paraId="7FEBD61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1580C2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A3AE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D636D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14:paraId="5A6085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ABE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1FA488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1BD5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0F40DB6" w14:textId="77777777" w:rsidTr="0020321F">
        <w:tc>
          <w:tcPr>
            <w:tcW w:w="3401" w:type="dxa"/>
          </w:tcPr>
          <w:p w14:paraId="2C2681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5C3A83B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DB03A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2C27FC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14:paraId="15013F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C812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6016A5C" w14:textId="77777777" w:rsidTr="0020321F">
        <w:tc>
          <w:tcPr>
            <w:tcW w:w="3401" w:type="dxa"/>
          </w:tcPr>
          <w:p w14:paraId="3DBED6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EjendomEjerskabEjerandel</w:t>
            </w:r>
          </w:p>
        </w:tc>
        <w:tc>
          <w:tcPr>
            <w:tcW w:w="1701" w:type="dxa"/>
          </w:tcPr>
          <w:p w14:paraId="5D4584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F1314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15FD1A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29F6736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56A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40C143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54AA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3826AC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A2C8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8628C41" w14:textId="77777777" w:rsidTr="0020321F">
        <w:tc>
          <w:tcPr>
            <w:tcW w:w="3401" w:type="dxa"/>
          </w:tcPr>
          <w:p w14:paraId="7F5A003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EjendomEjerskabSlutdato</w:t>
            </w:r>
          </w:p>
        </w:tc>
        <w:tc>
          <w:tcPr>
            <w:tcW w:w="1701" w:type="dxa"/>
          </w:tcPr>
          <w:p w14:paraId="3AC84CE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3AEF7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3D0289B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B17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CF9944D" w14:textId="77777777" w:rsidTr="0020321F">
        <w:tc>
          <w:tcPr>
            <w:tcW w:w="3401" w:type="dxa"/>
          </w:tcPr>
          <w:p w14:paraId="17AB4F7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14:paraId="221538E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344B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283EBB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D6B4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B904A7F" w14:textId="77777777" w:rsidTr="0020321F">
        <w:trPr>
          <w:ins w:id="232" w:author="Hanne Erdman Thomsen" w:date="2023-05-24T13:07:00Z"/>
        </w:trPr>
        <w:tc>
          <w:tcPr>
            <w:tcW w:w="3401" w:type="dxa"/>
          </w:tcPr>
          <w:p w14:paraId="6DBB446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33" w:author="Hanne Erdman Thomsen" w:date="2023-05-24T13:07:00Z"/>
                <w:rFonts w:ascii="Arial" w:hAnsi="Arial" w:cs="Arial"/>
                <w:sz w:val="18"/>
              </w:rPr>
            </w:pPr>
            <w:ins w:id="234" w:author="Hanne Erdman Thomsen" w:date="2023-05-24T13:07:00Z">
              <w:r>
                <w:rPr>
                  <w:rFonts w:ascii="Arial" w:hAnsi="Arial" w:cs="Arial"/>
                  <w:sz w:val="18"/>
                </w:rPr>
                <w:t>EjendomNummer</w:t>
              </w:r>
            </w:ins>
          </w:p>
        </w:tc>
        <w:tc>
          <w:tcPr>
            <w:tcW w:w="1701" w:type="dxa"/>
          </w:tcPr>
          <w:p w14:paraId="443D36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5" w:author="Hanne Erdman Thomsen" w:date="2023-05-24T13:07:00Z"/>
                <w:rFonts w:ascii="Arial" w:hAnsi="Arial" w:cs="Arial"/>
                <w:sz w:val="18"/>
              </w:rPr>
            </w:pPr>
            <w:ins w:id="236" w:author="Hanne Erdman Thomsen" w:date="2023-05-24T13:07:00Z">
              <w:r>
                <w:rPr>
                  <w:rFonts w:ascii="Arial" w:hAnsi="Arial" w:cs="Arial"/>
                  <w:sz w:val="18"/>
                </w:rPr>
                <w:t>base: integer</w:t>
              </w:r>
            </w:ins>
          </w:p>
          <w:p w14:paraId="7B6D61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7" w:author="Hanne Erdman Thomsen" w:date="2023-05-24T13:07:00Z"/>
                <w:rFonts w:ascii="Arial" w:hAnsi="Arial" w:cs="Arial"/>
                <w:sz w:val="18"/>
              </w:rPr>
            </w:pPr>
            <w:ins w:id="238" w:author="Hanne Erdman Thomsen" w:date="2023-05-24T13:07:00Z">
              <w:r>
                <w:rPr>
                  <w:rFonts w:ascii="Arial" w:hAnsi="Arial" w:cs="Arial"/>
                  <w:sz w:val="18"/>
                </w:rPr>
                <w:t>totalDigits: 7</w:t>
              </w:r>
            </w:ins>
          </w:p>
        </w:tc>
        <w:tc>
          <w:tcPr>
            <w:tcW w:w="4671" w:type="dxa"/>
          </w:tcPr>
          <w:p w14:paraId="2E3F30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9" w:author="Hanne Erdman Thomsen" w:date="2023-05-24T13:07:00Z"/>
                <w:rFonts w:ascii="Arial" w:hAnsi="Arial" w:cs="Arial"/>
                <w:sz w:val="18"/>
              </w:rPr>
            </w:pPr>
            <w:ins w:id="240" w:author="Hanne Erdman Thomsen" w:date="2023-05-24T13:07:00Z">
              <w:r>
                <w:rPr>
                  <w:rFonts w:ascii="Arial" w:hAnsi="Arial" w:cs="Arial"/>
                  <w:sz w:val="18"/>
                </w:rPr>
                <w:t xml:space="preserve">6-cifret identifikation af en ejendom inden for en kommune. I kombination med KommuneNummer giver </w:t>
              </w:r>
              <w:r>
                <w:rPr>
                  <w:rFonts w:ascii="Arial" w:hAnsi="Arial" w:cs="Arial"/>
                  <w:sz w:val="18"/>
                </w:rPr>
                <w:lastRenderedPageBreak/>
                <w:t>det en unik identifikation af en ejendom, kendt som Kommune-Ejendomsnummer (KE-nummer).</w:t>
              </w:r>
            </w:ins>
          </w:p>
          <w:p w14:paraId="4925DE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1" w:author="Hanne Erdman Thomsen" w:date="2023-05-24T13:07:00Z"/>
                <w:rFonts w:ascii="Arial" w:hAnsi="Arial" w:cs="Arial"/>
                <w:sz w:val="18"/>
              </w:rPr>
            </w:pPr>
            <w:ins w:id="242" w:author="Hanne Erdman Thomsen" w:date="2023-05-24T13:07:00Z">
              <w:r>
                <w:rPr>
                  <w:rFonts w:ascii="Arial" w:hAnsi="Arial" w:cs="Arial"/>
                  <w:sz w:val="18"/>
                </w:rPr>
                <w:t xml:space="preserve"> (Udenfor Skatteforvaltningen er de kommunale ejendomsnumre under afvikling og erstattes af BFE-numre, BFE=Bestemt Fast Ejendom)</w:t>
              </w:r>
            </w:ins>
          </w:p>
          <w:p w14:paraId="4CDA26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3" w:author="Hanne Erdman Thomsen" w:date="2023-05-24T13:07:00Z"/>
                <w:rFonts w:ascii="Arial" w:hAnsi="Arial" w:cs="Arial"/>
                <w:sz w:val="18"/>
              </w:rPr>
            </w:pPr>
          </w:p>
          <w:p w14:paraId="68067A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4" w:author="Hanne Erdman Thomsen" w:date="2023-05-24T13:07:00Z"/>
                <w:rFonts w:ascii="Arial" w:hAnsi="Arial" w:cs="Arial"/>
                <w:sz w:val="18"/>
              </w:rPr>
            </w:pPr>
          </w:p>
        </w:tc>
      </w:tr>
      <w:tr w:rsidR="0020321F" w14:paraId="516ECE62" w14:textId="77777777" w:rsidTr="0020321F">
        <w:tc>
          <w:tcPr>
            <w:tcW w:w="3401" w:type="dxa"/>
          </w:tcPr>
          <w:p w14:paraId="4986E3B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EjendomsdækningsafgiftBeløb</w:t>
            </w:r>
          </w:p>
        </w:tc>
        <w:tc>
          <w:tcPr>
            <w:tcW w:w="1701" w:type="dxa"/>
          </w:tcPr>
          <w:p w14:paraId="56DBE8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795F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5D357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D898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7E55CB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78D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B758DA" w14:textId="77777777" w:rsidTr="0020321F">
        <w:tc>
          <w:tcPr>
            <w:tcW w:w="3401" w:type="dxa"/>
          </w:tcPr>
          <w:p w14:paraId="22F06E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EjendomsgrundskyldBeløb</w:t>
            </w:r>
          </w:p>
        </w:tc>
        <w:tc>
          <w:tcPr>
            <w:tcW w:w="1701" w:type="dxa"/>
          </w:tcPr>
          <w:p w14:paraId="7CD789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B7B5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AE9A8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6AE76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grundskyld for hele ejendommen for et helt givet IndkomstÅr før evt. fradrag af rabat.</w:t>
            </w:r>
          </w:p>
          <w:p w14:paraId="223C94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A14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BAECE82" w14:textId="77777777" w:rsidTr="0020321F">
        <w:tc>
          <w:tcPr>
            <w:tcW w:w="3401" w:type="dxa"/>
          </w:tcPr>
          <w:p w14:paraId="2ED8843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EjendomsgrundskyldProduktionsjordBeløb</w:t>
            </w:r>
          </w:p>
        </w:tc>
        <w:tc>
          <w:tcPr>
            <w:tcW w:w="1701" w:type="dxa"/>
          </w:tcPr>
          <w:p w14:paraId="435587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3D13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91FC8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351C5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der skal opkræves for produktionsjorden på en land-og skovejendom for et helt givet IndkomstÅr</w:t>
            </w:r>
          </w:p>
          <w:p w14:paraId="2311695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39D1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4932D67" w14:textId="77777777" w:rsidTr="0020321F">
        <w:tc>
          <w:tcPr>
            <w:tcW w:w="3401" w:type="dxa"/>
          </w:tcPr>
          <w:p w14:paraId="1C34FF9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EjendomsgrundskyldRestarealBeløb</w:t>
            </w:r>
          </w:p>
        </w:tc>
        <w:tc>
          <w:tcPr>
            <w:tcW w:w="1701" w:type="dxa"/>
          </w:tcPr>
          <w:p w14:paraId="383EC7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8601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F9A55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485C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der skal opkræves for restarealet (også kaldet "øvrig jord") på en land-og skovejendom for et helt givet IndkomstÅr.</w:t>
            </w:r>
          </w:p>
          <w:p w14:paraId="1513BA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D3B35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0F6A233" w14:textId="77777777" w:rsidTr="0020321F">
        <w:tc>
          <w:tcPr>
            <w:tcW w:w="3401" w:type="dxa"/>
          </w:tcPr>
          <w:p w14:paraId="5D418F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EjendomsgrundskyldStuehusBeløb</w:t>
            </w:r>
          </w:p>
        </w:tc>
        <w:tc>
          <w:tcPr>
            <w:tcW w:w="1701" w:type="dxa"/>
          </w:tcPr>
          <w:p w14:paraId="372630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1570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8003C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1E53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der skal opkræves for stuehuset på en land- og skovejendom for et helt givet IndkomstÅr</w:t>
            </w:r>
          </w:p>
          <w:p w14:paraId="2C79C7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E59C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FAA42D9" w14:textId="77777777" w:rsidTr="0020321F">
        <w:tc>
          <w:tcPr>
            <w:tcW w:w="3401" w:type="dxa"/>
          </w:tcPr>
          <w:p w14:paraId="60B94AE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EjendomsskatteberegningID</w:t>
            </w:r>
          </w:p>
        </w:tc>
        <w:tc>
          <w:tcPr>
            <w:tcW w:w="1701" w:type="dxa"/>
          </w:tcPr>
          <w:p w14:paraId="3F7A77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5837E05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maxLength: 36</w:t>
            </w:r>
          </w:p>
          <w:p w14:paraId="72A700E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pattern: [a-fA-F0-9]{8}-[a-fA-F0-9]{4}-[a-fA-F0-9]{4}-[a-fA-F0-9]{4}-[a-fA-F0-9]{12}</w:t>
            </w:r>
          </w:p>
        </w:tc>
        <w:tc>
          <w:tcPr>
            <w:tcW w:w="4671" w:type="dxa"/>
          </w:tcPr>
          <w:p w14:paraId="0BDBD7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0BD4C0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ACD7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118DAC" w14:textId="77777777" w:rsidTr="0020321F">
        <w:tc>
          <w:tcPr>
            <w:tcW w:w="3401" w:type="dxa"/>
          </w:tcPr>
          <w:p w14:paraId="21D364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EjendomsskatteberegningKontrolresultat</w:t>
            </w:r>
          </w:p>
        </w:tc>
        <w:tc>
          <w:tcPr>
            <w:tcW w:w="1701" w:type="dxa"/>
          </w:tcPr>
          <w:p w14:paraId="45B83C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EBDB1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3E4096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4ECE75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618F9B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5A08D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104A5F" w14:textId="77777777" w:rsidTr="0020321F">
        <w:tc>
          <w:tcPr>
            <w:tcW w:w="3401" w:type="dxa"/>
          </w:tcPr>
          <w:p w14:paraId="5674E5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EjendomsskatteberegningKontroltidspunkt</w:t>
            </w:r>
          </w:p>
        </w:tc>
        <w:tc>
          <w:tcPr>
            <w:tcW w:w="1701" w:type="dxa"/>
          </w:tcPr>
          <w:p w14:paraId="5D93C1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88178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9F2131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tidspunkt hvor E&amp;E har afgjort om et beregningsresultat kan anvendes i det videre forløb. Se også GrundskyldsberegningKontrolresultat.</w:t>
            </w:r>
          </w:p>
          <w:p w14:paraId="06D26A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271B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5290916" w14:textId="77777777" w:rsidTr="0020321F">
        <w:tc>
          <w:tcPr>
            <w:tcW w:w="3401" w:type="dxa"/>
          </w:tcPr>
          <w:p w14:paraId="75020B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EjendomsskatteberegningKontroltidspunktFra</w:t>
            </w:r>
          </w:p>
        </w:tc>
        <w:tc>
          <w:tcPr>
            <w:tcW w:w="1701" w:type="dxa"/>
          </w:tcPr>
          <w:p w14:paraId="6A89E5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4723DF0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46303D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EjendomsskatteberegningKontroltidspunktFra skal ses i sammenhæng med EjendomsskatteberegningKontroltidspunktTil, som tilsammen angiver en periode hvor et beregningsresultat er blevet kontrolleret for om det kan anvendes i det videre forløb.</w:t>
            </w:r>
          </w:p>
          <w:p w14:paraId="43B535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EjendomsskatteberegningKontroltidspunktFra anvendes typisk som et udsøgningskriterie i en service eller rapport, hvor det skal forstås, at et beregningsresultats kontroltidspunkt skal ligge efter EjendomsskatteberegningKontroltidspunktFra.</w:t>
            </w:r>
          </w:p>
          <w:p w14:paraId="19C0A8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FB2E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D696F94" w14:textId="77777777" w:rsidTr="0020321F">
        <w:tc>
          <w:tcPr>
            <w:tcW w:w="3401" w:type="dxa"/>
          </w:tcPr>
          <w:p w14:paraId="224E7C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EjendomsskatteberegningKontroltidspunktTil</w:t>
            </w:r>
          </w:p>
        </w:tc>
        <w:tc>
          <w:tcPr>
            <w:tcW w:w="1701" w:type="dxa"/>
          </w:tcPr>
          <w:p w14:paraId="381160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DA721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FAD4A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EjendomsskatteberegningKontroltidspunktTil skal ses i sammenhæng med EjendomsskatteberegningKontroltidspunktFra, som tilsammen angiver en periode hvor et beregningsresultat er blevet kontrolleret for om det kan anvendes i det videre forløb.</w:t>
            </w:r>
          </w:p>
          <w:p w14:paraId="15FD7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EjendomsskatteberegningKontroltidspunktTil anvendes typisk som et udsøgningskriterie i en service eller </w:t>
            </w:r>
            <w:r>
              <w:rPr>
                <w:rFonts w:ascii="Arial" w:hAnsi="Arial" w:cs="Arial"/>
                <w:sz w:val="18"/>
              </w:rPr>
              <w:lastRenderedPageBreak/>
              <w:t>rapport, hvor det skal forstås, at et beregningsresultats kontroltidspunkt skal ligge før EjendomsskatteberegningKontroltidspunktTil.</w:t>
            </w:r>
          </w:p>
          <w:p w14:paraId="37417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3C2B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EAF587C" w14:textId="77777777" w:rsidTr="0020321F">
        <w:tc>
          <w:tcPr>
            <w:tcW w:w="3401" w:type="dxa"/>
          </w:tcPr>
          <w:p w14:paraId="40EA50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EjendomsskatteberegningTidspunkt</w:t>
            </w:r>
          </w:p>
        </w:tc>
        <w:tc>
          <w:tcPr>
            <w:tcW w:w="1701" w:type="dxa"/>
          </w:tcPr>
          <w:p w14:paraId="78160F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16A0AA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C27DC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004B6B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5C0EC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985A19A" w14:textId="77777777" w:rsidTr="0020321F">
        <w:tc>
          <w:tcPr>
            <w:tcW w:w="3401" w:type="dxa"/>
          </w:tcPr>
          <w:p w14:paraId="17E268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EjendomsvurderingJuridiskKategoriTekst</w:t>
            </w:r>
          </w:p>
        </w:tc>
        <w:tc>
          <w:tcPr>
            <w:tcW w:w="1701" w:type="dxa"/>
          </w:tcPr>
          <w:p w14:paraId="63D9C0E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33CA43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minLength: 0</w:t>
            </w:r>
          </w:p>
          <w:p w14:paraId="71876B1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maxLength: 100</w:t>
            </w:r>
          </w:p>
          <w:p w14:paraId="7324AB3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60CA71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17D485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E4D6D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0DC0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92D3D0A" w14:textId="77777777" w:rsidTr="0020321F">
        <w:tc>
          <w:tcPr>
            <w:tcW w:w="3401" w:type="dxa"/>
          </w:tcPr>
          <w:p w14:paraId="46957F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EjendomsvurderingJuridiskKategorikode</w:t>
            </w:r>
          </w:p>
        </w:tc>
        <w:tc>
          <w:tcPr>
            <w:tcW w:w="1701" w:type="dxa"/>
          </w:tcPr>
          <w:p w14:paraId="7047CE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DDCF38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7076D1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19526D8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0A3FF92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4640B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1EB5B92" w14:textId="77777777" w:rsidTr="0020321F">
        <w:tc>
          <w:tcPr>
            <w:tcW w:w="3401" w:type="dxa"/>
          </w:tcPr>
          <w:p w14:paraId="678B87F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EjendomsvurderingJuridiskUnderkategoriTekst</w:t>
            </w:r>
          </w:p>
        </w:tc>
        <w:tc>
          <w:tcPr>
            <w:tcW w:w="1701" w:type="dxa"/>
          </w:tcPr>
          <w:p w14:paraId="6EEB042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490C84E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minLength: 0</w:t>
            </w:r>
          </w:p>
          <w:p w14:paraId="00532EE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maxLength: 100</w:t>
            </w:r>
          </w:p>
          <w:p w14:paraId="123BAC2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164882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76D590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7A0665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6C83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89302C" w14:textId="77777777" w:rsidTr="0020321F">
        <w:tc>
          <w:tcPr>
            <w:tcW w:w="3401" w:type="dxa"/>
          </w:tcPr>
          <w:p w14:paraId="3D249A0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EjendomsvurderingJuridiskUnderkategorikode</w:t>
            </w:r>
          </w:p>
        </w:tc>
        <w:tc>
          <w:tcPr>
            <w:tcW w:w="1701" w:type="dxa"/>
          </w:tcPr>
          <w:p w14:paraId="4034C1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DEF26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7E063B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502E0E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11DD4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012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C88254F" w14:textId="77777777" w:rsidTr="0020321F">
        <w:tc>
          <w:tcPr>
            <w:tcW w:w="3401" w:type="dxa"/>
          </w:tcPr>
          <w:p w14:paraId="2809B9D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EjendomsvurderingOprindelseKode</w:t>
            </w:r>
          </w:p>
        </w:tc>
        <w:tc>
          <w:tcPr>
            <w:tcW w:w="1701" w:type="dxa"/>
          </w:tcPr>
          <w:p w14:paraId="182A326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5DBC0E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A85307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62A051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369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559E93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VUR; EogG</w:t>
            </w:r>
          </w:p>
          <w:p w14:paraId="3F8385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33ABCA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607C32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179ECD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t>Vurderingsår; efterfølgende år</w:t>
            </w:r>
          </w:p>
          <w:p w14:paraId="422B9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1C56693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3A0F28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94F8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581CA9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5E96E50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5DDD2E6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094954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5D3E3F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0D6E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765F19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3974CF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513660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2E1995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269126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298D75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87C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4E1D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648B5A" w14:textId="77777777" w:rsidTr="0020321F">
        <w:tc>
          <w:tcPr>
            <w:tcW w:w="3401" w:type="dxa"/>
          </w:tcPr>
          <w:p w14:paraId="2E0C106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EjendomsvurderingVurderingsID</w:t>
            </w:r>
          </w:p>
        </w:tc>
        <w:tc>
          <w:tcPr>
            <w:tcW w:w="1701" w:type="dxa"/>
          </w:tcPr>
          <w:p w14:paraId="1FDD3A6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5170B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14:paraId="6017F4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12198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8A802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EE05AEE" w14:textId="77777777" w:rsidTr="0020321F">
        <w:tc>
          <w:tcPr>
            <w:tcW w:w="3401" w:type="dxa"/>
          </w:tcPr>
          <w:p w14:paraId="1942D4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EjendomsvurderingÅr</w:t>
            </w:r>
          </w:p>
        </w:tc>
        <w:tc>
          <w:tcPr>
            <w:tcW w:w="1701" w:type="dxa"/>
          </w:tcPr>
          <w:p w14:paraId="33D8BC8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integer</w:t>
            </w:r>
          </w:p>
          <w:p w14:paraId="1CC4BC3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totalDigits: 4</w:t>
            </w:r>
          </w:p>
          <w:p w14:paraId="42746C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fractionDigits: 0</w:t>
            </w:r>
          </w:p>
          <w:p w14:paraId="07614C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maxInclusive: 9999</w:t>
            </w:r>
          </w:p>
          <w:p w14:paraId="3AC612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14:paraId="5BBA30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0D629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03114A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7028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2DE1139" w14:textId="77777777" w:rsidTr="0020321F">
        <w:tc>
          <w:tcPr>
            <w:tcW w:w="3401" w:type="dxa"/>
          </w:tcPr>
          <w:p w14:paraId="300D4D1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EjendomsvurderingÆndringDato</w:t>
            </w:r>
          </w:p>
        </w:tc>
        <w:tc>
          <w:tcPr>
            <w:tcW w:w="1701" w:type="dxa"/>
          </w:tcPr>
          <w:p w14:paraId="0952D26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5EA6F6" w14:textId="57F00E7D"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for hvornår en vurdering er oprrettet Ex. hvis der klages over en vurdering med vurderingsår 2012 og ændring dato 01-10-2012, så oprettes der f.eks. den 27.5.2018 en klagesag med vurderingår 2012 og ændringdato 27-05-</w:t>
            </w:r>
            <w:del w:id="245" w:author="Hanne Erdman Thomsen" w:date="2023-05-24T13:07:00Z">
              <w:r w:rsidR="00DB6674">
                <w:rPr>
                  <w:rFonts w:ascii="Arial" w:hAnsi="Arial" w:cs="Arial"/>
                  <w:sz w:val="18"/>
                </w:rPr>
                <w:delText>2013</w:delText>
              </w:r>
            </w:del>
            <w:ins w:id="246" w:author="Hanne Erdman Thomsen" w:date="2023-05-24T13:07:00Z">
              <w:r>
                <w:rPr>
                  <w:rFonts w:ascii="Arial" w:hAnsi="Arial" w:cs="Arial"/>
                  <w:sz w:val="18"/>
                </w:rPr>
                <w:t>2018</w:t>
              </w:r>
            </w:ins>
          </w:p>
          <w:p w14:paraId="4F381A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2AEF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6A73FFB" w14:textId="77777777" w:rsidTr="0020321F">
        <w:tc>
          <w:tcPr>
            <w:tcW w:w="3401" w:type="dxa"/>
          </w:tcPr>
          <w:p w14:paraId="1C4757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EjerfordeltGrundskyldBeløb</w:t>
            </w:r>
          </w:p>
        </w:tc>
        <w:tc>
          <w:tcPr>
            <w:tcW w:w="1701" w:type="dxa"/>
          </w:tcPr>
          <w:p w14:paraId="77F97D8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5089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B0BE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49B02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grundskyld for et givet ejerfohold i et givet IndkomstÅr, d.v.s. hvor der er indregnet ejerandel og Årsejerperiode, men ikke en evt. rabat.</w:t>
            </w:r>
          </w:p>
          <w:p w14:paraId="59AB15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545E0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EB4B88F" w14:textId="77777777" w:rsidTr="0020321F">
        <w:tc>
          <w:tcPr>
            <w:tcW w:w="3401" w:type="dxa"/>
          </w:tcPr>
          <w:p w14:paraId="794E3E1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EjerfordeltGrundskyldBeløbEfterRabat</w:t>
            </w:r>
          </w:p>
        </w:tc>
        <w:tc>
          <w:tcPr>
            <w:tcW w:w="1701" w:type="dxa"/>
          </w:tcPr>
          <w:p w14:paraId="49B03A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B160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7CDB1F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930D4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skal opkræves i grundskyld for et givet ejerfohold i et givet IndkomstÅr, d.v.s. hvor der er indregnet ejerandel og Årsejerperiode samt evt. rabat.</w:t>
            </w:r>
          </w:p>
          <w:p w14:paraId="716288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1909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E4E038" w14:textId="77777777" w:rsidTr="0020321F">
        <w:tc>
          <w:tcPr>
            <w:tcW w:w="3401" w:type="dxa"/>
          </w:tcPr>
          <w:p w14:paraId="56193FB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EjerfordeltGrundskyldRabatBeløb</w:t>
            </w:r>
          </w:p>
        </w:tc>
        <w:tc>
          <w:tcPr>
            <w:tcW w:w="1701" w:type="dxa"/>
          </w:tcPr>
          <w:p w14:paraId="21ADE2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E8D9E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DFC20E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87EB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656E11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504C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529CFA0" w14:textId="77777777" w:rsidTr="0020321F">
        <w:tc>
          <w:tcPr>
            <w:tcW w:w="3401" w:type="dxa"/>
          </w:tcPr>
          <w:p w14:paraId="547A985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ForsigtighedsprincipProcentsats</w:t>
            </w:r>
          </w:p>
        </w:tc>
        <w:tc>
          <w:tcPr>
            <w:tcW w:w="1701" w:type="dxa"/>
          </w:tcPr>
          <w:p w14:paraId="7E330C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7802F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5BA39A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2E759D2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711AF1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76EF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FE9ACBF" w14:textId="77777777" w:rsidTr="0020321F">
        <w:tc>
          <w:tcPr>
            <w:tcW w:w="3401" w:type="dxa"/>
          </w:tcPr>
          <w:p w14:paraId="100F26A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GrunddataIdLokalId</w:t>
            </w:r>
          </w:p>
        </w:tc>
        <w:tc>
          <w:tcPr>
            <w:tcW w:w="1701" w:type="dxa"/>
          </w:tcPr>
          <w:p w14:paraId="304AEC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67578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2896DC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3E8A3C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583D591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FE7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FB8B3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14:paraId="4BBD42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3406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56FFED" w14:textId="77777777" w:rsidTr="0020321F">
        <w:tc>
          <w:tcPr>
            <w:tcW w:w="3401" w:type="dxa"/>
          </w:tcPr>
          <w:p w14:paraId="3294D74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GrunddataIdNamespace</w:t>
            </w:r>
          </w:p>
        </w:tc>
        <w:tc>
          <w:tcPr>
            <w:tcW w:w="1701" w:type="dxa"/>
          </w:tcPr>
          <w:p w14:paraId="1312B7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1575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623C04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namespace indenfor hvilket IDLokalId er unikt.</w:t>
            </w:r>
          </w:p>
          <w:p w14:paraId="338A55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5CFD09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53DD2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00A1113" w14:textId="77777777" w:rsidTr="0020321F">
        <w:tc>
          <w:tcPr>
            <w:tcW w:w="3401" w:type="dxa"/>
          </w:tcPr>
          <w:p w14:paraId="22A4DE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GrundværdiBeskatningsgrundlag</w:t>
            </w:r>
          </w:p>
        </w:tc>
        <w:tc>
          <w:tcPr>
            <w:tcW w:w="1701" w:type="dxa"/>
          </w:tcPr>
          <w:p w14:paraId="2A0303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B6DB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02E3D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3EB0260" w14:textId="5F0E15F2"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som grundskylden beregnes af, er grundværdien </w:t>
            </w:r>
            <w:del w:id="247" w:author="Hanne Erdman Thomsen" w:date="2023-05-24T13:07:00Z">
              <w:r w:rsidR="00DB6674">
                <w:rPr>
                  <w:rFonts w:ascii="Arial" w:hAnsi="Arial" w:cs="Arial"/>
                  <w:sz w:val="18"/>
                </w:rPr>
                <w:delText xml:space="preserve">reduceret efter forsigtighedsprincippet og </w:delText>
              </w:r>
            </w:del>
            <w:r>
              <w:rPr>
                <w:rFonts w:ascii="Arial" w:hAnsi="Arial" w:cs="Arial"/>
                <w:sz w:val="18"/>
              </w:rPr>
              <w:t>fratrukket fritagelser og fradrag for forbedringer</w:t>
            </w:r>
            <w:del w:id="248" w:author="Hanne Erdman Thomsen" w:date="2023-05-24T13:07:00Z">
              <w:r w:rsidR="00DB6674">
                <w:rPr>
                  <w:rFonts w:ascii="Arial" w:hAnsi="Arial" w:cs="Arial"/>
                  <w:sz w:val="18"/>
                </w:rPr>
                <w:delText>.</w:delText>
              </w:r>
            </w:del>
            <w:ins w:id="249" w:author="Hanne Erdman Thomsen" w:date="2023-05-24T13:07:00Z">
              <w:r>
                <w:rPr>
                  <w:rFonts w:ascii="Arial" w:hAnsi="Arial" w:cs="Arial"/>
                  <w:sz w:val="18"/>
                </w:rPr>
                <w:t xml:space="preserve"> (FFF), og derefter reduceret til 80% efter forsigtighedsprincippet. </w:t>
              </w:r>
            </w:ins>
          </w:p>
          <w:p w14:paraId="3A6CC0E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0" w:author="Hanne Erdman Thomsen" w:date="2023-05-24T13:07:00Z"/>
                <w:rFonts w:ascii="Arial" w:hAnsi="Arial" w:cs="Arial"/>
                <w:sz w:val="18"/>
              </w:rPr>
            </w:pPr>
            <w:del w:id="251" w:author="Hanne Erdman Thomsen" w:date="2023-05-24T13:07:00Z">
              <w:r>
                <w:rPr>
                  <w:rFonts w:ascii="Arial" w:hAnsi="Arial" w:cs="Arial"/>
                  <w:sz w:val="18"/>
                </w:rPr>
                <w:delText>Beregningsrækkefølgen er i december 2021 ikke endeligt fastlagt</w:delText>
              </w:r>
            </w:del>
          </w:p>
          <w:p w14:paraId="7932200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2" w:author="Hanne Erdman Thomsen" w:date="2023-05-24T13:07:00Z"/>
                <w:rFonts w:ascii="Arial" w:hAnsi="Arial" w:cs="Arial"/>
                <w:sz w:val="18"/>
              </w:rPr>
            </w:pPr>
          </w:p>
          <w:p w14:paraId="39C6E5D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3" w:author="Hanne Erdman Thomsen" w:date="2023-05-24T13:07:00Z"/>
                <w:rFonts w:ascii="Arial" w:hAnsi="Arial" w:cs="Arial"/>
                <w:sz w:val="18"/>
              </w:rPr>
            </w:pPr>
          </w:p>
          <w:p w14:paraId="1E6CD9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4" w:author="Hanne Erdman Thomsen" w:date="2023-05-24T13:07:00Z"/>
                <w:rFonts w:ascii="Arial" w:hAnsi="Arial" w:cs="Arial"/>
                <w:sz w:val="18"/>
              </w:rPr>
            </w:pPr>
            <w:ins w:id="255" w:author="Hanne Erdman Thomsen" w:date="2023-05-24T13:07:00Z">
              <w:r>
                <w:rPr>
                  <w:rFonts w:ascii="Arial" w:hAnsi="Arial" w:cs="Arial"/>
                  <w:sz w:val="18"/>
                </w:rPr>
                <w:t>Afgiftspligtig grundværdi efter Ejendomsskatteloven ("ny lov") = (Grundværdi for skatteåret - (sum FFF + sum fritagelser)) * Forsigtighedsprincip (0,8)</w:t>
              </w:r>
            </w:ins>
          </w:p>
          <w:p w14:paraId="50D74C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6" w:author="Hanne Erdman Thomsen" w:date="2023-05-24T13:07:00Z"/>
                <w:rFonts w:ascii="Arial" w:hAnsi="Arial" w:cs="Arial"/>
                <w:sz w:val="18"/>
              </w:rPr>
            </w:pPr>
          </w:p>
          <w:p w14:paraId="6E9187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949E86C" w14:textId="77777777" w:rsidTr="0020321F">
        <w:tc>
          <w:tcPr>
            <w:tcW w:w="3401" w:type="dxa"/>
          </w:tcPr>
          <w:p w14:paraId="7D3DF2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GrundværdiProduktionsjordBeskatningsgrundlag</w:t>
            </w:r>
          </w:p>
        </w:tc>
        <w:tc>
          <w:tcPr>
            <w:tcW w:w="1701" w:type="dxa"/>
          </w:tcPr>
          <w:p w14:paraId="4C91AD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AABB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FEDBD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7E3F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5C5A1C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D17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C84DE8C" w14:textId="77777777" w:rsidTr="0020321F">
        <w:tc>
          <w:tcPr>
            <w:tcW w:w="3401" w:type="dxa"/>
          </w:tcPr>
          <w:p w14:paraId="236680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GrundværdiRestarealBeskatningsgrundlag</w:t>
            </w:r>
          </w:p>
        </w:tc>
        <w:tc>
          <w:tcPr>
            <w:tcW w:w="1701" w:type="dxa"/>
          </w:tcPr>
          <w:p w14:paraId="2E5406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7DB2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4072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7976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66D276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6876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3D83D8C" w14:textId="77777777" w:rsidTr="0020321F">
        <w:tc>
          <w:tcPr>
            <w:tcW w:w="3401" w:type="dxa"/>
          </w:tcPr>
          <w:p w14:paraId="305A64D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GrundværdiStuehusBeskatningsgrundlag</w:t>
            </w:r>
          </w:p>
        </w:tc>
        <w:tc>
          <w:tcPr>
            <w:tcW w:w="1701" w:type="dxa"/>
          </w:tcPr>
          <w:p w14:paraId="16DA9C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B142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4AFDE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9FAD8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5740B0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E46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9C64AC9" w14:textId="77777777" w:rsidTr="0020321F">
        <w:tc>
          <w:tcPr>
            <w:tcW w:w="3401" w:type="dxa"/>
          </w:tcPr>
          <w:p w14:paraId="39BDDA0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14:paraId="43624B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CEE01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1BAE79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3A52FF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14E0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4EBF5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2B2AB2B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16123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C572C44" w14:textId="77777777" w:rsidTr="0020321F">
        <w:tc>
          <w:tcPr>
            <w:tcW w:w="3401" w:type="dxa"/>
          </w:tcPr>
          <w:p w14:paraId="172FC3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14:paraId="1E6564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2C1ED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14:paraId="54D2023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14:paraId="17AC56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497D120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5E2A77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CEB9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793878E" w14:textId="77777777" w:rsidTr="0020321F">
        <w:tc>
          <w:tcPr>
            <w:tcW w:w="3401" w:type="dxa"/>
          </w:tcPr>
          <w:p w14:paraId="774A04D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KommunepromilleDækningsafgiftErhverv</w:t>
            </w:r>
          </w:p>
        </w:tc>
        <w:tc>
          <w:tcPr>
            <w:tcW w:w="1701" w:type="dxa"/>
          </w:tcPr>
          <w:p w14:paraId="6DA7B72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5629CB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totalDigits: 10</w:t>
            </w:r>
          </w:p>
          <w:p w14:paraId="1C749F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fractionDigits: 3</w:t>
            </w:r>
          </w:p>
          <w:p w14:paraId="411B837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maxInclusive: 999</w:t>
            </w:r>
          </w:p>
        </w:tc>
        <w:tc>
          <w:tcPr>
            <w:tcW w:w="4671" w:type="dxa"/>
          </w:tcPr>
          <w:p w14:paraId="578ECE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1CA57F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62CD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BD1FF61" w14:textId="77777777" w:rsidTr="0020321F">
        <w:trPr>
          <w:ins w:id="257" w:author="Hanne Erdman Thomsen" w:date="2023-05-24T13:07:00Z"/>
        </w:trPr>
        <w:tc>
          <w:tcPr>
            <w:tcW w:w="3401" w:type="dxa"/>
          </w:tcPr>
          <w:p w14:paraId="11C41CB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58" w:author="Hanne Erdman Thomsen" w:date="2023-05-24T13:07:00Z"/>
                <w:rFonts w:ascii="Arial" w:hAnsi="Arial" w:cs="Arial"/>
                <w:sz w:val="18"/>
              </w:rPr>
            </w:pPr>
            <w:ins w:id="259" w:author="Hanne Erdman Thomsen" w:date="2023-05-24T13:07:00Z">
              <w:r>
                <w:rPr>
                  <w:rFonts w:ascii="Arial" w:hAnsi="Arial" w:cs="Arial"/>
                  <w:sz w:val="18"/>
                </w:rPr>
                <w:t>KommunepromilleDækningsafgiftErhvervMarkering</w:t>
              </w:r>
            </w:ins>
          </w:p>
        </w:tc>
        <w:tc>
          <w:tcPr>
            <w:tcW w:w="1701" w:type="dxa"/>
          </w:tcPr>
          <w:p w14:paraId="2B8D7E6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0" w:author="Hanne Erdman Thomsen" w:date="2023-05-24T13:07:00Z"/>
                <w:rFonts w:ascii="Arial" w:hAnsi="Arial" w:cs="Arial"/>
                <w:sz w:val="18"/>
              </w:rPr>
            </w:pPr>
            <w:ins w:id="261" w:author="Hanne Erdman Thomsen" w:date="2023-05-24T13:07:00Z">
              <w:r>
                <w:rPr>
                  <w:rFonts w:ascii="Arial" w:hAnsi="Arial" w:cs="Arial"/>
                  <w:sz w:val="18"/>
                </w:rPr>
                <w:t>base: boolean</w:t>
              </w:r>
            </w:ins>
          </w:p>
        </w:tc>
        <w:tc>
          <w:tcPr>
            <w:tcW w:w="4671" w:type="dxa"/>
          </w:tcPr>
          <w:p w14:paraId="6E380A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2" w:author="Hanne Erdman Thomsen" w:date="2023-05-24T13:07:00Z"/>
                <w:rFonts w:ascii="Arial" w:hAnsi="Arial" w:cs="Arial"/>
                <w:sz w:val="18"/>
              </w:rPr>
            </w:pPr>
            <w:ins w:id="263" w:author="Hanne Erdman Thomsen" w:date="2023-05-24T13:07:00Z">
              <w:r>
                <w:rPr>
                  <w:rFonts w:ascii="Arial" w:hAnsi="Arial" w:cs="Arial"/>
                  <w:sz w:val="18"/>
                </w:rPr>
                <w:t>Angivelse af om en given kommune opkræver dækningsafgift af erhvervsejendomme.</w:t>
              </w:r>
            </w:ins>
          </w:p>
          <w:p w14:paraId="76F47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4" w:author="Hanne Erdman Thomsen" w:date="2023-05-24T13:07:00Z"/>
                <w:rFonts w:ascii="Arial" w:hAnsi="Arial" w:cs="Arial"/>
                <w:sz w:val="18"/>
              </w:rPr>
            </w:pPr>
          </w:p>
          <w:p w14:paraId="1B8BC35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5" w:author="Hanne Erdman Thomsen" w:date="2023-05-24T13:07:00Z"/>
                <w:rFonts w:ascii="Arial" w:hAnsi="Arial" w:cs="Arial"/>
                <w:sz w:val="18"/>
              </w:rPr>
            </w:pPr>
          </w:p>
        </w:tc>
      </w:tr>
      <w:tr w:rsidR="0020321F" w14:paraId="60F7E026" w14:textId="77777777" w:rsidTr="0020321F">
        <w:tc>
          <w:tcPr>
            <w:tcW w:w="3401" w:type="dxa"/>
          </w:tcPr>
          <w:p w14:paraId="223F02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KommunepromilleDækningsafgiftOffentligMyndighed</w:t>
            </w:r>
          </w:p>
        </w:tc>
        <w:tc>
          <w:tcPr>
            <w:tcW w:w="1701" w:type="dxa"/>
          </w:tcPr>
          <w:p w14:paraId="6640A5C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59252A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totalDigits: 10</w:t>
            </w:r>
          </w:p>
          <w:p w14:paraId="01D75F4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fractionDigits: 3</w:t>
            </w:r>
          </w:p>
          <w:p w14:paraId="3E6DBA7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maxInclusive: 999</w:t>
            </w:r>
          </w:p>
        </w:tc>
        <w:tc>
          <w:tcPr>
            <w:tcW w:w="4671" w:type="dxa"/>
          </w:tcPr>
          <w:p w14:paraId="12976B7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56032F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2F84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7CF2723" w14:textId="77777777" w:rsidTr="0020321F">
        <w:trPr>
          <w:ins w:id="266" w:author="Hanne Erdman Thomsen" w:date="2023-05-24T13:07:00Z"/>
        </w:trPr>
        <w:tc>
          <w:tcPr>
            <w:tcW w:w="3401" w:type="dxa"/>
          </w:tcPr>
          <w:p w14:paraId="205F057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67" w:author="Hanne Erdman Thomsen" w:date="2023-05-24T13:07:00Z"/>
                <w:rFonts w:ascii="Arial" w:hAnsi="Arial" w:cs="Arial"/>
                <w:sz w:val="18"/>
              </w:rPr>
            </w:pPr>
            <w:ins w:id="268" w:author="Hanne Erdman Thomsen" w:date="2023-05-24T13:07:00Z">
              <w:r>
                <w:rPr>
                  <w:rFonts w:ascii="Arial" w:hAnsi="Arial" w:cs="Arial"/>
                  <w:sz w:val="18"/>
                </w:rPr>
                <w:t>KommunepromilleDækningsafgiftOffentligMyndighedMarkering</w:t>
              </w:r>
            </w:ins>
          </w:p>
        </w:tc>
        <w:tc>
          <w:tcPr>
            <w:tcW w:w="1701" w:type="dxa"/>
          </w:tcPr>
          <w:p w14:paraId="78629DF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9" w:author="Hanne Erdman Thomsen" w:date="2023-05-24T13:07:00Z"/>
                <w:rFonts w:ascii="Arial" w:hAnsi="Arial" w:cs="Arial"/>
                <w:sz w:val="18"/>
              </w:rPr>
            </w:pPr>
            <w:ins w:id="270" w:author="Hanne Erdman Thomsen" w:date="2023-05-24T13:07:00Z">
              <w:r>
                <w:rPr>
                  <w:rFonts w:ascii="Arial" w:hAnsi="Arial" w:cs="Arial"/>
                  <w:sz w:val="18"/>
                </w:rPr>
                <w:t>base: boolean</w:t>
              </w:r>
            </w:ins>
          </w:p>
        </w:tc>
        <w:tc>
          <w:tcPr>
            <w:tcW w:w="4671" w:type="dxa"/>
          </w:tcPr>
          <w:p w14:paraId="7A5416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1" w:author="Hanne Erdman Thomsen" w:date="2023-05-24T13:07:00Z"/>
                <w:rFonts w:ascii="Arial" w:hAnsi="Arial" w:cs="Arial"/>
                <w:sz w:val="18"/>
              </w:rPr>
            </w:pPr>
            <w:ins w:id="272" w:author="Hanne Erdman Thomsen" w:date="2023-05-24T13:07:00Z">
              <w:r>
                <w:rPr>
                  <w:rFonts w:ascii="Arial" w:hAnsi="Arial" w:cs="Arial"/>
                  <w:sz w:val="18"/>
                </w:rPr>
                <w:t>Angivelse af om en given kommune opkræver dækningsafgift af ejendomme ejet af offentlige myndigheder.</w:t>
              </w:r>
            </w:ins>
          </w:p>
          <w:p w14:paraId="06F7D3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3" w:author="Hanne Erdman Thomsen" w:date="2023-05-24T13:07:00Z"/>
                <w:rFonts w:ascii="Arial" w:hAnsi="Arial" w:cs="Arial"/>
                <w:sz w:val="18"/>
              </w:rPr>
            </w:pPr>
          </w:p>
          <w:p w14:paraId="6C8A118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4" w:author="Hanne Erdman Thomsen" w:date="2023-05-24T13:07:00Z"/>
                <w:rFonts w:ascii="Arial" w:hAnsi="Arial" w:cs="Arial"/>
                <w:sz w:val="18"/>
              </w:rPr>
            </w:pPr>
          </w:p>
        </w:tc>
      </w:tr>
      <w:tr w:rsidR="0020321F" w14:paraId="4CDB55E7" w14:textId="77777777" w:rsidTr="0020321F">
        <w:tc>
          <w:tcPr>
            <w:tcW w:w="3401" w:type="dxa"/>
          </w:tcPr>
          <w:p w14:paraId="311D1B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KommunepromilleGrundskyld</w:t>
            </w:r>
          </w:p>
        </w:tc>
        <w:tc>
          <w:tcPr>
            <w:tcW w:w="1701" w:type="dxa"/>
          </w:tcPr>
          <w:p w14:paraId="44A536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1119106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totalDigits: 10</w:t>
            </w:r>
          </w:p>
          <w:p w14:paraId="09974F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fractionDigits: 3</w:t>
            </w:r>
          </w:p>
          <w:p w14:paraId="0CE04C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maxInclusive: 999</w:t>
            </w:r>
          </w:p>
        </w:tc>
        <w:tc>
          <w:tcPr>
            <w:tcW w:w="4671" w:type="dxa"/>
          </w:tcPr>
          <w:p w14:paraId="13DEA5F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5F92AD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EC79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BF1D748" w14:textId="77777777" w:rsidTr="0020321F">
        <w:tc>
          <w:tcPr>
            <w:tcW w:w="3401" w:type="dxa"/>
          </w:tcPr>
          <w:p w14:paraId="157B504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KommunepromilleGrundskyldProduktionsjord</w:t>
            </w:r>
          </w:p>
        </w:tc>
        <w:tc>
          <w:tcPr>
            <w:tcW w:w="1701" w:type="dxa"/>
          </w:tcPr>
          <w:p w14:paraId="36C40A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19DDB9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totalDigits: 10</w:t>
            </w:r>
          </w:p>
          <w:p w14:paraId="6A24207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fractionDigits: 3</w:t>
            </w:r>
          </w:p>
          <w:p w14:paraId="06FEC2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maxInclusive: 999</w:t>
            </w:r>
          </w:p>
        </w:tc>
        <w:tc>
          <w:tcPr>
            <w:tcW w:w="4671" w:type="dxa"/>
          </w:tcPr>
          <w:p w14:paraId="767410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5D9D81B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6FF0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13CA2DB" w14:textId="77777777" w:rsidTr="0020321F">
        <w:tc>
          <w:tcPr>
            <w:tcW w:w="3401" w:type="dxa"/>
          </w:tcPr>
          <w:p w14:paraId="27DC99D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55064E7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6DFC9C5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fractionDigits: 2</w:t>
            </w:r>
          </w:p>
          <w:p w14:paraId="0F05CA0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maxInclusive: 999999999999999</w:t>
            </w:r>
          </w:p>
          <w:p w14:paraId="6C238ED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minInclusive: -999999999999999</w:t>
            </w:r>
          </w:p>
        </w:tc>
        <w:tc>
          <w:tcPr>
            <w:tcW w:w="4671" w:type="dxa"/>
          </w:tcPr>
          <w:p w14:paraId="2B2C697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14:paraId="61D792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233F3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10100B0" w14:textId="77777777" w:rsidTr="0020321F">
        <w:tc>
          <w:tcPr>
            <w:tcW w:w="3401" w:type="dxa"/>
          </w:tcPr>
          <w:p w14:paraId="7E4073C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14:paraId="09A6EA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37063B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69AEC6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14:paraId="710DF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F41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D15624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08681E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0873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9C7F402" w14:textId="77777777" w:rsidTr="0020321F">
        <w:tc>
          <w:tcPr>
            <w:tcW w:w="3401" w:type="dxa"/>
          </w:tcPr>
          <w:p w14:paraId="1E8405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14:paraId="49C1B4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23AD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EC78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14:paraId="66D035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2E4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183B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14:paraId="6CA353B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E6A1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A5DE5A6" w14:textId="77777777" w:rsidTr="0020321F">
        <w:tc>
          <w:tcPr>
            <w:tcW w:w="3401" w:type="dxa"/>
          </w:tcPr>
          <w:p w14:paraId="26E89E6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4512DA8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56041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21E8F10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007281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AE93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2601EF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33470A4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47616E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06D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A0AE9D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0FBAD9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E48BD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17954A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81B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8F712F" w14:textId="77777777" w:rsidTr="0020321F">
        <w:tc>
          <w:tcPr>
            <w:tcW w:w="3401" w:type="dxa"/>
          </w:tcPr>
          <w:p w14:paraId="0F3FFB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248E20B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7B892EB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fractionDigits: 2</w:t>
            </w:r>
          </w:p>
          <w:p w14:paraId="58D326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maxInclusive: 999999999999999</w:t>
            </w:r>
          </w:p>
          <w:p w14:paraId="3771852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minInclusive: -999999999999999</w:t>
            </w:r>
          </w:p>
        </w:tc>
        <w:tc>
          <w:tcPr>
            <w:tcW w:w="4671" w:type="dxa"/>
          </w:tcPr>
          <w:p w14:paraId="190D3A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B872F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C3A16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5B702B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E729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ED9E50C" w14:textId="77777777" w:rsidTr="0020321F">
        <w:tc>
          <w:tcPr>
            <w:tcW w:w="3401" w:type="dxa"/>
          </w:tcPr>
          <w:p w14:paraId="06F6000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14:paraId="266AD75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D5030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65E2AB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21E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CE81731" w14:textId="77777777" w:rsidTr="0020321F">
        <w:tc>
          <w:tcPr>
            <w:tcW w:w="3401" w:type="dxa"/>
          </w:tcPr>
          <w:p w14:paraId="3834E52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6047393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76AFA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14:paraId="4E16F7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64F2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FA9A311" w14:textId="77777777" w:rsidTr="0020321F">
        <w:tc>
          <w:tcPr>
            <w:tcW w:w="3401" w:type="dxa"/>
          </w:tcPr>
          <w:p w14:paraId="3ECE5BD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0DA6F57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22C6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263226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6D076F5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874B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63B35FC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E75C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0A0570A" w14:textId="77777777" w:rsidTr="0020321F">
        <w:tc>
          <w:tcPr>
            <w:tcW w:w="3401" w:type="dxa"/>
          </w:tcPr>
          <w:p w14:paraId="59E1B7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14:paraId="434B06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04216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7259BE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77E83BC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4A9E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0884361" w14:textId="77777777" w:rsidTr="0020321F">
        <w:tc>
          <w:tcPr>
            <w:tcW w:w="3401" w:type="dxa"/>
          </w:tcPr>
          <w:p w14:paraId="2237DD5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14:paraId="54325F9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8A10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6A9AF7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5612ADB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045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E85448" w14:textId="77777777" w:rsidTr="0020321F">
        <w:tc>
          <w:tcPr>
            <w:tcW w:w="3401" w:type="dxa"/>
          </w:tcPr>
          <w:p w14:paraId="568D8B8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14:paraId="0F2F53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998C7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EAEF0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14:paraId="683CD4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F9CA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0C0ACC9" w14:textId="77777777" w:rsidTr="0020321F">
        <w:tc>
          <w:tcPr>
            <w:tcW w:w="3401" w:type="dxa"/>
          </w:tcPr>
          <w:p w14:paraId="58F623C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14:paraId="75C846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32D9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CCBF9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383520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14:paraId="693F28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0974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D55EDDA" w14:textId="77777777" w:rsidTr="0020321F">
        <w:tc>
          <w:tcPr>
            <w:tcW w:w="3401" w:type="dxa"/>
          </w:tcPr>
          <w:p w14:paraId="7AB14E9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14:paraId="7F200FA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0667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CADD8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14:paraId="645051A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5A20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4A959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FCFD5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3488A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0FD24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A61D2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5E59C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4A808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D4911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72C23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360BC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11BE8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C136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B18772C" w14:textId="77777777" w:rsidTr="0020321F">
        <w:tc>
          <w:tcPr>
            <w:tcW w:w="3401" w:type="dxa"/>
          </w:tcPr>
          <w:p w14:paraId="249293F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26446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7AD99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0BFA5E9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1F0C37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BDD9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85C32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767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DEC600E" w14:textId="77777777" w:rsidTr="0020321F">
        <w:tc>
          <w:tcPr>
            <w:tcW w:w="3401" w:type="dxa"/>
          </w:tcPr>
          <w:p w14:paraId="24A0CF5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OpkrævningFordringInternKommentar</w:t>
            </w:r>
          </w:p>
        </w:tc>
        <w:tc>
          <w:tcPr>
            <w:tcW w:w="1701" w:type="dxa"/>
          </w:tcPr>
          <w:p w14:paraId="484010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CDB52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AAAE1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688E21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7643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033F20" w14:textId="77777777" w:rsidTr="0020321F">
        <w:tc>
          <w:tcPr>
            <w:tcW w:w="3401" w:type="dxa"/>
          </w:tcPr>
          <w:p w14:paraId="502DDD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0A8E4D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5036D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055BE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246EF61C" w14:textId="1303CE3E"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SAP-DMO drejer det sig f.eks. om oplysning om hvilken afgift et gebyr vedrører, eller hvilken ejendom der opkræves </w:t>
            </w:r>
            <w:del w:id="275" w:author="Hanne Erdman Thomsen" w:date="2023-05-24T13:07:00Z">
              <w:r w:rsidR="00DB6674">
                <w:rPr>
                  <w:rFonts w:ascii="Arial" w:hAnsi="Arial" w:cs="Arial"/>
                  <w:sz w:val="18"/>
                </w:rPr>
                <w:delText>grundskyld</w:delText>
              </w:r>
            </w:del>
            <w:ins w:id="276" w:author="Hanne Erdman Thomsen" w:date="2023-05-24T13:07:00Z">
              <w:r>
                <w:rPr>
                  <w:rFonts w:ascii="Arial" w:hAnsi="Arial" w:cs="Arial"/>
                  <w:sz w:val="18"/>
                </w:rPr>
                <w:t>ejendomsskat</w:t>
              </w:r>
            </w:ins>
            <w:r>
              <w:rPr>
                <w:rFonts w:ascii="Arial" w:hAnsi="Arial" w:cs="Arial"/>
                <w:sz w:val="18"/>
              </w:rPr>
              <w:t xml:space="preserve"> for. Teksten videresendes til Inddrivelsen, hvor den bruges i henvendelser til skyldner.</w:t>
            </w:r>
          </w:p>
          <w:p w14:paraId="4FE4579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0A69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4EA260C" w14:textId="77777777" w:rsidTr="0020321F">
        <w:tc>
          <w:tcPr>
            <w:tcW w:w="3401" w:type="dxa"/>
          </w:tcPr>
          <w:p w14:paraId="319993C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6BC71B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7202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40E22C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3A19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9526E2A" w14:textId="77777777" w:rsidTr="0020321F">
        <w:tc>
          <w:tcPr>
            <w:tcW w:w="3401" w:type="dxa"/>
          </w:tcPr>
          <w:p w14:paraId="15C2633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14:paraId="5D64178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E88AB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6B1F3A9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14:paraId="2816B8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3A8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130557C" w14:textId="77777777" w:rsidTr="0020321F">
        <w:tc>
          <w:tcPr>
            <w:tcW w:w="3401" w:type="dxa"/>
          </w:tcPr>
          <w:p w14:paraId="5A591D0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14:paraId="27BC1C6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9A09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0E7170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30F05C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6F2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71BAC66" w14:textId="77777777" w:rsidTr="0020321F">
        <w:tc>
          <w:tcPr>
            <w:tcW w:w="3401" w:type="dxa"/>
          </w:tcPr>
          <w:p w14:paraId="764C4D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6853ECA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A9B22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67238D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59F58F1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F9F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F6B58D2" w14:textId="77777777" w:rsidTr="0020321F">
        <w:tc>
          <w:tcPr>
            <w:tcW w:w="3401" w:type="dxa"/>
          </w:tcPr>
          <w:p w14:paraId="4BB16E6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14:paraId="70E5BC8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7EC0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71A88B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69EA9A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BF67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D358AEB" w14:textId="77777777" w:rsidTr="0020321F">
        <w:tc>
          <w:tcPr>
            <w:tcW w:w="3401" w:type="dxa"/>
          </w:tcPr>
          <w:p w14:paraId="343B5A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14:paraId="640A49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9B149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14:paraId="216EC27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14:paraId="312681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88AE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ABA0D9D" w14:textId="77777777" w:rsidTr="0020321F">
        <w:tc>
          <w:tcPr>
            <w:tcW w:w="3401" w:type="dxa"/>
          </w:tcPr>
          <w:p w14:paraId="3A1F52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w:t>
            </w:r>
            <w:del w:id="277" w:author="Hanne Erdman Thomsen" w:date="2023-05-26T15:51:00Z">
              <w:r w:rsidDel="008E71C9">
                <w:rPr>
                  <w:rFonts w:ascii="Arial" w:hAnsi="Arial" w:cs="Arial"/>
                  <w:sz w:val="18"/>
                </w:rPr>
                <w:delText>d</w:delText>
              </w:r>
            </w:del>
            <w:r>
              <w:rPr>
                <w:rFonts w:ascii="Arial" w:hAnsi="Arial" w:cs="Arial"/>
                <w:sz w:val="18"/>
              </w:rPr>
              <w:t>standDato</w:t>
            </w:r>
          </w:p>
        </w:tc>
        <w:tc>
          <w:tcPr>
            <w:tcW w:w="1701" w:type="dxa"/>
          </w:tcPr>
          <w:p w14:paraId="5EB699D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38C4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02CD51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A062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F4017F" w14:textId="77777777" w:rsidTr="0020321F">
        <w:tc>
          <w:tcPr>
            <w:tcW w:w="3401" w:type="dxa"/>
          </w:tcPr>
          <w:p w14:paraId="3EA9008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7486E3C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DC6E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48FD8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7213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5C6E5C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995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14:paraId="6C0644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78BCE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C6569E4" w14:textId="77777777" w:rsidTr="0020321F">
        <w:tc>
          <w:tcPr>
            <w:tcW w:w="3401" w:type="dxa"/>
          </w:tcPr>
          <w:p w14:paraId="14EA509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14:paraId="7C2250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6D85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439C3A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C62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6811C7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31D92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3A7B50B" w14:textId="77777777" w:rsidTr="0020321F">
        <w:tc>
          <w:tcPr>
            <w:tcW w:w="3401" w:type="dxa"/>
          </w:tcPr>
          <w:p w14:paraId="699C21C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25C9846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EE8149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686BBEA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87DCA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D0AB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C4239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23AD70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4FC200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608E57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4FB6315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1B8F3F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618D99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8" w:author="Hanne Erdman Thomsen" w:date="2023-05-24T13:07:00Z"/>
                <w:rFonts w:ascii="Arial" w:hAnsi="Arial" w:cs="Arial"/>
                <w:sz w:val="18"/>
              </w:rPr>
            </w:pPr>
            <w:ins w:id="279" w:author="Hanne Erdman Thomsen" w:date="2023-05-24T13:07:00Z">
              <w:r>
                <w:rPr>
                  <w:rFonts w:ascii="Arial" w:hAnsi="Arial" w:cs="Arial"/>
                  <w:sz w:val="18"/>
                </w:rPr>
                <w:lastRenderedPageBreak/>
                <w:t>1510-1512 - Kommunale ejendomsskatter</w:t>
              </w:r>
            </w:ins>
          </w:p>
          <w:p w14:paraId="104A24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7738C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6EFEE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DA8F3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88FB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31AA8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60B48F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FEEB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8A72B89" w14:textId="77777777" w:rsidTr="0020321F">
        <w:tc>
          <w:tcPr>
            <w:tcW w:w="3401" w:type="dxa"/>
          </w:tcPr>
          <w:p w14:paraId="23D91D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OpkrævningFordringTypeNavn</w:t>
            </w:r>
          </w:p>
        </w:tc>
        <w:tc>
          <w:tcPr>
            <w:tcW w:w="1701" w:type="dxa"/>
          </w:tcPr>
          <w:p w14:paraId="5B5220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AA0A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E59707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383CF0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50C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C5A485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3E95AF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AE4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38292A9" w14:textId="77777777" w:rsidTr="0020321F">
        <w:tc>
          <w:tcPr>
            <w:tcW w:w="3401" w:type="dxa"/>
          </w:tcPr>
          <w:p w14:paraId="403E1C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29C643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0877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DD232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03F1CB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1194B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0F57967" w14:textId="77777777" w:rsidTr="0020321F">
        <w:tc>
          <w:tcPr>
            <w:tcW w:w="3401" w:type="dxa"/>
          </w:tcPr>
          <w:p w14:paraId="33412C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14:paraId="66475D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DEFF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37EFD1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F081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E9FF85D" w14:textId="77777777" w:rsidTr="0020321F">
        <w:tc>
          <w:tcPr>
            <w:tcW w:w="3401" w:type="dxa"/>
          </w:tcPr>
          <w:p w14:paraId="043F164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14:paraId="034540B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2D0471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5B43B6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C188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CD72A18" w14:textId="77777777" w:rsidTr="00DB6674">
        <w:trPr>
          <w:del w:id="280" w:author="Hanne Erdman Thomsen" w:date="2023-05-24T13:07:00Z"/>
        </w:trPr>
        <w:tc>
          <w:tcPr>
            <w:tcW w:w="3401" w:type="dxa"/>
          </w:tcPr>
          <w:p w14:paraId="140BD36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81" w:author="Hanne Erdman Thomsen" w:date="2023-05-24T13:07:00Z"/>
                <w:rFonts w:ascii="Arial" w:hAnsi="Arial" w:cs="Arial"/>
                <w:sz w:val="18"/>
              </w:rPr>
            </w:pPr>
            <w:del w:id="282" w:author="Hanne Erdman Thomsen" w:date="2023-05-24T13:07:00Z">
              <w:r>
                <w:rPr>
                  <w:rFonts w:ascii="Arial" w:hAnsi="Arial" w:cs="Arial"/>
                  <w:sz w:val="18"/>
                </w:rPr>
                <w:delText>OpkrævningSletMarkering</w:delText>
              </w:r>
            </w:del>
          </w:p>
        </w:tc>
        <w:tc>
          <w:tcPr>
            <w:tcW w:w="1701" w:type="dxa"/>
          </w:tcPr>
          <w:p w14:paraId="24B9D6B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3" w:author="Hanne Erdman Thomsen" w:date="2023-05-24T13:07:00Z"/>
                <w:rFonts w:ascii="Arial" w:hAnsi="Arial" w:cs="Arial"/>
                <w:sz w:val="18"/>
              </w:rPr>
            </w:pPr>
            <w:del w:id="284" w:author="Hanne Erdman Thomsen" w:date="2023-05-24T13:07:00Z">
              <w:r>
                <w:rPr>
                  <w:rFonts w:ascii="Arial" w:hAnsi="Arial" w:cs="Arial"/>
                  <w:sz w:val="18"/>
                </w:rPr>
                <w:delText>base: boolean</w:delText>
              </w:r>
            </w:del>
          </w:p>
        </w:tc>
        <w:tc>
          <w:tcPr>
            <w:tcW w:w="4671" w:type="dxa"/>
          </w:tcPr>
          <w:p w14:paraId="086EB1C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5" w:author="Hanne Erdman Thomsen" w:date="2023-05-24T13:07:00Z"/>
                <w:rFonts w:ascii="Arial" w:hAnsi="Arial" w:cs="Arial"/>
                <w:sz w:val="18"/>
              </w:rPr>
            </w:pPr>
            <w:del w:id="286" w:author="Hanne Erdman Thomsen" w:date="2023-05-24T13:07:00Z">
              <w:r>
                <w:rPr>
                  <w:rFonts w:ascii="Arial" w:hAnsi="Arial" w:cs="Arial"/>
                  <w:sz w:val="18"/>
                </w:rPr>
                <w:delText>Transient element.</w:delText>
              </w:r>
            </w:del>
          </w:p>
          <w:p w14:paraId="19A5DD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7" w:author="Hanne Erdman Thomsen" w:date="2023-05-24T13:07:00Z"/>
                <w:rFonts w:ascii="Arial" w:hAnsi="Arial" w:cs="Arial"/>
                <w:sz w:val="18"/>
              </w:rPr>
            </w:pPr>
          </w:p>
          <w:p w14:paraId="0B41A7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8" w:author="Hanne Erdman Thomsen" w:date="2023-05-24T13:07:00Z"/>
                <w:rFonts w:ascii="Arial" w:hAnsi="Arial" w:cs="Arial"/>
                <w:sz w:val="18"/>
              </w:rPr>
            </w:pPr>
            <w:del w:id="289" w:author="Hanne Erdman Thomsen" w:date="2023-05-24T13:07:00Z">
              <w:r>
                <w:rPr>
                  <w:rFonts w:ascii="Arial" w:hAnsi="Arial" w:cs="Arial"/>
                  <w:sz w:val="18"/>
                </w:rPr>
                <w:delText>Markering af hvorvidt et givent element skal slettes. Regler for feltet er forskellig alt efter hvilken kontekst det bruges i, se funktionalitetsbeskrivelse af service for uddybning.</w:delText>
              </w:r>
            </w:del>
          </w:p>
          <w:p w14:paraId="70CD21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0" w:author="Hanne Erdman Thomsen" w:date="2023-05-24T13:07:00Z"/>
                <w:rFonts w:ascii="Arial" w:hAnsi="Arial" w:cs="Arial"/>
                <w:sz w:val="18"/>
              </w:rPr>
            </w:pPr>
          </w:p>
          <w:p w14:paraId="0894BB0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1" w:author="Hanne Erdman Thomsen" w:date="2023-05-24T13:07:00Z"/>
                <w:rFonts w:ascii="Arial" w:hAnsi="Arial" w:cs="Arial"/>
                <w:sz w:val="18"/>
              </w:rPr>
            </w:pPr>
          </w:p>
        </w:tc>
      </w:tr>
      <w:tr w:rsidR="00DB6674" w14:paraId="2C57849C" w14:textId="77777777" w:rsidTr="00DB6674">
        <w:trPr>
          <w:del w:id="292" w:author="Hanne Erdman Thomsen" w:date="2023-05-24T13:07:00Z"/>
        </w:trPr>
        <w:tc>
          <w:tcPr>
            <w:tcW w:w="3401" w:type="dxa"/>
          </w:tcPr>
          <w:p w14:paraId="7576C9E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93" w:author="Hanne Erdman Thomsen" w:date="2023-05-24T13:07:00Z"/>
                <w:rFonts w:ascii="Arial" w:hAnsi="Arial" w:cs="Arial"/>
                <w:sz w:val="18"/>
              </w:rPr>
            </w:pPr>
            <w:del w:id="294" w:author="Hanne Erdman Thomsen" w:date="2023-05-24T13:07:00Z">
              <w:r>
                <w:rPr>
                  <w:rFonts w:ascii="Arial" w:hAnsi="Arial" w:cs="Arial"/>
                  <w:sz w:val="18"/>
                </w:rPr>
                <w:delText>OpkrævningSpecifikationLinjeBeløb</w:delText>
              </w:r>
            </w:del>
          </w:p>
        </w:tc>
        <w:tc>
          <w:tcPr>
            <w:tcW w:w="1701" w:type="dxa"/>
          </w:tcPr>
          <w:p w14:paraId="692CDEC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5" w:author="Hanne Erdman Thomsen" w:date="2023-05-24T13:07:00Z"/>
                <w:rFonts w:ascii="Arial" w:hAnsi="Arial" w:cs="Arial"/>
                <w:sz w:val="18"/>
              </w:rPr>
            </w:pPr>
            <w:del w:id="296" w:author="Hanne Erdman Thomsen" w:date="2023-05-24T13:07:00Z">
              <w:r>
                <w:rPr>
                  <w:rFonts w:ascii="Arial" w:hAnsi="Arial" w:cs="Arial"/>
                  <w:sz w:val="18"/>
                </w:rPr>
                <w:delText>base: decimal</w:delText>
              </w:r>
            </w:del>
          </w:p>
          <w:p w14:paraId="796AC7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7" w:author="Hanne Erdman Thomsen" w:date="2023-05-24T13:07:00Z"/>
                <w:rFonts w:ascii="Arial" w:hAnsi="Arial" w:cs="Arial"/>
                <w:sz w:val="18"/>
              </w:rPr>
            </w:pPr>
            <w:del w:id="298" w:author="Hanne Erdman Thomsen" w:date="2023-05-24T13:07:00Z">
              <w:r>
                <w:rPr>
                  <w:rFonts w:ascii="Arial" w:hAnsi="Arial" w:cs="Arial"/>
                  <w:sz w:val="18"/>
                </w:rPr>
                <w:delText>totalDigits: 13</w:delText>
              </w:r>
            </w:del>
          </w:p>
          <w:p w14:paraId="1063A40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9" w:author="Hanne Erdman Thomsen" w:date="2023-05-24T13:07:00Z"/>
                <w:rFonts w:ascii="Arial" w:hAnsi="Arial" w:cs="Arial"/>
                <w:sz w:val="18"/>
              </w:rPr>
            </w:pPr>
            <w:del w:id="300" w:author="Hanne Erdman Thomsen" w:date="2023-05-24T13:07:00Z">
              <w:r>
                <w:rPr>
                  <w:rFonts w:ascii="Arial" w:hAnsi="Arial" w:cs="Arial"/>
                  <w:sz w:val="18"/>
                </w:rPr>
                <w:delText>fractionDigits: 2</w:delText>
              </w:r>
            </w:del>
          </w:p>
        </w:tc>
        <w:tc>
          <w:tcPr>
            <w:tcW w:w="4671" w:type="dxa"/>
          </w:tcPr>
          <w:p w14:paraId="59996EA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1" w:author="Hanne Erdman Thomsen" w:date="2023-05-24T13:07:00Z"/>
                <w:rFonts w:ascii="Arial" w:hAnsi="Arial" w:cs="Arial"/>
                <w:sz w:val="18"/>
              </w:rPr>
            </w:pPr>
            <w:del w:id="302" w:author="Hanne Erdman Thomsen" w:date="2023-05-24T13:07:00Z">
              <w:r>
                <w:rPr>
                  <w:rFonts w:ascii="Arial" w:hAnsi="Arial" w:cs="Arial"/>
                  <w:sz w:val="18"/>
                </w:rPr>
                <w:delText>Indhold i et beløbsfelt i en opkrævningspecifikationskabelon.</w:delText>
              </w:r>
            </w:del>
          </w:p>
          <w:p w14:paraId="6E36ADA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3" w:author="Hanne Erdman Thomsen" w:date="2023-05-24T13:07:00Z"/>
                <w:rFonts w:ascii="Arial" w:hAnsi="Arial" w:cs="Arial"/>
                <w:sz w:val="18"/>
              </w:rPr>
            </w:pPr>
          </w:p>
          <w:p w14:paraId="42B171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4" w:author="Hanne Erdman Thomsen" w:date="2023-05-24T13:07:00Z"/>
                <w:rFonts w:ascii="Arial" w:hAnsi="Arial" w:cs="Arial"/>
                <w:sz w:val="18"/>
              </w:rPr>
            </w:pPr>
          </w:p>
        </w:tc>
      </w:tr>
      <w:tr w:rsidR="00DB6674" w14:paraId="5090FFBB" w14:textId="77777777" w:rsidTr="00DB6674">
        <w:trPr>
          <w:del w:id="305" w:author="Hanne Erdman Thomsen" w:date="2023-05-24T13:07:00Z"/>
        </w:trPr>
        <w:tc>
          <w:tcPr>
            <w:tcW w:w="3401" w:type="dxa"/>
          </w:tcPr>
          <w:p w14:paraId="34871D8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06" w:author="Hanne Erdman Thomsen" w:date="2023-05-24T13:07:00Z"/>
                <w:rFonts w:ascii="Arial" w:hAnsi="Arial" w:cs="Arial"/>
                <w:sz w:val="18"/>
              </w:rPr>
            </w:pPr>
            <w:del w:id="307" w:author="Hanne Erdman Thomsen" w:date="2023-05-24T13:07:00Z">
              <w:r>
                <w:rPr>
                  <w:rFonts w:ascii="Arial" w:hAnsi="Arial" w:cs="Arial"/>
                  <w:sz w:val="18"/>
                </w:rPr>
                <w:delText>OpkrævningSpecifikationLinjeNummer</w:delText>
              </w:r>
            </w:del>
          </w:p>
        </w:tc>
        <w:tc>
          <w:tcPr>
            <w:tcW w:w="1701" w:type="dxa"/>
          </w:tcPr>
          <w:p w14:paraId="3E83A69E"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8" w:author="Hanne Erdman Thomsen" w:date="2023-05-24T13:07:00Z"/>
                <w:rFonts w:ascii="Arial" w:hAnsi="Arial" w:cs="Arial"/>
                <w:sz w:val="18"/>
              </w:rPr>
            </w:pPr>
            <w:del w:id="309" w:author="Hanne Erdman Thomsen" w:date="2023-05-24T13:07:00Z">
              <w:r w:rsidRPr="00820297">
                <w:rPr>
                  <w:rFonts w:ascii="Arial" w:hAnsi="Arial" w:cs="Arial"/>
                  <w:sz w:val="18"/>
                </w:rPr>
                <w:delText>base: integer</w:delText>
              </w:r>
            </w:del>
          </w:p>
          <w:p w14:paraId="5B9BE38C"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0" w:author="Hanne Erdman Thomsen" w:date="2023-05-24T13:07:00Z"/>
                <w:rFonts w:ascii="Arial" w:hAnsi="Arial" w:cs="Arial"/>
                <w:sz w:val="18"/>
              </w:rPr>
            </w:pPr>
            <w:del w:id="311" w:author="Hanne Erdman Thomsen" w:date="2023-05-24T13:07:00Z">
              <w:r w:rsidRPr="00820297">
                <w:rPr>
                  <w:rFonts w:ascii="Arial" w:hAnsi="Arial" w:cs="Arial"/>
                  <w:sz w:val="18"/>
                </w:rPr>
                <w:delText>totalDigits: 18</w:delText>
              </w:r>
            </w:del>
          </w:p>
          <w:p w14:paraId="06755E2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2" w:author="Hanne Erdman Thomsen" w:date="2023-05-24T13:07:00Z"/>
                <w:rFonts w:ascii="Arial" w:hAnsi="Arial" w:cs="Arial"/>
                <w:sz w:val="18"/>
              </w:rPr>
            </w:pPr>
            <w:del w:id="313" w:author="Hanne Erdman Thomsen" w:date="2023-05-24T13:07:00Z">
              <w:r w:rsidRPr="00820297">
                <w:rPr>
                  <w:rFonts w:ascii="Arial" w:hAnsi="Arial" w:cs="Arial"/>
                  <w:sz w:val="18"/>
                </w:rPr>
                <w:delText>maxInclusive: 999999999999999999</w:delText>
              </w:r>
            </w:del>
          </w:p>
          <w:p w14:paraId="5FA903E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4" w:author="Hanne Erdman Thomsen" w:date="2023-05-24T13:07:00Z"/>
                <w:rFonts w:ascii="Arial" w:hAnsi="Arial" w:cs="Arial"/>
                <w:sz w:val="18"/>
              </w:rPr>
            </w:pPr>
            <w:del w:id="315" w:author="Hanne Erdman Thomsen" w:date="2023-05-24T13:07:00Z">
              <w:r w:rsidRPr="00820297">
                <w:rPr>
                  <w:rFonts w:ascii="Arial" w:hAnsi="Arial" w:cs="Arial"/>
                  <w:sz w:val="18"/>
                </w:rPr>
                <w:delText>minInclusive: 0</w:delText>
              </w:r>
            </w:del>
          </w:p>
          <w:p w14:paraId="7206E48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6" w:author="Hanne Erdman Thomsen" w:date="2023-05-24T13:07:00Z"/>
                <w:rFonts w:ascii="Arial" w:hAnsi="Arial" w:cs="Arial"/>
                <w:sz w:val="18"/>
              </w:rPr>
            </w:pPr>
            <w:del w:id="317" w:author="Hanne Erdman Thomsen" w:date="2023-05-24T13:07:00Z">
              <w:r>
                <w:rPr>
                  <w:rFonts w:ascii="Arial" w:hAnsi="Arial" w:cs="Arial"/>
                  <w:sz w:val="18"/>
                </w:rPr>
                <w:delText>pattern: ([0-9])*</w:delText>
              </w:r>
            </w:del>
          </w:p>
        </w:tc>
        <w:tc>
          <w:tcPr>
            <w:tcW w:w="4671" w:type="dxa"/>
          </w:tcPr>
          <w:p w14:paraId="0D799F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8" w:author="Hanne Erdman Thomsen" w:date="2023-05-24T13:07:00Z"/>
                <w:rFonts w:ascii="Arial" w:hAnsi="Arial" w:cs="Arial"/>
                <w:sz w:val="18"/>
              </w:rPr>
            </w:pPr>
            <w:del w:id="319" w:author="Hanne Erdman Thomsen" w:date="2023-05-24T13:07:00Z">
              <w:r>
                <w:rPr>
                  <w:rFonts w:ascii="Arial" w:hAnsi="Arial" w:cs="Arial"/>
                  <w:sz w:val="18"/>
                </w:rPr>
                <w:delText>Brugervendt optionelt ID eller linjenummer. Bruges som hjælp til at identificere en linje.</w:delText>
              </w:r>
            </w:del>
          </w:p>
          <w:p w14:paraId="0DFB15C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0" w:author="Hanne Erdman Thomsen" w:date="2023-05-24T13:07:00Z"/>
                <w:rFonts w:ascii="Arial" w:hAnsi="Arial" w:cs="Arial"/>
                <w:sz w:val="18"/>
              </w:rPr>
            </w:pPr>
          </w:p>
          <w:p w14:paraId="747E887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1" w:author="Hanne Erdman Thomsen" w:date="2023-05-24T13:07:00Z"/>
                <w:rFonts w:ascii="Arial" w:hAnsi="Arial" w:cs="Arial"/>
                <w:sz w:val="18"/>
              </w:rPr>
            </w:pPr>
            <w:del w:id="322" w:author="Hanne Erdman Thomsen" w:date="2023-05-24T13:07:00Z">
              <w:r>
                <w:rPr>
                  <w:rFonts w:ascii="Arial" w:hAnsi="Arial" w:cs="Arial"/>
                  <w:sz w:val="18"/>
                </w:rPr>
                <w:delText>Grundlæggende værdisæt:</w:delText>
              </w:r>
            </w:del>
          </w:p>
          <w:p w14:paraId="3545568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3" w:author="Hanne Erdman Thomsen" w:date="2023-05-24T13:07:00Z"/>
                <w:rFonts w:ascii="Arial" w:hAnsi="Arial" w:cs="Arial"/>
                <w:sz w:val="18"/>
              </w:rPr>
            </w:pPr>
            <w:del w:id="324" w:author="Hanne Erdman Thomsen" w:date="2023-05-24T13:07:00Z">
              <w:r>
                <w:rPr>
                  <w:rFonts w:ascii="Arial" w:hAnsi="Arial" w:cs="Arial"/>
                  <w:sz w:val="18"/>
                </w:rPr>
                <w:delText>0 til 999.999.999.999.999.999</w:delText>
              </w:r>
            </w:del>
          </w:p>
          <w:p w14:paraId="40146B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5" w:author="Hanne Erdman Thomsen" w:date="2023-05-24T13:07:00Z"/>
                <w:rFonts w:ascii="Arial" w:hAnsi="Arial" w:cs="Arial"/>
                <w:sz w:val="18"/>
              </w:rPr>
            </w:pPr>
          </w:p>
          <w:p w14:paraId="6A72C8D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6" w:author="Hanne Erdman Thomsen" w:date="2023-05-24T13:07:00Z"/>
                <w:rFonts w:ascii="Arial" w:hAnsi="Arial" w:cs="Arial"/>
                <w:sz w:val="18"/>
              </w:rPr>
            </w:pPr>
          </w:p>
        </w:tc>
      </w:tr>
      <w:tr w:rsidR="00DB6674" w14:paraId="1A46BE74" w14:textId="77777777" w:rsidTr="00DB6674">
        <w:trPr>
          <w:del w:id="327" w:author="Hanne Erdman Thomsen" w:date="2023-05-24T13:07:00Z"/>
        </w:trPr>
        <w:tc>
          <w:tcPr>
            <w:tcW w:w="3401" w:type="dxa"/>
          </w:tcPr>
          <w:p w14:paraId="65AF984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28" w:author="Hanne Erdman Thomsen" w:date="2023-05-24T13:07:00Z"/>
                <w:rFonts w:ascii="Arial" w:hAnsi="Arial" w:cs="Arial"/>
                <w:sz w:val="18"/>
              </w:rPr>
            </w:pPr>
            <w:del w:id="329" w:author="Hanne Erdman Thomsen" w:date="2023-05-24T13:07:00Z">
              <w:r>
                <w:rPr>
                  <w:rFonts w:ascii="Arial" w:hAnsi="Arial" w:cs="Arial"/>
                  <w:sz w:val="18"/>
                </w:rPr>
                <w:delText>OpkrævningSpecifikationLinjeParameterBeløb</w:delText>
              </w:r>
            </w:del>
          </w:p>
        </w:tc>
        <w:tc>
          <w:tcPr>
            <w:tcW w:w="1701" w:type="dxa"/>
          </w:tcPr>
          <w:p w14:paraId="1C71B27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0" w:author="Hanne Erdman Thomsen" w:date="2023-05-24T13:07:00Z"/>
                <w:rFonts w:ascii="Arial" w:hAnsi="Arial" w:cs="Arial"/>
                <w:sz w:val="18"/>
              </w:rPr>
            </w:pPr>
            <w:del w:id="331" w:author="Hanne Erdman Thomsen" w:date="2023-05-24T13:07:00Z">
              <w:r>
                <w:rPr>
                  <w:rFonts w:ascii="Arial" w:hAnsi="Arial" w:cs="Arial"/>
                  <w:sz w:val="18"/>
                </w:rPr>
                <w:delText>base: decimal</w:delText>
              </w:r>
            </w:del>
          </w:p>
          <w:p w14:paraId="50D91E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2" w:author="Hanne Erdman Thomsen" w:date="2023-05-24T13:07:00Z"/>
                <w:rFonts w:ascii="Arial" w:hAnsi="Arial" w:cs="Arial"/>
                <w:sz w:val="18"/>
              </w:rPr>
            </w:pPr>
            <w:del w:id="333" w:author="Hanne Erdman Thomsen" w:date="2023-05-24T13:07:00Z">
              <w:r>
                <w:rPr>
                  <w:rFonts w:ascii="Arial" w:hAnsi="Arial" w:cs="Arial"/>
                  <w:sz w:val="18"/>
                </w:rPr>
                <w:delText>totalDigits: 13</w:delText>
              </w:r>
            </w:del>
          </w:p>
          <w:p w14:paraId="348563A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4" w:author="Hanne Erdman Thomsen" w:date="2023-05-24T13:07:00Z"/>
                <w:rFonts w:ascii="Arial" w:hAnsi="Arial" w:cs="Arial"/>
                <w:sz w:val="18"/>
              </w:rPr>
            </w:pPr>
            <w:del w:id="335" w:author="Hanne Erdman Thomsen" w:date="2023-05-24T13:07:00Z">
              <w:r>
                <w:rPr>
                  <w:rFonts w:ascii="Arial" w:hAnsi="Arial" w:cs="Arial"/>
                  <w:sz w:val="18"/>
                </w:rPr>
                <w:delText>fractionDigits: 2</w:delText>
              </w:r>
            </w:del>
          </w:p>
        </w:tc>
        <w:tc>
          <w:tcPr>
            <w:tcW w:w="4671" w:type="dxa"/>
          </w:tcPr>
          <w:p w14:paraId="7C4D2F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6" w:author="Hanne Erdman Thomsen" w:date="2023-05-24T13:07:00Z"/>
                <w:rFonts w:ascii="Arial" w:hAnsi="Arial" w:cs="Arial"/>
                <w:sz w:val="18"/>
              </w:rPr>
            </w:pPr>
            <w:del w:id="337" w:author="Hanne Erdman Thomsen" w:date="2023-05-24T13:07:00Z">
              <w:r>
                <w:rPr>
                  <w:rFonts w:ascii="Arial" w:hAnsi="Arial" w:cs="Arial"/>
                  <w:sz w:val="18"/>
                </w:rPr>
                <w:delText>Beløbparameter på en specifikationslinje</w:delText>
              </w:r>
            </w:del>
          </w:p>
          <w:p w14:paraId="381A707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8" w:author="Hanne Erdman Thomsen" w:date="2023-05-24T13:07:00Z"/>
                <w:rFonts w:ascii="Arial" w:hAnsi="Arial" w:cs="Arial"/>
                <w:sz w:val="18"/>
              </w:rPr>
            </w:pPr>
          </w:p>
          <w:p w14:paraId="695919F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9" w:author="Hanne Erdman Thomsen" w:date="2023-05-24T13:07:00Z"/>
                <w:rFonts w:ascii="Arial" w:hAnsi="Arial" w:cs="Arial"/>
                <w:sz w:val="18"/>
              </w:rPr>
            </w:pPr>
          </w:p>
        </w:tc>
      </w:tr>
      <w:tr w:rsidR="00DB6674" w14:paraId="2726BCDC" w14:textId="77777777" w:rsidTr="00DB6674">
        <w:trPr>
          <w:del w:id="340" w:author="Hanne Erdman Thomsen" w:date="2023-05-24T13:07:00Z"/>
        </w:trPr>
        <w:tc>
          <w:tcPr>
            <w:tcW w:w="3401" w:type="dxa"/>
          </w:tcPr>
          <w:p w14:paraId="27051CD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41" w:author="Hanne Erdman Thomsen" w:date="2023-05-24T13:07:00Z"/>
                <w:rFonts w:ascii="Arial" w:hAnsi="Arial" w:cs="Arial"/>
                <w:sz w:val="18"/>
              </w:rPr>
            </w:pPr>
            <w:del w:id="342" w:author="Hanne Erdman Thomsen" w:date="2023-05-24T13:07:00Z">
              <w:r>
                <w:rPr>
                  <w:rFonts w:ascii="Arial" w:hAnsi="Arial" w:cs="Arial"/>
                  <w:sz w:val="18"/>
                </w:rPr>
                <w:delText>OpkrævningSpecifikationLinjeParameterDato</w:delText>
              </w:r>
            </w:del>
          </w:p>
        </w:tc>
        <w:tc>
          <w:tcPr>
            <w:tcW w:w="1701" w:type="dxa"/>
          </w:tcPr>
          <w:p w14:paraId="0A2F4C0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3" w:author="Hanne Erdman Thomsen" w:date="2023-05-24T13:07:00Z"/>
                <w:rFonts w:ascii="Arial" w:hAnsi="Arial" w:cs="Arial"/>
                <w:sz w:val="18"/>
              </w:rPr>
            </w:pPr>
            <w:del w:id="344" w:author="Hanne Erdman Thomsen" w:date="2023-05-24T13:07:00Z">
              <w:r>
                <w:rPr>
                  <w:rFonts w:ascii="Arial" w:hAnsi="Arial" w:cs="Arial"/>
                  <w:sz w:val="18"/>
                </w:rPr>
                <w:delText>base: date</w:delText>
              </w:r>
            </w:del>
          </w:p>
        </w:tc>
        <w:tc>
          <w:tcPr>
            <w:tcW w:w="4671" w:type="dxa"/>
          </w:tcPr>
          <w:p w14:paraId="538380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5" w:author="Hanne Erdman Thomsen" w:date="2023-05-24T13:07:00Z"/>
                <w:rFonts w:ascii="Arial" w:hAnsi="Arial" w:cs="Arial"/>
                <w:sz w:val="18"/>
              </w:rPr>
            </w:pPr>
            <w:del w:id="346" w:author="Hanne Erdman Thomsen" w:date="2023-05-24T13:07:00Z">
              <w:r>
                <w:rPr>
                  <w:rFonts w:ascii="Arial" w:hAnsi="Arial" w:cs="Arial"/>
                  <w:sz w:val="18"/>
                </w:rPr>
                <w:delText>Datoparameter på en specifikationslinje</w:delText>
              </w:r>
            </w:del>
          </w:p>
          <w:p w14:paraId="76D938E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7" w:author="Hanne Erdman Thomsen" w:date="2023-05-24T13:07:00Z"/>
                <w:rFonts w:ascii="Arial" w:hAnsi="Arial" w:cs="Arial"/>
                <w:sz w:val="18"/>
              </w:rPr>
            </w:pPr>
          </w:p>
          <w:p w14:paraId="0669E29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8" w:author="Hanne Erdman Thomsen" w:date="2023-05-24T13:07:00Z"/>
                <w:rFonts w:ascii="Arial" w:hAnsi="Arial" w:cs="Arial"/>
                <w:sz w:val="18"/>
              </w:rPr>
            </w:pPr>
          </w:p>
        </w:tc>
      </w:tr>
      <w:tr w:rsidR="00DB6674" w14:paraId="7BCF5CCA" w14:textId="77777777" w:rsidTr="00DB6674">
        <w:trPr>
          <w:del w:id="349" w:author="Hanne Erdman Thomsen" w:date="2023-05-24T13:07:00Z"/>
        </w:trPr>
        <w:tc>
          <w:tcPr>
            <w:tcW w:w="3401" w:type="dxa"/>
          </w:tcPr>
          <w:p w14:paraId="1427FD0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50" w:author="Hanne Erdman Thomsen" w:date="2023-05-24T13:07:00Z"/>
                <w:rFonts w:ascii="Arial" w:hAnsi="Arial" w:cs="Arial"/>
                <w:sz w:val="18"/>
              </w:rPr>
            </w:pPr>
            <w:del w:id="351" w:author="Hanne Erdman Thomsen" w:date="2023-05-24T13:07:00Z">
              <w:r>
                <w:rPr>
                  <w:rFonts w:ascii="Arial" w:hAnsi="Arial" w:cs="Arial"/>
                  <w:sz w:val="18"/>
                </w:rPr>
                <w:delText>OpkrævningSpecifikationLinjeParameterMængde</w:delText>
              </w:r>
            </w:del>
          </w:p>
        </w:tc>
        <w:tc>
          <w:tcPr>
            <w:tcW w:w="1701" w:type="dxa"/>
          </w:tcPr>
          <w:p w14:paraId="5D226C0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2" w:author="Hanne Erdman Thomsen" w:date="2023-05-24T13:07:00Z"/>
                <w:rFonts w:ascii="Arial" w:hAnsi="Arial" w:cs="Arial"/>
                <w:sz w:val="18"/>
              </w:rPr>
            </w:pPr>
            <w:del w:id="353" w:author="Hanne Erdman Thomsen" w:date="2023-05-24T13:07:00Z">
              <w:r>
                <w:rPr>
                  <w:rFonts w:ascii="Arial" w:hAnsi="Arial" w:cs="Arial"/>
                  <w:sz w:val="18"/>
                </w:rPr>
                <w:delText>base: string</w:delText>
              </w:r>
            </w:del>
          </w:p>
          <w:p w14:paraId="0C971FC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4" w:author="Hanne Erdman Thomsen" w:date="2023-05-24T13:07:00Z"/>
                <w:rFonts w:ascii="Arial" w:hAnsi="Arial" w:cs="Arial"/>
                <w:sz w:val="18"/>
              </w:rPr>
            </w:pPr>
            <w:del w:id="355" w:author="Hanne Erdman Thomsen" w:date="2023-05-24T13:07:00Z">
              <w:r>
                <w:rPr>
                  <w:rFonts w:ascii="Arial" w:hAnsi="Arial" w:cs="Arial"/>
                  <w:sz w:val="18"/>
                </w:rPr>
                <w:delText>maxLength: 30</w:delText>
              </w:r>
            </w:del>
          </w:p>
        </w:tc>
        <w:tc>
          <w:tcPr>
            <w:tcW w:w="4671" w:type="dxa"/>
          </w:tcPr>
          <w:p w14:paraId="1CAA3FC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6" w:author="Hanne Erdman Thomsen" w:date="2023-05-24T13:07:00Z"/>
                <w:rFonts w:ascii="Arial" w:hAnsi="Arial" w:cs="Arial"/>
                <w:sz w:val="18"/>
              </w:rPr>
            </w:pPr>
            <w:del w:id="357" w:author="Hanne Erdman Thomsen" w:date="2023-05-24T13:07:00Z">
              <w:r>
                <w:rPr>
                  <w:rFonts w:ascii="Arial" w:hAnsi="Arial" w:cs="Arial"/>
                  <w:sz w:val="18"/>
                </w:rPr>
                <w:delText>Indhold i en specifikationslinje i en opkrævningsmeddelelseskabelon som indholder en mængdeangivelse (kontekstafhængig).</w:delText>
              </w:r>
            </w:del>
          </w:p>
          <w:p w14:paraId="4A5E6B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8" w:author="Hanne Erdman Thomsen" w:date="2023-05-24T13:07:00Z"/>
                <w:rFonts w:ascii="Arial" w:hAnsi="Arial" w:cs="Arial"/>
                <w:sz w:val="18"/>
              </w:rPr>
            </w:pPr>
          </w:p>
          <w:p w14:paraId="2354806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9" w:author="Hanne Erdman Thomsen" w:date="2023-05-24T13:07:00Z"/>
                <w:rFonts w:ascii="Arial" w:hAnsi="Arial" w:cs="Arial"/>
                <w:sz w:val="18"/>
              </w:rPr>
            </w:pPr>
          </w:p>
        </w:tc>
      </w:tr>
      <w:tr w:rsidR="00DB6674" w14:paraId="4B8B2AE9" w14:textId="77777777" w:rsidTr="00DB6674">
        <w:trPr>
          <w:del w:id="360" w:author="Hanne Erdman Thomsen" w:date="2023-05-24T13:07:00Z"/>
        </w:trPr>
        <w:tc>
          <w:tcPr>
            <w:tcW w:w="3401" w:type="dxa"/>
          </w:tcPr>
          <w:p w14:paraId="5D279C0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61" w:author="Hanne Erdman Thomsen" w:date="2023-05-24T13:07:00Z"/>
                <w:rFonts w:ascii="Arial" w:hAnsi="Arial" w:cs="Arial"/>
                <w:sz w:val="18"/>
              </w:rPr>
            </w:pPr>
            <w:del w:id="362" w:author="Hanne Erdman Thomsen" w:date="2023-05-24T13:07:00Z">
              <w:r>
                <w:rPr>
                  <w:rFonts w:ascii="Arial" w:hAnsi="Arial" w:cs="Arial"/>
                  <w:sz w:val="18"/>
                </w:rPr>
                <w:delText>OpkrævningSpecifikationLinjeParameterNavn</w:delText>
              </w:r>
            </w:del>
          </w:p>
        </w:tc>
        <w:tc>
          <w:tcPr>
            <w:tcW w:w="1701" w:type="dxa"/>
          </w:tcPr>
          <w:p w14:paraId="5398BE7C"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3" w:author="Hanne Erdman Thomsen" w:date="2023-05-24T13:07:00Z"/>
                <w:rFonts w:ascii="Arial" w:hAnsi="Arial" w:cs="Arial"/>
                <w:sz w:val="18"/>
              </w:rPr>
            </w:pPr>
            <w:del w:id="364" w:author="Hanne Erdman Thomsen" w:date="2023-05-24T13:07:00Z">
              <w:r w:rsidRPr="00820297">
                <w:rPr>
                  <w:rFonts w:ascii="Arial" w:hAnsi="Arial" w:cs="Arial"/>
                  <w:sz w:val="18"/>
                </w:rPr>
                <w:delText>base: string</w:delText>
              </w:r>
            </w:del>
          </w:p>
          <w:p w14:paraId="25D0790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5" w:author="Hanne Erdman Thomsen" w:date="2023-05-24T13:07:00Z"/>
                <w:rFonts w:ascii="Arial" w:hAnsi="Arial" w:cs="Arial"/>
                <w:sz w:val="18"/>
              </w:rPr>
            </w:pPr>
            <w:del w:id="366" w:author="Hanne Erdman Thomsen" w:date="2023-05-24T13:07:00Z">
              <w:r w:rsidRPr="00820297">
                <w:rPr>
                  <w:rFonts w:ascii="Arial" w:hAnsi="Arial" w:cs="Arial"/>
                  <w:sz w:val="18"/>
                </w:rPr>
                <w:delText>minLength: 0</w:delText>
              </w:r>
            </w:del>
          </w:p>
          <w:p w14:paraId="49BF1306"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7" w:author="Hanne Erdman Thomsen" w:date="2023-05-24T13:07:00Z"/>
                <w:rFonts w:ascii="Arial" w:hAnsi="Arial" w:cs="Arial"/>
                <w:sz w:val="18"/>
              </w:rPr>
            </w:pPr>
            <w:del w:id="368" w:author="Hanne Erdman Thomsen" w:date="2023-05-24T13:07:00Z">
              <w:r w:rsidRPr="00820297">
                <w:rPr>
                  <w:rFonts w:ascii="Arial" w:hAnsi="Arial" w:cs="Arial"/>
                  <w:sz w:val="18"/>
                </w:rPr>
                <w:delText>maxLength: 100</w:delText>
              </w:r>
            </w:del>
          </w:p>
          <w:p w14:paraId="4249AA17"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9" w:author="Hanne Erdman Thomsen" w:date="2023-05-24T13:07:00Z"/>
                <w:rFonts w:ascii="Arial" w:hAnsi="Arial" w:cs="Arial"/>
                <w:sz w:val="18"/>
              </w:rPr>
            </w:pPr>
            <w:del w:id="370" w:author="Hanne Erdman Thomsen" w:date="2023-05-24T13:07:00Z">
              <w:r w:rsidRPr="00820297">
                <w:rPr>
                  <w:rFonts w:ascii="Arial" w:hAnsi="Arial" w:cs="Arial"/>
                  <w:sz w:val="18"/>
                </w:rPr>
                <w:delText>whitespace: preserve</w:delText>
              </w:r>
            </w:del>
          </w:p>
        </w:tc>
        <w:tc>
          <w:tcPr>
            <w:tcW w:w="4671" w:type="dxa"/>
          </w:tcPr>
          <w:p w14:paraId="1F0F173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1" w:author="Hanne Erdman Thomsen" w:date="2023-05-24T13:07:00Z"/>
                <w:rFonts w:ascii="Arial" w:hAnsi="Arial" w:cs="Arial"/>
                <w:sz w:val="18"/>
              </w:rPr>
            </w:pPr>
            <w:del w:id="372" w:author="Hanne Erdman Thomsen" w:date="2023-05-24T13:07:00Z">
              <w:r>
                <w:rPr>
                  <w:rFonts w:ascii="Arial" w:hAnsi="Arial" w:cs="Arial"/>
                  <w:sz w:val="18"/>
                </w:rPr>
                <w:delText>Navn på en parameter på en specifikationslinje</w:delText>
              </w:r>
            </w:del>
          </w:p>
          <w:p w14:paraId="20F9565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3" w:author="Hanne Erdman Thomsen" w:date="2023-05-24T13:07:00Z"/>
                <w:rFonts w:ascii="Arial" w:hAnsi="Arial" w:cs="Arial"/>
                <w:sz w:val="18"/>
              </w:rPr>
            </w:pPr>
          </w:p>
          <w:p w14:paraId="18713F0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4" w:author="Hanne Erdman Thomsen" w:date="2023-05-24T13:07:00Z"/>
                <w:rFonts w:ascii="Arial" w:hAnsi="Arial" w:cs="Arial"/>
                <w:sz w:val="18"/>
              </w:rPr>
            </w:pPr>
          </w:p>
        </w:tc>
      </w:tr>
      <w:tr w:rsidR="00DB6674" w14:paraId="03136C06" w14:textId="77777777" w:rsidTr="00DB6674">
        <w:trPr>
          <w:del w:id="375" w:author="Hanne Erdman Thomsen" w:date="2023-05-24T13:07:00Z"/>
        </w:trPr>
        <w:tc>
          <w:tcPr>
            <w:tcW w:w="3401" w:type="dxa"/>
          </w:tcPr>
          <w:p w14:paraId="34F9F7C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76" w:author="Hanne Erdman Thomsen" w:date="2023-05-24T13:07:00Z"/>
                <w:rFonts w:ascii="Arial" w:hAnsi="Arial" w:cs="Arial"/>
                <w:sz w:val="18"/>
              </w:rPr>
            </w:pPr>
            <w:del w:id="377" w:author="Hanne Erdman Thomsen" w:date="2023-05-24T13:07:00Z">
              <w:r>
                <w:rPr>
                  <w:rFonts w:ascii="Arial" w:hAnsi="Arial" w:cs="Arial"/>
                  <w:sz w:val="18"/>
                </w:rPr>
                <w:delText>OpkrævningSpecifikationLinjeParameterSats</w:delText>
              </w:r>
            </w:del>
          </w:p>
        </w:tc>
        <w:tc>
          <w:tcPr>
            <w:tcW w:w="1701" w:type="dxa"/>
          </w:tcPr>
          <w:p w14:paraId="74A42E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8" w:author="Hanne Erdman Thomsen" w:date="2023-05-24T13:07:00Z"/>
                <w:rFonts w:ascii="Arial" w:hAnsi="Arial" w:cs="Arial"/>
                <w:sz w:val="18"/>
              </w:rPr>
            </w:pPr>
            <w:del w:id="379" w:author="Hanne Erdman Thomsen" w:date="2023-05-24T13:07:00Z">
              <w:r>
                <w:rPr>
                  <w:rFonts w:ascii="Arial" w:hAnsi="Arial" w:cs="Arial"/>
                  <w:sz w:val="18"/>
                </w:rPr>
                <w:delText>base: decimal</w:delText>
              </w:r>
            </w:del>
          </w:p>
          <w:p w14:paraId="59881D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0" w:author="Hanne Erdman Thomsen" w:date="2023-05-24T13:07:00Z"/>
                <w:rFonts w:ascii="Arial" w:hAnsi="Arial" w:cs="Arial"/>
                <w:sz w:val="18"/>
              </w:rPr>
            </w:pPr>
            <w:del w:id="381" w:author="Hanne Erdman Thomsen" w:date="2023-05-24T13:07:00Z">
              <w:r>
                <w:rPr>
                  <w:rFonts w:ascii="Arial" w:hAnsi="Arial" w:cs="Arial"/>
                  <w:sz w:val="18"/>
                </w:rPr>
                <w:delText>totalDigits: 13</w:delText>
              </w:r>
            </w:del>
          </w:p>
          <w:p w14:paraId="55E6D45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2" w:author="Hanne Erdman Thomsen" w:date="2023-05-24T13:07:00Z"/>
                <w:rFonts w:ascii="Arial" w:hAnsi="Arial" w:cs="Arial"/>
                <w:sz w:val="18"/>
              </w:rPr>
            </w:pPr>
            <w:del w:id="383" w:author="Hanne Erdman Thomsen" w:date="2023-05-24T13:07:00Z">
              <w:r>
                <w:rPr>
                  <w:rFonts w:ascii="Arial" w:hAnsi="Arial" w:cs="Arial"/>
                  <w:sz w:val="18"/>
                </w:rPr>
                <w:delText>fractionDigits: 2</w:delText>
              </w:r>
            </w:del>
          </w:p>
        </w:tc>
        <w:tc>
          <w:tcPr>
            <w:tcW w:w="4671" w:type="dxa"/>
          </w:tcPr>
          <w:p w14:paraId="136D79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4" w:author="Hanne Erdman Thomsen" w:date="2023-05-24T13:07:00Z"/>
                <w:rFonts w:ascii="Arial" w:hAnsi="Arial" w:cs="Arial"/>
                <w:sz w:val="18"/>
              </w:rPr>
            </w:pPr>
            <w:del w:id="385" w:author="Hanne Erdman Thomsen" w:date="2023-05-24T13:07:00Z">
              <w:r>
                <w:rPr>
                  <w:rFonts w:ascii="Arial" w:hAnsi="Arial" w:cs="Arial"/>
                  <w:sz w:val="18"/>
                </w:rPr>
                <w:delText>Indhold i en specifikationslinje i en opkrævningsmeddelelseskabelon som indholder en sats (konteksafhængig)</w:delText>
              </w:r>
            </w:del>
          </w:p>
          <w:p w14:paraId="69DA360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6" w:author="Hanne Erdman Thomsen" w:date="2023-05-24T13:07:00Z"/>
                <w:rFonts w:ascii="Arial" w:hAnsi="Arial" w:cs="Arial"/>
                <w:sz w:val="18"/>
              </w:rPr>
            </w:pPr>
          </w:p>
          <w:p w14:paraId="73579C4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7" w:author="Hanne Erdman Thomsen" w:date="2023-05-24T13:07:00Z"/>
                <w:rFonts w:ascii="Arial" w:hAnsi="Arial" w:cs="Arial"/>
                <w:sz w:val="18"/>
              </w:rPr>
            </w:pPr>
          </w:p>
        </w:tc>
      </w:tr>
      <w:tr w:rsidR="00DB6674" w14:paraId="71A29B05" w14:textId="77777777" w:rsidTr="00DB6674">
        <w:trPr>
          <w:del w:id="388" w:author="Hanne Erdman Thomsen" w:date="2023-05-24T13:07:00Z"/>
        </w:trPr>
        <w:tc>
          <w:tcPr>
            <w:tcW w:w="3401" w:type="dxa"/>
          </w:tcPr>
          <w:p w14:paraId="1B23CB0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89" w:author="Hanne Erdman Thomsen" w:date="2023-05-24T13:07:00Z"/>
                <w:rFonts w:ascii="Arial" w:hAnsi="Arial" w:cs="Arial"/>
                <w:sz w:val="18"/>
              </w:rPr>
            </w:pPr>
            <w:del w:id="390" w:author="Hanne Erdman Thomsen" w:date="2023-05-24T13:07:00Z">
              <w:r>
                <w:rPr>
                  <w:rFonts w:ascii="Arial" w:hAnsi="Arial" w:cs="Arial"/>
                  <w:sz w:val="18"/>
                </w:rPr>
                <w:delText>OpkrævningSpecifikationLinjeParameterTekst</w:delText>
              </w:r>
            </w:del>
          </w:p>
        </w:tc>
        <w:tc>
          <w:tcPr>
            <w:tcW w:w="1701" w:type="dxa"/>
          </w:tcPr>
          <w:p w14:paraId="4730321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1" w:author="Hanne Erdman Thomsen" w:date="2023-05-24T13:07:00Z"/>
                <w:rFonts w:ascii="Arial" w:hAnsi="Arial" w:cs="Arial"/>
                <w:sz w:val="18"/>
              </w:rPr>
            </w:pPr>
            <w:del w:id="392" w:author="Hanne Erdman Thomsen" w:date="2023-05-24T13:07:00Z">
              <w:r w:rsidRPr="00820297">
                <w:rPr>
                  <w:rFonts w:ascii="Arial" w:hAnsi="Arial" w:cs="Arial"/>
                  <w:sz w:val="18"/>
                </w:rPr>
                <w:delText>base: string</w:delText>
              </w:r>
            </w:del>
          </w:p>
          <w:p w14:paraId="1EFDB050"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3" w:author="Hanne Erdman Thomsen" w:date="2023-05-24T13:07:00Z"/>
                <w:rFonts w:ascii="Arial" w:hAnsi="Arial" w:cs="Arial"/>
                <w:sz w:val="18"/>
              </w:rPr>
            </w:pPr>
            <w:del w:id="394" w:author="Hanne Erdman Thomsen" w:date="2023-05-24T13:07:00Z">
              <w:r w:rsidRPr="00820297">
                <w:rPr>
                  <w:rFonts w:ascii="Arial" w:hAnsi="Arial" w:cs="Arial"/>
                  <w:sz w:val="18"/>
                </w:rPr>
                <w:delText>minLength: 0</w:delText>
              </w:r>
            </w:del>
          </w:p>
          <w:p w14:paraId="0561A364"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5" w:author="Hanne Erdman Thomsen" w:date="2023-05-24T13:07:00Z"/>
                <w:rFonts w:ascii="Arial" w:hAnsi="Arial" w:cs="Arial"/>
                <w:sz w:val="18"/>
              </w:rPr>
            </w:pPr>
            <w:del w:id="396" w:author="Hanne Erdman Thomsen" w:date="2023-05-24T13:07:00Z">
              <w:r w:rsidRPr="00820297">
                <w:rPr>
                  <w:rFonts w:ascii="Arial" w:hAnsi="Arial" w:cs="Arial"/>
                  <w:sz w:val="18"/>
                </w:rPr>
                <w:delText>maxLength: 100</w:delText>
              </w:r>
            </w:del>
          </w:p>
          <w:p w14:paraId="0DC5DAE5"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7" w:author="Hanne Erdman Thomsen" w:date="2023-05-24T13:07:00Z"/>
                <w:rFonts w:ascii="Arial" w:hAnsi="Arial" w:cs="Arial"/>
                <w:sz w:val="18"/>
              </w:rPr>
            </w:pPr>
            <w:del w:id="398" w:author="Hanne Erdman Thomsen" w:date="2023-05-24T13:07:00Z">
              <w:r w:rsidRPr="00820297">
                <w:rPr>
                  <w:rFonts w:ascii="Arial" w:hAnsi="Arial" w:cs="Arial"/>
                  <w:sz w:val="18"/>
                </w:rPr>
                <w:delText>whitespace: preserve</w:delText>
              </w:r>
            </w:del>
          </w:p>
        </w:tc>
        <w:tc>
          <w:tcPr>
            <w:tcW w:w="4671" w:type="dxa"/>
          </w:tcPr>
          <w:p w14:paraId="7A6B33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9" w:author="Hanne Erdman Thomsen" w:date="2023-05-24T13:07:00Z"/>
                <w:rFonts w:ascii="Arial" w:hAnsi="Arial" w:cs="Arial"/>
                <w:sz w:val="18"/>
              </w:rPr>
            </w:pPr>
            <w:del w:id="400" w:author="Hanne Erdman Thomsen" w:date="2023-05-24T13:07:00Z">
              <w:r>
                <w:rPr>
                  <w:rFonts w:ascii="Arial" w:hAnsi="Arial" w:cs="Arial"/>
                  <w:sz w:val="18"/>
                </w:rPr>
                <w:delText>Tekstparameter på en specifikationslinje</w:delText>
              </w:r>
            </w:del>
          </w:p>
          <w:p w14:paraId="7D9315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1" w:author="Hanne Erdman Thomsen" w:date="2023-05-24T13:07:00Z"/>
                <w:rFonts w:ascii="Arial" w:hAnsi="Arial" w:cs="Arial"/>
                <w:sz w:val="18"/>
              </w:rPr>
            </w:pPr>
          </w:p>
          <w:p w14:paraId="0EBFDD8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2" w:author="Hanne Erdman Thomsen" w:date="2023-05-24T13:07:00Z"/>
                <w:rFonts w:ascii="Arial" w:hAnsi="Arial" w:cs="Arial"/>
                <w:sz w:val="18"/>
              </w:rPr>
            </w:pPr>
          </w:p>
        </w:tc>
      </w:tr>
      <w:tr w:rsidR="00DB6674" w14:paraId="3CFE5603" w14:textId="77777777" w:rsidTr="00DB6674">
        <w:trPr>
          <w:del w:id="403" w:author="Hanne Erdman Thomsen" w:date="2023-05-24T13:07:00Z"/>
        </w:trPr>
        <w:tc>
          <w:tcPr>
            <w:tcW w:w="3401" w:type="dxa"/>
          </w:tcPr>
          <w:p w14:paraId="06220F3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04" w:author="Hanne Erdman Thomsen" w:date="2023-05-24T13:07:00Z"/>
                <w:rFonts w:ascii="Arial" w:hAnsi="Arial" w:cs="Arial"/>
                <w:sz w:val="18"/>
              </w:rPr>
            </w:pPr>
            <w:del w:id="405" w:author="Hanne Erdman Thomsen" w:date="2023-05-24T13:07:00Z">
              <w:r>
                <w:rPr>
                  <w:rFonts w:ascii="Arial" w:hAnsi="Arial" w:cs="Arial"/>
                  <w:sz w:val="18"/>
                </w:rPr>
                <w:delText>OpkrævningSpecifikationLinjeTekst</w:delText>
              </w:r>
            </w:del>
          </w:p>
        </w:tc>
        <w:tc>
          <w:tcPr>
            <w:tcW w:w="1701" w:type="dxa"/>
          </w:tcPr>
          <w:p w14:paraId="63AFA4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6" w:author="Hanne Erdman Thomsen" w:date="2023-05-24T13:07:00Z"/>
                <w:rFonts w:ascii="Arial" w:hAnsi="Arial" w:cs="Arial"/>
                <w:sz w:val="18"/>
              </w:rPr>
            </w:pPr>
            <w:del w:id="407" w:author="Hanne Erdman Thomsen" w:date="2023-05-24T13:07:00Z">
              <w:r>
                <w:rPr>
                  <w:rFonts w:ascii="Arial" w:hAnsi="Arial" w:cs="Arial"/>
                  <w:sz w:val="18"/>
                </w:rPr>
                <w:delText>base: string</w:delText>
              </w:r>
            </w:del>
          </w:p>
          <w:p w14:paraId="643D063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8" w:author="Hanne Erdman Thomsen" w:date="2023-05-24T13:07:00Z"/>
                <w:rFonts w:ascii="Arial" w:hAnsi="Arial" w:cs="Arial"/>
                <w:sz w:val="18"/>
              </w:rPr>
            </w:pPr>
            <w:del w:id="409" w:author="Hanne Erdman Thomsen" w:date="2023-05-24T13:07:00Z">
              <w:r>
                <w:rPr>
                  <w:rFonts w:ascii="Arial" w:hAnsi="Arial" w:cs="Arial"/>
                  <w:sz w:val="18"/>
                </w:rPr>
                <w:delText>maxLength: 500</w:delText>
              </w:r>
            </w:del>
          </w:p>
        </w:tc>
        <w:tc>
          <w:tcPr>
            <w:tcW w:w="4671" w:type="dxa"/>
          </w:tcPr>
          <w:p w14:paraId="1424331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0" w:author="Hanne Erdman Thomsen" w:date="2023-05-24T13:07:00Z"/>
                <w:rFonts w:ascii="Arial" w:hAnsi="Arial" w:cs="Arial"/>
                <w:sz w:val="18"/>
              </w:rPr>
            </w:pPr>
            <w:del w:id="411" w:author="Hanne Erdman Thomsen" w:date="2023-05-24T13:07:00Z">
              <w:r>
                <w:rPr>
                  <w:rFonts w:ascii="Arial" w:hAnsi="Arial" w:cs="Arial"/>
                  <w:sz w:val="18"/>
                </w:rPr>
                <w:delText>Kort forklarende tekst på en specifikationslinje.</w:delText>
              </w:r>
            </w:del>
          </w:p>
          <w:p w14:paraId="4BC8BB4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2" w:author="Hanne Erdman Thomsen" w:date="2023-05-24T13:07:00Z"/>
                <w:rFonts w:ascii="Arial" w:hAnsi="Arial" w:cs="Arial"/>
                <w:sz w:val="18"/>
              </w:rPr>
            </w:pPr>
          </w:p>
          <w:p w14:paraId="6EC6001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3" w:author="Hanne Erdman Thomsen" w:date="2023-05-24T13:07:00Z"/>
                <w:rFonts w:ascii="Arial" w:hAnsi="Arial" w:cs="Arial"/>
                <w:sz w:val="18"/>
              </w:rPr>
            </w:pPr>
          </w:p>
        </w:tc>
      </w:tr>
      <w:tr w:rsidR="00DB6674" w14:paraId="61943B1F" w14:textId="77777777" w:rsidTr="00DB6674">
        <w:trPr>
          <w:del w:id="414" w:author="Hanne Erdman Thomsen" w:date="2023-05-24T13:07:00Z"/>
        </w:trPr>
        <w:tc>
          <w:tcPr>
            <w:tcW w:w="3401" w:type="dxa"/>
          </w:tcPr>
          <w:p w14:paraId="04367B0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15" w:author="Hanne Erdman Thomsen" w:date="2023-05-24T13:07:00Z"/>
                <w:rFonts w:ascii="Arial" w:hAnsi="Arial" w:cs="Arial"/>
                <w:sz w:val="18"/>
              </w:rPr>
            </w:pPr>
            <w:del w:id="416" w:author="Hanne Erdman Thomsen" w:date="2023-05-24T13:07:00Z">
              <w:r>
                <w:rPr>
                  <w:rFonts w:ascii="Arial" w:hAnsi="Arial" w:cs="Arial"/>
                  <w:sz w:val="18"/>
                </w:rPr>
                <w:delText>OpkrævningSpecifikationParameterBeløb</w:delText>
              </w:r>
            </w:del>
          </w:p>
        </w:tc>
        <w:tc>
          <w:tcPr>
            <w:tcW w:w="1701" w:type="dxa"/>
          </w:tcPr>
          <w:p w14:paraId="391B39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7" w:author="Hanne Erdman Thomsen" w:date="2023-05-24T13:07:00Z"/>
                <w:rFonts w:ascii="Arial" w:hAnsi="Arial" w:cs="Arial"/>
                <w:sz w:val="18"/>
              </w:rPr>
            </w:pPr>
            <w:del w:id="418" w:author="Hanne Erdman Thomsen" w:date="2023-05-24T13:07:00Z">
              <w:r>
                <w:rPr>
                  <w:rFonts w:ascii="Arial" w:hAnsi="Arial" w:cs="Arial"/>
                  <w:sz w:val="18"/>
                </w:rPr>
                <w:delText>base: decimal</w:delText>
              </w:r>
            </w:del>
          </w:p>
          <w:p w14:paraId="647BA6E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9" w:author="Hanne Erdman Thomsen" w:date="2023-05-24T13:07:00Z"/>
                <w:rFonts w:ascii="Arial" w:hAnsi="Arial" w:cs="Arial"/>
                <w:sz w:val="18"/>
              </w:rPr>
            </w:pPr>
            <w:del w:id="420" w:author="Hanne Erdman Thomsen" w:date="2023-05-24T13:07:00Z">
              <w:r>
                <w:rPr>
                  <w:rFonts w:ascii="Arial" w:hAnsi="Arial" w:cs="Arial"/>
                  <w:sz w:val="18"/>
                </w:rPr>
                <w:delText>totalDigits: 13</w:delText>
              </w:r>
            </w:del>
          </w:p>
          <w:p w14:paraId="76BF774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1" w:author="Hanne Erdman Thomsen" w:date="2023-05-24T13:07:00Z"/>
                <w:rFonts w:ascii="Arial" w:hAnsi="Arial" w:cs="Arial"/>
                <w:sz w:val="18"/>
              </w:rPr>
            </w:pPr>
            <w:del w:id="422" w:author="Hanne Erdman Thomsen" w:date="2023-05-24T13:07:00Z">
              <w:r>
                <w:rPr>
                  <w:rFonts w:ascii="Arial" w:hAnsi="Arial" w:cs="Arial"/>
                  <w:sz w:val="18"/>
                </w:rPr>
                <w:delText>fractionDigits: 2</w:delText>
              </w:r>
            </w:del>
          </w:p>
        </w:tc>
        <w:tc>
          <w:tcPr>
            <w:tcW w:w="4671" w:type="dxa"/>
          </w:tcPr>
          <w:p w14:paraId="2A4F22C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3" w:author="Hanne Erdman Thomsen" w:date="2023-05-24T13:07:00Z"/>
                <w:rFonts w:ascii="Arial" w:hAnsi="Arial" w:cs="Arial"/>
                <w:sz w:val="18"/>
              </w:rPr>
            </w:pPr>
            <w:del w:id="424" w:author="Hanne Erdman Thomsen" w:date="2023-05-24T13:07:00Z">
              <w:r>
                <w:rPr>
                  <w:rFonts w:ascii="Arial" w:hAnsi="Arial" w:cs="Arial"/>
                  <w:sz w:val="18"/>
                </w:rPr>
                <w:delText>Indhold i et parameterfelt i en opkrævningsmeddelelseskabelon som er et beløb</w:delText>
              </w:r>
            </w:del>
          </w:p>
          <w:p w14:paraId="38F5F3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5" w:author="Hanne Erdman Thomsen" w:date="2023-05-24T13:07:00Z"/>
                <w:rFonts w:ascii="Arial" w:hAnsi="Arial" w:cs="Arial"/>
                <w:sz w:val="18"/>
              </w:rPr>
            </w:pPr>
          </w:p>
          <w:p w14:paraId="4E81B89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6" w:author="Hanne Erdman Thomsen" w:date="2023-05-24T13:07:00Z"/>
                <w:rFonts w:ascii="Arial" w:hAnsi="Arial" w:cs="Arial"/>
                <w:sz w:val="18"/>
              </w:rPr>
            </w:pPr>
          </w:p>
        </w:tc>
      </w:tr>
      <w:tr w:rsidR="00DB6674" w14:paraId="1A511AC2" w14:textId="77777777" w:rsidTr="00DB6674">
        <w:trPr>
          <w:del w:id="427" w:author="Hanne Erdman Thomsen" w:date="2023-05-24T13:07:00Z"/>
        </w:trPr>
        <w:tc>
          <w:tcPr>
            <w:tcW w:w="3401" w:type="dxa"/>
          </w:tcPr>
          <w:p w14:paraId="0EACF72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28" w:author="Hanne Erdman Thomsen" w:date="2023-05-24T13:07:00Z"/>
                <w:rFonts w:ascii="Arial" w:hAnsi="Arial" w:cs="Arial"/>
                <w:sz w:val="18"/>
              </w:rPr>
            </w:pPr>
            <w:del w:id="429" w:author="Hanne Erdman Thomsen" w:date="2023-05-24T13:07:00Z">
              <w:r>
                <w:rPr>
                  <w:rFonts w:ascii="Arial" w:hAnsi="Arial" w:cs="Arial"/>
                  <w:sz w:val="18"/>
                </w:rPr>
                <w:delText>OpkrævningSpecifikationParameterDato</w:delText>
              </w:r>
            </w:del>
          </w:p>
        </w:tc>
        <w:tc>
          <w:tcPr>
            <w:tcW w:w="1701" w:type="dxa"/>
          </w:tcPr>
          <w:p w14:paraId="1C92FD7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0" w:author="Hanne Erdman Thomsen" w:date="2023-05-24T13:07:00Z"/>
                <w:rFonts w:ascii="Arial" w:hAnsi="Arial" w:cs="Arial"/>
                <w:sz w:val="18"/>
              </w:rPr>
            </w:pPr>
            <w:del w:id="431" w:author="Hanne Erdman Thomsen" w:date="2023-05-24T13:07:00Z">
              <w:r>
                <w:rPr>
                  <w:rFonts w:ascii="Arial" w:hAnsi="Arial" w:cs="Arial"/>
                  <w:sz w:val="18"/>
                </w:rPr>
                <w:delText>base: date</w:delText>
              </w:r>
            </w:del>
          </w:p>
        </w:tc>
        <w:tc>
          <w:tcPr>
            <w:tcW w:w="4671" w:type="dxa"/>
          </w:tcPr>
          <w:p w14:paraId="4E12BE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2" w:author="Hanne Erdman Thomsen" w:date="2023-05-24T13:07:00Z"/>
                <w:rFonts w:ascii="Arial" w:hAnsi="Arial" w:cs="Arial"/>
                <w:sz w:val="18"/>
              </w:rPr>
            </w:pPr>
            <w:del w:id="433" w:author="Hanne Erdman Thomsen" w:date="2023-05-24T13:07:00Z">
              <w:r>
                <w:rPr>
                  <w:rFonts w:ascii="Arial" w:hAnsi="Arial" w:cs="Arial"/>
                  <w:sz w:val="18"/>
                </w:rPr>
                <w:delText>Indhold i et felt i en opkrævningsmeddelelseskabelon som indholder en dato</w:delText>
              </w:r>
            </w:del>
          </w:p>
          <w:p w14:paraId="40121A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4" w:author="Hanne Erdman Thomsen" w:date="2023-05-24T13:07:00Z"/>
                <w:rFonts w:ascii="Arial" w:hAnsi="Arial" w:cs="Arial"/>
                <w:sz w:val="18"/>
              </w:rPr>
            </w:pPr>
          </w:p>
          <w:p w14:paraId="1194F39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5" w:author="Hanne Erdman Thomsen" w:date="2023-05-24T13:07:00Z"/>
                <w:rFonts w:ascii="Arial" w:hAnsi="Arial" w:cs="Arial"/>
                <w:sz w:val="18"/>
              </w:rPr>
            </w:pPr>
          </w:p>
        </w:tc>
      </w:tr>
      <w:tr w:rsidR="00DB6674" w14:paraId="57707EA1" w14:textId="77777777" w:rsidTr="00DB6674">
        <w:trPr>
          <w:del w:id="436" w:author="Hanne Erdman Thomsen" w:date="2023-05-24T13:07:00Z"/>
        </w:trPr>
        <w:tc>
          <w:tcPr>
            <w:tcW w:w="3401" w:type="dxa"/>
          </w:tcPr>
          <w:p w14:paraId="347C3B7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37" w:author="Hanne Erdman Thomsen" w:date="2023-05-24T13:07:00Z"/>
                <w:rFonts w:ascii="Arial" w:hAnsi="Arial" w:cs="Arial"/>
                <w:sz w:val="18"/>
              </w:rPr>
            </w:pPr>
            <w:del w:id="438" w:author="Hanne Erdman Thomsen" w:date="2023-05-24T13:07:00Z">
              <w:r>
                <w:rPr>
                  <w:rFonts w:ascii="Arial" w:hAnsi="Arial" w:cs="Arial"/>
                  <w:sz w:val="18"/>
                </w:rPr>
                <w:delText>OpkrævningSpecifikationParameterMængde</w:delText>
              </w:r>
            </w:del>
          </w:p>
        </w:tc>
        <w:tc>
          <w:tcPr>
            <w:tcW w:w="1701" w:type="dxa"/>
          </w:tcPr>
          <w:p w14:paraId="1D02773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9" w:author="Hanne Erdman Thomsen" w:date="2023-05-24T13:07:00Z"/>
                <w:rFonts w:ascii="Arial" w:hAnsi="Arial" w:cs="Arial"/>
                <w:sz w:val="18"/>
              </w:rPr>
            </w:pPr>
            <w:del w:id="440" w:author="Hanne Erdman Thomsen" w:date="2023-05-24T13:07:00Z">
              <w:r>
                <w:rPr>
                  <w:rFonts w:ascii="Arial" w:hAnsi="Arial" w:cs="Arial"/>
                  <w:sz w:val="18"/>
                </w:rPr>
                <w:delText>base: string</w:delText>
              </w:r>
            </w:del>
          </w:p>
          <w:p w14:paraId="02A5105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1" w:author="Hanne Erdman Thomsen" w:date="2023-05-24T13:07:00Z"/>
                <w:rFonts w:ascii="Arial" w:hAnsi="Arial" w:cs="Arial"/>
                <w:sz w:val="18"/>
              </w:rPr>
            </w:pPr>
            <w:del w:id="442" w:author="Hanne Erdman Thomsen" w:date="2023-05-24T13:07:00Z">
              <w:r>
                <w:rPr>
                  <w:rFonts w:ascii="Arial" w:hAnsi="Arial" w:cs="Arial"/>
                  <w:sz w:val="18"/>
                </w:rPr>
                <w:delText>maxLength: 30</w:delText>
              </w:r>
            </w:del>
          </w:p>
        </w:tc>
        <w:tc>
          <w:tcPr>
            <w:tcW w:w="4671" w:type="dxa"/>
          </w:tcPr>
          <w:p w14:paraId="116FAC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3" w:author="Hanne Erdman Thomsen" w:date="2023-05-24T13:07:00Z"/>
                <w:rFonts w:ascii="Arial" w:hAnsi="Arial" w:cs="Arial"/>
                <w:sz w:val="18"/>
              </w:rPr>
            </w:pPr>
            <w:del w:id="444" w:author="Hanne Erdman Thomsen" w:date="2023-05-24T13:07:00Z">
              <w:r>
                <w:rPr>
                  <w:rFonts w:ascii="Arial" w:hAnsi="Arial" w:cs="Arial"/>
                  <w:sz w:val="18"/>
                </w:rPr>
                <w:delText>Indhold i et felt i en opkrævningsmeddelelseskabelon som indholder en mængdeangivelse (kontekstafhængig).</w:delText>
              </w:r>
            </w:del>
          </w:p>
          <w:p w14:paraId="0448B3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5" w:author="Hanne Erdman Thomsen" w:date="2023-05-24T13:07:00Z"/>
                <w:rFonts w:ascii="Arial" w:hAnsi="Arial" w:cs="Arial"/>
                <w:sz w:val="18"/>
              </w:rPr>
            </w:pPr>
          </w:p>
          <w:p w14:paraId="7411518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6" w:author="Hanne Erdman Thomsen" w:date="2023-05-24T13:07:00Z"/>
                <w:rFonts w:ascii="Arial" w:hAnsi="Arial" w:cs="Arial"/>
                <w:sz w:val="18"/>
              </w:rPr>
            </w:pPr>
          </w:p>
        </w:tc>
      </w:tr>
      <w:tr w:rsidR="00DB6674" w14:paraId="2B8F0909" w14:textId="77777777" w:rsidTr="00DB6674">
        <w:trPr>
          <w:del w:id="447" w:author="Hanne Erdman Thomsen" w:date="2023-05-24T13:07:00Z"/>
        </w:trPr>
        <w:tc>
          <w:tcPr>
            <w:tcW w:w="3401" w:type="dxa"/>
          </w:tcPr>
          <w:p w14:paraId="11B6CC5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48" w:author="Hanne Erdman Thomsen" w:date="2023-05-24T13:07:00Z"/>
                <w:rFonts w:ascii="Arial" w:hAnsi="Arial" w:cs="Arial"/>
                <w:sz w:val="18"/>
              </w:rPr>
            </w:pPr>
            <w:del w:id="449" w:author="Hanne Erdman Thomsen" w:date="2023-05-24T13:07:00Z">
              <w:r>
                <w:rPr>
                  <w:rFonts w:ascii="Arial" w:hAnsi="Arial" w:cs="Arial"/>
                  <w:sz w:val="18"/>
                </w:rPr>
                <w:delText>OpkrævningSpecifikationParameterNavn</w:delText>
              </w:r>
            </w:del>
          </w:p>
        </w:tc>
        <w:tc>
          <w:tcPr>
            <w:tcW w:w="1701" w:type="dxa"/>
          </w:tcPr>
          <w:p w14:paraId="2CC9137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0" w:author="Hanne Erdman Thomsen" w:date="2023-05-24T13:07:00Z"/>
                <w:rFonts w:ascii="Arial" w:hAnsi="Arial" w:cs="Arial"/>
                <w:sz w:val="18"/>
              </w:rPr>
            </w:pPr>
            <w:del w:id="451" w:author="Hanne Erdman Thomsen" w:date="2023-05-24T13:07:00Z">
              <w:r>
                <w:rPr>
                  <w:rFonts w:ascii="Arial" w:hAnsi="Arial" w:cs="Arial"/>
                  <w:sz w:val="18"/>
                </w:rPr>
                <w:delText>base: string</w:delText>
              </w:r>
            </w:del>
          </w:p>
          <w:p w14:paraId="38FDC15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2" w:author="Hanne Erdman Thomsen" w:date="2023-05-24T13:07:00Z"/>
                <w:rFonts w:ascii="Arial" w:hAnsi="Arial" w:cs="Arial"/>
                <w:sz w:val="18"/>
              </w:rPr>
            </w:pPr>
            <w:del w:id="453" w:author="Hanne Erdman Thomsen" w:date="2023-05-24T13:07:00Z">
              <w:r>
                <w:rPr>
                  <w:rFonts w:ascii="Arial" w:hAnsi="Arial" w:cs="Arial"/>
                  <w:sz w:val="18"/>
                </w:rPr>
                <w:delText>maxLength: 100</w:delText>
              </w:r>
            </w:del>
          </w:p>
        </w:tc>
        <w:tc>
          <w:tcPr>
            <w:tcW w:w="4671" w:type="dxa"/>
          </w:tcPr>
          <w:p w14:paraId="79EEBDA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4" w:author="Hanne Erdman Thomsen" w:date="2023-05-24T13:07:00Z"/>
                <w:rFonts w:ascii="Arial" w:hAnsi="Arial" w:cs="Arial"/>
                <w:sz w:val="18"/>
              </w:rPr>
            </w:pPr>
            <w:del w:id="455" w:author="Hanne Erdman Thomsen" w:date="2023-05-24T13:07:00Z">
              <w:r>
                <w:rPr>
                  <w:rFonts w:ascii="Arial" w:hAnsi="Arial" w:cs="Arial"/>
                  <w:sz w:val="18"/>
                </w:rPr>
                <w:delText>Navn på et parameterfelt i en opkrævningmeddelelseskabelon.</w:delText>
              </w:r>
            </w:del>
          </w:p>
          <w:p w14:paraId="56EFBA5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6" w:author="Hanne Erdman Thomsen" w:date="2023-05-24T13:07:00Z"/>
                <w:rFonts w:ascii="Arial" w:hAnsi="Arial" w:cs="Arial"/>
                <w:sz w:val="18"/>
              </w:rPr>
            </w:pPr>
          </w:p>
          <w:p w14:paraId="45CB83E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7" w:author="Hanne Erdman Thomsen" w:date="2023-05-24T13:07:00Z"/>
                <w:rFonts w:ascii="Arial" w:hAnsi="Arial" w:cs="Arial"/>
                <w:sz w:val="18"/>
              </w:rPr>
            </w:pPr>
          </w:p>
        </w:tc>
      </w:tr>
      <w:tr w:rsidR="00DB6674" w14:paraId="1A9CA0C4" w14:textId="77777777" w:rsidTr="00DB6674">
        <w:trPr>
          <w:del w:id="458" w:author="Hanne Erdman Thomsen" w:date="2023-05-24T13:07:00Z"/>
        </w:trPr>
        <w:tc>
          <w:tcPr>
            <w:tcW w:w="3401" w:type="dxa"/>
          </w:tcPr>
          <w:p w14:paraId="295A5DE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59" w:author="Hanne Erdman Thomsen" w:date="2023-05-24T13:07:00Z"/>
                <w:rFonts w:ascii="Arial" w:hAnsi="Arial" w:cs="Arial"/>
                <w:sz w:val="18"/>
              </w:rPr>
            </w:pPr>
            <w:del w:id="460" w:author="Hanne Erdman Thomsen" w:date="2023-05-24T13:07:00Z">
              <w:r>
                <w:rPr>
                  <w:rFonts w:ascii="Arial" w:hAnsi="Arial" w:cs="Arial"/>
                  <w:sz w:val="18"/>
                </w:rPr>
                <w:delText>OpkrævningSpecifikationParameterSats</w:delText>
              </w:r>
            </w:del>
          </w:p>
        </w:tc>
        <w:tc>
          <w:tcPr>
            <w:tcW w:w="1701" w:type="dxa"/>
          </w:tcPr>
          <w:p w14:paraId="0AD0891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1" w:author="Hanne Erdman Thomsen" w:date="2023-05-24T13:07:00Z"/>
                <w:rFonts w:ascii="Arial" w:hAnsi="Arial" w:cs="Arial"/>
                <w:sz w:val="18"/>
              </w:rPr>
            </w:pPr>
            <w:del w:id="462" w:author="Hanne Erdman Thomsen" w:date="2023-05-24T13:07:00Z">
              <w:r>
                <w:rPr>
                  <w:rFonts w:ascii="Arial" w:hAnsi="Arial" w:cs="Arial"/>
                  <w:sz w:val="18"/>
                </w:rPr>
                <w:delText>base: decimal</w:delText>
              </w:r>
            </w:del>
          </w:p>
          <w:p w14:paraId="7D28C11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3" w:author="Hanne Erdman Thomsen" w:date="2023-05-24T13:07:00Z"/>
                <w:rFonts w:ascii="Arial" w:hAnsi="Arial" w:cs="Arial"/>
                <w:sz w:val="18"/>
              </w:rPr>
            </w:pPr>
            <w:del w:id="464" w:author="Hanne Erdman Thomsen" w:date="2023-05-24T13:07:00Z">
              <w:r>
                <w:rPr>
                  <w:rFonts w:ascii="Arial" w:hAnsi="Arial" w:cs="Arial"/>
                  <w:sz w:val="18"/>
                </w:rPr>
                <w:delText>totalDigits: 13</w:delText>
              </w:r>
            </w:del>
          </w:p>
          <w:p w14:paraId="1F85CD2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5" w:author="Hanne Erdman Thomsen" w:date="2023-05-24T13:07:00Z"/>
                <w:rFonts w:ascii="Arial" w:hAnsi="Arial" w:cs="Arial"/>
                <w:sz w:val="18"/>
              </w:rPr>
            </w:pPr>
            <w:del w:id="466" w:author="Hanne Erdman Thomsen" w:date="2023-05-24T13:07:00Z">
              <w:r>
                <w:rPr>
                  <w:rFonts w:ascii="Arial" w:hAnsi="Arial" w:cs="Arial"/>
                  <w:sz w:val="18"/>
                </w:rPr>
                <w:delText>fractionDigits: 2</w:delText>
              </w:r>
            </w:del>
          </w:p>
        </w:tc>
        <w:tc>
          <w:tcPr>
            <w:tcW w:w="4671" w:type="dxa"/>
          </w:tcPr>
          <w:p w14:paraId="6B1D2E8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7" w:author="Hanne Erdman Thomsen" w:date="2023-05-24T13:07:00Z"/>
                <w:rFonts w:ascii="Arial" w:hAnsi="Arial" w:cs="Arial"/>
                <w:sz w:val="18"/>
              </w:rPr>
            </w:pPr>
            <w:del w:id="468" w:author="Hanne Erdman Thomsen" w:date="2023-05-24T13:07:00Z">
              <w:r>
                <w:rPr>
                  <w:rFonts w:ascii="Arial" w:hAnsi="Arial" w:cs="Arial"/>
                  <w:sz w:val="18"/>
                </w:rPr>
                <w:delText>Indhold i et felt i en opkrævningsmeddelelseskabelon som indholder en sats (konteksafhængig)</w:delText>
              </w:r>
            </w:del>
          </w:p>
          <w:p w14:paraId="598FFD6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9" w:author="Hanne Erdman Thomsen" w:date="2023-05-24T13:07:00Z"/>
                <w:rFonts w:ascii="Arial" w:hAnsi="Arial" w:cs="Arial"/>
                <w:sz w:val="18"/>
              </w:rPr>
            </w:pPr>
          </w:p>
          <w:p w14:paraId="03F9A0D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0" w:author="Hanne Erdman Thomsen" w:date="2023-05-24T13:07:00Z"/>
                <w:rFonts w:ascii="Arial" w:hAnsi="Arial" w:cs="Arial"/>
                <w:sz w:val="18"/>
              </w:rPr>
            </w:pPr>
          </w:p>
        </w:tc>
      </w:tr>
      <w:tr w:rsidR="00DB6674" w14:paraId="7B46D14E" w14:textId="77777777" w:rsidTr="00DB6674">
        <w:trPr>
          <w:del w:id="471" w:author="Hanne Erdman Thomsen" w:date="2023-05-24T13:07:00Z"/>
        </w:trPr>
        <w:tc>
          <w:tcPr>
            <w:tcW w:w="3401" w:type="dxa"/>
          </w:tcPr>
          <w:p w14:paraId="05D0435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72" w:author="Hanne Erdman Thomsen" w:date="2023-05-24T13:07:00Z"/>
                <w:rFonts w:ascii="Arial" w:hAnsi="Arial" w:cs="Arial"/>
                <w:sz w:val="18"/>
              </w:rPr>
            </w:pPr>
            <w:del w:id="473" w:author="Hanne Erdman Thomsen" w:date="2023-05-24T13:07:00Z">
              <w:r>
                <w:rPr>
                  <w:rFonts w:ascii="Arial" w:hAnsi="Arial" w:cs="Arial"/>
                  <w:sz w:val="18"/>
                </w:rPr>
                <w:delText>OpkrævningSpecifikationParameterTekst</w:delText>
              </w:r>
            </w:del>
          </w:p>
        </w:tc>
        <w:tc>
          <w:tcPr>
            <w:tcW w:w="1701" w:type="dxa"/>
          </w:tcPr>
          <w:p w14:paraId="21B3322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4" w:author="Hanne Erdman Thomsen" w:date="2023-05-24T13:07:00Z"/>
                <w:rFonts w:ascii="Arial" w:hAnsi="Arial" w:cs="Arial"/>
                <w:sz w:val="18"/>
              </w:rPr>
            </w:pPr>
            <w:del w:id="475" w:author="Hanne Erdman Thomsen" w:date="2023-05-24T13:07:00Z">
              <w:r>
                <w:rPr>
                  <w:rFonts w:ascii="Arial" w:hAnsi="Arial" w:cs="Arial"/>
                  <w:sz w:val="18"/>
                </w:rPr>
                <w:delText>base: string</w:delText>
              </w:r>
            </w:del>
          </w:p>
          <w:p w14:paraId="7298A13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6" w:author="Hanne Erdman Thomsen" w:date="2023-05-24T13:07:00Z"/>
                <w:rFonts w:ascii="Arial" w:hAnsi="Arial" w:cs="Arial"/>
                <w:sz w:val="18"/>
              </w:rPr>
            </w:pPr>
            <w:del w:id="477" w:author="Hanne Erdman Thomsen" w:date="2023-05-24T13:07:00Z">
              <w:r>
                <w:rPr>
                  <w:rFonts w:ascii="Arial" w:hAnsi="Arial" w:cs="Arial"/>
                  <w:sz w:val="18"/>
                </w:rPr>
                <w:delText>maxLength: 500</w:delText>
              </w:r>
            </w:del>
          </w:p>
        </w:tc>
        <w:tc>
          <w:tcPr>
            <w:tcW w:w="4671" w:type="dxa"/>
          </w:tcPr>
          <w:p w14:paraId="646DB60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8" w:author="Hanne Erdman Thomsen" w:date="2023-05-24T13:07:00Z"/>
                <w:rFonts w:ascii="Arial" w:hAnsi="Arial" w:cs="Arial"/>
                <w:sz w:val="18"/>
              </w:rPr>
            </w:pPr>
            <w:del w:id="479" w:author="Hanne Erdman Thomsen" w:date="2023-05-24T13:07:00Z">
              <w:r>
                <w:rPr>
                  <w:rFonts w:ascii="Arial" w:hAnsi="Arial" w:cs="Arial"/>
                  <w:sz w:val="18"/>
                </w:rPr>
                <w:delText>Indhold i et felt i en opkrævningmeddelseskabelon, som indeholder fritekst</w:delText>
              </w:r>
            </w:del>
          </w:p>
          <w:p w14:paraId="5FEC74D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0" w:author="Hanne Erdman Thomsen" w:date="2023-05-24T13:07:00Z"/>
                <w:rFonts w:ascii="Arial" w:hAnsi="Arial" w:cs="Arial"/>
                <w:sz w:val="18"/>
              </w:rPr>
            </w:pPr>
          </w:p>
          <w:p w14:paraId="0D4A6D1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1" w:author="Hanne Erdman Thomsen" w:date="2023-05-24T13:07:00Z"/>
                <w:rFonts w:ascii="Arial" w:hAnsi="Arial" w:cs="Arial"/>
                <w:sz w:val="18"/>
              </w:rPr>
            </w:pPr>
          </w:p>
        </w:tc>
      </w:tr>
      <w:tr w:rsidR="0020321F" w14:paraId="10505162" w14:textId="77777777" w:rsidTr="0020321F">
        <w:tc>
          <w:tcPr>
            <w:tcW w:w="3401" w:type="dxa"/>
          </w:tcPr>
          <w:p w14:paraId="6A07E6A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4C2820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A658A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472A1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CA340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DDCD8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785B3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8E6AE54" w14:textId="77777777" w:rsidTr="0020321F">
        <w:tc>
          <w:tcPr>
            <w:tcW w:w="3401" w:type="dxa"/>
          </w:tcPr>
          <w:p w14:paraId="744ECE8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0E5503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E7A00F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598337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19F8FA2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21AA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BB04C70" w14:textId="77777777" w:rsidTr="0020321F">
        <w:tc>
          <w:tcPr>
            <w:tcW w:w="3401" w:type="dxa"/>
          </w:tcPr>
          <w:p w14:paraId="14BA7E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PåHoldRegistreringstidspunkt</w:t>
            </w:r>
          </w:p>
        </w:tc>
        <w:tc>
          <w:tcPr>
            <w:tcW w:w="1701" w:type="dxa"/>
          </w:tcPr>
          <w:p w14:paraId="519947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0501F4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1CCC87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tidspunkt, hvor et EjendomEjerskab er sat "på hold" fordi ejeren er død, og der derfor ikke længere skal beregnes grundskyld på ejerskabet.</w:t>
            </w:r>
          </w:p>
          <w:p w14:paraId="6D86DA6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7655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BCCB754" w14:textId="77777777" w:rsidTr="0020321F">
        <w:tc>
          <w:tcPr>
            <w:tcW w:w="3401" w:type="dxa"/>
          </w:tcPr>
          <w:p w14:paraId="357151A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RegistreringTidspunkt</w:t>
            </w:r>
          </w:p>
        </w:tc>
        <w:tc>
          <w:tcPr>
            <w:tcW w:w="1701" w:type="dxa"/>
          </w:tcPr>
          <w:p w14:paraId="575591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8CA89B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14:paraId="5D12A3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F1FD3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2FE4F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4AC0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BB2EB56" w14:textId="77777777" w:rsidTr="0020321F">
        <w:tc>
          <w:tcPr>
            <w:tcW w:w="3401" w:type="dxa"/>
          </w:tcPr>
          <w:p w14:paraId="07A1FF5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6CCE51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20DF72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2CCE928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0BD7B0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6C9B74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C85D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421DF4C" w14:textId="77777777" w:rsidTr="0020321F">
        <w:tc>
          <w:tcPr>
            <w:tcW w:w="3401" w:type="dxa"/>
          </w:tcPr>
          <w:p w14:paraId="19FB3CA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Sidestørrelse</w:t>
            </w:r>
          </w:p>
        </w:tc>
        <w:tc>
          <w:tcPr>
            <w:tcW w:w="1701" w:type="dxa"/>
          </w:tcPr>
          <w:p w14:paraId="56538B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E0FC8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1E8D4B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2DA944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BFBF7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174A526" w14:textId="77777777" w:rsidTr="0020321F">
        <w:tc>
          <w:tcPr>
            <w:tcW w:w="3401" w:type="dxa"/>
          </w:tcPr>
          <w:p w14:paraId="62804BF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14:paraId="6EEFF98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0744C1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maxLength: 3</w:t>
            </w:r>
          </w:p>
          <w:p w14:paraId="73B995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pattern: [A-Z]{2,3}</w:t>
            </w:r>
          </w:p>
        </w:tc>
        <w:tc>
          <w:tcPr>
            <w:tcW w:w="4671" w:type="dxa"/>
          </w:tcPr>
          <w:p w14:paraId="319BA04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3A60BD1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36B3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52CA3C5" w14:textId="77777777" w:rsidTr="0020321F">
        <w:tc>
          <w:tcPr>
            <w:tcW w:w="3401" w:type="dxa"/>
          </w:tcPr>
          <w:p w14:paraId="62F074E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3DC284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72A0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4A8B4DF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5D39CD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0D899A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4F4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A52B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1370EB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F7C4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D8D49B3" w14:textId="77777777" w:rsidTr="0020321F">
        <w:tc>
          <w:tcPr>
            <w:tcW w:w="3401" w:type="dxa"/>
          </w:tcPr>
          <w:p w14:paraId="2C939EC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VurderingsejendomID</w:t>
            </w:r>
          </w:p>
        </w:tc>
        <w:tc>
          <w:tcPr>
            <w:tcW w:w="1701" w:type="dxa"/>
          </w:tcPr>
          <w:p w14:paraId="363FD6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A26C04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4BAB82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0DB42A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DFD8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4129B2" w14:textId="77777777" w:rsidTr="0020321F">
        <w:tc>
          <w:tcPr>
            <w:tcW w:w="3401" w:type="dxa"/>
          </w:tcPr>
          <w:p w14:paraId="4051435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ÅrsejerperiodeAntalDage</w:t>
            </w:r>
          </w:p>
        </w:tc>
        <w:tc>
          <w:tcPr>
            <w:tcW w:w="1701" w:type="dxa"/>
          </w:tcPr>
          <w:p w14:paraId="0890A5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01DFAB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0927A4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50D25B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311D0C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E2AE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A0D7370" w14:textId="77777777" w:rsidTr="0020321F">
        <w:tc>
          <w:tcPr>
            <w:tcW w:w="3401" w:type="dxa"/>
          </w:tcPr>
          <w:p w14:paraId="47E997E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ÅrsejerperiodeSlutDato</w:t>
            </w:r>
          </w:p>
        </w:tc>
        <w:tc>
          <w:tcPr>
            <w:tcW w:w="1701" w:type="dxa"/>
          </w:tcPr>
          <w:p w14:paraId="677698D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D27B5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sidste dag i ejerperioden i et givet IndkomstÅr.</w:t>
            </w:r>
          </w:p>
          <w:p w14:paraId="64D1E55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ejendommen IKKE bliver afhændet før IndkomstÅrets afslutning, er Slutdatoen 31. december i IndkomstÅret. Ellers er det datoen for afhændelsen.</w:t>
            </w:r>
          </w:p>
          <w:p w14:paraId="6358DB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632F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CEB4131" w14:textId="77777777" w:rsidTr="0020321F">
        <w:tc>
          <w:tcPr>
            <w:tcW w:w="3401" w:type="dxa"/>
          </w:tcPr>
          <w:p w14:paraId="11125D6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ÅrsejerperiodeStartdato</w:t>
            </w:r>
          </w:p>
        </w:tc>
        <w:tc>
          <w:tcPr>
            <w:tcW w:w="1701" w:type="dxa"/>
          </w:tcPr>
          <w:p w14:paraId="089586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5C1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IndkomstÅr. </w:t>
            </w:r>
          </w:p>
          <w:p w14:paraId="45F502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ejendommen er erhvervet før IndkomstÅrets begyndelse, er Startdatoen 1. januar i IndkomstÅret.</w:t>
            </w:r>
          </w:p>
          <w:p w14:paraId="63697D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833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830B1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321F" w:rsidRPr="0020321F" w:rsidSect="0020321F">
      <w:headerReference w:type="default" r:id="rId19"/>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anne Erdman Thomsen" w:date="2023-05-24T13:33:00Z" w:initials="HET">
    <w:p w14:paraId="4F305B08" w14:textId="01198D47" w:rsidR="00CA1551" w:rsidRDefault="00CA1551">
      <w:pPr>
        <w:pStyle w:val="Kommentartekst"/>
      </w:pPr>
      <w:r>
        <w:rPr>
          <w:rStyle w:val="Kommentarhenvisning"/>
        </w:rPr>
        <w:annotationRef/>
      </w:r>
      <w:r>
        <w:t>Indført aht. Danmarks Statistik, så de kan koble til data fra tidligere år.</w:t>
      </w:r>
    </w:p>
  </w:comment>
  <w:comment w:id="18" w:author="Hanne Erdman Thomsen" w:date="2023-05-24T13:30:00Z" w:initials="HET">
    <w:p w14:paraId="5F52B9E8" w14:textId="77777777" w:rsidR="00CA1551" w:rsidRDefault="00CA1551">
      <w:pPr>
        <w:pStyle w:val="Kommentartekst"/>
      </w:pPr>
      <w:r>
        <w:rPr>
          <w:rStyle w:val="Kommentarhenvisning"/>
        </w:rPr>
        <w:annotationRef/>
      </w:r>
      <w:r>
        <w:t>Der manglede relevant oplysning om hvorvidt kommunen opkræver dækningsafgift (…Markering), og hvis den ikke gør, så bliver oplysning om promillen optionel.</w:t>
      </w:r>
    </w:p>
    <w:p w14:paraId="286AA3F2" w14:textId="6EC6D094" w:rsidR="00CA1551" w:rsidRDefault="00CA1551">
      <w:pPr>
        <w:pStyle w:val="Kommentartekst"/>
      </w:pPr>
      <w:r>
        <w:t>Gælder begge typer dækningsafgift.</w:t>
      </w:r>
    </w:p>
  </w:comment>
  <w:comment w:id="30" w:author="Hanne Erdman Thomsen" w:date="2023-05-24T13:37:00Z" w:initials="HET">
    <w:p w14:paraId="60006E42" w14:textId="4E52FD8B" w:rsidR="00593E0E" w:rsidRDefault="00593E0E">
      <w:pPr>
        <w:pStyle w:val="Kommentartekst"/>
      </w:pPr>
      <w:r>
        <w:rPr>
          <w:rStyle w:val="Kommentarhenvisning"/>
        </w:rPr>
        <w:annotationRef/>
      </w:r>
      <w:r>
        <w:t>Denne er nu optionel. Hvis der er rater, er der ikke nødvendigvis også noget der er sendt til personskat.</w:t>
      </w:r>
    </w:p>
  </w:comment>
  <w:comment w:id="175" w:author="Hanne Erdman Thomsen" w:date="2023-05-24T13:23:00Z" w:initials="HET">
    <w:p w14:paraId="7051F068" w14:textId="5411C437" w:rsidR="008A2C89" w:rsidRDefault="008A2C89">
      <w:pPr>
        <w:pStyle w:val="Kommentartekst"/>
      </w:pPr>
      <w:r>
        <w:rPr>
          <w:rStyle w:val="Kommentarhenvisning"/>
        </w:rPr>
        <w:annotationRef/>
      </w:r>
      <w:r>
        <w:t>Hovedejers ID manglede tidligere</w:t>
      </w:r>
    </w:p>
    <w:p w14:paraId="6661B2EB" w14:textId="603F4817" w:rsidR="008A2C89" w:rsidRDefault="008A2C89">
      <w:pPr>
        <w:pStyle w:val="Kommentartekst"/>
      </w:pPr>
      <w:r>
        <w:t>Til gengæld er *IdentifikationSletOpdaterValg*</w:t>
      </w:r>
      <w:r>
        <w:rPr>
          <w:rFonts w:ascii="Arial" w:hAnsi="Arial" w:cs="Arial"/>
          <w:sz w:val="18"/>
        </w:rPr>
        <w:t xml:space="preserve"> udgået, det burde aldrig have været taget med over fra Skattekonto-strukturen.</w:t>
      </w:r>
    </w:p>
  </w:comment>
  <w:comment w:id="209" w:author="Hanne Erdman Thomsen" w:date="2023-05-24T13:27:00Z" w:initials="HET">
    <w:p w14:paraId="70804D0E" w14:textId="7EB044A6" w:rsidR="00CA1551" w:rsidRDefault="00CA1551">
      <w:pPr>
        <w:pStyle w:val="Kommentartekst"/>
      </w:pPr>
      <w:r>
        <w:rPr>
          <w:rStyle w:val="Kommentarhenvisning"/>
        </w:rPr>
        <w:annotationRef/>
      </w:r>
      <w:r>
        <w:t>Ikke obligatorisk</w:t>
      </w:r>
    </w:p>
  </w:comment>
  <w:comment w:id="225" w:author="Hanne Erdman Thomsen" w:date="2023-05-26T15:50:00Z" w:initials="HET">
    <w:p w14:paraId="482593BB" w14:textId="7ED7F4CD" w:rsidR="008E71C9" w:rsidRDefault="008E71C9">
      <w:pPr>
        <w:pStyle w:val="Kommentartekst"/>
      </w:pPr>
      <w:r>
        <w:rPr>
          <w:rStyle w:val="Kommentarhenvisning"/>
        </w:rPr>
        <w:annotationRef/>
      </w:r>
      <w:r>
        <w:t>Feltnavn rettet, der var stavefejl i ældre modellering.</w:t>
      </w:r>
    </w:p>
  </w:comment>
  <w:comment w:id="227" w:author="Hanne Erdman Thomsen" w:date="2023-05-24T13:28:00Z" w:initials="HET">
    <w:p w14:paraId="11DE4651" w14:textId="3BA52641" w:rsidR="00CA1551" w:rsidRDefault="00CA1551">
      <w:pPr>
        <w:pStyle w:val="Kommentartekst"/>
      </w:pPr>
      <w:r>
        <w:rPr>
          <w:rStyle w:val="Kommentarhenvisning"/>
        </w:rPr>
        <w:annotationRef/>
      </w:r>
      <w:r>
        <w:t>OpkrævningSpecifikationStruktur med understrukturer udgår – udfyldes aldrig af E&amp;E til Skattekontoen, og derfor heller ikke 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05B08" w15:done="0"/>
  <w15:commentEx w15:paraId="286AA3F2" w15:done="0"/>
  <w15:commentEx w15:paraId="60006E42" w15:done="0"/>
  <w15:commentEx w15:paraId="6661B2EB" w15:done="0"/>
  <w15:commentEx w15:paraId="70804D0E" w15:done="0"/>
  <w15:commentEx w15:paraId="482593BB" w15:done="0"/>
  <w15:commentEx w15:paraId="11DE46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890AF" w16cex:dateUtc="2023-05-24T11:33:00Z"/>
  <w16cex:commentExtensible w16cex:durableId="28188FF2" w16cex:dateUtc="2023-05-24T11:30:00Z"/>
  <w16cex:commentExtensible w16cex:durableId="281891A5" w16cex:dateUtc="2023-05-24T11:37:00Z"/>
  <w16cex:commentExtensible w16cex:durableId="28188E35" w16cex:dateUtc="2023-05-24T11:23:00Z"/>
  <w16cex:commentExtensible w16cex:durableId="28188F56" w16cex:dateUtc="2023-05-24T11:27:00Z"/>
  <w16cex:commentExtensible w16cex:durableId="281B53B8" w16cex:dateUtc="2023-05-26T13:50:00Z"/>
  <w16cex:commentExtensible w16cex:durableId="28188F7B" w16cex:dateUtc="2023-05-24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05B08" w16cid:durableId="281890AF"/>
  <w16cid:commentId w16cid:paraId="286AA3F2" w16cid:durableId="28188FF2"/>
  <w16cid:commentId w16cid:paraId="60006E42" w16cid:durableId="281891A5"/>
  <w16cid:commentId w16cid:paraId="6661B2EB" w16cid:durableId="28188E35"/>
  <w16cid:commentId w16cid:paraId="70804D0E" w16cid:durableId="28188F56"/>
  <w16cid:commentId w16cid:paraId="482593BB" w16cid:durableId="281B53B8"/>
  <w16cid:commentId w16cid:paraId="11DE4651" w16cid:durableId="28188F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EDBC" w14:textId="77777777" w:rsidR="00820297" w:rsidRDefault="00820297" w:rsidP="0020321F">
      <w:pPr>
        <w:spacing w:line="240" w:lineRule="auto"/>
      </w:pPr>
      <w:r>
        <w:separator/>
      </w:r>
    </w:p>
  </w:endnote>
  <w:endnote w:type="continuationSeparator" w:id="0">
    <w:p w14:paraId="02A111FC" w14:textId="77777777" w:rsidR="00820297" w:rsidRDefault="00820297" w:rsidP="0020321F">
      <w:pPr>
        <w:spacing w:line="240" w:lineRule="auto"/>
      </w:pPr>
      <w:r>
        <w:continuationSeparator/>
      </w:r>
    </w:p>
  </w:endnote>
  <w:endnote w:type="continuationNotice" w:id="1">
    <w:p w14:paraId="4A97516B" w14:textId="77777777" w:rsidR="00820297" w:rsidRDefault="008202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B769" w14:textId="77777777" w:rsidR="0020321F" w:rsidRDefault="0020321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EBE4" w14:textId="1FE86986" w:rsidR="0020321F" w:rsidRPr="0020321F" w:rsidRDefault="0020321F" w:rsidP="0020321F">
    <w:pPr>
      <w:pStyle w:val="Sidefod"/>
      <w:rPr>
        <w:rFonts w:ascii="Arial" w:hAnsi="Arial" w:cs="Arial"/>
        <w:sz w:val="16"/>
      </w:rPr>
    </w:pPr>
    <w:r w:rsidRPr="0020321F">
      <w:rPr>
        <w:rFonts w:ascii="Arial" w:hAnsi="Arial" w:cs="Arial"/>
        <w:sz w:val="16"/>
      </w:rPr>
      <w:fldChar w:fldCharType="begin"/>
    </w:r>
    <w:r w:rsidRPr="0020321F">
      <w:rPr>
        <w:rFonts w:ascii="Arial" w:hAnsi="Arial" w:cs="Arial"/>
        <w:sz w:val="16"/>
      </w:rPr>
      <w:instrText xml:space="preserve"> CREATEDATE  \@ "d. MMMM yyyy"  \* MERGEFORMAT </w:instrText>
    </w:r>
    <w:r w:rsidRPr="0020321F">
      <w:rPr>
        <w:rFonts w:ascii="Arial" w:hAnsi="Arial" w:cs="Arial"/>
        <w:sz w:val="16"/>
      </w:rPr>
      <w:fldChar w:fldCharType="separate"/>
    </w:r>
    <w:del w:id="27" w:author="Hanne Erdman Thomsen" w:date="2023-05-24T13:07:00Z">
      <w:r w:rsidR="00DB6674" w:rsidRPr="00DB6674">
        <w:rPr>
          <w:rFonts w:ascii="Arial" w:hAnsi="Arial" w:cs="Arial"/>
          <w:noProof/>
          <w:sz w:val="16"/>
        </w:rPr>
        <w:delText>16. marts</w:delText>
      </w:r>
    </w:del>
    <w:ins w:id="28" w:author="Hanne Erdman Thomsen" w:date="2023-05-24T13:07:00Z">
      <w:r w:rsidRPr="0020321F">
        <w:rPr>
          <w:rFonts w:ascii="Arial" w:hAnsi="Arial" w:cs="Arial"/>
          <w:noProof/>
          <w:sz w:val="16"/>
        </w:rPr>
        <w:t>22. maj</w:t>
      </w:r>
    </w:ins>
    <w:r w:rsidRPr="0020321F">
      <w:rPr>
        <w:rFonts w:ascii="Arial" w:hAnsi="Arial" w:cs="Arial"/>
        <w:noProof/>
        <w:sz w:val="16"/>
      </w:rPr>
      <w:t xml:space="preserve"> 2023</w:t>
    </w:r>
    <w:r w:rsidRPr="0020321F">
      <w:rPr>
        <w:rFonts w:ascii="Arial" w:hAnsi="Arial" w:cs="Arial"/>
        <w:sz w:val="16"/>
      </w:rPr>
      <w:fldChar w:fldCharType="end"/>
    </w:r>
    <w:r w:rsidRPr="0020321F">
      <w:rPr>
        <w:rFonts w:ascii="Arial" w:hAnsi="Arial" w:cs="Arial"/>
        <w:sz w:val="16"/>
      </w:rPr>
      <w:tab/>
    </w:r>
    <w:r w:rsidRPr="0020321F">
      <w:rPr>
        <w:rFonts w:ascii="Arial" w:hAnsi="Arial" w:cs="Arial"/>
        <w:sz w:val="16"/>
      </w:rPr>
      <w:tab/>
      <w:t xml:space="preserve">Ejendomsskat Side </w:t>
    </w:r>
    <w:r w:rsidRPr="0020321F">
      <w:rPr>
        <w:rFonts w:ascii="Arial" w:hAnsi="Arial" w:cs="Arial"/>
        <w:sz w:val="16"/>
      </w:rPr>
      <w:fldChar w:fldCharType="begin"/>
    </w:r>
    <w:r w:rsidRPr="0020321F">
      <w:rPr>
        <w:rFonts w:ascii="Arial" w:hAnsi="Arial" w:cs="Arial"/>
        <w:sz w:val="16"/>
      </w:rPr>
      <w:instrText xml:space="preserve"> PAGE  \* MERGEFORMAT </w:instrText>
    </w:r>
    <w:r w:rsidRPr="0020321F">
      <w:rPr>
        <w:rFonts w:ascii="Arial" w:hAnsi="Arial" w:cs="Arial"/>
        <w:sz w:val="16"/>
      </w:rPr>
      <w:fldChar w:fldCharType="separate"/>
    </w:r>
    <w:r w:rsidRPr="0020321F">
      <w:rPr>
        <w:rFonts w:ascii="Arial" w:hAnsi="Arial" w:cs="Arial"/>
        <w:noProof/>
        <w:sz w:val="16"/>
      </w:rPr>
      <w:t>1</w:t>
    </w:r>
    <w:r w:rsidRPr="0020321F">
      <w:rPr>
        <w:rFonts w:ascii="Arial" w:hAnsi="Arial" w:cs="Arial"/>
        <w:sz w:val="16"/>
      </w:rPr>
      <w:fldChar w:fldCharType="end"/>
    </w:r>
    <w:r w:rsidRPr="0020321F">
      <w:rPr>
        <w:rFonts w:ascii="Arial" w:hAnsi="Arial" w:cs="Arial"/>
        <w:sz w:val="16"/>
      </w:rPr>
      <w:t xml:space="preserve"> af </w:t>
    </w:r>
    <w:r w:rsidRPr="0020321F">
      <w:rPr>
        <w:rFonts w:ascii="Arial" w:hAnsi="Arial" w:cs="Arial"/>
        <w:sz w:val="16"/>
      </w:rPr>
      <w:fldChar w:fldCharType="begin"/>
    </w:r>
    <w:r w:rsidRPr="0020321F">
      <w:rPr>
        <w:rFonts w:ascii="Arial" w:hAnsi="Arial" w:cs="Arial"/>
        <w:sz w:val="16"/>
      </w:rPr>
      <w:instrText xml:space="preserve"> NUMPAGES  \* MERGEFORMAT </w:instrText>
    </w:r>
    <w:r w:rsidRPr="0020321F">
      <w:rPr>
        <w:rFonts w:ascii="Arial" w:hAnsi="Arial" w:cs="Arial"/>
        <w:sz w:val="16"/>
      </w:rPr>
      <w:fldChar w:fldCharType="separate"/>
    </w:r>
    <w:r w:rsidRPr="0020321F">
      <w:rPr>
        <w:rFonts w:ascii="Arial" w:hAnsi="Arial" w:cs="Arial"/>
        <w:noProof/>
        <w:sz w:val="16"/>
      </w:rPr>
      <w:t>1</w:t>
    </w:r>
    <w:r w:rsidRPr="0020321F">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9947" w14:textId="77777777" w:rsidR="0020321F" w:rsidRDefault="0020321F">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EB40" w14:textId="3224EA02" w:rsidR="0020321F" w:rsidRPr="0020321F" w:rsidRDefault="0020321F" w:rsidP="002032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30" w:author="Hanne Erdman Thomsen" w:date="2023-05-24T13:07:00Z">
      <w:r w:rsidR="00DB6674">
        <w:rPr>
          <w:rFonts w:ascii="Arial" w:hAnsi="Arial" w:cs="Arial"/>
          <w:noProof/>
          <w:sz w:val="16"/>
        </w:rPr>
        <w:delText>16. marts</w:delText>
      </w:r>
    </w:del>
    <w:ins w:id="231" w:author="Hanne Erdman Thomsen" w:date="2023-05-24T13:07:00Z">
      <w:r>
        <w:rPr>
          <w:rFonts w:ascii="Arial" w:hAnsi="Arial" w:cs="Arial"/>
          <w:noProof/>
          <w:sz w:val="16"/>
        </w:rPr>
        <w:t>22. maj</w:t>
      </w:r>
    </w:ins>
    <w:r>
      <w:rPr>
        <w:rFonts w:ascii="Arial" w:hAnsi="Arial" w:cs="Arial"/>
        <w:noProof/>
        <w:sz w:val="16"/>
      </w:rPr>
      <w:t xml:space="preserve">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3600" w14:textId="77777777" w:rsidR="00820297" w:rsidRDefault="00820297" w:rsidP="0020321F">
      <w:pPr>
        <w:spacing w:line="240" w:lineRule="auto"/>
      </w:pPr>
      <w:r>
        <w:separator/>
      </w:r>
    </w:p>
  </w:footnote>
  <w:footnote w:type="continuationSeparator" w:id="0">
    <w:p w14:paraId="3FC83D92" w14:textId="77777777" w:rsidR="00820297" w:rsidRDefault="00820297" w:rsidP="0020321F">
      <w:pPr>
        <w:spacing w:line="240" w:lineRule="auto"/>
      </w:pPr>
      <w:r>
        <w:continuationSeparator/>
      </w:r>
    </w:p>
  </w:footnote>
  <w:footnote w:type="continuationNotice" w:id="1">
    <w:p w14:paraId="1F0C69B6" w14:textId="77777777" w:rsidR="00820297" w:rsidRDefault="008202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8CEB" w14:textId="77777777" w:rsidR="0020321F" w:rsidRDefault="0020321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5E99" w14:textId="77777777" w:rsidR="0020321F" w:rsidRPr="0020321F" w:rsidRDefault="0020321F" w:rsidP="0020321F">
    <w:pPr>
      <w:pStyle w:val="Sidehoved"/>
      <w:jc w:val="center"/>
      <w:rPr>
        <w:rFonts w:ascii="Arial" w:hAnsi="Arial" w:cs="Arial"/>
      </w:rPr>
    </w:pPr>
    <w:r w:rsidRPr="0020321F">
      <w:rPr>
        <w:rFonts w:ascii="Arial" w:hAnsi="Arial" w:cs="Arial"/>
      </w:rPr>
      <w:t>Servicebeskrivelse</w:t>
    </w:r>
  </w:p>
  <w:p w14:paraId="5CA3D43E" w14:textId="77777777" w:rsidR="0020321F" w:rsidRPr="0020321F" w:rsidRDefault="0020321F" w:rsidP="0020321F">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C3E5" w14:textId="77777777" w:rsidR="0020321F" w:rsidRDefault="0020321F">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5E12" w14:textId="77777777" w:rsidR="0020321F" w:rsidRPr="0020321F" w:rsidRDefault="0020321F" w:rsidP="0020321F">
    <w:pPr>
      <w:pStyle w:val="Sidehoved"/>
      <w:jc w:val="center"/>
      <w:rPr>
        <w:rFonts w:ascii="Arial" w:hAnsi="Arial" w:cs="Arial"/>
      </w:rPr>
    </w:pPr>
    <w:r w:rsidRPr="0020321F">
      <w:rPr>
        <w:rFonts w:ascii="Arial" w:hAnsi="Arial" w:cs="Arial"/>
      </w:rPr>
      <w:t>Datastrukturer</w:t>
    </w:r>
  </w:p>
  <w:p w14:paraId="093DAD70" w14:textId="77777777" w:rsidR="0020321F" w:rsidRPr="0020321F" w:rsidRDefault="0020321F" w:rsidP="0020321F">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089" w14:textId="77777777" w:rsidR="0020321F" w:rsidRDefault="0020321F" w:rsidP="0020321F">
    <w:pPr>
      <w:pStyle w:val="Sidehoved"/>
      <w:jc w:val="center"/>
      <w:rPr>
        <w:rFonts w:ascii="Arial" w:hAnsi="Arial" w:cs="Arial"/>
      </w:rPr>
    </w:pPr>
    <w:r>
      <w:rPr>
        <w:rFonts w:ascii="Arial" w:hAnsi="Arial" w:cs="Arial"/>
      </w:rPr>
      <w:t>Data elementer</w:t>
    </w:r>
  </w:p>
  <w:p w14:paraId="6F0A150D" w14:textId="77777777" w:rsidR="0020321F" w:rsidRPr="0020321F" w:rsidRDefault="0020321F" w:rsidP="0020321F">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025F4"/>
    <w:multiLevelType w:val="multilevel"/>
    <w:tmpl w:val="B5FAB8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15:restartNumberingAfterBreak="0">
    <w:nsid w:val="7E4C6EB1"/>
    <w:multiLevelType w:val="multilevel"/>
    <w:tmpl w:val="561AA0A2"/>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num w:numId="1" w16cid:durableId="2014451716">
    <w:abstractNumId w:val="0"/>
  </w:num>
  <w:num w:numId="2" w16cid:durableId="8412399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e Erdman Thomsen">
    <w15:presenceInfo w15:providerId="AD" w15:userId="S::Hanne.Erdman.Thomsen@UFST.DK::54a7aa0d-41a2-49e3-8778-0e71be9ad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1F"/>
    <w:rsid w:val="0020321F"/>
    <w:rsid w:val="00466A04"/>
    <w:rsid w:val="00484A76"/>
    <w:rsid w:val="00593E0E"/>
    <w:rsid w:val="00820297"/>
    <w:rsid w:val="008903FE"/>
    <w:rsid w:val="008A2C89"/>
    <w:rsid w:val="008E71C9"/>
    <w:rsid w:val="00C845EC"/>
    <w:rsid w:val="00CA1551"/>
    <w:rsid w:val="00DB6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4A1F"/>
  <w15:chartTrackingRefBased/>
  <w15:docId w15:val="{7774291A-9B80-45EC-8961-7469F3A0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20297"/>
    <w:pPr>
      <w:keepLines/>
      <w:numPr>
        <w:numId w:val="1"/>
      </w:numPr>
      <w:spacing w:after="360" w:line="240" w:lineRule="auto"/>
      <w:outlineLvl w:val="0"/>
      <w:pPrChange w:id="0" w:author="Hanne Erdman Thomsen" w:date="2023-05-24T13:07:00Z">
        <w:pPr>
          <w:keepLines/>
          <w:numPr>
            <w:numId w:val="2"/>
          </w:numPr>
          <w:tabs>
            <w:tab w:val="num" w:pos="567"/>
          </w:tabs>
          <w:spacing w:after="360"/>
          <w:outlineLvl w:val="0"/>
        </w:pPr>
      </w:pPrChange>
    </w:pPr>
    <w:rPr>
      <w:rFonts w:ascii="Arial" w:eastAsiaTheme="majorEastAsia" w:hAnsi="Arial" w:cs="Arial"/>
      <w:b/>
      <w:sz w:val="30"/>
      <w:szCs w:val="32"/>
      <w:rPrChange w:id="0" w:author="Hanne Erdman Thomsen" w:date="2023-05-24T13:07:00Z">
        <w:rPr>
          <w:rFonts w:ascii="Arial" w:eastAsiaTheme="majorEastAsia" w:hAnsi="Arial" w:cs="Arial"/>
          <w:b/>
          <w:sz w:val="30"/>
          <w:szCs w:val="32"/>
          <w:lang w:val="da-DK" w:eastAsia="en-US" w:bidi="ar-SA"/>
        </w:rPr>
      </w:rPrChange>
    </w:rPr>
  </w:style>
  <w:style w:type="paragraph" w:styleId="Overskrift2">
    <w:name w:val="heading 2"/>
    <w:basedOn w:val="Normal"/>
    <w:next w:val="Normal"/>
    <w:link w:val="Overskrift2Tegn"/>
    <w:uiPriority w:val="9"/>
    <w:semiHidden/>
    <w:unhideWhenUsed/>
    <w:qFormat/>
    <w:rsid w:val="00820297"/>
    <w:pPr>
      <w:keepLines/>
      <w:numPr>
        <w:ilvl w:val="1"/>
        <w:numId w:val="1"/>
      </w:numPr>
      <w:suppressAutoHyphens/>
      <w:spacing w:line="240" w:lineRule="auto"/>
      <w:outlineLvl w:val="1"/>
      <w:pPrChange w:id="1" w:author="Hanne Erdman Thomsen" w:date="2023-05-24T13:07:00Z">
        <w:pPr>
          <w:keepLines/>
          <w:numPr>
            <w:ilvl w:val="1"/>
            <w:numId w:val="2"/>
          </w:numPr>
          <w:tabs>
            <w:tab w:val="num" w:pos="680"/>
          </w:tabs>
          <w:suppressAutoHyphens/>
          <w:ind w:left="794" w:hanging="794"/>
          <w:outlineLvl w:val="1"/>
        </w:pPr>
      </w:pPrChange>
    </w:pPr>
    <w:rPr>
      <w:rFonts w:ascii="Arial" w:eastAsiaTheme="majorEastAsia" w:hAnsi="Arial" w:cs="Arial"/>
      <w:b/>
      <w:sz w:val="24"/>
      <w:szCs w:val="26"/>
      <w:rPrChange w:id="1" w:author="Hanne Erdman Thomsen" w:date="2023-05-24T13:07:00Z">
        <w:rPr>
          <w:rFonts w:ascii="Arial" w:eastAsiaTheme="majorEastAsia" w:hAnsi="Arial" w:cs="Arial"/>
          <w:b/>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820297"/>
    <w:pPr>
      <w:keepNext/>
      <w:keepLines/>
      <w:numPr>
        <w:ilvl w:val="2"/>
        <w:numId w:val="1"/>
      </w:numPr>
      <w:spacing w:before="40"/>
      <w:outlineLvl w:val="2"/>
      <w:pPrChange w:id="2" w:author="Hanne Erdman Thomsen" w:date="2023-05-24T13:07:00Z">
        <w:pPr>
          <w:keepNext/>
          <w:keepLines/>
          <w:numPr>
            <w:ilvl w:val="2"/>
            <w:numId w:val="2"/>
          </w:numPr>
          <w:tabs>
            <w:tab w:val="num" w:pos="680"/>
          </w:tabs>
          <w:spacing w:before="40" w:line="259" w:lineRule="auto"/>
          <w:ind w:left="794" w:hanging="794"/>
          <w:outlineLvl w:val="2"/>
        </w:pPr>
      </w:pPrChange>
    </w:pPr>
    <w:rPr>
      <w:rFonts w:ascii="Arial" w:eastAsiaTheme="majorEastAsia" w:hAnsi="Arial" w:cs="Arial"/>
      <w:b/>
      <w:sz w:val="20"/>
      <w:szCs w:val="24"/>
      <w:rPrChange w:id="2" w:author="Hanne Erdman Thomsen" w:date="2023-05-24T13:07:00Z">
        <w:rPr>
          <w:rFonts w:ascii="Arial" w:eastAsiaTheme="majorEastAsia" w:hAnsi="Arial" w:cs="Arial"/>
          <w:b/>
          <w:szCs w:val="24"/>
          <w:lang w:val="da-DK" w:eastAsia="en-US" w:bidi="ar-SA"/>
        </w:rPr>
      </w:rPrChange>
    </w:rPr>
  </w:style>
  <w:style w:type="paragraph" w:styleId="Overskrift4">
    <w:name w:val="heading 4"/>
    <w:basedOn w:val="Normal"/>
    <w:next w:val="Normal"/>
    <w:link w:val="Overskrift4Tegn"/>
    <w:uiPriority w:val="9"/>
    <w:semiHidden/>
    <w:unhideWhenUsed/>
    <w:qFormat/>
    <w:rsid w:val="00820297"/>
    <w:pPr>
      <w:keepNext/>
      <w:keepLines/>
      <w:numPr>
        <w:ilvl w:val="3"/>
        <w:numId w:val="1"/>
      </w:numPr>
      <w:spacing w:before="40"/>
      <w:outlineLvl w:val="3"/>
      <w:pPrChange w:id="3" w:author="Hanne Erdman Thomsen" w:date="2023-05-24T13:07:00Z">
        <w:pPr>
          <w:keepNext/>
          <w:keepLines/>
          <w:numPr>
            <w:ilvl w:val="3"/>
            <w:numId w:val="2"/>
          </w:numPr>
          <w:tabs>
            <w:tab w:val="num" w:pos="862"/>
          </w:tabs>
          <w:spacing w:before="40" w:line="259" w:lineRule="auto"/>
          <w:ind w:left="862" w:hanging="862"/>
          <w:outlineLvl w:val="3"/>
        </w:pPr>
      </w:pPrChange>
    </w:pPr>
    <w:rPr>
      <w:rFonts w:asciiTheme="majorHAnsi" w:eastAsiaTheme="majorEastAsia" w:hAnsiTheme="majorHAnsi" w:cstheme="majorBidi"/>
      <w:i/>
      <w:iCs/>
      <w:color w:val="2F5496" w:themeColor="accent1" w:themeShade="BF"/>
      <w:rPrChange w:id="3" w:author="Hanne Erdman Thomsen" w:date="2023-05-24T13:07:00Z">
        <w:rPr>
          <w:rFonts w:asciiTheme="majorHAnsi" w:eastAsiaTheme="majorEastAsia" w:hAnsiTheme="majorHAnsi" w:cstheme="majorBidi"/>
          <w:i/>
          <w:iCs/>
          <w:color w:val="2F5496" w:themeColor="accent1" w:themeShade="BF"/>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820297"/>
    <w:pPr>
      <w:keepNext/>
      <w:keepLines/>
      <w:numPr>
        <w:ilvl w:val="4"/>
        <w:numId w:val="1"/>
      </w:numPr>
      <w:spacing w:before="40"/>
      <w:outlineLvl w:val="4"/>
      <w:pPrChange w:id="4" w:author="Hanne Erdman Thomsen" w:date="2023-05-24T13:07:00Z">
        <w:pPr>
          <w:keepNext/>
          <w:keepLines/>
          <w:numPr>
            <w:ilvl w:val="4"/>
            <w:numId w:val="2"/>
          </w:numPr>
          <w:tabs>
            <w:tab w:val="num" w:pos="1009"/>
          </w:tabs>
          <w:spacing w:before="40" w:line="259" w:lineRule="auto"/>
          <w:ind w:left="1009" w:hanging="1009"/>
          <w:outlineLvl w:val="4"/>
        </w:pPr>
      </w:pPrChange>
    </w:pPr>
    <w:rPr>
      <w:rFonts w:asciiTheme="majorHAnsi" w:eastAsiaTheme="majorEastAsia" w:hAnsiTheme="majorHAnsi" w:cstheme="majorBidi"/>
      <w:color w:val="2F5496" w:themeColor="accent1" w:themeShade="BF"/>
      <w:rPrChange w:id="4" w:author="Hanne Erdman Thomsen" w:date="2023-05-24T13:07:00Z">
        <w:rPr>
          <w:rFonts w:asciiTheme="majorHAnsi" w:eastAsiaTheme="majorEastAsia" w:hAnsiTheme="majorHAnsi" w:cstheme="majorBidi"/>
          <w:color w:val="2F5496" w:themeColor="accent1" w:themeShade="B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820297"/>
    <w:pPr>
      <w:keepNext/>
      <w:keepLines/>
      <w:numPr>
        <w:ilvl w:val="5"/>
        <w:numId w:val="1"/>
      </w:numPr>
      <w:spacing w:before="40"/>
      <w:outlineLvl w:val="5"/>
      <w:pPrChange w:id="5" w:author="Hanne Erdman Thomsen" w:date="2023-05-24T13:07:00Z">
        <w:pPr>
          <w:keepNext/>
          <w:keepLines/>
          <w:numPr>
            <w:ilvl w:val="5"/>
            <w:numId w:val="2"/>
          </w:numPr>
          <w:tabs>
            <w:tab w:val="num" w:pos="1151"/>
          </w:tabs>
          <w:spacing w:before="40" w:line="259" w:lineRule="auto"/>
          <w:ind w:left="1151" w:hanging="1151"/>
          <w:outlineLvl w:val="5"/>
        </w:pPr>
      </w:pPrChange>
    </w:pPr>
    <w:rPr>
      <w:rFonts w:asciiTheme="majorHAnsi" w:eastAsiaTheme="majorEastAsia" w:hAnsiTheme="majorHAnsi" w:cstheme="majorBidi"/>
      <w:color w:val="1F3763" w:themeColor="accent1" w:themeShade="7F"/>
      <w:rPrChange w:id="5" w:author="Hanne Erdman Thomsen" w:date="2023-05-24T13:07:00Z">
        <w:rPr>
          <w:rFonts w:asciiTheme="majorHAnsi" w:eastAsiaTheme="majorEastAsia" w:hAnsiTheme="majorHAnsi" w:cstheme="majorBidi"/>
          <w:color w:val="1F3763"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820297"/>
    <w:pPr>
      <w:keepNext/>
      <w:keepLines/>
      <w:numPr>
        <w:ilvl w:val="6"/>
        <w:numId w:val="1"/>
      </w:numPr>
      <w:spacing w:before="40"/>
      <w:outlineLvl w:val="6"/>
      <w:pPrChange w:id="6" w:author="Hanne Erdman Thomsen" w:date="2023-05-24T13:07:00Z">
        <w:pPr>
          <w:keepNext/>
          <w:keepLines/>
          <w:numPr>
            <w:ilvl w:val="6"/>
            <w:numId w:val="2"/>
          </w:numPr>
          <w:tabs>
            <w:tab w:val="num" w:pos="1298"/>
          </w:tabs>
          <w:spacing w:before="40" w:line="259" w:lineRule="auto"/>
          <w:ind w:left="1298" w:hanging="1298"/>
          <w:outlineLvl w:val="6"/>
        </w:pPr>
      </w:pPrChange>
    </w:pPr>
    <w:rPr>
      <w:rFonts w:asciiTheme="majorHAnsi" w:eastAsiaTheme="majorEastAsia" w:hAnsiTheme="majorHAnsi" w:cstheme="majorBidi"/>
      <w:i/>
      <w:iCs/>
      <w:color w:val="1F3763" w:themeColor="accent1" w:themeShade="7F"/>
      <w:rPrChange w:id="6" w:author="Hanne Erdman Thomsen" w:date="2023-05-24T13:07:00Z">
        <w:rPr>
          <w:rFonts w:asciiTheme="majorHAnsi" w:eastAsiaTheme="majorEastAsia" w:hAnsiTheme="majorHAnsi" w:cstheme="majorBidi"/>
          <w:i/>
          <w:iCs/>
          <w:color w:val="1F3763" w:themeColor="accent1" w:themeShade="7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820297"/>
    <w:pPr>
      <w:keepNext/>
      <w:keepLines/>
      <w:numPr>
        <w:ilvl w:val="7"/>
        <w:numId w:val="1"/>
      </w:numPr>
      <w:spacing w:before="40"/>
      <w:outlineLvl w:val="7"/>
      <w:pPrChange w:id="7" w:author="Hanne Erdman Thomsen" w:date="2023-05-24T13:07:00Z">
        <w:pPr>
          <w:keepNext/>
          <w:keepLines/>
          <w:numPr>
            <w:ilvl w:val="7"/>
            <w:numId w:val="2"/>
          </w:numPr>
          <w:tabs>
            <w:tab w:val="num" w:pos="1440"/>
          </w:tabs>
          <w:spacing w:before="40" w:line="259" w:lineRule="auto"/>
          <w:ind w:left="1440" w:hanging="1440"/>
          <w:outlineLvl w:val="7"/>
        </w:pPr>
      </w:pPrChange>
    </w:pPr>
    <w:rPr>
      <w:rFonts w:asciiTheme="majorHAnsi" w:eastAsiaTheme="majorEastAsia" w:hAnsiTheme="majorHAnsi" w:cstheme="majorBidi"/>
      <w:color w:val="272727" w:themeColor="text1" w:themeTint="D8"/>
      <w:sz w:val="21"/>
      <w:szCs w:val="21"/>
      <w:rPrChange w:id="7" w:author="Hanne Erdman Thomsen" w:date="2023-05-24T13:07:00Z">
        <w:rPr>
          <w:rFonts w:asciiTheme="majorHAnsi" w:eastAsiaTheme="majorEastAsia" w:hAnsiTheme="majorHAnsi" w:cstheme="majorBidi"/>
          <w:color w:val="272727" w:themeColor="text1" w:themeTint="D8"/>
          <w:sz w:val="21"/>
          <w:szCs w:val="21"/>
          <w:lang w:val="da-DK" w:eastAsia="en-US" w:bidi="ar-SA"/>
        </w:rPr>
      </w:rPrChange>
    </w:rPr>
  </w:style>
  <w:style w:type="paragraph" w:styleId="Overskrift9">
    <w:name w:val="heading 9"/>
    <w:basedOn w:val="Normal"/>
    <w:next w:val="Normal"/>
    <w:link w:val="Overskrift9Tegn"/>
    <w:uiPriority w:val="9"/>
    <w:semiHidden/>
    <w:unhideWhenUsed/>
    <w:qFormat/>
    <w:rsid w:val="00820297"/>
    <w:pPr>
      <w:keepNext/>
      <w:keepLines/>
      <w:numPr>
        <w:ilvl w:val="8"/>
        <w:numId w:val="1"/>
      </w:numPr>
      <w:spacing w:before="40"/>
      <w:outlineLvl w:val="8"/>
      <w:pPrChange w:id="8" w:author="Hanne Erdman Thomsen" w:date="2023-05-24T13:07:00Z">
        <w:pPr>
          <w:keepNext/>
          <w:keepLines/>
          <w:numPr>
            <w:ilvl w:val="8"/>
            <w:numId w:val="2"/>
          </w:numPr>
          <w:tabs>
            <w:tab w:val="num" w:pos="1582"/>
          </w:tabs>
          <w:spacing w:before="40" w:line="259" w:lineRule="auto"/>
          <w:ind w:left="1582" w:hanging="1582"/>
          <w:outlineLvl w:val="8"/>
        </w:pPr>
      </w:pPrChange>
    </w:pPr>
    <w:rPr>
      <w:rFonts w:asciiTheme="majorHAnsi" w:eastAsiaTheme="majorEastAsia" w:hAnsiTheme="majorHAnsi" w:cstheme="majorBidi"/>
      <w:i/>
      <w:iCs/>
      <w:color w:val="272727" w:themeColor="text1" w:themeTint="D8"/>
      <w:sz w:val="21"/>
      <w:szCs w:val="21"/>
      <w:rPrChange w:id="8" w:author="Hanne Erdman Thomsen" w:date="2023-05-24T13:07:00Z">
        <w:rPr>
          <w:rFonts w:asciiTheme="majorHAnsi" w:eastAsiaTheme="majorEastAsia" w:hAnsiTheme="majorHAnsi" w:cstheme="majorBidi"/>
          <w:i/>
          <w:iCs/>
          <w:color w:val="272727" w:themeColor="text1" w:themeTint="D8"/>
          <w:sz w:val="21"/>
          <w:szCs w:val="21"/>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321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321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321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321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0321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0321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0321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0321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321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32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321F"/>
    <w:rPr>
      <w:rFonts w:ascii="Arial" w:hAnsi="Arial" w:cs="Arial"/>
      <w:b/>
      <w:sz w:val="30"/>
    </w:rPr>
  </w:style>
  <w:style w:type="paragraph" w:customStyle="1" w:styleId="Overskrift211pkt">
    <w:name w:val="Overskrift 2 + 11 pkt"/>
    <w:basedOn w:val="Normal"/>
    <w:link w:val="Overskrift211pktTegn"/>
    <w:rsid w:val="002032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321F"/>
    <w:rPr>
      <w:rFonts w:ascii="Arial" w:hAnsi="Arial" w:cs="Arial"/>
      <w:b/>
    </w:rPr>
  </w:style>
  <w:style w:type="paragraph" w:customStyle="1" w:styleId="Normal11">
    <w:name w:val="Normal + 11"/>
    <w:basedOn w:val="Normal"/>
    <w:link w:val="Normal11Tegn"/>
    <w:rsid w:val="002032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321F"/>
    <w:rPr>
      <w:rFonts w:ascii="Times New Roman" w:hAnsi="Times New Roman" w:cs="Times New Roman"/>
    </w:rPr>
  </w:style>
  <w:style w:type="paragraph" w:styleId="Sidehoved">
    <w:name w:val="header"/>
    <w:basedOn w:val="Normal"/>
    <w:link w:val="SidehovedTegn"/>
    <w:uiPriority w:val="99"/>
    <w:unhideWhenUsed/>
    <w:rsid w:val="002032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321F"/>
  </w:style>
  <w:style w:type="paragraph" w:styleId="Sidefod">
    <w:name w:val="footer"/>
    <w:basedOn w:val="Normal"/>
    <w:link w:val="SidefodTegn"/>
    <w:uiPriority w:val="99"/>
    <w:unhideWhenUsed/>
    <w:rsid w:val="002032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321F"/>
  </w:style>
  <w:style w:type="paragraph" w:styleId="Korrektur">
    <w:name w:val="Revision"/>
    <w:hidden/>
    <w:uiPriority w:val="99"/>
    <w:semiHidden/>
    <w:rsid w:val="00820297"/>
    <w:pPr>
      <w:spacing w:after="0" w:line="240" w:lineRule="auto"/>
    </w:pPr>
  </w:style>
  <w:style w:type="character" w:styleId="Kommentarhenvisning">
    <w:name w:val="annotation reference"/>
    <w:basedOn w:val="Standardskrifttypeiafsnit"/>
    <w:uiPriority w:val="99"/>
    <w:semiHidden/>
    <w:unhideWhenUsed/>
    <w:rsid w:val="008A2C89"/>
    <w:rPr>
      <w:sz w:val="16"/>
      <w:szCs w:val="16"/>
    </w:rPr>
  </w:style>
  <w:style w:type="paragraph" w:styleId="Kommentartekst">
    <w:name w:val="annotation text"/>
    <w:basedOn w:val="Normal"/>
    <w:link w:val="KommentartekstTegn"/>
    <w:uiPriority w:val="99"/>
    <w:semiHidden/>
    <w:unhideWhenUsed/>
    <w:rsid w:val="008A2C8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A2C89"/>
    <w:rPr>
      <w:sz w:val="20"/>
      <w:szCs w:val="20"/>
    </w:rPr>
  </w:style>
  <w:style w:type="paragraph" w:styleId="Kommentaremne">
    <w:name w:val="annotation subject"/>
    <w:basedOn w:val="Kommentartekst"/>
    <w:next w:val="Kommentartekst"/>
    <w:link w:val="KommentaremneTegn"/>
    <w:uiPriority w:val="99"/>
    <w:semiHidden/>
    <w:unhideWhenUsed/>
    <w:rsid w:val="008A2C89"/>
    <w:rPr>
      <w:b/>
      <w:bCs/>
    </w:rPr>
  </w:style>
  <w:style w:type="character" w:customStyle="1" w:styleId="KommentaremneTegn">
    <w:name w:val="Kommentaremne Tegn"/>
    <w:basedOn w:val="KommentartekstTegn"/>
    <w:link w:val="Kommentaremne"/>
    <w:uiPriority w:val="99"/>
    <w:semiHidden/>
    <w:rsid w:val="008A2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header" Target="head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39</TotalTime>
  <Pages>18</Pages>
  <Words>5325</Words>
  <Characters>32488</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3</cp:revision>
  <dcterms:created xsi:type="dcterms:W3CDTF">2023-05-22T06:50:00Z</dcterms:created>
  <dcterms:modified xsi:type="dcterms:W3CDTF">2023-05-26T13:51:00Z</dcterms:modified>
</cp:coreProperties>
</file>