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3C13" w14:textId="77777777" w:rsidR="005A4114" w:rsidRDefault="00957487" w:rsidP="00957487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957487" w14:paraId="6C6663C3" w14:textId="77777777" w:rsidTr="00957487"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370F98D1" w14:textId="77777777" w:rsidR="00957487" w:rsidRDefault="00957487" w:rsidP="00957487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957487" w14:paraId="4D1C95EA" w14:textId="77777777" w:rsidTr="00957487">
        <w:trPr>
          <w:trHeight w:val="283"/>
        </w:trPr>
        <w:tc>
          <w:tcPr>
            <w:tcW w:w="10205" w:type="dxa"/>
            <w:gridSpan w:val="3"/>
          </w:tcPr>
          <w:p w14:paraId="2F0E27E0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957487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957487" w14:paraId="04F7B521" w14:textId="77777777" w:rsidTr="00957487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5CB00E2B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1C717E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33AE1DE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957487" w14:paraId="3D1798F8" w14:textId="77777777" w:rsidTr="00957487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2DEC5E4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FEA79F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156E18C" w14:textId="5892E0C0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2022-01-</w:t>
            </w:r>
            <w:del w:id="9" w:author="Hanne Erdman Thomsen" w:date="2022-01-21T09:08:00Z">
              <w:r w:rsidR="00553EA5">
                <w:rPr>
                  <w:rFonts w:ascii="Arial" w:hAnsi="Arial" w:cs="Arial"/>
                  <w:sz w:val="18"/>
                </w:rPr>
                <w:delText>18</w:delText>
              </w:r>
            </w:del>
            <w:ins w:id="10" w:author="Hanne Erdman Thomsen" w:date="2022-01-21T09:08:00Z">
              <w:r>
                <w:rPr>
                  <w:rFonts w:ascii="Arial" w:hAnsi="Arial" w:cs="Arial"/>
                  <w:sz w:val="18"/>
                </w:rPr>
                <w:t>21</w:t>
              </w:r>
            </w:ins>
          </w:p>
        </w:tc>
      </w:tr>
      <w:tr w:rsidR="00957487" w14:paraId="302238D0" w14:textId="77777777" w:rsidTr="00957487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D542527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957487" w14:paraId="4D7E0C84" w14:textId="77777777" w:rsidTr="00957487">
        <w:trPr>
          <w:trHeight w:val="283"/>
        </w:trPr>
        <w:tc>
          <w:tcPr>
            <w:tcW w:w="10205" w:type="dxa"/>
            <w:gridSpan w:val="3"/>
            <w:vAlign w:val="center"/>
          </w:tcPr>
          <w:p w14:paraId="2BEA4FC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702E1A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2496A5A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25D81B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1845E3A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C3A806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B5C3B3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C57AFD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B020B2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487279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6A9FEBE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  <w:p w14:paraId="142998A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  <w:p w14:paraId="1AD1AD5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78F47DD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68C454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5E4B444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886750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2944CB0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F2E004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32CD356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05867E3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13A40C7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77F3C4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7390E3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2E44A2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AFE582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A894FD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50C8223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28D4E27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A016E5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73F3ABE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661730C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22B858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1521744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3F76482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37BB6F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CC22D9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305CE1A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649F35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0E0A81B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41E38A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566FE78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1E1150B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951C12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15C51AB7" w14:textId="77777777" w:rsidR="00553EA5" w:rsidRDefault="00553EA5" w:rsidP="00553EA5">
            <w:pPr>
              <w:rPr>
                <w:del w:id="11" w:author="Hanne Erdman Thomsen" w:date="2022-01-21T09:08:00Z"/>
                <w:rFonts w:ascii="Arial" w:hAnsi="Arial" w:cs="Arial"/>
                <w:sz w:val="18"/>
              </w:rPr>
            </w:pPr>
            <w:del w:id="12" w:author="Hanne Erdman Thomsen" w:date="2022-01-21T09:08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ÅrsejerperiodeStartdato</w:delText>
              </w:r>
            </w:del>
          </w:p>
          <w:p w14:paraId="459EA6B6" w14:textId="77777777" w:rsidR="00553EA5" w:rsidRDefault="00553EA5" w:rsidP="00553EA5">
            <w:pPr>
              <w:rPr>
                <w:del w:id="13" w:author="Hanne Erdman Thomsen" w:date="2022-01-21T09:08:00Z"/>
                <w:rFonts w:ascii="Arial" w:hAnsi="Arial" w:cs="Arial"/>
                <w:sz w:val="18"/>
              </w:rPr>
            </w:pPr>
            <w:del w:id="14" w:author="Hanne Erdman Thomsen" w:date="2022-01-21T09:08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ÅrsejerperiodeSlutDato</w:delText>
              </w:r>
            </w:del>
          </w:p>
          <w:p w14:paraId="706B3AF2" w14:textId="77777777" w:rsidR="00957487" w:rsidRDefault="00957487" w:rsidP="00957487">
            <w:pPr>
              <w:rPr>
                <w:ins w:id="15" w:author="Hanne Erdman Thomsen" w:date="2022-01-21T09:08:00Z"/>
                <w:rFonts w:ascii="Arial" w:hAnsi="Arial" w:cs="Arial"/>
                <w:sz w:val="18"/>
              </w:rPr>
            </w:pPr>
            <w:ins w:id="16" w:author="Hanne Erdman Thomsen" w:date="2022-01-21T09:08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EjendomEjerskabSlutdato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5CC150F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7F4B37A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3A285B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0CF0902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3D602E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443930C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102CB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4491133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C9B2CE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816606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57487" w14:paraId="270A3A14" w14:textId="77777777" w:rsidTr="00957487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7B2F266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957487" w14:paraId="3FF9E97C" w14:textId="77777777" w:rsidTr="00957487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E62D107" w14:textId="77777777" w:rsidR="00957487" w:rsidRPr="00957487" w:rsidRDefault="00957487" w:rsidP="0095748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957487" w14:paraId="2D30F8A2" w14:textId="77777777" w:rsidTr="00957487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17F22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354CE49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14:paraId="61E958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FEE7D8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B53B82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5CBBA6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3BA06C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A2336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39B5BC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A1C94D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586FB1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65C368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AA43B8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98C47C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5AAEE7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98C370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3271C6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79324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A8A6A4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B1B8D7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B0E009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33A7BD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AE149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257C54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C3752D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72B29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83B121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57487" w14:paraId="23118571" w14:textId="77777777" w:rsidTr="00957487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ABF2C41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957487" w14:paraId="5F482462" w14:textId="77777777" w:rsidTr="00957487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23912F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129A9D6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5095271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509CA2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639C9BA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A0CF21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2DB0700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64C709F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2D757B9" w14:textId="726E71DA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Efterfølgende vil der være daglige ændringsleverancer</w:t>
            </w:r>
            <w:del w:id="17" w:author="Hanne Erdman Thomsen" w:date="2022-01-21T09:08:00Z">
              <w:r w:rsidR="00553EA5">
                <w:rPr>
                  <w:rFonts w:ascii="Arial" w:hAnsi="Arial" w:cs="Arial"/>
                  <w:sz w:val="18"/>
                </w:rPr>
                <w:delText xml:space="preserve">, som indeholder de ejerskaber, som er opdateret siden sidste leverance. </w:delText>
              </w:r>
            </w:del>
            <w:ins w:id="18" w:author="Hanne Erdman Thomsen" w:date="2022-01-21T09:08:00Z">
              <w:r>
                <w:rPr>
                  <w:rFonts w:ascii="Arial" w:hAnsi="Arial" w:cs="Arial"/>
                  <w:sz w:val="18"/>
                </w:rPr>
                <w:t xml:space="preserve">. For hver ejendom hvor der er sket ændringer, vil leverancen indeholde alle de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ejerskaber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der er relateret til en specifik ejer hvor der er sket en ændring til et eller flere af denne ejers </w:t>
              </w:r>
              <w:proofErr w:type="spellStart"/>
              <w:r>
                <w:rPr>
                  <w:rFonts w:ascii="Arial" w:hAnsi="Arial" w:cs="Arial"/>
                  <w:sz w:val="18"/>
                </w:rPr>
                <w:t>ejerskaber</w:t>
              </w:r>
              <w:proofErr w:type="spellEnd"/>
              <w:r>
                <w:rPr>
                  <w:rFonts w:ascii="Arial" w:hAnsi="Arial" w:cs="Arial"/>
                  <w:sz w:val="18"/>
                </w:rPr>
                <w:t>.</w:t>
              </w:r>
            </w:ins>
          </w:p>
          <w:p w14:paraId="12129AF4" w14:textId="77777777" w:rsidR="00553EA5" w:rsidRDefault="00957487" w:rsidP="00553EA5">
            <w:pPr>
              <w:rPr>
                <w:del w:id="19" w:author="Hanne Erdman Thomsen" w:date="2022-01-21T09:08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6ECF45B3" w14:textId="77777777" w:rsidR="00553EA5" w:rsidRDefault="00553EA5" w:rsidP="00553EA5">
            <w:pPr>
              <w:rPr>
                <w:del w:id="20" w:author="Hanne Erdman Thomsen" w:date="2022-01-21T09:08:00Z"/>
                <w:rFonts w:ascii="Arial" w:hAnsi="Arial" w:cs="Arial"/>
                <w:sz w:val="18"/>
              </w:rPr>
            </w:pPr>
          </w:p>
          <w:p w14:paraId="20B1D3AC" w14:textId="77777777" w:rsidR="00553EA5" w:rsidRDefault="00553EA5" w:rsidP="00553EA5">
            <w:pPr>
              <w:rPr>
                <w:del w:id="21" w:author="Hanne Erdman Thomsen" w:date="2022-01-21T09:08:00Z"/>
                <w:rFonts w:ascii="Arial" w:hAnsi="Arial" w:cs="Arial"/>
                <w:sz w:val="18"/>
              </w:rPr>
            </w:pPr>
            <w:del w:id="22" w:author="Hanne Erdman Thomsen" w:date="2022-01-21T09:08:00Z">
              <w:r>
                <w:rPr>
                  <w:rFonts w:ascii="Arial" w:hAnsi="Arial" w:cs="Arial"/>
                  <w:sz w:val="18"/>
                </w:rPr>
                <w:delText>BEMÆRK:</w:delText>
              </w:r>
            </w:del>
          </w:p>
          <w:p w14:paraId="5A4D371C" w14:textId="611239D6" w:rsidR="00957487" w:rsidRPr="00957487" w:rsidRDefault="00553EA5" w:rsidP="00957487">
            <w:pPr>
              <w:rPr>
                <w:rFonts w:ascii="Arial" w:hAnsi="Arial" w:cs="Arial"/>
                <w:sz w:val="18"/>
              </w:rPr>
            </w:pPr>
            <w:del w:id="23" w:author="Hanne Erdman Thomsen" w:date="2022-01-21T09:08:00Z">
              <w:r>
                <w:rPr>
                  <w:rFonts w:ascii="Arial" w:hAnsi="Arial" w:cs="Arial"/>
                  <w:sz w:val="18"/>
                </w:rPr>
                <w:delText>Det er under afklaring om og hvordan EogE-systemet kan levereTofamilieenhedLøbenummer.</w:delText>
              </w:r>
            </w:del>
          </w:p>
        </w:tc>
      </w:tr>
    </w:tbl>
    <w:p w14:paraId="6DA89D10" w14:textId="77777777" w:rsidR="00957487" w:rsidRDefault="00957487" w:rsidP="00957487">
      <w:pPr>
        <w:rPr>
          <w:rFonts w:ascii="Arial" w:hAnsi="Arial" w:cs="Arial"/>
          <w:b/>
          <w:sz w:val="40"/>
        </w:rPr>
        <w:sectPr w:rsidR="00957487" w:rsidSect="009574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89E6A5E" w14:textId="77777777" w:rsidR="00957487" w:rsidRDefault="00957487" w:rsidP="00957487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57487" w14:paraId="7178FE0C" w14:textId="77777777" w:rsidTr="00957487"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70638637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20E5BD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A1A63F1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57487" w14:paraId="35547736" w14:textId="77777777" w:rsidTr="00957487">
        <w:tc>
          <w:tcPr>
            <w:tcW w:w="3401" w:type="dxa"/>
            <w:shd w:val="clear" w:color="auto" w:fill="auto"/>
          </w:tcPr>
          <w:p w14:paraId="49B708F8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E0009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5845DC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220F685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4423073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0ED947A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409F077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2FED6D3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4283B7C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522E8DE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F07E39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CB2E28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5AA657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75032DB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15FDBB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42004EA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0D5637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621857DA" w14:textId="77777777" w:rsidTr="00957487">
        <w:tc>
          <w:tcPr>
            <w:tcW w:w="3401" w:type="dxa"/>
            <w:shd w:val="clear" w:color="auto" w:fill="auto"/>
          </w:tcPr>
          <w:p w14:paraId="046E1CF3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5950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083365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74C9A7E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773B87E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1D9CFA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FF598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6E1AB4E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119A335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3AF95F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C419470" w14:textId="77777777" w:rsidTr="00957487">
        <w:tc>
          <w:tcPr>
            <w:tcW w:w="3401" w:type="dxa"/>
            <w:shd w:val="clear" w:color="auto" w:fill="auto"/>
          </w:tcPr>
          <w:p w14:paraId="5AEF387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55E0C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79D314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747905E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61E3575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99A6CE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4510B5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142D33F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252F746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8908B6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E14A5AF" w14:textId="77777777" w:rsidTr="00957487">
        <w:tc>
          <w:tcPr>
            <w:tcW w:w="3401" w:type="dxa"/>
            <w:shd w:val="clear" w:color="auto" w:fill="auto"/>
          </w:tcPr>
          <w:p w14:paraId="0AE85D3D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4DAAC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19C6D6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91EDB1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0FC8022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7079B9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E8A84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7D8C7D0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1A4D86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C0E81B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5393405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317409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BD8D375" w14:textId="77777777" w:rsidTr="00957487">
        <w:tc>
          <w:tcPr>
            <w:tcW w:w="3401" w:type="dxa"/>
            <w:shd w:val="clear" w:color="auto" w:fill="auto"/>
          </w:tcPr>
          <w:p w14:paraId="39250E7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A856D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E18B37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34A91CD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56C44AA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371E89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F52B4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6F8AC3C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986440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EEB743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59D62F0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8D62F1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E128B03" w14:textId="77777777" w:rsidTr="00957487">
        <w:tc>
          <w:tcPr>
            <w:tcW w:w="3401" w:type="dxa"/>
            <w:shd w:val="clear" w:color="auto" w:fill="auto"/>
          </w:tcPr>
          <w:p w14:paraId="6834E407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1CC70B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B0CDD6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37972558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3C8061E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2439D3C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97F78B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0A4656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76A8C3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90E5B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1AC903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C8BDEE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CF3A3B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79DD05E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F38B8B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3AA814C" w14:textId="77777777" w:rsidTr="00957487">
        <w:tc>
          <w:tcPr>
            <w:tcW w:w="3401" w:type="dxa"/>
            <w:shd w:val="clear" w:color="auto" w:fill="auto"/>
          </w:tcPr>
          <w:p w14:paraId="186BBFB8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A6B03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DC2F49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B2D165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7BBF2C9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01EC25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71399C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75FFCE2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19453A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25940C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1517AE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89F55C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9F1B376" w14:textId="77777777" w:rsidTr="00957487">
        <w:tc>
          <w:tcPr>
            <w:tcW w:w="3401" w:type="dxa"/>
            <w:shd w:val="clear" w:color="auto" w:fill="auto"/>
          </w:tcPr>
          <w:p w14:paraId="5F2EF775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D81BD9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8B10D3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2B55492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1E44A4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E01D82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7CE855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8DE79C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1C79E5A" w14:textId="77777777" w:rsidTr="00957487">
        <w:tc>
          <w:tcPr>
            <w:tcW w:w="3401" w:type="dxa"/>
            <w:shd w:val="clear" w:color="auto" w:fill="auto"/>
          </w:tcPr>
          <w:p w14:paraId="087E8140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311D6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F412E1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5291FB0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557164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FD7AA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F56431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B597418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6776FCBE" w14:textId="77777777" w:rsidTr="00957487">
        <w:tc>
          <w:tcPr>
            <w:tcW w:w="3401" w:type="dxa"/>
            <w:shd w:val="clear" w:color="auto" w:fill="auto"/>
          </w:tcPr>
          <w:p w14:paraId="3212B02C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FD5AC9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F90797B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249140D2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pattern: [a-zA-ZøæåØÆÅ]*</w:t>
            </w:r>
          </w:p>
          <w:p w14:paraId="737089A9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3F5DFC4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13A3E83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210573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EE3BD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297A41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229236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F3F47B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09AED4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130EB1F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5CF297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40F04C6" w14:textId="77777777" w:rsidTr="00957487">
        <w:tc>
          <w:tcPr>
            <w:tcW w:w="3401" w:type="dxa"/>
            <w:shd w:val="clear" w:color="auto" w:fill="auto"/>
          </w:tcPr>
          <w:p w14:paraId="5ACAF38B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EDF24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173DB3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4ADB5E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07275DF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C4CB5C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E6867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27C1175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5A8259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EB7D1C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3CF8702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1F44BD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C6D82B4" w14:textId="77777777" w:rsidTr="00957487">
        <w:tc>
          <w:tcPr>
            <w:tcW w:w="3401" w:type="dxa"/>
            <w:shd w:val="clear" w:color="auto" w:fill="auto"/>
          </w:tcPr>
          <w:p w14:paraId="3F36EF3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837E7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497C6F8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4DB8D7D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473DDC8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B41029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0CA6B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1864376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7AE7FE6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933408D" w14:textId="77777777" w:rsidTr="00957487">
        <w:tc>
          <w:tcPr>
            <w:tcW w:w="3401" w:type="dxa"/>
            <w:shd w:val="clear" w:color="auto" w:fill="auto"/>
          </w:tcPr>
          <w:p w14:paraId="703C1FA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97824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86E404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48A5A7A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161CCDA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A09D39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607E90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82A3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56C0B0C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94B4F7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5DF2A7D" w14:textId="77777777" w:rsidTr="00957487">
        <w:tc>
          <w:tcPr>
            <w:tcW w:w="3401" w:type="dxa"/>
            <w:shd w:val="clear" w:color="auto" w:fill="auto"/>
          </w:tcPr>
          <w:p w14:paraId="5E4011ED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FC8D7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5CCA67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71AE39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1D9A19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BC4E7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E5B80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06D11E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F9C9A7B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6C6AE23" w14:textId="77777777" w:rsidTr="00957487">
        <w:tc>
          <w:tcPr>
            <w:tcW w:w="3401" w:type="dxa"/>
            <w:shd w:val="clear" w:color="auto" w:fill="auto"/>
          </w:tcPr>
          <w:p w14:paraId="6D6DD40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6BE97C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BE904E7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256DD701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01DE06F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3DBE4E7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8D59E3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4623E3D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9E9C2D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E3BFD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074374E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1E759B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3699EF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660544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3134EE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7ADE0EEA" w14:textId="77777777" w:rsidTr="00957487">
        <w:tc>
          <w:tcPr>
            <w:tcW w:w="3401" w:type="dxa"/>
            <w:shd w:val="clear" w:color="auto" w:fill="auto"/>
          </w:tcPr>
          <w:p w14:paraId="4F1353CC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82A63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62F04B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4D4A29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2C6D767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E6641E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3FB9EE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570CB9B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E3EB17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62A532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00C5F3B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5236B7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7DD5276B" w14:textId="77777777" w:rsidTr="00957487">
        <w:tc>
          <w:tcPr>
            <w:tcW w:w="3401" w:type="dxa"/>
            <w:shd w:val="clear" w:color="auto" w:fill="auto"/>
          </w:tcPr>
          <w:p w14:paraId="33EF212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D73EE9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79572D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5B64A32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ED4470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B6411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AEC163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E1D871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31B7DEE" w14:textId="77777777" w:rsidTr="00957487">
        <w:tc>
          <w:tcPr>
            <w:tcW w:w="3401" w:type="dxa"/>
            <w:shd w:val="clear" w:color="auto" w:fill="auto"/>
          </w:tcPr>
          <w:p w14:paraId="7556239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4A02B1B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FA256C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61E875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DE21C2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5DC6C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69E866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A96B7F1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96F40FB" w14:textId="77777777" w:rsidTr="00957487">
        <w:tc>
          <w:tcPr>
            <w:tcW w:w="3401" w:type="dxa"/>
            <w:shd w:val="clear" w:color="auto" w:fill="auto"/>
          </w:tcPr>
          <w:p w14:paraId="40BAE41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CCE48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B68D6C8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0047D2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07428B2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EE20BC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0EB71C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4378522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79F590B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5CBDACC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739AF2B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A5F14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C9BA21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09A5784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C046A0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06367E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4095E3F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156FC1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11116F7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64ED3CA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7C3BF2F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22E5891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AC9CFD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B3633D6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CC52FA5" w14:textId="77777777" w:rsidTr="00957487">
        <w:tc>
          <w:tcPr>
            <w:tcW w:w="3401" w:type="dxa"/>
            <w:shd w:val="clear" w:color="auto" w:fill="auto"/>
          </w:tcPr>
          <w:p w14:paraId="7C1CA56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202B13E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C567A5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4CA0BF03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4DCCBAB8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4223FC8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799AF4F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8B5B87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71D72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0573ED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E13ACE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3DC12A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654B465F" w14:textId="77777777" w:rsidTr="00957487">
        <w:tc>
          <w:tcPr>
            <w:tcW w:w="3401" w:type="dxa"/>
            <w:shd w:val="clear" w:color="auto" w:fill="auto"/>
          </w:tcPr>
          <w:p w14:paraId="53C19AA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566D4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FAB259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3CEFCA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36BFA63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7157E55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40538C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75F265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484EDCD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47A893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BEE881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48E7283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6FF256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A537C4E" w14:textId="77777777" w:rsidTr="00957487">
        <w:tc>
          <w:tcPr>
            <w:tcW w:w="3401" w:type="dxa"/>
            <w:shd w:val="clear" w:color="auto" w:fill="auto"/>
          </w:tcPr>
          <w:p w14:paraId="13D795D0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9B043C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5FE4A0F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676C209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A2B9727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552798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380CF90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4BA31D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1817E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55A7F6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2BD604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C6B456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3D9BC8D" w14:textId="77777777" w:rsidTr="00957487">
        <w:tc>
          <w:tcPr>
            <w:tcW w:w="3401" w:type="dxa"/>
            <w:shd w:val="clear" w:color="auto" w:fill="auto"/>
          </w:tcPr>
          <w:p w14:paraId="7FD4930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1919537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BA34FCB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33929F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030BAF1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7248CE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6E208FE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723EBAB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B8EA25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9F636D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55A3F86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E7E71A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ED469E2" w14:textId="77777777" w:rsidTr="00957487">
        <w:tc>
          <w:tcPr>
            <w:tcW w:w="3401" w:type="dxa"/>
            <w:shd w:val="clear" w:color="auto" w:fill="auto"/>
          </w:tcPr>
          <w:p w14:paraId="73233440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9882F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DE455F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BC25BE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A4C03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122F53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5273D3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D6349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50115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75943EF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340A1D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18D5E6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76AFF63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0B1838FE" w14:textId="77777777" w:rsidTr="00957487">
        <w:tc>
          <w:tcPr>
            <w:tcW w:w="3401" w:type="dxa"/>
            <w:shd w:val="clear" w:color="auto" w:fill="auto"/>
          </w:tcPr>
          <w:p w14:paraId="75EED2AC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150C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09E482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6342C866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40ECEC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171FFE2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1656DF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6B39649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3D5D5D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0D798E3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B51D08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B9071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 af en værdi fx en ejerandel</w:t>
            </w:r>
          </w:p>
          <w:p w14:paraId="4151942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1ACBE9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78B34437" w14:textId="77777777" w:rsidTr="00957487">
        <w:trPr>
          <w:ins w:id="26" w:author="Hanne Erdman Thomsen" w:date="2022-01-21T09:08:00Z"/>
        </w:trPr>
        <w:tc>
          <w:tcPr>
            <w:tcW w:w="3401" w:type="dxa"/>
            <w:shd w:val="clear" w:color="auto" w:fill="auto"/>
          </w:tcPr>
          <w:p w14:paraId="3B4F1A40" w14:textId="77777777" w:rsidR="00957487" w:rsidRPr="00957487" w:rsidRDefault="00957487" w:rsidP="00957487">
            <w:pPr>
              <w:outlineLvl w:val="1"/>
              <w:rPr>
                <w:ins w:id="27" w:author="Hanne Erdman Thomsen" w:date="2022-01-21T09:08:00Z"/>
                <w:rFonts w:ascii="Arial" w:hAnsi="Arial" w:cs="Arial"/>
                <w:sz w:val="18"/>
              </w:rPr>
            </w:pPr>
            <w:proofErr w:type="spellStart"/>
            <w:ins w:id="28" w:author="Hanne Erdman Thomsen" w:date="2022-01-21T09:08:00Z">
              <w:r>
                <w:rPr>
                  <w:rFonts w:ascii="Arial" w:hAnsi="Arial" w:cs="Arial"/>
                  <w:sz w:val="18"/>
                </w:rPr>
                <w:t>EjendomEjerskabSlutdato</w:t>
              </w:r>
              <w:proofErr w:type="spellEnd"/>
            </w:ins>
          </w:p>
        </w:tc>
        <w:tc>
          <w:tcPr>
            <w:tcW w:w="1701" w:type="dxa"/>
            <w:shd w:val="clear" w:color="auto" w:fill="auto"/>
          </w:tcPr>
          <w:p w14:paraId="64AEE902" w14:textId="77777777" w:rsidR="00957487" w:rsidRPr="00957487" w:rsidRDefault="00957487" w:rsidP="00957487">
            <w:pPr>
              <w:rPr>
                <w:ins w:id="29" w:author="Hanne Erdman Thomsen" w:date="2022-01-21T09:08:00Z"/>
                <w:rFonts w:ascii="Arial" w:hAnsi="Arial" w:cs="Arial"/>
                <w:sz w:val="18"/>
              </w:rPr>
            </w:pPr>
            <w:ins w:id="30" w:author="Hanne Erdman Thomsen" w:date="2022-01-21T09:08:00Z">
              <w:r>
                <w:rPr>
                  <w:rFonts w:ascii="Arial" w:hAnsi="Arial" w:cs="Arial"/>
                  <w:sz w:val="18"/>
                </w:rPr>
                <w:t>base: date</w:t>
              </w:r>
            </w:ins>
          </w:p>
        </w:tc>
        <w:tc>
          <w:tcPr>
            <w:tcW w:w="4671" w:type="dxa"/>
            <w:shd w:val="clear" w:color="auto" w:fill="auto"/>
          </w:tcPr>
          <w:p w14:paraId="252DD0D0" w14:textId="77777777" w:rsidR="00957487" w:rsidRDefault="00957487" w:rsidP="00957487">
            <w:pPr>
              <w:rPr>
                <w:ins w:id="31" w:author="Hanne Erdman Thomsen" w:date="2022-01-21T09:08:00Z"/>
                <w:rFonts w:ascii="Arial" w:hAnsi="Arial" w:cs="Arial"/>
                <w:sz w:val="18"/>
              </w:rPr>
            </w:pPr>
            <w:ins w:id="32" w:author="Hanne Erdman Thomsen" w:date="2022-01-21T09:08:00Z">
              <w:r>
                <w:rPr>
                  <w:rFonts w:ascii="Arial" w:hAnsi="Arial" w:cs="Arial"/>
                  <w:sz w:val="18"/>
                </w:rPr>
                <w:t>Slutdatoen for ejerperioden i hvilken der skal betales ejendomsværdiskat i forbindelse med køb/salg</w:t>
              </w:r>
            </w:ins>
          </w:p>
          <w:p w14:paraId="69B0824B" w14:textId="77777777" w:rsidR="00957487" w:rsidRDefault="00957487" w:rsidP="00957487">
            <w:pPr>
              <w:rPr>
                <w:ins w:id="33" w:author="Hanne Erdman Thomsen" w:date="2022-01-21T09:08:00Z"/>
                <w:rFonts w:ascii="Arial" w:hAnsi="Arial" w:cs="Arial"/>
                <w:sz w:val="18"/>
              </w:rPr>
            </w:pPr>
          </w:p>
          <w:p w14:paraId="33836312" w14:textId="77777777" w:rsidR="00957487" w:rsidRDefault="00957487" w:rsidP="00957487">
            <w:pPr>
              <w:rPr>
                <w:ins w:id="34" w:author="Hanne Erdman Thomsen" w:date="2022-01-21T09:08:00Z"/>
                <w:rFonts w:ascii="Arial" w:hAnsi="Arial" w:cs="Arial"/>
                <w:sz w:val="18"/>
              </w:rPr>
            </w:pPr>
            <w:ins w:id="35" w:author="Hanne Erdman Thomsen" w:date="2022-01-21T09:08:00Z">
              <w:r>
                <w:rPr>
                  <w:rFonts w:ascii="Arial" w:hAnsi="Arial" w:cs="Arial"/>
                  <w:sz w:val="18"/>
                </w:rPr>
                <w:t>Datatype:</w:t>
              </w:r>
            </w:ins>
          </w:p>
          <w:p w14:paraId="527C6BA0" w14:textId="77777777" w:rsidR="00957487" w:rsidRDefault="00957487" w:rsidP="00957487">
            <w:pPr>
              <w:rPr>
                <w:ins w:id="36" w:author="Hanne Erdman Thomsen" w:date="2022-01-21T09:08:00Z"/>
                <w:rFonts w:ascii="Arial" w:hAnsi="Arial" w:cs="Arial"/>
                <w:sz w:val="18"/>
              </w:rPr>
            </w:pPr>
            <w:ins w:id="37" w:author="Hanne Erdman Thomsen" w:date="2022-01-21T09:08:00Z">
              <w:r>
                <w:rPr>
                  <w:rFonts w:ascii="Arial" w:hAnsi="Arial" w:cs="Arial"/>
                  <w:sz w:val="18"/>
                </w:rPr>
                <w:t>Alle gyldige datoer i den danske kalender.</w:t>
              </w:r>
            </w:ins>
          </w:p>
          <w:p w14:paraId="0A39BAE9" w14:textId="77777777" w:rsidR="00957487" w:rsidRDefault="00957487" w:rsidP="00957487">
            <w:pPr>
              <w:rPr>
                <w:ins w:id="38" w:author="Hanne Erdman Thomsen" w:date="2022-01-21T09:08:00Z"/>
                <w:rFonts w:ascii="Arial" w:hAnsi="Arial" w:cs="Arial"/>
                <w:sz w:val="18"/>
              </w:rPr>
            </w:pPr>
          </w:p>
          <w:p w14:paraId="63C431B1" w14:textId="77777777" w:rsidR="00957487" w:rsidRPr="00957487" w:rsidRDefault="00957487" w:rsidP="00957487">
            <w:pPr>
              <w:rPr>
                <w:ins w:id="39" w:author="Hanne Erdman Thomsen" w:date="2022-01-21T09:08:00Z"/>
                <w:rFonts w:ascii="Arial" w:hAnsi="Arial" w:cs="Arial"/>
                <w:sz w:val="18"/>
              </w:rPr>
            </w:pPr>
          </w:p>
        </w:tc>
      </w:tr>
      <w:tr w:rsidR="00957487" w14:paraId="1B52A158" w14:textId="77777777" w:rsidTr="00957487">
        <w:tc>
          <w:tcPr>
            <w:tcW w:w="3401" w:type="dxa"/>
            <w:shd w:val="clear" w:color="auto" w:fill="auto"/>
          </w:tcPr>
          <w:p w14:paraId="104CE7EC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69F89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9737B8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2E5596A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4820EA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7962D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7D22FE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58430D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18DFAAB" w14:textId="77777777" w:rsidTr="00957487">
        <w:tc>
          <w:tcPr>
            <w:tcW w:w="3401" w:type="dxa"/>
            <w:shd w:val="clear" w:color="auto" w:fill="auto"/>
          </w:tcPr>
          <w:p w14:paraId="4C045C6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598E1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CAC1A4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617942E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04077BD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E26D99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768B0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15C0CAE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035230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F22BDD8" w14:textId="77777777" w:rsidTr="00957487">
        <w:tc>
          <w:tcPr>
            <w:tcW w:w="3401" w:type="dxa"/>
            <w:shd w:val="clear" w:color="auto" w:fill="auto"/>
          </w:tcPr>
          <w:p w14:paraId="2ED6494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C572B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ACDEAF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8BBA02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0FCE3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70A1F10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FA79DE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61D8E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0C9CC1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8A64E9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81E425C" w14:textId="77777777" w:rsidTr="00957487">
        <w:tc>
          <w:tcPr>
            <w:tcW w:w="3401" w:type="dxa"/>
            <w:shd w:val="clear" w:color="auto" w:fill="auto"/>
          </w:tcPr>
          <w:p w14:paraId="32D9D505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9CDFA9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E12F0D6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7ADF8E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483210A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3B6B27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EA1FA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7ACC427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91FE84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287C5FD" w14:textId="77777777" w:rsidTr="00957487">
        <w:tc>
          <w:tcPr>
            <w:tcW w:w="3401" w:type="dxa"/>
            <w:shd w:val="clear" w:color="auto" w:fill="auto"/>
          </w:tcPr>
          <w:p w14:paraId="2BE48C1B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79DFA2A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36EC48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B75E77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153DFFE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068EE67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32BF06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7B3118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6BB3A3D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5A1FD8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2F39A21" w14:textId="77777777" w:rsidTr="00957487">
        <w:tc>
          <w:tcPr>
            <w:tcW w:w="3401" w:type="dxa"/>
            <w:shd w:val="clear" w:color="auto" w:fill="auto"/>
          </w:tcPr>
          <w:p w14:paraId="7DC3393F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45782AE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E1209D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50FC8C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499768E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50A0D04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463ADA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F0ABD4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1A0C618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80640DF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06AF128B" w14:textId="77777777" w:rsidTr="00957487">
        <w:tc>
          <w:tcPr>
            <w:tcW w:w="3401" w:type="dxa"/>
            <w:shd w:val="clear" w:color="auto" w:fill="auto"/>
          </w:tcPr>
          <w:p w14:paraId="666CCC23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E046FC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15101D72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26466779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75FC4440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69D34D6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6A4D2F8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E250FF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5EE2E40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152C43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1F3DA25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1A896D8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253A7A1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4F6A1C0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34C2B67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2CDF300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943326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71F0439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295D28C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75F34EE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122725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02E7A4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BAF2D8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5A718F0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5189A06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27DAA2C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9A3513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597033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406DF0C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4BA3B1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77A8B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57968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5236D48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C83C87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F144D2A" w14:textId="77777777" w:rsidTr="00957487">
        <w:tc>
          <w:tcPr>
            <w:tcW w:w="3401" w:type="dxa"/>
            <w:shd w:val="clear" w:color="auto" w:fill="auto"/>
          </w:tcPr>
          <w:p w14:paraId="05671BA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F9C1E7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348DA4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1CEA879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6C61B09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AC0427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C265E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08CD5D2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97BD7D8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8259DA6" w14:textId="77777777" w:rsidTr="00957487">
        <w:tc>
          <w:tcPr>
            <w:tcW w:w="3401" w:type="dxa"/>
            <w:shd w:val="clear" w:color="auto" w:fill="auto"/>
          </w:tcPr>
          <w:p w14:paraId="38E119FA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AE5DDE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7253E383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174C1EF0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5E4BAAE3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17E7AE2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2E116A1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6D1F85E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6D6042A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0E933B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71DED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047F363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F4F16A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294BAED" w14:textId="77777777" w:rsidTr="00957487">
        <w:tc>
          <w:tcPr>
            <w:tcW w:w="3401" w:type="dxa"/>
            <w:shd w:val="clear" w:color="auto" w:fill="auto"/>
          </w:tcPr>
          <w:p w14:paraId="161DC8FE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B46A0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754596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19F6632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C4621B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872CF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1D4B2E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7E04A7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0647432D" w14:textId="77777777" w:rsidTr="00957487">
        <w:tc>
          <w:tcPr>
            <w:tcW w:w="3401" w:type="dxa"/>
            <w:shd w:val="clear" w:color="auto" w:fill="auto"/>
          </w:tcPr>
          <w:p w14:paraId="0ED3E2D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B1927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44DBD7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56997F3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EF747C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1F8A6D8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C977BE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7818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C61A3D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8D7B4F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629BDBD" w14:textId="77777777" w:rsidTr="00957487">
        <w:tc>
          <w:tcPr>
            <w:tcW w:w="3401" w:type="dxa"/>
            <w:shd w:val="clear" w:color="auto" w:fill="auto"/>
          </w:tcPr>
          <w:p w14:paraId="76E8D32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F9C67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540167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6AA3BB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BC1410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7FE8A52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B157D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8D9B9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D9687D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2E5D50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B1B9D54" w14:textId="77777777" w:rsidTr="00957487">
        <w:tc>
          <w:tcPr>
            <w:tcW w:w="3401" w:type="dxa"/>
            <w:shd w:val="clear" w:color="auto" w:fill="auto"/>
          </w:tcPr>
          <w:p w14:paraId="4A60D9D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09230A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36224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7188F4B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43E215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4E92198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5EAA48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5B7211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D7C68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8BB78F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151DCB5" w14:textId="77777777" w:rsidTr="00957487">
        <w:tc>
          <w:tcPr>
            <w:tcW w:w="3401" w:type="dxa"/>
            <w:shd w:val="clear" w:color="auto" w:fill="auto"/>
          </w:tcPr>
          <w:p w14:paraId="2D6F68F2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19E60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A9B6E4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47E215F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4771C12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720CE5B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73D6704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49F48D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BB08B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3B4B65A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6875843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1E2FE89" w14:textId="77777777" w:rsidTr="00957487">
        <w:tc>
          <w:tcPr>
            <w:tcW w:w="3401" w:type="dxa"/>
            <w:shd w:val="clear" w:color="auto" w:fill="auto"/>
          </w:tcPr>
          <w:p w14:paraId="5C8CC17A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E7483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9CAA9EB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5EE575D5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23E667F0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592E29D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5B0729A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CD555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F4EBE7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AEDB2B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BEF293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10D2F78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C698E2D" w14:textId="77777777" w:rsidTr="00957487">
        <w:tc>
          <w:tcPr>
            <w:tcW w:w="3401" w:type="dxa"/>
            <w:shd w:val="clear" w:color="auto" w:fill="auto"/>
          </w:tcPr>
          <w:p w14:paraId="0C4BB5D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8C04C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99FE99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16D0E82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et givet ejerskab.</w:t>
            </w:r>
          </w:p>
          <w:p w14:paraId="6767C12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26A58A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4D7C3D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3480689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D395B1F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0B3D295" w14:textId="77777777" w:rsidTr="00957487">
        <w:tc>
          <w:tcPr>
            <w:tcW w:w="3401" w:type="dxa"/>
            <w:shd w:val="clear" w:color="auto" w:fill="auto"/>
          </w:tcPr>
          <w:p w14:paraId="58802CFD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4ABB2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5FBA24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18E9F4B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781DDF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C2DC8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0382887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1B9F8A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684D3B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0BB046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1A48CA1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7373B1A" w14:textId="77777777" w:rsidTr="00957487">
        <w:tc>
          <w:tcPr>
            <w:tcW w:w="3401" w:type="dxa"/>
            <w:shd w:val="clear" w:color="auto" w:fill="auto"/>
          </w:tcPr>
          <w:p w14:paraId="4DA27828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E8666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AAD6F63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A96E71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6A2BDA5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F64CB1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CF4E9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5407345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37022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FE1F53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4A890CC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6BB36F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ACD424F" w14:textId="77777777" w:rsidTr="00957487">
        <w:tc>
          <w:tcPr>
            <w:tcW w:w="3401" w:type="dxa"/>
            <w:shd w:val="clear" w:color="auto" w:fill="auto"/>
          </w:tcPr>
          <w:p w14:paraId="7CE32AD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EF3E2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22FC23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3D3AC1B3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1225C45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4DE964E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0DD0564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C8A6DE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A82DA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0FEB887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9DE937F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36126C3" w14:textId="77777777" w:rsidTr="00957487">
        <w:tc>
          <w:tcPr>
            <w:tcW w:w="3401" w:type="dxa"/>
            <w:shd w:val="clear" w:color="auto" w:fill="auto"/>
          </w:tcPr>
          <w:p w14:paraId="3F759C01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DEE9AE5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5B9166F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089E98F6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475ED9C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1CD57AE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4D931C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56B5A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2883507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0B195D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7CDC83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3C87F7B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738329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1F9299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EBD46D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1E52AC4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4A7C5E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68F1B30F" w14:textId="77777777" w:rsidTr="00957487">
        <w:tc>
          <w:tcPr>
            <w:tcW w:w="3401" w:type="dxa"/>
            <w:shd w:val="clear" w:color="auto" w:fill="auto"/>
          </w:tcPr>
          <w:p w14:paraId="1118BE8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517FD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AA2CD59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2ACB29D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64CFE5D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52C6FAA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368A630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605201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ADD0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5035E10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E05BE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D63639F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173F9D7" w14:textId="77777777" w:rsidTr="00957487">
        <w:tc>
          <w:tcPr>
            <w:tcW w:w="3401" w:type="dxa"/>
            <w:shd w:val="clear" w:color="auto" w:fill="auto"/>
          </w:tcPr>
          <w:p w14:paraId="1B6F40A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1050B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AF439B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565804A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09B6E08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7D0191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55F923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78784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3EAA4BA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624163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0E750896" w14:textId="77777777" w:rsidTr="00957487">
        <w:tc>
          <w:tcPr>
            <w:tcW w:w="3401" w:type="dxa"/>
            <w:shd w:val="clear" w:color="auto" w:fill="auto"/>
          </w:tcPr>
          <w:p w14:paraId="6944951B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190B2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6CD583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EBE24A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0F90D90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42E2005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7334B31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47C697B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28B77A7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1E2BE9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B57A2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571BC37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F27A1BF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7CE98520" w14:textId="77777777" w:rsidTr="00957487">
        <w:tc>
          <w:tcPr>
            <w:tcW w:w="3401" w:type="dxa"/>
            <w:shd w:val="clear" w:color="auto" w:fill="auto"/>
          </w:tcPr>
          <w:p w14:paraId="3AD7210F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1C09A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0AA1C69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910C77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03C088C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C4C19C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E84C45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266C7B5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AC5AF79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8749A35" w14:textId="77777777" w:rsidTr="00957487">
        <w:tc>
          <w:tcPr>
            <w:tcW w:w="3401" w:type="dxa"/>
            <w:shd w:val="clear" w:color="auto" w:fill="auto"/>
          </w:tcPr>
          <w:p w14:paraId="25A52A77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5AEB3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6FEDB4C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0A2FDA8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68DF9122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63CFBD9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33A9F7F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A9AA6F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A03D1E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F978C8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33F66D6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FCF22B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2456E83" w14:textId="77777777" w:rsidTr="00553EA5">
        <w:trPr>
          <w:del w:id="40" w:author="Hanne Erdman Thomsen" w:date="2022-01-21T09:08:00Z"/>
        </w:trPr>
        <w:tc>
          <w:tcPr>
            <w:tcW w:w="3401" w:type="dxa"/>
            <w:shd w:val="clear" w:color="auto" w:fill="auto"/>
          </w:tcPr>
          <w:p w14:paraId="1341A41B" w14:textId="77777777" w:rsidR="00553EA5" w:rsidRPr="00553EA5" w:rsidRDefault="00553EA5" w:rsidP="00553EA5">
            <w:pPr>
              <w:outlineLvl w:val="1"/>
              <w:rPr>
                <w:del w:id="41" w:author="Hanne Erdman Thomsen" w:date="2022-01-21T09:08:00Z"/>
                <w:rFonts w:ascii="Arial" w:hAnsi="Arial" w:cs="Arial"/>
                <w:sz w:val="18"/>
              </w:rPr>
            </w:pPr>
            <w:del w:id="42" w:author="Hanne Erdman Thomsen" w:date="2022-01-21T09:08:00Z">
              <w:r>
                <w:rPr>
                  <w:rFonts w:ascii="Arial" w:hAnsi="Arial" w:cs="Arial"/>
                  <w:sz w:val="18"/>
                </w:rPr>
                <w:delText>ÅrsejerperiodeSlutDato</w:delText>
              </w:r>
            </w:del>
          </w:p>
        </w:tc>
        <w:tc>
          <w:tcPr>
            <w:tcW w:w="1701" w:type="dxa"/>
            <w:shd w:val="clear" w:color="auto" w:fill="auto"/>
          </w:tcPr>
          <w:p w14:paraId="58415FB9" w14:textId="77777777" w:rsidR="00553EA5" w:rsidRPr="00553EA5" w:rsidRDefault="00553EA5" w:rsidP="00553EA5">
            <w:pPr>
              <w:rPr>
                <w:del w:id="43" w:author="Hanne Erdman Thomsen" w:date="2022-01-21T09:08:00Z"/>
                <w:rFonts w:ascii="Arial" w:hAnsi="Arial" w:cs="Arial"/>
                <w:sz w:val="18"/>
              </w:rPr>
            </w:pPr>
            <w:del w:id="44" w:author="Hanne Erdman Thomsen" w:date="2022-01-21T09:08:00Z">
              <w:r>
                <w:rPr>
                  <w:rFonts w:ascii="Arial" w:hAnsi="Arial" w:cs="Arial"/>
                  <w:sz w:val="18"/>
                </w:rPr>
                <w:delText>base: date</w:delText>
              </w:r>
            </w:del>
          </w:p>
        </w:tc>
        <w:tc>
          <w:tcPr>
            <w:tcW w:w="4671" w:type="dxa"/>
            <w:shd w:val="clear" w:color="auto" w:fill="auto"/>
          </w:tcPr>
          <w:p w14:paraId="5F0213B9" w14:textId="77777777" w:rsidR="00553EA5" w:rsidRDefault="00553EA5" w:rsidP="00553EA5">
            <w:pPr>
              <w:rPr>
                <w:del w:id="45" w:author="Hanne Erdman Thomsen" w:date="2022-01-21T09:08:00Z"/>
                <w:rFonts w:ascii="Arial" w:hAnsi="Arial" w:cs="Arial"/>
                <w:sz w:val="18"/>
              </w:rPr>
            </w:pPr>
            <w:del w:id="46" w:author="Hanne Erdman Thomsen" w:date="2022-01-21T09:08:00Z">
              <w:r>
                <w:rPr>
                  <w:rFonts w:ascii="Arial" w:hAnsi="Arial" w:cs="Arial"/>
                  <w:sz w:val="18"/>
                </w:rPr>
                <w:delText>Den sidste dag i ejerperioden i et givet IndkomstÅr.</w:delText>
              </w:r>
            </w:del>
          </w:p>
          <w:p w14:paraId="6DBB800A" w14:textId="77777777" w:rsidR="00553EA5" w:rsidRDefault="00553EA5" w:rsidP="00553EA5">
            <w:pPr>
              <w:rPr>
                <w:del w:id="47" w:author="Hanne Erdman Thomsen" w:date="2022-01-21T09:08:00Z"/>
                <w:rFonts w:ascii="Arial" w:hAnsi="Arial" w:cs="Arial"/>
                <w:sz w:val="18"/>
              </w:rPr>
            </w:pPr>
            <w:del w:id="48" w:author="Hanne Erdman Thomsen" w:date="2022-01-21T09:08:00Z">
              <w:r>
                <w:rPr>
                  <w:rFonts w:ascii="Arial" w:hAnsi="Arial" w:cs="Arial"/>
                  <w:sz w:val="18"/>
                </w:rPr>
                <w:delText>Hvis ejendommen IKKE bliver afhændet før IndkomstÅrets afslutning, er Slutdatoen 31. december i IndkomstÅret. Ellers er det datoen for afhændelsen.</w:delText>
              </w:r>
            </w:del>
          </w:p>
          <w:p w14:paraId="4D2BE5AF" w14:textId="77777777" w:rsidR="00553EA5" w:rsidRDefault="00553EA5" w:rsidP="00553EA5">
            <w:pPr>
              <w:rPr>
                <w:del w:id="49" w:author="Hanne Erdman Thomsen" w:date="2022-01-21T09:08:00Z"/>
                <w:rFonts w:ascii="Arial" w:hAnsi="Arial" w:cs="Arial"/>
                <w:sz w:val="18"/>
              </w:rPr>
            </w:pPr>
          </w:p>
          <w:p w14:paraId="281753B3" w14:textId="77777777" w:rsidR="00553EA5" w:rsidRDefault="00553EA5" w:rsidP="00553EA5">
            <w:pPr>
              <w:rPr>
                <w:del w:id="50" w:author="Hanne Erdman Thomsen" w:date="2022-01-21T09:08:00Z"/>
                <w:rFonts w:ascii="Arial" w:hAnsi="Arial" w:cs="Arial"/>
                <w:sz w:val="18"/>
              </w:rPr>
            </w:pPr>
            <w:del w:id="51" w:author="Hanne Erdman Thomsen" w:date="2022-01-21T09:08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21F2CDCD" w14:textId="77777777" w:rsidR="00553EA5" w:rsidRDefault="00553EA5" w:rsidP="00553EA5">
            <w:pPr>
              <w:rPr>
                <w:del w:id="52" w:author="Hanne Erdman Thomsen" w:date="2022-01-21T09:08:00Z"/>
                <w:rFonts w:ascii="Arial" w:hAnsi="Arial" w:cs="Arial"/>
                <w:sz w:val="18"/>
              </w:rPr>
            </w:pPr>
            <w:del w:id="53" w:author="Hanne Erdman Thomsen" w:date="2022-01-21T09:08:00Z">
              <w:r>
                <w:rPr>
                  <w:rFonts w:ascii="Arial" w:hAnsi="Arial" w:cs="Arial"/>
                  <w:sz w:val="18"/>
                </w:rPr>
                <w:delText>Alle gyldige datoer i den danske kalender.</w:delText>
              </w:r>
            </w:del>
          </w:p>
          <w:p w14:paraId="7ACDE7CB" w14:textId="77777777" w:rsidR="00553EA5" w:rsidRDefault="00553EA5" w:rsidP="00553EA5">
            <w:pPr>
              <w:rPr>
                <w:del w:id="54" w:author="Hanne Erdman Thomsen" w:date="2022-01-21T09:08:00Z"/>
                <w:rFonts w:ascii="Arial" w:hAnsi="Arial" w:cs="Arial"/>
                <w:sz w:val="18"/>
              </w:rPr>
            </w:pPr>
          </w:p>
          <w:p w14:paraId="48424B09" w14:textId="77777777" w:rsidR="00553EA5" w:rsidRPr="00553EA5" w:rsidRDefault="00553EA5" w:rsidP="00553EA5">
            <w:pPr>
              <w:rPr>
                <w:del w:id="55" w:author="Hanne Erdman Thomsen" w:date="2022-01-21T09:08:00Z"/>
                <w:rFonts w:ascii="Arial" w:hAnsi="Arial" w:cs="Arial"/>
                <w:sz w:val="18"/>
              </w:rPr>
            </w:pPr>
          </w:p>
        </w:tc>
      </w:tr>
      <w:tr w:rsidR="00553EA5" w14:paraId="54BB4C3A" w14:textId="77777777" w:rsidTr="00553EA5">
        <w:trPr>
          <w:del w:id="56" w:author="Hanne Erdman Thomsen" w:date="2022-01-21T09:08:00Z"/>
        </w:trPr>
        <w:tc>
          <w:tcPr>
            <w:tcW w:w="3401" w:type="dxa"/>
            <w:shd w:val="clear" w:color="auto" w:fill="auto"/>
          </w:tcPr>
          <w:p w14:paraId="2CAD740E" w14:textId="77777777" w:rsidR="00553EA5" w:rsidRPr="00553EA5" w:rsidRDefault="00553EA5" w:rsidP="00553EA5">
            <w:pPr>
              <w:outlineLvl w:val="1"/>
              <w:rPr>
                <w:del w:id="57" w:author="Hanne Erdman Thomsen" w:date="2022-01-21T09:08:00Z"/>
                <w:rFonts w:ascii="Arial" w:hAnsi="Arial" w:cs="Arial"/>
                <w:sz w:val="18"/>
              </w:rPr>
            </w:pPr>
            <w:del w:id="58" w:author="Hanne Erdman Thomsen" w:date="2022-01-21T09:08:00Z">
              <w:r>
                <w:rPr>
                  <w:rFonts w:ascii="Arial" w:hAnsi="Arial" w:cs="Arial"/>
                  <w:sz w:val="18"/>
                </w:rPr>
                <w:delText>ÅrsejerperiodeStartdato</w:delText>
              </w:r>
            </w:del>
          </w:p>
        </w:tc>
        <w:tc>
          <w:tcPr>
            <w:tcW w:w="1701" w:type="dxa"/>
            <w:shd w:val="clear" w:color="auto" w:fill="auto"/>
          </w:tcPr>
          <w:p w14:paraId="1549F61C" w14:textId="77777777" w:rsidR="00553EA5" w:rsidRPr="00553EA5" w:rsidRDefault="00553EA5" w:rsidP="00553EA5">
            <w:pPr>
              <w:rPr>
                <w:del w:id="59" w:author="Hanne Erdman Thomsen" w:date="2022-01-21T09:08:00Z"/>
                <w:rFonts w:ascii="Arial" w:hAnsi="Arial" w:cs="Arial"/>
                <w:sz w:val="18"/>
              </w:rPr>
            </w:pPr>
            <w:del w:id="60" w:author="Hanne Erdman Thomsen" w:date="2022-01-21T09:08:00Z">
              <w:r>
                <w:rPr>
                  <w:rFonts w:ascii="Arial" w:hAnsi="Arial" w:cs="Arial"/>
                  <w:sz w:val="18"/>
                </w:rPr>
                <w:delText>base: date</w:delText>
              </w:r>
            </w:del>
          </w:p>
        </w:tc>
        <w:tc>
          <w:tcPr>
            <w:tcW w:w="4671" w:type="dxa"/>
            <w:shd w:val="clear" w:color="auto" w:fill="auto"/>
          </w:tcPr>
          <w:p w14:paraId="51734C6A" w14:textId="77777777" w:rsidR="00553EA5" w:rsidRDefault="00553EA5" w:rsidP="00553EA5">
            <w:pPr>
              <w:rPr>
                <w:del w:id="61" w:author="Hanne Erdman Thomsen" w:date="2022-01-21T09:08:00Z"/>
                <w:rFonts w:ascii="Arial" w:hAnsi="Arial" w:cs="Arial"/>
                <w:sz w:val="18"/>
              </w:rPr>
            </w:pPr>
            <w:del w:id="62" w:author="Hanne Erdman Thomsen" w:date="2022-01-21T09:08:00Z">
              <w:r>
                <w:rPr>
                  <w:rFonts w:ascii="Arial" w:hAnsi="Arial" w:cs="Arial"/>
                  <w:sz w:val="18"/>
                </w:rPr>
                <w:delText xml:space="preserve">Den første dag i ejerperioden i et givet IndkomstÅr. </w:delText>
              </w:r>
            </w:del>
          </w:p>
          <w:p w14:paraId="4F4759D8" w14:textId="77777777" w:rsidR="00553EA5" w:rsidRDefault="00553EA5" w:rsidP="00553EA5">
            <w:pPr>
              <w:rPr>
                <w:del w:id="63" w:author="Hanne Erdman Thomsen" w:date="2022-01-21T09:08:00Z"/>
                <w:rFonts w:ascii="Arial" w:hAnsi="Arial" w:cs="Arial"/>
                <w:sz w:val="18"/>
              </w:rPr>
            </w:pPr>
            <w:del w:id="64" w:author="Hanne Erdman Thomsen" w:date="2022-01-21T09:08:00Z">
              <w:r>
                <w:rPr>
                  <w:rFonts w:ascii="Arial" w:hAnsi="Arial" w:cs="Arial"/>
                  <w:sz w:val="18"/>
                </w:rPr>
                <w:delText>Hvis ejendommen er erhvervet før IndkomstÅrets begyndelse, er Startdatoen 1. januar i IndkomstÅret.</w:delText>
              </w:r>
            </w:del>
          </w:p>
          <w:p w14:paraId="7F4E9D6A" w14:textId="77777777" w:rsidR="00553EA5" w:rsidRDefault="00553EA5" w:rsidP="00553EA5">
            <w:pPr>
              <w:rPr>
                <w:del w:id="65" w:author="Hanne Erdman Thomsen" w:date="2022-01-21T09:08:00Z"/>
                <w:rFonts w:ascii="Arial" w:hAnsi="Arial" w:cs="Arial"/>
                <w:sz w:val="18"/>
              </w:rPr>
            </w:pPr>
          </w:p>
          <w:p w14:paraId="05F9E592" w14:textId="77777777" w:rsidR="00553EA5" w:rsidRDefault="00553EA5" w:rsidP="00553EA5">
            <w:pPr>
              <w:rPr>
                <w:del w:id="66" w:author="Hanne Erdman Thomsen" w:date="2022-01-21T09:08:00Z"/>
                <w:rFonts w:ascii="Arial" w:hAnsi="Arial" w:cs="Arial"/>
                <w:sz w:val="18"/>
              </w:rPr>
            </w:pPr>
            <w:del w:id="67" w:author="Hanne Erdman Thomsen" w:date="2022-01-21T09:08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5EE8C178" w14:textId="77777777" w:rsidR="00553EA5" w:rsidRDefault="00553EA5" w:rsidP="00553EA5">
            <w:pPr>
              <w:rPr>
                <w:del w:id="68" w:author="Hanne Erdman Thomsen" w:date="2022-01-21T09:08:00Z"/>
                <w:rFonts w:ascii="Arial" w:hAnsi="Arial" w:cs="Arial"/>
                <w:sz w:val="18"/>
              </w:rPr>
            </w:pPr>
            <w:del w:id="69" w:author="Hanne Erdman Thomsen" w:date="2022-01-21T09:08:00Z">
              <w:r>
                <w:rPr>
                  <w:rFonts w:ascii="Arial" w:hAnsi="Arial" w:cs="Arial"/>
                  <w:sz w:val="18"/>
                </w:rPr>
                <w:delText>Alle gyldige datoer i den danske kalender.</w:delText>
              </w:r>
            </w:del>
          </w:p>
          <w:p w14:paraId="2252F19C" w14:textId="77777777" w:rsidR="00553EA5" w:rsidRDefault="00553EA5" w:rsidP="00553EA5">
            <w:pPr>
              <w:rPr>
                <w:del w:id="70" w:author="Hanne Erdman Thomsen" w:date="2022-01-21T09:08:00Z"/>
                <w:rFonts w:ascii="Arial" w:hAnsi="Arial" w:cs="Arial"/>
                <w:sz w:val="18"/>
              </w:rPr>
            </w:pPr>
          </w:p>
          <w:p w14:paraId="630BBF6B" w14:textId="77777777" w:rsidR="00553EA5" w:rsidRPr="00553EA5" w:rsidRDefault="00553EA5" w:rsidP="00553EA5">
            <w:pPr>
              <w:rPr>
                <w:del w:id="71" w:author="Hanne Erdman Thomsen" w:date="2022-01-21T09:08:00Z"/>
                <w:rFonts w:ascii="Arial" w:hAnsi="Arial" w:cs="Arial"/>
                <w:sz w:val="18"/>
              </w:rPr>
            </w:pPr>
          </w:p>
        </w:tc>
      </w:tr>
    </w:tbl>
    <w:p w14:paraId="4C4CAC29" w14:textId="77777777" w:rsidR="00957487" w:rsidRPr="00957487" w:rsidRDefault="00957487" w:rsidP="00957487">
      <w:pPr>
        <w:rPr>
          <w:rFonts w:ascii="Arial" w:hAnsi="Arial" w:cs="Arial"/>
          <w:b/>
          <w:sz w:val="48"/>
        </w:rPr>
      </w:pPr>
    </w:p>
    <w:sectPr w:rsidR="00957487" w:rsidRPr="00957487" w:rsidSect="0095748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B9F22" w14:textId="77777777" w:rsidR="0078410C" w:rsidRDefault="0078410C" w:rsidP="00957487">
      <w:pPr>
        <w:spacing w:line="240" w:lineRule="auto"/>
      </w:pPr>
      <w:r>
        <w:separator/>
      </w:r>
    </w:p>
  </w:endnote>
  <w:endnote w:type="continuationSeparator" w:id="0">
    <w:p w14:paraId="748CD290" w14:textId="77777777" w:rsidR="0078410C" w:rsidRDefault="0078410C" w:rsidP="00957487">
      <w:pPr>
        <w:spacing w:line="240" w:lineRule="auto"/>
      </w:pPr>
      <w:r>
        <w:continuationSeparator/>
      </w:r>
    </w:p>
  </w:endnote>
  <w:endnote w:type="continuationNotice" w:id="1">
    <w:p w14:paraId="2E5C0475" w14:textId="77777777" w:rsidR="0078410C" w:rsidRDefault="007841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A5759" w14:textId="77777777" w:rsidR="00957487" w:rsidRDefault="0095748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D5330" w14:textId="3BF7EBE7" w:rsidR="00957487" w:rsidRPr="00957487" w:rsidRDefault="00957487" w:rsidP="009574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4" w:author="Hanne Erdman Thomsen" w:date="2022-01-21T09:08:00Z">
      <w:r w:rsidR="00553EA5">
        <w:rPr>
          <w:rFonts w:ascii="Arial" w:hAnsi="Arial" w:cs="Arial"/>
          <w:noProof/>
          <w:sz w:val="16"/>
        </w:rPr>
        <w:delText>18</w:delText>
      </w:r>
    </w:del>
    <w:ins w:id="25" w:author="Hanne Erdman Thomsen" w:date="2022-01-21T09:08:00Z">
      <w:r>
        <w:rPr>
          <w:rFonts w:ascii="Arial" w:hAnsi="Arial" w:cs="Arial"/>
          <w:noProof/>
          <w:sz w:val="16"/>
        </w:rPr>
        <w:t>21</w:t>
      </w:r>
    </w:ins>
    <w:r>
      <w:rPr>
        <w:rFonts w:ascii="Arial" w:hAnsi="Arial" w:cs="Arial"/>
        <w:noProof/>
        <w:sz w:val="16"/>
      </w:rPr>
      <w:t>. januar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GrundskyldTilForskudStruktur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4BF35" w14:textId="77777777" w:rsidR="00957487" w:rsidRDefault="0095748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734ED" w14:textId="77777777" w:rsidR="0078410C" w:rsidRDefault="0078410C" w:rsidP="00957487">
      <w:pPr>
        <w:spacing w:line="240" w:lineRule="auto"/>
      </w:pPr>
      <w:r>
        <w:separator/>
      </w:r>
    </w:p>
  </w:footnote>
  <w:footnote w:type="continuationSeparator" w:id="0">
    <w:p w14:paraId="0C49D29C" w14:textId="77777777" w:rsidR="0078410C" w:rsidRDefault="0078410C" w:rsidP="00957487">
      <w:pPr>
        <w:spacing w:line="240" w:lineRule="auto"/>
      </w:pPr>
      <w:r>
        <w:continuationSeparator/>
      </w:r>
    </w:p>
  </w:footnote>
  <w:footnote w:type="continuationNotice" w:id="1">
    <w:p w14:paraId="2A0DA343" w14:textId="77777777" w:rsidR="0078410C" w:rsidRDefault="0078410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434E1" w14:textId="77777777" w:rsidR="00957487" w:rsidRDefault="0095748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7CC23" w14:textId="77777777" w:rsidR="00957487" w:rsidRPr="00957487" w:rsidRDefault="00957487" w:rsidP="00957487">
    <w:pPr>
      <w:pStyle w:val="Sidehoved"/>
      <w:jc w:val="center"/>
      <w:rPr>
        <w:rFonts w:ascii="Arial" w:hAnsi="Arial" w:cs="Arial"/>
      </w:rPr>
    </w:pPr>
    <w:r w:rsidRPr="00957487">
      <w:rPr>
        <w:rFonts w:ascii="Arial" w:hAnsi="Arial" w:cs="Arial"/>
      </w:rPr>
      <w:t>Datastruktur</w:t>
    </w:r>
  </w:p>
  <w:p w14:paraId="51DF12FC" w14:textId="77777777" w:rsidR="00957487" w:rsidRPr="00957487" w:rsidRDefault="00957487" w:rsidP="0095748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4951F" w14:textId="77777777" w:rsidR="00957487" w:rsidRDefault="00957487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68D40" w14:textId="77777777" w:rsidR="00957487" w:rsidRDefault="00957487" w:rsidP="0095748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25B5AD8A" w14:textId="77777777" w:rsidR="00957487" w:rsidRPr="00957487" w:rsidRDefault="00957487" w:rsidP="0095748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967A9"/>
    <w:multiLevelType w:val="multilevel"/>
    <w:tmpl w:val="2CD8CD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62E65D6B"/>
    <w:multiLevelType w:val="multilevel"/>
    <w:tmpl w:val="DF6A76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nne Erdman Thomsen">
    <w15:presenceInfo w15:providerId="AD" w15:userId="S::Hanne.Erdman.Thomsen@UFST.DK::54a7aa0d-41a2-49e3-8778-0e71be9ad7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87"/>
    <w:rsid w:val="000152C1"/>
    <w:rsid w:val="004C76E1"/>
    <w:rsid w:val="00553EA5"/>
    <w:rsid w:val="005A4114"/>
    <w:rsid w:val="0078410C"/>
    <w:rsid w:val="009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AB3B"/>
  <w15:chartTrackingRefBased/>
  <w15:docId w15:val="{A23BC15E-DDB0-458B-A9F5-BCF6DFC4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410C"/>
    <w:pPr>
      <w:keepLines/>
      <w:numPr>
        <w:numId w:val="1"/>
      </w:numPr>
      <w:spacing w:after="360" w:line="240" w:lineRule="auto"/>
      <w:outlineLvl w:val="0"/>
      <w:pPrChange w:id="0" w:author="Hanne Erdman Thomsen" w:date="2022-01-21T09:08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sz w:val="30"/>
      <w:szCs w:val="32"/>
      <w:rPrChange w:id="0" w:author="Hanne Erdman Thomsen" w:date="2022-01-21T09:08:00Z">
        <w:rPr>
          <w:rFonts w:ascii="Arial" w:eastAsiaTheme="majorEastAsia" w:hAnsi="Arial" w:cs="Arial"/>
          <w:b/>
          <w:sz w:val="30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410C"/>
    <w:pPr>
      <w:keepLines/>
      <w:numPr>
        <w:ilvl w:val="1"/>
        <w:numId w:val="1"/>
      </w:numPr>
      <w:suppressAutoHyphens/>
      <w:spacing w:line="240" w:lineRule="auto"/>
      <w:outlineLvl w:val="1"/>
      <w:pPrChange w:id="1" w:author="Hanne Erdman Thomsen" w:date="2022-01-21T09:08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sz w:val="24"/>
      <w:szCs w:val="26"/>
      <w:rPrChange w:id="1" w:author="Hanne Erdman Thomsen" w:date="2022-01-21T09:08:00Z">
        <w:rPr>
          <w:rFonts w:ascii="Arial" w:eastAsiaTheme="majorEastAsia" w:hAnsi="Arial" w:cs="Arial"/>
          <w:b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410C"/>
    <w:pPr>
      <w:keepNext/>
      <w:keepLines/>
      <w:numPr>
        <w:ilvl w:val="2"/>
        <w:numId w:val="1"/>
      </w:numPr>
      <w:spacing w:before="40"/>
      <w:outlineLvl w:val="2"/>
      <w:pPrChange w:id="2" w:author="Hanne Erdman Thomsen" w:date="2022-01-21T09:08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40" w:line="259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sz w:val="20"/>
      <w:szCs w:val="24"/>
      <w:rPrChange w:id="2" w:author="Hanne Erdman Thomsen" w:date="2022-01-21T09:08:00Z">
        <w:rPr>
          <w:rFonts w:ascii="Arial" w:eastAsiaTheme="majorEastAsia" w:hAnsi="Arial" w:cs="Arial"/>
          <w:b/>
          <w:szCs w:val="24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410C"/>
    <w:pPr>
      <w:keepNext/>
      <w:keepLines/>
      <w:numPr>
        <w:ilvl w:val="3"/>
        <w:numId w:val="1"/>
      </w:numPr>
      <w:spacing w:before="40"/>
      <w:outlineLvl w:val="3"/>
      <w:pPrChange w:id="3" w:author="Hanne Erdman Thomsen" w:date="2022-01-21T09:08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40" w:line="259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i/>
      <w:iCs/>
      <w:color w:val="2F5496" w:themeColor="accent1" w:themeShade="BF"/>
      <w:rPrChange w:id="3" w:author="Hanne Erdman Thomsen" w:date="2022-01-21T09:08:00Z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410C"/>
    <w:pPr>
      <w:keepNext/>
      <w:keepLines/>
      <w:numPr>
        <w:ilvl w:val="4"/>
        <w:numId w:val="1"/>
      </w:numPr>
      <w:spacing w:before="40"/>
      <w:outlineLvl w:val="4"/>
      <w:pPrChange w:id="4" w:author="Hanne Erdman Thomsen" w:date="2022-01-21T09:08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40" w:line="259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F5496" w:themeColor="accent1" w:themeShade="BF"/>
      <w:rPrChange w:id="4" w:author="Hanne Erdman Thomsen" w:date="2022-01-21T09:08:00Z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410C"/>
    <w:pPr>
      <w:keepNext/>
      <w:keepLines/>
      <w:numPr>
        <w:ilvl w:val="5"/>
        <w:numId w:val="1"/>
      </w:numPr>
      <w:spacing w:before="40"/>
      <w:outlineLvl w:val="5"/>
      <w:pPrChange w:id="5" w:author="Hanne Erdman Thomsen" w:date="2022-01-21T09:08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40" w:line="259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color w:val="1F3763" w:themeColor="accent1" w:themeShade="7F"/>
      <w:rPrChange w:id="5" w:author="Hanne Erdman Thomsen" w:date="2022-01-21T09:08:00Z">
        <w:rPr>
          <w:rFonts w:asciiTheme="majorHAnsi" w:eastAsiaTheme="majorEastAsia" w:hAnsiTheme="majorHAnsi" w:cstheme="majorBidi"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410C"/>
    <w:pPr>
      <w:keepNext/>
      <w:keepLines/>
      <w:numPr>
        <w:ilvl w:val="6"/>
        <w:numId w:val="1"/>
      </w:numPr>
      <w:spacing w:before="40"/>
      <w:outlineLvl w:val="6"/>
      <w:pPrChange w:id="6" w:author="Hanne Erdman Thomsen" w:date="2022-01-21T09:08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40" w:line="259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1F3763" w:themeColor="accent1" w:themeShade="7F"/>
      <w:rPrChange w:id="6" w:author="Hanne Erdman Thomsen" w:date="2022-01-21T09:08:00Z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410C"/>
    <w:pPr>
      <w:keepNext/>
      <w:keepLines/>
      <w:numPr>
        <w:ilvl w:val="7"/>
        <w:numId w:val="1"/>
      </w:numPr>
      <w:spacing w:before="40"/>
      <w:outlineLvl w:val="7"/>
      <w:pPrChange w:id="7" w:author="Hanne Erdman Thomsen" w:date="2022-01-21T09:08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40" w:line="259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rPrChange w:id="7" w:author="Hanne Erdman Thomsen" w:date="2022-01-21T09:08:00Z">
        <w:rPr>
          <w:rFonts w:asciiTheme="majorHAnsi" w:eastAsiaTheme="majorEastAsia" w:hAnsiTheme="majorHAnsi" w:cstheme="majorBidi"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410C"/>
    <w:pPr>
      <w:keepNext/>
      <w:keepLines/>
      <w:numPr>
        <w:ilvl w:val="8"/>
        <w:numId w:val="1"/>
      </w:numPr>
      <w:spacing w:before="40"/>
      <w:outlineLvl w:val="8"/>
      <w:pPrChange w:id="8" w:author="Hanne Erdman Thomsen" w:date="2022-01-21T09:08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40" w:line="259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rPrChange w:id="8" w:author="Hanne Erdman Thomsen" w:date="2022-01-21T09:08:00Z">
        <w:rPr>
          <w:rFonts w:asciiTheme="majorHAnsi" w:eastAsiaTheme="majorEastAsia" w:hAnsiTheme="majorHAnsi" w:cstheme="majorBidi"/>
          <w:i/>
          <w:iCs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5748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5748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5748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574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574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574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574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574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574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574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574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574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574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574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574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574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7487"/>
  </w:style>
  <w:style w:type="paragraph" w:styleId="Sidefod">
    <w:name w:val="footer"/>
    <w:basedOn w:val="Normal"/>
    <w:link w:val="SidefodTegn"/>
    <w:uiPriority w:val="99"/>
    <w:unhideWhenUsed/>
    <w:rsid w:val="009574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7487"/>
  </w:style>
  <w:style w:type="paragraph" w:styleId="Korrektur">
    <w:name w:val="Revision"/>
    <w:hidden/>
    <w:uiPriority w:val="99"/>
    <w:semiHidden/>
    <w:rsid w:val="007841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2393</Words>
  <Characters>14601</Characters>
  <Application>Microsoft Office Word</Application>
  <DocSecurity>0</DocSecurity>
  <Lines>121</Lines>
  <Paragraphs>33</Paragraphs>
  <ScaleCrop>false</ScaleCrop>
  <Company/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2022-01-21T07:33:00Z</dcterms:created>
  <dcterms:modified xsi:type="dcterms:W3CDTF">2022-01-21T08:09:00Z</dcterms:modified>
</cp:coreProperties>
</file>