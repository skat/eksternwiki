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0DD8" w14:textId="77777777" w:rsidR="009815D1" w:rsidRDefault="00FB19CF" w:rsidP="00FB19CF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B19CF" w14:paraId="341AAF92" w14:textId="77777777" w:rsidTr="00FB19CF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1E9ACF98" w14:textId="77777777" w:rsidR="00FB19CF" w:rsidRDefault="00FB19CF" w:rsidP="00FB19CF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B19CF" w14:paraId="47B1AEE6" w14:textId="77777777" w:rsidTr="00FB19CF">
        <w:trPr>
          <w:trHeight w:val="283"/>
        </w:trPr>
        <w:tc>
          <w:tcPr>
            <w:tcW w:w="10205" w:type="dxa"/>
            <w:gridSpan w:val="3"/>
          </w:tcPr>
          <w:p w14:paraId="7ECE341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B19CF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FB19CF" w14:paraId="10A802E6" w14:textId="77777777" w:rsidTr="00FB19CF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068F854D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F982FC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22D73C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B19CF" w14:paraId="584789D8" w14:textId="77777777" w:rsidTr="00FB19CF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883ECD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21282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0D4CC9" w14:textId="46F84DF9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9" w:author="Hanne Erdman Thomsen" w:date="2022-03-01T14:23:00Z">
              <w:r w:rsidR="00104CF3">
                <w:rPr>
                  <w:rFonts w:ascii="Arial" w:hAnsi="Arial" w:cs="Arial"/>
                  <w:sz w:val="18"/>
                </w:rPr>
                <w:delText>02-17</w:delText>
              </w:r>
            </w:del>
            <w:ins w:id="10" w:author="Hanne Erdman Thomsen" w:date="2022-03-01T14:23:00Z">
              <w:r>
                <w:rPr>
                  <w:rFonts w:ascii="Arial" w:hAnsi="Arial" w:cs="Arial"/>
                  <w:sz w:val="18"/>
                </w:rPr>
                <w:t>03-01</w:t>
              </w:r>
            </w:ins>
          </w:p>
        </w:tc>
      </w:tr>
      <w:tr w:rsidR="00FB19CF" w14:paraId="08A40BAF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B80009B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B19CF" w14:paraId="6C7DC6C0" w14:textId="77777777" w:rsidTr="00FB19CF">
        <w:trPr>
          <w:trHeight w:val="283"/>
        </w:trPr>
        <w:tc>
          <w:tcPr>
            <w:tcW w:w="10205" w:type="dxa"/>
            <w:gridSpan w:val="3"/>
            <w:vAlign w:val="center"/>
          </w:tcPr>
          <w:p w14:paraId="1860F61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ACDAF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C1E96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D24FB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EBEFB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FCD0E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38B51A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6B67B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9BC9B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0962E1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1C734CF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E5CC8C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8F0A8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933D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259B4F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58A1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D288C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9D3D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65A8FE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4FD4E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0A88EE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6D7EB8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316FD0B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A69F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82F78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03E19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97645A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5A47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276A200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D5AB43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C03A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87F2A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718EA2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0806A4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01E83D5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4585164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DB58B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C5C88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6ABD8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98BB3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F60D5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40DD6A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942A8B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D4F51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F80B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34ED5E8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514B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6DA6A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34EB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D4A94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41D3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563393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95EB5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4730B1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B19CF" w14:paraId="6C9696E8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03E9994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B19CF" w14:paraId="6B718208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82841CF" w14:textId="77777777" w:rsidR="00FB19CF" w:rsidRPr="00FB19CF" w:rsidRDefault="00FB19CF" w:rsidP="00FB19C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FB19CF" w14:paraId="7E6DABB9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C9652F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2DF96A2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46947D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F59A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2315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EC508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D9D74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23C9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FFD59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B1F2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B9EA6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71B9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D4F2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6ADC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A75CF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A5DA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C0176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4E42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4DA9F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7D441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AAE3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4F5E6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A4A7E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CB44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15A9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1F6C2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8599E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B19CF" w14:paraId="523422DC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061C7A0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FB19CF" w14:paraId="1EBCCF0F" w14:textId="77777777" w:rsidTr="00FB19CF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52A34A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2F33BA2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E7818F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62B68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6019AE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69FA6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65BA7A8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3DFCA38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01A5B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E2B34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4A80C6E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95B80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adressestrukturen forventes det at flg. felter kommer i anvendelse:</w:t>
            </w:r>
          </w:p>
          <w:p w14:paraId="5660A6D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  <w:p w14:paraId="54EDC1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  <w:p w14:paraId="4013F0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  <w:p w14:paraId="58109E2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  <w:p w14:paraId="109132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  <w:p w14:paraId="2D3C4F7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DC236C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Dataelementerne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</w:tc>
      </w:tr>
    </w:tbl>
    <w:p w14:paraId="4C6026AC" w14:textId="77777777" w:rsidR="00FB19CF" w:rsidRDefault="00FB19CF" w:rsidP="00FB19CF">
      <w:pPr>
        <w:rPr>
          <w:rFonts w:ascii="Arial" w:hAnsi="Arial" w:cs="Arial"/>
          <w:b/>
          <w:sz w:val="40"/>
        </w:rPr>
        <w:sectPr w:rsidR="00FB19CF" w:rsidSect="00FB19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FB8857B" w14:textId="77777777" w:rsidR="00FB19CF" w:rsidRDefault="00FB19CF" w:rsidP="00FB19CF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19CF" w14:paraId="764DBA8D" w14:textId="77777777" w:rsidTr="00FB19CF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4E56FDE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014341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87E09E0" w14:textId="77777777" w:rsidR="00FB19CF" w:rsidRPr="00FB19CF" w:rsidRDefault="00FB19CF" w:rsidP="00FB19C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B19CF" w14:paraId="45B7AAE1" w14:textId="77777777" w:rsidTr="00FB19CF">
        <w:tc>
          <w:tcPr>
            <w:tcW w:w="3401" w:type="dxa"/>
            <w:shd w:val="clear" w:color="auto" w:fill="auto"/>
          </w:tcPr>
          <w:p w14:paraId="1EFAADC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EA97F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FD4E0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4BB6585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34328D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125B62C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56EA3C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3142F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86818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C8104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C8BE6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078D2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22BDCD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6716AE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281F1C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4C9BDCE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275A13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C7E5417" w14:textId="77777777" w:rsidTr="00FB19CF">
        <w:tc>
          <w:tcPr>
            <w:tcW w:w="3401" w:type="dxa"/>
            <w:shd w:val="clear" w:color="auto" w:fill="auto"/>
          </w:tcPr>
          <w:p w14:paraId="32234E0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570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756D42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49164E7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7CDD5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79AD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12E64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918B8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460C77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D0E8C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4D35D95" w14:textId="77777777" w:rsidTr="00FB19CF">
        <w:tc>
          <w:tcPr>
            <w:tcW w:w="3401" w:type="dxa"/>
            <w:shd w:val="clear" w:color="auto" w:fill="auto"/>
          </w:tcPr>
          <w:p w14:paraId="656CA25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9CAEF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CF1C90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62BAA0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CAB87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8178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FA9E9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9A34A9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87087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00EDA2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5A048D7" w14:textId="77777777" w:rsidTr="00FB19CF">
        <w:tc>
          <w:tcPr>
            <w:tcW w:w="3401" w:type="dxa"/>
            <w:shd w:val="clear" w:color="auto" w:fill="auto"/>
          </w:tcPr>
          <w:p w14:paraId="1BBA1A6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93FC9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14E33E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028FE5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FB2A4B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36557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D4AF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76158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C8356A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CB8B298" w14:textId="77777777" w:rsidTr="00FB19CF">
        <w:tc>
          <w:tcPr>
            <w:tcW w:w="3401" w:type="dxa"/>
            <w:shd w:val="clear" w:color="auto" w:fill="auto"/>
          </w:tcPr>
          <w:p w14:paraId="211749D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782F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EB9469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64D5423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6459A5B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E3691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7BB4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1AC990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1AA5F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0286A4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6982B0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5C409C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BF0EE9F" w14:textId="77777777" w:rsidTr="00FB19CF">
        <w:tc>
          <w:tcPr>
            <w:tcW w:w="3401" w:type="dxa"/>
            <w:shd w:val="clear" w:color="auto" w:fill="auto"/>
          </w:tcPr>
          <w:p w14:paraId="34A8691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D4FC43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4DE6CC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14010C35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073DF9F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FAC233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9D0F4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204225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4954D0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B8DA7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4A0CCC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DDFE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A677B2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EEB95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ECD7AE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2A86830" w14:textId="77777777" w:rsidTr="00FB19CF">
        <w:tc>
          <w:tcPr>
            <w:tcW w:w="3401" w:type="dxa"/>
            <w:shd w:val="clear" w:color="auto" w:fill="auto"/>
          </w:tcPr>
          <w:p w14:paraId="24FF298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E8B26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10E02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773FD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37D5CB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EFA85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19AE3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1C3DCFB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A57A2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F09EF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B2910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1631EF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6CC2739" w14:textId="77777777" w:rsidTr="00FB19CF">
        <w:tc>
          <w:tcPr>
            <w:tcW w:w="3401" w:type="dxa"/>
            <w:shd w:val="clear" w:color="auto" w:fill="auto"/>
          </w:tcPr>
          <w:p w14:paraId="31B1CD9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28A64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B806A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3893049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B236C9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0AD4D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944E9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97D4D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0EC8AA6" w14:textId="77777777" w:rsidTr="00FB19CF">
        <w:tc>
          <w:tcPr>
            <w:tcW w:w="3401" w:type="dxa"/>
            <w:shd w:val="clear" w:color="auto" w:fill="auto"/>
          </w:tcPr>
          <w:p w14:paraId="4109929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4A9A3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40B934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7B1F41A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926523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2C40B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2BBDD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C1D73B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A39D912" w14:textId="77777777" w:rsidTr="00FB19CF">
        <w:tc>
          <w:tcPr>
            <w:tcW w:w="3401" w:type="dxa"/>
            <w:shd w:val="clear" w:color="auto" w:fill="auto"/>
          </w:tcPr>
          <w:p w14:paraId="2D8FB60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462AF0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7EA2C95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3DBCF91D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FB19CF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15ADB51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4408E7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4B4893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D01D5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6B889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A643C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27BBC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00A25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50424CC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1A8939B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D77711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9A98AA2" w14:textId="77777777" w:rsidTr="00FB19CF">
        <w:tc>
          <w:tcPr>
            <w:tcW w:w="3401" w:type="dxa"/>
            <w:shd w:val="clear" w:color="auto" w:fill="auto"/>
          </w:tcPr>
          <w:p w14:paraId="684941F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752E1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3764ED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CBBA5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65CA565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5FB5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D143E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6F2662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A894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45610D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4D041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45D484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6BC39FB" w14:textId="77777777" w:rsidTr="00FB19CF">
        <w:tc>
          <w:tcPr>
            <w:tcW w:w="3401" w:type="dxa"/>
            <w:shd w:val="clear" w:color="auto" w:fill="auto"/>
          </w:tcPr>
          <w:p w14:paraId="483811F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16E60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83B9E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7802D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B5522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C13CDA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C677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3ED534F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45E75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EED20C" w14:textId="77777777" w:rsidTr="00FB19CF">
        <w:tc>
          <w:tcPr>
            <w:tcW w:w="3401" w:type="dxa"/>
            <w:shd w:val="clear" w:color="auto" w:fill="auto"/>
          </w:tcPr>
          <w:p w14:paraId="7E08FAA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8469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7BFF5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A4231F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883AB5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E50336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5D1666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52C27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AFBB79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5BEB33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F06EBCF" w14:textId="77777777" w:rsidTr="00FB19CF">
        <w:tc>
          <w:tcPr>
            <w:tcW w:w="3401" w:type="dxa"/>
            <w:shd w:val="clear" w:color="auto" w:fill="auto"/>
          </w:tcPr>
          <w:p w14:paraId="67FCFA9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2734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E0B4AB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23E50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4BADDD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81C1C3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7342B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75D282E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7F4A26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B50B9E1" w14:textId="77777777" w:rsidTr="00FB19CF">
        <w:tc>
          <w:tcPr>
            <w:tcW w:w="3401" w:type="dxa"/>
            <w:shd w:val="clear" w:color="auto" w:fill="auto"/>
          </w:tcPr>
          <w:p w14:paraId="77914C59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2ADEC1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3B065A9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1138CC2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  <w:shd w:val="clear" w:color="auto" w:fill="auto"/>
          </w:tcPr>
          <w:p w14:paraId="4AFDB4A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207A65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84F1E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594121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2B8DD2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09EF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0D2488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D89516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804F6E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18184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0B3585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0B1DFE2" w14:textId="77777777" w:rsidTr="00FB19CF">
        <w:tc>
          <w:tcPr>
            <w:tcW w:w="3401" w:type="dxa"/>
            <w:shd w:val="clear" w:color="auto" w:fill="auto"/>
          </w:tcPr>
          <w:p w14:paraId="22F7B00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28B45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B9C39FD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3696F7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0EE5BF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EED12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DBBE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6B1CD1B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A556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0EEBF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248527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B8F3A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1DA3100" w14:textId="77777777" w:rsidTr="00FB19CF">
        <w:tc>
          <w:tcPr>
            <w:tcW w:w="3401" w:type="dxa"/>
            <w:shd w:val="clear" w:color="auto" w:fill="auto"/>
          </w:tcPr>
          <w:p w14:paraId="32E6BA91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89021D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C702FA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66E099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165AF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50EB39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00C590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4BF818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69B6CF4" w14:textId="77777777" w:rsidTr="00FB19CF">
        <w:tc>
          <w:tcPr>
            <w:tcW w:w="3401" w:type="dxa"/>
            <w:shd w:val="clear" w:color="auto" w:fill="auto"/>
          </w:tcPr>
          <w:p w14:paraId="3A96B5FA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CFFDA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042D49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5EE2BE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BBCF5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2D192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C2AA27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AA6A88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481EDC9" w14:textId="77777777" w:rsidTr="00FB19CF">
        <w:tc>
          <w:tcPr>
            <w:tcW w:w="3401" w:type="dxa"/>
            <w:shd w:val="clear" w:color="auto" w:fill="auto"/>
          </w:tcPr>
          <w:p w14:paraId="33AF8B6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84DD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20BFE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76F7AC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AC701E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A10F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0E2427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631DF14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EBD32C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B514F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954D1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5E5689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EA6C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285FCF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EA935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C65FB3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2F6404D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B1A6F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30472C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5822FE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E751DE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E0988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EB91A7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E38CF9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02791D0" w14:textId="77777777" w:rsidTr="00FB19CF">
        <w:tc>
          <w:tcPr>
            <w:tcW w:w="3401" w:type="dxa"/>
            <w:shd w:val="clear" w:color="auto" w:fill="auto"/>
          </w:tcPr>
          <w:p w14:paraId="678C2EE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F1446B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DDA7C2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1DB0392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A24D27A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1AB756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39C2C2A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B29E9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7BE95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6B395A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28038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BFDBC2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2090809" w14:textId="77777777" w:rsidTr="00FB19CF">
        <w:tc>
          <w:tcPr>
            <w:tcW w:w="3401" w:type="dxa"/>
            <w:shd w:val="clear" w:color="auto" w:fill="auto"/>
          </w:tcPr>
          <w:p w14:paraId="79119F2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132C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E985CE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16318B6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05BC99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2F66E79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9D013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9B42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0553ED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C3FFB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D35C74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32BBB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FBB5DC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B366EA" w14:textId="77777777" w:rsidTr="00FB19CF">
        <w:tc>
          <w:tcPr>
            <w:tcW w:w="3401" w:type="dxa"/>
            <w:shd w:val="clear" w:color="auto" w:fill="auto"/>
          </w:tcPr>
          <w:p w14:paraId="6F86275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9F5DC4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4DCEE1C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AA79412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9E83F9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DDC87E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50559E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FAF68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3882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DE90FD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1116E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4DBCF7A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26B24DE" w14:textId="77777777" w:rsidTr="00FB19CF">
        <w:tc>
          <w:tcPr>
            <w:tcW w:w="3401" w:type="dxa"/>
            <w:shd w:val="clear" w:color="auto" w:fill="auto"/>
          </w:tcPr>
          <w:p w14:paraId="008018E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4D48B7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A72D7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D87C2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ED42120" w14:textId="77777777" w:rsidR="00104CF3" w:rsidRDefault="00104CF3" w:rsidP="00104CF3">
            <w:pPr>
              <w:rPr>
                <w:del w:id="13" w:author="Hanne Erdman Thomsen" w:date="2022-03-01T14:23:00Z"/>
                <w:rFonts w:ascii="Arial" w:hAnsi="Arial" w:cs="Arial"/>
                <w:sz w:val="18"/>
              </w:rPr>
            </w:pPr>
            <w:del w:id="14" w:author="Hanne Erdman Thomsen" w:date="2022-03-01T14:23:00Z">
              <w:r>
                <w:rPr>
                  <w:rFonts w:ascii="Arial" w:hAnsi="Arial" w:cs="Arial"/>
                  <w:sz w:val="18"/>
                </w:rPr>
                <w:delText>O - Opret nyt forhold</w:delText>
              </w:r>
            </w:del>
          </w:p>
          <w:p w14:paraId="7C2DA513" w14:textId="6B079008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 - rettelse </w:t>
            </w:r>
            <w:del w:id="15" w:author="Hanne Erdman Thomsen" w:date="2022-03-01T14:23:00Z">
              <w:r w:rsidR="00104CF3">
                <w:rPr>
                  <w:rFonts w:ascii="Arial" w:hAnsi="Arial" w:cs="Arial"/>
                  <w:sz w:val="18"/>
                </w:rPr>
                <w:delText>til eksisterende forhold</w:delText>
              </w:r>
            </w:del>
            <w:ins w:id="16" w:author="Hanne Erdman Thomsen" w:date="2022-03-01T14:23:00Z">
              <w:r>
                <w:rPr>
                  <w:rFonts w:ascii="Arial" w:hAnsi="Arial" w:cs="Arial"/>
                  <w:sz w:val="18"/>
                </w:rPr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incl</w:t>
              </w:r>
              <w:proofErr w:type="spellEnd"/>
              <w:r>
                <w:rPr>
                  <w:rFonts w:ascii="Arial" w:hAnsi="Arial" w:cs="Arial"/>
                  <w:sz w:val="18"/>
                </w:rPr>
                <w:t>. tilføjelse af nyt ejerskab)</w:t>
              </w:r>
            </w:ins>
          </w:p>
          <w:p w14:paraId="7E22B6FF" w14:textId="1C2D60B8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- sletning af </w:t>
            </w:r>
            <w:del w:id="17" w:author="Hanne Erdman Thomsen" w:date="2022-03-01T14:23:00Z">
              <w:r w:rsidR="00104CF3">
                <w:rPr>
                  <w:rFonts w:ascii="Arial" w:hAnsi="Arial" w:cs="Arial"/>
                  <w:sz w:val="18"/>
                </w:rPr>
                <w:delText>forhold</w:delText>
              </w:r>
            </w:del>
            <w:ins w:id="18" w:author="Hanne Erdman Thomsen" w:date="2022-03-01T14:23:00Z">
              <w:r>
                <w:rPr>
                  <w:rFonts w:ascii="Arial" w:hAnsi="Arial" w:cs="Arial"/>
                  <w:sz w:val="18"/>
                </w:rPr>
                <w:t>ejerskab</w:t>
              </w:r>
            </w:ins>
          </w:p>
          <w:p w14:paraId="14D340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75CB1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00424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6FC0E8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EC68F0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F9004A4" w14:textId="77777777" w:rsidTr="00FB19CF">
        <w:tc>
          <w:tcPr>
            <w:tcW w:w="3401" w:type="dxa"/>
            <w:shd w:val="clear" w:color="auto" w:fill="auto"/>
          </w:tcPr>
          <w:p w14:paraId="53721A23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6181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A30B8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7FF0E2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ECE66D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4B8E4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09E53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509306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93E1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0314BF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E3B2DE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F5D9A9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50157B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C5AAEBC" w14:textId="77777777" w:rsidTr="00FB19CF">
        <w:tc>
          <w:tcPr>
            <w:tcW w:w="3401" w:type="dxa"/>
            <w:shd w:val="clear" w:color="auto" w:fill="auto"/>
          </w:tcPr>
          <w:p w14:paraId="130EE1A5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F337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97C68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2EA92B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2AEEEA2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A9A01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71433C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B67B6F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14E282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0A933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1EC5A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6590AC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488D1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8BE9D8A" w14:textId="77777777" w:rsidTr="00FB19CF">
        <w:tc>
          <w:tcPr>
            <w:tcW w:w="3401" w:type="dxa"/>
            <w:shd w:val="clear" w:color="auto" w:fill="auto"/>
          </w:tcPr>
          <w:p w14:paraId="4DEE3F6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0456B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97ECE8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40C6893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8A808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70D5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2B35E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63BA1E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11F4E06" w14:textId="77777777" w:rsidTr="00FB19CF">
        <w:tc>
          <w:tcPr>
            <w:tcW w:w="3401" w:type="dxa"/>
            <w:shd w:val="clear" w:color="auto" w:fill="auto"/>
          </w:tcPr>
          <w:p w14:paraId="53AE9EA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0A7A7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608E75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EA0ED9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EC6CD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C6DB6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DBDCD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B385C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98E9C95" w14:textId="77777777" w:rsidTr="00FB19CF">
        <w:tc>
          <w:tcPr>
            <w:tcW w:w="3401" w:type="dxa"/>
            <w:shd w:val="clear" w:color="auto" w:fill="auto"/>
          </w:tcPr>
          <w:p w14:paraId="3901214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65BC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ED936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D3C903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7745D0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620A17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E026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E22B0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DFBE2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92C7DF6" w14:textId="77777777" w:rsidTr="00FB19CF">
        <w:tc>
          <w:tcPr>
            <w:tcW w:w="3401" w:type="dxa"/>
            <w:shd w:val="clear" w:color="auto" w:fill="auto"/>
          </w:tcPr>
          <w:p w14:paraId="2F19E5B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8F1C7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043B96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12D6D4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6C61F1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79A3F64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22C90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BF0ED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6A8EE5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CBC40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19AF459" w14:textId="77777777" w:rsidTr="00FB19CF">
        <w:tc>
          <w:tcPr>
            <w:tcW w:w="3401" w:type="dxa"/>
            <w:shd w:val="clear" w:color="auto" w:fill="auto"/>
          </w:tcPr>
          <w:p w14:paraId="4AE9276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99568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98ACF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3158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2A1090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87B32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5F9C7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401DCB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67E2D4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0AA3C07" w14:textId="77777777" w:rsidTr="00FB19CF">
        <w:tc>
          <w:tcPr>
            <w:tcW w:w="3401" w:type="dxa"/>
            <w:shd w:val="clear" w:color="auto" w:fill="auto"/>
          </w:tcPr>
          <w:p w14:paraId="609CDD1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DA7E6A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5309826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1449DC86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999</w:t>
            </w:r>
          </w:p>
          <w:p w14:paraId="709DB7AD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minExclusive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6D9C4E1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206DF93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5FE99D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03614F7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73220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91E8EF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46026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7AC05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D4E03A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64EE11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C18B57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AF681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5DD9B5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421096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0271FB7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9C928F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536A8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CF9ECA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1AF9650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CA51EE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59F2C3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670A2C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A21BA3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7AF15E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8B571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D6072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DC79A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93478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D01947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B000DB1" w14:textId="77777777" w:rsidTr="00FB19CF">
        <w:tc>
          <w:tcPr>
            <w:tcW w:w="3401" w:type="dxa"/>
            <w:shd w:val="clear" w:color="auto" w:fill="auto"/>
          </w:tcPr>
          <w:p w14:paraId="2DCDB05C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F38EC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B8CAC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3447D20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251A7B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19D034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92CF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E34D08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B306785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B010218" w14:textId="77777777" w:rsidTr="00FB19CF">
        <w:tc>
          <w:tcPr>
            <w:tcW w:w="3401" w:type="dxa"/>
            <w:shd w:val="clear" w:color="auto" w:fill="auto"/>
          </w:tcPr>
          <w:p w14:paraId="3C1A17D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126DF3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E10D5F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16EE85DC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79203E4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17AC19C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066640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3182DD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1A488D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023AA1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409DA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0ECE81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90545B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1177420E" w14:textId="77777777" w:rsidTr="00FB19CF">
        <w:tc>
          <w:tcPr>
            <w:tcW w:w="3401" w:type="dxa"/>
            <w:shd w:val="clear" w:color="auto" w:fill="auto"/>
          </w:tcPr>
          <w:p w14:paraId="70BA4728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48ADD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042B32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9DFBE0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789EA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FF001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1B4663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C2850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02AD1A8C" w14:textId="77777777" w:rsidTr="00FB19CF">
        <w:tc>
          <w:tcPr>
            <w:tcW w:w="3401" w:type="dxa"/>
            <w:shd w:val="clear" w:color="auto" w:fill="auto"/>
          </w:tcPr>
          <w:p w14:paraId="272DD001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9183B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75E2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57215F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4C15A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8C376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DA6FFC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AF03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7273F8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7BC6CF7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CC4B666" w14:textId="77777777" w:rsidTr="00FB19CF">
        <w:tc>
          <w:tcPr>
            <w:tcW w:w="3401" w:type="dxa"/>
            <w:shd w:val="clear" w:color="auto" w:fill="auto"/>
          </w:tcPr>
          <w:p w14:paraId="45E02608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1FCB1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5BEF5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9CD54FC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5423B6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68ED17E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ABB226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23C4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3CF2F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041F0E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1139B486" w14:textId="77777777" w:rsidTr="00FB19CF">
        <w:tc>
          <w:tcPr>
            <w:tcW w:w="3401" w:type="dxa"/>
            <w:shd w:val="clear" w:color="auto" w:fill="auto"/>
          </w:tcPr>
          <w:p w14:paraId="01963C0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898B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6B0AE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32E166F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A1F69C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6228EB4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6D5E3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90D2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CD5B3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D47A96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84A5387" w14:textId="77777777" w:rsidTr="00FB19CF">
        <w:tc>
          <w:tcPr>
            <w:tcW w:w="3401" w:type="dxa"/>
            <w:shd w:val="clear" w:color="auto" w:fill="auto"/>
          </w:tcPr>
          <w:p w14:paraId="6DCF3AB0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0B731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C4BFF1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A851FB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01EA8F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343E9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4F70761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8703E2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0D55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B97037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B6BF95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5FC5BE54" w14:textId="77777777" w:rsidTr="00FB19CF">
        <w:tc>
          <w:tcPr>
            <w:tcW w:w="3401" w:type="dxa"/>
            <w:shd w:val="clear" w:color="auto" w:fill="auto"/>
          </w:tcPr>
          <w:p w14:paraId="66734DB7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793FFE" w14:textId="77777777" w:rsidR="00FB19CF" w:rsidRPr="00DF1912" w:rsidRDefault="00FB19CF" w:rsidP="00FB19CF">
            <w:pPr>
              <w:rPr>
                <w:rFonts w:ascii="Arial" w:hAnsi="Arial"/>
                <w:sz w:val="18"/>
                <w:lang w:val="en-US"/>
                <w:rPrChange w:id="19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</w:pPr>
            <w:r w:rsidRPr="00DF1912">
              <w:rPr>
                <w:rFonts w:ascii="Arial" w:hAnsi="Arial"/>
                <w:sz w:val="18"/>
                <w:lang w:val="en-US"/>
                <w:rPrChange w:id="20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base: string</w:t>
            </w:r>
          </w:p>
          <w:p w14:paraId="7698DD4B" w14:textId="77777777" w:rsidR="00FB19CF" w:rsidRPr="00DF1912" w:rsidRDefault="00FB19CF" w:rsidP="00FB19CF">
            <w:pPr>
              <w:rPr>
                <w:rFonts w:ascii="Arial" w:hAnsi="Arial"/>
                <w:sz w:val="18"/>
                <w:lang w:val="en-US"/>
                <w:rPrChange w:id="21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</w:pPr>
            <w:proofErr w:type="spellStart"/>
            <w:r w:rsidRPr="00DF1912">
              <w:rPr>
                <w:rFonts w:ascii="Arial" w:hAnsi="Arial"/>
                <w:sz w:val="18"/>
                <w:lang w:val="en-US"/>
                <w:rPrChange w:id="22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minLength</w:t>
            </w:r>
            <w:proofErr w:type="spellEnd"/>
            <w:r w:rsidRPr="00DF1912">
              <w:rPr>
                <w:rFonts w:ascii="Arial" w:hAnsi="Arial"/>
                <w:sz w:val="18"/>
                <w:lang w:val="en-US"/>
                <w:rPrChange w:id="23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: 0</w:t>
            </w:r>
          </w:p>
          <w:p w14:paraId="616E8759" w14:textId="77777777" w:rsidR="00FB19CF" w:rsidRPr="00DF1912" w:rsidRDefault="00FB19CF" w:rsidP="00FB19CF">
            <w:pPr>
              <w:rPr>
                <w:rFonts w:ascii="Arial" w:hAnsi="Arial"/>
                <w:sz w:val="18"/>
                <w:lang w:val="en-US"/>
                <w:rPrChange w:id="24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</w:pPr>
            <w:proofErr w:type="spellStart"/>
            <w:r w:rsidRPr="00DF1912">
              <w:rPr>
                <w:rFonts w:ascii="Arial" w:hAnsi="Arial"/>
                <w:sz w:val="18"/>
                <w:lang w:val="en-US"/>
                <w:rPrChange w:id="25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maxLength</w:t>
            </w:r>
            <w:proofErr w:type="spellEnd"/>
            <w:r w:rsidRPr="00DF1912">
              <w:rPr>
                <w:rFonts w:ascii="Arial" w:hAnsi="Arial"/>
                <w:sz w:val="18"/>
                <w:lang w:val="en-US"/>
                <w:rPrChange w:id="26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: 100</w:t>
            </w:r>
          </w:p>
          <w:p w14:paraId="684B39F8" w14:textId="77777777" w:rsidR="00FB19CF" w:rsidRPr="00DF1912" w:rsidRDefault="00FB19CF" w:rsidP="00FB19CF">
            <w:pPr>
              <w:rPr>
                <w:rFonts w:ascii="Arial" w:hAnsi="Arial"/>
                <w:sz w:val="18"/>
                <w:lang w:val="en-US"/>
                <w:rPrChange w:id="27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</w:pPr>
            <w:r w:rsidRPr="00DF1912">
              <w:rPr>
                <w:rFonts w:ascii="Arial" w:hAnsi="Arial"/>
                <w:sz w:val="18"/>
                <w:lang w:val="en-US"/>
                <w:rPrChange w:id="28" w:author="Hanne Erdman Thomsen" w:date="2022-03-01T14:23:00Z">
                  <w:rPr>
                    <w:rFonts w:ascii="Arial" w:hAnsi="Arial"/>
                    <w:sz w:val="18"/>
                  </w:rPr>
                </w:rPrChange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8FBDAB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6102E02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65EC03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00DBB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7F9DE3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7CF8D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063CD4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D5E6C64" w14:textId="77777777" w:rsidTr="00FB19CF">
        <w:tc>
          <w:tcPr>
            <w:tcW w:w="3401" w:type="dxa"/>
            <w:shd w:val="clear" w:color="auto" w:fill="auto"/>
          </w:tcPr>
          <w:p w14:paraId="4023918E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93C3C9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CACFA2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498C5CFB" w14:textId="77777777" w:rsidR="00FB19CF" w:rsidRPr="00DF1912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DF1912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28D7EEF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EF63A4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726FF3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192AF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691D44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38917B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827F602" w14:textId="77777777" w:rsidTr="00FB19CF">
        <w:tc>
          <w:tcPr>
            <w:tcW w:w="3401" w:type="dxa"/>
            <w:shd w:val="clear" w:color="auto" w:fill="auto"/>
          </w:tcPr>
          <w:p w14:paraId="6A710DAB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26550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6F99BE3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782262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5A20F6A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3DA3AC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B1D950C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EBD27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9F4EDC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453A68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C1D3173" w14:textId="77777777" w:rsidTr="00FB19CF">
        <w:tc>
          <w:tcPr>
            <w:tcW w:w="3401" w:type="dxa"/>
            <w:shd w:val="clear" w:color="auto" w:fill="auto"/>
          </w:tcPr>
          <w:p w14:paraId="3015A5A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8207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C5D634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5B5FDF2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1DC095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160874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F31D1A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544FC5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91551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C79679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8889DD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D7C32E8" w14:textId="77777777" w:rsidTr="00FB19CF">
        <w:tc>
          <w:tcPr>
            <w:tcW w:w="3401" w:type="dxa"/>
            <w:shd w:val="clear" w:color="auto" w:fill="auto"/>
          </w:tcPr>
          <w:p w14:paraId="36FF06E2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B7DA8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84833E1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4FB24D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11C2223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A7F3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27B7B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13C0E40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F942A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A7FC8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3329A4F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A9505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6F1366E" w14:textId="77777777" w:rsidTr="00FB19CF">
        <w:tc>
          <w:tcPr>
            <w:tcW w:w="3401" w:type="dxa"/>
            <w:shd w:val="clear" w:color="auto" w:fill="auto"/>
          </w:tcPr>
          <w:p w14:paraId="20B9E08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E834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40487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2527E83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0703BB8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53D089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17EB88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757A1E0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DF16E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517FC8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2E2D9D1D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9C85463" w14:textId="77777777" w:rsidTr="00FB19CF">
        <w:tc>
          <w:tcPr>
            <w:tcW w:w="3401" w:type="dxa"/>
            <w:shd w:val="clear" w:color="auto" w:fill="auto"/>
          </w:tcPr>
          <w:p w14:paraId="0EC1EC1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8ABE77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5B9B71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60B1E1B8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232D2D0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7264A6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302175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46DD2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39E9B2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6B3D2C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BAB114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CC2FF4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FC9086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E53888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5A925E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51F721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267F90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42441F1E" w14:textId="77777777" w:rsidTr="00FB19CF">
        <w:tc>
          <w:tcPr>
            <w:tcW w:w="3401" w:type="dxa"/>
            <w:shd w:val="clear" w:color="auto" w:fill="auto"/>
          </w:tcPr>
          <w:p w14:paraId="055A1636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12CA97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7F2ECC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D736EAF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B19C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B19CF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069ECDE" w14:textId="77777777" w:rsidR="00FB19CF" w:rsidRPr="00FB19CF" w:rsidRDefault="00FB19CF" w:rsidP="00FB19CF">
            <w:pPr>
              <w:rPr>
                <w:rFonts w:ascii="Arial" w:hAnsi="Arial" w:cs="Arial"/>
                <w:sz w:val="18"/>
                <w:lang w:val="en-US"/>
              </w:rPr>
            </w:pPr>
            <w:r w:rsidRPr="00FB19C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AB0CA7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B539A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164DD6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8F1CA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E4AF0C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C0418C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4364D66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6DC87761" w14:textId="77777777" w:rsidTr="00FB19CF">
        <w:tc>
          <w:tcPr>
            <w:tcW w:w="3401" w:type="dxa"/>
            <w:shd w:val="clear" w:color="auto" w:fill="auto"/>
          </w:tcPr>
          <w:p w14:paraId="4A6A8C4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954DF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EDD27C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54C6499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7EBC10D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FDF8225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C907E2A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44D7FE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21EF0B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08061E63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2D7D86D8" w14:textId="77777777" w:rsidTr="00FB19CF">
        <w:tc>
          <w:tcPr>
            <w:tcW w:w="3401" w:type="dxa"/>
            <w:shd w:val="clear" w:color="auto" w:fill="auto"/>
          </w:tcPr>
          <w:p w14:paraId="3E98C604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F1520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E3E64E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306EE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1BE7D0B4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273E4AA8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1BC2CA8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1AE0591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2BC581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2FC1DD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116D5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09B7659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3717F778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7EDEA78E" w14:textId="77777777" w:rsidTr="00FB19CF">
        <w:tc>
          <w:tcPr>
            <w:tcW w:w="3401" w:type="dxa"/>
            <w:shd w:val="clear" w:color="auto" w:fill="auto"/>
          </w:tcPr>
          <w:p w14:paraId="43AAD48D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A8F506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BCCABD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5E83317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57FCBBD1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15BE1F30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BF3B3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7850AC4F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49EF5D64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  <w:tr w:rsidR="00FB19CF" w14:paraId="3FBCDA73" w14:textId="77777777" w:rsidTr="00FB19CF">
        <w:tc>
          <w:tcPr>
            <w:tcW w:w="3401" w:type="dxa"/>
            <w:shd w:val="clear" w:color="auto" w:fill="auto"/>
          </w:tcPr>
          <w:p w14:paraId="3ECEF7CF" w14:textId="77777777" w:rsidR="00FB19CF" w:rsidRPr="00FB19CF" w:rsidRDefault="00FB19CF" w:rsidP="00FB19CF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05988B" w14:textId="13E43635" w:rsidR="00FB19CF" w:rsidRPr="00B31ABA" w:rsidRDefault="00104CF3" w:rsidP="00FB19CF">
            <w:pPr>
              <w:rPr>
                <w:rFonts w:ascii="Arial" w:hAnsi="Arial" w:cs="Arial"/>
                <w:sz w:val="18"/>
              </w:rPr>
            </w:pPr>
            <w:del w:id="29" w:author="Hanne Erdman Thomsen" w:date="2022-03-01T14:23:00Z">
              <w:r w:rsidRPr="00B31ABA">
                <w:rPr>
                  <w:rFonts w:ascii="Arial" w:hAnsi="Arial" w:cs="Arial"/>
                  <w:sz w:val="18"/>
                </w:rPr>
                <w:delText>base</w:delText>
              </w:r>
            </w:del>
            <w:proofErr w:type="spellStart"/>
            <w:ins w:id="30" w:author="Hanne Erdman Thomsen" w:date="2022-03-01T14:23:00Z">
              <w:r w:rsidR="00DF1912">
                <w:rPr>
                  <w:rFonts w:ascii="Arial" w:hAnsi="Arial" w:cs="Arial"/>
                  <w:sz w:val="18"/>
                </w:rPr>
                <w:t>rundskyldTil</w:t>
              </w:r>
              <w:r w:rsidR="00FB19CF" w:rsidRPr="00B31ABA">
                <w:rPr>
                  <w:rFonts w:ascii="Arial" w:hAnsi="Arial" w:cs="Arial"/>
                  <w:sz w:val="18"/>
                </w:rPr>
                <w:t>base</w:t>
              </w:r>
            </w:ins>
            <w:proofErr w:type="spellEnd"/>
            <w:r w:rsidR="00FB19CF" w:rsidRPr="00B31ABA"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 w:rsidR="00FB19CF" w:rsidRPr="00B31ABA"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B9C5E4" w14:textId="77777777" w:rsidR="00FB19CF" w:rsidRPr="00B31ABA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 w:rsidRPr="00B31ABA">
              <w:rPr>
                <w:rFonts w:ascii="Arial" w:hAnsi="Arial" w:cs="Arial"/>
                <w:sz w:val="18"/>
              </w:rPr>
              <w:t>totalDigits</w:t>
            </w:r>
            <w:proofErr w:type="spellEnd"/>
            <w:r w:rsidRPr="00B31ABA">
              <w:rPr>
                <w:rFonts w:ascii="Arial" w:hAnsi="Arial" w:cs="Arial"/>
                <w:sz w:val="18"/>
              </w:rPr>
              <w:t>: 3</w:t>
            </w:r>
          </w:p>
          <w:p w14:paraId="0BE99AEA" w14:textId="77777777" w:rsidR="00FB19CF" w:rsidRPr="00B31ABA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 w:rsidRPr="00B31ABA">
              <w:rPr>
                <w:rFonts w:ascii="Arial" w:hAnsi="Arial" w:cs="Arial"/>
                <w:sz w:val="18"/>
              </w:rPr>
              <w:t>maxExclusive</w:t>
            </w:r>
            <w:proofErr w:type="spellEnd"/>
            <w:r w:rsidRPr="00B31ABA">
              <w:rPr>
                <w:rFonts w:ascii="Arial" w:hAnsi="Arial" w:cs="Arial"/>
                <w:sz w:val="18"/>
              </w:rPr>
              <w:t>: 999</w:t>
            </w:r>
          </w:p>
          <w:p w14:paraId="1BE8C9BE" w14:textId="77777777" w:rsidR="00FB19CF" w:rsidRPr="00B31ABA" w:rsidRDefault="00FB19CF" w:rsidP="00FB19CF">
            <w:pPr>
              <w:rPr>
                <w:rFonts w:ascii="Arial" w:hAnsi="Arial" w:cs="Arial"/>
                <w:sz w:val="18"/>
              </w:rPr>
            </w:pPr>
            <w:proofErr w:type="spellStart"/>
            <w:r w:rsidRPr="00B31ABA">
              <w:rPr>
                <w:rFonts w:ascii="Arial" w:hAnsi="Arial" w:cs="Arial"/>
                <w:sz w:val="18"/>
              </w:rPr>
              <w:t>minExclusive</w:t>
            </w:r>
            <w:proofErr w:type="spellEnd"/>
            <w:r w:rsidRPr="00B31ABA"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4C90437B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579AE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81A302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5FB563C3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C120C2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812820D" w14:textId="77777777" w:rsidR="00FB19CF" w:rsidRDefault="00FB19CF" w:rsidP="00FB19CF">
            <w:pPr>
              <w:rPr>
                <w:rFonts w:ascii="Arial" w:hAnsi="Arial" w:cs="Arial"/>
                <w:sz w:val="18"/>
              </w:rPr>
            </w:pPr>
          </w:p>
          <w:p w14:paraId="691402D0" w14:textId="77777777" w:rsidR="00FB19CF" w:rsidRPr="00FB19CF" w:rsidRDefault="00FB19CF" w:rsidP="00FB19CF">
            <w:pPr>
              <w:rPr>
                <w:rFonts w:ascii="Arial" w:hAnsi="Arial" w:cs="Arial"/>
                <w:sz w:val="18"/>
              </w:rPr>
            </w:pPr>
          </w:p>
        </w:tc>
      </w:tr>
    </w:tbl>
    <w:p w14:paraId="4B155567" w14:textId="77777777" w:rsidR="00FB19CF" w:rsidRPr="00FB19CF" w:rsidRDefault="00FB19CF" w:rsidP="00FB19CF">
      <w:pPr>
        <w:rPr>
          <w:rFonts w:ascii="Arial" w:hAnsi="Arial" w:cs="Arial"/>
          <w:b/>
          <w:sz w:val="48"/>
        </w:rPr>
      </w:pPr>
    </w:p>
    <w:sectPr w:rsidR="00FB19CF" w:rsidRPr="00FB19CF" w:rsidSect="00FB19C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2392" w14:textId="77777777" w:rsidR="00B31ABA" w:rsidRDefault="00B31ABA" w:rsidP="00FB19CF">
      <w:pPr>
        <w:spacing w:line="240" w:lineRule="auto"/>
      </w:pPr>
      <w:r>
        <w:separator/>
      </w:r>
    </w:p>
  </w:endnote>
  <w:endnote w:type="continuationSeparator" w:id="0">
    <w:p w14:paraId="722FCB49" w14:textId="77777777" w:rsidR="00B31ABA" w:rsidRDefault="00B31ABA" w:rsidP="00FB19CF">
      <w:pPr>
        <w:spacing w:line="240" w:lineRule="auto"/>
      </w:pPr>
      <w:r>
        <w:continuationSeparator/>
      </w:r>
    </w:p>
  </w:endnote>
  <w:endnote w:type="continuationNotice" w:id="1">
    <w:p w14:paraId="2A068700" w14:textId="77777777" w:rsidR="00B31ABA" w:rsidRDefault="00B31A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3C32" w14:textId="77777777" w:rsidR="00FB19CF" w:rsidRDefault="00FB19C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D1FC" w14:textId="32510F81" w:rsidR="00FB19CF" w:rsidRPr="00FB19CF" w:rsidRDefault="00FB19CF" w:rsidP="00FB19C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1" w:author="Hanne Erdman Thomsen" w:date="2022-03-01T14:23:00Z">
      <w:r w:rsidR="00104CF3">
        <w:rPr>
          <w:rFonts w:ascii="Arial" w:hAnsi="Arial" w:cs="Arial"/>
          <w:noProof/>
          <w:sz w:val="16"/>
        </w:rPr>
        <w:delText>17. februar</w:delText>
      </w:r>
    </w:del>
    <w:ins w:id="12" w:author="Hanne Erdman Thomsen" w:date="2022-03-01T14:23:00Z">
      <w:r>
        <w:rPr>
          <w:rFonts w:ascii="Arial" w:hAnsi="Arial" w:cs="Arial"/>
          <w:noProof/>
          <w:sz w:val="16"/>
        </w:rPr>
        <w:t>1. marts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GrundskyldTilForskudStruktur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03C" w14:textId="77777777" w:rsidR="00FB19CF" w:rsidRDefault="00FB19C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743C" w14:textId="77777777" w:rsidR="00B31ABA" w:rsidRDefault="00B31ABA" w:rsidP="00FB19CF">
      <w:pPr>
        <w:spacing w:line="240" w:lineRule="auto"/>
      </w:pPr>
      <w:r>
        <w:separator/>
      </w:r>
    </w:p>
  </w:footnote>
  <w:footnote w:type="continuationSeparator" w:id="0">
    <w:p w14:paraId="52D07E71" w14:textId="77777777" w:rsidR="00B31ABA" w:rsidRDefault="00B31ABA" w:rsidP="00FB19CF">
      <w:pPr>
        <w:spacing w:line="240" w:lineRule="auto"/>
      </w:pPr>
      <w:r>
        <w:continuationSeparator/>
      </w:r>
    </w:p>
  </w:footnote>
  <w:footnote w:type="continuationNotice" w:id="1">
    <w:p w14:paraId="67BEDE13" w14:textId="77777777" w:rsidR="00B31ABA" w:rsidRDefault="00B31A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3752" w14:textId="77777777" w:rsidR="00FB19CF" w:rsidRDefault="00FB19C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174C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  <w:r w:rsidRPr="00FB19CF">
      <w:rPr>
        <w:rFonts w:ascii="Arial" w:hAnsi="Arial" w:cs="Arial"/>
      </w:rPr>
      <w:t>Datastruktur</w:t>
    </w:r>
  </w:p>
  <w:p w14:paraId="59BCB119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4E4B" w14:textId="77777777" w:rsidR="00FB19CF" w:rsidRDefault="00FB19C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5E06" w14:textId="77777777" w:rsidR="00FB19CF" w:rsidRDefault="00FB19CF" w:rsidP="00FB19C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83BF65A" w14:textId="77777777" w:rsidR="00FB19CF" w:rsidRPr="00FB19CF" w:rsidRDefault="00FB19CF" w:rsidP="00FB19C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7037"/>
    <w:multiLevelType w:val="multilevel"/>
    <w:tmpl w:val="0F2692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71580052"/>
    <w:multiLevelType w:val="multilevel"/>
    <w:tmpl w:val="BED0AB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CF"/>
    <w:rsid w:val="00104CF3"/>
    <w:rsid w:val="00315142"/>
    <w:rsid w:val="0056176F"/>
    <w:rsid w:val="008D6425"/>
    <w:rsid w:val="009815D1"/>
    <w:rsid w:val="00B31ABA"/>
    <w:rsid w:val="00DF1912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4DF0"/>
  <w15:chartTrackingRefBased/>
  <w15:docId w15:val="{3B049033-7875-407A-90B4-4CC334A1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1ABA"/>
    <w:pPr>
      <w:keepLines/>
      <w:numPr>
        <w:numId w:val="1"/>
      </w:numPr>
      <w:spacing w:after="360" w:line="240" w:lineRule="auto"/>
      <w:outlineLvl w:val="0"/>
      <w:pPrChange w:id="0" w:author="Hanne Erdman Thomsen" w:date="2022-03-01T14:2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3-01T14:23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1ABA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3-01T14:2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3-01T14:23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1ABA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3-01T14:2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3-01T14:23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1ABA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3-01T14:2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3-01T14:23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1ABA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3-01T14:2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3-01T14:23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1ABA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3-01T14:2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3-01T14:23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1ABA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3-01T14:2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3-01T14:23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1ABA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3-01T14:2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3-01T14:23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1ABA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3-01T14:2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3-01T14:23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19C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19C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19C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19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19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19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19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19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19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19C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19C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19C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19C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19C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19C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19C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19CF"/>
  </w:style>
  <w:style w:type="paragraph" w:styleId="Sidefod">
    <w:name w:val="footer"/>
    <w:basedOn w:val="Normal"/>
    <w:link w:val="SidefodTegn"/>
    <w:uiPriority w:val="99"/>
    <w:unhideWhenUsed/>
    <w:rsid w:val="00FB19C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19CF"/>
  </w:style>
  <w:style w:type="paragraph" w:styleId="Korrektur">
    <w:name w:val="Revision"/>
    <w:hidden/>
    <w:uiPriority w:val="99"/>
    <w:semiHidden/>
    <w:rsid w:val="00B31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2338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2022-03-01T12:41:00Z</dcterms:created>
  <dcterms:modified xsi:type="dcterms:W3CDTF">2022-03-01T13:24:00Z</dcterms:modified>
</cp:coreProperties>
</file>