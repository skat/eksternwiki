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41B2" w14:textId="77777777" w:rsidR="00C64F47" w:rsidRDefault="005D4F29" w:rsidP="005D4F29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5D4F29" w14:paraId="06DCC7C1" w14:textId="77777777" w:rsidTr="005D4F29"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2CD51D96" w14:textId="77777777" w:rsidR="005D4F29" w:rsidRDefault="005D4F29" w:rsidP="005D4F29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5D4F29" w14:paraId="04D9F51B" w14:textId="77777777" w:rsidTr="005D4F29">
        <w:trPr>
          <w:trHeight w:val="283"/>
        </w:trPr>
        <w:tc>
          <w:tcPr>
            <w:tcW w:w="10205" w:type="dxa"/>
            <w:gridSpan w:val="3"/>
          </w:tcPr>
          <w:p w14:paraId="5EE7FCCC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5D4F29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5D4F29" w14:paraId="0D0A8937" w14:textId="77777777" w:rsidTr="005D4F29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89CBBDD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FDFE9D2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C1A03A3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5D4F29" w14:paraId="77939EDE" w14:textId="77777777" w:rsidTr="005D4F29"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683EC657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B4BDCC2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860E08F" w14:textId="073F449F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</w:t>
            </w:r>
            <w:del w:id="9" w:author="Hanne Erdman Thomsen" w:date="2022-06-01T15:00:00Z">
              <w:r w:rsidR="004A630A">
                <w:rPr>
                  <w:rFonts w:ascii="Arial" w:hAnsi="Arial" w:cs="Arial"/>
                  <w:sz w:val="18"/>
                </w:rPr>
                <w:delText>03-30</w:delText>
              </w:r>
            </w:del>
            <w:ins w:id="10" w:author="Hanne Erdman Thomsen" w:date="2022-06-01T15:00:00Z">
              <w:r>
                <w:rPr>
                  <w:rFonts w:ascii="Arial" w:hAnsi="Arial" w:cs="Arial"/>
                  <w:sz w:val="18"/>
                </w:rPr>
                <w:t>06-01</w:t>
              </w:r>
            </w:ins>
          </w:p>
        </w:tc>
      </w:tr>
      <w:tr w:rsidR="005D4F29" w14:paraId="1A9E3390" w14:textId="77777777" w:rsidTr="005D4F29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542B171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5D4F29" w14:paraId="5A45212E" w14:textId="77777777" w:rsidTr="005D4F29">
        <w:trPr>
          <w:trHeight w:val="283"/>
        </w:trPr>
        <w:tc>
          <w:tcPr>
            <w:tcW w:w="10205" w:type="dxa"/>
            <w:gridSpan w:val="3"/>
            <w:vAlign w:val="center"/>
          </w:tcPr>
          <w:p w14:paraId="422CEA5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027BD7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F9C433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48CC602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6391FF6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2FFEB9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5EFD92D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40F60DC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A7A76F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0731962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145A1C2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5FF6D0A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AB01B6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118B5E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5C075D8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19C9CC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10382F4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6798EB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106565A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CF9FA6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3D0844D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0145DCE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70373F0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279346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EDD12F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122E422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13AC047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9343B92" w14:textId="21384A86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del w:id="11" w:author="Hanne Erdman Thomsen" w:date="2022-06-01T15:00:00Z">
              <w:r w:rsidR="004A630A">
                <w:rPr>
                  <w:rFonts w:ascii="Arial" w:hAnsi="Arial" w:cs="Arial"/>
                  <w:sz w:val="18"/>
                </w:rPr>
                <w:delText>AdresseStruktur</w:delText>
              </w:r>
            </w:del>
            <w:ins w:id="12" w:author="Hanne Erdman Thomsen" w:date="2022-06-01T15:00:00Z">
              <w:r>
                <w:rPr>
                  <w:rFonts w:ascii="Arial" w:hAnsi="Arial" w:cs="Arial"/>
                  <w:sz w:val="18"/>
                </w:rPr>
                <w:t>*Beliggenhedsadresse*</w:t>
              </w:r>
            </w:ins>
          </w:p>
          <w:p w14:paraId="73DE30EB" w14:textId="77777777" w:rsidR="005D4F29" w:rsidRDefault="005D4F29" w:rsidP="005D4F29">
            <w:pPr>
              <w:rPr>
                <w:ins w:id="13" w:author="Hanne Erdman Thomsen" w:date="2022-06-01T15:00:00Z"/>
                <w:rFonts w:ascii="Arial" w:hAnsi="Arial" w:cs="Arial"/>
                <w:sz w:val="18"/>
              </w:rPr>
            </w:pPr>
            <w:ins w:id="14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[</w:t>
              </w:r>
            </w:ins>
          </w:p>
          <w:p w14:paraId="2E07A241" w14:textId="77777777" w:rsidR="005D4F29" w:rsidRDefault="005D4F29" w:rsidP="005D4F29">
            <w:pPr>
              <w:rPr>
                <w:ins w:id="15" w:author="Hanne Erdman Thomsen" w:date="2022-06-01T15:00:00Z"/>
                <w:rFonts w:ascii="Arial" w:hAnsi="Arial" w:cs="Arial"/>
                <w:sz w:val="18"/>
              </w:rPr>
            </w:pPr>
            <w:ins w:id="16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AdresseKortAdressering</w:t>
              </w:r>
              <w:proofErr w:type="spellEnd"/>
            </w:ins>
          </w:p>
          <w:p w14:paraId="75E86D41" w14:textId="77777777" w:rsidR="005D4F29" w:rsidRDefault="005D4F29" w:rsidP="005D4F29">
            <w:pPr>
              <w:rPr>
                <w:ins w:id="17" w:author="Hanne Erdman Thomsen" w:date="2022-06-01T15:00:00Z"/>
                <w:rFonts w:ascii="Arial" w:hAnsi="Arial" w:cs="Arial"/>
                <w:sz w:val="18"/>
              </w:rPr>
            </w:pPr>
            <w:ins w:id="18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AdressePostNummer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70B4480D" w14:textId="77777777" w:rsidR="005D4F29" w:rsidRDefault="005D4F29" w:rsidP="005D4F29">
            <w:pPr>
              <w:rPr>
                <w:ins w:id="19" w:author="Hanne Erdman Thomsen" w:date="2022-06-01T15:00:00Z"/>
                <w:rFonts w:ascii="Arial" w:hAnsi="Arial" w:cs="Arial"/>
                <w:sz w:val="18"/>
              </w:rPr>
            </w:pPr>
            <w:ins w:id="20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AdressePostDistrikt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4F3D1B39" w14:textId="77777777" w:rsidR="005D4F29" w:rsidRDefault="005D4F29" w:rsidP="005D4F29">
            <w:pPr>
              <w:rPr>
                <w:ins w:id="21" w:author="Hanne Erdman Thomsen" w:date="2022-06-01T15:00:00Z"/>
                <w:rFonts w:ascii="Arial" w:hAnsi="Arial" w:cs="Arial"/>
                <w:sz w:val="18"/>
              </w:rPr>
            </w:pPr>
            <w:ins w:id="22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AdresseByNavn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764A4753" w14:textId="77777777" w:rsidR="005D4F29" w:rsidRDefault="005D4F29" w:rsidP="005D4F29">
            <w:pPr>
              <w:rPr>
                <w:ins w:id="23" w:author="Hanne Erdman Thomsen" w:date="2022-06-01T15:00:00Z"/>
                <w:rFonts w:ascii="Arial" w:hAnsi="Arial" w:cs="Arial"/>
                <w:sz w:val="18"/>
              </w:rPr>
            </w:pPr>
            <w:ins w:id="24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AdresseGyldigFra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1A9F3164" w14:textId="77777777" w:rsidR="005D4F29" w:rsidRDefault="005D4F29" w:rsidP="005D4F29">
            <w:pPr>
              <w:rPr>
                <w:ins w:id="25" w:author="Hanne Erdman Thomsen" w:date="2022-06-01T15:00:00Z"/>
                <w:rFonts w:ascii="Arial" w:hAnsi="Arial" w:cs="Arial"/>
                <w:sz w:val="18"/>
              </w:rPr>
            </w:pPr>
            <w:ins w:id="26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AdresseGyldigTil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68369514" w14:textId="77777777" w:rsidR="005D4F29" w:rsidRDefault="005D4F29" w:rsidP="005D4F29">
            <w:pPr>
              <w:rPr>
                <w:ins w:id="27" w:author="Hanne Erdman Thomsen" w:date="2022-06-01T15:00:00Z"/>
                <w:rFonts w:ascii="Arial" w:hAnsi="Arial" w:cs="Arial"/>
                <w:sz w:val="18"/>
              </w:rPr>
            </w:pPr>
            <w:ins w:id="28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AdresseTypeKode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1102129C" w14:textId="77777777" w:rsidR="005D4F29" w:rsidRDefault="005D4F29" w:rsidP="005D4F29">
            <w:pPr>
              <w:rPr>
                <w:ins w:id="29" w:author="Hanne Erdman Thomsen" w:date="2022-06-01T15:00:00Z"/>
                <w:rFonts w:ascii="Arial" w:hAnsi="Arial" w:cs="Arial"/>
                <w:sz w:val="18"/>
              </w:rPr>
            </w:pPr>
            <w:ins w:id="30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AdresseTypeTekst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1790A532" w14:textId="77777777" w:rsidR="005D4F29" w:rsidRDefault="005D4F29" w:rsidP="005D4F29">
            <w:pPr>
              <w:rPr>
                <w:ins w:id="31" w:author="Hanne Erdman Thomsen" w:date="2022-06-01T15:00:00Z"/>
                <w:rFonts w:ascii="Arial" w:hAnsi="Arial" w:cs="Arial"/>
                <w:sz w:val="18"/>
              </w:rPr>
            </w:pPr>
            <w:ins w:id="32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AdresseTypeGyldigFra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231E1D52" w14:textId="77777777" w:rsidR="005D4F29" w:rsidRDefault="005D4F29" w:rsidP="005D4F29">
            <w:pPr>
              <w:rPr>
                <w:ins w:id="33" w:author="Hanne Erdman Thomsen" w:date="2022-06-01T15:00:00Z"/>
                <w:rFonts w:ascii="Arial" w:hAnsi="Arial" w:cs="Arial"/>
                <w:sz w:val="18"/>
              </w:rPr>
            </w:pPr>
            <w:ins w:id="34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AdresseTypeGyldigTil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5557A86E" w14:textId="77777777" w:rsidR="005D4F29" w:rsidRDefault="005D4F29" w:rsidP="005D4F29">
            <w:pPr>
              <w:rPr>
                <w:ins w:id="35" w:author="Hanne Erdman Thomsen" w:date="2022-06-01T15:00:00Z"/>
                <w:rFonts w:ascii="Arial" w:hAnsi="Arial" w:cs="Arial"/>
                <w:sz w:val="18"/>
              </w:rPr>
            </w:pPr>
            <w:ins w:id="36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LandKode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1EE57568" w14:textId="77777777" w:rsidR="005D4F29" w:rsidRDefault="005D4F29" w:rsidP="005D4F29">
            <w:pPr>
              <w:rPr>
                <w:ins w:id="37" w:author="Hanne Erdman Thomsen" w:date="2022-06-01T15:00:00Z"/>
                <w:rFonts w:ascii="Arial" w:hAnsi="Arial" w:cs="Arial"/>
                <w:sz w:val="18"/>
              </w:rPr>
            </w:pPr>
            <w:ins w:id="38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LandNavn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63D5CA68" w14:textId="77777777" w:rsidR="005D4F29" w:rsidRDefault="005D4F29" w:rsidP="005D4F29">
            <w:pPr>
              <w:rPr>
                <w:ins w:id="39" w:author="Hanne Erdman Thomsen" w:date="2022-06-01T15:00:00Z"/>
                <w:rFonts w:ascii="Arial" w:hAnsi="Arial" w:cs="Arial"/>
                <w:sz w:val="18"/>
              </w:rPr>
            </w:pPr>
            <w:ins w:id="40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14:paraId="1BC2D76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1CCDE87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25C5F4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4CC0AB5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167931E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427CE90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4D037CA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19D2738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39A6DFD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1E697E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165EF78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44AB1C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509256C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1917574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F7BE98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3FB9C1D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44F50D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01DD373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E9C6DD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722F56D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D2305E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63A6C86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0642FC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6E89BCE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52010E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A354FD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A630A" w14:paraId="32567A77" w14:textId="77777777" w:rsidTr="004A630A">
        <w:trPr>
          <w:trHeight w:val="283"/>
          <w:del w:id="41" w:author="Hanne Erdman Thomsen" w:date="2022-06-01T15:00:00Z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078FCA74" w14:textId="77777777" w:rsidR="004A630A" w:rsidRPr="004A630A" w:rsidRDefault="004A630A" w:rsidP="004A630A">
            <w:pPr>
              <w:rPr>
                <w:del w:id="42" w:author="Hanne Erdman Thomsen" w:date="2022-06-01T15:00:00Z"/>
                <w:rFonts w:ascii="Arial" w:hAnsi="Arial" w:cs="Arial"/>
                <w:b/>
                <w:sz w:val="18"/>
              </w:rPr>
            </w:pPr>
            <w:del w:id="43" w:author="Hanne Erdman Thomsen" w:date="2022-06-01T15:00:00Z">
              <w:r>
                <w:rPr>
                  <w:rFonts w:ascii="Arial" w:hAnsi="Arial" w:cs="Arial"/>
                  <w:b/>
                  <w:sz w:val="18"/>
                </w:rPr>
                <w:lastRenderedPageBreak/>
                <w:delText>Fælles Datastrukturer</w:delText>
              </w:r>
            </w:del>
          </w:p>
        </w:tc>
      </w:tr>
      <w:tr w:rsidR="004A630A" w14:paraId="655DD5C6" w14:textId="77777777" w:rsidTr="004A630A">
        <w:trPr>
          <w:trHeight w:val="283"/>
          <w:del w:id="44" w:author="Hanne Erdman Thomsen" w:date="2022-06-01T15:00:00Z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3AA4F528" w14:textId="77777777" w:rsidR="004A630A" w:rsidRPr="004A630A" w:rsidRDefault="004A630A" w:rsidP="004A630A">
            <w:pPr>
              <w:rPr>
                <w:del w:id="45" w:author="Hanne Erdman Thomsen" w:date="2022-06-01T15:00:00Z"/>
                <w:rFonts w:ascii="Arial" w:hAnsi="Arial" w:cs="Arial"/>
                <w:b/>
              </w:rPr>
            </w:pPr>
            <w:del w:id="46" w:author="Hanne Erdman Thomsen" w:date="2022-06-01T15:00:00Z">
              <w:r>
                <w:rPr>
                  <w:rFonts w:ascii="Arial" w:hAnsi="Arial" w:cs="Arial"/>
                  <w:b/>
                </w:rPr>
                <w:delText>AdresseStruktur</w:delText>
              </w:r>
            </w:del>
          </w:p>
        </w:tc>
      </w:tr>
      <w:tr w:rsidR="004A630A" w14:paraId="5DA12F47" w14:textId="77777777" w:rsidTr="004A630A">
        <w:trPr>
          <w:trHeight w:val="283"/>
          <w:del w:id="47" w:author="Hanne Erdman Thomsen" w:date="2022-06-01T15:00:00Z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BDEE964" w14:textId="77777777" w:rsidR="004A630A" w:rsidRDefault="004A630A" w:rsidP="004A630A">
            <w:pPr>
              <w:rPr>
                <w:del w:id="48" w:author="Hanne Erdman Thomsen" w:date="2022-06-01T15:00:00Z"/>
                <w:rFonts w:ascii="Arial" w:hAnsi="Arial" w:cs="Arial"/>
                <w:sz w:val="18"/>
              </w:rPr>
            </w:pPr>
            <w:del w:id="49" w:author="Hanne Erdman Thomsen" w:date="2022-06-01T15:00:00Z">
              <w:r>
                <w:rPr>
                  <w:rFonts w:ascii="Arial" w:hAnsi="Arial" w:cs="Arial"/>
                  <w:sz w:val="18"/>
                </w:rPr>
                <w:delText>* Adresse *</w:delText>
              </w:r>
            </w:del>
          </w:p>
          <w:p w14:paraId="11AC80B7" w14:textId="77777777" w:rsidR="004A630A" w:rsidRDefault="004A630A" w:rsidP="004A630A">
            <w:pPr>
              <w:rPr>
                <w:del w:id="50" w:author="Hanne Erdman Thomsen" w:date="2022-06-01T15:00:00Z"/>
                <w:rFonts w:ascii="Arial" w:hAnsi="Arial" w:cs="Arial"/>
                <w:sz w:val="18"/>
              </w:rPr>
            </w:pPr>
            <w:del w:id="51" w:author="Hanne Erdman Thomsen" w:date="2022-06-01T15:00:00Z">
              <w:r>
                <w:rPr>
                  <w:rFonts w:ascii="Arial" w:hAnsi="Arial" w:cs="Arial"/>
                  <w:sz w:val="18"/>
                </w:rPr>
                <w:delText>[</w:delText>
              </w:r>
            </w:del>
          </w:p>
          <w:p w14:paraId="21D2A8BA" w14:textId="77777777" w:rsidR="004A630A" w:rsidRDefault="004A630A" w:rsidP="004A630A">
            <w:pPr>
              <w:rPr>
                <w:del w:id="52" w:author="Hanne Erdman Thomsen" w:date="2022-06-01T15:00:00Z"/>
                <w:rFonts w:ascii="Arial" w:hAnsi="Arial" w:cs="Arial"/>
                <w:sz w:val="18"/>
              </w:rPr>
            </w:pPr>
            <w:del w:id="53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(AdresseFortløbendeNummer)</w:delText>
              </w:r>
            </w:del>
          </w:p>
          <w:p w14:paraId="299F9C8C" w14:textId="77777777" w:rsidR="004A630A" w:rsidRDefault="004A630A" w:rsidP="004A630A">
            <w:pPr>
              <w:rPr>
                <w:del w:id="54" w:author="Hanne Erdman Thomsen" w:date="2022-06-01T15:00:00Z"/>
                <w:rFonts w:ascii="Arial" w:hAnsi="Arial" w:cs="Arial"/>
                <w:sz w:val="18"/>
              </w:rPr>
            </w:pPr>
            <w:del w:id="55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(AdresseAnvendelseKode)</w:delText>
              </w:r>
            </w:del>
          </w:p>
          <w:p w14:paraId="6B456A71" w14:textId="77777777" w:rsidR="004A630A" w:rsidRDefault="004A630A" w:rsidP="004A630A">
            <w:pPr>
              <w:rPr>
                <w:del w:id="56" w:author="Hanne Erdman Thomsen" w:date="2022-06-01T15:00:00Z"/>
                <w:rFonts w:ascii="Arial" w:hAnsi="Arial" w:cs="Arial"/>
                <w:sz w:val="18"/>
              </w:rPr>
            </w:pPr>
            <w:del w:id="57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(AdresseVejNavn)</w:delText>
              </w:r>
            </w:del>
          </w:p>
          <w:p w14:paraId="61116B1B" w14:textId="77777777" w:rsidR="004A630A" w:rsidRDefault="004A630A" w:rsidP="004A630A">
            <w:pPr>
              <w:rPr>
                <w:del w:id="58" w:author="Hanne Erdman Thomsen" w:date="2022-06-01T15:00:00Z"/>
                <w:rFonts w:ascii="Arial" w:hAnsi="Arial" w:cs="Arial"/>
                <w:sz w:val="18"/>
              </w:rPr>
            </w:pPr>
            <w:del w:id="59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(AdresseVejKode)</w:delText>
              </w:r>
            </w:del>
          </w:p>
          <w:p w14:paraId="7446E6F6" w14:textId="77777777" w:rsidR="004A630A" w:rsidRDefault="004A630A" w:rsidP="004A630A">
            <w:pPr>
              <w:rPr>
                <w:del w:id="60" w:author="Hanne Erdman Thomsen" w:date="2022-06-01T15:00:00Z"/>
                <w:rFonts w:ascii="Arial" w:hAnsi="Arial" w:cs="Arial"/>
                <w:sz w:val="18"/>
              </w:rPr>
            </w:pPr>
            <w:del w:id="61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(AdresseFraHusNummer)</w:delText>
              </w:r>
            </w:del>
          </w:p>
          <w:p w14:paraId="5F176ABE" w14:textId="77777777" w:rsidR="004A630A" w:rsidRDefault="004A630A" w:rsidP="004A630A">
            <w:pPr>
              <w:rPr>
                <w:del w:id="62" w:author="Hanne Erdman Thomsen" w:date="2022-06-01T15:00:00Z"/>
                <w:rFonts w:ascii="Arial" w:hAnsi="Arial" w:cs="Arial"/>
                <w:sz w:val="18"/>
              </w:rPr>
            </w:pPr>
            <w:del w:id="63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(AdresseTilHusNummer)</w:delText>
              </w:r>
            </w:del>
          </w:p>
          <w:p w14:paraId="2066F323" w14:textId="77777777" w:rsidR="004A630A" w:rsidRDefault="004A630A" w:rsidP="004A630A">
            <w:pPr>
              <w:rPr>
                <w:del w:id="64" w:author="Hanne Erdman Thomsen" w:date="2022-06-01T15:00:00Z"/>
                <w:rFonts w:ascii="Arial" w:hAnsi="Arial" w:cs="Arial"/>
                <w:sz w:val="18"/>
              </w:rPr>
            </w:pPr>
            <w:del w:id="65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(AdresseFraHusBogstav)</w:delText>
              </w:r>
            </w:del>
          </w:p>
          <w:p w14:paraId="288A3FB6" w14:textId="77777777" w:rsidR="004A630A" w:rsidRDefault="004A630A" w:rsidP="004A630A">
            <w:pPr>
              <w:rPr>
                <w:del w:id="66" w:author="Hanne Erdman Thomsen" w:date="2022-06-01T15:00:00Z"/>
                <w:rFonts w:ascii="Arial" w:hAnsi="Arial" w:cs="Arial"/>
                <w:sz w:val="18"/>
              </w:rPr>
            </w:pPr>
            <w:del w:id="67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(AdresseTilHusBogstav)</w:delText>
              </w:r>
            </w:del>
          </w:p>
          <w:p w14:paraId="5ABAF338" w14:textId="77777777" w:rsidR="004A630A" w:rsidRDefault="004A630A" w:rsidP="004A630A">
            <w:pPr>
              <w:rPr>
                <w:del w:id="68" w:author="Hanne Erdman Thomsen" w:date="2022-06-01T15:00:00Z"/>
                <w:rFonts w:ascii="Arial" w:hAnsi="Arial" w:cs="Arial"/>
                <w:sz w:val="18"/>
              </w:rPr>
            </w:pPr>
            <w:del w:id="69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(AdresseLigeUlige)</w:delText>
              </w:r>
            </w:del>
          </w:p>
          <w:p w14:paraId="51119DD5" w14:textId="77777777" w:rsidR="004A630A" w:rsidRDefault="004A630A" w:rsidP="004A630A">
            <w:pPr>
              <w:rPr>
                <w:del w:id="70" w:author="Hanne Erdman Thomsen" w:date="2022-06-01T15:00:00Z"/>
                <w:rFonts w:ascii="Arial" w:hAnsi="Arial" w:cs="Arial"/>
                <w:sz w:val="18"/>
              </w:rPr>
            </w:pPr>
            <w:del w:id="71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(AdresseEtageTekst)</w:delText>
              </w:r>
            </w:del>
          </w:p>
          <w:p w14:paraId="2BE0E333" w14:textId="77777777" w:rsidR="004A630A" w:rsidRDefault="004A630A" w:rsidP="004A630A">
            <w:pPr>
              <w:rPr>
                <w:del w:id="72" w:author="Hanne Erdman Thomsen" w:date="2022-06-01T15:00:00Z"/>
                <w:rFonts w:ascii="Arial" w:hAnsi="Arial" w:cs="Arial"/>
                <w:sz w:val="18"/>
              </w:rPr>
            </w:pPr>
            <w:del w:id="73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(AdresseSideDørTekst)</w:delText>
              </w:r>
            </w:del>
          </w:p>
          <w:p w14:paraId="6D78E7CD" w14:textId="77777777" w:rsidR="004A630A" w:rsidRDefault="004A630A" w:rsidP="004A630A">
            <w:pPr>
              <w:rPr>
                <w:del w:id="74" w:author="Hanne Erdman Thomsen" w:date="2022-06-01T15:00:00Z"/>
                <w:rFonts w:ascii="Arial" w:hAnsi="Arial" w:cs="Arial"/>
                <w:sz w:val="18"/>
              </w:rPr>
            </w:pPr>
            <w:del w:id="75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(AdresseCONavn)</w:delText>
              </w:r>
            </w:del>
          </w:p>
          <w:p w14:paraId="5261A03A" w14:textId="77777777" w:rsidR="004A630A" w:rsidRDefault="004A630A" w:rsidP="004A630A">
            <w:pPr>
              <w:rPr>
                <w:del w:id="76" w:author="Hanne Erdman Thomsen" w:date="2022-06-01T15:00:00Z"/>
                <w:rFonts w:ascii="Arial" w:hAnsi="Arial" w:cs="Arial"/>
                <w:sz w:val="18"/>
              </w:rPr>
            </w:pPr>
            <w:del w:id="77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(AdressePostNummer)</w:delText>
              </w:r>
            </w:del>
          </w:p>
          <w:p w14:paraId="064CBB8C" w14:textId="77777777" w:rsidR="004A630A" w:rsidRDefault="004A630A" w:rsidP="004A630A">
            <w:pPr>
              <w:rPr>
                <w:del w:id="78" w:author="Hanne Erdman Thomsen" w:date="2022-06-01T15:00:00Z"/>
                <w:rFonts w:ascii="Arial" w:hAnsi="Arial" w:cs="Arial"/>
                <w:sz w:val="18"/>
              </w:rPr>
            </w:pPr>
            <w:del w:id="79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(AdressePostDistrikt)</w:delText>
              </w:r>
            </w:del>
          </w:p>
          <w:p w14:paraId="48C3A19B" w14:textId="77777777" w:rsidR="004A630A" w:rsidRDefault="004A630A" w:rsidP="004A630A">
            <w:pPr>
              <w:rPr>
                <w:del w:id="80" w:author="Hanne Erdman Thomsen" w:date="2022-06-01T15:00:00Z"/>
                <w:rFonts w:ascii="Arial" w:hAnsi="Arial" w:cs="Arial"/>
                <w:sz w:val="18"/>
              </w:rPr>
            </w:pPr>
            <w:del w:id="81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(AdresseByNavn)</w:delText>
              </w:r>
            </w:del>
          </w:p>
          <w:p w14:paraId="141B968C" w14:textId="77777777" w:rsidR="004A630A" w:rsidRDefault="004A630A" w:rsidP="004A630A">
            <w:pPr>
              <w:rPr>
                <w:del w:id="82" w:author="Hanne Erdman Thomsen" w:date="2022-06-01T15:00:00Z"/>
                <w:rFonts w:ascii="Arial" w:hAnsi="Arial" w:cs="Arial"/>
                <w:sz w:val="18"/>
              </w:rPr>
            </w:pPr>
            <w:del w:id="83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(AdressePostBox)</w:delText>
              </w:r>
            </w:del>
          </w:p>
          <w:p w14:paraId="016B272B" w14:textId="77777777" w:rsidR="004A630A" w:rsidRDefault="004A630A" w:rsidP="004A630A">
            <w:pPr>
              <w:rPr>
                <w:del w:id="84" w:author="Hanne Erdman Thomsen" w:date="2022-06-01T15:00:00Z"/>
                <w:rFonts w:ascii="Arial" w:hAnsi="Arial" w:cs="Arial"/>
                <w:sz w:val="18"/>
              </w:rPr>
            </w:pPr>
            <w:del w:id="85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(AdresseGyldigFra)</w:delText>
              </w:r>
            </w:del>
          </w:p>
          <w:p w14:paraId="06CA59D7" w14:textId="77777777" w:rsidR="004A630A" w:rsidRDefault="004A630A" w:rsidP="004A630A">
            <w:pPr>
              <w:rPr>
                <w:del w:id="86" w:author="Hanne Erdman Thomsen" w:date="2022-06-01T15:00:00Z"/>
                <w:rFonts w:ascii="Arial" w:hAnsi="Arial" w:cs="Arial"/>
                <w:sz w:val="18"/>
              </w:rPr>
            </w:pPr>
            <w:del w:id="87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(AdresseGyldigTil)</w:delText>
              </w:r>
            </w:del>
          </w:p>
          <w:p w14:paraId="1BE54FF2" w14:textId="77777777" w:rsidR="004A630A" w:rsidRDefault="004A630A" w:rsidP="004A630A">
            <w:pPr>
              <w:rPr>
                <w:del w:id="88" w:author="Hanne Erdman Thomsen" w:date="2022-06-01T15:00:00Z"/>
                <w:rFonts w:ascii="Arial" w:hAnsi="Arial" w:cs="Arial"/>
                <w:sz w:val="18"/>
              </w:rPr>
            </w:pPr>
            <w:del w:id="89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(AdresseTypeKode)</w:delText>
              </w:r>
            </w:del>
          </w:p>
          <w:p w14:paraId="4738B6CA" w14:textId="77777777" w:rsidR="004A630A" w:rsidRDefault="004A630A" w:rsidP="004A630A">
            <w:pPr>
              <w:rPr>
                <w:del w:id="90" w:author="Hanne Erdman Thomsen" w:date="2022-06-01T15:00:00Z"/>
                <w:rFonts w:ascii="Arial" w:hAnsi="Arial" w:cs="Arial"/>
                <w:sz w:val="18"/>
              </w:rPr>
            </w:pPr>
            <w:del w:id="91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(AdresseTypeTekst)</w:delText>
              </w:r>
            </w:del>
          </w:p>
          <w:p w14:paraId="65C94A98" w14:textId="77777777" w:rsidR="004A630A" w:rsidRDefault="004A630A" w:rsidP="004A630A">
            <w:pPr>
              <w:rPr>
                <w:del w:id="92" w:author="Hanne Erdman Thomsen" w:date="2022-06-01T15:00:00Z"/>
                <w:rFonts w:ascii="Arial" w:hAnsi="Arial" w:cs="Arial"/>
                <w:sz w:val="18"/>
              </w:rPr>
            </w:pPr>
            <w:del w:id="93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(AdresseTypeGyldigFra)</w:delText>
              </w:r>
            </w:del>
          </w:p>
          <w:p w14:paraId="763F9E41" w14:textId="77777777" w:rsidR="004A630A" w:rsidRDefault="004A630A" w:rsidP="004A630A">
            <w:pPr>
              <w:rPr>
                <w:del w:id="94" w:author="Hanne Erdman Thomsen" w:date="2022-06-01T15:00:00Z"/>
                <w:rFonts w:ascii="Arial" w:hAnsi="Arial" w:cs="Arial"/>
                <w:sz w:val="18"/>
              </w:rPr>
            </w:pPr>
            <w:del w:id="95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(AdresseTypeGyldigTil)</w:delText>
              </w:r>
            </w:del>
          </w:p>
          <w:p w14:paraId="01A7192E" w14:textId="77777777" w:rsidR="004A630A" w:rsidRDefault="004A630A" w:rsidP="004A630A">
            <w:pPr>
              <w:rPr>
                <w:del w:id="96" w:author="Hanne Erdman Thomsen" w:date="2022-06-01T15:00:00Z"/>
                <w:rFonts w:ascii="Arial" w:hAnsi="Arial" w:cs="Arial"/>
                <w:sz w:val="18"/>
              </w:rPr>
            </w:pPr>
            <w:del w:id="97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(LandKode)</w:delText>
              </w:r>
            </w:del>
          </w:p>
          <w:p w14:paraId="027DAD0A" w14:textId="77777777" w:rsidR="004A630A" w:rsidRDefault="004A630A" w:rsidP="004A630A">
            <w:pPr>
              <w:rPr>
                <w:del w:id="98" w:author="Hanne Erdman Thomsen" w:date="2022-06-01T15:00:00Z"/>
                <w:rFonts w:ascii="Arial" w:hAnsi="Arial" w:cs="Arial"/>
                <w:sz w:val="18"/>
              </w:rPr>
            </w:pPr>
            <w:del w:id="99" w:author="Hanne Erdman Thomsen" w:date="2022-06-01T15:00:00Z">
              <w:r>
                <w:rPr>
                  <w:rFonts w:ascii="Arial" w:hAnsi="Arial" w:cs="Arial"/>
                  <w:sz w:val="18"/>
                </w:rPr>
                <w:tab/>
                <w:delText>(LandNavn)</w:delText>
              </w:r>
            </w:del>
          </w:p>
          <w:p w14:paraId="2A641C5F" w14:textId="77777777" w:rsidR="004A630A" w:rsidRPr="004A630A" w:rsidRDefault="004A630A" w:rsidP="004A630A">
            <w:pPr>
              <w:rPr>
                <w:del w:id="100" w:author="Hanne Erdman Thomsen" w:date="2022-06-01T15:00:00Z"/>
                <w:rFonts w:ascii="Arial" w:hAnsi="Arial" w:cs="Arial"/>
                <w:sz w:val="18"/>
              </w:rPr>
            </w:pPr>
            <w:del w:id="101" w:author="Hanne Erdman Thomsen" w:date="2022-06-01T15:00:00Z">
              <w:r>
                <w:rPr>
                  <w:rFonts w:ascii="Arial" w:hAnsi="Arial" w:cs="Arial"/>
                  <w:sz w:val="18"/>
                </w:rPr>
                <w:delText>]</w:delText>
              </w:r>
            </w:del>
          </w:p>
        </w:tc>
      </w:tr>
      <w:tr w:rsidR="005D4F29" w14:paraId="6A5F0849" w14:textId="77777777" w:rsidTr="005D4F29"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2916CA63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5D4F29" w14:paraId="4270D7E2" w14:textId="77777777" w:rsidTr="005D4F29"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ACDCDE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Forskud vedr. grundskyld.</w:t>
            </w:r>
          </w:p>
          <w:p w14:paraId="2462158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61DFBAD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F10E20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25BB879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64DD1C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12746C1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1762C6A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36BE5E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D5EFA8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5FBEB8D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2C5936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60B4AFF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0ECF262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3BF8032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349CFC1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057F651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03568E7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2AA4DE1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11E84D2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17E3B6B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88A8F41" w14:textId="77777777" w:rsidR="004A630A" w:rsidRDefault="005D4F29" w:rsidP="004A630A">
            <w:pPr>
              <w:rPr>
                <w:del w:id="102" w:author="Hanne Erdman Thomsen" w:date="2022-06-01T15:00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</w:t>
            </w:r>
            <w:del w:id="103" w:author="Hanne Erdman Thomsen" w:date="2022-06-01T15:00:00Z">
              <w:r w:rsidR="004A630A">
                <w:rPr>
                  <w:rFonts w:ascii="Arial" w:hAnsi="Arial" w:cs="Arial"/>
                  <w:sz w:val="18"/>
                </w:rPr>
                <w:delText>adressestrukturen skal</w:delText>
              </w:r>
            </w:del>
            <w:ins w:id="104" w:author="Hanne Erdman Thomsen" w:date="2022-06-01T15:00:00Z">
              <w:r>
                <w:rPr>
                  <w:rFonts w:ascii="Arial" w:hAnsi="Arial" w:cs="Arial"/>
                  <w:sz w:val="18"/>
                </w:rPr>
                <w:t>beliggenhedsadresse</w:t>
              </w:r>
            </w:ins>
            <w:r>
              <w:rPr>
                <w:rFonts w:ascii="Arial" w:hAnsi="Arial" w:cs="Arial"/>
                <w:sz w:val="18"/>
              </w:rPr>
              <w:t xml:space="preserve"> angives en gyldig adresse for ejendommen </w:t>
            </w:r>
            <w:ins w:id="105" w:author="Hanne Erdman Thomsen" w:date="2022-06-01T15:00:00Z">
              <w:r>
                <w:rPr>
                  <w:rFonts w:ascii="Arial" w:hAnsi="Arial" w:cs="Arial"/>
                  <w:sz w:val="18"/>
                </w:rPr>
                <w:t xml:space="preserve">eller teksten "Ukendt adresse" </w:t>
              </w:r>
            </w:ins>
            <w:r>
              <w:rPr>
                <w:rFonts w:ascii="Arial" w:hAnsi="Arial" w:cs="Arial"/>
                <w:sz w:val="18"/>
              </w:rPr>
              <w:t xml:space="preserve">og minimum </w:t>
            </w:r>
            <w:del w:id="106" w:author="Hanne Erdman Thomsen" w:date="2022-06-01T15:00:00Z">
              <w:r w:rsidR="004A630A">
                <w:rPr>
                  <w:rFonts w:ascii="Arial" w:hAnsi="Arial" w:cs="Arial"/>
                  <w:sz w:val="18"/>
                </w:rPr>
                <w:delText>følgende felter</w:delText>
              </w:r>
            </w:del>
            <w:ins w:id="107" w:author="Hanne Erdman Thomsen" w:date="2022-06-01T15:00:00Z">
              <w:r>
                <w:rPr>
                  <w:rFonts w:ascii="Arial" w:hAnsi="Arial" w:cs="Arial"/>
                  <w:sz w:val="18"/>
                </w:rPr>
                <w:t xml:space="preserve">feltet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AdresseKortAdresseering</w:t>
              </w:r>
            </w:ins>
            <w:proofErr w:type="spellEnd"/>
            <w:r>
              <w:rPr>
                <w:rFonts w:ascii="Arial" w:hAnsi="Arial" w:cs="Arial"/>
                <w:sz w:val="18"/>
              </w:rPr>
              <w:t xml:space="preserve"> skal være </w:t>
            </w:r>
            <w:del w:id="108" w:author="Hanne Erdman Thomsen" w:date="2022-06-01T15:00:00Z">
              <w:r w:rsidR="004A630A">
                <w:rPr>
                  <w:rFonts w:ascii="Arial" w:hAnsi="Arial" w:cs="Arial"/>
                  <w:sz w:val="18"/>
                </w:rPr>
                <w:delText>udfyld:</w:delText>
              </w:r>
            </w:del>
          </w:p>
          <w:p w14:paraId="06A69B77" w14:textId="77777777" w:rsidR="004A630A" w:rsidRDefault="004A630A" w:rsidP="004A630A">
            <w:pPr>
              <w:rPr>
                <w:del w:id="109" w:author="Hanne Erdman Thomsen" w:date="2022-06-01T15:00:00Z"/>
                <w:rFonts w:ascii="Arial" w:hAnsi="Arial" w:cs="Arial"/>
                <w:sz w:val="18"/>
              </w:rPr>
            </w:pPr>
            <w:del w:id="110" w:author="Hanne Erdman Thomsen" w:date="2022-06-01T15:00:00Z">
              <w:r>
                <w:rPr>
                  <w:rFonts w:ascii="Arial" w:hAnsi="Arial" w:cs="Arial"/>
                  <w:sz w:val="18"/>
                </w:rPr>
                <w:delText>-</w:delText>
              </w:r>
              <w:r>
                <w:rPr>
                  <w:rFonts w:ascii="Arial" w:hAnsi="Arial" w:cs="Arial"/>
                  <w:sz w:val="18"/>
                </w:rPr>
                <w:tab/>
                <w:delText>AdresseVejNavn</w:delText>
              </w:r>
            </w:del>
          </w:p>
          <w:p w14:paraId="40A6D875" w14:textId="77777777" w:rsidR="004A630A" w:rsidRDefault="004A630A" w:rsidP="004A630A">
            <w:pPr>
              <w:rPr>
                <w:del w:id="111" w:author="Hanne Erdman Thomsen" w:date="2022-06-01T15:00:00Z"/>
                <w:rFonts w:ascii="Arial" w:hAnsi="Arial" w:cs="Arial"/>
                <w:sz w:val="18"/>
              </w:rPr>
            </w:pPr>
            <w:del w:id="112" w:author="Hanne Erdman Thomsen" w:date="2022-06-01T15:00:00Z">
              <w:r>
                <w:rPr>
                  <w:rFonts w:ascii="Arial" w:hAnsi="Arial" w:cs="Arial"/>
                  <w:sz w:val="18"/>
                </w:rPr>
                <w:delText>-</w:delText>
              </w:r>
              <w:r>
                <w:rPr>
                  <w:rFonts w:ascii="Arial" w:hAnsi="Arial" w:cs="Arial"/>
                  <w:sz w:val="18"/>
                </w:rPr>
                <w:tab/>
                <w:delText>AdresseFraHusNummer</w:delText>
              </w:r>
            </w:del>
          </w:p>
          <w:p w14:paraId="5BCACB22" w14:textId="77777777" w:rsidR="004A630A" w:rsidRDefault="004A630A" w:rsidP="004A630A">
            <w:pPr>
              <w:rPr>
                <w:del w:id="113" w:author="Hanne Erdman Thomsen" w:date="2022-06-01T15:00:00Z"/>
                <w:rFonts w:ascii="Arial" w:hAnsi="Arial" w:cs="Arial"/>
                <w:sz w:val="18"/>
              </w:rPr>
            </w:pPr>
            <w:del w:id="114" w:author="Hanne Erdman Thomsen" w:date="2022-06-01T15:00:00Z">
              <w:r>
                <w:rPr>
                  <w:rFonts w:ascii="Arial" w:hAnsi="Arial" w:cs="Arial"/>
                  <w:sz w:val="18"/>
                </w:rPr>
                <w:delText>-</w:delText>
              </w:r>
              <w:r>
                <w:rPr>
                  <w:rFonts w:ascii="Arial" w:hAnsi="Arial" w:cs="Arial"/>
                  <w:sz w:val="18"/>
                </w:rPr>
                <w:tab/>
                <w:delText>AdressePostNummer</w:delText>
              </w:r>
            </w:del>
          </w:p>
          <w:p w14:paraId="15E66301" w14:textId="0DDFADE6" w:rsidR="005D4F29" w:rsidRPr="005D4F29" w:rsidRDefault="004A630A" w:rsidP="005D4F29">
            <w:pPr>
              <w:rPr>
                <w:rFonts w:ascii="Arial" w:hAnsi="Arial" w:cs="Arial"/>
                <w:sz w:val="18"/>
              </w:rPr>
            </w:pPr>
            <w:del w:id="115" w:author="Hanne Erdman Thomsen" w:date="2022-06-01T15:00:00Z">
              <w:r>
                <w:rPr>
                  <w:rFonts w:ascii="Arial" w:hAnsi="Arial" w:cs="Arial"/>
                  <w:sz w:val="18"/>
                </w:rPr>
                <w:delText>-</w:delText>
              </w:r>
              <w:r>
                <w:rPr>
                  <w:rFonts w:ascii="Arial" w:hAnsi="Arial" w:cs="Arial"/>
                  <w:sz w:val="18"/>
                </w:rPr>
                <w:tab/>
                <w:delText>AdressePostDistrikt</w:delText>
              </w:r>
            </w:del>
            <w:ins w:id="116" w:author="Hanne Erdman Thomsen" w:date="2022-06-01T15:00:00Z">
              <w:r w:rsidR="005D4F29">
                <w:rPr>
                  <w:rFonts w:ascii="Arial" w:hAnsi="Arial" w:cs="Arial"/>
                  <w:sz w:val="18"/>
                </w:rPr>
                <w:t>udfyldt.</w:t>
              </w:r>
            </w:ins>
          </w:p>
        </w:tc>
      </w:tr>
    </w:tbl>
    <w:p w14:paraId="7E16CD9E" w14:textId="77777777" w:rsidR="005D4F29" w:rsidRDefault="005D4F29" w:rsidP="005D4F29">
      <w:pPr>
        <w:rPr>
          <w:rFonts w:ascii="Arial" w:hAnsi="Arial" w:cs="Arial"/>
          <w:b/>
          <w:sz w:val="40"/>
        </w:rPr>
        <w:sectPr w:rsidR="005D4F29" w:rsidSect="005D4F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BDB2268" w14:textId="77777777" w:rsidR="005D4F29" w:rsidRDefault="005D4F29" w:rsidP="005D4F29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D4F29" w14:paraId="5B23FBF6" w14:textId="77777777" w:rsidTr="005D4F29"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30C3BAF0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E743C8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46202B25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A630A" w14:paraId="15DC0C43" w14:textId="77777777" w:rsidTr="004A630A">
        <w:trPr>
          <w:del w:id="119" w:author="Hanne Erdman Thomsen" w:date="2022-06-01T15:00:00Z"/>
        </w:trPr>
        <w:tc>
          <w:tcPr>
            <w:tcW w:w="3401" w:type="dxa"/>
            <w:shd w:val="clear" w:color="auto" w:fill="auto"/>
          </w:tcPr>
          <w:p w14:paraId="591EFC29" w14:textId="77777777" w:rsidR="004A630A" w:rsidRPr="004A630A" w:rsidRDefault="004A630A" w:rsidP="004A630A">
            <w:pPr>
              <w:outlineLvl w:val="1"/>
              <w:rPr>
                <w:del w:id="120" w:author="Hanne Erdman Thomsen" w:date="2022-06-01T15:00:00Z"/>
                <w:rFonts w:ascii="Arial" w:hAnsi="Arial" w:cs="Arial"/>
                <w:sz w:val="18"/>
              </w:rPr>
            </w:pPr>
            <w:del w:id="121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AdresseAnvendelseKode</w:delText>
              </w:r>
            </w:del>
          </w:p>
        </w:tc>
        <w:tc>
          <w:tcPr>
            <w:tcW w:w="1701" w:type="dxa"/>
            <w:shd w:val="clear" w:color="auto" w:fill="auto"/>
          </w:tcPr>
          <w:p w14:paraId="14BCA629" w14:textId="77777777" w:rsidR="004A630A" w:rsidRDefault="004A630A" w:rsidP="004A630A">
            <w:pPr>
              <w:rPr>
                <w:del w:id="122" w:author="Hanne Erdman Thomsen" w:date="2022-06-01T15:00:00Z"/>
                <w:rFonts w:ascii="Arial" w:hAnsi="Arial" w:cs="Arial"/>
                <w:sz w:val="18"/>
              </w:rPr>
            </w:pPr>
            <w:del w:id="123" w:author="Hanne Erdman Thomsen" w:date="2022-06-01T15:00:00Z">
              <w:r>
                <w:rPr>
                  <w:rFonts w:ascii="Arial" w:hAnsi="Arial" w:cs="Arial"/>
                  <w:sz w:val="18"/>
                </w:rPr>
                <w:delText>base: integer</w:delText>
              </w:r>
            </w:del>
          </w:p>
          <w:p w14:paraId="243F30A3" w14:textId="77777777" w:rsidR="004A630A" w:rsidRDefault="004A630A" w:rsidP="004A630A">
            <w:pPr>
              <w:rPr>
                <w:del w:id="124" w:author="Hanne Erdman Thomsen" w:date="2022-06-01T15:00:00Z"/>
                <w:rFonts w:ascii="Arial" w:hAnsi="Arial" w:cs="Arial"/>
                <w:sz w:val="18"/>
              </w:rPr>
            </w:pPr>
            <w:del w:id="125" w:author="Hanne Erdman Thomsen" w:date="2022-06-01T15:00:00Z">
              <w:r>
                <w:rPr>
                  <w:rFonts w:ascii="Arial" w:hAnsi="Arial" w:cs="Arial"/>
                  <w:sz w:val="18"/>
                </w:rPr>
                <w:delText>totalDigits: 1</w:delText>
              </w:r>
            </w:del>
          </w:p>
          <w:p w14:paraId="2739AA78" w14:textId="77777777" w:rsidR="004A630A" w:rsidRPr="004A630A" w:rsidRDefault="004A630A" w:rsidP="004A630A">
            <w:pPr>
              <w:rPr>
                <w:del w:id="126" w:author="Hanne Erdman Thomsen" w:date="2022-06-01T15:00:00Z"/>
                <w:rFonts w:ascii="Arial" w:hAnsi="Arial" w:cs="Arial"/>
                <w:sz w:val="18"/>
              </w:rPr>
            </w:pPr>
            <w:del w:id="127" w:author="Hanne Erdman Thomsen" w:date="2022-06-01T15:00:00Z">
              <w:r>
                <w:rPr>
                  <w:rFonts w:ascii="Arial" w:hAnsi="Arial" w:cs="Arial"/>
                  <w:sz w:val="18"/>
                </w:rPr>
                <w:delText>enumeration: 0, 1, 8, 9</w:delText>
              </w:r>
            </w:del>
          </w:p>
        </w:tc>
        <w:tc>
          <w:tcPr>
            <w:tcW w:w="4671" w:type="dxa"/>
            <w:shd w:val="clear" w:color="auto" w:fill="auto"/>
          </w:tcPr>
          <w:p w14:paraId="6A4D7B7B" w14:textId="77777777" w:rsidR="004A630A" w:rsidRDefault="004A630A" w:rsidP="004A630A">
            <w:pPr>
              <w:rPr>
                <w:del w:id="128" w:author="Hanne Erdman Thomsen" w:date="2022-06-01T15:00:00Z"/>
                <w:rFonts w:ascii="Arial" w:hAnsi="Arial" w:cs="Arial"/>
                <w:sz w:val="18"/>
              </w:rPr>
            </w:pPr>
            <w:del w:id="129" w:author="Hanne Erdman Thomsen" w:date="2022-06-01T15:00:00Z">
              <w:r>
                <w:rPr>
                  <w:rFonts w:ascii="Arial" w:hAnsi="Arial" w:cs="Arial"/>
                  <w:sz w:val="18"/>
                </w:rPr>
                <w:delText>Kode som angiver adresseringsmuligheder.</w:delText>
              </w:r>
            </w:del>
          </w:p>
          <w:p w14:paraId="39871F3C" w14:textId="77777777" w:rsidR="004A630A" w:rsidRDefault="004A630A" w:rsidP="004A630A">
            <w:pPr>
              <w:rPr>
                <w:del w:id="130" w:author="Hanne Erdman Thomsen" w:date="2022-06-01T15:00:00Z"/>
                <w:rFonts w:ascii="Arial" w:hAnsi="Arial" w:cs="Arial"/>
                <w:sz w:val="18"/>
              </w:rPr>
            </w:pPr>
            <w:del w:id="131" w:author="Hanne Erdman Thomsen" w:date="2022-06-01T15:00:00Z">
              <w:r>
                <w:rPr>
                  <w:rFonts w:ascii="Arial" w:hAnsi="Arial" w:cs="Arial"/>
                  <w:sz w:val="18"/>
                </w:rPr>
                <w:delText>0 = Adressen kan anvendes til direkte adressering</w:delText>
              </w:r>
            </w:del>
          </w:p>
          <w:p w14:paraId="0FC61CD0" w14:textId="77777777" w:rsidR="004A630A" w:rsidRDefault="004A630A" w:rsidP="004A630A">
            <w:pPr>
              <w:rPr>
                <w:del w:id="132" w:author="Hanne Erdman Thomsen" w:date="2022-06-01T15:00:00Z"/>
                <w:rFonts w:ascii="Arial" w:hAnsi="Arial" w:cs="Arial"/>
                <w:sz w:val="18"/>
              </w:rPr>
            </w:pPr>
            <w:del w:id="133" w:author="Hanne Erdman Thomsen" w:date="2022-06-01T15:00:00Z">
              <w:r>
                <w:rPr>
                  <w:rFonts w:ascii="Arial" w:hAnsi="Arial" w:cs="Arial"/>
                  <w:sz w:val="18"/>
                </w:rPr>
                <w:delText>1 = Adressen kan ikke anvendes til direkte adressering</w:delText>
              </w:r>
            </w:del>
          </w:p>
          <w:p w14:paraId="3E4C0D23" w14:textId="77777777" w:rsidR="004A630A" w:rsidRDefault="004A630A" w:rsidP="004A630A">
            <w:pPr>
              <w:rPr>
                <w:del w:id="134" w:author="Hanne Erdman Thomsen" w:date="2022-06-01T15:00:00Z"/>
                <w:rFonts w:ascii="Arial" w:hAnsi="Arial" w:cs="Arial"/>
                <w:sz w:val="18"/>
              </w:rPr>
            </w:pPr>
            <w:del w:id="135" w:author="Hanne Erdman Thomsen" w:date="2022-06-01T15:00:00Z">
              <w:r>
                <w:rPr>
                  <w:rFonts w:ascii="Arial" w:hAnsi="Arial" w:cs="Arial"/>
                  <w:sz w:val="18"/>
                </w:rPr>
                <w:delText>8 = Adressen består kun af navn</w:delText>
              </w:r>
            </w:del>
          </w:p>
          <w:p w14:paraId="06A0CCB0" w14:textId="77777777" w:rsidR="004A630A" w:rsidRDefault="004A630A" w:rsidP="004A630A">
            <w:pPr>
              <w:rPr>
                <w:del w:id="136" w:author="Hanne Erdman Thomsen" w:date="2022-06-01T15:00:00Z"/>
                <w:rFonts w:ascii="Arial" w:hAnsi="Arial" w:cs="Arial"/>
                <w:sz w:val="18"/>
              </w:rPr>
            </w:pPr>
            <w:del w:id="137" w:author="Hanne Erdman Thomsen" w:date="2022-06-01T15:00:00Z">
              <w:r>
                <w:rPr>
                  <w:rFonts w:ascii="Arial" w:hAnsi="Arial" w:cs="Arial"/>
                  <w:sz w:val="18"/>
                </w:rPr>
                <w:delText>9 = Ingen adresse pga. nyt personnummer</w:delText>
              </w:r>
            </w:del>
          </w:p>
          <w:p w14:paraId="61D92EAA" w14:textId="77777777" w:rsidR="004A630A" w:rsidRDefault="004A630A" w:rsidP="004A630A">
            <w:pPr>
              <w:rPr>
                <w:del w:id="138" w:author="Hanne Erdman Thomsen" w:date="2022-06-01T15:00:00Z"/>
                <w:rFonts w:ascii="Arial" w:hAnsi="Arial" w:cs="Arial"/>
                <w:sz w:val="18"/>
              </w:rPr>
            </w:pPr>
          </w:p>
          <w:p w14:paraId="63E00879" w14:textId="77777777" w:rsidR="004A630A" w:rsidRDefault="004A630A" w:rsidP="004A630A">
            <w:pPr>
              <w:rPr>
                <w:del w:id="139" w:author="Hanne Erdman Thomsen" w:date="2022-06-01T15:00:00Z"/>
                <w:rFonts w:ascii="Arial" w:hAnsi="Arial" w:cs="Arial"/>
                <w:sz w:val="18"/>
              </w:rPr>
            </w:pPr>
            <w:del w:id="140" w:author="Hanne Erdman Thomsen" w:date="2022-06-01T15:00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24B1E632" w14:textId="77777777" w:rsidR="004A630A" w:rsidRDefault="004A630A" w:rsidP="004A630A">
            <w:pPr>
              <w:rPr>
                <w:del w:id="141" w:author="Hanne Erdman Thomsen" w:date="2022-06-01T15:00:00Z"/>
                <w:rFonts w:ascii="Arial" w:hAnsi="Arial" w:cs="Arial"/>
                <w:sz w:val="18"/>
              </w:rPr>
            </w:pPr>
            <w:del w:id="142" w:author="Hanne Erdman Thomsen" w:date="2022-06-01T15:00:00Z">
              <w:r>
                <w:rPr>
                  <w:rFonts w:ascii="Arial" w:hAnsi="Arial" w:cs="Arial"/>
                  <w:sz w:val="18"/>
                </w:rPr>
                <w:delText>0 = Adressen kan anvendes til direkte adressering</w:delText>
              </w:r>
            </w:del>
          </w:p>
          <w:p w14:paraId="57D8D6A4" w14:textId="77777777" w:rsidR="004A630A" w:rsidRDefault="004A630A" w:rsidP="004A630A">
            <w:pPr>
              <w:rPr>
                <w:del w:id="143" w:author="Hanne Erdman Thomsen" w:date="2022-06-01T15:00:00Z"/>
                <w:rFonts w:ascii="Arial" w:hAnsi="Arial" w:cs="Arial"/>
                <w:sz w:val="18"/>
              </w:rPr>
            </w:pPr>
            <w:del w:id="144" w:author="Hanne Erdman Thomsen" w:date="2022-06-01T15:00:00Z">
              <w:r>
                <w:rPr>
                  <w:rFonts w:ascii="Arial" w:hAnsi="Arial" w:cs="Arial"/>
                  <w:sz w:val="18"/>
                </w:rPr>
                <w:delText>1 = Adressen kan ikke anvendes til direkte adressering</w:delText>
              </w:r>
            </w:del>
          </w:p>
          <w:p w14:paraId="34AF408C" w14:textId="77777777" w:rsidR="004A630A" w:rsidRDefault="004A630A" w:rsidP="004A630A">
            <w:pPr>
              <w:rPr>
                <w:del w:id="145" w:author="Hanne Erdman Thomsen" w:date="2022-06-01T15:00:00Z"/>
                <w:rFonts w:ascii="Arial" w:hAnsi="Arial" w:cs="Arial"/>
                <w:sz w:val="18"/>
              </w:rPr>
            </w:pPr>
            <w:del w:id="146" w:author="Hanne Erdman Thomsen" w:date="2022-06-01T15:00:00Z">
              <w:r>
                <w:rPr>
                  <w:rFonts w:ascii="Arial" w:hAnsi="Arial" w:cs="Arial"/>
                  <w:sz w:val="18"/>
                </w:rPr>
                <w:delText>8 = Adressen består kun af navn</w:delText>
              </w:r>
            </w:del>
          </w:p>
          <w:p w14:paraId="424C1513" w14:textId="77777777" w:rsidR="004A630A" w:rsidRDefault="004A630A" w:rsidP="004A630A">
            <w:pPr>
              <w:rPr>
                <w:del w:id="147" w:author="Hanne Erdman Thomsen" w:date="2022-06-01T15:00:00Z"/>
                <w:rFonts w:ascii="Arial" w:hAnsi="Arial" w:cs="Arial"/>
                <w:sz w:val="18"/>
              </w:rPr>
            </w:pPr>
            <w:del w:id="148" w:author="Hanne Erdman Thomsen" w:date="2022-06-01T15:00:00Z">
              <w:r>
                <w:rPr>
                  <w:rFonts w:ascii="Arial" w:hAnsi="Arial" w:cs="Arial"/>
                  <w:sz w:val="18"/>
                </w:rPr>
                <w:delText>9 = Ingen adresse pga. nyt personnummer</w:delText>
              </w:r>
            </w:del>
          </w:p>
          <w:p w14:paraId="7BD1480D" w14:textId="77777777" w:rsidR="004A630A" w:rsidRDefault="004A630A" w:rsidP="004A630A">
            <w:pPr>
              <w:rPr>
                <w:del w:id="149" w:author="Hanne Erdman Thomsen" w:date="2022-06-01T15:00:00Z"/>
                <w:rFonts w:ascii="Arial" w:hAnsi="Arial" w:cs="Arial"/>
                <w:sz w:val="18"/>
              </w:rPr>
            </w:pPr>
          </w:p>
          <w:p w14:paraId="26C605DF" w14:textId="77777777" w:rsidR="004A630A" w:rsidRPr="004A630A" w:rsidRDefault="004A630A" w:rsidP="004A630A">
            <w:pPr>
              <w:rPr>
                <w:del w:id="150" w:author="Hanne Erdman Thomsen" w:date="2022-06-01T15:00:00Z"/>
                <w:rFonts w:ascii="Arial" w:hAnsi="Arial" w:cs="Arial"/>
                <w:sz w:val="18"/>
              </w:rPr>
            </w:pPr>
          </w:p>
        </w:tc>
      </w:tr>
      <w:tr w:rsidR="005D4F29" w14:paraId="0AFBF648" w14:textId="77777777" w:rsidTr="005D4F29">
        <w:tc>
          <w:tcPr>
            <w:tcW w:w="3401" w:type="dxa"/>
            <w:shd w:val="clear" w:color="auto" w:fill="auto"/>
          </w:tcPr>
          <w:p w14:paraId="0E85FE30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75278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A7ACA8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13B7638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7D71C90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13AA22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16AC50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481451E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4E9656D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88E6D17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4A630A" w14:paraId="5B56E152" w14:textId="77777777" w:rsidTr="004A630A">
        <w:trPr>
          <w:del w:id="151" w:author="Hanne Erdman Thomsen" w:date="2022-06-01T15:00:00Z"/>
        </w:trPr>
        <w:tc>
          <w:tcPr>
            <w:tcW w:w="3401" w:type="dxa"/>
            <w:shd w:val="clear" w:color="auto" w:fill="auto"/>
          </w:tcPr>
          <w:p w14:paraId="35CF2E6C" w14:textId="77777777" w:rsidR="004A630A" w:rsidRPr="004A630A" w:rsidRDefault="004A630A" w:rsidP="004A630A">
            <w:pPr>
              <w:outlineLvl w:val="1"/>
              <w:rPr>
                <w:del w:id="152" w:author="Hanne Erdman Thomsen" w:date="2022-06-01T15:00:00Z"/>
                <w:rFonts w:ascii="Arial" w:hAnsi="Arial" w:cs="Arial"/>
                <w:sz w:val="18"/>
              </w:rPr>
            </w:pPr>
            <w:del w:id="153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AdresseCONavn</w:delText>
              </w:r>
            </w:del>
          </w:p>
        </w:tc>
        <w:tc>
          <w:tcPr>
            <w:tcW w:w="1701" w:type="dxa"/>
            <w:shd w:val="clear" w:color="auto" w:fill="auto"/>
          </w:tcPr>
          <w:p w14:paraId="6834B508" w14:textId="77777777" w:rsidR="004A630A" w:rsidRDefault="004A630A" w:rsidP="004A630A">
            <w:pPr>
              <w:rPr>
                <w:del w:id="154" w:author="Hanne Erdman Thomsen" w:date="2022-06-01T15:00:00Z"/>
                <w:rFonts w:ascii="Arial" w:hAnsi="Arial" w:cs="Arial"/>
                <w:sz w:val="18"/>
              </w:rPr>
            </w:pPr>
            <w:del w:id="155" w:author="Hanne Erdman Thomsen" w:date="2022-06-01T15:00:00Z">
              <w:r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4911DEE7" w14:textId="77777777" w:rsidR="004A630A" w:rsidRPr="004A630A" w:rsidRDefault="004A630A" w:rsidP="004A630A">
            <w:pPr>
              <w:rPr>
                <w:del w:id="156" w:author="Hanne Erdman Thomsen" w:date="2022-06-01T15:00:00Z"/>
                <w:rFonts w:ascii="Arial" w:hAnsi="Arial" w:cs="Arial"/>
                <w:sz w:val="18"/>
              </w:rPr>
            </w:pPr>
            <w:del w:id="157" w:author="Hanne Erdman Thomsen" w:date="2022-06-01T15:00:00Z">
              <w:r>
                <w:rPr>
                  <w:rFonts w:ascii="Arial" w:hAnsi="Arial" w:cs="Arial"/>
                  <w:sz w:val="18"/>
                </w:rPr>
                <w:delText>maxLength: 300</w:delText>
              </w:r>
            </w:del>
          </w:p>
        </w:tc>
        <w:tc>
          <w:tcPr>
            <w:tcW w:w="4671" w:type="dxa"/>
            <w:shd w:val="clear" w:color="auto" w:fill="auto"/>
          </w:tcPr>
          <w:p w14:paraId="4DA12C71" w14:textId="77777777" w:rsidR="004A630A" w:rsidRDefault="004A630A" w:rsidP="004A630A">
            <w:pPr>
              <w:rPr>
                <w:del w:id="158" w:author="Hanne Erdman Thomsen" w:date="2022-06-01T15:00:00Z"/>
                <w:rFonts w:ascii="Arial" w:hAnsi="Arial" w:cs="Arial"/>
                <w:sz w:val="18"/>
              </w:rPr>
            </w:pPr>
            <w:del w:id="159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navn for en CO-adresse (for virksomheder)</w:delText>
              </w:r>
            </w:del>
          </w:p>
          <w:p w14:paraId="3B32D3CD" w14:textId="77777777" w:rsidR="004A630A" w:rsidRDefault="004A630A" w:rsidP="004A630A">
            <w:pPr>
              <w:rPr>
                <w:del w:id="160" w:author="Hanne Erdman Thomsen" w:date="2022-06-01T15:00:00Z"/>
                <w:rFonts w:ascii="Arial" w:hAnsi="Arial" w:cs="Arial"/>
                <w:sz w:val="18"/>
              </w:rPr>
            </w:pPr>
          </w:p>
          <w:p w14:paraId="27F436C4" w14:textId="77777777" w:rsidR="004A630A" w:rsidRDefault="004A630A" w:rsidP="004A630A">
            <w:pPr>
              <w:rPr>
                <w:del w:id="161" w:author="Hanne Erdman Thomsen" w:date="2022-06-01T15:00:00Z"/>
                <w:rFonts w:ascii="Arial" w:hAnsi="Arial" w:cs="Arial"/>
                <w:sz w:val="18"/>
              </w:rPr>
            </w:pPr>
            <w:del w:id="162" w:author="Hanne Erdman Thomsen" w:date="2022-06-01T15:00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5EE5C821" w14:textId="77777777" w:rsidR="004A630A" w:rsidRDefault="004A630A" w:rsidP="004A630A">
            <w:pPr>
              <w:rPr>
                <w:del w:id="163" w:author="Hanne Erdman Thomsen" w:date="2022-06-01T15:00:00Z"/>
                <w:rFonts w:ascii="Arial" w:hAnsi="Arial" w:cs="Arial"/>
                <w:sz w:val="18"/>
              </w:rPr>
            </w:pPr>
            <w:del w:id="164" w:author="Hanne Erdman Thomsen" w:date="2022-06-01T15:00:00Z">
              <w:r>
                <w:rPr>
                  <w:rFonts w:ascii="Arial" w:hAnsi="Arial" w:cs="Arial"/>
                  <w:sz w:val="18"/>
                </w:rPr>
                <w:delText>Generisk navnefelt.</w:delText>
              </w:r>
            </w:del>
          </w:p>
          <w:p w14:paraId="303B8C68" w14:textId="77777777" w:rsidR="004A630A" w:rsidRDefault="004A630A" w:rsidP="004A630A">
            <w:pPr>
              <w:rPr>
                <w:del w:id="165" w:author="Hanne Erdman Thomsen" w:date="2022-06-01T15:00:00Z"/>
                <w:rFonts w:ascii="Arial" w:hAnsi="Arial" w:cs="Arial"/>
                <w:sz w:val="18"/>
              </w:rPr>
            </w:pPr>
            <w:del w:id="166" w:author="Hanne Erdman Thomsen" w:date="2022-06-01T15:00:00Z">
              <w:r>
                <w:rPr>
                  <w:rFonts w:ascii="Arial" w:hAnsi="Arial" w:cs="Arial"/>
                  <w:sz w:val="18"/>
                </w:rPr>
                <w:delText>Bruges til personnavne og virksomhedsnavne m.m.</w:delText>
              </w:r>
            </w:del>
          </w:p>
          <w:p w14:paraId="77863344" w14:textId="77777777" w:rsidR="004A630A" w:rsidRDefault="004A630A" w:rsidP="004A630A">
            <w:pPr>
              <w:rPr>
                <w:del w:id="167" w:author="Hanne Erdman Thomsen" w:date="2022-06-01T15:00:00Z"/>
                <w:rFonts w:ascii="Arial" w:hAnsi="Arial" w:cs="Arial"/>
                <w:sz w:val="18"/>
              </w:rPr>
            </w:pPr>
          </w:p>
          <w:p w14:paraId="7269AE76" w14:textId="77777777" w:rsidR="004A630A" w:rsidRPr="004A630A" w:rsidRDefault="004A630A" w:rsidP="004A630A">
            <w:pPr>
              <w:rPr>
                <w:del w:id="168" w:author="Hanne Erdman Thomsen" w:date="2022-06-01T15:00:00Z"/>
                <w:rFonts w:ascii="Arial" w:hAnsi="Arial" w:cs="Arial"/>
                <w:sz w:val="18"/>
              </w:rPr>
            </w:pPr>
          </w:p>
        </w:tc>
      </w:tr>
      <w:tr w:rsidR="004A630A" w14:paraId="6EB6C272" w14:textId="77777777" w:rsidTr="004A630A">
        <w:trPr>
          <w:del w:id="169" w:author="Hanne Erdman Thomsen" w:date="2022-06-01T15:00:00Z"/>
        </w:trPr>
        <w:tc>
          <w:tcPr>
            <w:tcW w:w="3401" w:type="dxa"/>
            <w:shd w:val="clear" w:color="auto" w:fill="auto"/>
          </w:tcPr>
          <w:p w14:paraId="2F0EFBC1" w14:textId="77777777" w:rsidR="004A630A" w:rsidRPr="004A630A" w:rsidRDefault="004A630A" w:rsidP="004A630A">
            <w:pPr>
              <w:outlineLvl w:val="1"/>
              <w:rPr>
                <w:del w:id="170" w:author="Hanne Erdman Thomsen" w:date="2022-06-01T15:00:00Z"/>
                <w:rFonts w:ascii="Arial" w:hAnsi="Arial" w:cs="Arial"/>
                <w:sz w:val="18"/>
              </w:rPr>
            </w:pPr>
            <w:del w:id="171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AdresseEtageTekst</w:delText>
              </w:r>
            </w:del>
          </w:p>
        </w:tc>
        <w:tc>
          <w:tcPr>
            <w:tcW w:w="1701" w:type="dxa"/>
            <w:shd w:val="clear" w:color="auto" w:fill="auto"/>
          </w:tcPr>
          <w:p w14:paraId="6CDCE357" w14:textId="77777777" w:rsidR="004A630A" w:rsidRDefault="004A630A" w:rsidP="004A630A">
            <w:pPr>
              <w:rPr>
                <w:del w:id="172" w:author="Hanne Erdman Thomsen" w:date="2022-06-01T15:00:00Z"/>
                <w:rFonts w:ascii="Arial" w:hAnsi="Arial" w:cs="Arial"/>
                <w:sz w:val="18"/>
              </w:rPr>
            </w:pPr>
            <w:del w:id="173" w:author="Hanne Erdman Thomsen" w:date="2022-06-01T15:00:00Z">
              <w:r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710A84B4" w14:textId="77777777" w:rsidR="004A630A" w:rsidRPr="004A630A" w:rsidRDefault="004A630A" w:rsidP="004A630A">
            <w:pPr>
              <w:rPr>
                <w:del w:id="174" w:author="Hanne Erdman Thomsen" w:date="2022-06-01T15:00:00Z"/>
                <w:rFonts w:ascii="Arial" w:hAnsi="Arial" w:cs="Arial"/>
                <w:sz w:val="18"/>
              </w:rPr>
            </w:pPr>
            <w:del w:id="175" w:author="Hanne Erdman Thomsen" w:date="2022-06-01T15:00:00Z">
              <w:r>
                <w:rPr>
                  <w:rFonts w:ascii="Arial" w:hAnsi="Arial" w:cs="Arial"/>
                  <w:sz w:val="18"/>
                </w:rPr>
                <w:delText>maxLength: 2</w:delText>
              </w:r>
            </w:del>
          </w:p>
        </w:tc>
        <w:tc>
          <w:tcPr>
            <w:tcW w:w="4671" w:type="dxa"/>
            <w:shd w:val="clear" w:color="auto" w:fill="auto"/>
          </w:tcPr>
          <w:p w14:paraId="3B91D039" w14:textId="77777777" w:rsidR="004A630A" w:rsidRDefault="004A630A" w:rsidP="004A630A">
            <w:pPr>
              <w:rPr>
                <w:del w:id="176" w:author="Hanne Erdman Thomsen" w:date="2022-06-01T15:00:00Z"/>
                <w:rFonts w:ascii="Arial" w:hAnsi="Arial" w:cs="Arial"/>
                <w:sz w:val="18"/>
              </w:rPr>
            </w:pPr>
            <w:del w:id="177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etagen tilknyttet husnummer/husbogstav</w:delText>
              </w:r>
            </w:del>
          </w:p>
          <w:p w14:paraId="63EDE4A9" w14:textId="77777777" w:rsidR="004A630A" w:rsidRDefault="004A630A" w:rsidP="004A630A">
            <w:pPr>
              <w:rPr>
                <w:del w:id="178" w:author="Hanne Erdman Thomsen" w:date="2022-06-01T15:00:00Z"/>
                <w:rFonts w:ascii="Arial" w:hAnsi="Arial" w:cs="Arial"/>
                <w:sz w:val="18"/>
              </w:rPr>
            </w:pPr>
          </w:p>
          <w:p w14:paraId="386A0BF3" w14:textId="77777777" w:rsidR="004A630A" w:rsidRDefault="004A630A" w:rsidP="004A630A">
            <w:pPr>
              <w:rPr>
                <w:del w:id="179" w:author="Hanne Erdman Thomsen" w:date="2022-06-01T15:00:00Z"/>
                <w:rFonts w:ascii="Arial" w:hAnsi="Arial" w:cs="Arial"/>
                <w:sz w:val="18"/>
              </w:rPr>
            </w:pPr>
            <w:del w:id="180" w:author="Hanne Erdman Thomsen" w:date="2022-06-01T15:00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575939F9" w14:textId="77777777" w:rsidR="004A630A" w:rsidRDefault="004A630A" w:rsidP="004A630A">
            <w:pPr>
              <w:rPr>
                <w:del w:id="181" w:author="Hanne Erdman Thomsen" w:date="2022-06-01T15:00:00Z"/>
                <w:rFonts w:ascii="Arial" w:hAnsi="Arial" w:cs="Arial"/>
                <w:sz w:val="18"/>
              </w:rPr>
            </w:pPr>
            <w:del w:id="182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etagen tilknyttet husnummer/husbogstav</w:delText>
              </w:r>
            </w:del>
          </w:p>
          <w:p w14:paraId="1511F75A" w14:textId="77777777" w:rsidR="004A630A" w:rsidRDefault="004A630A" w:rsidP="004A630A">
            <w:pPr>
              <w:rPr>
                <w:del w:id="183" w:author="Hanne Erdman Thomsen" w:date="2022-06-01T15:00:00Z"/>
                <w:rFonts w:ascii="Arial" w:hAnsi="Arial" w:cs="Arial"/>
                <w:sz w:val="18"/>
              </w:rPr>
            </w:pPr>
          </w:p>
          <w:p w14:paraId="6D4AEEC4" w14:textId="77777777" w:rsidR="004A630A" w:rsidRPr="004A630A" w:rsidRDefault="004A630A" w:rsidP="004A630A">
            <w:pPr>
              <w:rPr>
                <w:del w:id="184" w:author="Hanne Erdman Thomsen" w:date="2022-06-01T15:00:00Z"/>
                <w:rFonts w:ascii="Arial" w:hAnsi="Arial" w:cs="Arial"/>
                <w:sz w:val="18"/>
              </w:rPr>
            </w:pPr>
          </w:p>
        </w:tc>
      </w:tr>
      <w:tr w:rsidR="004A630A" w14:paraId="2F7414ED" w14:textId="77777777" w:rsidTr="004A630A">
        <w:trPr>
          <w:del w:id="185" w:author="Hanne Erdman Thomsen" w:date="2022-06-01T15:00:00Z"/>
        </w:trPr>
        <w:tc>
          <w:tcPr>
            <w:tcW w:w="3401" w:type="dxa"/>
            <w:shd w:val="clear" w:color="auto" w:fill="auto"/>
          </w:tcPr>
          <w:p w14:paraId="744E8952" w14:textId="77777777" w:rsidR="004A630A" w:rsidRPr="004A630A" w:rsidRDefault="004A630A" w:rsidP="004A630A">
            <w:pPr>
              <w:outlineLvl w:val="1"/>
              <w:rPr>
                <w:del w:id="186" w:author="Hanne Erdman Thomsen" w:date="2022-06-01T15:00:00Z"/>
                <w:rFonts w:ascii="Arial" w:hAnsi="Arial" w:cs="Arial"/>
                <w:sz w:val="18"/>
              </w:rPr>
            </w:pPr>
            <w:del w:id="187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AdresseFortløbendeNummer</w:delText>
              </w:r>
            </w:del>
          </w:p>
        </w:tc>
        <w:tc>
          <w:tcPr>
            <w:tcW w:w="1701" w:type="dxa"/>
            <w:shd w:val="clear" w:color="auto" w:fill="auto"/>
          </w:tcPr>
          <w:p w14:paraId="03F6FD03" w14:textId="77777777" w:rsidR="004A630A" w:rsidRDefault="004A630A" w:rsidP="004A630A">
            <w:pPr>
              <w:rPr>
                <w:del w:id="188" w:author="Hanne Erdman Thomsen" w:date="2022-06-01T15:00:00Z"/>
                <w:rFonts w:ascii="Arial" w:hAnsi="Arial" w:cs="Arial"/>
                <w:sz w:val="18"/>
              </w:rPr>
            </w:pPr>
            <w:del w:id="189" w:author="Hanne Erdman Thomsen" w:date="2022-06-01T15:00:00Z">
              <w:r>
                <w:rPr>
                  <w:rFonts w:ascii="Arial" w:hAnsi="Arial" w:cs="Arial"/>
                  <w:sz w:val="18"/>
                </w:rPr>
                <w:delText>base: integer</w:delText>
              </w:r>
            </w:del>
          </w:p>
          <w:p w14:paraId="3555170F" w14:textId="77777777" w:rsidR="004A630A" w:rsidRPr="004A630A" w:rsidRDefault="004A630A" w:rsidP="004A630A">
            <w:pPr>
              <w:rPr>
                <w:del w:id="190" w:author="Hanne Erdman Thomsen" w:date="2022-06-01T15:00:00Z"/>
                <w:rFonts w:ascii="Arial" w:hAnsi="Arial" w:cs="Arial"/>
                <w:sz w:val="18"/>
              </w:rPr>
            </w:pPr>
            <w:del w:id="191" w:author="Hanne Erdman Thomsen" w:date="2022-06-01T15:00:00Z">
              <w:r>
                <w:rPr>
                  <w:rFonts w:ascii="Arial" w:hAnsi="Arial" w:cs="Arial"/>
                  <w:sz w:val="18"/>
                </w:rPr>
                <w:delText>totalDigits: 5</w:delText>
              </w:r>
            </w:del>
          </w:p>
        </w:tc>
        <w:tc>
          <w:tcPr>
            <w:tcW w:w="4671" w:type="dxa"/>
            <w:shd w:val="clear" w:color="auto" w:fill="auto"/>
          </w:tcPr>
          <w:p w14:paraId="1C62726B" w14:textId="77777777" w:rsidR="004A630A" w:rsidRDefault="004A630A" w:rsidP="004A630A">
            <w:pPr>
              <w:rPr>
                <w:del w:id="192" w:author="Hanne Erdman Thomsen" w:date="2022-06-01T15:00:00Z"/>
                <w:rFonts w:ascii="Arial" w:hAnsi="Arial" w:cs="Arial"/>
                <w:sz w:val="18"/>
              </w:rPr>
            </w:pPr>
            <w:del w:id="193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fortløbende nummerering ved flere adresser af samme type og på samme tidspunkt.</w:delText>
              </w:r>
            </w:del>
          </w:p>
          <w:p w14:paraId="07CC2FCB" w14:textId="77777777" w:rsidR="004A630A" w:rsidRDefault="004A630A" w:rsidP="004A630A">
            <w:pPr>
              <w:rPr>
                <w:del w:id="194" w:author="Hanne Erdman Thomsen" w:date="2022-06-01T15:00:00Z"/>
                <w:rFonts w:ascii="Arial" w:hAnsi="Arial" w:cs="Arial"/>
                <w:sz w:val="18"/>
              </w:rPr>
            </w:pPr>
          </w:p>
          <w:p w14:paraId="3F5225B6" w14:textId="77777777" w:rsidR="004A630A" w:rsidRDefault="004A630A" w:rsidP="004A630A">
            <w:pPr>
              <w:rPr>
                <w:del w:id="195" w:author="Hanne Erdman Thomsen" w:date="2022-06-01T15:00:00Z"/>
                <w:rFonts w:ascii="Arial" w:hAnsi="Arial" w:cs="Arial"/>
                <w:sz w:val="18"/>
              </w:rPr>
            </w:pPr>
            <w:del w:id="196" w:author="Hanne Erdman Thomsen" w:date="2022-06-01T15:00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4D7D7BFA" w14:textId="77777777" w:rsidR="004A630A" w:rsidRDefault="004A630A" w:rsidP="004A630A">
            <w:pPr>
              <w:rPr>
                <w:del w:id="197" w:author="Hanne Erdman Thomsen" w:date="2022-06-01T15:00:00Z"/>
                <w:rFonts w:ascii="Arial" w:hAnsi="Arial" w:cs="Arial"/>
                <w:sz w:val="18"/>
              </w:rPr>
            </w:pPr>
            <w:del w:id="198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fortløbende nummerering ved flere adresser af samme type</w:delText>
              </w:r>
            </w:del>
          </w:p>
          <w:p w14:paraId="6209FCE3" w14:textId="77777777" w:rsidR="004A630A" w:rsidRDefault="004A630A" w:rsidP="004A630A">
            <w:pPr>
              <w:rPr>
                <w:del w:id="199" w:author="Hanne Erdman Thomsen" w:date="2022-06-01T15:00:00Z"/>
                <w:rFonts w:ascii="Arial" w:hAnsi="Arial" w:cs="Arial"/>
                <w:sz w:val="18"/>
              </w:rPr>
            </w:pPr>
          </w:p>
          <w:p w14:paraId="34376CDA" w14:textId="77777777" w:rsidR="004A630A" w:rsidRDefault="004A630A" w:rsidP="004A630A">
            <w:pPr>
              <w:rPr>
                <w:del w:id="200" w:author="Hanne Erdman Thomsen" w:date="2022-06-01T15:00:00Z"/>
                <w:rFonts w:ascii="Arial" w:hAnsi="Arial" w:cs="Arial"/>
                <w:sz w:val="18"/>
              </w:rPr>
            </w:pPr>
            <w:del w:id="201" w:author="Hanne Erdman Thomsen" w:date="2022-06-01T15:00:00Z">
              <w:r>
                <w:rPr>
                  <w:rFonts w:ascii="Arial" w:hAnsi="Arial" w:cs="Arial"/>
                  <w:sz w:val="18"/>
                </w:rPr>
                <w:delText>Grundlæggende værdisæt:</w:delText>
              </w:r>
            </w:del>
          </w:p>
          <w:p w14:paraId="4D57BF9C" w14:textId="77777777" w:rsidR="004A630A" w:rsidRDefault="004A630A" w:rsidP="004A630A">
            <w:pPr>
              <w:rPr>
                <w:del w:id="202" w:author="Hanne Erdman Thomsen" w:date="2022-06-01T15:00:00Z"/>
                <w:rFonts w:ascii="Arial" w:hAnsi="Arial" w:cs="Arial"/>
                <w:sz w:val="18"/>
              </w:rPr>
            </w:pPr>
            <w:del w:id="203" w:author="Hanne Erdman Thomsen" w:date="2022-06-01T15:00:00Z">
              <w:r>
                <w:rPr>
                  <w:rFonts w:ascii="Arial" w:hAnsi="Arial" w:cs="Arial"/>
                  <w:sz w:val="18"/>
                </w:rPr>
                <w:delText>00000 - 99999</w:delText>
              </w:r>
            </w:del>
          </w:p>
          <w:p w14:paraId="3A5EAA66" w14:textId="77777777" w:rsidR="004A630A" w:rsidRDefault="004A630A" w:rsidP="004A630A">
            <w:pPr>
              <w:rPr>
                <w:del w:id="204" w:author="Hanne Erdman Thomsen" w:date="2022-06-01T15:00:00Z"/>
                <w:rFonts w:ascii="Arial" w:hAnsi="Arial" w:cs="Arial"/>
                <w:sz w:val="18"/>
              </w:rPr>
            </w:pPr>
          </w:p>
          <w:p w14:paraId="5CBBE604" w14:textId="77777777" w:rsidR="004A630A" w:rsidRPr="004A630A" w:rsidRDefault="004A630A" w:rsidP="004A630A">
            <w:pPr>
              <w:rPr>
                <w:del w:id="205" w:author="Hanne Erdman Thomsen" w:date="2022-06-01T15:00:00Z"/>
                <w:rFonts w:ascii="Arial" w:hAnsi="Arial" w:cs="Arial"/>
                <w:sz w:val="18"/>
              </w:rPr>
            </w:pPr>
          </w:p>
        </w:tc>
      </w:tr>
      <w:tr w:rsidR="004A630A" w14:paraId="7242B710" w14:textId="77777777" w:rsidTr="004A630A">
        <w:trPr>
          <w:del w:id="206" w:author="Hanne Erdman Thomsen" w:date="2022-06-01T15:00:00Z"/>
        </w:trPr>
        <w:tc>
          <w:tcPr>
            <w:tcW w:w="3401" w:type="dxa"/>
            <w:shd w:val="clear" w:color="auto" w:fill="auto"/>
          </w:tcPr>
          <w:p w14:paraId="13538A0A" w14:textId="77777777" w:rsidR="004A630A" w:rsidRPr="004A630A" w:rsidRDefault="004A630A" w:rsidP="004A630A">
            <w:pPr>
              <w:outlineLvl w:val="1"/>
              <w:rPr>
                <w:del w:id="207" w:author="Hanne Erdman Thomsen" w:date="2022-06-01T15:00:00Z"/>
                <w:rFonts w:ascii="Arial" w:hAnsi="Arial" w:cs="Arial"/>
                <w:sz w:val="18"/>
              </w:rPr>
            </w:pPr>
            <w:del w:id="208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AdresseFraHusBogstav</w:delText>
              </w:r>
            </w:del>
          </w:p>
        </w:tc>
        <w:tc>
          <w:tcPr>
            <w:tcW w:w="1701" w:type="dxa"/>
            <w:shd w:val="clear" w:color="auto" w:fill="auto"/>
          </w:tcPr>
          <w:p w14:paraId="06E34F1E" w14:textId="77777777" w:rsidR="004A630A" w:rsidRPr="008C6B00" w:rsidRDefault="004A630A" w:rsidP="004A630A">
            <w:pPr>
              <w:rPr>
                <w:del w:id="209" w:author="Hanne Erdman Thomsen" w:date="2022-06-01T15:00:00Z"/>
                <w:rFonts w:ascii="Arial" w:hAnsi="Arial" w:cs="Arial"/>
                <w:sz w:val="18"/>
              </w:rPr>
            </w:pPr>
            <w:del w:id="210" w:author="Hanne Erdman Thomsen" w:date="2022-06-01T15:00:00Z">
              <w:r w:rsidRPr="008C6B00"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595EEF30" w14:textId="77777777" w:rsidR="004A630A" w:rsidRPr="008C6B00" w:rsidRDefault="004A630A" w:rsidP="004A630A">
            <w:pPr>
              <w:rPr>
                <w:del w:id="211" w:author="Hanne Erdman Thomsen" w:date="2022-06-01T15:00:00Z"/>
                <w:rFonts w:ascii="Arial" w:hAnsi="Arial" w:cs="Arial"/>
                <w:sz w:val="18"/>
              </w:rPr>
            </w:pPr>
            <w:del w:id="212" w:author="Hanne Erdman Thomsen" w:date="2022-06-01T15:00:00Z">
              <w:r w:rsidRPr="008C6B00">
                <w:rPr>
                  <w:rFonts w:ascii="Arial" w:hAnsi="Arial" w:cs="Arial"/>
                  <w:sz w:val="18"/>
                </w:rPr>
                <w:delText>maxLength: 1</w:delText>
              </w:r>
            </w:del>
          </w:p>
          <w:p w14:paraId="2A0AF49B" w14:textId="77777777" w:rsidR="004A630A" w:rsidRPr="008C6B00" w:rsidRDefault="004A630A" w:rsidP="004A630A">
            <w:pPr>
              <w:rPr>
                <w:del w:id="213" w:author="Hanne Erdman Thomsen" w:date="2022-06-01T15:00:00Z"/>
                <w:rFonts w:ascii="Arial" w:hAnsi="Arial" w:cs="Arial"/>
                <w:sz w:val="18"/>
              </w:rPr>
            </w:pPr>
            <w:del w:id="214" w:author="Hanne Erdman Thomsen" w:date="2022-06-01T15:00:00Z">
              <w:r w:rsidRPr="008C6B00">
                <w:rPr>
                  <w:rFonts w:ascii="Arial" w:hAnsi="Arial" w:cs="Arial"/>
                  <w:sz w:val="18"/>
                </w:rPr>
                <w:delText>pattern: [a-zA-Z]</w:delText>
              </w:r>
            </w:del>
          </w:p>
        </w:tc>
        <w:tc>
          <w:tcPr>
            <w:tcW w:w="4671" w:type="dxa"/>
            <w:shd w:val="clear" w:color="auto" w:fill="auto"/>
          </w:tcPr>
          <w:p w14:paraId="0156B4EE" w14:textId="77777777" w:rsidR="004A630A" w:rsidRDefault="004A630A" w:rsidP="004A630A">
            <w:pPr>
              <w:rPr>
                <w:del w:id="215" w:author="Hanne Erdman Thomsen" w:date="2022-06-01T15:00:00Z"/>
                <w:rFonts w:ascii="Arial" w:hAnsi="Arial" w:cs="Arial"/>
                <w:sz w:val="18"/>
              </w:rPr>
            </w:pPr>
            <w:del w:id="216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bogstav tilknyttet husnummeret.</w:delText>
              </w:r>
            </w:del>
          </w:p>
          <w:p w14:paraId="7667C109" w14:textId="77777777" w:rsidR="004A630A" w:rsidRDefault="004A630A" w:rsidP="004A630A">
            <w:pPr>
              <w:rPr>
                <w:del w:id="217" w:author="Hanne Erdman Thomsen" w:date="2022-06-01T15:00:00Z"/>
                <w:rFonts w:ascii="Arial" w:hAnsi="Arial" w:cs="Arial"/>
                <w:sz w:val="18"/>
              </w:rPr>
            </w:pPr>
          </w:p>
          <w:p w14:paraId="0565676B" w14:textId="77777777" w:rsidR="004A630A" w:rsidRDefault="004A630A" w:rsidP="004A630A">
            <w:pPr>
              <w:rPr>
                <w:del w:id="218" w:author="Hanne Erdman Thomsen" w:date="2022-06-01T15:00:00Z"/>
                <w:rFonts w:ascii="Arial" w:hAnsi="Arial" w:cs="Arial"/>
                <w:sz w:val="18"/>
              </w:rPr>
            </w:pPr>
            <w:del w:id="219" w:author="Hanne Erdman Thomsen" w:date="2022-06-01T15:00:00Z">
              <w:r>
                <w:rPr>
                  <w:rFonts w:ascii="Arial" w:hAnsi="Arial" w:cs="Arial"/>
                  <w:sz w:val="18"/>
                </w:rPr>
                <w:delText>Ifølge bekendtgørelse om vejnavne og adresser må kun værdierne A-Z benyttes. På grund af risikoen for forveksling bør bogstaverne I, J, O og Q dog ikke benyttes</w:delText>
              </w:r>
            </w:del>
          </w:p>
          <w:p w14:paraId="1E3D172A" w14:textId="77777777" w:rsidR="004A630A" w:rsidRDefault="004A630A" w:rsidP="004A630A">
            <w:pPr>
              <w:rPr>
                <w:del w:id="220" w:author="Hanne Erdman Thomsen" w:date="2022-06-01T15:00:00Z"/>
                <w:rFonts w:ascii="Arial" w:hAnsi="Arial" w:cs="Arial"/>
                <w:sz w:val="18"/>
              </w:rPr>
            </w:pPr>
          </w:p>
          <w:p w14:paraId="28AE6EF1" w14:textId="77777777" w:rsidR="004A630A" w:rsidRDefault="004A630A" w:rsidP="004A630A">
            <w:pPr>
              <w:rPr>
                <w:del w:id="221" w:author="Hanne Erdman Thomsen" w:date="2022-06-01T15:00:00Z"/>
                <w:rFonts w:ascii="Arial" w:hAnsi="Arial" w:cs="Arial"/>
                <w:sz w:val="18"/>
              </w:rPr>
            </w:pPr>
            <w:del w:id="222" w:author="Hanne Erdman Thomsen" w:date="2022-06-01T15:00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46E2CE5F" w14:textId="77777777" w:rsidR="004A630A" w:rsidRDefault="004A630A" w:rsidP="004A630A">
            <w:pPr>
              <w:rPr>
                <w:del w:id="223" w:author="Hanne Erdman Thomsen" w:date="2022-06-01T15:00:00Z"/>
                <w:rFonts w:ascii="Arial" w:hAnsi="Arial" w:cs="Arial"/>
                <w:sz w:val="18"/>
              </w:rPr>
            </w:pPr>
            <w:del w:id="224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bogstav tilknyttet husnummeret</w:delText>
              </w:r>
            </w:del>
          </w:p>
          <w:p w14:paraId="0613DC8B" w14:textId="77777777" w:rsidR="004A630A" w:rsidRDefault="004A630A" w:rsidP="004A630A">
            <w:pPr>
              <w:rPr>
                <w:del w:id="225" w:author="Hanne Erdman Thomsen" w:date="2022-06-01T15:00:00Z"/>
                <w:rFonts w:ascii="Arial" w:hAnsi="Arial" w:cs="Arial"/>
                <w:sz w:val="18"/>
              </w:rPr>
            </w:pPr>
          </w:p>
          <w:p w14:paraId="430085A8" w14:textId="77777777" w:rsidR="004A630A" w:rsidRDefault="004A630A" w:rsidP="004A630A">
            <w:pPr>
              <w:rPr>
                <w:del w:id="226" w:author="Hanne Erdman Thomsen" w:date="2022-06-01T15:00:00Z"/>
                <w:rFonts w:ascii="Arial" w:hAnsi="Arial" w:cs="Arial"/>
                <w:sz w:val="18"/>
              </w:rPr>
            </w:pPr>
            <w:del w:id="227" w:author="Hanne Erdman Thomsen" w:date="2022-06-01T15:00:00Z">
              <w:r>
                <w:rPr>
                  <w:rFonts w:ascii="Arial" w:hAnsi="Arial" w:cs="Arial"/>
                  <w:sz w:val="18"/>
                </w:rPr>
                <w:delText>Grundlæggende værdisæt:</w:delText>
              </w:r>
            </w:del>
          </w:p>
          <w:p w14:paraId="06144A9D" w14:textId="77777777" w:rsidR="004A630A" w:rsidRDefault="004A630A" w:rsidP="004A630A">
            <w:pPr>
              <w:rPr>
                <w:del w:id="228" w:author="Hanne Erdman Thomsen" w:date="2022-06-01T15:00:00Z"/>
                <w:rFonts w:ascii="Arial" w:hAnsi="Arial" w:cs="Arial"/>
                <w:sz w:val="18"/>
              </w:rPr>
            </w:pPr>
            <w:del w:id="229" w:author="Hanne Erdman Thomsen" w:date="2022-06-01T15:00:00Z">
              <w:r>
                <w:rPr>
                  <w:rFonts w:ascii="Arial" w:hAnsi="Arial" w:cs="Arial"/>
                  <w:sz w:val="18"/>
                </w:rPr>
                <w:delText>A - Å</w:delText>
              </w:r>
            </w:del>
          </w:p>
          <w:p w14:paraId="537F0E93" w14:textId="77777777" w:rsidR="004A630A" w:rsidRDefault="004A630A" w:rsidP="004A630A">
            <w:pPr>
              <w:rPr>
                <w:del w:id="230" w:author="Hanne Erdman Thomsen" w:date="2022-06-01T15:00:00Z"/>
                <w:rFonts w:ascii="Arial" w:hAnsi="Arial" w:cs="Arial"/>
                <w:sz w:val="18"/>
              </w:rPr>
            </w:pPr>
          </w:p>
          <w:p w14:paraId="4C5EF751" w14:textId="77777777" w:rsidR="004A630A" w:rsidRPr="004A630A" w:rsidRDefault="004A630A" w:rsidP="004A630A">
            <w:pPr>
              <w:rPr>
                <w:del w:id="231" w:author="Hanne Erdman Thomsen" w:date="2022-06-01T15:00:00Z"/>
                <w:rFonts w:ascii="Arial" w:hAnsi="Arial" w:cs="Arial"/>
                <w:sz w:val="18"/>
              </w:rPr>
            </w:pPr>
          </w:p>
        </w:tc>
      </w:tr>
      <w:tr w:rsidR="004A630A" w14:paraId="1AF443DE" w14:textId="77777777" w:rsidTr="004A630A">
        <w:trPr>
          <w:del w:id="232" w:author="Hanne Erdman Thomsen" w:date="2022-06-01T15:00:00Z"/>
        </w:trPr>
        <w:tc>
          <w:tcPr>
            <w:tcW w:w="3401" w:type="dxa"/>
            <w:shd w:val="clear" w:color="auto" w:fill="auto"/>
          </w:tcPr>
          <w:p w14:paraId="0475DC73" w14:textId="77777777" w:rsidR="004A630A" w:rsidRPr="004A630A" w:rsidRDefault="004A630A" w:rsidP="004A630A">
            <w:pPr>
              <w:outlineLvl w:val="1"/>
              <w:rPr>
                <w:del w:id="233" w:author="Hanne Erdman Thomsen" w:date="2022-06-01T15:00:00Z"/>
                <w:rFonts w:ascii="Arial" w:hAnsi="Arial" w:cs="Arial"/>
                <w:sz w:val="18"/>
              </w:rPr>
            </w:pPr>
            <w:del w:id="234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AdresseFraHusNummer</w:delText>
              </w:r>
            </w:del>
          </w:p>
        </w:tc>
        <w:tc>
          <w:tcPr>
            <w:tcW w:w="1701" w:type="dxa"/>
            <w:shd w:val="clear" w:color="auto" w:fill="auto"/>
          </w:tcPr>
          <w:p w14:paraId="3896D02A" w14:textId="77777777" w:rsidR="004A630A" w:rsidRDefault="004A630A" w:rsidP="004A630A">
            <w:pPr>
              <w:rPr>
                <w:del w:id="235" w:author="Hanne Erdman Thomsen" w:date="2022-06-01T15:00:00Z"/>
                <w:rFonts w:ascii="Arial" w:hAnsi="Arial" w:cs="Arial"/>
                <w:sz w:val="18"/>
              </w:rPr>
            </w:pPr>
            <w:del w:id="236" w:author="Hanne Erdman Thomsen" w:date="2022-06-01T15:00:00Z">
              <w:r>
                <w:rPr>
                  <w:rFonts w:ascii="Arial" w:hAnsi="Arial" w:cs="Arial"/>
                  <w:sz w:val="18"/>
                </w:rPr>
                <w:delText>base: integer</w:delText>
              </w:r>
            </w:del>
          </w:p>
          <w:p w14:paraId="0CBCB16E" w14:textId="77777777" w:rsidR="004A630A" w:rsidRPr="004A630A" w:rsidRDefault="004A630A" w:rsidP="004A630A">
            <w:pPr>
              <w:rPr>
                <w:del w:id="237" w:author="Hanne Erdman Thomsen" w:date="2022-06-01T15:00:00Z"/>
                <w:rFonts w:ascii="Arial" w:hAnsi="Arial" w:cs="Arial"/>
                <w:sz w:val="18"/>
              </w:rPr>
            </w:pPr>
            <w:del w:id="238" w:author="Hanne Erdman Thomsen" w:date="2022-06-01T15:00:00Z">
              <w:r>
                <w:rPr>
                  <w:rFonts w:ascii="Arial" w:hAnsi="Arial" w:cs="Arial"/>
                  <w:sz w:val="18"/>
                </w:rPr>
                <w:delText>totalDigits: 3</w:delText>
              </w:r>
            </w:del>
          </w:p>
        </w:tc>
        <w:tc>
          <w:tcPr>
            <w:tcW w:w="4671" w:type="dxa"/>
            <w:shd w:val="clear" w:color="auto" w:fill="auto"/>
          </w:tcPr>
          <w:p w14:paraId="3DEF7817" w14:textId="77777777" w:rsidR="004A630A" w:rsidRDefault="004A630A" w:rsidP="004A630A">
            <w:pPr>
              <w:rPr>
                <w:del w:id="239" w:author="Hanne Erdman Thomsen" w:date="2022-06-01T15:00:00Z"/>
                <w:rFonts w:ascii="Arial" w:hAnsi="Arial" w:cs="Arial"/>
                <w:sz w:val="18"/>
              </w:rPr>
            </w:pPr>
            <w:del w:id="240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1. husnummer i et vejafsnit i gaden eller på vejen.</w:delText>
              </w:r>
            </w:del>
          </w:p>
          <w:p w14:paraId="26DEEDDD" w14:textId="77777777" w:rsidR="004A630A" w:rsidRDefault="004A630A" w:rsidP="004A630A">
            <w:pPr>
              <w:rPr>
                <w:del w:id="241" w:author="Hanne Erdman Thomsen" w:date="2022-06-01T15:00:00Z"/>
                <w:rFonts w:ascii="Arial" w:hAnsi="Arial" w:cs="Arial"/>
                <w:sz w:val="18"/>
              </w:rPr>
            </w:pPr>
          </w:p>
          <w:p w14:paraId="5157F327" w14:textId="77777777" w:rsidR="004A630A" w:rsidRDefault="004A630A" w:rsidP="004A630A">
            <w:pPr>
              <w:rPr>
                <w:del w:id="242" w:author="Hanne Erdman Thomsen" w:date="2022-06-01T15:00:00Z"/>
                <w:rFonts w:ascii="Arial" w:hAnsi="Arial" w:cs="Arial"/>
                <w:sz w:val="18"/>
              </w:rPr>
            </w:pPr>
            <w:del w:id="243" w:author="Hanne Erdman Thomsen" w:date="2022-06-01T15:00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3617FE07" w14:textId="77777777" w:rsidR="004A630A" w:rsidRDefault="004A630A" w:rsidP="004A630A">
            <w:pPr>
              <w:rPr>
                <w:del w:id="244" w:author="Hanne Erdman Thomsen" w:date="2022-06-01T15:00:00Z"/>
                <w:rFonts w:ascii="Arial" w:hAnsi="Arial" w:cs="Arial"/>
                <w:sz w:val="18"/>
              </w:rPr>
            </w:pPr>
            <w:del w:id="245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et husnummer i et vejafsnit i gaden eller på vejen.</w:delText>
              </w:r>
            </w:del>
          </w:p>
          <w:p w14:paraId="51792ABC" w14:textId="77777777" w:rsidR="004A630A" w:rsidRDefault="004A630A" w:rsidP="004A630A">
            <w:pPr>
              <w:rPr>
                <w:del w:id="246" w:author="Hanne Erdman Thomsen" w:date="2022-06-01T15:00:00Z"/>
                <w:rFonts w:ascii="Arial" w:hAnsi="Arial" w:cs="Arial"/>
                <w:sz w:val="18"/>
              </w:rPr>
            </w:pPr>
          </w:p>
          <w:p w14:paraId="3069401F" w14:textId="77777777" w:rsidR="004A630A" w:rsidRDefault="004A630A" w:rsidP="004A630A">
            <w:pPr>
              <w:rPr>
                <w:del w:id="247" w:author="Hanne Erdman Thomsen" w:date="2022-06-01T15:00:00Z"/>
                <w:rFonts w:ascii="Arial" w:hAnsi="Arial" w:cs="Arial"/>
                <w:sz w:val="18"/>
              </w:rPr>
            </w:pPr>
            <w:del w:id="248" w:author="Hanne Erdman Thomsen" w:date="2022-06-01T15:00:00Z">
              <w:r>
                <w:rPr>
                  <w:rFonts w:ascii="Arial" w:hAnsi="Arial" w:cs="Arial"/>
                  <w:sz w:val="18"/>
                </w:rPr>
                <w:delText>Grundlæggende værdisæt:</w:delText>
              </w:r>
            </w:del>
          </w:p>
          <w:p w14:paraId="50CDA639" w14:textId="77777777" w:rsidR="004A630A" w:rsidRDefault="004A630A" w:rsidP="004A630A">
            <w:pPr>
              <w:rPr>
                <w:del w:id="249" w:author="Hanne Erdman Thomsen" w:date="2022-06-01T15:00:00Z"/>
                <w:rFonts w:ascii="Arial" w:hAnsi="Arial" w:cs="Arial"/>
                <w:sz w:val="18"/>
              </w:rPr>
            </w:pPr>
            <w:del w:id="250" w:author="Hanne Erdman Thomsen" w:date="2022-06-01T15:00:00Z">
              <w:r>
                <w:rPr>
                  <w:rFonts w:ascii="Arial" w:hAnsi="Arial" w:cs="Arial"/>
                  <w:sz w:val="18"/>
                </w:rPr>
                <w:delText>000 - 999</w:delText>
              </w:r>
            </w:del>
          </w:p>
          <w:p w14:paraId="7C6EC50D" w14:textId="77777777" w:rsidR="004A630A" w:rsidRDefault="004A630A" w:rsidP="004A630A">
            <w:pPr>
              <w:rPr>
                <w:del w:id="251" w:author="Hanne Erdman Thomsen" w:date="2022-06-01T15:00:00Z"/>
                <w:rFonts w:ascii="Arial" w:hAnsi="Arial" w:cs="Arial"/>
                <w:sz w:val="18"/>
              </w:rPr>
            </w:pPr>
          </w:p>
          <w:p w14:paraId="408A7697" w14:textId="77777777" w:rsidR="004A630A" w:rsidRPr="004A630A" w:rsidRDefault="004A630A" w:rsidP="004A630A">
            <w:pPr>
              <w:rPr>
                <w:del w:id="252" w:author="Hanne Erdman Thomsen" w:date="2022-06-01T15:00:00Z"/>
                <w:rFonts w:ascii="Arial" w:hAnsi="Arial" w:cs="Arial"/>
                <w:sz w:val="18"/>
              </w:rPr>
            </w:pPr>
          </w:p>
        </w:tc>
      </w:tr>
      <w:tr w:rsidR="005D4F29" w14:paraId="07631F55" w14:textId="77777777" w:rsidTr="005D4F29">
        <w:tc>
          <w:tcPr>
            <w:tcW w:w="3401" w:type="dxa"/>
            <w:shd w:val="clear" w:color="auto" w:fill="auto"/>
          </w:tcPr>
          <w:p w14:paraId="7F23E36C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D89A13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69B9DD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4B036A9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D1D1E4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11ED06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62DADA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16B95EB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023CEE22" w14:textId="77777777" w:rsidTr="005D4F29">
        <w:tc>
          <w:tcPr>
            <w:tcW w:w="3401" w:type="dxa"/>
            <w:shd w:val="clear" w:color="auto" w:fill="auto"/>
          </w:tcPr>
          <w:p w14:paraId="00B5B3E2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5C29AD3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5BA739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7CF0114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0D308C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04F1F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7C28C1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D85D4AE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65B008B" w14:textId="77777777" w:rsidTr="005D4F29">
        <w:tc>
          <w:tcPr>
            <w:tcW w:w="3401" w:type="dxa"/>
            <w:shd w:val="clear" w:color="auto" w:fill="auto"/>
          </w:tcPr>
          <w:p w14:paraId="7688366F" w14:textId="27DC5A4A" w:rsidR="005D4F29" w:rsidRPr="005D4F29" w:rsidRDefault="004A630A" w:rsidP="005D4F29">
            <w:pPr>
              <w:outlineLvl w:val="1"/>
              <w:rPr>
                <w:rFonts w:ascii="Arial" w:hAnsi="Arial" w:cs="Arial"/>
                <w:sz w:val="18"/>
              </w:rPr>
            </w:pPr>
            <w:del w:id="253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AdresseLigeUlige</w:delText>
              </w:r>
            </w:del>
            <w:proofErr w:type="spellStart"/>
            <w:ins w:id="254" w:author="Hanne Erdman Thomsen" w:date="2022-06-01T15:00:00Z">
              <w:r w:rsidR="005D4F29">
                <w:rPr>
                  <w:rFonts w:ascii="Arial" w:hAnsi="Arial" w:cs="Arial"/>
                  <w:sz w:val="18"/>
                </w:rPr>
                <w:t>AdresseKortAdressering</w:t>
              </w:r>
            </w:ins>
            <w:proofErr w:type="spellEnd"/>
          </w:p>
        </w:tc>
        <w:tc>
          <w:tcPr>
            <w:tcW w:w="1701" w:type="dxa"/>
            <w:shd w:val="clear" w:color="auto" w:fill="auto"/>
          </w:tcPr>
          <w:p w14:paraId="629D4758" w14:textId="77777777" w:rsidR="005D4F29" w:rsidRDefault="005D4F29" w:rsidP="005D4F29">
            <w:pPr>
              <w:rPr>
                <w:rFonts w:ascii="Arial" w:hAnsi="Arial"/>
                <w:sz w:val="18"/>
                <w:rPrChange w:id="255" w:author="Hanne Erdman Thomsen" w:date="2022-06-01T15:0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256" w:author="Hanne Erdman Thomsen" w:date="2022-06-01T15:0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base: </w:t>
            </w:r>
            <w:proofErr w:type="spellStart"/>
            <w:r>
              <w:rPr>
                <w:rFonts w:ascii="Arial" w:hAnsi="Arial"/>
                <w:sz w:val="18"/>
                <w:rPrChange w:id="257" w:author="Hanne Erdman Thomsen" w:date="2022-06-01T15:0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string</w:t>
            </w:r>
            <w:proofErr w:type="spellEnd"/>
          </w:p>
          <w:p w14:paraId="4B809D07" w14:textId="77777777" w:rsidR="004A630A" w:rsidRPr="004A630A" w:rsidRDefault="005D4F29" w:rsidP="004A630A">
            <w:pPr>
              <w:rPr>
                <w:del w:id="258" w:author="Hanne Erdman Thomsen" w:date="2022-06-01T15:00:00Z"/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/>
                <w:sz w:val="18"/>
                <w:rPrChange w:id="259" w:author="Hanne Erdman Thomsen" w:date="2022-06-01T15:0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</w:t>
            </w:r>
            <w:proofErr w:type="spellEnd"/>
            <w:r>
              <w:rPr>
                <w:rFonts w:ascii="Arial" w:hAnsi="Arial"/>
                <w:sz w:val="18"/>
                <w:rPrChange w:id="260" w:author="Hanne Erdman Thomsen" w:date="2022-06-01T15:0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: </w:t>
            </w:r>
            <w:del w:id="261" w:author="Hanne Erdman Thomsen" w:date="2022-06-01T15:00:00Z">
              <w:r w:rsidR="004A630A" w:rsidRPr="004A630A">
                <w:rPr>
                  <w:rFonts w:ascii="Arial" w:hAnsi="Arial" w:cs="Arial"/>
                  <w:sz w:val="18"/>
                  <w:lang w:val="en-US"/>
                </w:rPr>
                <w:delText>10</w:delText>
              </w:r>
            </w:del>
          </w:p>
          <w:p w14:paraId="2014EEB6" w14:textId="77777777" w:rsidR="004A630A" w:rsidRPr="004A630A" w:rsidRDefault="004A630A" w:rsidP="004A630A">
            <w:pPr>
              <w:rPr>
                <w:del w:id="262" w:author="Hanne Erdman Thomsen" w:date="2022-06-01T15:00:00Z"/>
                <w:rFonts w:ascii="Arial" w:hAnsi="Arial" w:cs="Arial"/>
                <w:sz w:val="18"/>
                <w:lang w:val="en-US"/>
              </w:rPr>
            </w:pPr>
            <w:del w:id="263" w:author="Hanne Erdman Thomsen" w:date="2022-06-01T15:00:00Z">
              <w:r w:rsidRPr="004A630A">
                <w:rPr>
                  <w:rFonts w:ascii="Arial" w:hAnsi="Arial" w:cs="Arial"/>
                  <w:sz w:val="18"/>
                  <w:lang w:val="en-US"/>
                </w:rPr>
                <w:delText>pattern: [a-zA-ZøæåØÆÅ]*</w:delText>
              </w:r>
            </w:del>
          </w:p>
          <w:p w14:paraId="46C6F806" w14:textId="5E167570" w:rsidR="005D4F29" w:rsidRPr="005D4F29" w:rsidRDefault="004A630A" w:rsidP="005D4F29">
            <w:pPr>
              <w:rPr>
                <w:rFonts w:ascii="Arial" w:hAnsi="Arial" w:cs="Arial"/>
                <w:sz w:val="18"/>
              </w:rPr>
            </w:pPr>
            <w:del w:id="264" w:author="Hanne Erdman Thomsen" w:date="2022-06-01T15:00:00Z">
              <w:r>
                <w:rPr>
                  <w:rFonts w:ascii="Arial" w:hAnsi="Arial" w:cs="Arial"/>
                  <w:sz w:val="18"/>
                </w:rPr>
                <w:delText>enumeration: Lige, Ulige</w:delText>
              </w:r>
            </w:del>
            <w:ins w:id="265" w:author="Hanne Erdman Thomsen" w:date="2022-06-01T15:00:00Z">
              <w:r w:rsidR="005D4F29">
                <w:rPr>
                  <w:rFonts w:ascii="Arial" w:hAnsi="Arial" w:cs="Arial"/>
                  <w:sz w:val="18"/>
                </w:rPr>
                <w:t>30</w:t>
              </w:r>
            </w:ins>
          </w:p>
        </w:tc>
        <w:tc>
          <w:tcPr>
            <w:tcW w:w="4671" w:type="dxa"/>
            <w:shd w:val="clear" w:color="auto" w:fill="auto"/>
          </w:tcPr>
          <w:p w14:paraId="5A25DE16" w14:textId="1EA421CE" w:rsidR="005D4F29" w:rsidRDefault="004A630A" w:rsidP="005D4F29">
            <w:pPr>
              <w:rPr>
                <w:ins w:id="266" w:author="Hanne Erdman Thomsen" w:date="2022-06-01T15:00:00Z"/>
                <w:rFonts w:ascii="Arial" w:hAnsi="Arial" w:cs="Arial"/>
                <w:sz w:val="18"/>
              </w:rPr>
            </w:pPr>
            <w:del w:id="267" w:author="Hanne Erdman Thomsen" w:date="2022-06-01T15:00:00Z">
              <w:r>
                <w:rPr>
                  <w:rFonts w:ascii="Arial" w:hAnsi="Arial" w:cs="Arial"/>
                  <w:sz w:val="18"/>
                </w:rPr>
                <w:delText xml:space="preserve">Angivelse om tal er lige </w:delText>
              </w:r>
            </w:del>
            <w:ins w:id="268" w:author="Hanne Erdman Thomsen" w:date="2022-06-01T15:00:00Z">
              <w:r w:rsidR="005D4F29">
                <w:rPr>
                  <w:rFonts w:ascii="Arial" w:hAnsi="Arial" w:cs="Arial"/>
                  <w:sz w:val="18"/>
                </w:rPr>
                <w:t>Kort adresseringsfelt hvor man kan anføre enten</w:t>
              </w:r>
            </w:ins>
          </w:p>
          <w:p w14:paraId="79C5DF02" w14:textId="77777777" w:rsidR="005D4F29" w:rsidRDefault="005D4F29" w:rsidP="005D4F29">
            <w:pPr>
              <w:rPr>
                <w:ins w:id="269" w:author="Hanne Erdman Thomsen" w:date="2022-06-01T15:00:00Z"/>
                <w:rFonts w:ascii="Arial" w:hAnsi="Arial" w:cs="Arial"/>
                <w:sz w:val="18"/>
              </w:rPr>
            </w:pPr>
            <w:ins w:id="270" w:author="Hanne Erdman Thomsen" w:date="2022-06-01T15:00:00Z">
              <w:r>
                <w:rPr>
                  <w:rFonts w:ascii="Arial" w:hAnsi="Arial" w:cs="Arial"/>
                  <w:sz w:val="18"/>
                </w:rPr>
                <w:t xml:space="preserve"> - Vejnavn, husnummer og etageoplysninger</w:t>
              </w:r>
            </w:ins>
          </w:p>
          <w:p w14:paraId="37095AF2" w14:textId="19B1A6B1" w:rsidR="005D4F29" w:rsidRDefault="005D4F29" w:rsidP="005D4F29">
            <w:pPr>
              <w:rPr>
                <w:ins w:id="271" w:author="Hanne Erdman Thomsen" w:date="2022-06-01T15:00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  <w:del w:id="272" w:author="Hanne Erdman Thomsen" w:date="2022-06-01T15:00:00Z">
              <w:r w:rsidR="004A630A">
                <w:rPr>
                  <w:rFonts w:ascii="Arial" w:hAnsi="Arial" w:cs="Arial"/>
                  <w:sz w:val="18"/>
                </w:rPr>
                <w:delText xml:space="preserve"> ulige</w:delText>
              </w:r>
            </w:del>
          </w:p>
          <w:p w14:paraId="7CF2BC45" w14:textId="77777777" w:rsidR="005D4F29" w:rsidRDefault="005D4F29" w:rsidP="005D4F29">
            <w:pPr>
              <w:rPr>
                <w:ins w:id="273" w:author="Hanne Erdman Thomsen" w:date="2022-06-01T15:00:00Z"/>
                <w:rFonts w:ascii="Arial" w:hAnsi="Arial" w:cs="Arial"/>
                <w:sz w:val="18"/>
              </w:rPr>
            </w:pPr>
            <w:ins w:id="274" w:author="Hanne Erdman Thomsen" w:date="2022-06-01T15:00:00Z">
              <w:r>
                <w:rPr>
                  <w:rFonts w:ascii="Arial" w:hAnsi="Arial" w:cs="Arial"/>
                  <w:sz w:val="18"/>
                </w:rPr>
                <w:t>- teksten "Ukendt adresse"</w:t>
              </w:r>
            </w:ins>
          </w:p>
          <w:p w14:paraId="072D926A" w14:textId="77777777" w:rsidR="005D4F29" w:rsidRDefault="005D4F29" w:rsidP="005D4F29">
            <w:pPr>
              <w:rPr>
                <w:ins w:id="275" w:author="Hanne Erdman Thomsen" w:date="2022-06-01T15:00:00Z"/>
                <w:rFonts w:ascii="Arial" w:hAnsi="Arial" w:cs="Arial"/>
                <w:sz w:val="18"/>
              </w:rPr>
            </w:pPr>
          </w:p>
          <w:p w14:paraId="7A569CFC" w14:textId="77777777" w:rsidR="005D4F29" w:rsidRDefault="005D4F29" w:rsidP="005D4F29">
            <w:pPr>
              <w:rPr>
                <w:ins w:id="276" w:author="Hanne Erdman Thomsen" w:date="2022-06-01T15:00:00Z"/>
                <w:rFonts w:ascii="Arial" w:hAnsi="Arial" w:cs="Arial"/>
                <w:sz w:val="18"/>
              </w:rPr>
            </w:pPr>
            <w:ins w:id="277" w:author="Hanne Erdman Thomsen" w:date="2022-06-01T15:00:00Z">
              <w:r>
                <w:rPr>
                  <w:rFonts w:ascii="Arial" w:hAnsi="Arial" w:cs="Arial"/>
                  <w:sz w:val="18"/>
                </w:rPr>
                <w:t>Note:</w:t>
              </w:r>
            </w:ins>
          </w:p>
          <w:p w14:paraId="67D15D64" w14:textId="77777777" w:rsidR="005D4F29" w:rsidRDefault="005D4F29" w:rsidP="005D4F29">
            <w:pPr>
              <w:rPr>
                <w:ins w:id="278" w:author="Hanne Erdman Thomsen" w:date="2022-06-01T15:00:00Z"/>
                <w:rFonts w:ascii="Arial" w:hAnsi="Arial" w:cs="Arial"/>
                <w:sz w:val="18"/>
              </w:rPr>
            </w:pPr>
            <w:ins w:id="279" w:author="Hanne Erdman Thomsen" w:date="2022-06-01T15:00:00Z">
              <w:r>
                <w:rPr>
                  <w:rFonts w:ascii="Arial" w:hAnsi="Arial" w:cs="Arial"/>
                  <w:sz w:val="18"/>
                </w:rPr>
                <w:t xml:space="preserve">Husnummer er husnummertekst til adressen, som den leveres fra Datafordeleren. Her er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AdresseFraHusNummer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+ evt.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AdresseFraHusBogstav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kombineret, ligesom det yderligere kan være kombineret med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AdresseTilHusNummer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+ evt. </w:t>
              </w:r>
              <w:proofErr w:type="spellStart"/>
              <w:r>
                <w:rPr>
                  <w:rFonts w:ascii="Arial" w:hAnsi="Arial" w:cs="Arial"/>
                  <w:sz w:val="18"/>
                </w:rPr>
                <w:t>AdresseTilHusBogstav</w:t>
              </w:r>
              <w:proofErr w:type="spellEnd"/>
              <w:r>
                <w:rPr>
                  <w:rFonts w:ascii="Arial" w:hAnsi="Arial" w:cs="Arial"/>
                  <w:sz w:val="18"/>
                </w:rPr>
                <w:t>.</w:t>
              </w:r>
            </w:ins>
          </w:p>
          <w:p w14:paraId="65F8AA41" w14:textId="77777777" w:rsidR="005D4F29" w:rsidRDefault="005D4F29" w:rsidP="005D4F29">
            <w:pPr>
              <w:rPr>
                <w:ins w:id="280" w:author="Hanne Erdman Thomsen" w:date="2022-06-01T15:00:00Z"/>
                <w:rFonts w:ascii="Arial" w:hAnsi="Arial" w:cs="Arial"/>
                <w:sz w:val="18"/>
              </w:rPr>
            </w:pPr>
            <w:ins w:id="281" w:author="Hanne Erdman Thomsen" w:date="2022-06-01T15:00:00Z">
              <w:r>
                <w:rPr>
                  <w:rFonts w:ascii="Arial" w:hAnsi="Arial" w:cs="Arial"/>
                  <w:sz w:val="18"/>
                </w:rPr>
                <w:t>F.eks.: 10; 10A; 10a; 12-16; 12-16B</w:t>
              </w:r>
            </w:ins>
          </w:p>
          <w:p w14:paraId="0FA87328" w14:textId="77777777" w:rsidR="005D4F29" w:rsidRDefault="005D4F29" w:rsidP="005D4F29">
            <w:pPr>
              <w:rPr>
                <w:ins w:id="282" w:author="Hanne Erdman Thomsen" w:date="2022-06-01T15:00:00Z"/>
                <w:rFonts w:ascii="Arial" w:hAnsi="Arial" w:cs="Arial"/>
                <w:sz w:val="18"/>
              </w:rPr>
            </w:pPr>
          </w:p>
          <w:p w14:paraId="4C567C7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ins w:id="283" w:author="Hanne Erdman Thomsen" w:date="2022-06-01T15:00:00Z">
              <w:r>
                <w:rPr>
                  <w:rFonts w:ascii="Arial" w:hAnsi="Arial" w:cs="Arial"/>
                  <w:sz w:val="18"/>
                </w:rPr>
                <w:t>Etageoplysninger = etagebetegnelse + dørbetegnelse fra Datafordeleren</w:t>
              </w:r>
            </w:ins>
            <w:r>
              <w:rPr>
                <w:rFonts w:ascii="Arial" w:hAnsi="Arial" w:cs="Arial"/>
                <w:sz w:val="18"/>
              </w:rPr>
              <w:t>.</w:t>
            </w:r>
          </w:p>
          <w:p w14:paraId="2CF14D7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035106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F549962" w14:textId="77777777" w:rsidR="004A630A" w:rsidRDefault="004A630A" w:rsidP="004A630A">
            <w:pPr>
              <w:rPr>
                <w:del w:id="284" w:author="Hanne Erdman Thomsen" w:date="2022-06-01T15:00:00Z"/>
                <w:rFonts w:ascii="Arial" w:hAnsi="Arial" w:cs="Arial"/>
                <w:sz w:val="18"/>
              </w:rPr>
            </w:pPr>
            <w:del w:id="285" w:author="Hanne Erdman Thomsen" w:date="2022-06-01T15:00:00Z">
              <w:r>
                <w:rPr>
                  <w:rFonts w:ascii="Arial" w:hAnsi="Arial" w:cs="Arial"/>
                  <w:sz w:val="18"/>
                </w:rPr>
                <w:delText>Angivelse om tal er lige eller ulige.</w:delText>
              </w:r>
            </w:del>
          </w:p>
          <w:p w14:paraId="7B8D3092" w14:textId="77777777" w:rsidR="004A630A" w:rsidRDefault="004A630A" w:rsidP="004A630A">
            <w:pPr>
              <w:rPr>
                <w:del w:id="286" w:author="Hanne Erdman Thomsen" w:date="2022-06-01T15:00:00Z"/>
                <w:rFonts w:ascii="Arial" w:hAnsi="Arial" w:cs="Arial"/>
                <w:sz w:val="18"/>
              </w:rPr>
            </w:pPr>
          </w:p>
          <w:p w14:paraId="728D476C" w14:textId="77777777" w:rsidR="004A630A" w:rsidRDefault="004A630A" w:rsidP="004A630A">
            <w:pPr>
              <w:rPr>
                <w:del w:id="287" w:author="Hanne Erdman Thomsen" w:date="2022-06-01T15:00:00Z"/>
                <w:rFonts w:ascii="Arial" w:hAnsi="Arial" w:cs="Arial"/>
                <w:sz w:val="18"/>
              </w:rPr>
            </w:pPr>
            <w:del w:id="288" w:author="Hanne Erdman Thomsen" w:date="2022-06-01T15:00:00Z">
              <w:r>
                <w:rPr>
                  <w:rFonts w:ascii="Arial" w:hAnsi="Arial" w:cs="Arial"/>
                  <w:sz w:val="18"/>
                </w:rPr>
                <w:delText>Grundlæggende værdisæt:</w:delText>
              </w:r>
            </w:del>
          </w:p>
          <w:p w14:paraId="30F9FA23" w14:textId="77777777" w:rsidR="004A630A" w:rsidRDefault="004A630A" w:rsidP="004A630A">
            <w:pPr>
              <w:rPr>
                <w:del w:id="289" w:author="Hanne Erdman Thomsen" w:date="2022-06-01T15:00:00Z"/>
                <w:rFonts w:ascii="Arial" w:hAnsi="Arial" w:cs="Arial"/>
                <w:sz w:val="18"/>
              </w:rPr>
            </w:pPr>
            <w:del w:id="290" w:author="Hanne Erdman Thomsen" w:date="2022-06-01T15:00:00Z">
              <w:r>
                <w:rPr>
                  <w:rFonts w:ascii="Arial" w:hAnsi="Arial" w:cs="Arial"/>
                  <w:sz w:val="18"/>
                </w:rPr>
                <w:delText xml:space="preserve">Lige </w:delText>
              </w:r>
            </w:del>
          </w:p>
          <w:p w14:paraId="00FDECF5" w14:textId="77777777" w:rsidR="004A630A" w:rsidRDefault="004A630A" w:rsidP="004A630A">
            <w:pPr>
              <w:rPr>
                <w:del w:id="291" w:author="Hanne Erdman Thomsen" w:date="2022-06-01T15:00:00Z"/>
                <w:rFonts w:ascii="Arial" w:hAnsi="Arial" w:cs="Arial"/>
                <w:sz w:val="18"/>
              </w:rPr>
            </w:pPr>
            <w:del w:id="292" w:author="Hanne Erdman Thomsen" w:date="2022-06-01T15:00:00Z">
              <w:r>
                <w:rPr>
                  <w:rFonts w:ascii="Arial" w:hAnsi="Arial" w:cs="Arial"/>
                  <w:sz w:val="18"/>
                </w:rPr>
                <w:delText>Ulige</w:delText>
              </w:r>
            </w:del>
          </w:p>
          <w:p w14:paraId="2878171F" w14:textId="77777777" w:rsidR="004A630A" w:rsidRDefault="004A630A" w:rsidP="004A630A">
            <w:pPr>
              <w:rPr>
                <w:del w:id="293" w:author="Hanne Erdman Thomsen" w:date="2022-06-01T15:00:00Z"/>
                <w:rFonts w:ascii="Arial" w:hAnsi="Arial" w:cs="Arial"/>
                <w:sz w:val="18"/>
              </w:rPr>
            </w:pPr>
          </w:p>
          <w:p w14:paraId="4EC391F7" w14:textId="77777777" w:rsidR="005D4F29" w:rsidRDefault="005D4F29" w:rsidP="005D4F29">
            <w:pPr>
              <w:rPr>
                <w:ins w:id="294" w:author="Hanne Erdman Thomsen" w:date="2022-06-01T15:00:00Z"/>
                <w:rFonts w:ascii="Arial" w:hAnsi="Arial" w:cs="Arial"/>
                <w:sz w:val="18"/>
              </w:rPr>
            </w:pPr>
            <w:ins w:id="295" w:author="Hanne Erdman Thomsen" w:date="2022-06-01T15:00:00Z">
              <w:r>
                <w:rPr>
                  <w:rFonts w:ascii="Arial" w:hAnsi="Arial" w:cs="Arial"/>
                  <w:sz w:val="18"/>
                </w:rPr>
                <w:t>Angiver en tekst på max. 30 karakterer</w:t>
              </w:r>
              <w:proofErr w:type="gramStart"/>
              <w:r>
                <w:rPr>
                  <w:rFonts w:ascii="Arial" w:hAnsi="Arial" w:cs="Arial"/>
                  <w:sz w:val="18"/>
                </w:rPr>
                <w:t>.</w:t>
              </w:r>
              <w:proofErr w:type="gramEnd"/>
            </w:ins>
          </w:p>
          <w:p w14:paraId="3FC39A4E" w14:textId="77777777" w:rsidR="005D4F29" w:rsidRDefault="005D4F29" w:rsidP="005D4F29">
            <w:pPr>
              <w:rPr>
                <w:ins w:id="296" w:author="Hanne Erdman Thomsen" w:date="2022-06-01T15:00:00Z"/>
                <w:rFonts w:ascii="Arial" w:hAnsi="Arial" w:cs="Arial"/>
                <w:sz w:val="18"/>
              </w:rPr>
            </w:pPr>
          </w:p>
          <w:p w14:paraId="4E03798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4A630A" w14:paraId="5E3E004E" w14:textId="77777777" w:rsidTr="004A630A">
        <w:trPr>
          <w:del w:id="297" w:author="Hanne Erdman Thomsen" w:date="2022-06-01T15:00:00Z"/>
        </w:trPr>
        <w:tc>
          <w:tcPr>
            <w:tcW w:w="3401" w:type="dxa"/>
            <w:shd w:val="clear" w:color="auto" w:fill="auto"/>
          </w:tcPr>
          <w:p w14:paraId="221BC8DF" w14:textId="77777777" w:rsidR="004A630A" w:rsidRPr="004A630A" w:rsidRDefault="004A630A" w:rsidP="004A630A">
            <w:pPr>
              <w:outlineLvl w:val="1"/>
              <w:rPr>
                <w:del w:id="298" w:author="Hanne Erdman Thomsen" w:date="2022-06-01T15:00:00Z"/>
                <w:rFonts w:ascii="Arial" w:hAnsi="Arial" w:cs="Arial"/>
                <w:sz w:val="18"/>
              </w:rPr>
            </w:pPr>
            <w:del w:id="299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AdressePostBox</w:delText>
              </w:r>
            </w:del>
          </w:p>
        </w:tc>
        <w:tc>
          <w:tcPr>
            <w:tcW w:w="1701" w:type="dxa"/>
            <w:shd w:val="clear" w:color="auto" w:fill="auto"/>
          </w:tcPr>
          <w:p w14:paraId="1EF5D25E" w14:textId="77777777" w:rsidR="004A630A" w:rsidRDefault="004A630A" w:rsidP="004A630A">
            <w:pPr>
              <w:rPr>
                <w:del w:id="300" w:author="Hanne Erdman Thomsen" w:date="2022-06-01T15:00:00Z"/>
                <w:rFonts w:ascii="Arial" w:hAnsi="Arial" w:cs="Arial"/>
                <w:sz w:val="18"/>
              </w:rPr>
            </w:pPr>
            <w:del w:id="301" w:author="Hanne Erdman Thomsen" w:date="2022-06-01T15:00:00Z">
              <w:r>
                <w:rPr>
                  <w:rFonts w:ascii="Arial" w:hAnsi="Arial" w:cs="Arial"/>
                  <w:sz w:val="18"/>
                </w:rPr>
                <w:delText>base: integer</w:delText>
              </w:r>
            </w:del>
          </w:p>
          <w:p w14:paraId="57941695" w14:textId="77777777" w:rsidR="004A630A" w:rsidRPr="004A630A" w:rsidRDefault="004A630A" w:rsidP="004A630A">
            <w:pPr>
              <w:rPr>
                <w:del w:id="302" w:author="Hanne Erdman Thomsen" w:date="2022-06-01T15:00:00Z"/>
                <w:rFonts w:ascii="Arial" w:hAnsi="Arial" w:cs="Arial"/>
                <w:sz w:val="18"/>
              </w:rPr>
            </w:pPr>
            <w:del w:id="303" w:author="Hanne Erdman Thomsen" w:date="2022-06-01T15:00:00Z">
              <w:r>
                <w:rPr>
                  <w:rFonts w:ascii="Arial" w:hAnsi="Arial" w:cs="Arial"/>
                  <w:sz w:val="18"/>
                </w:rPr>
                <w:delText>totalDigits: 4</w:delText>
              </w:r>
            </w:del>
          </w:p>
        </w:tc>
        <w:tc>
          <w:tcPr>
            <w:tcW w:w="4671" w:type="dxa"/>
            <w:shd w:val="clear" w:color="auto" w:fill="auto"/>
          </w:tcPr>
          <w:p w14:paraId="67333DB0" w14:textId="77777777" w:rsidR="004A630A" w:rsidRDefault="004A630A" w:rsidP="004A630A">
            <w:pPr>
              <w:rPr>
                <w:del w:id="304" w:author="Hanne Erdman Thomsen" w:date="2022-06-01T15:00:00Z"/>
                <w:rFonts w:ascii="Arial" w:hAnsi="Arial" w:cs="Arial"/>
                <w:sz w:val="18"/>
              </w:rPr>
            </w:pPr>
            <w:del w:id="305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postboksnummer</w:delText>
              </w:r>
            </w:del>
          </w:p>
          <w:p w14:paraId="33D26C25" w14:textId="77777777" w:rsidR="004A630A" w:rsidRDefault="004A630A" w:rsidP="004A630A">
            <w:pPr>
              <w:rPr>
                <w:del w:id="306" w:author="Hanne Erdman Thomsen" w:date="2022-06-01T15:00:00Z"/>
                <w:rFonts w:ascii="Arial" w:hAnsi="Arial" w:cs="Arial"/>
                <w:sz w:val="18"/>
              </w:rPr>
            </w:pPr>
          </w:p>
          <w:p w14:paraId="2A8B8DCD" w14:textId="77777777" w:rsidR="004A630A" w:rsidRDefault="004A630A" w:rsidP="004A630A">
            <w:pPr>
              <w:rPr>
                <w:del w:id="307" w:author="Hanne Erdman Thomsen" w:date="2022-06-01T15:00:00Z"/>
                <w:rFonts w:ascii="Arial" w:hAnsi="Arial" w:cs="Arial"/>
                <w:sz w:val="18"/>
              </w:rPr>
            </w:pPr>
            <w:del w:id="308" w:author="Hanne Erdman Thomsen" w:date="2022-06-01T15:00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46CBBA74" w14:textId="77777777" w:rsidR="004A630A" w:rsidRDefault="004A630A" w:rsidP="004A630A">
            <w:pPr>
              <w:rPr>
                <w:del w:id="309" w:author="Hanne Erdman Thomsen" w:date="2022-06-01T15:00:00Z"/>
                <w:rFonts w:ascii="Arial" w:hAnsi="Arial" w:cs="Arial"/>
                <w:sz w:val="18"/>
              </w:rPr>
            </w:pPr>
            <w:del w:id="310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postboksnummer</w:delText>
              </w:r>
            </w:del>
          </w:p>
          <w:p w14:paraId="10BCCAD6" w14:textId="77777777" w:rsidR="004A630A" w:rsidRDefault="004A630A" w:rsidP="004A630A">
            <w:pPr>
              <w:rPr>
                <w:del w:id="311" w:author="Hanne Erdman Thomsen" w:date="2022-06-01T15:00:00Z"/>
                <w:rFonts w:ascii="Arial" w:hAnsi="Arial" w:cs="Arial"/>
                <w:sz w:val="18"/>
              </w:rPr>
            </w:pPr>
          </w:p>
          <w:p w14:paraId="35BE2D4A" w14:textId="77777777" w:rsidR="004A630A" w:rsidRDefault="004A630A" w:rsidP="004A630A">
            <w:pPr>
              <w:rPr>
                <w:del w:id="312" w:author="Hanne Erdman Thomsen" w:date="2022-06-01T15:00:00Z"/>
                <w:rFonts w:ascii="Arial" w:hAnsi="Arial" w:cs="Arial"/>
                <w:sz w:val="18"/>
              </w:rPr>
            </w:pPr>
            <w:del w:id="313" w:author="Hanne Erdman Thomsen" w:date="2022-06-01T15:00:00Z">
              <w:r>
                <w:rPr>
                  <w:rFonts w:ascii="Arial" w:hAnsi="Arial" w:cs="Arial"/>
                  <w:sz w:val="18"/>
                </w:rPr>
                <w:delText>Grundlæggende værdisæt:</w:delText>
              </w:r>
            </w:del>
          </w:p>
          <w:p w14:paraId="5BDC368A" w14:textId="77777777" w:rsidR="004A630A" w:rsidRDefault="004A630A" w:rsidP="004A630A">
            <w:pPr>
              <w:rPr>
                <w:del w:id="314" w:author="Hanne Erdman Thomsen" w:date="2022-06-01T15:00:00Z"/>
                <w:rFonts w:ascii="Arial" w:hAnsi="Arial" w:cs="Arial"/>
                <w:sz w:val="18"/>
              </w:rPr>
            </w:pPr>
            <w:del w:id="315" w:author="Hanne Erdman Thomsen" w:date="2022-06-01T15:00:00Z">
              <w:r>
                <w:rPr>
                  <w:rFonts w:ascii="Arial" w:hAnsi="Arial" w:cs="Arial"/>
                  <w:sz w:val="18"/>
                </w:rPr>
                <w:delText>0000 - 9999</w:delText>
              </w:r>
            </w:del>
          </w:p>
          <w:p w14:paraId="2A2530FD" w14:textId="77777777" w:rsidR="004A630A" w:rsidRDefault="004A630A" w:rsidP="004A630A">
            <w:pPr>
              <w:rPr>
                <w:del w:id="316" w:author="Hanne Erdman Thomsen" w:date="2022-06-01T15:00:00Z"/>
                <w:rFonts w:ascii="Arial" w:hAnsi="Arial" w:cs="Arial"/>
                <w:sz w:val="18"/>
              </w:rPr>
            </w:pPr>
          </w:p>
          <w:p w14:paraId="6FD5201E" w14:textId="77777777" w:rsidR="004A630A" w:rsidRPr="004A630A" w:rsidRDefault="004A630A" w:rsidP="004A630A">
            <w:pPr>
              <w:rPr>
                <w:del w:id="317" w:author="Hanne Erdman Thomsen" w:date="2022-06-01T15:00:00Z"/>
                <w:rFonts w:ascii="Arial" w:hAnsi="Arial" w:cs="Arial"/>
                <w:sz w:val="18"/>
              </w:rPr>
            </w:pPr>
          </w:p>
        </w:tc>
      </w:tr>
      <w:tr w:rsidR="005D4F29" w14:paraId="14293A59" w14:textId="77777777" w:rsidTr="005D4F29">
        <w:tc>
          <w:tcPr>
            <w:tcW w:w="3401" w:type="dxa"/>
            <w:shd w:val="clear" w:color="auto" w:fill="auto"/>
          </w:tcPr>
          <w:p w14:paraId="1C30CB09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E9D98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44B1844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6FEEA4B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313213A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9284A8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BFEF9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63583A5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AC21EE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535A8C2B" w14:textId="77777777" w:rsidTr="005D4F29">
        <w:tc>
          <w:tcPr>
            <w:tcW w:w="3401" w:type="dxa"/>
            <w:shd w:val="clear" w:color="auto" w:fill="auto"/>
          </w:tcPr>
          <w:p w14:paraId="0CB0306B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3E224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0B6F55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55EEA667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F72A62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2C5D96E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D7359F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4E183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6804C40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9E077A4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4A630A" w14:paraId="19A3D50E" w14:textId="77777777" w:rsidTr="004A630A">
        <w:trPr>
          <w:del w:id="318" w:author="Hanne Erdman Thomsen" w:date="2022-06-01T15:00:00Z"/>
        </w:trPr>
        <w:tc>
          <w:tcPr>
            <w:tcW w:w="3401" w:type="dxa"/>
            <w:shd w:val="clear" w:color="auto" w:fill="auto"/>
          </w:tcPr>
          <w:p w14:paraId="0B9E8F46" w14:textId="77777777" w:rsidR="004A630A" w:rsidRPr="004A630A" w:rsidRDefault="004A630A" w:rsidP="004A630A">
            <w:pPr>
              <w:outlineLvl w:val="1"/>
              <w:rPr>
                <w:del w:id="319" w:author="Hanne Erdman Thomsen" w:date="2022-06-01T15:00:00Z"/>
                <w:rFonts w:ascii="Arial" w:hAnsi="Arial" w:cs="Arial"/>
                <w:sz w:val="18"/>
              </w:rPr>
            </w:pPr>
            <w:del w:id="320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AdresseSideDørTekst</w:delText>
              </w:r>
            </w:del>
          </w:p>
        </w:tc>
        <w:tc>
          <w:tcPr>
            <w:tcW w:w="1701" w:type="dxa"/>
            <w:shd w:val="clear" w:color="auto" w:fill="auto"/>
          </w:tcPr>
          <w:p w14:paraId="5CEB2939" w14:textId="77777777" w:rsidR="004A630A" w:rsidRDefault="004A630A" w:rsidP="004A630A">
            <w:pPr>
              <w:rPr>
                <w:del w:id="321" w:author="Hanne Erdman Thomsen" w:date="2022-06-01T15:00:00Z"/>
                <w:rFonts w:ascii="Arial" w:hAnsi="Arial" w:cs="Arial"/>
                <w:sz w:val="18"/>
              </w:rPr>
            </w:pPr>
            <w:del w:id="322" w:author="Hanne Erdman Thomsen" w:date="2022-06-01T15:00:00Z">
              <w:r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449963C5" w14:textId="77777777" w:rsidR="004A630A" w:rsidRPr="004A630A" w:rsidRDefault="004A630A" w:rsidP="004A630A">
            <w:pPr>
              <w:rPr>
                <w:del w:id="323" w:author="Hanne Erdman Thomsen" w:date="2022-06-01T15:00:00Z"/>
                <w:rFonts w:ascii="Arial" w:hAnsi="Arial" w:cs="Arial"/>
                <w:sz w:val="18"/>
              </w:rPr>
            </w:pPr>
            <w:del w:id="324" w:author="Hanne Erdman Thomsen" w:date="2022-06-01T15:00:00Z">
              <w:r>
                <w:rPr>
                  <w:rFonts w:ascii="Arial" w:hAnsi="Arial" w:cs="Arial"/>
                  <w:sz w:val="18"/>
                </w:rPr>
                <w:delText>maxLength: 4</w:delText>
              </w:r>
            </w:del>
          </w:p>
        </w:tc>
        <w:tc>
          <w:tcPr>
            <w:tcW w:w="4671" w:type="dxa"/>
            <w:shd w:val="clear" w:color="auto" w:fill="auto"/>
          </w:tcPr>
          <w:p w14:paraId="4B956444" w14:textId="77777777" w:rsidR="004A630A" w:rsidRDefault="004A630A" w:rsidP="004A630A">
            <w:pPr>
              <w:rPr>
                <w:del w:id="325" w:author="Hanne Erdman Thomsen" w:date="2022-06-01T15:00:00Z"/>
                <w:rFonts w:ascii="Arial" w:hAnsi="Arial" w:cs="Arial"/>
                <w:sz w:val="18"/>
              </w:rPr>
            </w:pPr>
            <w:del w:id="326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side/dør tilknyttet husnummer/husbogstav</w:delText>
              </w:r>
            </w:del>
          </w:p>
          <w:p w14:paraId="3D346D87" w14:textId="77777777" w:rsidR="004A630A" w:rsidRDefault="004A630A" w:rsidP="004A630A">
            <w:pPr>
              <w:rPr>
                <w:del w:id="327" w:author="Hanne Erdman Thomsen" w:date="2022-06-01T15:00:00Z"/>
                <w:rFonts w:ascii="Arial" w:hAnsi="Arial" w:cs="Arial"/>
                <w:sz w:val="18"/>
              </w:rPr>
            </w:pPr>
          </w:p>
          <w:p w14:paraId="1F5AB24E" w14:textId="77777777" w:rsidR="004A630A" w:rsidRDefault="004A630A" w:rsidP="004A630A">
            <w:pPr>
              <w:rPr>
                <w:del w:id="328" w:author="Hanne Erdman Thomsen" w:date="2022-06-01T15:00:00Z"/>
                <w:rFonts w:ascii="Arial" w:hAnsi="Arial" w:cs="Arial"/>
                <w:sz w:val="18"/>
              </w:rPr>
            </w:pPr>
            <w:del w:id="329" w:author="Hanne Erdman Thomsen" w:date="2022-06-01T15:00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75772124" w14:textId="77777777" w:rsidR="004A630A" w:rsidRDefault="004A630A" w:rsidP="004A630A">
            <w:pPr>
              <w:rPr>
                <w:del w:id="330" w:author="Hanne Erdman Thomsen" w:date="2022-06-01T15:00:00Z"/>
                <w:rFonts w:ascii="Arial" w:hAnsi="Arial" w:cs="Arial"/>
                <w:sz w:val="18"/>
              </w:rPr>
            </w:pPr>
            <w:del w:id="331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side/dør tilknyttet husnummer/husbogstav</w:delText>
              </w:r>
            </w:del>
          </w:p>
          <w:p w14:paraId="763F54DE" w14:textId="77777777" w:rsidR="004A630A" w:rsidRDefault="004A630A" w:rsidP="004A630A">
            <w:pPr>
              <w:rPr>
                <w:del w:id="332" w:author="Hanne Erdman Thomsen" w:date="2022-06-01T15:00:00Z"/>
                <w:rFonts w:ascii="Arial" w:hAnsi="Arial" w:cs="Arial"/>
                <w:sz w:val="18"/>
              </w:rPr>
            </w:pPr>
          </w:p>
          <w:p w14:paraId="76A7ACF9" w14:textId="77777777" w:rsidR="004A630A" w:rsidRPr="004A630A" w:rsidRDefault="004A630A" w:rsidP="004A630A">
            <w:pPr>
              <w:rPr>
                <w:del w:id="333" w:author="Hanne Erdman Thomsen" w:date="2022-06-01T15:00:00Z"/>
                <w:rFonts w:ascii="Arial" w:hAnsi="Arial" w:cs="Arial"/>
                <w:sz w:val="18"/>
              </w:rPr>
            </w:pPr>
          </w:p>
        </w:tc>
      </w:tr>
      <w:tr w:rsidR="004A630A" w14:paraId="5B152CC2" w14:textId="77777777" w:rsidTr="004A630A">
        <w:trPr>
          <w:del w:id="334" w:author="Hanne Erdman Thomsen" w:date="2022-06-01T15:00:00Z"/>
        </w:trPr>
        <w:tc>
          <w:tcPr>
            <w:tcW w:w="3401" w:type="dxa"/>
            <w:shd w:val="clear" w:color="auto" w:fill="auto"/>
          </w:tcPr>
          <w:p w14:paraId="3D3132A8" w14:textId="77777777" w:rsidR="004A630A" w:rsidRPr="004A630A" w:rsidRDefault="004A630A" w:rsidP="004A630A">
            <w:pPr>
              <w:outlineLvl w:val="1"/>
              <w:rPr>
                <w:del w:id="335" w:author="Hanne Erdman Thomsen" w:date="2022-06-01T15:00:00Z"/>
                <w:rFonts w:ascii="Arial" w:hAnsi="Arial" w:cs="Arial"/>
                <w:sz w:val="18"/>
              </w:rPr>
            </w:pPr>
            <w:del w:id="336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AdresseTilHusBogstav</w:delText>
              </w:r>
            </w:del>
          </w:p>
        </w:tc>
        <w:tc>
          <w:tcPr>
            <w:tcW w:w="1701" w:type="dxa"/>
            <w:shd w:val="clear" w:color="auto" w:fill="auto"/>
          </w:tcPr>
          <w:p w14:paraId="23713631" w14:textId="77777777" w:rsidR="004A630A" w:rsidRPr="008C6B00" w:rsidRDefault="004A630A" w:rsidP="004A630A">
            <w:pPr>
              <w:rPr>
                <w:del w:id="337" w:author="Hanne Erdman Thomsen" w:date="2022-06-01T15:00:00Z"/>
                <w:rFonts w:ascii="Arial" w:hAnsi="Arial" w:cs="Arial"/>
                <w:sz w:val="18"/>
              </w:rPr>
            </w:pPr>
            <w:del w:id="338" w:author="Hanne Erdman Thomsen" w:date="2022-06-01T15:00:00Z">
              <w:r w:rsidRPr="008C6B00"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4938C380" w14:textId="77777777" w:rsidR="004A630A" w:rsidRPr="008C6B00" w:rsidRDefault="004A630A" w:rsidP="004A630A">
            <w:pPr>
              <w:rPr>
                <w:del w:id="339" w:author="Hanne Erdman Thomsen" w:date="2022-06-01T15:00:00Z"/>
                <w:rFonts w:ascii="Arial" w:hAnsi="Arial" w:cs="Arial"/>
                <w:sz w:val="18"/>
              </w:rPr>
            </w:pPr>
            <w:del w:id="340" w:author="Hanne Erdman Thomsen" w:date="2022-06-01T15:00:00Z">
              <w:r w:rsidRPr="008C6B00">
                <w:rPr>
                  <w:rFonts w:ascii="Arial" w:hAnsi="Arial" w:cs="Arial"/>
                  <w:sz w:val="18"/>
                </w:rPr>
                <w:delText>maxLength: 1</w:delText>
              </w:r>
            </w:del>
          </w:p>
          <w:p w14:paraId="21B0ED34" w14:textId="77777777" w:rsidR="004A630A" w:rsidRPr="008C6B00" w:rsidRDefault="004A630A" w:rsidP="004A630A">
            <w:pPr>
              <w:rPr>
                <w:del w:id="341" w:author="Hanne Erdman Thomsen" w:date="2022-06-01T15:00:00Z"/>
                <w:rFonts w:ascii="Arial" w:hAnsi="Arial" w:cs="Arial"/>
                <w:sz w:val="18"/>
              </w:rPr>
            </w:pPr>
            <w:del w:id="342" w:author="Hanne Erdman Thomsen" w:date="2022-06-01T15:00:00Z">
              <w:r w:rsidRPr="008C6B00">
                <w:rPr>
                  <w:rFonts w:ascii="Arial" w:hAnsi="Arial" w:cs="Arial"/>
                  <w:sz w:val="18"/>
                </w:rPr>
                <w:delText>pattern: [a-zA-Z]</w:delText>
              </w:r>
            </w:del>
          </w:p>
        </w:tc>
        <w:tc>
          <w:tcPr>
            <w:tcW w:w="4671" w:type="dxa"/>
            <w:shd w:val="clear" w:color="auto" w:fill="auto"/>
          </w:tcPr>
          <w:p w14:paraId="1B88A65B" w14:textId="77777777" w:rsidR="004A630A" w:rsidRDefault="004A630A" w:rsidP="004A630A">
            <w:pPr>
              <w:rPr>
                <w:del w:id="343" w:author="Hanne Erdman Thomsen" w:date="2022-06-01T15:00:00Z"/>
                <w:rFonts w:ascii="Arial" w:hAnsi="Arial" w:cs="Arial"/>
                <w:sz w:val="18"/>
              </w:rPr>
            </w:pPr>
            <w:del w:id="344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bogstav tilknyttet husnummeret.</w:delText>
              </w:r>
            </w:del>
          </w:p>
          <w:p w14:paraId="6462A8F4" w14:textId="77777777" w:rsidR="004A630A" w:rsidRDefault="004A630A" w:rsidP="004A630A">
            <w:pPr>
              <w:rPr>
                <w:del w:id="345" w:author="Hanne Erdman Thomsen" w:date="2022-06-01T15:00:00Z"/>
                <w:rFonts w:ascii="Arial" w:hAnsi="Arial" w:cs="Arial"/>
                <w:sz w:val="18"/>
              </w:rPr>
            </w:pPr>
          </w:p>
          <w:p w14:paraId="37F885D0" w14:textId="77777777" w:rsidR="004A630A" w:rsidRDefault="004A630A" w:rsidP="004A630A">
            <w:pPr>
              <w:rPr>
                <w:del w:id="346" w:author="Hanne Erdman Thomsen" w:date="2022-06-01T15:00:00Z"/>
                <w:rFonts w:ascii="Arial" w:hAnsi="Arial" w:cs="Arial"/>
                <w:sz w:val="18"/>
              </w:rPr>
            </w:pPr>
            <w:del w:id="347" w:author="Hanne Erdman Thomsen" w:date="2022-06-01T15:00:00Z">
              <w:r>
                <w:rPr>
                  <w:rFonts w:ascii="Arial" w:hAnsi="Arial" w:cs="Arial"/>
                  <w:sz w:val="18"/>
                </w:rPr>
                <w:delText>Ifølge bekendtgørelse om vejnavne og adresser må kun værdierne A-Z benyttes. På grund af risikoen for forveksling bør bogstaverne I, J, O og Q dog ikke benyttes</w:delText>
              </w:r>
            </w:del>
          </w:p>
          <w:p w14:paraId="543248FD" w14:textId="77777777" w:rsidR="004A630A" w:rsidRDefault="004A630A" w:rsidP="004A630A">
            <w:pPr>
              <w:rPr>
                <w:del w:id="348" w:author="Hanne Erdman Thomsen" w:date="2022-06-01T15:00:00Z"/>
                <w:rFonts w:ascii="Arial" w:hAnsi="Arial" w:cs="Arial"/>
                <w:sz w:val="18"/>
              </w:rPr>
            </w:pPr>
          </w:p>
          <w:p w14:paraId="2826F63E" w14:textId="77777777" w:rsidR="004A630A" w:rsidRDefault="004A630A" w:rsidP="004A630A">
            <w:pPr>
              <w:rPr>
                <w:del w:id="349" w:author="Hanne Erdman Thomsen" w:date="2022-06-01T15:00:00Z"/>
                <w:rFonts w:ascii="Arial" w:hAnsi="Arial" w:cs="Arial"/>
                <w:sz w:val="18"/>
              </w:rPr>
            </w:pPr>
            <w:del w:id="350" w:author="Hanne Erdman Thomsen" w:date="2022-06-01T15:00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79C16450" w14:textId="77777777" w:rsidR="004A630A" w:rsidRDefault="004A630A" w:rsidP="004A630A">
            <w:pPr>
              <w:rPr>
                <w:del w:id="351" w:author="Hanne Erdman Thomsen" w:date="2022-06-01T15:00:00Z"/>
                <w:rFonts w:ascii="Arial" w:hAnsi="Arial" w:cs="Arial"/>
                <w:sz w:val="18"/>
              </w:rPr>
            </w:pPr>
            <w:del w:id="352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bogstav tilknyttet husnummeret</w:delText>
              </w:r>
            </w:del>
          </w:p>
          <w:p w14:paraId="0B324F52" w14:textId="77777777" w:rsidR="004A630A" w:rsidRDefault="004A630A" w:rsidP="004A630A">
            <w:pPr>
              <w:rPr>
                <w:del w:id="353" w:author="Hanne Erdman Thomsen" w:date="2022-06-01T15:00:00Z"/>
                <w:rFonts w:ascii="Arial" w:hAnsi="Arial" w:cs="Arial"/>
                <w:sz w:val="18"/>
              </w:rPr>
            </w:pPr>
          </w:p>
          <w:p w14:paraId="2419B2D0" w14:textId="77777777" w:rsidR="004A630A" w:rsidRDefault="004A630A" w:rsidP="004A630A">
            <w:pPr>
              <w:rPr>
                <w:del w:id="354" w:author="Hanne Erdman Thomsen" w:date="2022-06-01T15:00:00Z"/>
                <w:rFonts w:ascii="Arial" w:hAnsi="Arial" w:cs="Arial"/>
                <w:sz w:val="18"/>
              </w:rPr>
            </w:pPr>
            <w:del w:id="355" w:author="Hanne Erdman Thomsen" w:date="2022-06-01T15:00:00Z">
              <w:r>
                <w:rPr>
                  <w:rFonts w:ascii="Arial" w:hAnsi="Arial" w:cs="Arial"/>
                  <w:sz w:val="18"/>
                </w:rPr>
                <w:delText>Grundlæggende værdisæt:</w:delText>
              </w:r>
            </w:del>
          </w:p>
          <w:p w14:paraId="08EDADFB" w14:textId="77777777" w:rsidR="004A630A" w:rsidRDefault="004A630A" w:rsidP="004A630A">
            <w:pPr>
              <w:rPr>
                <w:del w:id="356" w:author="Hanne Erdman Thomsen" w:date="2022-06-01T15:00:00Z"/>
                <w:rFonts w:ascii="Arial" w:hAnsi="Arial" w:cs="Arial"/>
                <w:sz w:val="18"/>
              </w:rPr>
            </w:pPr>
            <w:del w:id="357" w:author="Hanne Erdman Thomsen" w:date="2022-06-01T15:00:00Z">
              <w:r>
                <w:rPr>
                  <w:rFonts w:ascii="Arial" w:hAnsi="Arial" w:cs="Arial"/>
                  <w:sz w:val="18"/>
                </w:rPr>
                <w:delText>A - Å</w:delText>
              </w:r>
            </w:del>
          </w:p>
          <w:p w14:paraId="2138368D" w14:textId="77777777" w:rsidR="004A630A" w:rsidRDefault="004A630A" w:rsidP="004A630A">
            <w:pPr>
              <w:rPr>
                <w:del w:id="358" w:author="Hanne Erdman Thomsen" w:date="2022-06-01T15:00:00Z"/>
                <w:rFonts w:ascii="Arial" w:hAnsi="Arial" w:cs="Arial"/>
                <w:sz w:val="18"/>
              </w:rPr>
            </w:pPr>
          </w:p>
          <w:p w14:paraId="049173D4" w14:textId="77777777" w:rsidR="004A630A" w:rsidRPr="004A630A" w:rsidRDefault="004A630A" w:rsidP="004A630A">
            <w:pPr>
              <w:rPr>
                <w:del w:id="359" w:author="Hanne Erdman Thomsen" w:date="2022-06-01T15:00:00Z"/>
                <w:rFonts w:ascii="Arial" w:hAnsi="Arial" w:cs="Arial"/>
                <w:sz w:val="18"/>
              </w:rPr>
            </w:pPr>
          </w:p>
        </w:tc>
      </w:tr>
      <w:tr w:rsidR="004A630A" w14:paraId="4AABEE12" w14:textId="77777777" w:rsidTr="004A630A">
        <w:trPr>
          <w:del w:id="360" w:author="Hanne Erdman Thomsen" w:date="2022-06-01T15:00:00Z"/>
        </w:trPr>
        <w:tc>
          <w:tcPr>
            <w:tcW w:w="3401" w:type="dxa"/>
            <w:shd w:val="clear" w:color="auto" w:fill="auto"/>
          </w:tcPr>
          <w:p w14:paraId="5662F6C7" w14:textId="77777777" w:rsidR="004A630A" w:rsidRPr="004A630A" w:rsidRDefault="004A630A" w:rsidP="004A630A">
            <w:pPr>
              <w:outlineLvl w:val="1"/>
              <w:rPr>
                <w:del w:id="361" w:author="Hanne Erdman Thomsen" w:date="2022-06-01T15:00:00Z"/>
                <w:rFonts w:ascii="Arial" w:hAnsi="Arial" w:cs="Arial"/>
                <w:sz w:val="18"/>
              </w:rPr>
            </w:pPr>
            <w:del w:id="362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AdresseTilHusNummer</w:delText>
              </w:r>
            </w:del>
          </w:p>
        </w:tc>
        <w:tc>
          <w:tcPr>
            <w:tcW w:w="1701" w:type="dxa"/>
            <w:shd w:val="clear" w:color="auto" w:fill="auto"/>
          </w:tcPr>
          <w:p w14:paraId="2DA20424" w14:textId="77777777" w:rsidR="004A630A" w:rsidRDefault="004A630A" w:rsidP="004A630A">
            <w:pPr>
              <w:rPr>
                <w:del w:id="363" w:author="Hanne Erdman Thomsen" w:date="2022-06-01T15:00:00Z"/>
                <w:rFonts w:ascii="Arial" w:hAnsi="Arial" w:cs="Arial"/>
                <w:sz w:val="18"/>
              </w:rPr>
            </w:pPr>
            <w:del w:id="364" w:author="Hanne Erdman Thomsen" w:date="2022-06-01T15:00:00Z">
              <w:r>
                <w:rPr>
                  <w:rFonts w:ascii="Arial" w:hAnsi="Arial" w:cs="Arial"/>
                  <w:sz w:val="18"/>
                </w:rPr>
                <w:delText>base: integer</w:delText>
              </w:r>
            </w:del>
          </w:p>
          <w:p w14:paraId="3B85965F" w14:textId="77777777" w:rsidR="004A630A" w:rsidRPr="004A630A" w:rsidRDefault="004A630A" w:rsidP="004A630A">
            <w:pPr>
              <w:rPr>
                <w:del w:id="365" w:author="Hanne Erdman Thomsen" w:date="2022-06-01T15:00:00Z"/>
                <w:rFonts w:ascii="Arial" w:hAnsi="Arial" w:cs="Arial"/>
                <w:sz w:val="18"/>
              </w:rPr>
            </w:pPr>
            <w:del w:id="366" w:author="Hanne Erdman Thomsen" w:date="2022-06-01T15:00:00Z">
              <w:r>
                <w:rPr>
                  <w:rFonts w:ascii="Arial" w:hAnsi="Arial" w:cs="Arial"/>
                  <w:sz w:val="18"/>
                </w:rPr>
                <w:delText>totalDigits: 3</w:delText>
              </w:r>
            </w:del>
          </w:p>
        </w:tc>
        <w:tc>
          <w:tcPr>
            <w:tcW w:w="4671" w:type="dxa"/>
            <w:shd w:val="clear" w:color="auto" w:fill="auto"/>
          </w:tcPr>
          <w:p w14:paraId="0EE68452" w14:textId="77777777" w:rsidR="004A630A" w:rsidRDefault="004A630A" w:rsidP="004A630A">
            <w:pPr>
              <w:rPr>
                <w:del w:id="367" w:author="Hanne Erdman Thomsen" w:date="2022-06-01T15:00:00Z"/>
                <w:rFonts w:ascii="Arial" w:hAnsi="Arial" w:cs="Arial"/>
                <w:sz w:val="18"/>
              </w:rPr>
            </w:pPr>
            <w:del w:id="368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sidste lige husnummer i et vejafsnit i gaden eller på vejen.</w:delText>
              </w:r>
            </w:del>
          </w:p>
          <w:p w14:paraId="3C6EEE0B" w14:textId="77777777" w:rsidR="004A630A" w:rsidRDefault="004A630A" w:rsidP="004A630A">
            <w:pPr>
              <w:rPr>
                <w:del w:id="369" w:author="Hanne Erdman Thomsen" w:date="2022-06-01T15:00:00Z"/>
                <w:rFonts w:ascii="Arial" w:hAnsi="Arial" w:cs="Arial"/>
                <w:sz w:val="18"/>
              </w:rPr>
            </w:pPr>
          </w:p>
          <w:p w14:paraId="06AEF4F1" w14:textId="77777777" w:rsidR="004A630A" w:rsidRDefault="004A630A" w:rsidP="004A630A">
            <w:pPr>
              <w:rPr>
                <w:del w:id="370" w:author="Hanne Erdman Thomsen" w:date="2022-06-01T15:00:00Z"/>
                <w:rFonts w:ascii="Arial" w:hAnsi="Arial" w:cs="Arial"/>
                <w:sz w:val="18"/>
              </w:rPr>
            </w:pPr>
            <w:del w:id="371" w:author="Hanne Erdman Thomsen" w:date="2022-06-01T15:00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00F765F8" w14:textId="77777777" w:rsidR="004A630A" w:rsidRDefault="004A630A" w:rsidP="004A630A">
            <w:pPr>
              <w:rPr>
                <w:del w:id="372" w:author="Hanne Erdman Thomsen" w:date="2022-06-01T15:00:00Z"/>
                <w:rFonts w:ascii="Arial" w:hAnsi="Arial" w:cs="Arial"/>
                <w:sz w:val="18"/>
              </w:rPr>
            </w:pPr>
            <w:del w:id="373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et husnummer i et vejafsnit i gaden eller på vejen.</w:delText>
              </w:r>
            </w:del>
          </w:p>
          <w:p w14:paraId="2E0F9936" w14:textId="77777777" w:rsidR="004A630A" w:rsidRDefault="004A630A" w:rsidP="004A630A">
            <w:pPr>
              <w:rPr>
                <w:del w:id="374" w:author="Hanne Erdman Thomsen" w:date="2022-06-01T15:00:00Z"/>
                <w:rFonts w:ascii="Arial" w:hAnsi="Arial" w:cs="Arial"/>
                <w:sz w:val="18"/>
              </w:rPr>
            </w:pPr>
          </w:p>
          <w:p w14:paraId="2775765A" w14:textId="77777777" w:rsidR="004A630A" w:rsidRDefault="004A630A" w:rsidP="004A630A">
            <w:pPr>
              <w:rPr>
                <w:del w:id="375" w:author="Hanne Erdman Thomsen" w:date="2022-06-01T15:00:00Z"/>
                <w:rFonts w:ascii="Arial" w:hAnsi="Arial" w:cs="Arial"/>
                <w:sz w:val="18"/>
              </w:rPr>
            </w:pPr>
            <w:del w:id="376" w:author="Hanne Erdman Thomsen" w:date="2022-06-01T15:00:00Z">
              <w:r>
                <w:rPr>
                  <w:rFonts w:ascii="Arial" w:hAnsi="Arial" w:cs="Arial"/>
                  <w:sz w:val="18"/>
                </w:rPr>
                <w:delText>Grundlæggende værdisæt:</w:delText>
              </w:r>
            </w:del>
          </w:p>
          <w:p w14:paraId="604A0F7B" w14:textId="77777777" w:rsidR="004A630A" w:rsidRDefault="004A630A" w:rsidP="004A630A">
            <w:pPr>
              <w:rPr>
                <w:del w:id="377" w:author="Hanne Erdman Thomsen" w:date="2022-06-01T15:00:00Z"/>
                <w:rFonts w:ascii="Arial" w:hAnsi="Arial" w:cs="Arial"/>
                <w:sz w:val="18"/>
              </w:rPr>
            </w:pPr>
            <w:del w:id="378" w:author="Hanne Erdman Thomsen" w:date="2022-06-01T15:00:00Z">
              <w:r>
                <w:rPr>
                  <w:rFonts w:ascii="Arial" w:hAnsi="Arial" w:cs="Arial"/>
                  <w:sz w:val="18"/>
                </w:rPr>
                <w:delText>000 - 999</w:delText>
              </w:r>
            </w:del>
          </w:p>
          <w:p w14:paraId="1440CD65" w14:textId="77777777" w:rsidR="004A630A" w:rsidRDefault="004A630A" w:rsidP="004A630A">
            <w:pPr>
              <w:rPr>
                <w:del w:id="379" w:author="Hanne Erdman Thomsen" w:date="2022-06-01T15:00:00Z"/>
                <w:rFonts w:ascii="Arial" w:hAnsi="Arial" w:cs="Arial"/>
                <w:sz w:val="18"/>
              </w:rPr>
            </w:pPr>
          </w:p>
          <w:p w14:paraId="15146679" w14:textId="77777777" w:rsidR="004A630A" w:rsidRPr="004A630A" w:rsidRDefault="004A630A" w:rsidP="004A630A">
            <w:pPr>
              <w:rPr>
                <w:del w:id="380" w:author="Hanne Erdman Thomsen" w:date="2022-06-01T15:00:00Z"/>
                <w:rFonts w:ascii="Arial" w:hAnsi="Arial" w:cs="Arial"/>
                <w:sz w:val="18"/>
              </w:rPr>
            </w:pPr>
          </w:p>
        </w:tc>
      </w:tr>
      <w:tr w:rsidR="005D4F29" w14:paraId="468DD9A3" w14:textId="77777777" w:rsidTr="005D4F29">
        <w:tc>
          <w:tcPr>
            <w:tcW w:w="3401" w:type="dxa"/>
            <w:shd w:val="clear" w:color="auto" w:fill="auto"/>
          </w:tcPr>
          <w:p w14:paraId="53C0334C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7CD71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355013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2F1DB0F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119EC5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8C707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8C35B2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98D8E02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0E35C609" w14:textId="77777777" w:rsidTr="005D4F29">
        <w:tc>
          <w:tcPr>
            <w:tcW w:w="3401" w:type="dxa"/>
            <w:shd w:val="clear" w:color="auto" w:fill="auto"/>
          </w:tcPr>
          <w:p w14:paraId="4AE3263E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3F052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7B62B0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429C537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23A425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0EC13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1183AA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98DC11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6D75001E" w14:textId="77777777" w:rsidTr="005D4F29">
        <w:tc>
          <w:tcPr>
            <w:tcW w:w="3401" w:type="dxa"/>
            <w:shd w:val="clear" w:color="auto" w:fill="auto"/>
          </w:tcPr>
          <w:p w14:paraId="3FFAF49A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868DA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9F584CE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3AF4A8B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56F8E15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4EAED8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63A6283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78624C6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6E19031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5099AD0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328FCD9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1D00BB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5DC20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68EA0F0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64FD3D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F7DC2F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46ACF62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46C75E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7FF43E8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580F23E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57E0EF3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6B4607D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78A6B9E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F370985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03485CA9" w14:textId="77777777" w:rsidTr="005D4F29">
        <w:tc>
          <w:tcPr>
            <w:tcW w:w="3401" w:type="dxa"/>
            <w:shd w:val="clear" w:color="auto" w:fill="auto"/>
          </w:tcPr>
          <w:p w14:paraId="3C925FB5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66E704E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5D73A19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0CDCC227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0C110952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49F364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6AF2111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38599C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68869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1FFF090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60AD6D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8DFF86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4A630A" w14:paraId="7DB4ED63" w14:textId="77777777" w:rsidTr="004A630A">
        <w:trPr>
          <w:del w:id="381" w:author="Hanne Erdman Thomsen" w:date="2022-06-01T15:00:00Z"/>
        </w:trPr>
        <w:tc>
          <w:tcPr>
            <w:tcW w:w="3401" w:type="dxa"/>
            <w:shd w:val="clear" w:color="auto" w:fill="auto"/>
          </w:tcPr>
          <w:p w14:paraId="40D918A2" w14:textId="77777777" w:rsidR="004A630A" w:rsidRPr="004A630A" w:rsidRDefault="004A630A" w:rsidP="004A630A">
            <w:pPr>
              <w:outlineLvl w:val="1"/>
              <w:rPr>
                <w:del w:id="382" w:author="Hanne Erdman Thomsen" w:date="2022-06-01T15:00:00Z"/>
                <w:rFonts w:ascii="Arial" w:hAnsi="Arial" w:cs="Arial"/>
                <w:sz w:val="18"/>
              </w:rPr>
            </w:pPr>
            <w:del w:id="383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AdresseVejKode</w:delText>
              </w:r>
            </w:del>
          </w:p>
        </w:tc>
        <w:tc>
          <w:tcPr>
            <w:tcW w:w="1701" w:type="dxa"/>
            <w:shd w:val="clear" w:color="auto" w:fill="auto"/>
          </w:tcPr>
          <w:p w14:paraId="6392CE80" w14:textId="77777777" w:rsidR="004A630A" w:rsidRDefault="004A630A" w:rsidP="004A630A">
            <w:pPr>
              <w:rPr>
                <w:del w:id="384" w:author="Hanne Erdman Thomsen" w:date="2022-06-01T15:00:00Z"/>
                <w:rFonts w:ascii="Arial" w:hAnsi="Arial" w:cs="Arial"/>
                <w:sz w:val="18"/>
              </w:rPr>
            </w:pPr>
            <w:del w:id="385" w:author="Hanne Erdman Thomsen" w:date="2022-06-01T15:00:00Z">
              <w:r>
                <w:rPr>
                  <w:rFonts w:ascii="Arial" w:hAnsi="Arial" w:cs="Arial"/>
                  <w:sz w:val="18"/>
                </w:rPr>
                <w:delText>base: integer</w:delText>
              </w:r>
            </w:del>
          </w:p>
          <w:p w14:paraId="1208E190" w14:textId="77777777" w:rsidR="004A630A" w:rsidRDefault="004A630A" w:rsidP="004A630A">
            <w:pPr>
              <w:rPr>
                <w:del w:id="386" w:author="Hanne Erdman Thomsen" w:date="2022-06-01T15:00:00Z"/>
                <w:rFonts w:ascii="Arial" w:hAnsi="Arial" w:cs="Arial"/>
                <w:sz w:val="18"/>
              </w:rPr>
            </w:pPr>
            <w:del w:id="387" w:author="Hanne Erdman Thomsen" w:date="2022-06-01T15:00:00Z">
              <w:r>
                <w:rPr>
                  <w:rFonts w:ascii="Arial" w:hAnsi="Arial" w:cs="Arial"/>
                  <w:sz w:val="18"/>
                </w:rPr>
                <w:delText>totalDigits: 4</w:delText>
              </w:r>
            </w:del>
          </w:p>
          <w:p w14:paraId="79C21BB7" w14:textId="77777777" w:rsidR="004A630A" w:rsidRPr="004A630A" w:rsidRDefault="004A630A" w:rsidP="004A630A">
            <w:pPr>
              <w:rPr>
                <w:del w:id="388" w:author="Hanne Erdman Thomsen" w:date="2022-06-01T15:00:00Z"/>
                <w:rFonts w:ascii="Arial" w:hAnsi="Arial" w:cs="Arial"/>
                <w:sz w:val="18"/>
              </w:rPr>
            </w:pPr>
            <w:del w:id="389" w:author="Hanne Erdman Thomsen" w:date="2022-06-01T15:00:00Z">
              <w:r>
                <w:rPr>
                  <w:rFonts w:ascii="Arial" w:hAnsi="Arial" w:cs="Arial"/>
                  <w:sz w:val="18"/>
                </w:rPr>
                <w:delText>minInclusive: 0</w:delText>
              </w:r>
            </w:del>
          </w:p>
        </w:tc>
        <w:tc>
          <w:tcPr>
            <w:tcW w:w="4671" w:type="dxa"/>
            <w:shd w:val="clear" w:color="auto" w:fill="auto"/>
          </w:tcPr>
          <w:p w14:paraId="26AE237C" w14:textId="77777777" w:rsidR="004A630A" w:rsidRDefault="004A630A" w:rsidP="004A630A">
            <w:pPr>
              <w:rPr>
                <w:del w:id="390" w:author="Hanne Erdman Thomsen" w:date="2022-06-01T15:00:00Z"/>
                <w:rFonts w:ascii="Arial" w:hAnsi="Arial" w:cs="Arial"/>
                <w:sz w:val="18"/>
              </w:rPr>
            </w:pPr>
            <w:del w:id="391" w:author="Hanne Erdman Thomsen" w:date="2022-06-01T15:00:00Z">
              <w:r>
                <w:rPr>
                  <w:rFonts w:ascii="Arial" w:hAnsi="Arial" w:cs="Arial"/>
                  <w:sz w:val="18"/>
                </w:rPr>
                <w:delText>Kode der sammen med kommunenummer entydigt identificerer en vej eller en del af en vej i Danmark.</w:delText>
              </w:r>
            </w:del>
          </w:p>
          <w:p w14:paraId="01940406" w14:textId="77777777" w:rsidR="004A630A" w:rsidRDefault="004A630A" w:rsidP="004A630A">
            <w:pPr>
              <w:rPr>
                <w:del w:id="392" w:author="Hanne Erdman Thomsen" w:date="2022-06-01T15:00:00Z"/>
                <w:rFonts w:ascii="Arial" w:hAnsi="Arial" w:cs="Arial"/>
                <w:sz w:val="18"/>
              </w:rPr>
            </w:pPr>
          </w:p>
          <w:p w14:paraId="266B0198" w14:textId="77777777" w:rsidR="004A630A" w:rsidRDefault="004A630A" w:rsidP="004A630A">
            <w:pPr>
              <w:rPr>
                <w:del w:id="393" w:author="Hanne Erdman Thomsen" w:date="2022-06-01T15:00:00Z"/>
                <w:rFonts w:ascii="Arial" w:hAnsi="Arial" w:cs="Arial"/>
                <w:sz w:val="18"/>
              </w:rPr>
            </w:pPr>
            <w:del w:id="394" w:author="Hanne Erdman Thomsen" w:date="2022-06-01T15:00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7228EC86" w14:textId="77777777" w:rsidR="004A630A" w:rsidRDefault="004A630A" w:rsidP="004A630A">
            <w:pPr>
              <w:rPr>
                <w:del w:id="395" w:author="Hanne Erdman Thomsen" w:date="2022-06-01T15:00:00Z"/>
                <w:rFonts w:ascii="Arial" w:hAnsi="Arial" w:cs="Arial"/>
                <w:sz w:val="18"/>
              </w:rPr>
            </w:pPr>
            <w:del w:id="396" w:author="Hanne Erdman Thomsen" w:date="2022-06-01T15:00:00Z">
              <w:r>
                <w:rPr>
                  <w:rFonts w:ascii="Arial" w:hAnsi="Arial" w:cs="Arial"/>
                  <w:sz w:val="18"/>
                </w:rPr>
                <w:delText>Kode der sammen med kommunenummer entydigt identificerer en vej eller en del af en vej i Danmark.</w:delText>
              </w:r>
            </w:del>
          </w:p>
          <w:p w14:paraId="2706C0E3" w14:textId="77777777" w:rsidR="004A630A" w:rsidRDefault="004A630A" w:rsidP="004A630A">
            <w:pPr>
              <w:rPr>
                <w:del w:id="397" w:author="Hanne Erdman Thomsen" w:date="2022-06-01T15:00:00Z"/>
                <w:rFonts w:ascii="Arial" w:hAnsi="Arial" w:cs="Arial"/>
                <w:sz w:val="18"/>
              </w:rPr>
            </w:pPr>
          </w:p>
          <w:p w14:paraId="49228B6C" w14:textId="77777777" w:rsidR="004A630A" w:rsidRDefault="004A630A" w:rsidP="004A630A">
            <w:pPr>
              <w:rPr>
                <w:del w:id="398" w:author="Hanne Erdman Thomsen" w:date="2022-06-01T15:00:00Z"/>
                <w:rFonts w:ascii="Arial" w:hAnsi="Arial" w:cs="Arial"/>
                <w:sz w:val="18"/>
              </w:rPr>
            </w:pPr>
            <w:del w:id="399" w:author="Hanne Erdman Thomsen" w:date="2022-06-01T15:00:00Z">
              <w:r>
                <w:rPr>
                  <w:rFonts w:ascii="Arial" w:hAnsi="Arial" w:cs="Arial"/>
                  <w:sz w:val="18"/>
                </w:rPr>
                <w:delText>Grundlæggende værdisæt:</w:delText>
              </w:r>
            </w:del>
          </w:p>
          <w:p w14:paraId="4D4B8899" w14:textId="77777777" w:rsidR="004A630A" w:rsidRDefault="004A630A" w:rsidP="004A630A">
            <w:pPr>
              <w:rPr>
                <w:del w:id="400" w:author="Hanne Erdman Thomsen" w:date="2022-06-01T15:00:00Z"/>
                <w:rFonts w:ascii="Arial" w:hAnsi="Arial" w:cs="Arial"/>
                <w:sz w:val="18"/>
              </w:rPr>
            </w:pPr>
            <w:del w:id="401" w:author="Hanne Erdman Thomsen" w:date="2022-06-01T15:00:00Z">
              <w:r>
                <w:rPr>
                  <w:rFonts w:ascii="Arial" w:hAnsi="Arial" w:cs="Arial"/>
                  <w:sz w:val="18"/>
                </w:rPr>
                <w:delText>0000 - 9999</w:delText>
              </w:r>
            </w:del>
          </w:p>
          <w:p w14:paraId="65C431AB" w14:textId="77777777" w:rsidR="004A630A" w:rsidRDefault="004A630A" w:rsidP="004A630A">
            <w:pPr>
              <w:rPr>
                <w:del w:id="402" w:author="Hanne Erdman Thomsen" w:date="2022-06-01T15:00:00Z"/>
                <w:rFonts w:ascii="Arial" w:hAnsi="Arial" w:cs="Arial"/>
                <w:sz w:val="18"/>
              </w:rPr>
            </w:pPr>
          </w:p>
          <w:p w14:paraId="32B25007" w14:textId="77777777" w:rsidR="004A630A" w:rsidRPr="004A630A" w:rsidRDefault="004A630A" w:rsidP="004A630A">
            <w:pPr>
              <w:rPr>
                <w:del w:id="403" w:author="Hanne Erdman Thomsen" w:date="2022-06-01T15:00:00Z"/>
                <w:rFonts w:ascii="Arial" w:hAnsi="Arial" w:cs="Arial"/>
                <w:sz w:val="18"/>
              </w:rPr>
            </w:pPr>
          </w:p>
        </w:tc>
      </w:tr>
      <w:tr w:rsidR="004A630A" w14:paraId="7B5592B2" w14:textId="77777777" w:rsidTr="004A630A">
        <w:trPr>
          <w:del w:id="404" w:author="Hanne Erdman Thomsen" w:date="2022-06-01T15:00:00Z"/>
        </w:trPr>
        <w:tc>
          <w:tcPr>
            <w:tcW w:w="3401" w:type="dxa"/>
            <w:shd w:val="clear" w:color="auto" w:fill="auto"/>
          </w:tcPr>
          <w:p w14:paraId="2103EECB" w14:textId="77777777" w:rsidR="004A630A" w:rsidRPr="004A630A" w:rsidRDefault="004A630A" w:rsidP="004A630A">
            <w:pPr>
              <w:outlineLvl w:val="1"/>
              <w:rPr>
                <w:del w:id="405" w:author="Hanne Erdman Thomsen" w:date="2022-06-01T15:00:00Z"/>
                <w:rFonts w:ascii="Arial" w:hAnsi="Arial" w:cs="Arial"/>
                <w:sz w:val="18"/>
              </w:rPr>
            </w:pPr>
            <w:del w:id="406" w:author="Hanne Erdman Thomsen" w:date="2022-06-01T15:00:00Z">
              <w:r>
                <w:rPr>
                  <w:rFonts w:ascii="Arial" w:hAnsi="Arial" w:cs="Arial"/>
                  <w:sz w:val="18"/>
                </w:rPr>
                <w:delText>AdresseVejNavn</w:delText>
              </w:r>
            </w:del>
          </w:p>
        </w:tc>
        <w:tc>
          <w:tcPr>
            <w:tcW w:w="1701" w:type="dxa"/>
            <w:shd w:val="clear" w:color="auto" w:fill="auto"/>
          </w:tcPr>
          <w:p w14:paraId="2EECB717" w14:textId="77777777" w:rsidR="004A630A" w:rsidRPr="008C6B00" w:rsidRDefault="004A630A" w:rsidP="004A630A">
            <w:pPr>
              <w:rPr>
                <w:del w:id="407" w:author="Hanne Erdman Thomsen" w:date="2022-06-01T15:00:00Z"/>
                <w:rFonts w:ascii="Arial" w:hAnsi="Arial" w:cs="Arial"/>
                <w:sz w:val="18"/>
              </w:rPr>
            </w:pPr>
            <w:del w:id="408" w:author="Hanne Erdman Thomsen" w:date="2022-06-01T15:00:00Z">
              <w:r w:rsidRPr="008C6B00">
                <w:rPr>
                  <w:rFonts w:ascii="Arial" w:hAnsi="Arial" w:cs="Arial"/>
                  <w:sz w:val="18"/>
                </w:rPr>
                <w:delText>base: string</w:delText>
              </w:r>
            </w:del>
          </w:p>
          <w:p w14:paraId="4A38C2EC" w14:textId="77777777" w:rsidR="004A630A" w:rsidRPr="008C6B00" w:rsidRDefault="004A630A" w:rsidP="004A630A">
            <w:pPr>
              <w:rPr>
                <w:del w:id="409" w:author="Hanne Erdman Thomsen" w:date="2022-06-01T15:00:00Z"/>
                <w:rFonts w:ascii="Arial" w:hAnsi="Arial" w:cs="Arial"/>
                <w:sz w:val="18"/>
              </w:rPr>
            </w:pPr>
            <w:del w:id="410" w:author="Hanne Erdman Thomsen" w:date="2022-06-01T15:00:00Z">
              <w:r w:rsidRPr="008C6B00">
                <w:rPr>
                  <w:rFonts w:ascii="Arial" w:hAnsi="Arial" w:cs="Arial"/>
                  <w:sz w:val="18"/>
                </w:rPr>
                <w:delText>minLength: 0</w:delText>
              </w:r>
            </w:del>
          </w:p>
          <w:p w14:paraId="7E9AC234" w14:textId="77777777" w:rsidR="004A630A" w:rsidRPr="008C6B00" w:rsidRDefault="004A630A" w:rsidP="004A630A">
            <w:pPr>
              <w:rPr>
                <w:del w:id="411" w:author="Hanne Erdman Thomsen" w:date="2022-06-01T15:00:00Z"/>
                <w:rFonts w:ascii="Arial" w:hAnsi="Arial" w:cs="Arial"/>
                <w:sz w:val="18"/>
              </w:rPr>
            </w:pPr>
            <w:del w:id="412" w:author="Hanne Erdman Thomsen" w:date="2022-06-01T15:00:00Z">
              <w:r w:rsidRPr="008C6B00">
                <w:rPr>
                  <w:rFonts w:ascii="Arial" w:hAnsi="Arial" w:cs="Arial"/>
                  <w:sz w:val="18"/>
                </w:rPr>
                <w:delText>maxLength: 100</w:delText>
              </w:r>
            </w:del>
          </w:p>
          <w:p w14:paraId="1219495E" w14:textId="77777777" w:rsidR="004A630A" w:rsidRPr="008C6B00" w:rsidRDefault="004A630A" w:rsidP="004A630A">
            <w:pPr>
              <w:rPr>
                <w:del w:id="413" w:author="Hanne Erdman Thomsen" w:date="2022-06-01T15:00:00Z"/>
                <w:rFonts w:ascii="Arial" w:hAnsi="Arial" w:cs="Arial"/>
                <w:sz w:val="18"/>
              </w:rPr>
            </w:pPr>
            <w:del w:id="414" w:author="Hanne Erdman Thomsen" w:date="2022-06-01T15:00:00Z">
              <w:r w:rsidRPr="008C6B00">
                <w:rPr>
                  <w:rFonts w:ascii="Arial" w:hAnsi="Arial" w:cs="Arial"/>
                  <w:sz w:val="18"/>
                </w:rPr>
                <w:delText>whitespace: preserve</w:delText>
              </w:r>
            </w:del>
          </w:p>
        </w:tc>
        <w:tc>
          <w:tcPr>
            <w:tcW w:w="4671" w:type="dxa"/>
            <w:shd w:val="clear" w:color="auto" w:fill="auto"/>
          </w:tcPr>
          <w:p w14:paraId="6F205404" w14:textId="77777777" w:rsidR="004A630A" w:rsidRDefault="004A630A" w:rsidP="004A630A">
            <w:pPr>
              <w:rPr>
                <w:del w:id="415" w:author="Hanne Erdman Thomsen" w:date="2022-06-01T15:00:00Z"/>
                <w:rFonts w:ascii="Arial" w:hAnsi="Arial" w:cs="Arial"/>
                <w:sz w:val="18"/>
              </w:rPr>
            </w:pPr>
            <w:del w:id="416" w:author="Hanne Erdman Thomsen" w:date="2022-06-01T15:00:00Z">
              <w:r>
                <w:rPr>
                  <w:rFonts w:ascii="Arial" w:hAnsi="Arial" w:cs="Arial"/>
                  <w:sz w:val="18"/>
                </w:rPr>
                <w:delText>Angiver navnet  på en vej/gade  i Danmark</w:delText>
              </w:r>
            </w:del>
          </w:p>
          <w:p w14:paraId="4644187C" w14:textId="77777777" w:rsidR="004A630A" w:rsidRDefault="004A630A" w:rsidP="004A630A">
            <w:pPr>
              <w:rPr>
                <w:del w:id="417" w:author="Hanne Erdman Thomsen" w:date="2022-06-01T15:00:00Z"/>
                <w:rFonts w:ascii="Arial" w:hAnsi="Arial" w:cs="Arial"/>
                <w:sz w:val="18"/>
              </w:rPr>
            </w:pPr>
          </w:p>
          <w:p w14:paraId="3D6C30C7" w14:textId="77777777" w:rsidR="004A630A" w:rsidRDefault="004A630A" w:rsidP="004A630A">
            <w:pPr>
              <w:rPr>
                <w:del w:id="418" w:author="Hanne Erdman Thomsen" w:date="2022-06-01T15:00:00Z"/>
                <w:rFonts w:ascii="Arial" w:hAnsi="Arial" w:cs="Arial"/>
                <w:sz w:val="18"/>
              </w:rPr>
            </w:pPr>
            <w:del w:id="419" w:author="Hanne Erdman Thomsen" w:date="2022-06-01T15:00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7A981310" w14:textId="77777777" w:rsidR="004A630A" w:rsidRDefault="004A630A" w:rsidP="004A630A">
            <w:pPr>
              <w:rPr>
                <w:del w:id="420" w:author="Hanne Erdman Thomsen" w:date="2022-06-01T15:00:00Z"/>
                <w:rFonts w:ascii="Arial" w:hAnsi="Arial" w:cs="Arial"/>
                <w:sz w:val="18"/>
              </w:rPr>
            </w:pPr>
            <w:del w:id="421" w:author="Hanne Erdman Thomsen" w:date="2022-06-01T15:00:00Z">
              <w:r>
                <w:rPr>
                  <w:rFonts w:ascii="Arial" w:hAnsi="Arial" w:cs="Arial"/>
                  <w:sz w:val="18"/>
                </w:rPr>
                <w:delText xml:space="preserve">En mindre tekst - typisk et eller få ord - som unikt giver mulighed for identifikationen af et givet begreb. </w:delText>
              </w:r>
            </w:del>
          </w:p>
          <w:p w14:paraId="372045AC" w14:textId="77777777" w:rsidR="004A630A" w:rsidRDefault="004A630A" w:rsidP="004A630A">
            <w:pPr>
              <w:rPr>
                <w:del w:id="422" w:author="Hanne Erdman Thomsen" w:date="2022-06-01T15:00:00Z"/>
                <w:rFonts w:ascii="Arial" w:hAnsi="Arial" w:cs="Arial"/>
                <w:sz w:val="18"/>
              </w:rPr>
            </w:pPr>
            <w:del w:id="423" w:author="Hanne Erdman Thomsen" w:date="2022-06-01T15:00:00Z">
              <w:r>
                <w:rPr>
                  <w:rFonts w:ascii="Arial" w:hAnsi="Arial" w:cs="Arial"/>
                  <w:sz w:val="18"/>
                </w:rPr>
                <w:delText>I nogle sammenhænge er det også brugt til mindre forklaringer (sætningsniveau)</w:delText>
              </w:r>
            </w:del>
          </w:p>
          <w:p w14:paraId="6C1DB0DF" w14:textId="77777777" w:rsidR="004A630A" w:rsidRDefault="004A630A" w:rsidP="004A630A">
            <w:pPr>
              <w:rPr>
                <w:del w:id="424" w:author="Hanne Erdman Thomsen" w:date="2022-06-01T15:00:00Z"/>
                <w:rFonts w:ascii="Arial" w:hAnsi="Arial" w:cs="Arial"/>
                <w:sz w:val="18"/>
              </w:rPr>
            </w:pPr>
          </w:p>
          <w:p w14:paraId="4A174F9A" w14:textId="77777777" w:rsidR="004A630A" w:rsidRPr="004A630A" w:rsidRDefault="004A630A" w:rsidP="004A630A">
            <w:pPr>
              <w:rPr>
                <w:del w:id="425" w:author="Hanne Erdman Thomsen" w:date="2022-06-01T15:00:00Z"/>
                <w:rFonts w:ascii="Arial" w:hAnsi="Arial" w:cs="Arial"/>
                <w:sz w:val="18"/>
              </w:rPr>
            </w:pPr>
          </w:p>
        </w:tc>
      </w:tr>
      <w:tr w:rsidR="005D4F29" w14:paraId="3569DC76" w14:textId="77777777" w:rsidTr="005D4F29">
        <w:tc>
          <w:tcPr>
            <w:tcW w:w="3401" w:type="dxa"/>
            <w:shd w:val="clear" w:color="auto" w:fill="auto"/>
          </w:tcPr>
          <w:p w14:paraId="0A177473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40DB03F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D3427A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4E2628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3BE995C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0B22CB0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50D2C08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031BD3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F3582B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52E53B4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F1F78CB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0E21055" w14:textId="77777777" w:rsidTr="005D4F29">
        <w:tc>
          <w:tcPr>
            <w:tcW w:w="3401" w:type="dxa"/>
            <w:shd w:val="clear" w:color="auto" w:fill="auto"/>
          </w:tcPr>
          <w:p w14:paraId="393B771B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955114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F850C7E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7E3CF19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30E554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7EA49A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521862B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C90B9B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730644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6842C1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79B896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4F4011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FDB088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53C8A08" w14:textId="77777777" w:rsidTr="005D4F29">
        <w:tc>
          <w:tcPr>
            <w:tcW w:w="3401" w:type="dxa"/>
            <w:shd w:val="clear" w:color="auto" w:fill="auto"/>
          </w:tcPr>
          <w:p w14:paraId="2B99740F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9061B9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A5C8BC1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0B6A2B2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030742C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89A8A1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6BAF6E9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43375F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05418B8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E928B1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6EFC5E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07881E1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BF8074B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3CD24CF" w14:textId="77777777" w:rsidTr="005D4F29">
        <w:tc>
          <w:tcPr>
            <w:tcW w:w="3401" w:type="dxa"/>
            <w:shd w:val="clear" w:color="auto" w:fill="auto"/>
          </w:tcPr>
          <w:p w14:paraId="3E88412E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39473F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C6F04F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1A1D6F3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640466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AD9CAD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0466EE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9191F29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0CF5E59D" w14:textId="77777777" w:rsidTr="005D4F29">
        <w:tc>
          <w:tcPr>
            <w:tcW w:w="3401" w:type="dxa"/>
            <w:shd w:val="clear" w:color="auto" w:fill="auto"/>
          </w:tcPr>
          <w:p w14:paraId="200A0CE4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9D4BB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96D760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7754E0B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E3EFE3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AC57E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BB6234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573F7C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22F2C027" w14:textId="77777777" w:rsidTr="005D4F29">
        <w:tc>
          <w:tcPr>
            <w:tcW w:w="3401" w:type="dxa"/>
            <w:shd w:val="clear" w:color="auto" w:fill="auto"/>
          </w:tcPr>
          <w:p w14:paraId="50767AB8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4ED80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7C1A589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4AF8465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31AE918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112BF4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41576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40C28B8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27022C6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6CA04709" w14:textId="77777777" w:rsidTr="005D4F29">
        <w:tc>
          <w:tcPr>
            <w:tcW w:w="3401" w:type="dxa"/>
            <w:shd w:val="clear" w:color="auto" w:fill="auto"/>
          </w:tcPr>
          <w:p w14:paraId="55C250D1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A338B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2C2C52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513384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D61AE1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37618E9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4A79E9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7B734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4031B2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6357A44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42221A9" w14:textId="77777777" w:rsidTr="005D4F29">
        <w:tc>
          <w:tcPr>
            <w:tcW w:w="3401" w:type="dxa"/>
            <w:shd w:val="clear" w:color="auto" w:fill="auto"/>
          </w:tcPr>
          <w:p w14:paraId="5BD21748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D41E7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5A197FE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350C02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3BE903B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5416CD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FA0FC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393C602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C423CC4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711DCD4" w14:textId="77777777" w:rsidTr="005D4F29">
        <w:tc>
          <w:tcPr>
            <w:tcW w:w="3401" w:type="dxa"/>
            <w:shd w:val="clear" w:color="auto" w:fill="auto"/>
          </w:tcPr>
          <w:p w14:paraId="5C725744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8AA3B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6B89A46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330338A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1DA08A7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2EC315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2A2D04E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1C231F1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0A6D70A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23879DB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24B9862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7C5BC9B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6855C1D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3CF9A7C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0A634E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1347E02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476E088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634A529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354FA7D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4BE6273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77C23F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507D1F5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6B28073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79A90B0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5186A0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74A9473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1D1E08A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43F02A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055908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96F01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7285D37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30F252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326BD1EA" w14:textId="77777777" w:rsidTr="005D4F29">
        <w:tc>
          <w:tcPr>
            <w:tcW w:w="3401" w:type="dxa"/>
            <w:shd w:val="clear" w:color="auto" w:fill="auto"/>
          </w:tcPr>
          <w:p w14:paraId="135194AC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BC1544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2CB7181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51CE147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69F2FDD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A00A98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73542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41709FB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8ACA612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3AF0F893" w14:textId="77777777" w:rsidTr="005D4F29">
        <w:tc>
          <w:tcPr>
            <w:tcW w:w="3401" w:type="dxa"/>
            <w:shd w:val="clear" w:color="auto" w:fill="auto"/>
          </w:tcPr>
          <w:p w14:paraId="6D60BB86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306E264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2A27E095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56DF8E31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595ED460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26065A4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5CC1B20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0DD8844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46574C5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E17A5E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C45618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5CBAFEC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CCD4C33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7D0CA2A" w14:textId="77777777" w:rsidTr="005D4F29">
        <w:tc>
          <w:tcPr>
            <w:tcW w:w="3401" w:type="dxa"/>
            <w:shd w:val="clear" w:color="auto" w:fill="auto"/>
          </w:tcPr>
          <w:p w14:paraId="497CF425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9AF19F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D84E3F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5E2B3C0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BAA873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81275C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73CB4C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EF0D2B9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5E939E70" w14:textId="77777777" w:rsidTr="005D4F29">
        <w:tc>
          <w:tcPr>
            <w:tcW w:w="3401" w:type="dxa"/>
            <w:shd w:val="clear" w:color="auto" w:fill="auto"/>
          </w:tcPr>
          <w:p w14:paraId="2FE8879F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6A7BAD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BB7F9B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BF49883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18B8CC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21A4175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F2134A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7EE041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120F31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81AFE1F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3ED934A7" w14:textId="77777777" w:rsidTr="005D4F29">
        <w:tc>
          <w:tcPr>
            <w:tcW w:w="3401" w:type="dxa"/>
            <w:shd w:val="clear" w:color="auto" w:fill="auto"/>
          </w:tcPr>
          <w:p w14:paraId="60320AD9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AD710B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7A8BC7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F539487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475AA5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0115181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149D23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127A1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7E2E88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700A57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6F76D018" w14:textId="77777777" w:rsidTr="005D4F29">
        <w:tc>
          <w:tcPr>
            <w:tcW w:w="3401" w:type="dxa"/>
            <w:shd w:val="clear" w:color="auto" w:fill="auto"/>
          </w:tcPr>
          <w:p w14:paraId="2DC5C3C2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F3C23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06DAE0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ABA801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FD1A12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381FBC4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487576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30A8D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0CA103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2DC7B66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EA4E182" w14:textId="77777777" w:rsidTr="005D4F29">
        <w:tc>
          <w:tcPr>
            <w:tcW w:w="3401" w:type="dxa"/>
            <w:shd w:val="clear" w:color="auto" w:fill="auto"/>
          </w:tcPr>
          <w:p w14:paraId="3C1A12F8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567D7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41777F3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5361709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5C28CCA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244042A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50495FD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9EEF29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EDDF7E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347D343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248D1C9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081DC48E" w14:textId="77777777" w:rsidTr="005D4F29">
        <w:tc>
          <w:tcPr>
            <w:tcW w:w="3401" w:type="dxa"/>
            <w:shd w:val="clear" w:color="auto" w:fill="auto"/>
          </w:tcPr>
          <w:p w14:paraId="166C4219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3074F3" w14:textId="77777777" w:rsidR="005D4F29" w:rsidRPr="005D4F29" w:rsidRDefault="005D4F29" w:rsidP="005D4F29">
            <w:pPr>
              <w:rPr>
                <w:rFonts w:ascii="Arial" w:hAnsi="Arial"/>
                <w:sz w:val="18"/>
                <w:lang w:val="en-US"/>
                <w:rPrChange w:id="426" w:author="Hanne Erdman Thomsen" w:date="2022-06-01T15:00:00Z">
                  <w:rPr>
                    <w:rFonts w:ascii="Arial" w:hAnsi="Arial"/>
                    <w:sz w:val="18"/>
                  </w:rPr>
                </w:rPrChange>
              </w:rPr>
            </w:pPr>
            <w:r w:rsidRPr="005D4F29">
              <w:rPr>
                <w:rFonts w:ascii="Arial" w:hAnsi="Arial"/>
                <w:sz w:val="18"/>
                <w:lang w:val="en-US"/>
                <w:rPrChange w:id="427" w:author="Hanne Erdman Thomsen" w:date="2022-06-01T15:00:00Z">
                  <w:rPr>
                    <w:rFonts w:ascii="Arial" w:hAnsi="Arial"/>
                    <w:sz w:val="18"/>
                  </w:rPr>
                </w:rPrChange>
              </w:rPr>
              <w:t>base: string</w:t>
            </w:r>
          </w:p>
          <w:p w14:paraId="28036D23" w14:textId="77777777" w:rsidR="005D4F29" w:rsidRPr="005D4F29" w:rsidRDefault="005D4F29" w:rsidP="005D4F29">
            <w:pPr>
              <w:rPr>
                <w:rFonts w:ascii="Arial" w:hAnsi="Arial"/>
                <w:sz w:val="18"/>
                <w:lang w:val="en-US"/>
                <w:rPrChange w:id="428" w:author="Hanne Erdman Thomsen" w:date="2022-06-01T15:00:00Z">
                  <w:rPr>
                    <w:rFonts w:ascii="Arial" w:hAnsi="Arial"/>
                    <w:sz w:val="18"/>
                  </w:rPr>
                </w:rPrChange>
              </w:rPr>
            </w:pPr>
            <w:r w:rsidRPr="005D4F29">
              <w:rPr>
                <w:rFonts w:ascii="Arial" w:hAnsi="Arial"/>
                <w:sz w:val="18"/>
                <w:lang w:val="en-US"/>
                <w:rPrChange w:id="429" w:author="Hanne Erdman Thomsen" w:date="2022-06-01T15:00:00Z">
                  <w:rPr>
                    <w:rFonts w:ascii="Arial" w:hAnsi="Arial"/>
                    <w:sz w:val="18"/>
                  </w:rPr>
                </w:rPrChange>
              </w:rPr>
              <w:t>minLength: 0</w:t>
            </w:r>
          </w:p>
          <w:p w14:paraId="267EAFE8" w14:textId="77777777" w:rsidR="005D4F29" w:rsidRPr="005D4F29" w:rsidRDefault="005D4F29" w:rsidP="005D4F29">
            <w:pPr>
              <w:rPr>
                <w:rFonts w:ascii="Arial" w:hAnsi="Arial"/>
                <w:sz w:val="18"/>
                <w:lang w:val="en-US"/>
                <w:rPrChange w:id="430" w:author="Hanne Erdman Thomsen" w:date="2022-06-01T15:00:00Z">
                  <w:rPr>
                    <w:rFonts w:ascii="Arial" w:hAnsi="Arial"/>
                    <w:sz w:val="18"/>
                  </w:rPr>
                </w:rPrChange>
              </w:rPr>
            </w:pPr>
            <w:r w:rsidRPr="005D4F29">
              <w:rPr>
                <w:rFonts w:ascii="Arial" w:hAnsi="Arial"/>
                <w:sz w:val="18"/>
                <w:lang w:val="en-US"/>
                <w:rPrChange w:id="431" w:author="Hanne Erdman Thomsen" w:date="2022-06-01T15:00:00Z">
                  <w:rPr>
                    <w:rFonts w:ascii="Arial" w:hAnsi="Arial"/>
                    <w:sz w:val="18"/>
                  </w:rPr>
                </w:rPrChange>
              </w:rPr>
              <w:t>maxLength: 100</w:t>
            </w:r>
          </w:p>
          <w:p w14:paraId="652F291A" w14:textId="77777777" w:rsidR="005D4F29" w:rsidRPr="005D4F29" w:rsidRDefault="005D4F29" w:rsidP="005D4F29">
            <w:pPr>
              <w:rPr>
                <w:rFonts w:ascii="Arial" w:hAnsi="Arial"/>
                <w:sz w:val="18"/>
                <w:lang w:val="en-US"/>
                <w:rPrChange w:id="432" w:author="Hanne Erdman Thomsen" w:date="2022-06-01T15:00:00Z">
                  <w:rPr>
                    <w:rFonts w:ascii="Arial" w:hAnsi="Arial"/>
                    <w:sz w:val="18"/>
                  </w:rPr>
                </w:rPrChange>
              </w:rPr>
            </w:pPr>
            <w:r w:rsidRPr="005D4F29">
              <w:rPr>
                <w:rFonts w:ascii="Arial" w:hAnsi="Arial"/>
                <w:sz w:val="18"/>
                <w:lang w:val="en-US"/>
                <w:rPrChange w:id="433" w:author="Hanne Erdman Thomsen" w:date="2022-06-01T15:00:00Z">
                  <w:rPr>
                    <w:rFonts w:ascii="Arial" w:hAnsi="Arial"/>
                    <w:sz w:val="18"/>
                  </w:rPr>
                </w:rPrChange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5D48B1C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48D8BEE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E20E38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C4DD8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31733BB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2CC6B3B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DEA7F2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1DA87474" w14:textId="77777777" w:rsidTr="005D4F29">
        <w:tc>
          <w:tcPr>
            <w:tcW w:w="3401" w:type="dxa"/>
            <w:shd w:val="clear" w:color="auto" w:fill="auto"/>
          </w:tcPr>
          <w:p w14:paraId="790A41F1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90A9E6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DD28D08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717959C0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5774FF8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3E7BC3B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D10565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CD220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669FE30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ED64882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695D252" w14:textId="77777777" w:rsidTr="005D4F29">
        <w:tc>
          <w:tcPr>
            <w:tcW w:w="3401" w:type="dxa"/>
            <w:shd w:val="clear" w:color="auto" w:fill="auto"/>
          </w:tcPr>
          <w:p w14:paraId="628835B8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81BAC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71E7ED9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6993812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given ejendom.</w:t>
            </w:r>
          </w:p>
          <w:p w14:paraId="5ACE2B8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til og med millisekunder.</w:t>
            </w:r>
          </w:p>
          <w:p w14:paraId="3267BD2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0D000A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B5895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D63A34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27CBE1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1F84BD6B" w14:textId="77777777" w:rsidTr="005D4F29">
        <w:tc>
          <w:tcPr>
            <w:tcW w:w="3401" w:type="dxa"/>
            <w:shd w:val="clear" w:color="auto" w:fill="auto"/>
          </w:tcPr>
          <w:p w14:paraId="7CB27CAF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66512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E44A16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9F0006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74B195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718473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1970175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C3B433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88E3EB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408D31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195EBD2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1D4C95F3" w14:textId="77777777" w:rsidTr="005D4F29">
        <w:tc>
          <w:tcPr>
            <w:tcW w:w="3401" w:type="dxa"/>
            <w:shd w:val="clear" w:color="auto" w:fill="auto"/>
          </w:tcPr>
          <w:p w14:paraId="42637B87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86B2B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3834464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4DE37A6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2ADCC07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1CFEA9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067BBD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369EBD7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2D7503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92CA9C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617A8E7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5B935A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6DA00401" w14:textId="77777777" w:rsidTr="005D4F29">
        <w:tc>
          <w:tcPr>
            <w:tcW w:w="3401" w:type="dxa"/>
            <w:shd w:val="clear" w:color="auto" w:fill="auto"/>
          </w:tcPr>
          <w:p w14:paraId="1E2140EE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CC4A00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E3C4E3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0A925367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2A9656B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648931B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7E465DF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C9027B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151A1D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63BA1AF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5A8F3DB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5E5DE00B" w14:textId="77777777" w:rsidTr="005D4F29">
        <w:tc>
          <w:tcPr>
            <w:tcW w:w="3401" w:type="dxa"/>
            <w:shd w:val="clear" w:color="auto" w:fill="auto"/>
          </w:tcPr>
          <w:p w14:paraId="2EC6867C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222116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55BFAE4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14B4FBFC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7E33AF6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1FDC55B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2D009F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21C32E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6EDAD69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C680C1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EA3C98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0C76583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322331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20E79F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06970D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281BA55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7A34A15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B0FC7C9" w14:textId="77777777" w:rsidTr="005D4F29">
        <w:tc>
          <w:tcPr>
            <w:tcW w:w="3401" w:type="dxa"/>
            <w:shd w:val="clear" w:color="auto" w:fill="auto"/>
          </w:tcPr>
          <w:p w14:paraId="5268ECB9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4E502C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D666F18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1DC0ADA8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03D2D9E1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4AFD4A0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720DDEB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925C2B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AC7F3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6C9A11F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DAF08A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EEC51E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A0FB516" w14:textId="77777777" w:rsidTr="005D4F29">
        <w:tc>
          <w:tcPr>
            <w:tcW w:w="3401" w:type="dxa"/>
            <w:shd w:val="clear" w:color="auto" w:fill="auto"/>
          </w:tcPr>
          <w:p w14:paraId="2770705E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F9393D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B9BD38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240EF13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6C4942C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51934D5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B0AF16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DCAEE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662D9DC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F0A5299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6034531" w14:textId="77777777" w:rsidTr="005D4F29">
        <w:tc>
          <w:tcPr>
            <w:tcW w:w="3401" w:type="dxa"/>
            <w:shd w:val="clear" w:color="auto" w:fill="auto"/>
          </w:tcPr>
          <w:p w14:paraId="57A2F06C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0EE3A8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E46FD1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4693FB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44BE24D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4D97883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4951B6D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5EDF4E0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37C18E8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784BF8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B4A7F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5F9D57B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23C152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6B63A76E" w14:textId="77777777" w:rsidTr="005D4F29">
        <w:tc>
          <w:tcPr>
            <w:tcW w:w="3401" w:type="dxa"/>
            <w:shd w:val="clear" w:color="auto" w:fill="auto"/>
          </w:tcPr>
          <w:p w14:paraId="0682371B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88B32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34E407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5C0C699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633B23C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ED7D73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69327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03C23AC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D55B092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6850C59" w14:textId="77777777" w:rsidTr="005D4F29">
        <w:tc>
          <w:tcPr>
            <w:tcW w:w="3401" w:type="dxa"/>
            <w:shd w:val="clear" w:color="auto" w:fill="auto"/>
          </w:tcPr>
          <w:p w14:paraId="691B115B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75CD9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85BF0A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A2CA46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3DAC5D9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890011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7878E6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6EC93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732A9EA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515F5D7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</w:tbl>
    <w:p w14:paraId="6937AAF7" w14:textId="77777777" w:rsidR="005D4F29" w:rsidRPr="005D4F29" w:rsidRDefault="005D4F29" w:rsidP="005D4F29">
      <w:pPr>
        <w:rPr>
          <w:rFonts w:ascii="Arial" w:hAnsi="Arial" w:cs="Arial"/>
          <w:b/>
          <w:sz w:val="48"/>
        </w:rPr>
      </w:pPr>
    </w:p>
    <w:sectPr w:rsidR="005D4F29" w:rsidRPr="005D4F29" w:rsidSect="005D4F2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5E2B" w14:textId="77777777" w:rsidR="008C6B00" w:rsidRDefault="008C6B00" w:rsidP="005D4F29">
      <w:pPr>
        <w:spacing w:line="240" w:lineRule="auto"/>
      </w:pPr>
      <w:r>
        <w:separator/>
      </w:r>
    </w:p>
  </w:endnote>
  <w:endnote w:type="continuationSeparator" w:id="0">
    <w:p w14:paraId="5ADF3CAB" w14:textId="77777777" w:rsidR="008C6B00" w:rsidRDefault="008C6B00" w:rsidP="005D4F29">
      <w:pPr>
        <w:spacing w:line="240" w:lineRule="auto"/>
      </w:pPr>
      <w:r>
        <w:continuationSeparator/>
      </w:r>
    </w:p>
  </w:endnote>
  <w:endnote w:type="continuationNotice" w:id="1">
    <w:p w14:paraId="28449D94" w14:textId="77777777" w:rsidR="008C6B00" w:rsidRDefault="008C6B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138CC" w14:textId="77777777" w:rsidR="005D4F29" w:rsidRDefault="005D4F29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1BDF1" w14:textId="3F7D5F5D" w:rsidR="005D4F29" w:rsidRPr="005D4F29" w:rsidRDefault="005D4F29" w:rsidP="005D4F2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117" w:author="Hanne Erdman Thomsen" w:date="2022-06-01T15:00:00Z">
      <w:r w:rsidR="004A630A">
        <w:rPr>
          <w:rFonts w:ascii="Arial" w:hAnsi="Arial" w:cs="Arial"/>
          <w:noProof/>
          <w:sz w:val="16"/>
        </w:rPr>
        <w:delText>7. april</w:delText>
      </w:r>
    </w:del>
    <w:ins w:id="118" w:author="Hanne Erdman Thomsen" w:date="2022-06-01T15:00:00Z">
      <w:r>
        <w:rPr>
          <w:rFonts w:ascii="Arial" w:hAnsi="Arial" w:cs="Arial"/>
          <w:noProof/>
          <w:sz w:val="16"/>
        </w:rPr>
        <w:t>1. juni</w:t>
      </w:r>
    </w:ins>
    <w:r>
      <w:rPr>
        <w:rFonts w:ascii="Arial" w:hAnsi="Arial" w:cs="Arial"/>
        <w:noProof/>
        <w:sz w:val="16"/>
      </w:rPr>
      <w:t xml:space="preserve">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GrundskyldTilForskudStruktur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99EB" w14:textId="77777777" w:rsidR="005D4F29" w:rsidRDefault="005D4F2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53DDE" w14:textId="77777777" w:rsidR="008C6B00" w:rsidRDefault="008C6B00" w:rsidP="005D4F29">
      <w:pPr>
        <w:spacing w:line="240" w:lineRule="auto"/>
      </w:pPr>
      <w:r>
        <w:separator/>
      </w:r>
    </w:p>
  </w:footnote>
  <w:footnote w:type="continuationSeparator" w:id="0">
    <w:p w14:paraId="7C8F1F10" w14:textId="77777777" w:rsidR="008C6B00" w:rsidRDefault="008C6B00" w:rsidP="005D4F29">
      <w:pPr>
        <w:spacing w:line="240" w:lineRule="auto"/>
      </w:pPr>
      <w:r>
        <w:continuationSeparator/>
      </w:r>
    </w:p>
  </w:footnote>
  <w:footnote w:type="continuationNotice" w:id="1">
    <w:p w14:paraId="4B056C65" w14:textId="77777777" w:rsidR="008C6B00" w:rsidRDefault="008C6B0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0ECC8" w14:textId="77777777" w:rsidR="005D4F29" w:rsidRDefault="005D4F29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4421" w14:textId="77777777" w:rsidR="005D4F29" w:rsidRPr="005D4F29" w:rsidRDefault="005D4F29" w:rsidP="005D4F29">
    <w:pPr>
      <w:pStyle w:val="Sidehoved"/>
      <w:jc w:val="center"/>
      <w:rPr>
        <w:rFonts w:ascii="Arial" w:hAnsi="Arial" w:cs="Arial"/>
      </w:rPr>
    </w:pPr>
    <w:r w:rsidRPr="005D4F29">
      <w:rPr>
        <w:rFonts w:ascii="Arial" w:hAnsi="Arial" w:cs="Arial"/>
      </w:rPr>
      <w:t>Datastruktur</w:t>
    </w:r>
  </w:p>
  <w:p w14:paraId="113B80E1" w14:textId="77777777" w:rsidR="005D4F29" w:rsidRPr="005D4F29" w:rsidRDefault="005D4F29" w:rsidP="005D4F2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5461C" w14:textId="77777777" w:rsidR="005D4F29" w:rsidRDefault="005D4F29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FD2DF" w14:textId="77777777" w:rsidR="005D4F29" w:rsidRDefault="005D4F29" w:rsidP="005D4F2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1D19BB83" w14:textId="77777777" w:rsidR="005D4F29" w:rsidRPr="005D4F29" w:rsidRDefault="005D4F29" w:rsidP="005D4F2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8044F"/>
    <w:multiLevelType w:val="multilevel"/>
    <w:tmpl w:val="505401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 w15:restartNumberingAfterBreak="0">
    <w:nsid w:val="673655D2"/>
    <w:multiLevelType w:val="multilevel"/>
    <w:tmpl w:val="74C8B1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e Erdman Thomsen">
    <w15:presenceInfo w15:providerId="AD" w15:userId="S::Hanne.Erdman.Thomsen@UFST.DK::54a7aa0d-41a2-49e3-8778-0e71be9ad7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29"/>
    <w:rsid w:val="004A630A"/>
    <w:rsid w:val="00592324"/>
    <w:rsid w:val="005D4F29"/>
    <w:rsid w:val="008C6B00"/>
    <w:rsid w:val="00C64F47"/>
    <w:rsid w:val="00CD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6C95"/>
  <w15:chartTrackingRefBased/>
  <w15:docId w15:val="{9A068D52-F9F0-42EC-81E9-AC02AF9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6B00"/>
    <w:pPr>
      <w:keepLines/>
      <w:numPr>
        <w:numId w:val="1"/>
      </w:numPr>
      <w:spacing w:after="360" w:line="240" w:lineRule="auto"/>
      <w:outlineLvl w:val="0"/>
      <w:pPrChange w:id="0" w:author="Hanne Erdman Thomsen" w:date="2022-06-01T15:00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sz w:val="30"/>
      <w:szCs w:val="32"/>
      <w:rPrChange w:id="0" w:author="Hanne Erdman Thomsen" w:date="2022-06-01T15:00:00Z">
        <w:rPr>
          <w:rFonts w:ascii="Arial" w:eastAsiaTheme="majorEastAsia" w:hAnsi="Arial" w:cs="Arial"/>
          <w:b/>
          <w:sz w:val="30"/>
          <w:szCs w:val="32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6B00"/>
    <w:pPr>
      <w:keepLines/>
      <w:numPr>
        <w:ilvl w:val="1"/>
        <w:numId w:val="1"/>
      </w:numPr>
      <w:suppressAutoHyphens/>
      <w:spacing w:line="240" w:lineRule="auto"/>
      <w:outlineLvl w:val="1"/>
      <w:pPrChange w:id="1" w:author="Hanne Erdman Thomsen" w:date="2022-06-01T15:00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sz w:val="24"/>
      <w:szCs w:val="26"/>
      <w:rPrChange w:id="1" w:author="Hanne Erdman Thomsen" w:date="2022-06-01T15:00:00Z">
        <w:rPr>
          <w:rFonts w:ascii="Arial" w:eastAsiaTheme="majorEastAsia" w:hAnsi="Arial" w:cs="Arial"/>
          <w:b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6B00"/>
    <w:pPr>
      <w:keepNext/>
      <w:keepLines/>
      <w:numPr>
        <w:ilvl w:val="2"/>
        <w:numId w:val="1"/>
      </w:numPr>
      <w:spacing w:before="40"/>
      <w:outlineLvl w:val="2"/>
      <w:pPrChange w:id="2" w:author="Hanne Erdman Thomsen" w:date="2022-06-01T15:00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40" w:line="259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sz w:val="20"/>
      <w:szCs w:val="24"/>
      <w:rPrChange w:id="2" w:author="Hanne Erdman Thomsen" w:date="2022-06-01T15:00:00Z">
        <w:rPr>
          <w:rFonts w:ascii="Arial" w:eastAsiaTheme="majorEastAsia" w:hAnsi="Arial" w:cs="Arial"/>
          <w:b/>
          <w:szCs w:val="24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6B00"/>
    <w:pPr>
      <w:keepNext/>
      <w:keepLines/>
      <w:numPr>
        <w:ilvl w:val="3"/>
        <w:numId w:val="1"/>
      </w:numPr>
      <w:spacing w:before="40"/>
      <w:outlineLvl w:val="3"/>
      <w:pPrChange w:id="3" w:author="Hanne Erdman Thomsen" w:date="2022-06-01T15:00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40" w:line="259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i/>
      <w:iCs/>
      <w:color w:val="2F5496" w:themeColor="accent1" w:themeShade="BF"/>
      <w:rPrChange w:id="3" w:author="Hanne Erdman Thomsen" w:date="2022-06-01T15:00:00Z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6B00"/>
    <w:pPr>
      <w:keepNext/>
      <w:keepLines/>
      <w:numPr>
        <w:ilvl w:val="4"/>
        <w:numId w:val="1"/>
      </w:numPr>
      <w:spacing w:before="40"/>
      <w:outlineLvl w:val="4"/>
      <w:pPrChange w:id="4" w:author="Hanne Erdman Thomsen" w:date="2022-06-01T15:00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40" w:line="259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F5496" w:themeColor="accent1" w:themeShade="BF"/>
      <w:rPrChange w:id="4" w:author="Hanne Erdman Thomsen" w:date="2022-06-01T15:00:00Z"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6B00"/>
    <w:pPr>
      <w:keepNext/>
      <w:keepLines/>
      <w:numPr>
        <w:ilvl w:val="5"/>
        <w:numId w:val="1"/>
      </w:numPr>
      <w:spacing w:before="40"/>
      <w:outlineLvl w:val="5"/>
      <w:pPrChange w:id="5" w:author="Hanne Erdman Thomsen" w:date="2022-06-01T15:00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40" w:line="259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color w:val="1F3763" w:themeColor="accent1" w:themeShade="7F"/>
      <w:rPrChange w:id="5" w:author="Hanne Erdman Thomsen" w:date="2022-06-01T15:00:00Z">
        <w:rPr>
          <w:rFonts w:asciiTheme="majorHAnsi" w:eastAsiaTheme="majorEastAsia" w:hAnsiTheme="majorHAnsi" w:cstheme="majorBidi"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6B00"/>
    <w:pPr>
      <w:keepNext/>
      <w:keepLines/>
      <w:numPr>
        <w:ilvl w:val="6"/>
        <w:numId w:val="1"/>
      </w:numPr>
      <w:spacing w:before="40"/>
      <w:outlineLvl w:val="6"/>
      <w:pPrChange w:id="6" w:author="Hanne Erdman Thomsen" w:date="2022-06-01T15:00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40" w:line="259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1F3763" w:themeColor="accent1" w:themeShade="7F"/>
      <w:rPrChange w:id="6" w:author="Hanne Erdman Thomsen" w:date="2022-06-01T15:00:00Z"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6B00"/>
    <w:pPr>
      <w:keepNext/>
      <w:keepLines/>
      <w:numPr>
        <w:ilvl w:val="7"/>
        <w:numId w:val="1"/>
      </w:numPr>
      <w:spacing w:before="40"/>
      <w:outlineLvl w:val="7"/>
      <w:pPrChange w:id="7" w:author="Hanne Erdman Thomsen" w:date="2022-06-01T15:00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40" w:line="259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rPrChange w:id="7" w:author="Hanne Erdman Thomsen" w:date="2022-06-01T15:00:00Z">
        <w:rPr>
          <w:rFonts w:asciiTheme="majorHAnsi" w:eastAsiaTheme="majorEastAsia" w:hAnsiTheme="majorHAnsi" w:cstheme="majorBidi"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6B00"/>
    <w:pPr>
      <w:keepNext/>
      <w:keepLines/>
      <w:numPr>
        <w:ilvl w:val="8"/>
        <w:numId w:val="1"/>
      </w:numPr>
      <w:spacing w:before="40"/>
      <w:outlineLvl w:val="8"/>
      <w:pPrChange w:id="8" w:author="Hanne Erdman Thomsen" w:date="2022-06-01T15:00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40" w:line="259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rPrChange w:id="8" w:author="Hanne Erdman Thomsen" w:date="2022-06-01T15:00:00Z">
        <w:rPr>
          <w:rFonts w:asciiTheme="majorHAnsi" w:eastAsiaTheme="majorEastAsia" w:hAnsiTheme="majorHAnsi" w:cstheme="majorBidi"/>
          <w:i/>
          <w:iCs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4F2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4F2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4F2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4F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4F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4F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4F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4F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4F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4F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4F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4F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4F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4F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4F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D4F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D4F29"/>
  </w:style>
  <w:style w:type="paragraph" w:styleId="Sidefod">
    <w:name w:val="footer"/>
    <w:basedOn w:val="Normal"/>
    <w:link w:val="SidefodTegn"/>
    <w:uiPriority w:val="99"/>
    <w:unhideWhenUsed/>
    <w:rsid w:val="005D4F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D4F29"/>
  </w:style>
  <w:style w:type="paragraph" w:styleId="Korrektur">
    <w:name w:val="Revision"/>
    <w:hidden/>
    <w:uiPriority w:val="99"/>
    <w:semiHidden/>
    <w:rsid w:val="008C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2499</Words>
  <Characters>15249</Characters>
  <Application>Microsoft Office Word</Application>
  <DocSecurity>0</DocSecurity>
  <Lines>127</Lines>
  <Paragraphs>35</Paragraphs>
  <ScaleCrop>false</ScaleCrop>
  <Company/>
  <LinksUpToDate>false</LinksUpToDate>
  <CharactersWithSpaces>17713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2022-06-01T12:53:00Z</dcterms:created>
  <dcterms:modified xsi:type="dcterms:W3CDTF">2022-06-01T13:01:00Z</dcterms:modified>
</cp:coreProperties>
</file>