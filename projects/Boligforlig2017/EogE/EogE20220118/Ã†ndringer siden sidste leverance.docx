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2B1F6" w14:textId="77777777" w:rsidR="004C76E1" w:rsidRDefault="00553EA5" w:rsidP="00553EA5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553EA5" w14:paraId="6389403C" w14:textId="77777777" w:rsidTr="00553EA5"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4CB1FED0" w14:textId="77777777" w:rsidR="00553EA5" w:rsidRDefault="00553EA5" w:rsidP="00553EA5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553EA5" w14:paraId="6F292A09" w14:textId="77777777" w:rsidTr="00553EA5">
        <w:trPr>
          <w:trHeight w:val="283"/>
        </w:trPr>
        <w:tc>
          <w:tcPr>
            <w:tcW w:w="10205" w:type="dxa"/>
            <w:gridSpan w:val="3"/>
          </w:tcPr>
          <w:p w14:paraId="2372335D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553EA5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553EA5" w14:paraId="7D34A82D" w14:textId="77777777" w:rsidTr="00553EA5"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193E7E67" w14:textId="77777777" w:rsidR="00553EA5" w:rsidRPr="00553EA5" w:rsidRDefault="00553EA5" w:rsidP="00553E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D83F4E3" w14:textId="77777777" w:rsidR="00553EA5" w:rsidRPr="00553EA5" w:rsidRDefault="00553EA5" w:rsidP="00553E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A56562C" w14:textId="77777777" w:rsidR="00553EA5" w:rsidRPr="00553EA5" w:rsidRDefault="00553EA5" w:rsidP="00553E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553EA5" w14:paraId="12DFEF53" w14:textId="77777777" w:rsidTr="00553EA5"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6824D083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7602FB1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0128E09" w14:textId="3FF8C081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2022-01-</w:t>
            </w:r>
            <w:del w:id="9" w:author="Hanne Erdman Thomsen" w:date="2022-01-18T16:29:00Z">
              <w:r w:rsidR="00FB3312">
                <w:rPr>
                  <w:rFonts w:ascii="Arial" w:hAnsi="Arial" w:cs="Arial"/>
                  <w:sz w:val="18"/>
                </w:rPr>
                <w:delText>13</w:delText>
              </w:r>
            </w:del>
            <w:ins w:id="10" w:author="Hanne Erdman Thomsen" w:date="2022-01-18T16:29:00Z">
              <w:r>
                <w:rPr>
                  <w:rFonts w:ascii="Arial" w:hAnsi="Arial" w:cs="Arial"/>
                  <w:sz w:val="18"/>
                </w:rPr>
                <w:t>18</w:t>
              </w:r>
            </w:ins>
          </w:p>
        </w:tc>
      </w:tr>
      <w:tr w:rsidR="00553EA5" w14:paraId="2730F3F8" w14:textId="77777777" w:rsidTr="00553EA5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33ED06F7" w14:textId="77777777" w:rsidR="00553EA5" w:rsidRPr="00553EA5" w:rsidRDefault="00553EA5" w:rsidP="00553E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553EA5" w14:paraId="5F594CAC" w14:textId="77777777" w:rsidTr="00553EA5">
        <w:trPr>
          <w:trHeight w:val="283"/>
        </w:trPr>
        <w:tc>
          <w:tcPr>
            <w:tcW w:w="10205" w:type="dxa"/>
            <w:gridSpan w:val="3"/>
            <w:vAlign w:val="center"/>
          </w:tcPr>
          <w:p w14:paraId="1C0C3A7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C2B20F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D9BD59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1E5D7DA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03AA8FA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15558D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023E679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2F1978E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F41113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44FDF9DE" w14:textId="77777777" w:rsidR="00FB3312" w:rsidRDefault="00FB3312" w:rsidP="00FB3312">
            <w:pPr>
              <w:rPr>
                <w:del w:id="11" w:author="Hanne Erdman Thomsen" w:date="2022-01-18T16:29:00Z"/>
                <w:rFonts w:ascii="Arial" w:hAnsi="Arial" w:cs="Arial"/>
                <w:sz w:val="18"/>
              </w:rPr>
            </w:pPr>
            <w:del w:id="12" w:author="Hanne Erdman Thomsen" w:date="2022-01-18T16:29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EjendomsskattebilletID</w:delText>
              </w:r>
            </w:del>
          </w:p>
          <w:p w14:paraId="7E3E31C9" w14:textId="77777777" w:rsidR="00553EA5" w:rsidRDefault="00553EA5" w:rsidP="00553EA5">
            <w:pPr>
              <w:rPr>
                <w:ins w:id="13" w:author="Hanne Erdman Thomsen" w:date="2022-01-18T16:29:00Z"/>
                <w:rFonts w:ascii="Arial" w:hAnsi="Arial" w:cs="Arial"/>
                <w:sz w:val="18"/>
              </w:rPr>
            </w:pPr>
            <w:ins w:id="14" w:author="Hanne Erdman Thomsen" w:date="2022-01-18T16:29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proofErr w:type="spellStart"/>
              <w:r>
                <w:rPr>
                  <w:rFonts w:ascii="Arial" w:hAnsi="Arial" w:cs="Arial"/>
                  <w:sz w:val="18"/>
                </w:rPr>
                <w:t>GrundskyldsberegningID</w:t>
              </w:r>
              <w:proofErr w:type="spellEnd"/>
            </w:ins>
          </w:p>
          <w:p w14:paraId="3308DEE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  <w:p w14:paraId="765B6F7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  <w:p w14:paraId="2CD059F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5018068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4BEA8C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615CD3C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136113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523FA8E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F40512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11773DB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268632A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0552D0F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528785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C9C7F5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6ACCE94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521DC14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5A8D7A8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</w:p>
          <w:p w14:paraId="00A2081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631D815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DF8EEA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51E788F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3A7ECDA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2DA3D8D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(EjendomsvurderingOmvurderingGrund1)</w:t>
            </w:r>
          </w:p>
          <w:p w14:paraId="01C31FF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(EjendomsvurderingOmvurderingGrund2)</w:t>
            </w:r>
          </w:p>
          <w:p w14:paraId="35AD97A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  <w:p w14:paraId="5FA09EF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0004A4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162E044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E67992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676C045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5EFC2B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4A0EC8E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343DB2D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E01A33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5FDE492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  <w:p w14:paraId="6DA9E39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  <w:p w14:paraId="298C0F9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7D3DD1B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7A3417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5D13EA0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0058F9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5062828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E36336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305E153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461888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CBF3B7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53EA5" w14:paraId="3683BB00" w14:textId="77777777" w:rsidTr="00553EA5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7FDF59C4" w14:textId="77777777" w:rsidR="00553EA5" w:rsidRPr="00553EA5" w:rsidRDefault="00553EA5" w:rsidP="00553E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Fælles Datastrukturer</w:t>
            </w:r>
          </w:p>
        </w:tc>
      </w:tr>
      <w:tr w:rsidR="00553EA5" w14:paraId="693D40C7" w14:textId="77777777" w:rsidTr="00553EA5"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76A9C025" w14:textId="77777777" w:rsidR="00553EA5" w:rsidRPr="00553EA5" w:rsidRDefault="00553EA5" w:rsidP="00553EA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AdresseStruktur</w:t>
            </w:r>
            <w:proofErr w:type="spellEnd"/>
          </w:p>
        </w:tc>
      </w:tr>
      <w:tr w:rsidR="00553EA5" w14:paraId="5726F646" w14:textId="77777777" w:rsidTr="00553EA5"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6DEAFD8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Adresse *</w:t>
            </w:r>
          </w:p>
          <w:p w14:paraId="6B0C880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5ACB045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972D71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5B3A5B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7E9351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8A5DA5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DB61D8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E97FA1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76339B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4AA4C7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4445E6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DE661E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A475FA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F2E012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2EF33C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DA2F20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F2CA77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F22BDF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2DF0FF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275339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5497AD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EFAEA3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AF824D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CA9EBF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DCDAAC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61CBA61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53EA5" w14:paraId="28AD5BD4" w14:textId="77777777" w:rsidTr="00553EA5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0CC2CFDF" w14:textId="77777777" w:rsidR="00553EA5" w:rsidRPr="00553EA5" w:rsidRDefault="00553EA5" w:rsidP="00553E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 w:rsidR="00553EA5" w14:paraId="75CEF388" w14:textId="77777777" w:rsidTr="00553EA5"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1DA8A83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som sendes fra </w:t>
            </w: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  <w:r>
              <w:rPr>
                <w:rFonts w:ascii="Arial" w:hAnsi="Arial" w:cs="Arial"/>
                <w:sz w:val="18"/>
              </w:rPr>
              <w:t>-systemet til Forskud vedr. grundskyld.</w:t>
            </w:r>
          </w:p>
          <w:p w14:paraId="6A4AE5E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5663B70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A7139A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74BE42D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21622C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6640A71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59583C0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902FA3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ændringsleverancer, som indeholder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som er opdateret siden sidste leverance. </w:t>
            </w:r>
          </w:p>
          <w:p w14:paraId="7245A92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  <w:p w14:paraId="75773E9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AA8353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BEMÆRK:</w:t>
            </w:r>
          </w:p>
          <w:p w14:paraId="220D5DA9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er under afklaring om og hvordan </w:t>
            </w: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-systemet kan </w:t>
            </w:r>
            <w:proofErr w:type="spellStart"/>
            <w:r>
              <w:rPr>
                <w:rFonts w:ascii="Arial" w:hAnsi="Arial" w:cs="Arial"/>
                <w:sz w:val="18"/>
              </w:rPr>
              <w:t>levereTofamilieenhedLøbenummer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14:paraId="1F61B220" w14:textId="77777777" w:rsidR="00553EA5" w:rsidRDefault="00553EA5" w:rsidP="00553EA5">
      <w:pPr>
        <w:rPr>
          <w:rFonts w:ascii="Arial" w:hAnsi="Arial" w:cs="Arial"/>
          <w:b/>
          <w:sz w:val="40"/>
        </w:rPr>
        <w:sectPr w:rsidR="00553EA5" w:rsidSect="00553EA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01FB4A13" w14:textId="77777777" w:rsidR="00553EA5" w:rsidRDefault="00553EA5" w:rsidP="00553EA5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53EA5" w14:paraId="540EF594" w14:textId="77777777" w:rsidTr="00553EA5"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20556337" w14:textId="77777777" w:rsidR="00553EA5" w:rsidRPr="00553EA5" w:rsidRDefault="00553EA5" w:rsidP="00553E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CC0430" w14:textId="77777777" w:rsidR="00553EA5" w:rsidRPr="00553EA5" w:rsidRDefault="00553EA5" w:rsidP="00553E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5BC94954" w14:textId="77777777" w:rsidR="00553EA5" w:rsidRPr="00553EA5" w:rsidRDefault="00553EA5" w:rsidP="00553E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53EA5" w14:paraId="5506A544" w14:textId="77777777" w:rsidTr="00553EA5">
        <w:tc>
          <w:tcPr>
            <w:tcW w:w="3401" w:type="dxa"/>
            <w:shd w:val="clear" w:color="auto" w:fill="auto"/>
          </w:tcPr>
          <w:p w14:paraId="5CF01557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16F9E0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20D0EF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14:paraId="3A04C11A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  <w:shd w:val="clear" w:color="auto" w:fill="auto"/>
          </w:tcPr>
          <w:p w14:paraId="6370C27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77E16AC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1DCA57C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7696D83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13F0BAA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15354D0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8D9779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9CC9D9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09C762C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4124745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2E8FC22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5C1789B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E0AF286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60D84E5C" w14:textId="77777777" w:rsidTr="00553EA5">
        <w:tc>
          <w:tcPr>
            <w:tcW w:w="3401" w:type="dxa"/>
            <w:shd w:val="clear" w:color="auto" w:fill="auto"/>
          </w:tcPr>
          <w:p w14:paraId="7AFF1072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626D11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A301395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616C05C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0825BA0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A5E23C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88FCB4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3F766D4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3D4A709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BCE351B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6AAC25D0" w14:textId="77777777" w:rsidTr="00553EA5">
        <w:tc>
          <w:tcPr>
            <w:tcW w:w="3401" w:type="dxa"/>
            <w:shd w:val="clear" w:color="auto" w:fill="auto"/>
          </w:tcPr>
          <w:p w14:paraId="6542FB82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5B78D2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DAE2232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1C62D7F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14:paraId="1705009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5F582F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6AE283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0249310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4CE9AC3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B814E7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5ECC2382" w14:textId="77777777" w:rsidTr="00553EA5">
        <w:tc>
          <w:tcPr>
            <w:tcW w:w="3401" w:type="dxa"/>
            <w:shd w:val="clear" w:color="auto" w:fill="auto"/>
          </w:tcPr>
          <w:p w14:paraId="69337CB1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743943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69A4D8F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89E54B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0D24F4B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DCD744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DF20F6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3A4491F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3A0A47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4D367F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14:paraId="6D4841A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80C66B0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12EBC160" w14:textId="77777777" w:rsidTr="00553EA5">
        <w:tc>
          <w:tcPr>
            <w:tcW w:w="3401" w:type="dxa"/>
            <w:shd w:val="clear" w:color="auto" w:fill="auto"/>
          </w:tcPr>
          <w:p w14:paraId="587B2D8F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8FA00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8FB785A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3244CA9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141C0D8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33F6FE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3B58AF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</w:t>
            </w:r>
          </w:p>
          <w:p w14:paraId="66A05A6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0B9F2B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8A2597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14:paraId="374FCA8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B1A81A1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4ED74B5D" w14:textId="77777777" w:rsidTr="00553EA5">
        <w:tc>
          <w:tcPr>
            <w:tcW w:w="3401" w:type="dxa"/>
            <w:shd w:val="clear" w:color="auto" w:fill="auto"/>
          </w:tcPr>
          <w:p w14:paraId="79664914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40E6FDC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8E644D5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54EB6729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65E16A2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13B3623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3CAD8D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77ED0D7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C2B516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4DE799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65EA7C6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FB3554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DDA96A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55D237D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CB535A1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52C1984A" w14:textId="77777777" w:rsidTr="00553EA5">
        <w:tc>
          <w:tcPr>
            <w:tcW w:w="3401" w:type="dxa"/>
            <w:shd w:val="clear" w:color="auto" w:fill="auto"/>
          </w:tcPr>
          <w:p w14:paraId="3472FB96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2A8A4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D087987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192AE37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1D64571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D6EF76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51644F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1261B9E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A26003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EE3901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6B1B356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DDC2D46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6EEA66A4" w14:textId="77777777" w:rsidTr="00553EA5">
        <w:tc>
          <w:tcPr>
            <w:tcW w:w="3401" w:type="dxa"/>
            <w:shd w:val="clear" w:color="auto" w:fill="auto"/>
          </w:tcPr>
          <w:p w14:paraId="67FC421F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3818709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B26541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7873C3F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C312ED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5DE1DB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526866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1FF6C4B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2117F2CB" w14:textId="77777777" w:rsidTr="00553EA5">
        <w:tc>
          <w:tcPr>
            <w:tcW w:w="3401" w:type="dxa"/>
            <w:shd w:val="clear" w:color="auto" w:fill="auto"/>
          </w:tcPr>
          <w:p w14:paraId="317082E9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45AFCAF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19CAFD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2311FAD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3D18F3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70A4F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174C1F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740EEDA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1E0D6AB4" w14:textId="77777777" w:rsidTr="00553EA5">
        <w:tc>
          <w:tcPr>
            <w:tcW w:w="3401" w:type="dxa"/>
            <w:shd w:val="clear" w:color="auto" w:fill="auto"/>
          </w:tcPr>
          <w:p w14:paraId="2ECA282B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C73CBF8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164B479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14:paraId="2F6C5575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pattern: [a-zA-</w:t>
            </w:r>
            <w:proofErr w:type="gramStart"/>
            <w:r w:rsidRPr="00553EA5">
              <w:rPr>
                <w:rFonts w:ascii="Arial" w:hAnsi="Arial" w:cs="Arial"/>
                <w:sz w:val="18"/>
                <w:lang w:val="en-US"/>
              </w:rPr>
              <w:t>ZøæåØÆÅ]*</w:t>
            </w:r>
            <w:proofErr w:type="gramEnd"/>
          </w:p>
          <w:p w14:paraId="6A1738A0" w14:textId="77777777" w:rsidR="00553EA5" w:rsidRPr="00CA27DB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CA27DB">
              <w:rPr>
                <w:rFonts w:ascii="Arial" w:hAnsi="Arial" w:cs="Arial"/>
                <w:sz w:val="18"/>
                <w:lang w:val="en-US"/>
              </w:rPr>
              <w:t xml:space="preserve">enumeration: </w:t>
            </w:r>
            <w:proofErr w:type="spellStart"/>
            <w:r w:rsidRPr="00CA27DB">
              <w:rPr>
                <w:rFonts w:ascii="Arial" w:hAnsi="Arial" w:cs="Arial"/>
                <w:sz w:val="18"/>
                <w:lang w:val="en-US"/>
              </w:rPr>
              <w:t>Lige</w:t>
            </w:r>
            <w:proofErr w:type="spellEnd"/>
            <w:r w:rsidRPr="00CA27DB"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 w:rsidRPr="00CA27DB">
              <w:rPr>
                <w:rFonts w:ascii="Arial" w:hAnsi="Arial" w:cs="Arial"/>
                <w:sz w:val="18"/>
                <w:lang w:val="en-US"/>
              </w:rPr>
              <w:t>Ulige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17E44B2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2C233E9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F257F5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C9263C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570A8DD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AF0C5C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1DF43A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3D3201A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14:paraId="42773EA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3ABBA0D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21021F82" w14:textId="77777777" w:rsidTr="00553EA5">
        <w:tc>
          <w:tcPr>
            <w:tcW w:w="3401" w:type="dxa"/>
            <w:shd w:val="clear" w:color="auto" w:fill="auto"/>
          </w:tcPr>
          <w:p w14:paraId="03C3371D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325FE1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391BF2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595F0C5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2E684E6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2948A2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83DD1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28C6AC8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8D58EB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3D0A38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561E297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E2A8A22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13D61BAD" w14:textId="77777777" w:rsidTr="00553EA5">
        <w:tc>
          <w:tcPr>
            <w:tcW w:w="3401" w:type="dxa"/>
            <w:shd w:val="clear" w:color="auto" w:fill="auto"/>
          </w:tcPr>
          <w:p w14:paraId="697F79F1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A7609D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D64372C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08A58A6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51BC196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826E81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A2C79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4ACFFB1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7E19321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387B50C8" w14:textId="77777777" w:rsidTr="00553EA5">
        <w:tc>
          <w:tcPr>
            <w:tcW w:w="3401" w:type="dxa"/>
            <w:shd w:val="clear" w:color="auto" w:fill="auto"/>
          </w:tcPr>
          <w:p w14:paraId="17F088A7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1B7291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AB10B1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250324C3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04A6083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7094C78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6B707F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6BA6AA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38993D5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9D200F3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747C56E9" w14:textId="77777777" w:rsidTr="00553EA5">
        <w:tc>
          <w:tcPr>
            <w:tcW w:w="3401" w:type="dxa"/>
            <w:shd w:val="clear" w:color="auto" w:fill="auto"/>
          </w:tcPr>
          <w:p w14:paraId="6DD6CEB6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4C515F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7E7F29A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1852EA4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3FF30BE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A1C496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A39B06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7230C55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40F92B7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6337F17A" w14:textId="77777777" w:rsidTr="00553EA5">
        <w:tc>
          <w:tcPr>
            <w:tcW w:w="3401" w:type="dxa"/>
            <w:shd w:val="clear" w:color="auto" w:fill="auto"/>
          </w:tcPr>
          <w:p w14:paraId="611F2014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21E8DCA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9322EC9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4539BBE6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52EA401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7FA9B4E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C8D059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391D24D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E1B068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DD71CC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2077B1B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AE8C45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EC227A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39784C3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711DC29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3164E66A" w14:textId="77777777" w:rsidTr="00553EA5">
        <w:tc>
          <w:tcPr>
            <w:tcW w:w="3401" w:type="dxa"/>
            <w:shd w:val="clear" w:color="auto" w:fill="auto"/>
          </w:tcPr>
          <w:p w14:paraId="7437B454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80DE0A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76FE39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4A7B2D4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7284448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74592B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31A154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3AAF115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93A356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91FFD6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5B49F0E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EAA96B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4B942CE6" w14:textId="77777777" w:rsidTr="00553EA5">
        <w:tc>
          <w:tcPr>
            <w:tcW w:w="3401" w:type="dxa"/>
            <w:shd w:val="clear" w:color="auto" w:fill="auto"/>
          </w:tcPr>
          <w:p w14:paraId="06E8349F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5376F83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ABDAD7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29B45C8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74ED75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6A85A8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3A5EE2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FADDA14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2A5BCEDE" w14:textId="77777777" w:rsidTr="00553EA5">
        <w:tc>
          <w:tcPr>
            <w:tcW w:w="3401" w:type="dxa"/>
            <w:shd w:val="clear" w:color="auto" w:fill="auto"/>
          </w:tcPr>
          <w:p w14:paraId="0E8B424F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7B8082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FFDAA5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117D489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E559E8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5B0195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FC9904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2AFB913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30E3871E" w14:textId="77777777" w:rsidTr="00553EA5">
        <w:tc>
          <w:tcPr>
            <w:tcW w:w="3401" w:type="dxa"/>
            <w:shd w:val="clear" w:color="auto" w:fill="auto"/>
          </w:tcPr>
          <w:p w14:paraId="1F1BE0A3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B858A5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D19A74B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7C33A0B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63AA713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CC61CE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774EABA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201CA75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064CCE4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4B928EE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5080F93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EE6009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8B13E2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adresseformat.</w:t>
            </w:r>
          </w:p>
          <w:p w14:paraId="22AA38E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755F4D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79EF72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687BA62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AA1CEA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5C80D39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5543727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178C560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7DCCB62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3175338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84602BA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54A6AD2E" w14:textId="77777777" w:rsidTr="00553EA5">
        <w:tc>
          <w:tcPr>
            <w:tcW w:w="3401" w:type="dxa"/>
            <w:shd w:val="clear" w:color="auto" w:fill="auto"/>
          </w:tcPr>
          <w:p w14:paraId="23C352F5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752384E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846BDC2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5CEAA8DF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315D5458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64798BE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25FA331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A87602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67FE39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734A557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05BDB8F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A6E4DAC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0992F2DE" w14:textId="77777777" w:rsidTr="00553EA5">
        <w:tc>
          <w:tcPr>
            <w:tcW w:w="3401" w:type="dxa"/>
            <w:shd w:val="clear" w:color="auto" w:fill="auto"/>
          </w:tcPr>
          <w:p w14:paraId="194E948E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6A5D31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29F17F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3C66D152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4F78FCE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6F8BC42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FF1AF0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5D4F19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654426D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292AD7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014AFC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44A7419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F8B99AA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34ABAF00" w14:textId="77777777" w:rsidTr="00553EA5">
        <w:tc>
          <w:tcPr>
            <w:tcW w:w="3401" w:type="dxa"/>
            <w:shd w:val="clear" w:color="auto" w:fill="auto"/>
          </w:tcPr>
          <w:p w14:paraId="657BD589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ABBCD06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1B53A5D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508D0429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4CE574D5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19BFE45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14:paraId="71A8036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5981EF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E82C8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31008E6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7D6500E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6E184AD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0179D247" w14:textId="77777777" w:rsidTr="00553EA5">
        <w:tc>
          <w:tcPr>
            <w:tcW w:w="3401" w:type="dxa"/>
            <w:shd w:val="clear" w:color="auto" w:fill="auto"/>
          </w:tcPr>
          <w:p w14:paraId="396557C9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7FE58A1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3F0816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5CA14AD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32C0448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- Opret nyt forhold</w:t>
            </w:r>
          </w:p>
          <w:p w14:paraId="15122B5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til eksisterende forhold</w:t>
            </w:r>
          </w:p>
          <w:p w14:paraId="75156DD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forhold</w:t>
            </w:r>
          </w:p>
          <w:p w14:paraId="5223A4A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C70628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E808FF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651EBB2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6FFE179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7150E725" w14:textId="77777777" w:rsidTr="00553EA5">
        <w:tc>
          <w:tcPr>
            <w:tcW w:w="3401" w:type="dxa"/>
            <w:shd w:val="clear" w:color="auto" w:fill="auto"/>
          </w:tcPr>
          <w:p w14:paraId="39848FD0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D8DE3E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76BC7FD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3CE416E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154FFF5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902F7B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41E5AB7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2EF4CA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15D198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7BAA49D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EDF43C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6637E33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914781F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7614439C" w14:textId="77777777" w:rsidTr="00553EA5">
        <w:tc>
          <w:tcPr>
            <w:tcW w:w="3401" w:type="dxa"/>
            <w:shd w:val="clear" w:color="auto" w:fill="auto"/>
          </w:tcPr>
          <w:p w14:paraId="47C064E3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EB286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A7A3D1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  <w:p w14:paraId="6E86088C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2702CC5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3166B5A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C544F9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597D3D7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4AC35F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4D9EBA2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D58C60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1B1120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 af en værdi fx en ejerandel</w:t>
            </w:r>
          </w:p>
          <w:p w14:paraId="710D14B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DE1AF71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4CC0962C" w14:textId="77777777" w:rsidTr="00553EA5">
        <w:tc>
          <w:tcPr>
            <w:tcW w:w="3401" w:type="dxa"/>
            <w:shd w:val="clear" w:color="auto" w:fill="auto"/>
          </w:tcPr>
          <w:p w14:paraId="0272B568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5A6027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CB9651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7F68670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346861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392D98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3AFDA3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C538FCE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61C62307" w14:textId="77777777" w:rsidTr="00553EA5">
        <w:tc>
          <w:tcPr>
            <w:tcW w:w="3401" w:type="dxa"/>
            <w:shd w:val="clear" w:color="auto" w:fill="auto"/>
          </w:tcPr>
          <w:p w14:paraId="134DE2A4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DFC5A1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518D3C9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64819F0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5BBEEE0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6BDEFD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FA5C8A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1610144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1E5A3B6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2064D900" w14:textId="77777777" w:rsidTr="00553EA5">
        <w:tc>
          <w:tcPr>
            <w:tcW w:w="3401" w:type="dxa"/>
            <w:shd w:val="clear" w:color="auto" w:fill="auto"/>
          </w:tcPr>
          <w:p w14:paraId="093AC04E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DF0250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0C8B22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E67D96F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10D71F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0BDA914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B0474F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507DA3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94BF39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1CD69E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301803A4" w14:textId="77777777" w:rsidTr="00FB3312">
        <w:trPr>
          <w:del w:id="17" w:author="Hanne Erdman Thomsen" w:date="2022-01-18T16:29:00Z"/>
        </w:trPr>
        <w:tc>
          <w:tcPr>
            <w:tcW w:w="3401" w:type="dxa"/>
            <w:shd w:val="clear" w:color="auto" w:fill="auto"/>
          </w:tcPr>
          <w:p w14:paraId="5E678DCB" w14:textId="77777777" w:rsidR="00FB3312" w:rsidRPr="00FB3312" w:rsidRDefault="00FB3312" w:rsidP="00FB3312">
            <w:pPr>
              <w:outlineLvl w:val="1"/>
              <w:rPr>
                <w:del w:id="18" w:author="Hanne Erdman Thomsen" w:date="2022-01-18T16:29:00Z"/>
                <w:rFonts w:ascii="Arial" w:hAnsi="Arial" w:cs="Arial"/>
                <w:sz w:val="18"/>
              </w:rPr>
            </w:pPr>
            <w:del w:id="19" w:author="Hanne Erdman Thomsen" w:date="2022-01-18T16:29:00Z">
              <w:r>
                <w:rPr>
                  <w:rFonts w:ascii="Arial" w:hAnsi="Arial" w:cs="Arial"/>
                  <w:sz w:val="18"/>
                </w:rPr>
                <w:delText>EjendomsskattebilletID</w:delText>
              </w:r>
            </w:del>
          </w:p>
        </w:tc>
        <w:tc>
          <w:tcPr>
            <w:tcW w:w="1701" w:type="dxa"/>
            <w:shd w:val="clear" w:color="auto" w:fill="auto"/>
          </w:tcPr>
          <w:p w14:paraId="45B77DE9" w14:textId="77777777" w:rsidR="00FB3312" w:rsidRPr="00CA27DB" w:rsidRDefault="00FB3312" w:rsidP="00FB3312">
            <w:pPr>
              <w:rPr>
                <w:del w:id="20" w:author="Hanne Erdman Thomsen" w:date="2022-01-18T16:29:00Z"/>
                <w:rFonts w:ascii="Arial" w:hAnsi="Arial" w:cs="Arial"/>
                <w:sz w:val="18"/>
              </w:rPr>
            </w:pPr>
            <w:del w:id="21" w:author="Hanne Erdman Thomsen" w:date="2022-01-18T16:29:00Z">
              <w:r w:rsidRPr="00CA27DB">
                <w:rPr>
                  <w:rFonts w:ascii="Arial" w:hAnsi="Arial" w:cs="Arial"/>
                  <w:sz w:val="18"/>
                </w:rPr>
                <w:delText>base: string</w:delText>
              </w:r>
            </w:del>
          </w:p>
          <w:p w14:paraId="2B663354" w14:textId="77777777" w:rsidR="00FB3312" w:rsidRPr="00CA27DB" w:rsidRDefault="00FB3312" w:rsidP="00FB3312">
            <w:pPr>
              <w:rPr>
                <w:del w:id="22" w:author="Hanne Erdman Thomsen" w:date="2022-01-18T16:29:00Z"/>
                <w:rFonts w:ascii="Arial" w:hAnsi="Arial" w:cs="Arial"/>
                <w:sz w:val="18"/>
              </w:rPr>
            </w:pPr>
            <w:del w:id="23" w:author="Hanne Erdman Thomsen" w:date="2022-01-18T16:29:00Z">
              <w:r w:rsidRPr="00CA27DB">
                <w:rPr>
                  <w:rFonts w:ascii="Arial" w:hAnsi="Arial" w:cs="Arial"/>
                  <w:sz w:val="18"/>
                </w:rPr>
                <w:delText>maxLength: 36</w:delText>
              </w:r>
            </w:del>
          </w:p>
          <w:p w14:paraId="0ACBF5A3" w14:textId="77777777" w:rsidR="00FB3312" w:rsidRPr="00CA27DB" w:rsidRDefault="00FB3312" w:rsidP="00FB3312">
            <w:pPr>
              <w:rPr>
                <w:del w:id="24" w:author="Hanne Erdman Thomsen" w:date="2022-01-18T16:29:00Z"/>
                <w:rFonts w:ascii="Arial" w:hAnsi="Arial" w:cs="Arial"/>
                <w:sz w:val="18"/>
              </w:rPr>
            </w:pPr>
            <w:del w:id="25" w:author="Hanne Erdman Thomsen" w:date="2022-01-18T16:29:00Z">
              <w:r w:rsidRPr="00CA27DB">
                <w:rPr>
                  <w:rFonts w:ascii="Arial" w:hAnsi="Arial" w:cs="Arial"/>
                  <w:sz w:val="18"/>
                </w:rPr>
                <w:delText>pattern: [a-fA-F0-9]{8}-[a-fA-F0-9]{4}-[a-fA-F0-9]{4}-[a-fA-F0-9]{4}-[a-fA-F0-9]{12}</w:delText>
              </w:r>
            </w:del>
          </w:p>
        </w:tc>
        <w:tc>
          <w:tcPr>
            <w:tcW w:w="4671" w:type="dxa"/>
            <w:shd w:val="clear" w:color="auto" w:fill="auto"/>
          </w:tcPr>
          <w:p w14:paraId="4D9B12B4" w14:textId="77777777" w:rsidR="00FB3312" w:rsidRDefault="00FB3312" w:rsidP="00FB3312">
            <w:pPr>
              <w:rPr>
                <w:del w:id="26" w:author="Hanne Erdman Thomsen" w:date="2022-01-18T16:29:00Z"/>
                <w:rFonts w:ascii="Arial" w:hAnsi="Arial" w:cs="Arial"/>
                <w:sz w:val="18"/>
              </w:rPr>
            </w:pPr>
            <w:del w:id="27" w:author="Hanne Erdman Thomsen" w:date="2022-01-18T16:29:00Z">
              <w:r>
                <w:rPr>
                  <w:rFonts w:ascii="Arial" w:hAnsi="Arial" w:cs="Arial"/>
                  <w:sz w:val="18"/>
                </w:rPr>
                <w:delText>Unik identifikation af en given beregning af kommunale ejendomsskatter mv. for et givet ejerskab.</w:delText>
              </w:r>
            </w:del>
          </w:p>
          <w:p w14:paraId="51296ED6" w14:textId="77777777" w:rsidR="00FB3312" w:rsidRDefault="00FB3312" w:rsidP="00FB3312">
            <w:pPr>
              <w:rPr>
                <w:del w:id="28" w:author="Hanne Erdman Thomsen" w:date="2022-01-18T16:29:00Z"/>
                <w:rFonts w:ascii="Arial" w:hAnsi="Arial" w:cs="Arial"/>
                <w:sz w:val="18"/>
              </w:rPr>
            </w:pPr>
          </w:p>
          <w:p w14:paraId="3D8DF3B7" w14:textId="77777777" w:rsidR="00FB3312" w:rsidRDefault="00FB3312" w:rsidP="00FB3312">
            <w:pPr>
              <w:rPr>
                <w:del w:id="29" w:author="Hanne Erdman Thomsen" w:date="2022-01-18T16:29:00Z"/>
                <w:rFonts w:ascii="Arial" w:hAnsi="Arial" w:cs="Arial"/>
                <w:sz w:val="18"/>
              </w:rPr>
            </w:pPr>
            <w:del w:id="30" w:author="Hanne Erdman Thomsen" w:date="2022-01-18T16:29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09CB8382" w14:textId="77777777" w:rsidR="00FB3312" w:rsidRDefault="00FB3312" w:rsidP="00FB3312">
            <w:pPr>
              <w:rPr>
                <w:del w:id="31" w:author="Hanne Erdman Thomsen" w:date="2022-01-18T16:29:00Z"/>
                <w:rFonts w:ascii="Arial" w:hAnsi="Arial" w:cs="Arial"/>
                <w:sz w:val="18"/>
              </w:rPr>
            </w:pPr>
            <w:del w:id="32" w:author="Hanne Erdman Thomsen" w:date="2022-01-18T16:29:00Z">
              <w:r>
                <w:rPr>
                  <w:rFonts w:ascii="Arial" w:hAnsi="Arial" w:cs="Arial"/>
                  <w:sz w:val="18"/>
                </w:rPr>
                <w:delText>GUID repræsentation</w:delText>
              </w:r>
            </w:del>
          </w:p>
          <w:p w14:paraId="5F80C567" w14:textId="77777777" w:rsidR="00FB3312" w:rsidRDefault="00FB3312" w:rsidP="00FB3312">
            <w:pPr>
              <w:rPr>
                <w:del w:id="33" w:author="Hanne Erdman Thomsen" w:date="2022-01-18T16:29:00Z"/>
                <w:rFonts w:ascii="Arial" w:hAnsi="Arial" w:cs="Arial"/>
                <w:sz w:val="18"/>
              </w:rPr>
            </w:pPr>
          </w:p>
          <w:p w14:paraId="6A21DC94" w14:textId="77777777" w:rsidR="00FB3312" w:rsidRPr="00FB3312" w:rsidRDefault="00FB3312" w:rsidP="00FB3312">
            <w:pPr>
              <w:rPr>
                <w:del w:id="34" w:author="Hanne Erdman Thomsen" w:date="2022-01-18T16:29:00Z"/>
                <w:rFonts w:ascii="Arial" w:hAnsi="Arial" w:cs="Arial"/>
                <w:sz w:val="18"/>
              </w:rPr>
            </w:pPr>
          </w:p>
        </w:tc>
      </w:tr>
      <w:tr w:rsidR="00553EA5" w14:paraId="0873958D" w14:textId="77777777" w:rsidTr="00553EA5">
        <w:tc>
          <w:tcPr>
            <w:tcW w:w="3401" w:type="dxa"/>
            <w:shd w:val="clear" w:color="auto" w:fill="auto"/>
          </w:tcPr>
          <w:p w14:paraId="57E5A82B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0716B4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A2DBE6A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7EEBBC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Benyttelseskode angiver ejendommens benyttelse, som den er blevet fastlagt i forbindelse med en vurdering.</w:t>
            </w:r>
          </w:p>
          <w:p w14:paraId="6CA5AD6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AF9736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ECBFD9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32CB9FC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8BCA786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15977CC3" w14:textId="77777777" w:rsidTr="00553EA5">
        <w:tc>
          <w:tcPr>
            <w:tcW w:w="3401" w:type="dxa"/>
            <w:shd w:val="clear" w:color="auto" w:fill="auto"/>
          </w:tcPr>
          <w:p w14:paraId="553CFBD7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EjendomsvurderingOmvurderingGrund1</w:t>
            </w:r>
          </w:p>
        </w:tc>
        <w:tc>
          <w:tcPr>
            <w:tcW w:w="1701" w:type="dxa"/>
            <w:shd w:val="clear" w:color="auto" w:fill="auto"/>
          </w:tcPr>
          <w:p w14:paraId="1F965B1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6318873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54C90B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(COMVGR1).</w:t>
            </w:r>
          </w:p>
          <w:p w14:paraId="3558E71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1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2EA64E0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D0D036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747F5C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5EACED6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B1D1410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47CE2B19" w14:textId="77777777" w:rsidTr="00553EA5">
        <w:tc>
          <w:tcPr>
            <w:tcW w:w="3401" w:type="dxa"/>
            <w:shd w:val="clear" w:color="auto" w:fill="auto"/>
          </w:tcPr>
          <w:p w14:paraId="6F99FB3C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EjendomsvurderingOmvurderingGrund2</w:t>
            </w:r>
          </w:p>
        </w:tc>
        <w:tc>
          <w:tcPr>
            <w:tcW w:w="1701" w:type="dxa"/>
            <w:shd w:val="clear" w:color="auto" w:fill="auto"/>
          </w:tcPr>
          <w:p w14:paraId="0148280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835734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59474F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(COMVGR2).</w:t>
            </w:r>
          </w:p>
          <w:p w14:paraId="6B57E49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2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25E8A1C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8927EE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71AF4D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40302AF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2EDCC95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3B27A81C" w14:textId="77777777" w:rsidTr="00553EA5">
        <w:tc>
          <w:tcPr>
            <w:tcW w:w="3401" w:type="dxa"/>
            <w:shd w:val="clear" w:color="auto" w:fill="auto"/>
          </w:tcPr>
          <w:p w14:paraId="4B58360C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21E4DA4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2F9559E8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0FA6DE25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0FA4E226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438481D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4D757A6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EE6B4B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63AE9EE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3D12CB0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15038D7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44577B8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6B2ACDB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642215D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0AAC631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1261897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2E2C76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1109D22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40D0F4E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2B50BCC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5366FD3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310D793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6CF09A2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6555F20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2D33C58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362E6A1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2DA9EE1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6B1EF4F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1DA88C1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6611FDA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B3DDB1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F0A19B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7189ECC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34C8F70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40C4AAA7" w14:textId="77777777" w:rsidTr="00553EA5">
        <w:tc>
          <w:tcPr>
            <w:tcW w:w="3401" w:type="dxa"/>
            <w:shd w:val="clear" w:color="auto" w:fill="auto"/>
          </w:tcPr>
          <w:p w14:paraId="7B690DA4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3D33C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EF75199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6102364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2CE9C1A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EB7C8F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BA476C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3F6D971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A4A55A6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5527D053" w14:textId="77777777" w:rsidTr="00553EA5">
        <w:tc>
          <w:tcPr>
            <w:tcW w:w="3401" w:type="dxa"/>
            <w:shd w:val="clear" w:color="auto" w:fill="auto"/>
          </w:tcPr>
          <w:p w14:paraId="53D3B158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B474D4A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796D054B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6671005C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1827BBD7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475DE89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78B0DF9D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347F866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1B547E6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383075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4BD9C7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1927CDA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70A6740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166C4961" w14:textId="77777777" w:rsidTr="00553EA5">
        <w:tc>
          <w:tcPr>
            <w:tcW w:w="3401" w:type="dxa"/>
            <w:shd w:val="clear" w:color="auto" w:fill="auto"/>
          </w:tcPr>
          <w:p w14:paraId="736FE454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697651A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90E503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5528298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0CE91F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FC35E3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503475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9D5B421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5FCA8446" w14:textId="77777777" w:rsidTr="00553EA5">
        <w:tc>
          <w:tcPr>
            <w:tcW w:w="3401" w:type="dxa"/>
            <w:shd w:val="clear" w:color="auto" w:fill="auto"/>
          </w:tcPr>
          <w:p w14:paraId="5347DD96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70CAB0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C0A9FE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EA4879B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8F30B5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7F07E89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D73DC9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0E1D1E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23DCD4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7F7FDA5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0931BDA8" w14:textId="77777777" w:rsidTr="00553EA5">
        <w:tc>
          <w:tcPr>
            <w:tcW w:w="3401" w:type="dxa"/>
            <w:shd w:val="clear" w:color="auto" w:fill="auto"/>
          </w:tcPr>
          <w:p w14:paraId="77414964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A98AF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9453FD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0AFA6C0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D9CE6B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574B176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6CE857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BE404E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59CA20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500C27C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79DD9D18" w14:textId="77777777" w:rsidTr="00553EA5">
        <w:tc>
          <w:tcPr>
            <w:tcW w:w="3401" w:type="dxa"/>
            <w:shd w:val="clear" w:color="auto" w:fill="auto"/>
          </w:tcPr>
          <w:p w14:paraId="544588C2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A9C533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A305B0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C21591D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664762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17151D4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011946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D76D1D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25CF53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337AC66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5DC23E62" w14:textId="77777777" w:rsidTr="00553EA5">
        <w:tc>
          <w:tcPr>
            <w:tcW w:w="3401" w:type="dxa"/>
            <w:shd w:val="clear" w:color="auto" w:fill="auto"/>
          </w:tcPr>
          <w:p w14:paraId="45E08BF8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2667273" w14:textId="2450774F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del w:id="35" w:author="Hanne Erdman Thomsen" w:date="2022-01-18T16:29:00Z">
              <w:r w:rsidR="00FB3312">
                <w:rPr>
                  <w:rFonts w:ascii="Arial" w:hAnsi="Arial" w:cs="Arial"/>
                  <w:sz w:val="18"/>
                </w:rPr>
                <w:delText>integer</w:delText>
              </w:r>
            </w:del>
            <w:proofErr w:type="spellStart"/>
            <w:ins w:id="36" w:author="Hanne Erdman Thomsen" w:date="2022-01-18T16:29:00Z">
              <w:r>
                <w:rPr>
                  <w:rFonts w:ascii="Arial" w:hAnsi="Arial" w:cs="Arial"/>
                  <w:sz w:val="18"/>
                </w:rPr>
                <w:t>string</w:t>
              </w:r>
            </w:ins>
            <w:proofErr w:type="spellEnd"/>
          </w:p>
          <w:p w14:paraId="3F4178F3" w14:textId="3DFDC52D" w:rsidR="00553EA5" w:rsidRPr="00553EA5" w:rsidRDefault="00FB3312" w:rsidP="00553EA5">
            <w:pPr>
              <w:rPr>
                <w:rFonts w:ascii="Arial" w:hAnsi="Arial" w:cs="Arial"/>
                <w:sz w:val="18"/>
              </w:rPr>
            </w:pPr>
            <w:del w:id="37" w:author="Hanne Erdman Thomsen" w:date="2022-01-18T16:29:00Z">
              <w:r>
                <w:rPr>
                  <w:rFonts w:ascii="Arial" w:hAnsi="Arial" w:cs="Arial"/>
                  <w:sz w:val="18"/>
                </w:rPr>
                <w:delText>totalDigits: 2</w:delText>
              </w:r>
            </w:del>
            <w:proofErr w:type="spellStart"/>
            <w:ins w:id="38" w:author="Hanne Erdman Thomsen" w:date="2022-01-18T16:29:00Z">
              <w:r w:rsidR="00553EA5">
                <w:rPr>
                  <w:rFonts w:ascii="Arial" w:hAnsi="Arial" w:cs="Arial"/>
                  <w:sz w:val="18"/>
                </w:rPr>
                <w:t>maxLength</w:t>
              </w:r>
              <w:proofErr w:type="spellEnd"/>
              <w:r w:rsidR="00553EA5">
                <w:rPr>
                  <w:rFonts w:ascii="Arial" w:hAnsi="Arial" w:cs="Arial"/>
                  <w:sz w:val="18"/>
                </w:rPr>
                <w:t>: 20</w:t>
              </w:r>
            </w:ins>
          </w:p>
        </w:tc>
        <w:tc>
          <w:tcPr>
            <w:tcW w:w="4671" w:type="dxa"/>
            <w:shd w:val="clear" w:color="auto" w:fill="auto"/>
          </w:tcPr>
          <w:p w14:paraId="4DC9CD94" w14:textId="4B822105" w:rsidR="00553EA5" w:rsidRDefault="00553EA5" w:rsidP="00553EA5">
            <w:pPr>
              <w:rPr>
                <w:ins w:id="39" w:author="Hanne Erdman Thomsen" w:date="2022-01-18T16:29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til beskrivelse af fejl</w:t>
            </w:r>
            <w:del w:id="40" w:author="Hanne Erdman Thomsen" w:date="2022-01-18T16:29:00Z">
              <w:r w:rsidR="00FB3312">
                <w:rPr>
                  <w:rFonts w:ascii="Arial" w:hAnsi="Arial" w:cs="Arial"/>
                  <w:sz w:val="18"/>
                </w:rPr>
                <w:delText xml:space="preserve"> fx</w:delText>
              </w:r>
            </w:del>
            <w:ins w:id="41" w:author="Hanne Erdman Thomsen" w:date="2022-01-18T16:29:00Z">
              <w:r>
                <w:rPr>
                  <w:rFonts w:ascii="Arial" w:hAnsi="Arial" w:cs="Arial"/>
                  <w:sz w:val="18"/>
                </w:rPr>
                <w:t xml:space="preserve">. </w:t>
              </w:r>
            </w:ins>
          </w:p>
          <w:p w14:paraId="51E095A9" w14:textId="77777777" w:rsidR="00553EA5" w:rsidRDefault="00553EA5" w:rsidP="00553EA5">
            <w:pPr>
              <w:rPr>
                <w:ins w:id="42" w:author="Hanne Erdman Thomsen" w:date="2022-01-18T16:29:00Z"/>
                <w:rFonts w:ascii="Arial" w:hAnsi="Arial" w:cs="Arial"/>
                <w:sz w:val="18"/>
              </w:rPr>
            </w:pPr>
            <w:proofErr w:type="spellStart"/>
            <w:ins w:id="43" w:author="Hanne Erdman Thomsen" w:date="2022-01-18T16:29:00Z">
              <w:r>
                <w:rPr>
                  <w:rFonts w:ascii="Arial" w:hAnsi="Arial" w:cs="Arial"/>
                  <w:sz w:val="18"/>
                </w:rPr>
                <w:t>Fltt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kan bruges til både tekniske og andre </w:t>
              </w:r>
              <w:proofErr w:type="spellStart"/>
              <w:r>
                <w:rPr>
                  <w:rFonts w:ascii="Arial" w:hAnsi="Arial" w:cs="Arial"/>
                  <w:sz w:val="18"/>
                </w:rPr>
                <w:t>typr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af fejl.</w:t>
              </w:r>
            </w:ins>
          </w:p>
          <w:p w14:paraId="2FDA47A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ins w:id="44" w:author="Hanne Erdman Thomsen" w:date="2022-01-18T16:29:00Z">
              <w:r>
                <w:rPr>
                  <w:rFonts w:ascii="Arial" w:hAnsi="Arial" w:cs="Arial"/>
                  <w:sz w:val="18"/>
                </w:rPr>
                <w:t>Fx</w:t>
              </w:r>
            </w:ins>
            <w:r>
              <w:rPr>
                <w:rFonts w:ascii="Arial" w:hAnsi="Arial" w:cs="Arial"/>
                <w:sz w:val="18"/>
              </w:rPr>
              <w:t xml:space="preserve"> for typen "Teknisk fejl" kunne en kode være "Servicekald fejlet".</w:t>
            </w:r>
          </w:p>
          <w:p w14:paraId="63FB30D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68DDF9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A399634" w14:textId="77777777" w:rsidR="00FB3312" w:rsidRDefault="00FB3312" w:rsidP="00FB3312">
            <w:pPr>
              <w:rPr>
                <w:del w:id="45" w:author="Hanne Erdman Thomsen" w:date="2022-01-18T16:29:00Z"/>
                <w:rFonts w:ascii="Arial" w:hAnsi="Arial" w:cs="Arial"/>
                <w:sz w:val="18"/>
              </w:rPr>
            </w:pPr>
            <w:del w:id="46" w:author="Hanne Erdman Thomsen" w:date="2022-01-18T16:29:00Z">
              <w:r>
                <w:rPr>
                  <w:rFonts w:ascii="Arial" w:hAnsi="Arial" w:cs="Arial"/>
                  <w:sz w:val="18"/>
                </w:rPr>
                <w:delText>Vilkårligt heltal på 1-2 cifre.</w:delText>
              </w:r>
            </w:del>
          </w:p>
          <w:p w14:paraId="6E443D7A" w14:textId="77777777" w:rsidR="00FB3312" w:rsidRDefault="00FB3312" w:rsidP="00FB3312">
            <w:pPr>
              <w:rPr>
                <w:del w:id="47" w:author="Hanne Erdman Thomsen" w:date="2022-01-18T16:29:00Z"/>
                <w:rFonts w:ascii="Arial" w:hAnsi="Arial" w:cs="Arial"/>
                <w:sz w:val="18"/>
              </w:rPr>
            </w:pPr>
          </w:p>
          <w:p w14:paraId="7BC810ED" w14:textId="77777777" w:rsidR="00553EA5" w:rsidRDefault="00553EA5" w:rsidP="00553EA5">
            <w:pPr>
              <w:rPr>
                <w:ins w:id="48" w:author="Hanne Erdman Thomsen" w:date="2022-01-18T16:29:00Z"/>
                <w:rFonts w:ascii="Arial" w:hAnsi="Arial" w:cs="Arial"/>
                <w:sz w:val="18"/>
              </w:rPr>
            </w:pPr>
            <w:ins w:id="49" w:author="Hanne Erdman Thomsen" w:date="2022-01-18T16:29:00Z">
              <w:r>
                <w:rPr>
                  <w:rFonts w:ascii="Arial" w:hAnsi="Arial" w:cs="Arial"/>
                  <w:sz w:val="18"/>
                </w:rPr>
                <w:t xml:space="preserve">Angiver en tekst på max. 20 </w:t>
              </w:r>
              <w:proofErr w:type="spellStart"/>
              <w:r>
                <w:rPr>
                  <w:rFonts w:ascii="Arial" w:hAnsi="Arial" w:cs="Arial"/>
                  <w:sz w:val="18"/>
                </w:rPr>
                <w:t>alfanummeriske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karakterer</w:t>
              </w:r>
            </w:ins>
          </w:p>
          <w:p w14:paraId="453E4936" w14:textId="77777777" w:rsidR="00553EA5" w:rsidRDefault="00553EA5" w:rsidP="00553EA5">
            <w:pPr>
              <w:rPr>
                <w:ins w:id="50" w:author="Hanne Erdman Thomsen" w:date="2022-01-18T16:29:00Z"/>
                <w:rFonts w:ascii="Arial" w:hAnsi="Arial" w:cs="Arial"/>
                <w:sz w:val="18"/>
              </w:rPr>
            </w:pPr>
          </w:p>
          <w:p w14:paraId="018B72DD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65ED2C53" w14:textId="77777777" w:rsidTr="00553EA5">
        <w:tc>
          <w:tcPr>
            <w:tcW w:w="3401" w:type="dxa"/>
            <w:shd w:val="clear" w:color="auto" w:fill="auto"/>
          </w:tcPr>
          <w:p w14:paraId="7FE014FC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291F59E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48881CB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43E828F4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3C77FB2C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61EB9B5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26B3B9C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7EA678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9258E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476A160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4BDBB82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7356193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4F1EE96C" w14:textId="77777777" w:rsidTr="00553EA5">
        <w:trPr>
          <w:ins w:id="51" w:author="Hanne Erdman Thomsen" w:date="2022-01-18T16:29:00Z"/>
        </w:trPr>
        <w:tc>
          <w:tcPr>
            <w:tcW w:w="3401" w:type="dxa"/>
            <w:shd w:val="clear" w:color="auto" w:fill="auto"/>
          </w:tcPr>
          <w:p w14:paraId="56CA69E2" w14:textId="77777777" w:rsidR="00553EA5" w:rsidRPr="00553EA5" w:rsidRDefault="00553EA5" w:rsidP="00553EA5">
            <w:pPr>
              <w:outlineLvl w:val="1"/>
              <w:rPr>
                <w:ins w:id="52" w:author="Hanne Erdman Thomsen" w:date="2022-01-18T16:29:00Z"/>
                <w:rFonts w:ascii="Arial" w:hAnsi="Arial" w:cs="Arial"/>
                <w:sz w:val="18"/>
              </w:rPr>
            </w:pPr>
            <w:proofErr w:type="spellStart"/>
            <w:ins w:id="53" w:author="Hanne Erdman Thomsen" w:date="2022-01-18T16:29:00Z">
              <w:r>
                <w:rPr>
                  <w:rFonts w:ascii="Arial" w:hAnsi="Arial" w:cs="Arial"/>
                  <w:sz w:val="18"/>
                </w:rPr>
                <w:t>GrundskyldsberegningID</w:t>
              </w:r>
              <w:proofErr w:type="spellEnd"/>
            </w:ins>
          </w:p>
        </w:tc>
        <w:tc>
          <w:tcPr>
            <w:tcW w:w="1701" w:type="dxa"/>
            <w:shd w:val="clear" w:color="auto" w:fill="auto"/>
          </w:tcPr>
          <w:p w14:paraId="2E4CD500" w14:textId="77777777" w:rsidR="00553EA5" w:rsidRDefault="00553EA5" w:rsidP="00553EA5">
            <w:pPr>
              <w:rPr>
                <w:ins w:id="54" w:author="Hanne Erdman Thomsen" w:date="2022-01-18T16:29:00Z"/>
                <w:rFonts w:ascii="Arial" w:hAnsi="Arial" w:cs="Arial"/>
                <w:sz w:val="18"/>
              </w:rPr>
            </w:pPr>
            <w:ins w:id="55" w:author="Hanne Erdman Thomsen" w:date="2022-01-18T16:29:00Z">
              <w:r>
                <w:rPr>
                  <w:rFonts w:ascii="Arial" w:hAnsi="Arial" w:cs="Arial"/>
                  <w:sz w:val="18"/>
                </w:rPr>
                <w:t xml:space="preserve">base: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integer</w:t>
              </w:r>
              <w:proofErr w:type="spellEnd"/>
            </w:ins>
          </w:p>
          <w:p w14:paraId="549428EE" w14:textId="77777777" w:rsidR="00553EA5" w:rsidRPr="00553EA5" w:rsidRDefault="00553EA5" w:rsidP="00553EA5">
            <w:pPr>
              <w:rPr>
                <w:ins w:id="56" w:author="Hanne Erdman Thomsen" w:date="2022-01-18T16:29:00Z"/>
                <w:rFonts w:ascii="Arial" w:hAnsi="Arial" w:cs="Arial"/>
                <w:sz w:val="18"/>
              </w:rPr>
            </w:pPr>
            <w:proofErr w:type="spellStart"/>
            <w:ins w:id="57" w:author="Hanne Erdman Thomsen" w:date="2022-01-18T16:29:00Z">
              <w:r>
                <w:rPr>
                  <w:rFonts w:ascii="Arial" w:hAnsi="Arial" w:cs="Arial"/>
                  <w:sz w:val="18"/>
                </w:rPr>
                <w:t>totalDigits</w:t>
              </w:r>
              <w:proofErr w:type="spellEnd"/>
              <w:r>
                <w:rPr>
                  <w:rFonts w:ascii="Arial" w:hAnsi="Arial" w:cs="Arial"/>
                  <w:sz w:val="18"/>
                </w:rPr>
                <w:t>: 11</w:t>
              </w:r>
            </w:ins>
          </w:p>
        </w:tc>
        <w:tc>
          <w:tcPr>
            <w:tcW w:w="4671" w:type="dxa"/>
            <w:shd w:val="clear" w:color="auto" w:fill="auto"/>
          </w:tcPr>
          <w:p w14:paraId="52F31AAF" w14:textId="77777777" w:rsidR="00553EA5" w:rsidRDefault="00553EA5" w:rsidP="00553EA5">
            <w:pPr>
              <w:rPr>
                <w:ins w:id="58" w:author="Hanne Erdman Thomsen" w:date="2022-01-18T16:29:00Z"/>
                <w:rFonts w:ascii="Arial" w:hAnsi="Arial" w:cs="Arial"/>
                <w:sz w:val="18"/>
              </w:rPr>
            </w:pPr>
            <w:ins w:id="59" w:author="Hanne Erdman Thomsen" w:date="2022-01-18T16:29:00Z">
              <w:r>
                <w:rPr>
                  <w:rFonts w:ascii="Arial" w:hAnsi="Arial" w:cs="Arial"/>
                  <w:sz w:val="18"/>
                </w:rPr>
                <w:t>Unik identifikation af en given beregning af kommunale ejendomsskatter mv. for et givet ejerskab.</w:t>
              </w:r>
            </w:ins>
          </w:p>
          <w:p w14:paraId="53539ED0" w14:textId="77777777" w:rsidR="00553EA5" w:rsidRDefault="00553EA5" w:rsidP="00553EA5">
            <w:pPr>
              <w:rPr>
                <w:ins w:id="60" w:author="Hanne Erdman Thomsen" w:date="2022-01-18T16:29:00Z"/>
                <w:rFonts w:ascii="Arial" w:hAnsi="Arial" w:cs="Arial"/>
                <w:sz w:val="18"/>
              </w:rPr>
            </w:pPr>
          </w:p>
          <w:p w14:paraId="4A007957" w14:textId="77777777" w:rsidR="00553EA5" w:rsidRDefault="00553EA5" w:rsidP="00553EA5">
            <w:pPr>
              <w:rPr>
                <w:ins w:id="61" w:author="Hanne Erdman Thomsen" w:date="2022-01-18T16:29:00Z"/>
                <w:rFonts w:ascii="Arial" w:hAnsi="Arial" w:cs="Arial"/>
                <w:sz w:val="18"/>
              </w:rPr>
            </w:pPr>
            <w:ins w:id="62" w:author="Hanne Erdman Thomsen" w:date="2022-01-18T16:29:00Z">
              <w:r>
                <w:rPr>
                  <w:rFonts w:ascii="Arial" w:hAnsi="Arial" w:cs="Arial"/>
                  <w:sz w:val="18"/>
                </w:rPr>
                <w:t>Datatype:</w:t>
              </w:r>
            </w:ins>
          </w:p>
          <w:p w14:paraId="0F3BC80A" w14:textId="77777777" w:rsidR="00553EA5" w:rsidRDefault="00553EA5" w:rsidP="00553EA5">
            <w:pPr>
              <w:rPr>
                <w:ins w:id="63" w:author="Hanne Erdman Thomsen" w:date="2022-01-18T16:29:00Z"/>
                <w:rFonts w:ascii="Arial" w:hAnsi="Arial" w:cs="Arial"/>
                <w:sz w:val="18"/>
              </w:rPr>
            </w:pPr>
            <w:ins w:id="64" w:author="Hanne Erdman Thomsen" w:date="2022-01-18T16:29:00Z">
              <w:r>
                <w:rPr>
                  <w:rFonts w:ascii="Arial" w:hAnsi="Arial" w:cs="Arial"/>
                  <w:sz w:val="18"/>
                </w:rPr>
                <w:t xml:space="preserve">Et positivt heltal, der kan </w:t>
              </w:r>
              <w:proofErr w:type="gramStart"/>
              <w:r>
                <w:rPr>
                  <w:rFonts w:ascii="Arial" w:hAnsi="Arial" w:cs="Arial"/>
                  <w:sz w:val="18"/>
                </w:rPr>
                <w:t>repræsenterer</w:t>
              </w:r>
              <w:proofErr w:type="gramEnd"/>
              <w:r>
                <w:rPr>
                  <w:rFonts w:ascii="Arial" w:hAnsi="Arial" w:cs="Arial"/>
                  <w:sz w:val="18"/>
                </w:rPr>
                <w:t xml:space="preserve"> værdier i intervallet 0 til 99.999.999.999</w:t>
              </w:r>
            </w:ins>
          </w:p>
          <w:p w14:paraId="0375DB6A" w14:textId="77777777" w:rsidR="00553EA5" w:rsidRDefault="00553EA5" w:rsidP="00553EA5">
            <w:pPr>
              <w:rPr>
                <w:ins w:id="65" w:author="Hanne Erdman Thomsen" w:date="2022-01-18T16:29:00Z"/>
                <w:rFonts w:ascii="Arial" w:hAnsi="Arial" w:cs="Arial"/>
                <w:sz w:val="18"/>
              </w:rPr>
            </w:pPr>
          </w:p>
          <w:p w14:paraId="5B6F1253" w14:textId="77777777" w:rsidR="00553EA5" w:rsidRPr="00553EA5" w:rsidRDefault="00553EA5" w:rsidP="00553EA5">
            <w:pPr>
              <w:rPr>
                <w:ins w:id="66" w:author="Hanne Erdman Thomsen" w:date="2022-01-18T16:29:00Z"/>
                <w:rFonts w:ascii="Arial" w:hAnsi="Arial" w:cs="Arial"/>
                <w:sz w:val="18"/>
              </w:rPr>
            </w:pPr>
          </w:p>
        </w:tc>
      </w:tr>
      <w:tr w:rsidR="00553EA5" w14:paraId="34B54EC4" w14:textId="77777777" w:rsidTr="00553EA5">
        <w:tc>
          <w:tcPr>
            <w:tcW w:w="3401" w:type="dxa"/>
            <w:shd w:val="clear" w:color="auto" w:fill="auto"/>
          </w:tcPr>
          <w:p w14:paraId="6FEDA3F5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AB7D20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90169A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63E0E7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5BDE84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Beskatningsgrundlaget, som grundskylden beregnes af, er grundværdien reduceret efter </w:t>
            </w:r>
            <w:proofErr w:type="spellStart"/>
            <w:r>
              <w:rPr>
                <w:rFonts w:ascii="Arial" w:hAnsi="Arial" w:cs="Arial"/>
                <w:sz w:val="18"/>
              </w:rPr>
              <w:t>forsigthedsprincippet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fratrukket fritagelser og fradrag for </w:t>
            </w:r>
            <w:proofErr w:type="spellStart"/>
            <w:r>
              <w:rPr>
                <w:rFonts w:ascii="Arial" w:hAnsi="Arial" w:cs="Arial"/>
                <w:sz w:val="18"/>
              </w:rPr>
              <w:t>fobedringer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185186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Beregningsrækkefølgen er i </w:t>
            </w:r>
            <w:proofErr w:type="spellStart"/>
            <w:r>
              <w:rPr>
                <w:rFonts w:ascii="Arial" w:hAnsi="Arial" w:cs="Arial"/>
                <w:sz w:val="18"/>
              </w:rPr>
              <w:t>ddecember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2021 ikke endeligt fastlagt</w:t>
            </w:r>
          </w:p>
          <w:p w14:paraId="6A06FA9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8C9644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117E34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1C7740E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601F8DF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3082BB72" w14:textId="77777777" w:rsidTr="00553EA5">
        <w:tc>
          <w:tcPr>
            <w:tcW w:w="3401" w:type="dxa"/>
            <w:shd w:val="clear" w:color="auto" w:fill="auto"/>
          </w:tcPr>
          <w:p w14:paraId="2A9B812F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AB7A29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1E575BC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3AE2A94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2485E06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EFF1C7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F513B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6403578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F41F1B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FE3F11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76A5154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62E7D1E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096F4877" w14:textId="77777777" w:rsidTr="00553EA5">
        <w:tc>
          <w:tcPr>
            <w:tcW w:w="3401" w:type="dxa"/>
            <w:shd w:val="clear" w:color="auto" w:fill="auto"/>
          </w:tcPr>
          <w:p w14:paraId="225DCC33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36F747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5D35B4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7860DA00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369828D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066376E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30D4671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F84810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57AE6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33CBA29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628E1E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174C98A7" w14:textId="77777777" w:rsidTr="00553EA5">
        <w:tc>
          <w:tcPr>
            <w:tcW w:w="3401" w:type="dxa"/>
            <w:shd w:val="clear" w:color="auto" w:fill="auto"/>
          </w:tcPr>
          <w:p w14:paraId="0D3BC624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92CFC70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DDD38B7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14:paraId="0AD5B121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  <w:shd w:val="clear" w:color="auto" w:fill="auto"/>
          </w:tcPr>
          <w:p w14:paraId="42F9010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65A837D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172061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E60B74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14:paraId="2F63587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144908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E693FF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76C8537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E36E52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B02784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8CC93D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6B51198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14CB871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6CB5B9CE" w14:textId="77777777" w:rsidTr="00553EA5">
        <w:tc>
          <w:tcPr>
            <w:tcW w:w="3401" w:type="dxa"/>
            <w:shd w:val="clear" w:color="auto" w:fill="auto"/>
          </w:tcPr>
          <w:p w14:paraId="7088EAB9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FA1B3EA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98009D4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1005BA1F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46C20244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1BDDBDB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24C445F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8BBD8F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7F27D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1E29229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2B21353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402DBC4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5F64A3AF" w14:textId="77777777" w:rsidTr="00553EA5">
        <w:tc>
          <w:tcPr>
            <w:tcW w:w="3401" w:type="dxa"/>
            <w:shd w:val="clear" w:color="auto" w:fill="auto"/>
          </w:tcPr>
          <w:p w14:paraId="12A5F83E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431254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C70354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27B93492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0722930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546FC3D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EB90DC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C539DF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2EDF9F1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3E6FC29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52180C22" w14:textId="77777777" w:rsidTr="00553EA5">
        <w:tc>
          <w:tcPr>
            <w:tcW w:w="3401" w:type="dxa"/>
            <w:shd w:val="clear" w:color="auto" w:fill="auto"/>
          </w:tcPr>
          <w:p w14:paraId="32E854E8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60E041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2BF24CB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69F35C0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 for danske tofamilieshuse med to ejerboligværdier:</w:t>
            </w:r>
          </w:p>
          <w:p w14:paraId="381F7CE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14:paraId="2B07480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14:paraId="5163823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(027) skal altid indberettes, hvis ejendomstype er et dansk tofamilieshus med to ejerboligværdier (felt 705=4) eller dansk tofamilieshus med en ejerboligværdi (felt 705=5). Felt 027 kan ikke anvendes sammen med andre ejendomstyper. </w:t>
            </w:r>
          </w:p>
          <w:p w14:paraId="71878F5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sammen med benyttelseskoden indberettes på hver enkelt lejlighed.</w:t>
            </w:r>
          </w:p>
          <w:p w14:paraId="7892ACC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DFB6D1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193FB1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0-9.</w:t>
            </w:r>
          </w:p>
          <w:p w14:paraId="451594D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7FC38B3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5B85D713" w14:textId="77777777" w:rsidTr="00553EA5">
        <w:tc>
          <w:tcPr>
            <w:tcW w:w="3401" w:type="dxa"/>
            <w:shd w:val="clear" w:color="auto" w:fill="auto"/>
          </w:tcPr>
          <w:p w14:paraId="7F965DC6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698649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F5727C1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2D9CF47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795BAC3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CEB515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A9B49E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326EBC3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D387FA5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334633C8" w14:textId="77777777" w:rsidTr="00553EA5">
        <w:tc>
          <w:tcPr>
            <w:tcW w:w="3401" w:type="dxa"/>
            <w:shd w:val="clear" w:color="auto" w:fill="auto"/>
          </w:tcPr>
          <w:p w14:paraId="3898D097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986FEC8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2AE914E6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4AD39804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327BB0D7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4E3BE45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6AB405A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174A5B1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A94953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12DF48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6B0A3DF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2F95BDF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6E2A02A7" w14:textId="77777777" w:rsidTr="00553EA5">
        <w:tc>
          <w:tcPr>
            <w:tcW w:w="3401" w:type="dxa"/>
            <w:shd w:val="clear" w:color="auto" w:fill="auto"/>
          </w:tcPr>
          <w:p w14:paraId="273D5B39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7E162D5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C99906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sidste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A44644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IKKE bliver afhændet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afslutning, er Slutdatoen 31. december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 Ellers er det datoen for afhændelsen.</w:t>
            </w:r>
          </w:p>
          <w:p w14:paraId="3CC6DFF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48BC69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14EC5A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60285D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9D57D05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48DDA557" w14:textId="77777777" w:rsidTr="00553EA5">
        <w:tc>
          <w:tcPr>
            <w:tcW w:w="3401" w:type="dxa"/>
            <w:shd w:val="clear" w:color="auto" w:fill="auto"/>
          </w:tcPr>
          <w:p w14:paraId="5CB4B8B4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C1EAAEF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5F90489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første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3D3EE5A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er erhvervet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begyndelse, er Startdatoen 1. januar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0FC6AF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E9F796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700C30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345B06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38CBA8F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</w:tbl>
    <w:p w14:paraId="7A1CC694" w14:textId="77777777" w:rsidR="00553EA5" w:rsidRPr="00553EA5" w:rsidRDefault="00553EA5" w:rsidP="00553EA5">
      <w:pPr>
        <w:rPr>
          <w:rFonts w:ascii="Arial" w:hAnsi="Arial" w:cs="Arial"/>
          <w:b/>
          <w:sz w:val="48"/>
        </w:rPr>
      </w:pPr>
    </w:p>
    <w:sectPr w:rsidR="00553EA5" w:rsidRPr="00553EA5" w:rsidSect="00553EA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00314" w14:textId="77777777" w:rsidR="00CA27DB" w:rsidRDefault="00CA27DB" w:rsidP="00553EA5">
      <w:pPr>
        <w:spacing w:line="240" w:lineRule="auto"/>
      </w:pPr>
      <w:r>
        <w:separator/>
      </w:r>
    </w:p>
  </w:endnote>
  <w:endnote w:type="continuationSeparator" w:id="0">
    <w:p w14:paraId="228651F0" w14:textId="77777777" w:rsidR="00CA27DB" w:rsidRDefault="00CA27DB" w:rsidP="00553EA5">
      <w:pPr>
        <w:spacing w:line="240" w:lineRule="auto"/>
      </w:pPr>
      <w:r>
        <w:continuationSeparator/>
      </w:r>
    </w:p>
  </w:endnote>
  <w:endnote w:type="continuationNotice" w:id="1">
    <w:p w14:paraId="066A2B05" w14:textId="77777777" w:rsidR="00CA27DB" w:rsidRDefault="00CA27D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6D774" w14:textId="77777777" w:rsidR="00553EA5" w:rsidRDefault="00553EA5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2A7BD" w14:textId="73DF24A0" w:rsidR="00553EA5" w:rsidRPr="00553EA5" w:rsidRDefault="00553EA5" w:rsidP="00553EA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15" w:author="Hanne Erdman Thomsen" w:date="2022-01-18T16:29:00Z">
      <w:r w:rsidR="00FB3312">
        <w:rPr>
          <w:rFonts w:ascii="Arial" w:hAnsi="Arial" w:cs="Arial"/>
          <w:noProof/>
          <w:sz w:val="16"/>
        </w:rPr>
        <w:delText>13</w:delText>
      </w:r>
    </w:del>
    <w:ins w:id="16" w:author="Hanne Erdman Thomsen" w:date="2022-01-18T16:29:00Z">
      <w:r>
        <w:rPr>
          <w:rFonts w:ascii="Arial" w:hAnsi="Arial" w:cs="Arial"/>
          <w:noProof/>
          <w:sz w:val="16"/>
        </w:rPr>
        <w:t>18</w:t>
      </w:r>
    </w:ins>
    <w:r>
      <w:rPr>
        <w:rFonts w:ascii="Arial" w:hAnsi="Arial" w:cs="Arial"/>
        <w:noProof/>
        <w:sz w:val="16"/>
      </w:rPr>
      <w:t>. januar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GrundskyldTilForskudStruktur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FD187" w14:textId="77777777" w:rsidR="00553EA5" w:rsidRDefault="00553EA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B245F" w14:textId="77777777" w:rsidR="00CA27DB" w:rsidRDefault="00CA27DB" w:rsidP="00553EA5">
      <w:pPr>
        <w:spacing w:line="240" w:lineRule="auto"/>
      </w:pPr>
      <w:r>
        <w:separator/>
      </w:r>
    </w:p>
  </w:footnote>
  <w:footnote w:type="continuationSeparator" w:id="0">
    <w:p w14:paraId="38B529B7" w14:textId="77777777" w:rsidR="00CA27DB" w:rsidRDefault="00CA27DB" w:rsidP="00553EA5">
      <w:pPr>
        <w:spacing w:line="240" w:lineRule="auto"/>
      </w:pPr>
      <w:r>
        <w:continuationSeparator/>
      </w:r>
    </w:p>
  </w:footnote>
  <w:footnote w:type="continuationNotice" w:id="1">
    <w:p w14:paraId="0FAE8BBE" w14:textId="77777777" w:rsidR="00CA27DB" w:rsidRDefault="00CA27D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EE758" w14:textId="77777777" w:rsidR="00553EA5" w:rsidRDefault="00553EA5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E4A51" w14:textId="77777777" w:rsidR="00553EA5" w:rsidRPr="00553EA5" w:rsidRDefault="00553EA5" w:rsidP="00553EA5">
    <w:pPr>
      <w:pStyle w:val="Sidehoved"/>
      <w:jc w:val="center"/>
      <w:rPr>
        <w:rFonts w:ascii="Arial" w:hAnsi="Arial" w:cs="Arial"/>
      </w:rPr>
    </w:pPr>
    <w:r w:rsidRPr="00553EA5">
      <w:rPr>
        <w:rFonts w:ascii="Arial" w:hAnsi="Arial" w:cs="Arial"/>
      </w:rPr>
      <w:t>Datastruktur</w:t>
    </w:r>
  </w:p>
  <w:p w14:paraId="7FA5FD28" w14:textId="77777777" w:rsidR="00553EA5" w:rsidRPr="00553EA5" w:rsidRDefault="00553EA5" w:rsidP="00553EA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5F0B3" w14:textId="77777777" w:rsidR="00553EA5" w:rsidRDefault="00553EA5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5A1ED" w14:textId="77777777" w:rsidR="00553EA5" w:rsidRDefault="00553EA5" w:rsidP="00553EA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68F1E041" w14:textId="77777777" w:rsidR="00553EA5" w:rsidRPr="00553EA5" w:rsidRDefault="00553EA5" w:rsidP="00553EA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83CE8"/>
    <w:multiLevelType w:val="multilevel"/>
    <w:tmpl w:val="22F8F98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 w15:restartNumberingAfterBreak="0">
    <w:nsid w:val="62E65D6B"/>
    <w:multiLevelType w:val="multilevel"/>
    <w:tmpl w:val="DF6A76A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anne Erdman Thomsen">
    <w15:presenceInfo w15:providerId="AD" w15:userId="S::Hanne.Erdman.Thomsen@UFST.DK::54a7aa0d-41a2-49e3-8778-0e71be9ad7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A5"/>
    <w:rsid w:val="004C76E1"/>
    <w:rsid w:val="00553EA5"/>
    <w:rsid w:val="005D1430"/>
    <w:rsid w:val="00BB6E01"/>
    <w:rsid w:val="00CA27DB"/>
    <w:rsid w:val="00FB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0518"/>
  <w15:chartTrackingRefBased/>
  <w15:docId w15:val="{E6905569-9C30-464B-971C-762F198B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A27DB"/>
    <w:pPr>
      <w:keepLines/>
      <w:numPr>
        <w:numId w:val="1"/>
      </w:numPr>
      <w:spacing w:after="360" w:line="240" w:lineRule="auto"/>
      <w:outlineLvl w:val="0"/>
      <w:pPrChange w:id="0" w:author="Hanne Erdman Thomsen" w:date="2022-01-18T16:29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sz w:val="30"/>
      <w:szCs w:val="32"/>
      <w:rPrChange w:id="0" w:author="Hanne Erdman Thomsen" w:date="2022-01-18T16:29:00Z">
        <w:rPr>
          <w:rFonts w:ascii="Arial" w:eastAsiaTheme="majorEastAsia" w:hAnsi="Arial" w:cs="Arial"/>
          <w:b/>
          <w:sz w:val="30"/>
          <w:szCs w:val="32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27DB"/>
    <w:pPr>
      <w:keepLines/>
      <w:numPr>
        <w:ilvl w:val="1"/>
        <w:numId w:val="1"/>
      </w:numPr>
      <w:suppressAutoHyphens/>
      <w:spacing w:line="240" w:lineRule="auto"/>
      <w:outlineLvl w:val="1"/>
      <w:pPrChange w:id="1" w:author="Hanne Erdman Thomsen" w:date="2022-01-18T16:29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sz w:val="24"/>
      <w:szCs w:val="26"/>
      <w:rPrChange w:id="1" w:author="Hanne Erdman Thomsen" w:date="2022-01-18T16:29:00Z">
        <w:rPr>
          <w:rFonts w:ascii="Arial" w:eastAsiaTheme="majorEastAsia" w:hAnsi="Arial" w:cs="Arial"/>
          <w:b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A27DB"/>
    <w:pPr>
      <w:keepNext/>
      <w:keepLines/>
      <w:numPr>
        <w:ilvl w:val="2"/>
        <w:numId w:val="1"/>
      </w:numPr>
      <w:spacing w:before="40"/>
      <w:outlineLvl w:val="2"/>
      <w:pPrChange w:id="2" w:author="Hanne Erdman Thomsen" w:date="2022-01-18T16:29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40" w:line="259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sz w:val="20"/>
      <w:szCs w:val="24"/>
      <w:rPrChange w:id="2" w:author="Hanne Erdman Thomsen" w:date="2022-01-18T16:29:00Z">
        <w:rPr>
          <w:rFonts w:ascii="Arial" w:eastAsiaTheme="majorEastAsia" w:hAnsi="Arial" w:cs="Arial"/>
          <w:b/>
          <w:szCs w:val="24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A27DB"/>
    <w:pPr>
      <w:keepNext/>
      <w:keepLines/>
      <w:numPr>
        <w:ilvl w:val="3"/>
        <w:numId w:val="1"/>
      </w:numPr>
      <w:spacing w:before="40"/>
      <w:outlineLvl w:val="3"/>
      <w:pPrChange w:id="3" w:author="Hanne Erdman Thomsen" w:date="2022-01-18T16:29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40" w:line="259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i/>
      <w:iCs/>
      <w:color w:val="2F5496" w:themeColor="accent1" w:themeShade="BF"/>
      <w:rPrChange w:id="3" w:author="Hanne Erdman Thomsen" w:date="2022-01-18T16:29:00Z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27DB"/>
    <w:pPr>
      <w:keepNext/>
      <w:keepLines/>
      <w:numPr>
        <w:ilvl w:val="4"/>
        <w:numId w:val="1"/>
      </w:numPr>
      <w:spacing w:before="40"/>
      <w:outlineLvl w:val="4"/>
      <w:pPrChange w:id="4" w:author="Hanne Erdman Thomsen" w:date="2022-01-18T16:29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40" w:line="259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F5496" w:themeColor="accent1" w:themeShade="BF"/>
      <w:rPrChange w:id="4" w:author="Hanne Erdman Thomsen" w:date="2022-01-18T16:29:00Z"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27DB"/>
    <w:pPr>
      <w:keepNext/>
      <w:keepLines/>
      <w:numPr>
        <w:ilvl w:val="5"/>
        <w:numId w:val="1"/>
      </w:numPr>
      <w:spacing w:before="40"/>
      <w:outlineLvl w:val="5"/>
      <w:pPrChange w:id="5" w:author="Hanne Erdman Thomsen" w:date="2022-01-18T16:29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40" w:line="259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color w:val="1F3763" w:themeColor="accent1" w:themeShade="7F"/>
      <w:rPrChange w:id="5" w:author="Hanne Erdman Thomsen" w:date="2022-01-18T16:29:00Z">
        <w:rPr>
          <w:rFonts w:asciiTheme="majorHAnsi" w:eastAsiaTheme="majorEastAsia" w:hAnsiTheme="majorHAnsi" w:cstheme="majorBidi"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27DB"/>
    <w:pPr>
      <w:keepNext/>
      <w:keepLines/>
      <w:numPr>
        <w:ilvl w:val="6"/>
        <w:numId w:val="1"/>
      </w:numPr>
      <w:spacing w:before="40"/>
      <w:outlineLvl w:val="6"/>
      <w:pPrChange w:id="6" w:author="Hanne Erdman Thomsen" w:date="2022-01-18T16:29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40" w:line="259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1F3763" w:themeColor="accent1" w:themeShade="7F"/>
      <w:rPrChange w:id="6" w:author="Hanne Erdman Thomsen" w:date="2022-01-18T16:29:00Z">
        <w:rPr>
          <w:rFonts w:asciiTheme="majorHAnsi" w:eastAsiaTheme="majorEastAsia" w:hAnsiTheme="majorHAnsi" w:cstheme="majorBidi"/>
          <w:i/>
          <w:iCs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27DB"/>
    <w:pPr>
      <w:keepNext/>
      <w:keepLines/>
      <w:numPr>
        <w:ilvl w:val="7"/>
        <w:numId w:val="1"/>
      </w:numPr>
      <w:spacing w:before="40"/>
      <w:outlineLvl w:val="7"/>
      <w:pPrChange w:id="7" w:author="Hanne Erdman Thomsen" w:date="2022-01-18T16:29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40" w:line="259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rPrChange w:id="7" w:author="Hanne Erdman Thomsen" w:date="2022-01-18T16:29:00Z">
        <w:rPr>
          <w:rFonts w:asciiTheme="majorHAnsi" w:eastAsiaTheme="majorEastAsia" w:hAnsiTheme="majorHAnsi" w:cstheme="majorBidi"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27DB"/>
    <w:pPr>
      <w:keepNext/>
      <w:keepLines/>
      <w:numPr>
        <w:ilvl w:val="8"/>
        <w:numId w:val="1"/>
      </w:numPr>
      <w:spacing w:before="40"/>
      <w:outlineLvl w:val="8"/>
      <w:pPrChange w:id="8" w:author="Hanne Erdman Thomsen" w:date="2022-01-18T16:29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40" w:line="259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rPrChange w:id="8" w:author="Hanne Erdman Thomsen" w:date="2022-01-18T16:29:00Z">
        <w:rPr>
          <w:rFonts w:asciiTheme="majorHAnsi" w:eastAsiaTheme="majorEastAsia" w:hAnsiTheme="majorHAnsi" w:cstheme="majorBidi"/>
          <w:i/>
          <w:iCs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3EA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53EA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53EA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53E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53E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53E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53E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53E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53E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53EA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53EA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53EA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53EA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53EA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53EA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53EA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53EA5"/>
  </w:style>
  <w:style w:type="paragraph" w:styleId="Sidefod">
    <w:name w:val="footer"/>
    <w:basedOn w:val="Normal"/>
    <w:link w:val="SidefodTegn"/>
    <w:uiPriority w:val="99"/>
    <w:unhideWhenUsed/>
    <w:rsid w:val="00553EA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53EA5"/>
  </w:style>
  <w:style w:type="paragraph" w:styleId="Korrektur">
    <w:name w:val="Revision"/>
    <w:hidden/>
    <w:uiPriority w:val="99"/>
    <w:semiHidden/>
    <w:rsid w:val="00CA27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2383</Words>
  <Characters>14537</Characters>
  <Application>Microsoft Office Word</Application>
  <DocSecurity>0</DocSecurity>
  <Lines>121</Lines>
  <Paragraphs>33</Paragraphs>
  <ScaleCrop>false</ScaleCrop>
  <Company/>
  <LinksUpToDate>false</LinksUpToDate>
  <CharactersWithSpaces>16887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2022-01-18T15:07:00Z</dcterms:created>
  <dcterms:modified xsi:type="dcterms:W3CDTF">2022-01-18T15:31:00Z</dcterms:modified>
</cp:coreProperties>
</file>