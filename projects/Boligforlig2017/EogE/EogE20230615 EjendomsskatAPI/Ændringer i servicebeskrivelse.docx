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A1543" w14:textId="565A18D4" w:rsidR="00466A04" w:rsidRDefault="0020321F" w:rsidP="006B50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8588"/>
        </w:tabs>
        <w:outlineLvl w:val="0"/>
        <w:rPr>
          <w:rFonts w:ascii="Arial" w:hAnsi="Arial" w:cs="Arial"/>
          <w:b/>
          <w:sz w:val="48"/>
        </w:rPr>
        <w:pPrChange w:id="9" w:author="Hanne Erdman Thomsen" w:date="2023-06-15T11:11:00Z">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pPr>
        </w:pPrChange>
      </w:pPr>
      <w:r>
        <w:rPr>
          <w:rFonts w:ascii="Arial" w:hAnsi="Arial" w:cs="Arial"/>
          <w:b/>
          <w:sz w:val="48"/>
        </w:rPr>
        <w:t>Servicebeskrivelse</w:t>
      </w:r>
      <w:ins w:id="10" w:author="Hanne Erdman Thomsen" w:date="2023-06-15T11:11:00Z">
        <w:r w:rsidR="006B50FC">
          <w:rPr>
            <w:rFonts w:ascii="Arial" w:hAnsi="Arial" w:cs="Arial"/>
            <w:b/>
            <w:sz w:val="48"/>
          </w:rPr>
          <w:tab/>
        </w:r>
      </w:ins>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20321F" w14:paraId="55B49654" w14:textId="77777777" w:rsidTr="0020321F">
        <w:trPr>
          <w:trHeight w:hRule="exact" w:val="113"/>
        </w:trPr>
        <w:tc>
          <w:tcPr>
            <w:tcW w:w="10205" w:type="dxa"/>
            <w:gridSpan w:val="5"/>
            <w:shd w:val="clear" w:color="auto" w:fill="82A0F0"/>
          </w:tcPr>
          <w:p w14:paraId="5D7E69F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321F" w14:paraId="41660BE5" w14:textId="77777777" w:rsidTr="0020321F">
        <w:trPr>
          <w:trHeight w:val="283"/>
        </w:trPr>
        <w:tc>
          <w:tcPr>
            <w:tcW w:w="10205" w:type="dxa"/>
            <w:gridSpan w:val="5"/>
            <w:tcBorders>
              <w:bottom w:val="single" w:sz="6" w:space="0" w:color="auto"/>
            </w:tcBorders>
          </w:tcPr>
          <w:p w14:paraId="0BF7EDA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0321F">
              <w:rPr>
                <w:rFonts w:ascii="Arial" w:hAnsi="Arial" w:cs="Arial"/>
                <w:b/>
                <w:sz w:val="30"/>
              </w:rPr>
              <w:t>Ejendomsskat</w:t>
            </w:r>
          </w:p>
        </w:tc>
      </w:tr>
      <w:tr w:rsidR="0020321F" w14:paraId="3338B7FF" w14:textId="77777777" w:rsidTr="0020321F">
        <w:trPr>
          <w:trHeight w:val="283"/>
        </w:trPr>
        <w:tc>
          <w:tcPr>
            <w:tcW w:w="1701" w:type="dxa"/>
            <w:tcBorders>
              <w:top w:val="single" w:sz="6" w:space="0" w:color="auto"/>
              <w:bottom w:val="nil"/>
            </w:tcBorders>
            <w:shd w:val="clear" w:color="auto" w:fill="auto"/>
            <w:vAlign w:val="center"/>
          </w:tcPr>
          <w:p w14:paraId="02E3285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14:paraId="5F8E298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6BDCF1A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14:paraId="1630301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14:paraId="51B1F60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20321F" w14:paraId="5CDD8437" w14:textId="77777777" w:rsidTr="0020321F">
        <w:trPr>
          <w:trHeight w:val="283"/>
        </w:trPr>
        <w:tc>
          <w:tcPr>
            <w:tcW w:w="1701" w:type="dxa"/>
            <w:tcBorders>
              <w:top w:val="nil"/>
            </w:tcBorders>
            <w:shd w:val="clear" w:color="auto" w:fill="auto"/>
            <w:vAlign w:val="center"/>
          </w:tcPr>
          <w:p w14:paraId="21F78DB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EogE</w:t>
            </w:r>
            <w:proofErr w:type="spellEnd"/>
          </w:p>
        </w:tc>
        <w:tc>
          <w:tcPr>
            <w:tcW w:w="3969" w:type="dxa"/>
            <w:tcBorders>
              <w:top w:val="nil"/>
            </w:tcBorders>
            <w:shd w:val="clear" w:color="auto" w:fill="auto"/>
            <w:vAlign w:val="center"/>
          </w:tcPr>
          <w:p w14:paraId="3104D51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Ejendomme</w:t>
            </w:r>
          </w:p>
        </w:tc>
        <w:tc>
          <w:tcPr>
            <w:tcW w:w="1134" w:type="dxa"/>
            <w:tcBorders>
              <w:top w:val="nil"/>
            </w:tcBorders>
            <w:shd w:val="clear" w:color="auto" w:fill="auto"/>
            <w:vAlign w:val="center"/>
          </w:tcPr>
          <w:p w14:paraId="21708A6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p>
        </w:tc>
        <w:tc>
          <w:tcPr>
            <w:tcW w:w="1699" w:type="dxa"/>
            <w:tcBorders>
              <w:top w:val="nil"/>
            </w:tcBorders>
            <w:shd w:val="clear" w:color="auto" w:fill="auto"/>
            <w:vAlign w:val="center"/>
          </w:tcPr>
          <w:p w14:paraId="7579AB1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2022-11-24</w:t>
            </w:r>
          </w:p>
        </w:tc>
        <w:tc>
          <w:tcPr>
            <w:tcW w:w="1699" w:type="dxa"/>
            <w:tcBorders>
              <w:top w:val="nil"/>
            </w:tcBorders>
            <w:shd w:val="clear" w:color="auto" w:fill="auto"/>
            <w:vAlign w:val="center"/>
          </w:tcPr>
          <w:p w14:paraId="57A4805E" w14:textId="40E22CE3"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2023-</w:t>
            </w:r>
            <w:del w:id="11" w:author="Hanne Erdman Thomsen" w:date="2023-05-24T13:07:00Z">
              <w:r w:rsidR="00DB6674">
                <w:rPr>
                  <w:rFonts w:ascii="Arial" w:hAnsi="Arial" w:cs="Arial"/>
                  <w:sz w:val="18"/>
                </w:rPr>
                <w:delText>03-16</w:delText>
              </w:r>
            </w:del>
            <w:ins w:id="12" w:author="Hanne Erdman Thomsen" w:date="2023-05-24T13:07:00Z">
              <w:r>
                <w:rPr>
                  <w:rFonts w:ascii="Arial" w:hAnsi="Arial" w:cs="Arial"/>
                  <w:sz w:val="18"/>
                </w:rPr>
                <w:t>05-17</w:t>
              </w:r>
            </w:ins>
          </w:p>
        </w:tc>
      </w:tr>
      <w:tr w:rsidR="0020321F" w14:paraId="0865F200" w14:textId="77777777" w:rsidTr="0020321F">
        <w:trPr>
          <w:trHeight w:val="283"/>
        </w:trPr>
        <w:tc>
          <w:tcPr>
            <w:tcW w:w="10205" w:type="dxa"/>
            <w:gridSpan w:val="5"/>
            <w:shd w:val="clear" w:color="auto" w:fill="D2DCFA"/>
            <w:vAlign w:val="center"/>
          </w:tcPr>
          <w:p w14:paraId="39262BA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321F" w14:paraId="2B6AFEF8" w14:textId="77777777" w:rsidTr="0020321F">
        <w:trPr>
          <w:trHeight w:val="283"/>
        </w:trPr>
        <w:tc>
          <w:tcPr>
            <w:tcW w:w="10205" w:type="dxa"/>
            <w:gridSpan w:val="5"/>
            <w:vAlign w:val="center"/>
          </w:tcPr>
          <w:p w14:paraId="4A01AA4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denne service er at levere data om ejendomsskatter i et givet indkomstår for en eller flere kommuner, pr. ejendom og yderligere fordelt på ejere.</w:t>
            </w:r>
          </w:p>
          <w:p w14:paraId="3CEEACE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Serviceanvender skal ved hjælp af en aftale i DUPLA Aftalemodul specificere de nødvendige felter, i forhold til det konkrete anvendelsesformål. Servicen returnerer udelukkende de felter til serviceanvender, som er specificeret i den konkrete aftale.</w:t>
            </w:r>
          </w:p>
        </w:tc>
      </w:tr>
      <w:tr w:rsidR="0020321F" w14:paraId="7BB1D165" w14:textId="77777777" w:rsidTr="0020321F">
        <w:trPr>
          <w:trHeight w:val="283"/>
        </w:trPr>
        <w:tc>
          <w:tcPr>
            <w:tcW w:w="10205" w:type="dxa"/>
            <w:gridSpan w:val="5"/>
            <w:shd w:val="clear" w:color="auto" w:fill="D2DCFA"/>
            <w:vAlign w:val="center"/>
          </w:tcPr>
          <w:p w14:paraId="42C431A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321F" w14:paraId="57733FC8" w14:textId="77777777" w:rsidTr="0020321F">
        <w:trPr>
          <w:trHeight w:val="283"/>
        </w:trPr>
        <w:tc>
          <w:tcPr>
            <w:tcW w:w="10205" w:type="dxa"/>
            <w:gridSpan w:val="5"/>
          </w:tcPr>
          <w:p w14:paraId="6FBB07F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er baseret på REST og modtager et GET </w:t>
            </w:r>
            <w:proofErr w:type="spellStart"/>
            <w:r>
              <w:rPr>
                <w:rFonts w:ascii="Arial" w:hAnsi="Arial" w:cs="Arial"/>
                <w:sz w:val="18"/>
              </w:rPr>
              <w:t>Request</w:t>
            </w:r>
            <w:proofErr w:type="spellEnd"/>
            <w:r>
              <w:rPr>
                <w:rFonts w:ascii="Arial" w:hAnsi="Arial" w:cs="Arial"/>
                <w:sz w:val="18"/>
              </w:rPr>
              <w:t xml:space="preserve"> med </w:t>
            </w:r>
            <w:proofErr w:type="spellStart"/>
            <w:r>
              <w:rPr>
                <w:rFonts w:ascii="Arial" w:hAnsi="Arial" w:cs="Arial"/>
                <w:sz w:val="18"/>
              </w:rPr>
              <w:t>query</w:t>
            </w:r>
            <w:proofErr w:type="spellEnd"/>
            <w:r>
              <w:rPr>
                <w:rFonts w:ascii="Arial" w:hAnsi="Arial" w:cs="Arial"/>
                <w:sz w:val="18"/>
              </w:rPr>
              <w:t xml:space="preserve"> parameters til at specificere output. Data er repræsenteret som JSON og til servicen findes der en </w:t>
            </w:r>
            <w:proofErr w:type="spellStart"/>
            <w:r>
              <w:rPr>
                <w:rFonts w:ascii="Arial" w:hAnsi="Arial" w:cs="Arial"/>
                <w:sz w:val="18"/>
              </w:rPr>
              <w:t>OpenAPI</w:t>
            </w:r>
            <w:proofErr w:type="spellEnd"/>
            <w:r>
              <w:rPr>
                <w:rFonts w:ascii="Arial" w:hAnsi="Arial" w:cs="Arial"/>
                <w:sz w:val="18"/>
              </w:rPr>
              <w:t>-specifikation.</w:t>
            </w:r>
          </w:p>
          <w:p w14:paraId="752CE3A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26203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Komplethed</w:t>
            </w:r>
          </w:p>
          <w:p w14:paraId="0FAE876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alle felter vedr. ejendomsskat.</w:t>
            </w:r>
          </w:p>
          <w:p w14:paraId="358DD88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data med historik for de enkelte indkomstår og der udstilles data gældende fra 1. januar 2024.</w:t>
            </w:r>
          </w:p>
          <w:p w14:paraId="1DB7B56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B67FB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Korrekthed</w:t>
            </w:r>
          </w:p>
          <w:p w14:paraId="134E66C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beregnet ejendomsskat, men en gyldig beregning kan på et senere tidspunkt erstattes af en ny, hvilket betyder, at den tidligere beregning ikke længere er gyldig.</w:t>
            </w:r>
          </w:p>
          <w:p w14:paraId="41C984D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FAB7F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Aktualitet</w:t>
            </w:r>
          </w:p>
          <w:p w14:paraId="2F70B34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 w:author="Hanne Erdman Thomsen" w:date="2023-05-24T13:07:00Z"/>
                <w:rFonts w:ascii="Arial" w:hAnsi="Arial" w:cs="Arial"/>
                <w:sz w:val="18"/>
              </w:rPr>
            </w:pPr>
            <w:r>
              <w:rPr>
                <w:rFonts w:ascii="Arial" w:hAnsi="Arial" w:cs="Arial"/>
                <w:sz w:val="18"/>
              </w:rPr>
              <w:t xml:space="preserve">Ejendomsskatter beregnes årligt for det kommende indkomstår for alle ejendomme i september. </w:t>
            </w:r>
          </w:p>
          <w:p w14:paraId="119BAE4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 w:author="Hanne Erdman Thomsen" w:date="2023-05-24T13:07:00Z"/>
                <w:rFonts w:ascii="Arial" w:hAnsi="Arial" w:cs="Arial"/>
                <w:sz w:val="18"/>
              </w:rPr>
            </w:pPr>
            <w:r>
              <w:rPr>
                <w:rFonts w:ascii="Arial" w:hAnsi="Arial" w:cs="Arial"/>
                <w:sz w:val="18"/>
              </w:rPr>
              <w:t>Derefter genberegnes der løbende i beregningen for individuelle ejendomme ved ændringer i de relevante data der ligger til grund for beregningerne som f.eks. ejerforhold. Da disse data hentes dagligt fra eksterne registre, kan der gå op til en dag fra en ændring er registreret i det eksterne register, til den ændrede beregning bliver tilgængelig via denne service.</w:t>
            </w:r>
          </w:p>
          <w:p w14:paraId="1C788AD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5" w:author="Hanne Erdman Thomsen" w:date="2023-05-24T13:07:00Z">
              <w:r>
                <w:rPr>
                  <w:rFonts w:ascii="Arial" w:hAnsi="Arial" w:cs="Arial"/>
                  <w:sz w:val="18"/>
                </w:rPr>
                <w:t>I tilfælde af "omplacering" (dvs. ændring af en persons CPR-nummer), vil det nye CPR-nummer først fremgå når der sker en ændring i selve beregningen af ejendomsskat, f.eks. i forbindelse med ejerskifte.</w:t>
              </w:r>
            </w:ins>
          </w:p>
        </w:tc>
      </w:tr>
      <w:tr w:rsidR="0020321F" w14:paraId="17A55A9C" w14:textId="77777777" w:rsidTr="0020321F">
        <w:trPr>
          <w:trHeight w:val="283"/>
        </w:trPr>
        <w:tc>
          <w:tcPr>
            <w:tcW w:w="10205" w:type="dxa"/>
            <w:gridSpan w:val="5"/>
            <w:shd w:val="clear" w:color="auto" w:fill="D2DCFA"/>
            <w:vAlign w:val="center"/>
          </w:tcPr>
          <w:p w14:paraId="7B62C82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321F" w14:paraId="1DCFE171" w14:textId="77777777" w:rsidTr="0020321F">
        <w:trPr>
          <w:trHeight w:val="283"/>
        </w:trPr>
        <w:tc>
          <w:tcPr>
            <w:tcW w:w="10205" w:type="dxa"/>
            <w:gridSpan w:val="5"/>
            <w:shd w:val="clear" w:color="auto" w:fill="FFFFFF"/>
            <w:vAlign w:val="center"/>
          </w:tcPr>
          <w:p w14:paraId="3D91CF7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321F" w14:paraId="1F1CA37D" w14:textId="77777777" w:rsidTr="0020321F">
        <w:trPr>
          <w:trHeight w:val="283"/>
        </w:trPr>
        <w:tc>
          <w:tcPr>
            <w:tcW w:w="10205" w:type="dxa"/>
            <w:gridSpan w:val="5"/>
            <w:shd w:val="clear" w:color="auto" w:fill="FFFFFF"/>
          </w:tcPr>
          <w:p w14:paraId="4B08792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EjendomsskatHent_I</w:t>
            </w:r>
            <w:proofErr w:type="spellEnd"/>
          </w:p>
        </w:tc>
      </w:tr>
      <w:tr w:rsidR="0020321F" w14:paraId="30DF5EA4" w14:textId="77777777" w:rsidTr="0020321F">
        <w:trPr>
          <w:trHeight w:val="283"/>
        </w:trPr>
        <w:tc>
          <w:tcPr>
            <w:tcW w:w="10205" w:type="dxa"/>
            <w:gridSpan w:val="5"/>
            <w:shd w:val="clear" w:color="auto" w:fill="FFFFFF"/>
          </w:tcPr>
          <w:p w14:paraId="28B8AF7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30B69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QueryParameters</w:t>
            </w:r>
            <w:proofErr w:type="spellEnd"/>
            <w:r>
              <w:rPr>
                <w:rFonts w:ascii="Arial" w:hAnsi="Arial" w:cs="Arial"/>
                <w:sz w:val="18"/>
              </w:rPr>
              <w:t>*</w:t>
            </w:r>
          </w:p>
          <w:p w14:paraId="77D9551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7A2EAF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IndkomstÅr</w:t>
            </w:r>
            <w:proofErr w:type="spellEnd"/>
          </w:p>
          <w:p w14:paraId="701DC14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08BB02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KommuneNummerListe</w:t>
            </w:r>
            <w:proofErr w:type="spellEnd"/>
            <w:r>
              <w:rPr>
                <w:rFonts w:ascii="Arial" w:hAnsi="Arial" w:cs="Arial"/>
                <w:sz w:val="18"/>
              </w:rPr>
              <w:t>*</w:t>
            </w:r>
          </w:p>
          <w:p w14:paraId="49F2BF5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0A30BE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0A0D5A1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D45F9C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08C08F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740E0C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BFENummerListe</w:t>
            </w:r>
            <w:proofErr w:type="spellEnd"/>
            <w:r>
              <w:rPr>
                <w:rFonts w:ascii="Arial" w:hAnsi="Arial" w:cs="Arial"/>
                <w:sz w:val="18"/>
              </w:rPr>
              <w:t>*</w:t>
            </w:r>
          </w:p>
          <w:p w14:paraId="6EFBB4C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9529CD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BestemtFastEjendomBFENummer</w:t>
            </w:r>
            <w:proofErr w:type="spellEnd"/>
          </w:p>
          <w:p w14:paraId="0156E10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14:paraId="7D04BBD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9A6F43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4F3772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PersonCPRNummerListe</w:t>
            </w:r>
            <w:proofErr w:type="spellEnd"/>
            <w:r>
              <w:rPr>
                <w:rFonts w:ascii="Arial" w:hAnsi="Arial" w:cs="Arial"/>
                <w:sz w:val="18"/>
              </w:rPr>
              <w:t>*</w:t>
            </w:r>
          </w:p>
          <w:p w14:paraId="1B302F6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2982AE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42B2FCF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79F852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DC3A81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615724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VirksomhedCVRNummerListe</w:t>
            </w:r>
            <w:proofErr w:type="spellEnd"/>
            <w:r>
              <w:rPr>
                <w:rFonts w:ascii="Arial" w:hAnsi="Arial" w:cs="Arial"/>
                <w:sz w:val="18"/>
              </w:rPr>
              <w:t>*</w:t>
            </w:r>
          </w:p>
          <w:p w14:paraId="7FCDA62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F6BB48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31FA80A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225808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3C14F7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EjendomsskatteberegningKontroltidspunktFra</w:t>
            </w:r>
            <w:proofErr w:type="spellEnd"/>
            <w:r>
              <w:rPr>
                <w:rFonts w:ascii="Arial" w:hAnsi="Arial" w:cs="Arial"/>
                <w:sz w:val="18"/>
              </w:rPr>
              <w:t>)</w:t>
            </w:r>
          </w:p>
          <w:p w14:paraId="4A11F1D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EjendomsskatteberegningKontroltidspunktTil</w:t>
            </w:r>
            <w:proofErr w:type="spellEnd"/>
            <w:r>
              <w:rPr>
                <w:rFonts w:ascii="Arial" w:hAnsi="Arial" w:cs="Arial"/>
                <w:sz w:val="18"/>
              </w:rPr>
              <w:t>)</w:t>
            </w:r>
          </w:p>
          <w:p w14:paraId="2D771FF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(Side)</w:t>
            </w:r>
          </w:p>
          <w:p w14:paraId="4E1136C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(Sidestørrelse)</w:t>
            </w:r>
          </w:p>
          <w:p w14:paraId="056FE63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321F" w14:paraId="3D02F4BF" w14:textId="77777777" w:rsidTr="0020321F">
        <w:trPr>
          <w:trHeight w:val="283"/>
        </w:trPr>
        <w:tc>
          <w:tcPr>
            <w:tcW w:w="10205" w:type="dxa"/>
            <w:gridSpan w:val="5"/>
            <w:shd w:val="clear" w:color="auto" w:fill="FFFFFF"/>
          </w:tcPr>
          <w:p w14:paraId="043E75D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Servicen kræver et </w:t>
            </w:r>
            <w:proofErr w:type="spellStart"/>
            <w:r>
              <w:rPr>
                <w:rFonts w:ascii="Arial" w:hAnsi="Arial" w:cs="Arial"/>
                <w:sz w:val="18"/>
              </w:rPr>
              <w:t>IndkomstÅr</w:t>
            </w:r>
            <w:proofErr w:type="spellEnd"/>
            <w:r>
              <w:rPr>
                <w:rFonts w:ascii="Arial" w:hAnsi="Arial" w:cs="Arial"/>
                <w:sz w:val="18"/>
              </w:rPr>
              <w:t xml:space="preserve"> som input og returnerer de i dataudvekslingsaftalen specificerede data fra den beregnede ejendomsskat fordelt på ejendomme i det udvalgte </w:t>
            </w:r>
            <w:proofErr w:type="spellStart"/>
            <w:r>
              <w:rPr>
                <w:rFonts w:ascii="Arial" w:hAnsi="Arial" w:cs="Arial"/>
                <w:sz w:val="18"/>
              </w:rPr>
              <w:t>IndkomstÅr</w:t>
            </w:r>
            <w:proofErr w:type="spellEnd"/>
            <w:r>
              <w:rPr>
                <w:rFonts w:ascii="Arial" w:hAnsi="Arial" w:cs="Arial"/>
                <w:sz w:val="18"/>
              </w:rPr>
              <w:t>, evt. yderligere begrænset med andre søgeparametre.</w:t>
            </w:r>
          </w:p>
          <w:p w14:paraId="6B3AD4A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Søgningen kan begrænses til en eller flere kommuner ved at angive en liste af </w:t>
            </w:r>
            <w:proofErr w:type="spellStart"/>
            <w:r>
              <w:rPr>
                <w:rFonts w:ascii="Arial" w:hAnsi="Arial" w:cs="Arial"/>
                <w:sz w:val="18"/>
              </w:rPr>
              <w:t>KommuneNummer</w:t>
            </w:r>
            <w:proofErr w:type="spellEnd"/>
            <w:r>
              <w:rPr>
                <w:rFonts w:ascii="Arial" w:hAnsi="Arial" w:cs="Arial"/>
                <w:sz w:val="18"/>
              </w:rPr>
              <w:t xml:space="preserve">, til en eller flere ejendomme ved angivelse af en liste af </w:t>
            </w:r>
            <w:proofErr w:type="spellStart"/>
            <w:r>
              <w:rPr>
                <w:rFonts w:ascii="Arial" w:hAnsi="Arial" w:cs="Arial"/>
                <w:sz w:val="18"/>
              </w:rPr>
              <w:t>BestemtFastEjendomBFENummer</w:t>
            </w:r>
            <w:proofErr w:type="spellEnd"/>
            <w:r>
              <w:rPr>
                <w:rFonts w:ascii="Arial" w:hAnsi="Arial" w:cs="Arial"/>
                <w:sz w:val="18"/>
              </w:rPr>
              <w:t xml:space="preserve">, eller til en eller flere ejere ved angivelse af liste(r) af </w:t>
            </w:r>
            <w:proofErr w:type="spellStart"/>
            <w:r>
              <w:rPr>
                <w:rFonts w:ascii="Arial" w:hAnsi="Arial" w:cs="Arial"/>
                <w:sz w:val="18"/>
              </w:rPr>
              <w:t>PersonCPRNummer</w:t>
            </w:r>
            <w:proofErr w:type="spellEnd"/>
            <w:r>
              <w:rPr>
                <w:rFonts w:ascii="Arial" w:hAnsi="Arial" w:cs="Arial"/>
                <w:sz w:val="18"/>
              </w:rPr>
              <w:t xml:space="preserve">, eller </w:t>
            </w:r>
            <w:proofErr w:type="spellStart"/>
            <w:r>
              <w:rPr>
                <w:rFonts w:ascii="Arial" w:hAnsi="Arial" w:cs="Arial"/>
                <w:sz w:val="18"/>
              </w:rPr>
              <w:t>VirksomhedCVRNummer</w:t>
            </w:r>
            <w:proofErr w:type="spellEnd"/>
            <w:r>
              <w:rPr>
                <w:rFonts w:ascii="Arial" w:hAnsi="Arial" w:cs="Arial"/>
                <w:sz w:val="18"/>
              </w:rPr>
              <w:t xml:space="preserve"> .</w:t>
            </w:r>
          </w:p>
          <w:p w14:paraId="4AFBE81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defineres en periode ved at bruge </w:t>
            </w:r>
            <w:proofErr w:type="spellStart"/>
            <w:r>
              <w:rPr>
                <w:rFonts w:ascii="Arial" w:hAnsi="Arial" w:cs="Arial"/>
                <w:sz w:val="18"/>
              </w:rPr>
              <w:t>EjendomsskatteberegningKontroltidspunktFra</w:t>
            </w:r>
            <w:proofErr w:type="spellEnd"/>
            <w:r>
              <w:rPr>
                <w:rFonts w:ascii="Arial" w:hAnsi="Arial" w:cs="Arial"/>
                <w:sz w:val="18"/>
              </w:rPr>
              <w:t xml:space="preserve"> og/eller </w:t>
            </w:r>
            <w:proofErr w:type="spellStart"/>
            <w:r>
              <w:rPr>
                <w:rFonts w:ascii="Arial" w:hAnsi="Arial" w:cs="Arial"/>
                <w:sz w:val="18"/>
              </w:rPr>
              <w:t>EjendomsskatteberegningKontroltidspunktTil</w:t>
            </w:r>
            <w:proofErr w:type="spellEnd"/>
            <w:r>
              <w:rPr>
                <w:rFonts w:ascii="Arial" w:hAnsi="Arial" w:cs="Arial"/>
                <w:sz w:val="18"/>
              </w:rPr>
              <w:t xml:space="preserve">, som vil resultere i, at der kun leveres ejendomsskatteberegninger der i den periode er registreret som systemgodkendt og dermed gjort tilgængelig for serviceanvenderne. Dette kan fx bruges til at hente beregninger, der er blevet tilgængelige siden der sidst blev forespurgt, ved at udfylde </w:t>
            </w:r>
            <w:proofErr w:type="spellStart"/>
            <w:r>
              <w:rPr>
                <w:rFonts w:ascii="Arial" w:hAnsi="Arial" w:cs="Arial"/>
                <w:sz w:val="18"/>
              </w:rPr>
              <w:t>EjendomsskatteberegningKontroltidspunktFra</w:t>
            </w:r>
            <w:proofErr w:type="spellEnd"/>
            <w:r>
              <w:rPr>
                <w:rFonts w:ascii="Arial" w:hAnsi="Arial" w:cs="Arial"/>
                <w:sz w:val="18"/>
              </w:rPr>
              <w:t xml:space="preserve"> med tidspunktet der sidst blev forespurgt.</w:t>
            </w:r>
          </w:p>
        </w:tc>
      </w:tr>
      <w:tr w:rsidR="0020321F" w14:paraId="440A9ACD" w14:textId="77777777" w:rsidTr="0020321F">
        <w:trPr>
          <w:trHeight w:val="283"/>
        </w:trPr>
        <w:tc>
          <w:tcPr>
            <w:tcW w:w="10205" w:type="dxa"/>
            <w:gridSpan w:val="5"/>
            <w:shd w:val="clear" w:color="auto" w:fill="FFFFFF"/>
          </w:tcPr>
          <w:p w14:paraId="3574270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EjendomsskattesatserHent_I</w:t>
            </w:r>
            <w:proofErr w:type="spellEnd"/>
          </w:p>
        </w:tc>
      </w:tr>
      <w:tr w:rsidR="0020321F" w14:paraId="16999741" w14:textId="77777777" w:rsidTr="0020321F">
        <w:trPr>
          <w:trHeight w:val="283"/>
        </w:trPr>
        <w:tc>
          <w:tcPr>
            <w:tcW w:w="10205" w:type="dxa"/>
            <w:gridSpan w:val="5"/>
            <w:shd w:val="clear" w:color="auto" w:fill="FFFFFF"/>
          </w:tcPr>
          <w:p w14:paraId="65E1811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22284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QueryParameters</w:t>
            </w:r>
            <w:proofErr w:type="spellEnd"/>
            <w:r>
              <w:rPr>
                <w:rFonts w:ascii="Arial" w:hAnsi="Arial" w:cs="Arial"/>
                <w:sz w:val="18"/>
              </w:rPr>
              <w:t>*</w:t>
            </w:r>
          </w:p>
          <w:p w14:paraId="1470B66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311D87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IndkomstÅrListe</w:t>
            </w:r>
            <w:proofErr w:type="spellEnd"/>
            <w:r>
              <w:rPr>
                <w:rFonts w:ascii="Arial" w:hAnsi="Arial" w:cs="Arial"/>
                <w:sz w:val="18"/>
              </w:rPr>
              <w:t>*</w:t>
            </w:r>
          </w:p>
          <w:p w14:paraId="1EA9572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6180F61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p>
          <w:p w14:paraId="2B6DAD6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9A2AC4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0B7E16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KommuneNummerListe</w:t>
            </w:r>
            <w:proofErr w:type="spellEnd"/>
            <w:r>
              <w:rPr>
                <w:rFonts w:ascii="Arial" w:hAnsi="Arial" w:cs="Arial"/>
                <w:sz w:val="18"/>
              </w:rPr>
              <w:t>*</w:t>
            </w:r>
          </w:p>
          <w:p w14:paraId="0950174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09A8C6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24087A4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4478DC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8169D3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321F" w14:paraId="14C4CC5F" w14:textId="77777777" w:rsidTr="0020321F">
        <w:trPr>
          <w:trHeight w:val="283"/>
        </w:trPr>
        <w:tc>
          <w:tcPr>
            <w:tcW w:w="10205" w:type="dxa"/>
            <w:gridSpan w:val="5"/>
            <w:shd w:val="clear" w:color="auto" w:fill="FFFFFF"/>
          </w:tcPr>
          <w:p w14:paraId="1D4C577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tager imod en liste af </w:t>
            </w:r>
            <w:proofErr w:type="spellStart"/>
            <w:r>
              <w:rPr>
                <w:rFonts w:ascii="Arial" w:hAnsi="Arial" w:cs="Arial"/>
                <w:sz w:val="18"/>
              </w:rPr>
              <w:t>IndkomstÅr</w:t>
            </w:r>
            <w:proofErr w:type="spellEnd"/>
            <w:r>
              <w:rPr>
                <w:rFonts w:ascii="Arial" w:hAnsi="Arial" w:cs="Arial"/>
                <w:sz w:val="18"/>
              </w:rPr>
              <w:t xml:space="preserve"> og/eller </w:t>
            </w:r>
            <w:proofErr w:type="spellStart"/>
            <w:r>
              <w:rPr>
                <w:rFonts w:ascii="Arial" w:hAnsi="Arial" w:cs="Arial"/>
                <w:sz w:val="18"/>
              </w:rPr>
              <w:t>KommuneNummer</w:t>
            </w:r>
            <w:proofErr w:type="spellEnd"/>
            <w:r>
              <w:rPr>
                <w:rFonts w:ascii="Arial" w:hAnsi="Arial" w:cs="Arial"/>
                <w:sz w:val="18"/>
              </w:rPr>
              <w:t xml:space="preserve"> og returnerer de gældende ejendomsskattesatser (promiller) for de udvalgte </w:t>
            </w:r>
            <w:proofErr w:type="spellStart"/>
            <w:r>
              <w:rPr>
                <w:rFonts w:ascii="Arial" w:hAnsi="Arial" w:cs="Arial"/>
                <w:sz w:val="18"/>
              </w:rPr>
              <w:t>IndkomstÅr</w:t>
            </w:r>
            <w:proofErr w:type="spellEnd"/>
            <w:r>
              <w:rPr>
                <w:rFonts w:ascii="Arial" w:hAnsi="Arial" w:cs="Arial"/>
                <w:sz w:val="18"/>
              </w:rPr>
              <w:t xml:space="preserve"> og/eller kommuner.</w:t>
            </w:r>
          </w:p>
        </w:tc>
      </w:tr>
      <w:tr w:rsidR="0020321F" w14:paraId="44614EDF" w14:textId="77777777" w:rsidTr="0020321F">
        <w:trPr>
          <w:trHeight w:val="283"/>
        </w:trPr>
        <w:tc>
          <w:tcPr>
            <w:tcW w:w="10205" w:type="dxa"/>
            <w:gridSpan w:val="5"/>
            <w:shd w:val="clear" w:color="auto" w:fill="FFFFFF"/>
            <w:vAlign w:val="center"/>
          </w:tcPr>
          <w:p w14:paraId="5CE1255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321F" w14:paraId="10390414" w14:textId="77777777" w:rsidTr="0020321F">
        <w:trPr>
          <w:trHeight w:val="283"/>
        </w:trPr>
        <w:tc>
          <w:tcPr>
            <w:tcW w:w="10205" w:type="dxa"/>
            <w:gridSpan w:val="5"/>
            <w:shd w:val="clear" w:color="auto" w:fill="FFFFFF"/>
          </w:tcPr>
          <w:p w14:paraId="641B8E9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EjendomsskatHent_O</w:t>
            </w:r>
            <w:proofErr w:type="spellEnd"/>
          </w:p>
        </w:tc>
      </w:tr>
      <w:tr w:rsidR="0020321F" w14:paraId="7D266599" w14:textId="77777777" w:rsidTr="0020321F">
        <w:trPr>
          <w:trHeight w:val="283"/>
        </w:trPr>
        <w:tc>
          <w:tcPr>
            <w:tcW w:w="10205" w:type="dxa"/>
            <w:gridSpan w:val="5"/>
            <w:shd w:val="clear" w:color="auto" w:fill="FFFFFF"/>
          </w:tcPr>
          <w:p w14:paraId="765E3DF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7C309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EjendomListe</w:t>
            </w:r>
            <w:proofErr w:type="spellEnd"/>
            <w:r>
              <w:rPr>
                <w:rFonts w:ascii="Arial" w:hAnsi="Arial" w:cs="Arial"/>
                <w:sz w:val="18"/>
              </w:rPr>
              <w:t>*</w:t>
            </w:r>
          </w:p>
          <w:p w14:paraId="6F61782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94B8C2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*Ejendom*</w:t>
            </w:r>
          </w:p>
          <w:p w14:paraId="324D2E5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5F81FA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p>
          <w:p w14:paraId="2AE2B47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5632038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 w:author="Hanne Erdman Thomsen" w:date="2023-05-24T13:07:00Z"/>
                <w:rFonts w:ascii="Arial" w:hAnsi="Arial" w:cs="Arial"/>
                <w:sz w:val="18"/>
              </w:rPr>
            </w:pPr>
            <w:ins w:id="17" w:author="Hanne Erdman Thomsen" w:date="2023-05-24T13:07:00Z">
              <w:r>
                <w:rPr>
                  <w:rFonts w:ascii="Arial" w:hAnsi="Arial" w:cs="Arial"/>
                  <w:sz w:val="18"/>
                </w:rPr>
                <w:tab/>
              </w:r>
              <w:r>
                <w:rPr>
                  <w:rFonts w:ascii="Arial" w:hAnsi="Arial" w:cs="Arial"/>
                  <w:sz w:val="18"/>
                </w:rPr>
                <w:tab/>
                <w:t>(</w:t>
              </w:r>
              <w:commentRangeStart w:id="18"/>
              <w:proofErr w:type="spellStart"/>
              <w:r>
                <w:rPr>
                  <w:rFonts w:ascii="Arial" w:hAnsi="Arial" w:cs="Arial"/>
                  <w:sz w:val="18"/>
                </w:rPr>
                <w:t>EjendomNummer</w:t>
              </w:r>
            </w:ins>
            <w:commentRangeEnd w:id="18"/>
            <w:proofErr w:type="spellEnd"/>
            <w:r w:rsidR="00CA1551">
              <w:rPr>
                <w:rStyle w:val="Kommentarhenvisning"/>
              </w:rPr>
              <w:commentReference w:id="18"/>
            </w:r>
            <w:ins w:id="19" w:author="Hanne Erdman Thomsen" w:date="2023-05-24T13:07:00Z">
              <w:r>
                <w:rPr>
                  <w:rFonts w:ascii="Arial" w:hAnsi="Arial" w:cs="Arial"/>
                  <w:sz w:val="18"/>
                </w:rPr>
                <w:t>)</w:t>
              </w:r>
            </w:ins>
          </w:p>
          <w:p w14:paraId="57BF65F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VurderingsejendomID</w:t>
            </w:r>
            <w:proofErr w:type="spellEnd"/>
            <w:r>
              <w:rPr>
                <w:rFonts w:ascii="Arial" w:hAnsi="Arial" w:cs="Arial"/>
                <w:sz w:val="18"/>
              </w:rPr>
              <w:t>)</w:t>
            </w:r>
          </w:p>
          <w:p w14:paraId="64B830A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BFENummerListe</w:t>
            </w:r>
            <w:proofErr w:type="spellEnd"/>
            <w:r>
              <w:rPr>
                <w:rFonts w:ascii="Arial" w:hAnsi="Arial" w:cs="Arial"/>
                <w:sz w:val="18"/>
              </w:rPr>
              <w:t>*</w:t>
            </w:r>
          </w:p>
          <w:p w14:paraId="092ED0F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413F90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BestemtFastEjendomBFENummer</w:t>
            </w:r>
            <w:proofErr w:type="spellEnd"/>
          </w:p>
          <w:p w14:paraId="6D44BB0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0C8250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(*Beliggenhedsadresse*</w:t>
            </w:r>
          </w:p>
          <w:p w14:paraId="194178F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FC9E25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GrunddataIdLokalId</w:t>
            </w:r>
            <w:proofErr w:type="spellEnd"/>
          </w:p>
          <w:p w14:paraId="7EFCDD5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GrunddataIdNamespace</w:t>
            </w:r>
            <w:proofErr w:type="spellEnd"/>
            <w:r>
              <w:rPr>
                <w:rFonts w:ascii="Arial" w:hAnsi="Arial" w:cs="Arial"/>
                <w:sz w:val="18"/>
              </w:rPr>
              <w:t xml:space="preserve"> </w:t>
            </w:r>
          </w:p>
          <w:p w14:paraId="45C4179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ECAC71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4457EA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VurderingStruktur</w:t>
            </w:r>
            <w:proofErr w:type="spellEnd"/>
            <w:r>
              <w:rPr>
                <w:rFonts w:ascii="Arial" w:hAnsi="Arial" w:cs="Arial"/>
                <w:sz w:val="18"/>
              </w:rPr>
              <w:t>)</w:t>
            </w:r>
          </w:p>
          <w:p w14:paraId="49187B5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EjendomsskatteberegningID</w:t>
            </w:r>
            <w:proofErr w:type="spellEnd"/>
          </w:p>
          <w:p w14:paraId="4B40E56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EjendomsskatteberegningTidspunkt</w:t>
            </w:r>
            <w:proofErr w:type="spellEnd"/>
          </w:p>
          <w:p w14:paraId="13AD01E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EjendomsskatteberegningKontrolresultat</w:t>
            </w:r>
            <w:proofErr w:type="spellEnd"/>
          </w:p>
          <w:p w14:paraId="6F2F975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EjendomsskatteberegningKontroltidspunkt</w:t>
            </w:r>
            <w:proofErr w:type="spellEnd"/>
          </w:p>
          <w:p w14:paraId="0FCDF84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EjendomEjendomsskatStruktur</w:t>
            </w:r>
            <w:proofErr w:type="spellEnd"/>
            <w:r>
              <w:rPr>
                <w:rFonts w:ascii="Arial" w:hAnsi="Arial" w:cs="Arial"/>
                <w:sz w:val="18"/>
              </w:rPr>
              <w:t>)</w:t>
            </w:r>
          </w:p>
          <w:p w14:paraId="6BBB095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EjerskabListe</w:t>
            </w:r>
            <w:proofErr w:type="spellEnd"/>
            <w:r>
              <w:rPr>
                <w:rFonts w:ascii="Arial" w:hAnsi="Arial" w:cs="Arial"/>
                <w:sz w:val="18"/>
              </w:rPr>
              <w:t>*</w:t>
            </w:r>
          </w:p>
          <w:p w14:paraId="016171D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2594A6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*Ejerskab*</w:t>
            </w:r>
          </w:p>
          <w:p w14:paraId="0688309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1BC76F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 xml:space="preserve"> )</w:t>
            </w:r>
          </w:p>
          <w:p w14:paraId="262CD81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EjerIDValg</w:t>
            </w:r>
            <w:proofErr w:type="spellEnd"/>
            <w:r>
              <w:rPr>
                <w:rFonts w:ascii="Arial" w:hAnsi="Arial" w:cs="Arial"/>
                <w:sz w:val="18"/>
              </w:rPr>
              <w:t>*</w:t>
            </w:r>
          </w:p>
          <w:p w14:paraId="216A608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904FFE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w:t>
            </w:r>
          </w:p>
          <w:p w14:paraId="1FDA2A9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FA14AC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39BF451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9C9944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54A239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CVRVirksomhed</w:t>
            </w:r>
            <w:proofErr w:type="spellEnd"/>
            <w:r>
              <w:rPr>
                <w:rFonts w:ascii="Arial" w:hAnsi="Arial" w:cs="Arial"/>
                <w:sz w:val="18"/>
              </w:rPr>
              <w:t>*</w:t>
            </w:r>
          </w:p>
          <w:p w14:paraId="4844098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2E90A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1670463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C43577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E7F711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PåHoldRegistreringstidspunkt</w:t>
            </w:r>
            <w:proofErr w:type="spellEnd"/>
            <w:r>
              <w:rPr>
                <w:rFonts w:ascii="Arial" w:hAnsi="Arial" w:cs="Arial"/>
                <w:sz w:val="18"/>
              </w:rPr>
              <w:t>)</w:t>
            </w:r>
          </w:p>
          <w:p w14:paraId="2A2302D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EjendomEjerskabEjerandel</w:t>
            </w:r>
            <w:proofErr w:type="spellEnd"/>
            <w:r>
              <w:rPr>
                <w:rFonts w:ascii="Arial" w:hAnsi="Arial" w:cs="Arial"/>
                <w:sz w:val="18"/>
              </w:rPr>
              <w:t>)</w:t>
            </w:r>
          </w:p>
          <w:p w14:paraId="1C30801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BAFD77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*Ejerperiode*</w:t>
            </w:r>
          </w:p>
          <w:p w14:paraId="73E9BE8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93F3A2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9A5CBD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TotalEjerperiode</w:t>
            </w:r>
            <w:proofErr w:type="spellEnd"/>
            <w:r>
              <w:rPr>
                <w:rFonts w:ascii="Arial" w:hAnsi="Arial" w:cs="Arial"/>
                <w:sz w:val="18"/>
              </w:rPr>
              <w:t>*</w:t>
            </w:r>
          </w:p>
          <w:p w14:paraId="2889FEB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FDF69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EjendomEjerskabStartdato</w:t>
            </w:r>
            <w:proofErr w:type="spellEnd"/>
          </w:p>
          <w:p w14:paraId="39E9001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EjendomEjerskabSlutdato</w:t>
            </w:r>
            <w:proofErr w:type="spellEnd"/>
            <w:r>
              <w:rPr>
                <w:rFonts w:ascii="Arial" w:hAnsi="Arial" w:cs="Arial"/>
                <w:sz w:val="18"/>
              </w:rPr>
              <w:t>)</w:t>
            </w:r>
          </w:p>
          <w:p w14:paraId="3AB4CC3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50B48B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CF1CCE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34DAE4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*Årsejerperiode*</w:t>
            </w:r>
          </w:p>
          <w:p w14:paraId="1622B74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CDDD31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ÅrsejerperiodeStartdato</w:t>
            </w:r>
            <w:proofErr w:type="spellEnd"/>
          </w:p>
          <w:p w14:paraId="74F8115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ÅrsejerperiodeSlutDato</w:t>
            </w:r>
            <w:proofErr w:type="spellEnd"/>
          </w:p>
          <w:p w14:paraId="6BBD22D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ÅrsejerperiodeAntalDage</w:t>
            </w:r>
            <w:proofErr w:type="spellEnd"/>
            <w:r>
              <w:rPr>
                <w:rFonts w:ascii="Arial" w:hAnsi="Arial" w:cs="Arial"/>
                <w:sz w:val="18"/>
              </w:rPr>
              <w:t>)</w:t>
            </w:r>
          </w:p>
          <w:p w14:paraId="51EEB12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D0FFD2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9700AB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A584C9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87E768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EjerskabEjendomsskatStruktur</w:t>
            </w:r>
            <w:proofErr w:type="spellEnd"/>
            <w:r>
              <w:rPr>
                <w:rFonts w:ascii="Arial" w:hAnsi="Arial" w:cs="Arial"/>
                <w:sz w:val="18"/>
              </w:rPr>
              <w:t>)</w:t>
            </w:r>
          </w:p>
          <w:p w14:paraId="7694D0D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61C6E6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BC3EBA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633A8F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6E653B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321F" w14:paraId="46C205D7" w14:textId="77777777" w:rsidTr="0020321F">
        <w:trPr>
          <w:trHeight w:val="283"/>
        </w:trPr>
        <w:tc>
          <w:tcPr>
            <w:tcW w:w="10205" w:type="dxa"/>
            <w:gridSpan w:val="5"/>
            <w:shd w:val="clear" w:color="auto" w:fill="FFFFFF"/>
          </w:tcPr>
          <w:p w14:paraId="4514A1C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Fejlkoder:</w:t>
            </w:r>
          </w:p>
          <w:p w14:paraId="438F519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 </w:t>
            </w:r>
            <w:proofErr w:type="spellStart"/>
            <w:r>
              <w:rPr>
                <w:rFonts w:ascii="Arial" w:hAnsi="Arial" w:cs="Arial"/>
                <w:sz w:val="18"/>
              </w:rPr>
              <w:t>IndkomstÅr</w:t>
            </w:r>
            <w:proofErr w:type="spellEnd"/>
            <w:r>
              <w:rPr>
                <w:rFonts w:ascii="Arial" w:hAnsi="Arial" w:cs="Arial"/>
                <w:sz w:val="18"/>
              </w:rPr>
              <w:t xml:space="preserve"> i input er angivet i forkert format.</w:t>
            </w:r>
          </w:p>
          <w:p w14:paraId="6C3A092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- 422.2 </w:t>
            </w:r>
            <w:proofErr w:type="spellStart"/>
            <w:r>
              <w:rPr>
                <w:rFonts w:ascii="Arial" w:hAnsi="Arial" w:cs="Arial"/>
                <w:sz w:val="18"/>
              </w:rPr>
              <w:t>IndkomstÅr</w:t>
            </w:r>
            <w:proofErr w:type="spellEnd"/>
            <w:r>
              <w:rPr>
                <w:rFonts w:ascii="Arial" w:hAnsi="Arial" w:cs="Arial"/>
                <w:sz w:val="18"/>
              </w:rPr>
              <w:t xml:space="preserve"> mangler i input.</w:t>
            </w:r>
          </w:p>
          <w:p w14:paraId="097F4F8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- 422.3 </w:t>
            </w:r>
            <w:proofErr w:type="spellStart"/>
            <w:r>
              <w:rPr>
                <w:rFonts w:ascii="Arial" w:hAnsi="Arial" w:cs="Arial"/>
                <w:sz w:val="18"/>
              </w:rPr>
              <w:t>IndkomstÅr</w:t>
            </w:r>
            <w:proofErr w:type="spellEnd"/>
            <w:r>
              <w:rPr>
                <w:rFonts w:ascii="Arial" w:hAnsi="Arial" w:cs="Arial"/>
                <w:sz w:val="18"/>
              </w:rPr>
              <w:t xml:space="preserve"> i input overstiger det maksimalt tilladte.</w:t>
            </w:r>
          </w:p>
          <w:p w14:paraId="741AC6D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- 422.4 </w:t>
            </w:r>
            <w:proofErr w:type="spellStart"/>
            <w:r>
              <w:rPr>
                <w:rFonts w:ascii="Arial" w:hAnsi="Arial" w:cs="Arial"/>
                <w:sz w:val="18"/>
              </w:rPr>
              <w:t>KommuneNummer</w:t>
            </w:r>
            <w:proofErr w:type="spellEnd"/>
            <w:r>
              <w:rPr>
                <w:rFonts w:ascii="Arial" w:hAnsi="Arial" w:cs="Arial"/>
                <w:sz w:val="18"/>
              </w:rPr>
              <w:t xml:space="preserve"> i input er angivet i forkert format.</w:t>
            </w:r>
          </w:p>
          <w:p w14:paraId="424ABC9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- 422.5 </w:t>
            </w:r>
            <w:proofErr w:type="spellStart"/>
            <w:r>
              <w:rPr>
                <w:rFonts w:ascii="Arial" w:hAnsi="Arial" w:cs="Arial"/>
                <w:sz w:val="18"/>
              </w:rPr>
              <w:t>KommuneNummer</w:t>
            </w:r>
            <w:proofErr w:type="spellEnd"/>
            <w:r>
              <w:rPr>
                <w:rFonts w:ascii="Arial" w:hAnsi="Arial" w:cs="Arial"/>
                <w:sz w:val="18"/>
              </w:rPr>
              <w:t xml:space="preserve"> i input overstiger det maksimalt tilladte.</w:t>
            </w:r>
          </w:p>
          <w:p w14:paraId="48318CD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- 422.6 </w:t>
            </w:r>
            <w:proofErr w:type="spellStart"/>
            <w:r>
              <w:rPr>
                <w:rFonts w:ascii="Arial" w:hAnsi="Arial" w:cs="Arial"/>
                <w:sz w:val="18"/>
              </w:rPr>
              <w:t>BestemtFastEjendomBFENummer</w:t>
            </w:r>
            <w:proofErr w:type="spellEnd"/>
            <w:r>
              <w:rPr>
                <w:rFonts w:ascii="Arial" w:hAnsi="Arial" w:cs="Arial"/>
                <w:sz w:val="18"/>
              </w:rPr>
              <w:t xml:space="preserve"> er angivet i forkert format.</w:t>
            </w:r>
          </w:p>
          <w:p w14:paraId="2FF5502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- 422.7 </w:t>
            </w:r>
            <w:proofErr w:type="spellStart"/>
            <w:r>
              <w:rPr>
                <w:rFonts w:ascii="Arial" w:hAnsi="Arial" w:cs="Arial"/>
                <w:sz w:val="18"/>
              </w:rPr>
              <w:t>BestemtFastEjendomBFENummer</w:t>
            </w:r>
            <w:proofErr w:type="spellEnd"/>
            <w:r>
              <w:rPr>
                <w:rFonts w:ascii="Arial" w:hAnsi="Arial" w:cs="Arial"/>
                <w:sz w:val="18"/>
              </w:rPr>
              <w:t xml:space="preserve"> i input overstiger det maksimalt tilladte.</w:t>
            </w:r>
          </w:p>
          <w:p w14:paraId="7111A50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- 422.8 </w:t>
            </w:r>
            <w:proofErr w:type="spellStart"/>
            <w:r>
              <w:rPr>
                <w:rFonts w:ascii="Arial" w:hAnsi="Arial" w:cs="Arial"/>
                <w:sz w:val="18"/>
              </w:rPr>
              <w:t>PersonCPRNummer</w:t>
            </w:r>
            <w:proofErr w:type="spellEnd"/>
            <w:r>
              <w:rPr>
                <w:rFonts w:ascii="Arial" w:hAnsi="Arial" w:cs="Arial"/>
                <w:sz w:val="18"/>
              </w:rPr>
              <w:t xml:space="preserve"> er angivet i forkert format.</w:t>
            </w:r>
          </w:p>
          <w:p w14:paraId="4CF5508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- 422.9 </w:t>
            </w:r>
            <w:proofErr w:type="spellStart"/>
            <w:r>
              <w:rPr>
                <w:rFonts w:ascii="Arial" w:hAnsi="Arial" w:cs="Arial"/>
                <w:sz w:val="18"/>
              </w:rPr>
              <w:t>PersonCPRNummer</w:t>
            </w:r>
            <w:proofErr w:type="spellEnd"/>
            <w:r>
              <w:rPr>
                <w:rFonts w:ascii="Arial" w:hAnsi="Arial" w:cs="Arial"/>
                <w:sz w:val="18"/>
              </w:rPr>
              <w:t xml:space="preserve"> i input overstiger det maksimalt tilladte.</w:t>
            </w:r>
          </w:p>
          <w:p w14:paraId="7A1FAB2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- 422.10 </w:t>
            </w:r>
            <w:proofErr w:type="spellStart"/>
            <w:r>
              <w:rPr>
                <w:rFonts w:ascii="Arial" w:hAnsi="Arial" w:cs="Arial"/>
                <w:sz w:val="18"/>
              </w:rPr>
              <w:t>VirksomhedCVRNummer</w:t>
            </w:r>
            <w:proofErr w:type="spellEnd"/>
            <w:r>
              <w:rPr>
                <w:rFonts w:ascii="Arial" w:hAnsi="Arial" w:cs="Arial"/>
                <w:sz w:val="18"/>
              </w:rPr>
              <w:t xml:space="preserve"> er angivet i forkert format.</w:t>
            </w:r>
          </w:p>
          <w:p w14:paraId="2BF5DC0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- 422.11 </w:t>
            </w:r>
            <w:proofErr w:type="spellStart"/>
            <w:r>
              <w:rPr>
                <w:rFonts w:ascii="Arial" w:hAnsi="Arial" w:cs="Arial"/>
                <w:sz w:val="18"/>
              </w:rPr>
              <w:t>VirksomhedCVRNummer</w:t>
            </w:r>
            <w:proofErr w:type="spellEnd"/>
            <w:r>
              <w:rPr>
                <w:rFonts w:ascii="Arial" w:hAnsi="Arial" w:cs="Arial"/>
                <w:sz w:val="18"/>
              </w:rPr>
              <w:t xml:space="preserve"> i input overstiger det maksimalt tilladte.</w:t>
            </w:r>
          </w:p>
          <w:p w14:paraId="1206988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- 422.12 </w:t>
            </w:r>
            <w:proofErr w:type="spellStart"/>
            <w:r>
              <w:rPr>
                <w:rFonts w:ascii="Arial" w:hAnsi="Arial" w:cs="Arial"/>
                <w:sz w:val="18"/>
              </w:rPr>
              <w:t>VirksomhedSENummer</w:t>
            </w:r>
            <w:proofErr w:type="spellEnd"/>
            <w:r>
              <w:rPr>
                <w:rFonts w:ascii="Arial" w:hAnsi="Arial" w:cs="Arial"/>
                <w:sz w:val="18"/>
              </w:rPr>
              <w:t xml:space="preserve"> er angivet i forkert format.</w:t>
            </w:r>
          </w:p>
          <w:p w14:paraId="2216AF1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- 422.13 </w:t>
            </w:r>
            <w:proofErr w:type="spellStart"/>
            <w:r>
              <w:rPr>
                <w:rFonts w:ascii="Arial" w:hAnsi="Arial" w:cs="Arial"/>
                <w:sz w:val="18"/>
              </w:rPr>
              <w:t>VirksomhedSENummer</w:t>
            </w:r>
            <w:proofErr w:type="spellEnd"/>
            <w:r>
              <w:rPr>
                <w:rFonts w:ascii="Arial" w:hAnsi="Arial" w:cs="Arial"/>
                <w:sz w:val="18"/>
              </w:rPr>
              <w:t xml:space="preserve"> i input overstiger det maksimalt tilladte.</w:t>
            </w:r>
          </w:p>
          <w:p w14:paraId="5B48C23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- 422.15 Side i input er angivet i forkert format.</w:t>
            </w:r>
          </w:p>
          <w:p w14:paraId="11500AF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- 422.16 Side i input eksisterer ikke i registret.</w:t>
            </w:r>
          </w:p>
        </w:tc>
      </w:tr>
      <w:tr w:rsidR="0020321F" w14:paraId="33C3BC93" w14:textId="77777777" w:rsidTr="0020321F">
        <w:trPr>
          <w:trHeight w:val="283"/>
        </w:trPr>
        <w:tc>
          <w:tcPr>
            <w:tcW w:w="10205" w:type="dxa"/>
            <w:gridSpan w:val="5"/>
            <w:shd w:val="clear" w:color="auto" w:fill="FFFFFF"/>
          </w:tcPr>
          <w:p w14:paraId="1C66EDF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EjendomsskattesatserHent_O</w:t>
            </w:r>
            <w:proofErr w:type="spellEnd"/>
          </w:p>
        </w:tc>
      </w:tr>
      <w:tr w:rsidR="0020321F" w14:paraId="0F3CE2BE" w14:textId="77777777" w:rsidTr="0020321F">
        <w:trPr>
          <w:trHeight w:val="283"/>
        </w:trPr>
        <w:tc>
          <w:tcPr>
            <w:tcW w:w="10205" w:type="dxa"/>
            <w:gridSpan w:val="5"/>
            <w:shd w:val="clear" w:color="auto" w:fill="FFFFFF"/>
          </w:tcPr>
          <w:p w14:paraId="772634C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C4C82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ÅrssatserListe</w:t>
            </w:r>
            <w:proofErr w:type="spellEnd"/>
            <w:r>
              <w:rPr>
                <w:rFonts w:ascii="Arial" w:hAnsi="Arial" w:cs="Arial"/>
                <w:sz w:val="18"/>
              </w:rPr>
              <w:t>*</w:t>
            </w:r>
          </w:p>
          <w:p w14:paraId="0B3E9F9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7C7D122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*Årssatser*</w:t>
            </w:r>
          </w:p>
          <w:p w14:paraId="652E927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6B6153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p>
          <w:p w14:paraId="52595A2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8E3EB8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*Forsigtighedsprincip*</w:t>
            </w:r>
          </w:p>
          <w:p w14:paraId="6ACF425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C316C4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ForsigtighedsprincipProcentsats</w:t>
            </w:r>
            <w:proofErr w:type="spellEnd"/>
          </w:p>
          <w:p w14:paraId="7F12F9A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1600D8D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98C2B3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161C44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KommuneListe</w:t>
            </w:r>
            <w:proofErr w:type="spellEnd"/>
            <w:r>
              <w:rPr>
                <w:rFonts w:ascii="Arial" w:hAnsi="Arial" w:cs="Arial"/>
                <w:sz w:val="18"/>
              </w:rPr>
              <w:t>*</w:t>
            </w:r>
          </w:p>
          <w:p w14:paraId="2EB3AA9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3DA431A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*Kommune*</w:t>
            </w:r>
          </w:p>
          <w:p w14:paraId="5F12BD5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CF6D0B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53B16D4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8B9CED9" w14:textId="76734926"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ins w:id="20" w:author="Hanne Erdman Thomsen" w:date="2023-06-15T11:11:00Z">
              <w:r w:rsidR="006B50FC">
                <w:rPr>
                  <w:rFonts w:ascii="Arial" w:hAnsi="Arial" w:cs="Arial"/>
                  <w:sz w:val="18"/>
                </w:rPr>
                <w:t>GrundskyldEjLandOgSkov</w:t>
              </w:r>
            </w:ins>
            <w:proofErr w:type="spellEnd"/>
            <w:del w:id="21" w:author="Hanne Erdman Thomsen" w:date="2023-06-15T11:11:00Z">
              <w:r w:rsidDel="006B50FC">
                <w:rPr>
                  <w:rFonts w:ascii="Arial" w:hAnsi="Arial" w:cs="Arial"/>
                  <w:sz w:val="18"/>
                </w:rPr>
                <w:delText>BoligGrundskyld</w:delText>
              </w:r>
            </w:del>
            <w:commentRangeStart w:id="22"/>
            <w:r>
              <w:rPr>
                <w:rFonts w:ascii="Arial" w:hAnsi="Arial" w:cs="Arial"/>
                <w:sz w:val="18"/>
              </w:rPr>
              <w:t>*</w:t>
            </w:r>
            <w:commentRangeEnd w:id="22"/>
            <w:r w:rsidR="006B50FC">
              <w:rPr>
                <w:rStyle w:val="Kommentarhenvisning"/>
              </w:rPr>
              <w:commentReference w:id="22"/>
            </w:r>
          </w:p>
          <w:p w14:paraId="6B41526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403A8D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w:t>
            </w:r>
            <w:proofErr w:type="spellEnd"/>
          </w:p>
          <w:p w14:paraId="5B701A9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76B8E35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DF5EA8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E321A6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32AA19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ProduktionsjordGrundskyld</w:t>
            </w:r>
            <w:proofErr w:type="spellEnd"/>
            <w:r>
              <w:rPr>
                <w:rFonts w:ascii="Arial" w:hAnsi="Arial" w:cs="Arial"/>
                <w:sz w:val="18"/>
              </w:rPr>
              <w:t>*</w:t>
            </w:r>
          </w:p>
          <w:p w14:paraId="45866AC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BB72C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KommunepromilleGrundskyldProduktionsjord</w:t>
            </w:r>
            <w:proofErr w:type="spellEnd"/>
          </w:p>
          <w:p w14:paraId="422EA99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132BC36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0F4AC0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577447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B8A08C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commentRangeStart w:id="23"/>
            <w:proofErr w:type="spellStart"/>
            <w:r>
              <w:rPr>
                <w:rFonts w:ascii="Arial" w:hAnsi="Arial" w:cs="Arial"/>
                <w:sz w:val="18"/>
              </w:rPr>
              <w:t>Dækningsafgift</w:t>
            </w:r>
            <w:commentRangeEnd w:id="23"/>
            <w:r w:rsidR="00CA1551">
              <w:rPr>
                <w:rStyle w:val="Kommentarhenvisning"/>
              </w:rPr>
              <w:commentReference w:id="23"/>
            </w:r>
            <w:r>
              <w:rPr>
                <w:rFonts w:ascii="Arial" w:hAnsi="Arial" w:cs="Arial"/>
                <w:sz w:val="18"/>
              </w:rPr>
              <w:t>Erhverv</w:t>
            </w:r>
            <w:proofErr w:type="spellEnd"/>
            <w:r>
              <w:rPr>
                <w:rFonts w:ascii="Arial" w:hAnsi="Arial" w:cs="Arial"/>
                <w:sz w:val="18"/>
              </w:rPr>
              <w:t>*</w:t>
            </w:r>
          </w:p>
          <w:p w14:paraId="197FB70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39E31C2" w14:textId="3FE0CF71"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del w:id="24" w:author="Hanne Erdman Thomsen" w:date="2023-05-24T13:07:00Z">
              <w:r w:rsidR="00DB6674">
                <w:rPr>
                  <w:rFonts w:ascii="Arial" w:hAnsi="Arial" w:cs="Arial"/>
                  <w:sz w:val="18"/>
                </w:rPr>
                <w:delText>KommunepromilleDækningsafgiftErhverv</w:delText>
              </w:r>
            </w:del>
            <w:proofErr w:type="spellStart"/>
            <w:ins w:id="25" w:author="Hanne Erdman Thomsen" w:date="2023-05-24T13:07:00Z">
              <w:r>
                <w:rPr>
                  <w:rFonts w:ascii="Arial" w:hAnsi="Arial" w:cs="Arial"/>
                  <w:sz w:val="18"/>
                </w:rPr>
                <w:t>KommunepromilleDækningsafgiftErhvervMarkering</w:t>
              </w:r>
            </w:ins>
            <w:proofErr w:type="spellEnd"/>
          </w:p>
          <w:p w14:paraId="76E7B69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 w:author="Hanne Erdman Thomsen" w:date="2023-05-24T13:07:00Z"/>
                <w:rFonts w:ascii="Arial" w:hAnsi="Arial" w:cs="Arial"/>
                <w:sz w:val="18"/>
              </w:rPr>
            </w:pPr>
            <w:ins w:id="27" w:author="Hanne Erdman Thomsen" w:date="2023-05-24T13:07: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KommunepromilleDækningsafgiftErhverv</w:t>
              </w:r>
              <w:proofErr w:type="spellEnd"/>
              <w:r>
                <w:rPr>
                  <w:rFonts w:ascii="Arial" w:hAnsi="Arial" w:cs="Arial"/>
                  <w:sz w:val="18"/>
                </w:rPr>
                <w:t>)</w:t>
              </w:r>
            </w:ins>
          </w:p>
          <w:p w14:paraId="3255AEC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1C1DF68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4889AA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7A0BB5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C3F38C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DækningsafgiftOffentligMyndighed</w:t>
            </w:r>
            <w:proofErr w:type="spellEnd"/>
            <w:r>
              <w:rPr>
                <w:rFonts w:ascii="Arial" w:hAnsi="Arial" w:cs="Arial"/>
                <w:sz w:val="18"/>
              </w:rPr>
              <w:t>*</w:t>
            </w:r>
          </w:p>
          <w:p w14:paraId="20719A5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13A94B5" w14:textId="2E82E6C3"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del w:id="28" w:author="Hanne Erdman Thomsen" w:date="2023-05-24T13:07:00Z">
              <w:r w:rsidR="00DB6674">
                <w:rPr>
                  <w:rFonts w:ascii="Arial" w:hAnsi="Arial" w:cs="Arial"/>
                  <w:sz w:val="18"/>
                </w:rPr>
                <w:delText>KommunepromilleDækningsafgiftOffentligMyndighed</w:delText>
              </w:r>
            </w:del>
            <w:proofErr w:type="spellStart"/>
            <w:ins w:id="29" w:author="Hanne Erdman Thomsen" w:date="2023-05-24T13:07:00Z">
              <w:r>
                <w:rPr>
                  <w:rFonts w:ascii="Arial" w:hAnsi="Arial" w:cs="Arial"/>
                  <w:sz w:val="18"/>
                </w:rPr>
                <w:t>KommunepromilleDækningsafgiftOffentligMyndighedMarkering</w:t>
              </w:r>
              <w:proofErr w:type="spellEnd"/>
              <w:r>
                <w:rPr>
                  <w:rFonts w:ascii="Arial" w:hAnsi="Arial" w:cs="Arial"/>
                  <w:sz w:val="18"/>
                </w:rPr>
                <w:t xml:space="preserve"> </w:t>
              </w:r>
            </w:ins>
          </w:p>
          <w:p w14:paraId="7F67B7D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0" w:author="Hanne Erdman Thomsen" w:date="2023-05-24T13:07:00Z"/>
                <w:rFonts w:ascii="Arial" w:hAnsi="Arial" w:cs="Arial"/>
                <w:sz w:val="18"/>
              </w:rPr>
            </w:pPr>
            <w:ins w:id="31" w:author="Hanne Erdman Thomsen" w:date="2023-05-24T13:07: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KommunepromilleDækningsafgiftOffentligMyndighed</w:t>
              </w:r>
              <w:proofErr w:type="spellEnd"/>
              <w:r>
                <w:rPr>
                  <w:rFonts w:ascii="Arial" w:hAnsi="Arial" w:cs="Arial"/>
                  <w:sz w:val="18"/>
                </w:rPr>
                <w:t>)</w:t>
              </w:r>
            </w:ins>
          </w:p>
          <w:p w14:paraId="4903EBD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RegistreringTidspunkt</w:t>
            </w:r>
            <w:proofErr w:type="spellEnd"/>
            <w:r>
              <w:rPr>
                <w:rFonts w:ascii="Arial" w:hAnsi="Arial" w:cs="Arial"/>
                <w:sz w:val="18"/>
              </w:rPr>
              <w:t>)</w:t>
            </w:r>
          </w:p>
          <w:p w14:paraId="367BC7B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5A96FD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033E24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17C4B2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85B179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9A3E2B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321F" w14:paraId="6B124702" w14:textId="77777777" w:rsidTr="0020321F">
        <w:trPr>
          <w:trHeight w:val="283"/>
        </w:trPr>
        <w:tc>
          <w:tcPr>
            <w:tcW w:w="10205" w:type="dxa"/>
            <w:gridSpan w:val="5"/>
            <w:shd w:val="clear" w:color="auto" w:fill="FFFFFF"/>
          </w:tcPr>
          <w:p w14:paraId="2DD3543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Fejlkoder:</w:t>
            </w:r>
          </w:p>
          <w:p w14:paraId="1F52768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 </w:t>
            </w:r>
            <w:proofErr w:type="spellStart"/>
            <w:r>
              <w:rPr>
                <w:rFonts w:ascii="Arial" w:hAnsi="Arial" w:cs="Arial"/>
                <w:sz w:val="18"/>
              </w:rPr>
              <w:t>IndkomstÅr</w:t>
            </w:r>
            <w:proofErr w:type="spellEnd"/>
            <w:r>
              <w:rPr>
                <w:rFonts w:ascii="Arial" w:hAnsi="Arial" w:cs="Arial"/>
                <w:sz w:val="18"/>
              </w:rPr>
              <w:t xml:space="preserve"> i input er angivet i forkert format.</w:t>
            </w:r>
          </w:p>
          <w:p w14:paraId="3999195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- 422.2 </w:t>
            </w:r>
            <w:proofErr w:type="spellStart"/>
            <w:r>
              <w:rPr>
                <w:rFonts w:ascii="Arial" w:hAnsi="Arial" w:cs="Arial"/>
                <w:sz w:val="18"/>
              </w:rPr>
              <w:t>IndkomstÅr</w:t>
            </w:r>
            <w:proofErr w:type="spellEnd"/>
            <w:r>
              <w:rPr>
                <w:rFonts w:ascii="Arial" w:hAnsi="Arial" w:cs="Arial"/>
                <w:sz w:val="18"/>
              </w:rPr>
              <w:t xml:space="preserve"> mangler i input.</w:t>
            </w:r>
          </w:p>
          <w:p w14:paraId="416EF13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- 422.3 </w:t>
            </w:r>
            <w:proofErr w:type="spellStart"/>
            <w:r>
              <w:rPr>
                <w:rFonts w:ascii="Arial" w:hAnsi="Arial" w:cs="Arial"/>
                <w:sz w:val="18"/>
              </w:rPr>
              <w:t>IndkomstÅr</w:t>
            </w:r>
            <w:proofErr w:type="spellEnd"/>
            <w:r>
              <w:rPr>
                <w:rFonts w:ascii="Arial" w:hAnsi="Arial" w:cs="Arial"/>
                <w:sz w:val="18"/>
              </w:rPr>
              <w:t xml:space="preserve"> i input overstiger det maksimalt tilladte.</w:t>
            </w:r>
          </w:p>
          <w:p w14:paraId="582851B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- 422.4 </w:t>
            </w:r>
            <w:proofErr w:type="spellStart"/>
            <w:r>
              <w:rPr>
                <w:rFonts w:ascii="Arial" w:hAnsi="Arial" w:cs="Arial"/>
                <w:sz w:val="18"/>
              </w:rPr>
              <w:t>KommuneNummer</w:t>
            </w:r>
            <w:proofErr w:type="spellEnd"/>
            <w:r>
              <w:rPr>
                <w:rFonts w:ascii="Arial" w:hAnsi="Arial" w:cs="Arial"/>
                <w:sz w:val="18"/>
              </w:rPr>
              <w:t xml:space="preserve"> i input er angivet i forkert format.</w:t>
            </w:r>
          </w:p>
          <w:p w14:paraId="1DD40D6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- 422.5 </w:t>
            </w:r>
            <w:proofErr w:type="spellStart"/>
            <w:r>
              <w:rPr>
                <w:rFonts w:ascii="Arial" w:hAnsi="Arial" w:cs="Arial"/>
                <w:sz w:val="18"/>
              </w:rPr>
              <w:t>KommuneNummer</w:t>
            </w:r>
            <w:proofErr w:type="spellEnd"/>
            <w:r>
              <w:rPr>
                <w:rFonts w:ascii="Arial" w:hAnsi="Arial" w:cs="Arial"/>
                <w:sz w:val="18"/>
              </w:rPr>
              <w:t xml:space="preserve"> i input overstiger det maksimalt tilladte.</w:t>
            </w:r>
          </w:p>
        </w:tc>
      </w:tr>
      <w:tr w:rsidR="0020321F" w:rsidRPr="006B50FC" w14:paraId="704E6000" w14:textId="77777777" w:rsidTr="0020321F">
        <w:trPr>
          <w:trHeight w:val="283"/>
        </w:trPr>
        <w:tc>
          <w:tcPr>
            <w:tcW w:w="10205" w:type="dxa"/>
            <w:gridSpan w:val="5"/>
            <w:shd w:val="clear" w:color="auto" w:fill="D2DCFA"/>
            <w:vAlign w:val="center"/>
          </w:tcPr>
          <w:p w14:paraId="373B12D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proofErr w:type="spellStart"/>
            <w:r w:rsidRPr="0020321F">
              <w:rPr>
                <w:rFonts w:ascii="Arial" w:hAnsi="Arial" w:cs="Arial"/>
                <w:b/>
                <w:sz w:val="18"/>
                <w:lang w:val="en-US"/>
              </w:rPr>
              <w:t>Referencer</w:t>
            </w:r>
            <w:proofErr w:type="spellEnd"/>
            <w:r w:rsidRPr="0020321F">
              <w:rPr>
                <w:rFonts w:ascii="Arial" w:hAnsi="Arial" w:cs="Arial"/>
                <w:b/>
                <w:sz w:val="18"/>
                <w:lang w:val="en-US"/>
              </w:rPr>
              <w:t xml:space="preserve"> </w:t>
            </w:r>
            <w:proofErr w:type="spellStart"/>
            <w:r w:rsidRPr="0020321F">
              <w:rPr>
                <w:rFonts w:ascii="Arial" w:hAnsi="Arial" w:cs="Arial"/>
                <w:b/>
                <w:sz w:val="18"/>
                <w:lang w:val="en-US"/>
              </w:rPr>
              <w:t>fra</w:t>
            </w:r>
            <w:proofErr w:type="spellEnd"/>
            <w:r w:rsidRPr="0020321F">
              <w:rPr>
                <w:rFonts w:ascii="Arial" w:hAnsi="Arial" w:cs="Arial"/>
                <w:b/>
                <w:sz w:val="18"/>
                <w:lang w:val="en-US"/>
              </w:rPr>
              <w:t xml:space="preserve"> use case(s)</w:t>
            </w:r>
          </w:p>
        </w:tc>
      </w:tr>
      <w:tr w:rsidR="0020321F" w:rsidRPr="006B50FC" w14:paraId="0431BF81" w14:textId="77777777" w:rsidTr="0020321F">
        <w:trPr>
          <w:trHeight w:val="283"/>
        </w:trPr>
        <w:tc>
          <w:tcPr>
            <w:tcW w:w="10205" w:type="dxa"/>
            <w:gridSpan w:val="5"/>
            <w:shd w:val="clear" w:color="auto" w:fill="FFFFFF"/>
          </w:tcPr>
          <w:p w14:paraId="09C5CC0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14:paraId="038C74D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20321F" w:rsidRPr="0020321F" w:rsidSect="0020321F">
          <w:headerReference w:type="even" r:id="rId11"/>
          <w:headerReference w:type="default" r:id="rId12"/>
          <w:footerReference w:type="even" r:id="rId13"/>
          <w:footerReference w:type="default" r:id="rId14"/>
          <w:headerReference w:type="first" r:id="rId15"/>
          <w:footerReference w:type="first" r:id="rId16"/>
          <w:pgSz w:w="11906" w:h="16838"/>
          <w:pgMar w:top="567" w:right="567" w:bottom="567" w:left="1134" w:header="283" w:footer="708" w:gutter="0"/>
          <w:cols w:space="708"/>
          <w:docGrid w:linePitch="360"/>
        </w:sectPr>
      </w:pPr>
    </w:p>
    <w:p w14:paraId="3E6BC9D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0321F" w14:paraId="4B58160D" w14:textId="77777777" w:rsidTr="0020321F">
        <w:trPr>
          <w:trHeight w:hRule="exact" w:val="113"/>
        </w:trPr>
        <w:tc>
          <w:tcPr>
            <w:tcW w:w="10205" w:type="dxa"/>
            <w:shd w:val="clear" w:color="auto" w:fill="D2DCFA"/>
          </w:tcPr>
          <w:p w14:paraId="482B974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321F" w14:paraId="3C0C69AB" w14:textId="77777777" w:rsidTr="0020321F">
        <w:tc>
          <w:tcPr>
            <w:tcW w:w="10205" w:type="dxa"/>
            <w:vAlign w:val="center"/>
          </w:tcPr>
          <w:p w14:paraId="0D52C99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EjendomEjendomsskatStruktur</w:t>
            </w:r>
            <w:proofErr w:type="spellEnd"/>
          </w:p>
        </w:tc>
      </w:tr>
      <w:tr w:rsidR="0020321F" w14:paraId="3CDC2681" w14:textId="77777777" w:rsidTr="0020321F">
        <w:tc>
          <w:tcPr>
            <w:tcW w:w="10205" w:type="dxa"/>
            <w:vAlign w:val="center"/>
          </w:tcPr>
          <w:p w14:paraId="433E875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EjendomEjendomsskat</w:t>
            </w:r>
            <w:proofErr w:type="spellEnd"/>
            <w:r>
              <w:rPr>
                <w:rFonts w:ascii="Arial" w:hAnsi="Arial" w:cs="Arial"/>
                <w:sz w:val="18"/>
              </w:rPr>
              <w:t>*</w:t>
            </w:r>
          </w:p>
          <w:p w14:paraId="50DB9DC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440AE7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ForsigtighedsprincipProcentsats</w:t>
            </w:r>
            <w:proofErr w:type="spellEnd"/>
            <w:r>
              <w:rPr>
                <w:rFonts w:ascii="Arial" w:hAnsi="Arial" w:cs="Arial"/>
                <w:sz w:val="18"/>
              </w:rPr>
              <w:t>)</w:t>
            </w:r>
          </w:p>
          <w:p w14:paraId="1071D68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A400E4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EjendomEjendomsskatValg</w:t>
            </w:r>
            <w:proofErr w:type="spellEnd"/>
            <w:r>
              <w:rPr>
                <w:rFonts w:ascii="Arial" w:hAnsi="Arial" w:cs="Arial"/>
                <w:sz w:val="18"/>
              </w:rPr>
              <w:t>*</w:t>
            </w:r>
          </w:p>
          <w:p w14:paraId="0671733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95DFDB1" w14:textId="2D0E27DD"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ins w:id="34" w:author="Hanne Erdman Thomsen" w:date="2023-06-15T11:13:00Z">
              <w:r w:rsidR="006B50FC">
                <w:rPr>
                  <w:rFonts w:ascii="Arial" w:hAnsi="Arial" w:cs="Arial"/>
                  <w:sz w:val="18"/>
                </w:rPr>
                <w:t>GrundskyldEjLandOgSkov</w:t>
              </w:r>
            </w:ins>
            <w:proofErr w:type="spellEnd"/>
            <w:del w:id="35" w:author="Hanne Erdman Thomsen" w:date="2023-06-15T11:13:00Z">
              <w:r w:rsidDel="006B50FC">
                <w:rPr>
                  <w:rFonts w:ascii="Arial" w:hAnsi="Arial" w:cs="Arial"/>
                  <w:sz w:val="18"/>
                </w:rPr>
                <w:delText>BoligGrundskyld</w:delText>
              </w:r>
            </w:del>
            <w:commentRangeStart w:id="36"/>
            <w:r>
              <w:rPr>
                <w:rFonts w:ascii="Arial" w:hAnsi="Arial" w:cs="Arial"/>
                <w:sz w:val="18"/>
              </w:rPr>
              <w:t>*</w:t>
            </w:r>
            <w:commentRangeEnd w:id="36"/>
            <w:r w:rsidR="006B50FC">
              <w:rPr>
                <w:rStyle w:val="Kommentarhenvisning"/>
              </w:rPr>
              <w:commentReference w:id="36"/>
            </w:r>
          </w:p>
          <w:p w14:paraId="35DA3AA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009F4B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KommunepromilleGrundskyld</w:t>
            </w:r>
            <w:proofErr w:type="spellEnd"/>
            <w:r>
              <w:rPr>
                <w:rFonts w:ascii="Arial" w:hAnsi="Arial" w:cs="Arial"/>
                <w:sz w:val="18"/>
              </w:rPr>
              <w:t xml:space="preserve">)  </w:t>
            </w:r>
          </w:p>
          <w:p w14:paraId="68FDB93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EjendomsgrundskyldBeløb</w:t>
            </w:r>
            <w:proofErr w:type="spellEnd"/>
          </w:p>
          <w:p w14:paraId="68B8522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23522E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B87AA6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LandOgSkovEjendomGrundskyld</w:t>
            </w:r>
            <w:proofErr w:type="spellEnd"/>
            <w:r>
              <w:rPr>
                <w:rFonts w:ascii="Arial" w:hAnsi="Arial" w:cs="Arial"/>
                <w:sz w:val="18"/>
              </w:rPr>
              <w:t>*</w:t>
            </w:r>
          </w:p>
          <w:p w14:paraId="2EA08EF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099023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8F65D6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*Stuehus*</w:t>
            </w:r>
          </w:p>
          <w:p w14:paraId="4E693FE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6C68AA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KommunepromilleGrundskyld</w:t>
            </w:r>
            <w:proofErr w:type="spellEnd"/>
            <w:r>
              <w:rPr>
                <w:rFonts w:ascii="Arial" w:hAnsi="Arial" w:cs="Arial"/>
                <w:sz w:val="18"/>
              </w:rPr>
              <w:t>)</w:t>
            </w:r>
          </w:p>
          <w:p w14:paraId="79C2899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EjendomsgrundskyldStuehusBeløb</w:t>
            </w:r>
            <w:proofErr w:type="spellEnd"/>
          </w:p>
          <w:p w14:paraId="3725BDB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DEC47E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C8E959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0DE90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*Produktionsjord*</w:t>
            </w:r>
          </w:p>
          <w:p w14:paraId="31B147D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91F14F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KommunepromilleGrundskyldProduktionsjord</w:t>
            </w:r>
            <w:proofErr w:type="spellEnd"/>
            <w:r>
              <w:rPr>
                <w:rFonts w:ascii="Arial" w:hAnsi="Arial" w:cs="Arial"/>
                <w:sz w:val="18"/>
              </w:rPr>
              <w:t>)</w:t>
            </w:r>
          </w:p>
          <w:p w14:paraId="3873671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EjendomsgrundskyldProduktionsjordBeløb</w:t>
            </w:r>
            <w:proofErr w:type="spellEnd"/>
          </w:p>
          <w:p w14:paraId="3E4611C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123E86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996FE8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0B01FD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*Restareal*</w:t>
            </w:r>
          </w:p>
          <w:p w14:paraId="6FC36DC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75734E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KommunepromilleGrundskyld</w:t>
            </w:r>
            <w:proofErr w:type="spellEnd"/>
            <w:r>
              <w:rPr>
                <w:rFonts w:ascii="Arial" w:hAnsi="Arial" w:cs="Arial"/>
                <w:sz w:val="18"/>
              </w:rPr>
              <w:t>)</w:t>
            </w:r>
          </w:p>
          <w:p w14:paraId="2794373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EjendomsgrundskyldRestarealBeløb</w:t>
            </w:r>
            <w:proofErr w:type="spellEnd"/>
          </w:p>
          <w:p w14:paraId="7C17EC0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CC6FD0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8E67ED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D9DC56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8AA76C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E9A937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B1835C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DækningsafgiftErhverv</w:t>
            </w:r>
            <w:proofErr w:type="spellEnd"/>
            <w:r>
              <w:rPr>
                <w:rFonts w:ascii="Arial" w:hAnsi="Arial" w:cs="Arial"/>
                <w:sz w:val="18"/>
              </w:rPr>
              <w:t>*</w:t>
            </w:r>
          </w:p>
          <w:p w14:paraId="6AD36B8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BD022D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KommunepromilleDækningsafgiftErhverv</w:t>
            </w:r>
            <w:proofErr w:type="spellEnd"/>
            <w:r>
              <w:rPr>
                <w:rFonts w:ascii="Arial" w:hAnsi="Arial" w:cs="Arial"/>
                <w:sz w:val="18"/>
              </w:rPr>
              <w:t>)</w:t>
            </w:r>
          </w:p>
          <w:p w14:paraId="0AD51FA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EjendomsdækningsafgiftBeløb</w:t>
            </w:r>
            <w:proofErr w:type="spellEnd"/>
          </w:p>
          <w:p w14:paraId="2D2CB83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7A4E33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BAC78E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2A75FA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DækningsafgiftOffentligMyndighed</w:t>
            </w:r>
            <w:proofErr w:type="spellEnd"/>
            <w:r>
              <w:rPr>
                <w:rFonts w:ascii="Arial" w:hAnsi="Arial" w:cs="Arial"/>
                <w:sz w:val="18"/>
              </w:rPr>
              <w:t>*</w:t>
            </w:r>
          </w:p>
          <w:p w14:paraId="0A0C8D5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E97F58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KommunepromilleDækningsafgiftOffentligMyndighed</w:t>
            </w:r>
            <w:proofErr w:type="spellEnd"/>
            <w:r>
              <w:rPr>
                <w:rFonts w:ascii="Arial" w:hAnsi="Arial" w:cs="Arial"/>
                <w:sz w:val="18"/>
              </w:rPr>
              <w:t>)</w:t>
            </w:r>
          </w:p>
          <w:p w14:paraId="46B27C6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EjendomsdækningsafgiftBeløb</w:t>
            </w:r>
            <w:proofErr w:type="spellEnd"/>
          </w:p>
          <w:p w14:paraId="485C59A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9E7753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F8999B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64BDEED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0321F" w14:paraId="0FFA546F" w14:textId="77777777" w:rsidTr="0020321F">
        <w:trPr>
          <w:trHeight w:hRule="exact" w:val="113"/>
        </w:trPr>
        <w:tc>
          <w:tcPr>
            <w:tcW w:w="10205" w:type="dxa"/>
            <w:shd w:val="clear" w:color="auto" w:fill="D2DCFA"/>
          </w:tcPr>
          <w:p w14:paraId="65808EF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321F" w14:paraId="56606663" w14:textId="77777777" w:rsidTr="0020321F">
        <w:tc>
          <w:tcPr>
            <w:tcW w:w="10205" w:type="dxa"/>
            <w:vAlign w:val="center"/>
          </w:tcPr>
          <w:p w14:paraId="1185D59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EjerskabEjendomsskatStruktur</w:t>
            </w:r>
            <w:proofErr w:type="spellEnd"/>
          </w:p>
        </w:tc>
      </w:tr>
      <w:tr w:rsidR="0020321F" w14:paraId="4EFACA8F" w14:textId="77777777" w:rsidTr="0020321F">
        <w:tc>
          <w:tcPr>
            <w:tcW w:w="10205" w:type="dxa"/>
            <w:vAlign w:val="center"/>
          </w:tcPr>
          <w:p w14:paraId="4B44BDF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EjerskabEjendomsskat</w:t>
            </w:r>
            <w:proofErr w:type="spellEnd"/>
            <w:r>
              <w:rPr>
                <w:rFonts w:ascii="Arial" w:hAnsi="Arial" w:cs="Arial"/>
                <w:sz w:val="18"/>
              </w:rPr>
              <w:t>*</w:t>
            </w:r>
          </w:p>
          <w:p w14:paraId="2738194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E2D7D6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ins w:id="37" w:author="Hanne Erdman Thomsen" w:date="2023-05-24T13:07:00Z">
              <w:r>
                <w:rPr>
                  <w:rFonts w:ascii="Arial" w:hAnsi="Arial" w:cs="Arial"/>
                  <w:sz w:val="18"/>
                </w:rPr>
                <w:t>(</w:t>
              </w:r>
            </w:ins>
            <w:commentRangeStart w:id="38"/>
            <w:proofErr w:type="spellStart"/>
            <w:r>
              <w:rPr>
                <w:rFonts w:ascii="Arial" w:hAnsi="Arial" w:cs="Arial"/>
                <w:sz w:val="18"/>
              </w:rPr>
              <w:t>EjerfordeltGrundskyldBeløb</w:t>
            </w:r>
            <w:commentRangeEnd w:id="38"/>
            <w:proofErr w:type="spellEnd"/>
            <w:r w:rsidR="00593E0E">
              <w:rPr>
                <w:rStyle w:val="Kommentarhenvisning"/>
              </w:rPr>
              <w:commentReference w:id="38"/>
            </w:r>
            <w:ins w:id="39" w:author="Hanne Erdman Thomsen" w:date="2023-05-24T13:07:00Z">
              <w:r>
                <w:rPr>
                  <w:rFonts w:ascii="Arial" w:hAnsi="Arial" w:cs="Arial"/>
                  <w:sz w:val="18"/>
                </w:rPr>
                <w:t>)</w:t>
              </w:r>
            </w:ins>
          </w:p>
          <w:p w14:paraId="2230810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EjerfordeltGrundskyldRabatBeløb</w:t>
            </w:r>
            <w:proofErr w:type="spellEnd"/>
            <w:r>
              <w:rPr>
                <w:rFonts w:ascii="Arial" w:hAnsi="Arial" w:cs="Arial"/>
                <w:sz w:val="18"/>
              </w:rPr>
              <w:t>)</w:t>
            </w:r>
          </w:p>
          <w:p w14:paraId="39D2D49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EjerfordeltGrundskyldBeløbEfterRabat</w:t>
            </w:r>
            <w:proofErr w:type="spellEnd"/>
            <w:r>
              <w:rPr>
                <w:rFonts w:ascii="Arial" w:hAnsi="Arial" w:cs="Arial"/>
                <w:sz w:val="18"/>
              </w:rPr>
              <w:t>)</w:t>
            </w:r>
          </w:p>
          <w:p w14:paraId="68337A8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14:paraId="19F071A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RateListe</w:t>
            </w:r>
            <w:proofErr w:type="spellEnd"/>
            <w:r>
              <w:rPr>
                <w:rFonts w:ascii="Arial" w:hAnsi="Arial" w:cs="Arial"/>
                <w:sz w:val="18"/>
              </w:rPr>
              <w:t>*</w:t>
            </w:r>
          </w:p>
          <w:p w14:paraId="3845AB2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63C3BE9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RateStruktur</w:t>
            </w:r>
            <w:proofErr w:type="spellEnd"/>
          </w:p>
          <w:p w14:paraId="6772EB3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EB6605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59ACEC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6EDB8FF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0" w:author="Hanne Erdman Thomsen" w:date="2023-05-24T13:07:00Z"/>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6674" w14:paraId="3E61EDF3" w14:textId="77777777" w:rsidTr="00DB6674">
        <w:trPr>
          <w:trHeight w:hRule="exact" w:val="113"/>
          <w:del w:id="41" w:author="Hanne Erdman Thomsen" w:date="2023-05-24T13:07:00Z"/>
        </w:trPr>
        <w:tc>
          <w:tcPr>
            <w:tcW w:w="10205" w:type="dxa"/>
            <w:shd w:val="clear" w:color="auto" w:fill="D2DCFA"/>
          </w:tcPr>
          <w:p w14:paraId="782F01B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2" w:author="Hanne Erdman Thomsen" w:date="2023-05-24T13:07:00Z"/>
                <w:rFonts w:ascii="Arial" w:hAnsi="Arial" w:cs="Arial"/>
                <w:b/>
                <w:sz w:val="48"/>
              </w:rPr>
            </w:pPr>
          </w:p>
        </w:tc>
      </w:tr>
      <w:tr w:rsidR="00DB6674" w14:paraId="64362D3A" w14:textId="77777777" w:rsidTr="00DB6674">
        <w:trPr>
          <w:del w:id="43" w:author="Hanne Erdman Thomsen" w:date="2023-05-24T13:07:00Z"/>
        </w:trPr>
        <w:tc>
          <w:tcPr>
            <w:tcW w:w="10205" w:type="dxa"/>
            <w:vAlign w:val="center"/>
          </w:tcPr>
          <w:p w14:paraId="4DF251BA"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44" w:author="Hanne Erdman Thomsen" w:date="2023-05-24T13:07:00Z"/>
                <w:rFonts w:ascii="Arial" w:hAnsi="Arial" w:cs="Arial"/>
              </w:rPr>
            </w:pPr>
            <w:del w:id="45" w:author="Hanne Erdman Thomsen" w:date="2023-05-24T13:07:00Z">
              <w:r>
                <w:rPr>
                  <w:rFonts w:ascii="Arial" w:hAnsi="Arial" w:cs="Arial"/>
                </w:rPr>
                <w:delText>OpkrævningSpecifikationLinjeParameterStruktur</w:delText>
              </w:r>
            </w:del>
          </w:p>
        </w:tc>
      </w:tr>
      <w:tr w:rsidR="00DB6674" w14:paraId="4C30495C" w14:textId="77777777" w:rsidTr="00DB6674">
        <w:trPr>
          <w:del w:id="46" w:author="Hanne Erdman Thomsen" w:date="2023-05-24T13:07:00Z"/>
        </w:trPr>
        <w:tc>
          <w:tcPr>
            <w:tcW w:w="10205" w:type="dxa"/>
            <w:vAlign w:val="center"/>
          </w:tcPr>
          <w:p w14:paraId="0D71F00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7" w:author="Hanne Erdman Thomsen" w:date="2023-05-24T13:07:00Z"/>
                <w:rFonts w:ascii="Arial" w:hAnsi="Arial" w:cs="Arial"/>
                <w:sz w:val="18"/>
              </w:rPr>
            </w:pPr>
            <w:del w:id="48" w:author="Hanne Erdman Thomsen" w:date="2023-05-24T13:07:00Z">
              <w:r>
                <w:rPr>
                  <w:rFonts w:ascii="Arial" w:hAnsi="Arial" w:cs="Arial"/>
                  <w:sz w:val="18"/>
                </w:rPr>
                <w:delText>OpkrævningSpecifikationLinjeParameterNavn</w:delText>
              </w:r>
            </w:del>
          </w:p>
          <w:p w14:paraId="6712DE5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9" w:author="Hanne Erdman Thomsen" w:date="2023-05-24T13:07:00Z"/>
                <w:rFonts w:ascii="Arial" w:hAnsi="Arial" w:cs="Arial"/>
                <w:sz w:val="18"/>
              </w:rPr>
            </w:pPr>
            <w:del w:id="50" w:author="Hanne Erdman Thomsen" w:date="2023-05-24T13:07:00Z">
              <w:r>
                <w:rPr>
                  <w:rFonts w:ascii="Arial" w:hAnsi="Arial" w:cs="Arial"/>
                  <w:sz w:val="18"/>
                </w:rPr>
                <w:delText>* OpkrævningSpecifikationLinjeParameterValg *</w:delText>
              </w:r>
            </w:del>
          </w:p>
          <w:p w14:paraId="59E9861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1" w:author="Hanne Erdman Thomsen" w:date="2023-05-24T13:07:00Z"/>
                <w:rFonts w:ascii="Arial" w:hAnsi="Arial" w:cs="Arial"/>
                <w:sz w:val="18"/>
              </w:rPr>
            </w:pPr>
            <w:del w:id="52" w:author="Hanne Erdman Thomsen" w:date="2023-05-24T13:07:00Z">
              <w:r>
                <w:rPr>
                  <w:rFonts w:ascii="Arial" w:hAnsi="Arial" w:cs="Arial"/>
                  <w:sz w:val="18"/>
                </w:rPr>
                <w:delText>[</w:delText>
              </w:r>
            </w:del>
          </w:p>
          <w:p w14:paraId="6ECA77F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3" w:author="Hanne Erdman Thomsen" w:date="2023-05-24T13:07:00Z"/>
                <w:rFonts w:ascii="Arial" w:hAnsi="Arial" w:cs="Arial"/>
                <w:sz w:val="18"/>
              </w:rPr>
            </w:pPr>
            <w:del w:id="54" w:author="Hanne Erdman Thomsen" w:date="2023-05-24T13:07:00Z">
              <w:r>
                <w:rPr>
                  <w:rFonts w:ascii="Arial" w:hAnsi="Arial" w:cs="Arial"/>
                  <w:sz w:val="18"/>
                </w:rPr>
                <w:tab/>
                <w:delText>OpkrævningSpecifikationLinjeParameterBeløb</w:delText>
              </w:r>
            </w:del>
          </w:p>
          <w:p w14:paraId="686A68B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5" w:author="Hanne Erdman Thomsen" w:date="2023-05-24T13:07:00Z"/>
                <w:rFonts w:ascii="Arial" w:hAnsi="Arial" w:cs="Arial"/>
                <w:sz w:val="18"/>
              </w:rPr>
            </w:pPr>
            <w:del w:id="56" w:author="Hanne Erdman Thomsen" w:date="2023-05-24T13:07:00Z">
              <w:r>
                <w:rPr>
                  <w:rFonts w:ascii="Arial" w:hAnsi="Arial" w:cs="Arial"/>
                  <w:sz w:val="18"/>
                </w:rPr>
                <w:tab/>
                <w:delText>|</w:delText>
              </w:r>
            </w:del>
          </w:p>
          <w:p w14:paraId="553F66A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7" w:author="Hanne Erdman Thomsen" w:date="2023-05-24T13:07:00Z"/>
                <w:rFonts w:ascii="Arial" w:hAnsi="Arial" w:cs="Arial"/>
                <w:sz w:val="18"/>
              </w:rPr>
            </w:pPr>
            <w:del w:id="58" w:author="Hanne Erdman Thomsen" w:date="2023-05-24T13:07:00Z">
              <w:r>
                <w:rPr>
                  <w:rFonts w:ascii="Arial" w:hAnsi="Arial" w:cs="Arial"/>
                  <w:sz w:val="18"/>
                </w:rPr>
                <w:tab/>
                <w:delText>OpkrævningSpecifikationLinjeParameterTekst</w:delText>
              </w:r>
            </w:del>
          </w:p>
          <w:p w14:paraId="7C5112E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9" w:author="Hanne Erdman Thomsen" w:date="2023-05-24T13:07:00Z"/>
                <w:rFonts w:ascii="Arial" w:hAnsi="Arial" w:cs="Arial"/>
                <w:sz w:val="18"/>
              </w:rPr>
            </w:pPr>
            <w:del w:id="60" w:author="Hanne Erdman Thomsen" w:date="2023-05-24T13:07:00Z">
              <w:r>
                <w:rPr>
                  <w:rFonts w:ascii="Arial" w:hAnsi="Arial" w:cs="Arial"/>
                  <w:sz w:val="18"/>
                </w:rPr>
                <w:tab/>
                <w:delText>|</w:delText>
              </w:r>
            </w:del>
          </w:p>
          <w:p w14:paraId="4D4E9DF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1" w:author="Hanne Erdman Thomsen" w:date="2023-05-24T13:07:00Z"/>
                <w:rFonts w:ascii="Arial" w:hAnsi="Arial" w:cs="Arial"/>
                <w:sz w:val="18"/>
              </w:rPr>
            </w:pPr>
            <w:del w:id="62" w:author="Hanne Erdman Thomsen" w:date="2023-05-24T13:07:00Z">
              <w:r>
                <w:rPr>
                  <w:rFonts w:ascii="Arial" w:hAnsi="Arial" w:cs="Arial"/>
                  <w:sz w:val="18"/>
                </w:rPr>
                <w:tab/>
                <w:delText>OpkrævningSpecifikationLinjeParameterDato</w:delText>
              </w:r>
            </w:del>
          </w:p>
          <w:p w14:paraId="5C0E6D7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3" w:author="Hanne Erdman Thomsen" w:date="2023-05-24T13:07:00Z"/>
                <w:rFonts w:ascii="Arial" w:hAnsi="Arial" w:cs="Arial"/>
                <w:sz w:val="18"/>
              </w:rPr>
            </w:pPr>
            <w:del w:id="64" w:author="Hanne Erdman Thomsen" w:date="2023-05-24T13:07:00Z">
              <w:r>
                <w:rPr>
                  <w:rFonts w:ascii="Arial" w:hAnsi="Arial" w:cs="Arial"/>
                  <w:sz w:val="18"/>
                </w:rPr>
                <w:tab/>
                <w:delText>|</w:delText>
              </w:r>
            </w:del>
          </w:p>
          <w:p w14:paraId="308B11B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5" w:author="Hanne Erdman Thomsen" w:date="2023-05-24T13:07:00Z"/>
                <w:rFonts w:ascii="Arial" w:hAnsi="Arial" w:cs="Arial"/>
                <w:sz w:val="18"/>
              </w:rPr>
            </w:pPr>
            <w:del w:id="66" w:author="Hanne Erdman Thomsen" w:date="2023-05-24T13:07:00Z">
              <w:r>
                <w:rPr>
                  <w:rFonts w:ascii="Arial" w:hAnsi="Arial" w:cs="Arial"/>
                  <w:sz w:val="18"/>
                </w:rPr>
                <w:tab/>
                <w:delText>OpkrævningSpecifikationLinjeParameterSats</w:delText>
              </w:r>
            </w:del>
          </w:p>
          <w:p w14:paraId="6232F03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7" w:author="Hanne Erdman Thomsen" w:date="2023-05-24T13:07:00Z"/>
                <w:rFonts w:ascii="Arial" w:hAnsi="Arial" w:cs="Arial"/>
                <w:sz w:val="18"/>
              </w:rPr>
            </w:pPr>
            <w:del w:id="68" w:author="Hanne Erdman Thomsen" w:date="2023-05-24T13:07:00Z">
              <w:r>
                <w:rPr>
                  <w:rFonts w:ascii="Arial" w:hAnsi="Arial" w:cs="Arial"/>
                  <w:sz w:val="18"/>
                </w:rPr>
                <w:tab/>
                <w:delText>|</w:delText>
              </w:r>
            </w:del>
          </w:p>
          <w:p w14:paraId="573584C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9" w:author="Hanne Erdman Thomsen" w:date="2023-05-24T13:07:00Z"/>
                <w:rFonts w:ascii="Arial" w:hAnsi="Arial" w:cs="Arial"/>
                <w:sz w:val="18"/>
              </w:rPr>
            </w:pPr>
            <w:del w:id="70" w:author="Hanne Erdman Thomsen" w:date="2023-05-24T13:07:00Z">
              <w:r>
                <w:rPr>
                  <w:rFonts w:ascii="Arial" w:hAnsi="Arial" w:cs="Arial"/>
                  <w:sz w:val="18"/>
                </w:rPr>
                <w:tab/>
                <w:delText>OpkrævningSpecifikationLinjeParameterMængde</w:delText>
              </w:r>
            </w:del>
          </w:p>
          <w:p w14:paraId="3B33C599"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1" w:author="Hanne Erdman Thomsen" w:date="2023-05-24T13:07:00Z"/>
                <w:rFonts w:ascii="Arial" w:hAnsi="Arial" w:cs="Arial"/>
                <w:sz w:val="18"/>
              </w:rPr>
            </w:pPr>
            <w:del w:id="72" w:author="Hanne Erdman Thomsen" w:date="2023-05-24T13:07:00Z">
              <w:r>
                <w:rPr>
                  <w:rFonts w:ascii="Arial" w:hAnsi="Arial" w:cs="Arial"/>
                  <w:sz w:val="18"/>
                </w:rPr>
                <w:delText>]</w:delText>
              </w:r>
            </w:del>
          </w:p>
        </w:tc>
      </w:tr>
    </w:tbl>
    <w:p w14:paraId="737B32E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3" w:author="Hanne Erdman Thomsen" w:date="2023-05-24T13:07:00Z"/>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6674" w14:paraId="724C5CF3" w14:textId="77777777" w:rsidTr="00DB6674">
        <w:trPr>
          <w:trHeight w:hRule="exact" w:val="113"/>
          <w:del w:id="74" w:author="Hanne Erdman Thomsen" w:date="2023-05-24T13:07:00Z"/>
        </w:trPr>
        <w:tc>
          <w:tcPr>
            <w:tcW w:w="10205" w:type="dxa"/>
            <w:shd w:val="clear" w:color="auto" w:fill="D2DCFA"/>
          </w:tcPr>
          <w:p w14:paraId="585C91A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5" w:author="Hanne Erdman Thomsen" w:date="2023-05-24T13:07:00Z"/>
                <w:rFonts w:ascii="Arial" w:hAnsi="Arial" w:cs="Arial"/>
                <w:b/>
                <w:sz w:val="48"/>
              </w:rPr>
            </w:pPr>
          </w:p>
        </w:tc>
      </w:tr>
      <w:tr w:rsidR="00DB6674" w14:paraId="142A98F3" w14:textId="77777777" w:rsidTr="00DB6674">
        <w:trPr>
          <w:del w:id="76" w:author="Hanne Erdman Thomsen" w:date="2023-05-24T13:07:00Z"/>
        </w:trPr>
        <w:tc>
          <w:tcPr>
            <w:tcW w:w="10205" w:type="dxa"/>
            <w:vAlign w:val="center"/>
          </w:tcPr>
          <w:p w14:paraId="7696D9B3"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77" w:author="Hanne Erdman Thomsen" w:date="2023-05-24T13:07:00Z"/>
                <w:rFonts w:ascii="Arial" w:hAnsi="Arial" w:cs="Arial"/>
              </w:rPr>
            </w:pPr>
            <w:del w:id="78" w:author="Hanne Erdman Thomsen" w:date="2023-05-24T13:07:00Z">
              <w:r>
                <w:rPr>
                  <w:rFonts w:ascii="Arial" w:hAnsi="Arial" w:cs="Arial"/>
                </w:rPr>
                <w:delText>OpkrævningSpecifikationLinjeStruktur</w:delText>
              </w:r>
            </w:del>
          </w:p>
        </w:tc>
      </w:tr>
      <w:tr w:rsidR="00DB6674" w14:paraId="23FCBF11" w14:textId="77777777" w:rsidTr="00DB6674">
        <w:trPr>
          <w:del w:id="79" w:author="Hanne Erdman Thomsen" w:date="2023-05-24T13:07:00Z"/>
        </w:trPr>
        <w:tc>
          <w:tcPr>
            <w:tcW w:w="10205" w:type="dxa"/>
            <w:vAlign w:val="center"/>
          </w:tcPr>
          <w:p w14:paraId="413A4B9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0" w:author="Hanne Erdman Thomsen" w:date="2023-05-24T13:07:00Z"/>
                <w:rFonts w:ascii="Arial" w:hAnsi="Arial" w:cs="Arial"/>
                <w:sz w:val="18"/>
              </w:rPr>
            </w:pPr>
            <w:del w:id="81" w:author="Hanne Erdman Thomsen" w:date="2023-05-24T13:07:00Z">
              <w:r>
                <w:rPr>
                  <w:rFonts w:ascii="Arial" w:hAnsi="Arial" w:cs="Arial"/>
                  <w:sz w:val="18"/>
                </w:rPr>
                <w:delText>(OpkrævningSpecifikationLinjeNummer)</w:delText>
              </w:r>
            </w:del>
          </w:p>
          <w:p w14:paraId="7471B05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2" w:author="Hanne Erdman Thomsen" w:date="2023-05-24T13:07:00Z"/>
                <w:rFonts w:ascii="Arial" w:hAnsi="Arial" w:cs="Arial"/>
                <w:sz w:val="18"/>
              </w:rPr>
            </w:pPr>
            <w:del w:id="83" w:author="Hanne Erdman Thomsen" w:date="2023-05-24T13:07:00Z">
              <w:r>
                <w:rPr>
                  <w:rFonts w:ascii="Arial" w:hAnsi="Arial" w:cs="Arial"/>
                  <w:sz w:val="18"/>
                </w:rPr>
                <w:delText>OpkrævningSpecifikationLinjeTekst</w:delText>
              </w:r>
            </w:del>
          </w:p>
          <w:p w14:paraId="48881D4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4" w:author="Hanne Erdman Thomsen" w:date="2023-05-24T13:07:00Z"/>
                <w:rFonts w:ascii="Arial" w:hAnsi="Arial" w:cs="Arial"/>
                <w:sz w:val="18"/>
              </w:rPr>
            </w:pPr>
            <w:del w:id="85" w:author="Hanne Erdman Thomsen" w:date="2023-05-24T13:07:00Z">
              <w:r>
                <w:rPr>
                  <w:rFonts w:ascii="Arial" w:hAnsi="Arial" w:cs="Arial"/>
                  <w:sz w:val="18"/>
                </w:rPr>
                <w:delText>OpkrævningSpecifikationLinjeBeløb</w:delText>
              </w:r>
            </w:del>
          </w:p>
          <w:p w14:paraId="28D814D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6" w:author="Hanne Erdman Thomsen" w:date="2023-05-24T13:07:00Z"/>
                <w:rFonts w:ascii="Arial" w:hAnsi="Arial" w:cs="Arial"/>
                <w:sz w:val="18"/>
              </w:rPr>
            </w:pPr>
            <w:del w:id="87" w:author="Hanne Erdman Thomsen" w:date="2023-05-24T13:07:00Z">
              <w:r>
                <w:rPr>
                  <w:rFonts w:ascii="Arial" w:hAnsi="Arial" w:cs="Arial"/>
                  <w:sz w:val="18"/>
                </w:rPr>
                <w:delText>* OpkrævningSpecifikationLinjeParameterStrukturListe *</w:delText>
              </w:r>
            </w:del>
          </w:p>
          <w:p w14:paraId="04A56DF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8" w:author="Hanne Erdman Thomsen" w:date="2023-05-24T13:07:00Z"/>
                <w:rFonts w:ascii="Arial" w:hAnsi="Arial" w:cs="Arial"/>
                <w:sz w:val="18"/>
              </w:rPr>
            </w:pPr>
            <w:del w:id="89" w:author="Hanne Erdman Thomsen" w:date="2023-05-24T13:07:00Z">
              <w:r>
                <w:rPr>
                  <w:rFonts w:ascii="Arial" w:hAnsi="Arial" w:cs="Arial"/>
                  <w:sz w:val="18"/>
                </w:rPr>
                <w:delText>0{</w:delText>
              </w:r>
            </w:del>
          </w:p>
          <w:p w14:paraId="5977F34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0" w:author="Hanne Erdman Thomsen" w:date="2023-05-24T13:07:00Z"/>
                <w:rFonts w:ascii="Arial" w:hAnsi="Arial" w:cs="Arial"/>
                <w:sz w:val="18"/>
              </w:rPr>
            </w:pPr>
            <w:del w:id="91" w:author="Hanne Erdman Thomsen" w:date="2023-05-24T13:07:00Z">
              <w:r>
                <w:rPr>
                  <w:rFonts w:ascii="Arial" w:hAnsi="Arial" w:cs="Arial"/>
                  <w:sz w:val="18"/>
                </w:rPr>
                <w:tab/>
                <w:delText>OpkrævningSpecifikationLinjeParameterStruktur</w:delText>
              </w:r>
            </w:del>
          </w:p>
          <w:p w14:paraId="69BD734A"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2" w:author="Hanne Erdman Thomsen" w:date="2023-05-24T13:07:00Z"/>
                <w:rFonts w:ascii="Arial" w:hAnsi="Arial" w:cs="Arial"/>
                <w:sz w:val="18"/>
              </w:rPr>
            </w:pPr>
            <w:del w:id="93" w:author="Hanne Erdman Thomsen" w:date="2023-05-24T13:07:00Z">
              <w:r>
                <w:rPr>
                  <w:rFonts w:ascii="Arial" w:hAnsi="Arial" w:cs="Arial"/>
                  <w:sz w:val="18"/>
                </w:rPr>
                <w:delText>}</w:delText>
              </w:r>
            </w:del>
          </w:p>
        </w:tc>
      </w:tr>
    </w:tbl>
    <w:p w14:paraId="323AB93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4" w:author="Hanne Erdman Thomsen" w:date="2023-05-24T13:07:00Z"/>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6674" w14:paraId="56570E15" w14:textId="77777777" w:rsidTr="00DB6674">
        <w:trPr>
          <w:trHeight w:hRule="exact" w:val="113"/>
          <w:del w:id="95" w:author="Hanne Erdman Thomsen" w:date="2023-05-24T13:07:00Z"/>
        </w:trPr>
        <w:tc>
          <w:tcPr>
            <w:tcW w:w="10205" w:type="dxa"/>
            <w:shd w:val="clear" w:color="auto" w:fill="D2DCFA"/>
          </w:tcPr>
          <w:p w14:paraId="11DFEB6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6" w:author="Hanne Erdman Thomsen" w:date="2023-05-24T13:07:00Z"/>
                <w:rFonts w:ascii="Arial" w:hAnsi="Arial" w:cs="Arial"/>
                <w:b/>
                <w:sz w:val="48"/>
              </w:rPr>
            </w:pPr>
          </w:p>
        </w:tc>
      </w:tr>
      <w:tr w:rsidR="00DB6674" w14:paraId="5521841B" w14:textId="77777777" w:rsidTr="00DB6674">
        <w:trPr>
          <w:del w:id="97" w:author="Hanne Erdman Thomsen" w:date="2023-05-24T13:07:00Z"/>
        </w:trPr>
        <w:tc>
          <w:tcPr>
            <w:tcW w:w="10205" w:type="dxa"/>
            <w:vAlign w:val="center"/>
          </w:tcPr>
          <w:p w14:paraId="64C42DE5"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98" w:author="Hanne Erdman Thomsen" w:date="2023-05-24T13:07:00Z"/>
                <w:rFonts w:ascii="Arial" w:hAnsi="Arial" w:cs="Arial"/>
              </w:rPr>
            </w:pPr>
            <w:del w:id="99" w:author="Hanne Erdman Thomsen" w:date="2023-05-24T13:07:00Z">
              <w:r>
                <w:rPr>
                  <w:rFonts w:ascii="Arial" w:hAnsi="Arial" w:cs="Arial"/>
                </w:rPr>
                <w:delText>OpkrævningSpecifikationParameterStruktur</w:delText>
              </w:r>
            </w:del>
          </w:p>
        </w:tc>
      </w:tr>
      <w:tr w:rsidR="00DB6674" w14:paraId="23E4AA37" w14:textId="77777777" w:rsidTr="00DB6674">
        <w:trPr>
          <w:del w:id="100" w:author="Hanne Erdman Thomsen" w:date="2023-05-24T13:07:00Z"/>
        </w:trPr>
        <w:tc>
          <w:tcPr>
            <w:tcW w:w="10205" w:type="dxa"/>
            <w:vAlign w:val="center"/>
          </w:tcPr>
          <w:p w14:paraId="01D5D87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1" w:author="Hanne Erdman Thomsen" w:date="2023-05-24T13:07:00Z"/>
                <w:rFonts w:ascii="Arial" w:hAnsi="Arial" w:cs="Arial"/>
                <w:sz w:val="18"/>
              </w:rPr>
            </w:pPr>
            <w:del w:id="102" w:author="Hanne Erdman Thomsen" w:date="2023-05-24T13:07:00Z">
              <w:r>
                <w:rPr>
                  <w:rFonts w:ascii="Arial" w:hAnsi="Arial" w:cs="Arial"/>
                  <w:sz w:val="18"/>
                </w:rPr>
                <w:delText>OpkrævningSpecifikationParameterNavn</w:delText>
              </w:r>
            </w:del>
          </w:p>
          <w:p w14:paraId="03DD890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3" w:author="Hanne Erdman Thomsen" w:date="2023-05-24T13:07:00Z"/>
                <w:rFonts w:ascii="Arial" w:hAnsi="Arial" w:cs="Arial"/>
                <w:sz w:val="18"/>
              </w:rPr>
            </w:pPr>
            <w:del w:id="104" w:author="Hanne Erdman Thomsen" w:date="2023-05-24T13:07:00Z">
              <w:r>
                <w:rPr>
                  <w:rFonts w:ascii="Arial" w:hAnsi="Arial" w:cs="Arial"/>
                  <w:sz w:val="18"/>
                </w:rPr>
                <w:delText>* OpkrævningSpecifikationParameterValg *</w:delText>
              </w:r>
            </w:del>
          </w:p>
          <w:p w14:paraId="64DF5FF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5" w:author="Hanne Erdman Thomsen" w:date="2023-05-24T13:07:00Z"/>
                <w:rFonts w:ascii="Arial" w:hAnsi="Arial" w:cs="Arial"/>
                <w:sz w:val="18"/>
              </w:rPr>
            </w:pPr>
            <w:del w:id="106" w:author="Hanne Erdman Thomsen" w:date="2023-05-24T13:07:00Z">
              <w:r>
                <w:rPr>
                  <w:rFonts w:ascii="Arial" w:hAnsi="Arial" w:cs="Arial"/>
                  <w:sz w:val="18"/>
                </w:rPr>
                <w:delText>[</w:delText>
              </w:r>
            </w:del>
          </w:p>
          <w:p w14:paraId="68713F9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7" w:author="Hanne Erdman Thomsen" w:date="2023-05-24T13:07:00Z"/>
                <w:rFonts w:ascii="Arial" w:hAnsi="Arial" w:cs="Arial"/>
                <w:sz w:val="18"/>
              </w:rPr>
            </w:pPr>
            <w:del w:id="108" w:author="Hanne Erdman Thomsen" w:date="2023-05-24T13:07:00Z">
              <w:r>
                <w:rPr>
                  <w:rFonts w:ascii="Arial" w:hAnsi="Arial" w:cs="Arial"/>
                  <w:sz w:val="18"/>
                </w:rPr>
                <w:tab/>
                <w:delText>OpkrævningSpecifikationParameterBeløb</w:delText>
              </w:r>
            </w:del>
          </w:p>
          <w:p w14:paraId="5BA16F9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9" w:author="Hanne Erdman Thomsen" w:date="2023-05-24T13:07:00Z"/>
                <w:rFonts w:ascii="Arial" w:hAnsi="Arial" w:cs="Arial"/>
                <w:sz w:val="18"/>
              </w:rPr>
            </w:pPr>
            <w:del w:id="110" w:author="Hanne Erdman Thomsen" w:date="2023-05-24T13:07:00Z">
              <w:r>
                <w:rPr>
                  <w:rFonts w:ascii="Arial" w:hAnsi="Arial" w:cs="Arial"/>
                  <w:sz w:val="18"/>
                </w:rPr>
                <w:tab/>
                <w:delText>|</w:delText>
              </w:r>
            </w:del>
          </w:p>
          <w:p w14:paraId="5B43486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1" w:author="Hanne Erdman Thomsen" w:date="2023-05-24T13:07:00Z"/>
                <w:rFonts w:ascii="Arial" w:hAnsi="Arial" w:cs="Arial"/>
                <w:sz w:val="18"/>
              </w:rPr>
            </w:pPr>
            <w:del w:id="112" w:author="Hanne Erdman Thomsen" w:date="2023-05-24T13:07:00Z">
              <w:r>
                <w:rPr>
                  <w:rFonts w:ascii="Arial" w:hAnsi="Arial" w:cs="Arial"/>
                  <w:sz w:val="18"/>
                </w:rPr>
                <w:tab/>
                <w:delText>OpkrævningSpecifikationParameterTekst</w:delText>
              </w:r>
            </w:del>
          </w:p>
          <w:p w14:paraId="3F3E638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3" w:author="Hanne Erdman Thomsen" w:date="2023-05-24T13:07:00Z"/>
                <w:rFonts w:ascii="Arial" w:hAnsi="Arial" w:cs="Arial"/>
                <w:sz w:val="18"/>
              </w:rPr>
            </w:pPr>
            <w:del w:id="114" w:author="Hanne Erdman Thomsen" w:date="2023-05-24T13:07:00Z">
              <w:r>
                <w:rPr>
                  <w:rFonts w:ascii="Arial" w:hAnsi="Arial" w:cs="Arial"/>
                  <w:sz w:val="18"/>
                </w:rPr>
                <w:tab/>
                <w:delText>|</w:delText>
              </w:r>
            </w:del>
          </w:p>
          <w:p w14:paraId="577C008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5" w:author="Hanne Erdman Thomsen" w:date="2023-05-24T13:07:00Z"/>
                <w:rFonts w:ascii="Arial" w:hAnsi="Arial" w:cs="Arial"/>
                <w:sz w:val="18"/>
              </w:rPr>
            </w:pPr>
            <w:del w:id="116" w:author="Hanne Erdman Thomsen" w:date="2023-05-24T13:07:00Z">
              <w:r>
                <w:rPr>
                  <w:rFonts w:ascii="Arial" w:hAnsi="Arial" w:cs="Arial"/>
                  <w:sz w:val="18"/>
                </w:rPr>
                <w:tab/>
                <w:delText>OpkrævningSpecifikationParameterDato</w:delText>
              </w:r>
            </w:del>
          </w:p>
          <w:p w14:paraId="4B2D7C3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7" w:author="Hanne Erdman Thomsen" w:date="2023-05-24T13:07:00Z"/>
                <w:rFonts w:ascii="Arial" w:hAnsi="Arial" w:cs="Arial"/>
                <w:sz w:val="18"/>
              </w:rPr>
            </w:pPr>
            <w:del w:id="118" w:author="Hanne Erdman Thomsen" w:date="2023-05-24T13:07:00Z">
              <w:r>
                <w:rPr>
                  <w:rFonts w:ascii="Arial" w:hAnsi="Arial" w:cs="Arial"/>
                  <w:sz w:val="18"/>
                </w:rPr>
                <w:tab/>
                <w:delText>|</w:delText>
              </w:r>
            </w:del>
          </w:p>
          <w:p w14:paraId="2B02E16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9" w:author="Hanne Erdman Thomsen" w:date="2023-05-24T13:07:00Z"/>
                <w:rFonts w:ascii="Arial" w:hAnsi="Arial" w:cs="Arial"/>
                <w:sz w:val="18"/>
              </w:rPr>
            </w:pPr>
            <w:del w:id="120" w:author="Hanne Erdman Thomsen" w:date="2023-05-24T13:07:00Z">
              <w:r>
                <w:rPr>
                  <w:rFonts w:ascii="Arial" w:hAnsi="Arial" w:cs="Arial"/>
                  <w:sz w:val="18"/>
                </w:rPr>
                <w:tab/>
                <w:delText>OpkrævningSpecifikationParameterMængde</w:delText>
              </w:r>
            </w:del>
          </w:p>
          <w:p w14:paraId="288F338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1" w:author="Hanne Erdman Thomsen" w:date="2023-05-24T13:07:00Z"/>
                <w:rFonts w:ascii="Arial" w:hAnsi="Arial" w:cs="Arial"/>
                <w:sz w:val="18"/>
              </w:rPr>
            </w:pPr>
            <w:del w:id="122" w:author="Hanne Erdman Thomsen" w:date="2023-05-24T13:07:00Z">
              <w:r>
                <w:rPr>
                  <w:rFonts w:ascii="Arial" w:hAnsi="Arial" w:cs="Arial"/>
                  <w:sz w:val="18"/>
                </w:rPr>
                <w:tab/>
                <w:delText>|</w:delText>
              </w:r>
            </w:del>
          </w:p>
          <w:p w14:paraId="18B93BA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3" w:author="Hanne Erdman Thomsen" w:date="2023-05-24T13:07:00Z"/>
                <w:rFonts w:ascii="Arial" w:hAnsi="Arial" w:cs="Arial"/>
                <w:sz w:val="18"/>
              </w:rPr>
            </w:pPr>
            <w:del w:id="124" w:author="Hanne Erdman Thomsen" w:date="2023-05-24T13:07:00Z">
              <w:r>
                <w:rPr>
                  <w:rFonts w:ascii="Arial" w:hAnsi="Arial" w:cs="Arial"/>
                  <w:sz w:val="18"/>
                </w:rPr>
                <w:tab/>
                <w:delText>OpkrævningSpecifikationParameterSats</w:delText>
              </w:r>
            </w:del>
          </w:p>
          <w:p w14:paraId="15316B0E"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5" w:author="Hanne Erdman Thomsen" w:date="2023-05-24T13:07:00Z"/>
                <w:rFonts w:ascii="Arial" w:hAnsi="Arial" w:cs="Arial"/>
                <w:sz w:val="18"/>
              </w:rPr>
            </w:pPr>
            <w:del w:id="126" w:author="Hanne Erdman Thomsen" w:date="2023-05-24T13:07:00Z">
              <w:r>
                <w:rPr>
                  <w:rFonts w:ascii="Arial" w:hAnsi="Arial" w:cs="Arial"/>
                  <w:sz w:val="18"/>
                </w:rPr>
                <w:delText>]</w:delText>
              </w:r>
            </w:del>
          </w:p>
        </w:tc>
      </w:tr>
    </w:tbl>
    <w:p w14:paraId="1662C75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7" w:author="Hanne Erdman Thomsen" w:date="2023-05-24T13:07:00Z"/>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B6674" w14:paraId="1BFF71C4" w14:textId="77777777" w:rsidTr="00DB6674">
        <w:trPr>
          <w:trHeight w:hRule="exact" w:val="113"/>
          <w:del w:id="128" w:author="Hanne Erdman Thomsen" w:date="2023-05-24T13:07:00Z"/>
        </w:trPr>
        <w:tc>
          <w:tcPr>
            <w:tcW w:w="10205" w:type="dxa"/>
            <w:shd w:val="clear" w:color="auto" w:fill="D2DCFA"/>
          </w:tcPr>
          <w:p w14:paraId="66851EE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9" w:author="Hanne Erdman Thomsen" w:date="2023-05-24T13:07:00Z"/>
                <w:rFonts w:ascii="Arial" w:hAnsi="Arial" w:cs="Arial"/>
                <w:b/>
                <w:sz w:val="48"/>
              </w:rPr>
            </w:pPr>
          </w:p>
        </w:tc>
      </w:tr>
      <w:tr w:rsidR="00DB6674" w14:paraId="1ABBD501" w14:textId="77777777" w:rsidTr="00DB6674">
        <w:trPr>
          <w:del w:id="130" w:author="Hanne Erdman Thomsen" w:date="2023-05-24T13:07:00Z"/>
        </w:trPr>
        <w:tc>
          <w:tcPr>
            <w:tcW w:w="10205" w:type="dxa"/>
            <w:vAlign w:val="center"/>
          </w:tcPr>
          <w:p w14:paraId="31BC2A9F"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131" w:author="Hanne Erdman Thomsen" w:date="2023-05-24T13:07:00Z"/>
                <w:rFonts w:ascii="Arial" w:hAnsi="Arial" w:cs="Arial"/>
              </w:rPr>
            </w:pPr>
            <w:del w:id="132" w:author="Hanne Erdman Thomsen" w:date="2023-05-24T13:07:00Z">
              <w:r>
                <w:rPr>
                  <w:rFonts w:ascii="Arial" w:hAnsi="Arial" w:cs="Arial"/>
                </w:rPr>
                <w:delText>OpkrævningSpecifikationStruktur</w:delText>
              </w:r>
            </w:del>
          </w:p>
        </w:tc>
      </w:tr>
      <w:tr w:rsidR="00DB6674" w14:paraId="0081C220" w14:textId="77777777" w:rsidTr="00DB6674">
        <w:trPr>
          <w:del w:id="133" w:author="Hanne Erdman Thomsen" w:date="2023-05-24T13:07:00Z"/>
        </w:trPr>
        <w:tc>
          <w:tcPr>
            <w:tcW w:w="10205" w:type="dxa"/>
            <w:vAlign w:val="center"/>
          </w:tcPr>
          <w:p w14:paraId="32E7468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34" w:author="Hanne Erdman Thomsen" w:date="2023-05-24T13:07:00Z"/>
                <w:rFonts w:ascii="Arial" w:hAnsi="Arial" w:cs="Arial"/>
                <w:sz w:val="18"/>
              </w:rPr>
            </w:pPr>
            <w:del w:id="135" w:author="Hanne Erdman Thomsen" w:date="2023-05-24T13:07:00Z">
              <w:r>
                <w:rPr>
                  <w:rFonts w:ascii="Arial" w:hAnsi="Arial" w:cs="Arial"/>
                  <w:sz w:val="18"/>
                </w:rPr>
                <w:delText>*OpkrævningSpecifikation*</w:delText>
              </w:r>
            </w:del>
          </w:p>
          <w:p w14:paraId="6D89879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36" w:author="Hanne Erdman Thomsen" w:date="2023-05-24T13:07:00Z"/>
                <w:rFonts w:ascii="Arial" w:hAnsi="Arial" w:cs="Arial"/>
                <w:sz w:val="18"/>
              </w:rPr>
            </w:pPr>
            <w:del w:id="137" w:author="Hanne Erdman Thomsen" w:date="2023-05-24T13:07:00Z">
              <w:r>
                <w:rPr>
                  <w:rFonts w:ascii="Arial" w:hAnsi="Arial" w:cs="Arial"/>
                  <w:sz w:val="18"/>
                </w:rPr>
                <w:delText>[</w:delText>
              </w:r>
            </w:del>
          </w:p>
          <w:p w14:paraId="502401A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38" w:author="Hanne Erdman Thomsen" w:date="2023-05-24T13:07:00Z"/>
                <w:rFonts w:ascii="Arial" w:hAnsi="Arial" w:cs="Arial"/>
                <w:sz w:val="18"/>
              </w:rPr>
            </w:pPr>
            <w:del w:id="139" w:author="Hanne Erdman Thomsen" w:date="2023-05-24T13:07:00Z">
              <w:r>
                <w:rPr>
                  <w:rFonts w:ascii="Arial" w:hAnsi="Arial" w:cs="Arial"/>
                  <w:sz w:val="18"/>
                </w:rPr>
                <w:tab/>
                <w:delText>(</w:delText>
              </w:r>
            </w:del>
          </w:p>
          <w:p w14:paraId="105F398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40" w:author="Hanne Erdman Thomsen" w:date="2023-05-24T13:07:00Z"/>
                <w:rFonts w:ascii="Arial" w:hAnsi="Arial" w:cs="Arial"/>
                <w:sz w:val="18"/>
              </w:rPr>
            </w:pPr>
            <w:del w:id="141" w:author="Hanne Erdman Thomsen" w:date="2023-05-24T13:07:00Z">
              <w:r>
                <w:rPr>
                  <w:rFonts w:ascii="Arial" w:hAnsi="Arial" w:cs="Arial"/>
                  <w:sz w:val="18"/>
                </w:rPr>
                <w:tab/>
              </w:r>
              <w:r>
                <w:rPr>
                  <w:rFonts w:ascii="Arial" w:hAnsi="Arial" w:cs="Arial"/>
                  <w:sz w:val="18"/>
                </w:rPr>
                <w:tab/>
                <w:delText>*OpkrævningSpecifikationLinjeStrukturListe*</w:delText>
              </w:r>
            </w:del>
          </w:p>
          <w:p w14:paraId="302DF6A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42" w:author="Hanne Erdman Thomsen" w:date="2023-05-24T13:07:00Z"/>
                <w:rFonts w:ascii="Arial" w:hAnsi="Arial" w:cs="Arial"/>
                <w:sz w:val="18"/>
              </w:rPr>
            </w:pPr>
            <w:del w:id="143" w:author="Hanne Erdman Thomsen" w:date="2023-05-24T13:07:00Z">
              <w:r>
                <w:rPr>
                  <w:rFonts w:ascii="Arial" w:hAnsi="Arial" w:cs="Arial"/>
                  <w:sz w:val="18"/>
                </w:rPr>
                <w:tab/>
              </w:r>
              <w:r>
                <w:rPr>
                  <w:rFonts w:ascii="Arial" w:hAnsi="Arial" w:cs="Arial"/>
                  <w:sz w:val="18"/>
                </w:rPr>
                <w:tab/>
                <w:delText>1{</w:delText>
              </w:r>
            </w:del>
          </w:p>
          <w:p w14:paraId="6E5C815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44" w:author="Hanne Erdman Thomsen" w:date="2023-05-24T13:07:00Z"/>
                <w:rFonts w:ascii="Arial" w:hAnsi="Arial" w:cs="Arial"/>
                <w:sz w:val="18"/>
              </w:rPr>
            </w:pPr>
            <w:del w:id="145" w:author="Hanne Erdman Thomsen" w:date="2023-05-24T13:07:00Z">
              <w:r>
                <w:rPr>
                  <w:rFonts w:ascii="Arial" w:hAnsi="Arial" w:cs="Arial"/>
                  <w:sz w:val="18"/>
                </w:rPr>
                <w:tab/>
              </w:r>
              <w:r>
                <w:rPr>
                  <w:rFonts w:ascii="Arial" w:hAnsi="Arial" w:cs="Arial"/>
                  <w:sz w:val="18"/>
                </w:rPr>
                <w:tab/>
              </w:r>
              <w:r>
                <w:rPr>
                  <w:rFonts w:ascii="Arial" w:hAnsi="Arial" w:cs="Arial"/>
                  <w:sz w:val="18"/>
                </w:rPr>
                <w:tab/>
                <w:delText>OpkrævningSpecifikationLinjeStruktur</w:delText>
              </w:r>
            </w:del>
          </w:p>
          <w:p w14:paraId="6DDADF8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46" w:author="Hanne Erdman Thomsen" w:date="2023-05-24T13:07:00Z"/>
                <w:rFonts w:ascii="Arial" w:hAnsi="Arial" w:cs="Arial"/>
                <w:sz w:val="18"/>
              </w:rPr>
            </w:pPr>
            <w:del w:id="147" w:author="Hanne Erdman Thomsen" w:date="2023-05-24T13:07:00Z">
              <w:r>
                <w:rPr>
                  <w:rFonts w:ascii="Arial" w:hAnsi="Arial" w:cs="Arial"/>
                  <w:sz w:val="18"/>
                </w:rPr>
                <w:tab/>
              </w:r>
              <w:r>
                <w:rPr>
                  <w:rFonts w:ascii="Arial" w:hAnsi="Arial" w:cs="Arial"/>
                  <w:sz w:val="18"/>
                </w:rPr>
                <w:tab/>
                <w:delText>}</w:delText>
              </w:r>
            </w:del>
          </w:p>
          <w:p w14:paraId="00BE919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48" w:author="Hanne Erdman Thomsen" w:date="2023-05-24T13:07:00Z"/>
                <w:rFonts w:ascii="Arial" w:hAnsi="Arial" w:cs="Arial"/>
                <w:sz w:val="18"/>
              </w:rPr>
            </w:pPr>
            <w:del w:id="149" w:author="Hanne Erdman Thomsen" w:date="2023-05-24T13:07:00Z">
              <w:r>
                <w:rPr>
                  <w:rFonts w:ascii="Arial" w:hAnsi="Arial" w:cs="Arial"/>
                  <w:sz w:val="18"/>
                </w:rPr>
                <w:tab/>
                <w:delText>)</w:delText>
              </w:r>
            </w:del>
          </w:p>
          <w:p w14:paraId="29E338D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50" w:author="Hanne Erdman Thomsen" w:date="2023-05-24T13:07:00Z"/>
                <w:rFonts w:ascii="Arial" w:hAnsi="Arial" w:cs="Arial"/>
                <w:sz w:val="18"/>
              </w:rPr>
            </w:pPr>
            <w:del w:id="151" w:author="Hanne Erdman Thomsen" w:date="2023-05-24T13:07:00Z">
              <w:r>
                <w:rPr>
                  <w:rFonts w:ascii="Arial" w:hAnsi="Arial" w:cs="Arial"/>
                  <w:sz w:val="18"/>
                </w:rPr>
                <w:tab/>
                <w:delText>*OpkrævningSpecifikationParameterStrukturListe*</w:delText>
              </w:r>
            </w:del>
          </w:p>
          <w:p w14:paraId="0D07C5A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52" w:author="Hanne Erdman Thomsen" w:date="2023-05-24T13:07:00Z"/>
                <w:rFonts w:ascii="Arial" w:hAnsi="Arial" w:cs="Arial"/>
                <w:sz w:val="18"/>
              </w:rPr>
            </w:pPr>
            <w:del w:id="153" w:author="Hanne Erdman Thomsen" w:date="2023-05-24T13:07:00Z">
              <w:r>
                <w:rPr>
                  <w:rFonts w:ascii="Arial" w:hAnsi="Arial" w:cs="Arial"/>
                  <w:sz w:val="18"/>
                </w:rPr>
                <w:tab/>
                <w:delText>0{</w:delText>
              </w:r>
            </w:del>
          </w:p>
          <w:p w14:paraId="7E3581B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54" w:author="Hanne Erdman Thomsen" w:date="2023-05-24T13:07:00Z"/>
                <w:rFonts w:ascii="Arial" w:hAnsi="Arial" w:cs="Arial"/>
                <w:sz w:val="18"/>
              </w:rPr>
            </w:pPr>
            <w:del w:id="155" w:author="Hanne Erdman Thomsen" w:date="2023-05-24T13:07:00Z">
              <w:r>
                <w:rPr>
                  <w:rFonts w:ascii="Arial" w:hAnsi="Arial" w:cs="Arial"/>
                  <w:sz w:val="18"/>
                </w:rPr>
                <w:tab/>
              </w:r>
              <w:r>
                <w:rPr>
                  <w:rFonts w:ascii="Arial" w:hAnsi="Arial" w:cs="Arial"/>
                  <w:sz w:val="18"/>
                </w:rPr>
                <w:tab/>
                <w:delText>OpkrævningSpecifikationParameterStruktur</w:delText>
              </w:r>
            </w:del>
          </w:p>
          <w:p w14:paraId="65BD87C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56" w:author="Hanne Erdman Thomsen" w:date="2023-05-24T13:07:00Z"/>
                <w:rFonts w:ascii="Arial" w:hAnsi="Arial" w:cs="Arial"/>
                <w:sz w:val="18"/>
              </w:rPr>
            </w:pPr>
            <w:del w:id="157" w:author="Hanne Erdman Thomsen" w:date="2023-05-24T13:07:00Z">
              <w:r>
                <w:rPr>
                  <w:rFonts w:ascii="Arial" w:hAnsi="Arial" w:cs="Arial"/>
                  <w:sz w:val="18"/>
                </w:rPr>
                <w:tab/>
                <w:delText>}</w:delText>
              </w:r>
            </w:del>
          </w:p>
          <w:p w14:paraId="330FCEEA"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58" w:author="Hanne Erdman Thomsen" w:date="2023-05-24T13:07:00Z"/>
                <w:rFonts w:ascii="Arial" w:hAnsi="Arial" w:cs="Arial"/>
                <w:sz w:val="18"/>
              </w:rPr>
            </w:pPr>
            <w:del w:id="159" w:author="Hanne Erdman Thomsen" w:date="2023-05-24T13:07:00Z">
              <w:r>
                <w:rPr>
                  <w:rFonts w:ascii="Arial" w:hAnsi="Arial" w:cs="Arial"/>
                  <w:sz w:val="18"/>
                </w:rPr>
                <w:delText>]</w:delText>
              </w:r>
            </w:del>
          </w:p>
        </w:tc>
      </w:tr>
    </w:tbl>
    <w:p w14:paraId="0639A0F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0321F" w14:paraId="16B62F61" w14:textId="77777777" w:rsidTr="0020321F">
        <w:trPr>
          <w:trHeight w:hRule="exact" w:val="113"/>
        </w:trPr>
        <w:tc>
          <w:tcPr>
            <w:tcW w:w="10205" w:type="dxa"/>
            <w:shd w:val="clear" w:color="auto" w:fill="D2DCFA"/>
          </w:tcPr>
          <w:p w14:paraId="6BE04B5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321F" w14:paraId="68D7CCF0" w14:textId="77777777" w:rsidTr="0020321F">
        <w:tc>
          <w:tcPr>
            <w:tcW w:w="10205" w:type="dxa"/>
            <w:vAlign w:val="center"/>
          </w:tcPr>
          <w:p w14:paraId="664464B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RateStruktur</w:t>
            </w:r>
            <w:proofErr w:type="spellEnd"/>
          </w:p>
        </w:tc>
      </w:tr>
      <w:tr w:rsidR="0020321F" w14:paraId="74A9EF62" w14:textId="77777777" w:rsidTr="0020321F">
        <w:tc>
          <w:tcPr>
            <w:tcW w:w="10205" w:type="dxa"/>
            <w:vAlign w:val="center"/>
          </w:tcPr>
          <w:p w14:paraId="39DE0FF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14:paraId="17167AF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477936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OpkrævningFordringID</w:t>
            </w:r>
            <w:proofErr w:type="spellEnd"/>
            <w:r>
              <w:rPr>
                <w:rFonts w:ascii="Arial" w:hAnsi="Arial" w:cs="Arial"/>
                <w:sz w:val="18"/>
              </w:rPr>
              <w:t>)</w:t>
            </w:r>
          </w:p>
          <w:p w14:paraId="0D00F44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60" w:author="Hanne Erdman Thomsen" w:date="2023-05-24T13:07:00Z"/>
                <w:rFonts w:ascii="Arial" w:hAnsi="Arial" w:cs="Arial"/>
                <w:sz w:val="18"/>
              </w:rPr>
            </w:pPr>
            <w:del w:id="161" w:author="Hanne Erdman Thomsen" w:date="2023-05-24T13:07:00Z">
              <w:r>
                <w:rPr>
                  <w:rFonts w:ascii="Arial" w:hAnsi="Arial" w:cs="Arial"/>
                  <w:sz w:val="18"/>
                </w:rPr>
                <w:tab/>
                <w:delText>(</w:delText>
              </w:r>
            </w:del>
          </w:p>
          <w:p w14:paraId="78A9346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62" w:author="Hanne Erdman Thomsen" w:date="2023-05-24T13:07:00Z"/>
                <w:rFonts w:ascii="Arial" w:hAnsi="Arial" w:cs="Arial"/>
                <w:sz w:val="18"/>
              </w:rPr>
            </w:pPr>
            <w:del w:id="163" w:author="Hanne Erdman Thomsen" w:date="2023-05-24T13:07:00Z">
              <w:r>
                <w:rPr>
                  <w:rFonts w:ascii="Arial" w:hAnsi="Arial" w:cs="Arial"/>
                  <w:sz w:val="18"/>
                </w:rPr>
                <w:tab/>
              </w:r>
              <w:r>
                <w:rPr>
                  <w:rFonts w:ascii="Arial" w:hAnsi="Arial" w:cs="Arial"/>
                  <w:sz w:val="18"/>
                </w:rPr>
                <w:tab/>
                <w:delText>*IdentifikationSletOpdaterValg*</w:delText>
              </w:r>
            </w:del>
          </w:p>
          <w:p w14:paraId="0E4BE6C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64" w:author="Hanne Erdman Thomsen" w:date="2023-05-24T13:07:00Z"/>
                <w:rFonts w:ascii="Arial" w:hAnsi="Arial" w:cs="Arial"/>
                <w:sz w:val="18"/>
              </w:rPr>
            </w:pPr>
            <w:del w:id="165" w:author="Hanne Erdman Thomsen" w:date="2023-05-24T13:07:00Z">
              <w:r>
                <w:rPr>
                  <w:rFonts w:ascii="Arial" w:hAnsi="Arial" w:cs="Arial"/>
                  <w:sz w:val="18"/>
                </w:rPr>
                <w:tab/>
              </w:r>
              <w:r>
                <w:rPr>
                  <w:rFonts w:ascii="Arial" w:hAnsi="Arial" w:cs="Arial"/>
                  <w:sz w:val="18"/>
                </w:rPr>
                <w:tab/>
                <w:delText>[</w:delText>
              </w:r>
            </w:del>
          </w:p>
          <w:p w14:paraId="10E1986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66" w:author="Hanne Erdman Thomsen" w:date="2023-05-24T13:07:00Z"/>
                <w:rFonts w:ascii="Arial" w:hAnsi="Arial" w:cs="Arial"/>
                <w:sz w:val="18"/>
              </w:rPr>
            </w:pPr>
            <w:del w:id="167" w:author="Hanne Erdman Thomsen" w:date="2023-05-24T13:07:00Z">
              <w:r>
                <w:rPr>
                  <w:rFonts w:ascii="Arial" w:hAnsi="Arial" w:cs="Arial"/>
                  <w:sz w:val="18"/>
                </w:rPr>
                <w:tab/>
              </w:r>
              <w:r>
                <w:rPr>
                  <w:rFonts w:ascii="Arial" w:hAnsi="Arial" w:cs="Arial"/>
                  <w:sz w:val="18"/>
                </w:rPr>
                <w:tab/>
              </w:r>
              <w:r>
                <w:rPr>
                  <w:rFonts w:ascii="Arial" w:hAnsi="Arial" w:cs="Arial"/>
                  <w:sz w:val="18"/>
                </w:rPr>
                <w:tab/>
                <w:delText>*Slet*</w:delText>
              </w:r>
            </w:del>
          </w:p>
          <w:p w14:paraId="39A0195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68" w:author="Hanne Erdman Thomsen" w:date="2023-05-24T13:07:00Z"/>
                <w:rFonts w:ascii="Arial" w:hAnsi="Arial" w:cs="Arial"/>
                <w:sz w:val="18"/>
              </w:rPr>
            </w:pPr>
            <w:del w:id="169" w:author="Hanne Erdman Thomsen" w:date="2023-05-24T13:07:00Z">
              <w:r>
                <w:rPr>
                  <w:rFonts w:ascii="Arial" w:hAnsi="Arial" w:cs="Arial"/>
                  <w:sz w:val="18"/>
                </w:rPr>
                <w:tab/>
              </w:r>
              <w:r>
                <w:rPr>
                  <w:rFonts w:ascii="Arial" w:hAnsi="Arial" w:cs="Arial"/>
                  <w:sz w:val="18"/>
                </w:rPr>
                <w:tab/>
              </w:r>
              <w:r>
                <w:rPr>
                  <w:rFonts w:ascii="Arial" w:hAnsi="Arial" w:cs="Arial"/>
                  <w:sz w:val="18"/>
                </w:rPr>
                <w:tab/>
                <w:delText>[</w:delText>
              </w:r>
            </w:del>
          </w:p>
          <w:p w14:paraId="4DF8A60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70" w:author="Hanne Erdman Thomsen" w:date="2023-05-24T13:07:00Z"/>
                <w:rFonts w:ascii="Arial" w:hAnsi="Arial" w:cs="Arial"/>
                <w:sz w:val="18"/>
              </w:rPr>
            </w:pPr>
            <w:del w:id="171" w:author="Hanne Erdman Thomsen" w:date="2023-05-24T13:07: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OpkrævningSletMarkering</w:delText>
              </w:r>
            </w:del>
          </w:p>
          <w:p w14:paraId="57060D5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72" w:author="Hanne Erdman Thomsen" w:date="2023-05-24T13:07:00Z"/>
                <w:rFonts w:ascii="Arial" w:hAnsi="Arial" w:cs="Arial"/>
                <w:sz w:val="18"/>
              </w:rPr>
            </w:pPr>
            <w:del w:id="173" w:author="Hanne Erdman Thomsen" w:date="2023-05-24T13:07:00Z">
              <w:r>
                <w:rPr>
                  <w:rFonts w:ascii="Arial" w:hAnsi="Arial" w:cs="Arial"/>
                  <w:sz w:val="18"/>
                </w:rPr>
                <w:tab/>
              </w:r>
              <w:r>
                <w:rPr>
                  <w:rFonts w:ascii="Arial" w:hAnsi="Arial" w:cs="Arial"/>
                  <w:sz w:val="18"/>
                </w:rPr>
                <w:tab/>
              </w:r>
              <w:r>
                <w:rPr>
                  <w:rFonts w:ascii="Arial" w:hAnsi="Arial" w:cs="Arial"/>
                  <w:sz w:val="18"/>
                </w:rPr>
                <w:tab/>
                <w:delText>]</w:delText>
              </w:r>
            </w:del>
          </w:p>
          <w:p w14:paraId="1E3AC8A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74" w:author="Hanne Erdman Thomsen" w:date="2023-05-24T13:07:00Z"/>
                <w:rFonts w:ascii="Arial" w:hAnsi="Arial" w:cs="Arial"/>
                <w:sz w:val="18"/>
              </w:rPr>
            </w:pPr>
            <w:del w:id="175" w:author="Hanne Erdman Thomsen" w:date="2023-05-24T13:07:00Z">
              <w:r>
                <w:rPr>
                  <w:rFonts w:ascii="Arial" w:hAnsi="Arial" w:cs="Arial"/>
                  <w:sz w:val="18"/>
                </w:rPr>
                <w:tab/>
              </w:r>
              <w:r>
                <w:rPr>
                  <w:rFonts w:ascii="Arial" w:hAnsi="Arial" w:cs="Arial"/>
                  <w:sz w:val="18"/>
                </w:rPr>
                <w:tab/>
              </w:r>
              <w:r>
                <w:rPr>
                  <w:rFonts w:ascii="Arial" w:hAnsi="Arial" w:cs="Arial"/>
                  <w:sz w:val="18"/>
                </w:rPr>
                <w:tab/>
                <w:delText>|</w:delText>
              </w:r>
            </w:del>
          </w:p>
          <w:p w14:paraId="503086C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76" w:author="Hanne Erdman Thomsen" w:date="2023-05-24T13:07:00Z"/>
                <w:rFonts w:ascii="Arial" w:hAnsi="Arial" w:cs="Arial"/>
                <w:sz w:val="18"/>
              </w:rPr>
            </w:pPr>
            <w:del w:id="177" w:author="Hanne Erdman Thomsen" w:date="2023-05-24T13:07:00Z">
              <w:r>
                <w:rPr>
                  <w:rFonts w:ascii="Arial" w:hAnsi="Arial" w:cs="Arial"/>
                  <w:sz w:val="18"/>
                </w:rPr>
                <w:tab/>
              </w:r>
              <w:r>
                <w:rPr>
                  <w:rFonts w:ascii="Arial" w:hAnsi="Arial" w:cs="Arial"/>
                  <w:sz w:val="18"/>
                </w:rPr>
                <w:tab/>
              </w:r>
              <w:r>
                <w:rPr>
                  <w:rFonts w:ascii="Arial" w:hAnsi="Arial" w:cs="Arial"/>
                  <w:sz w:val="18"/>
                </w:rPr>
                <w:tab/>
                <w:delText>*Opdater*</w:delText>
              </w:r>
            </w:del>
          </w:p>
          <w:p w14:paraId="70AF97D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78" w:author="Hanne Erdman Thomsen" w:date="2023-05-24T13:07:00Z"/>
                <w:rFonts w:ascii="Arial" w:hAnsi="Arial" w:cs="Arial"/>
                <w:sz w:val="18"/>
              </w:rPr>
            </w:pPr>
            <w:del w:id="179" w:author="Hanne Erdman Thomsen" w:date="2023-05-24T13:07:00Z">
              <w:r>
                <w:rPr>
                  <w:rFonts w:ascii="Arial" w:hAnsi="Arial" w:cs="Arial"/>
                  <w:sz w:val="18"/>
                </w:rPr>
                <w:tab/>
              </w:r>
              <w:r>
                <w:rPr>
                  <w:rFonts w:ascii="Arial" w:hAnsi="Arial" w:cs="Arial"/>
                  <w:sz w:val="18"/>
                </w:rPr>
                <w:tab/>
              </w:r>
              <w:r>
                <w:rPr>
                  <w:rFonts w:ascii="Arial" w:hAnsi="Arial" w:cs="Arial"/>
                  <w:sz w:val="18"/>
                </w:rPr>
                <w:tab/>
                <w:delText>[</w:delText>
              </w:r>
            </w:del>
          </w:p>
          <w:p w14:paraId="0A5F533B" w14:textId="1B623176" w:rsidR="0020321F" w:rsidRDefault="00DB6674"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0" w:author="Hanne Erdman Thomsen" w:date="2023-05-24T13:07:00Z"/>
                <w:rFonts w:ascii="Arial" w:hAnsi="Arial" w:cs="Arial"/>
                <w:sz w:val="18"/>
              </w:rPr>
            </w:pPr>
            <w:del w:id="181" w:author="Hanne Erdman Thomsen" w:date="2023-05-24T13:07:00Z">
              <w:r>
                <w:rPr>
                  <w:rFonts w:ascii="Arial" w:hAnsi="Arial" w:cs="Arial"/>
                  <w:sz w:val="18"/>
                </w:rPr>
                <w:tab/>
              </w:r>
              <w:r>
                <w:rPr>
                  <w:rFonts w:ascii="Arial" w:hAnsi="Arial" w:cs="Arial"/>
                  <w:sz w:val="18"/>
                </w:rPr>
                <w:tab/>
              </w:r>
            </w:del>
            <w:ins w:id="182" w:author="Hanne Erdman Thomsen" w:date="2023-05-24T13:07:00Z">
              <w:r w:rsidR="0020321F">
                <w:rPr>
                  <w:rFonts w:ascii="Arial" w:hAnsi="Arial" w:cs="Arial"/>
                  <w:sz w:val="18"/>
                </w:rPr>
                <w:tab/>
                <w:t>*</w:t>
              </w:r>
              <w:commentRangeStart w:id="183"/>
              <w:proofErr w:type="spellStart"/>
              <w:r w:rsidR="0020321F">
                <w:rPr>
                  <w:rFonts w:ascii="Arial" w:hAnsi="Arial" w:cs="Arial"/>
                  <w:sz w:val="18"/>
                </w:rPr>
                <w:t>HovedejerIDValg</w:t>
              </w:r>
            </w:ins>
            <w:commentRangeEnd w:id="183"/>
            <w:proofErr w:type="spellEnd"/>
            <w:r w:rsidR="008A2C89">
              <w:rPr>
                <w:rStyle w:val="Kommentarhenvisning"/>
              </w:rPr>
              <w:commentReference w:id="183"/>
            </w:r>
            <w:ins w:id="184" w:author="Hanne Erdman Thomsen" w:date="2023-05-24T13:07:00Z">
              <w:r w:rsidR="0020321F">
                <w:rPr>
                  <w:rFonts w:ascii="Arial" w:hAnsi="Arial" w:cs="Arial"/>
                  <w:sz w:val="18"/>
                </w:rPr>
                <w:t>*</w:t>
              </w:r>
            </w:ins>
          </w:p>
          <w:p w14:paraId="0608AC5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5" w:author="Hanne Erdman Thomsen" w:date="2023-05-24T13:07:00Z"/>
                <w:rFonts w:ascii="Arial" w:hAnsi="Arial" w:cs="Arial"/>
                <w:sz w:val="18"/>
              </w:rPr>
            </w:pPr>
            <w:ins w:id="186" w:author="Hanne Erdman Thomsen" w:date="2023-05-24T13:07:00Z">
              <w:r>
                <w:rPr>
                  <w:rFonts w:ascii="Arial" w:hAnsi="Arial" w:cs="Arial"/>
                  <w:sz w:val="18"/>
                </w:rPr>
                <w:tab/>
                <w:t>[</w:t>
              </w:r>
            </w:ins>
          </w:p>
          <w:p w14:paraId="15C952E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7" w:author="Hanne Erdman Thomsen" w:date="2023-05-24T13:07:00Z"/>
                <w:rFonts w:ascii="Arial" w:hAnsi="Arial" w:cs="Arial"/>
                <w:sz w:val="18"/>
              </w:rPr>
            </w:pPr>
            <w:ins w:id="188" w:author="Hanne Erdman Thomsen" w:date="2023-05-24T13:07:00Z">
              <w:r>
                <w:rPr>
                  <w:rFonts w:ascii="Arial" w:hAnsi="Arial" w:cs="Arial"/>
                  <w:sz w:val="18"/>
                </w:rPr>
                <w:tab/>
              </w:r>
              <w:r>
                <w:rPr>
                  <w:rFonts w:ascii="Arial" w:hAnsi="Arial" w:cs="Arial"/>
                  <w:sz w:val="18"/>
                </w:rPr>
                <w:tab/>
                <w:t>*Person*</w:t>
              </w:r>
            </w:ins>
          </w:p>
          <w:p w14:paraId="677DA5E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9" w:author="Hanne Erdman Thomsen" w:date="2023-05-24T13:07:00Z"/>
                <w:rFonts w:ascii="Arial" w:hAnsi="Arial" w:cs="Arial"/>
                <w:sz w:val="18"/>
              </w:rPr>
            </w:pPr>
            <w:ins w:id="190" w:author="Hanne Erdman Thomsen" w:date="2023-05-24T13:07:00Z">
              <w:r>
                <w:rPr>
                  <w:rFonts w:ascii="Arial" w:hAnsi="Arial" w:cs="Arial"/>
                  <w:sz w:val="18"/>
                </w:rPr>
                <w:tab/>
              </w:r>
              <w:r>
                <w:rPr>
                  <w:rFonts w:ascii="Arial" w:hAnsi="Arial" w:cs="Arial"/>
                  <w:sz w:val="18"/>
                </w:rPr>
                <w:tab/>
                <w:t>[</w:t>
              </w:r>
            </w:ins>
          </w:p>
          <w:p w14:paraId="5A528E2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1" w:author="Hanne Erdman Thomsen" w:date="2023-05-24T13:07:00Z"/>
                <w:rFonts w:ascii="Arial" w:hAnsi="Arial" w:cs="Arial"/>
                <w:sz w:val="18"/>
              </w:rPr>
            </w:pPr>
            <w:ins w:id="192" w:author="Hanne Erdman Thomsen" w:date="2023-05-24T13:07:00Z">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ins>
          </w:p>
          <w:p w14:paraId="2C240B9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3" w:author="Hanne Erdman Thomsen" w:date="2023-05-24T13:07:00Z"/>
                <w:rFonts w:ascii="Arial" w:hAnsi="Arial" w:cs="Arial"/>
                <w:sz w:val="18"/>
              </w:rPr>
            </w:pPr>
            <w:ins w:id="194" w:author="Hanne Erdman Thomsen" w:date="2023-05-24T13:07:00Z">
              <w:r>
                <w:rPr>
                  <w:rFonts w:ascii="Arial" w:hAnsi="Arial" w:cs="Arial"/>
                  <w:sz w:val="18"/>
                </w:rPr>
                <w:tab/>
              </w:r>
              <w:r>
                <w:rPr>
                  <w:rFonts w:ascii="Arial" w:hAnsi="Arial" w:cs="Arial"/>
                  <w:sz w:val="18"/>
                </w:rPr>
                <w:tab/>
                <w:t>]</w:t>
              </w:r>
            </w:ins>
          </w:p>
          <w:p w14:paraId="7DDE6EA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5" w:author="Hanne Erdman Thomsen" w:date="2023-05-24T13:07:00Z"/>
                <w:rFonts w:ascii="Arial" w:hAnsi="Arial" w:cs="Arial"/>
                <w:sz w:val="18"/>
              </w:rPr>
            </w:pPr>
            <w:ins w:id="196" w:author="Hanne Erdman Thomsen" w:date="2023-05-24T13:07:00Z">
              <w:r>
                <w:rPr>
                  <w:rFonts w:ascii="Arial" w:hAnsi="Arial" w:cs="Arial"/>
                  <w:sz w:val="18"/>
                </w:rPr>
                <w:tab/>
              </w:r>
              <w:r>
                <w:rPr>
                  <w:rFonts w:ascii="Arial" w:hAnsi="Arial" w:cs="Arial"/>
                  <w:sz w:val="18"/>
                </w:rPr>
                <w:tab/>
                <w:t>|</w:t>
              </w:r>
            </w:ins>
          </w:p>
          <w:p w14:paraId="59472C9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7" w:author="Hanne Erdman Thomsen" w:date="2023-05-24T13:07:00Z"/>
                <w:rFonts w:ascii="Arial" w:hAnsi="Arial" w:cs="Arial"/>
                <w:sz w:val="18"/>
              </w:rPr>
            </w:pPr>
            <w:ins w:id="198" w:author="Hanne Erdman Thomsen" w:date="2023-05-24T13:07:00Z">
              <w:r>
                <w:rPr>
                  <w:rFonts w:ascii="Arial" w:hAnsi="Arial" w:cs="Arial"/>
                  <w:sz w:val="18"/>
                </w:rPr>
                <w:tab/>
              </w:r>
              <w:r>
                <w:rPr>
                  <w:rFonts w:ascii="Arial" w:hAnsi="Arial" w:cs="Arial"/>
                  <w:sz w:val="18"/>
                </w:rPr>
                <w:tab/>
                <w:t>*</w:t>
              </w:r>
              <w:proofErr w:type="spellStart"/>
              <w:r>
                <w:rPr>
                  <w:rFonts w:ascii="Arial" w:hAnsi="Arial" w:cs="Arial"/>
                  <w:sz w:val="18"/>
                </w:rPr>
                <w:t>CVRVirksomhed</w:t>
              </w:r>
              <w:proofErr w:type="spellEnd"/>
              <w:r>
                <w:rPr>
                  <w:rFonts w:ascii="Arial" w:hAnsi="Arial" w:cs="Arial"/>
                  <w:sz w:val="18"/>
                </w:rPr>
                <w:t>*</w:t>
              </w:r>
            </w:ins>
          </w:p>
          <w:p w14:paraId="1A85B04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9" w:author="Hanne Erdman Thomsen" w:date="2023-05-24T13:07:00Z"/>
                <w:rFonts w:ascii="Arial" w:hAnsi="Arial" w:cs="Arial"/>
                <w:sz w:val="18"/>
              </w:rPr>
            </w:pPr>
            <w:ins w:id="200" w:author="Hanne Erdman Thomsen" w:date="2023-05-24T13:07:00Z">
              <w:r>
                <w:rPr>
                  <w:rFonts w:ascii="Arial" w:hAnsi="Arial" w:cs="Arial"/>
                  <w:sz w:val="18"/>
                </w:rPr>
                <w:tab/>
              </w:r>
              <w:r>
                <w:rPr>
                  <w:rFonts w:ascii="Arial" w:hAnsi="Arial" w:cs="Arial"/>
                  <w:sz w:val="18"/>
                </w:rPr>
                <w:tab/>
                <w:t>[</w:t>
              </w:r>
            </w:ins>
          </w:p>
          <w:p w14:paraId="15C8B2C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1" w:author="Hanne Erdman Thomsen" w:date="2023-05-24T13:07:00Z"/>
                <w:rFonts w:ascii="Arial" w:hAnsi="Arial" w:cs="Arial"/>
                <w:sz w:val="18"/>
              </w:rPr>
            </w:pPr>
            <w:ins w:id="202" w:author="Hanne Erdman Thomsen" w:date="2023-05-24T13:07:00Z">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ins>
          </w:p>
          <w:p w14:paraId="4F7FDA2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3" w:author="Hanne Erdman Thomsen" w:date="2023-05-24T13:07:00Z"/>
                <w:rFonts w:ascii="Arial" w:hAnsi="Arial" w:cs="Arial"/>
                <w:sz w:val="18"/>
              </w:rPr>
            </w:pPr>
            <w:ins w:id="204" w:author="Hanne Erdman Thomsen" w:date="2023-05-24T13:07:00Z">
              <w:r>
                <w:rPr>
                  <w:rFonts w:ascii="Arial" w:hAnsi="Arial" w:cs="Arial"/>
                  <w:sz w:val="18"/>
                </w:rPr>
                <w:tab/>
              </w:r>
              <w:r>
                <w:rPr>
                  <w:rFonts w:ascii="Arial" w:hAnsi="Arial" w:cs="Arial"/>
                  <w:sz w:val="18"/>
                </w:rPr>
                <w:tab/>
                <w:t>]</w:t>
              </w:r>
            </w:ins>
          </w:p>
          <w:p w14:paraId="76E1042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5" w:author="Hanne Erdman Thomsen" w:date="2023-05-24T13:07:00Z"/>
                <w:rFonts w:ascii="Arial" w:hAnsi="Arial" w:cs="Arial"/>
                <w:sz w:val="18"/>
              </w:rPr>
            </w:pPr>
            <w:ins w:id="206" w:author="Hanne Erdman Thomsen" w:date="2023-05-24T13:07:00Z">
              <w:r>
                <w:rPr>
                  <w:rFonts w:ascii="Arial" w:hAnsi="Arial" w:cs="Arial"/>
                  <w:sz w:val="18"/>
                </w:rPr>
                <w:tab/>
                <w:t>]</w:t>
              </w:r>
            </w:ins>
          </w:p>
          <w:p w14:paraId="31691AE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7" w:author="Hanne Erdman Thomsen" w:date="2023-05-24T13:07:00Z"/>
                <w:rFonts w:ascii="Arial" w:hAnsi="Arial" w:cs="Arial"/>
                <w:sz w:val="18"/>
              </w:rPr>
            </w:pPr>
            <w:ins w:id="208" w:author="Hanne Erdman Thomsen" w:date="2023-05-24T13:07:00Z">
              <w:r>
                <w:rPr>
                  <w:rFonts w:ascii="Arial" w:hAnsi="Arial" w:cs="Arial"/>
                  <w:sz w:val="18"/>
                </w:rPr>
                <w:tab/>
                <w:t>(</w:t>
              </w:r>
            </w:ins>
          </w:p>
          <w:p w14:paraId="283A7F9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OpkrævningIdentifikationValg</w:t>
            </w:r>
            <w:proofErr w:type="spellEnd"/>
            <w:r>
              <w:rPr>
                <w:rFonts w:ascii="Arial" w:hAnsi="Arial" w:cs="Arial"/>
                <w:sz w:val="18"/>
              </w:rPr>
              <w:t>*</w:t>
            </w:r>
          </w:p>
          <w:p w14:paraId="673E867F" w14:textId="211041A1"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del w:id="209" w:author="Hanne Erdman Thomsen" w:date="2023-05-24T13:07:00Z">
              <w:r w:rsidR="00DB6674">
                <w:rPr>
                  <w:rFonts w:ascii="Arial" w:hAnsi="Arial" w:cs="Arial"/>
                  <w:sz w:val="18"/>
                </w:rPr>
                <w:tab/>
              </w:r>
              <w:r w:rsidR="00DB6674">
                <w:rPr>
                  <w:rFonts w:ascii="Arial" w:hAnsi="Arial" w:cs="Arial"/>
                  <w:sz w:val="18"/>
                </w:rPr>
                <w:tab/>
              </w:r>
            </w:del>
            <w:r>
              <w:rPr>
                <w:rFonts w:ascii="Arial" w:hAnsi="Arial" w:cs="Arial"/>
                <w:sz w:val="18"/>
              </w:rPr>
              <w:t>[</w:t>
            </w:r>
          </w:p>
          <w:p w14:paraId="64BA9585" w14:textId="07B27517" w:rsidR="0020321F" w:rsidRDefault="00DB6674"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10" w:author="Hanne Erdman Thomsen" w:date="2023-05-24T13:07:00Z">
              <w:r>
                <w:rPr>
                  <w:rFonts w:ascii="Arial" w:hAnsi="Arial" w:cs="Arial"/>
                  <w:sz w:val="18"/>
                </w:rPr>
                <w:tab/>
              </w:r>
              <w:r>
                <w:rPr>
                  <w:rFonts w:ascii="Arial" w:hAnsi="Arial" w:cs="Arial"/>
                  <w:sz w:val="18"/>
                </w:rPr>
                <w:tab/>
              </w:r>
            </w:del>
            <w:r w:rsidR="0020321F">
              <w:rPr>
                <w:rFonts w:ascii="Arial" w:hAnsi="Arial" w:cs="Arial"/>
                <w:sz w:val="18"/>
              </w:rPr>
              <w:tab/>
            </w:r>
            <w:r w:rsidR="0020321F">
              <w:rPr>
                <w:rFonts w:ascii="Arial" w:hAnsi="Arial" w:cs="Arial"/>
                <w:sz w:val="18"/>
              </w:rPr>
              <w:tab/>
            </w:r>
            <w:r w:rsidR="0020321F">
              <w:rPr>
                <w:rFonts w:ascii="Arial" w:hAnsi="Arial" w:cs="Arial"/>
                <w:sz w:val="18"/>
              </w:rPr>
              <w:tab/>
              <w:t>*</w:t>
            </w:r>
            <w:proofErr w:type="spellStart"/>
            <w:r w:rsidR="0020321F">
              <w:rPr>
                <w:rFonts w:ascii="Arial" w:hAnsi="Arial" w:cs="Arial"/>
                <w:sz w:val="18"/>
              </w:rPr>
              <w:t>EANOplysninger</w:t>
            </w:r>
            <w:proofErr w:type="spellEnd"/>
            <w:r w:rsidR="0020321F">
              <w:rPr>
                <w:rFonts w:ascii="Arial" w:hAnsi="Arial" w:cs="Arial"/>
                <w:sz w:val="18"/>
              </w:rPr>
              <w:t>*</w:t>
            </w:r>
          </w:p>
          <w:p w14:paraId="6506F1EC" w14:textId="64429E4A"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del w:id="211" w:author="Hanne Erdman Thomsen" w:date="2023-05-24T13:07:00Z">
              <w:r w:rsidR="00DB6674">
                <w:rPr>
                  <w:rFonts w:ascii="Arial" w:hAnsi="Arial" w:cs="Arial"/>
                  <w:sz w:val="18"/>
                </w:rPr>
                <w:tab/>
              </w:r>
              <w:r w:rsidR="00DB6674">
                <w:rPr>
                  <w:rFonts w:ascii="Arial" w:hAnsi="Arial" w:cs="Arial"/>
                  <w:sz w:val="18"/>
                </w:rPr>
                <w:tab/>
              </w:r>
            </w:del>
            <w:r>
              <w:rPr>
                <w:rFonts w:ascii="Arial" w:hAnsi="Arial" w:cs="Arial"/>
                <w:sz w:val="18"/>
              </w:rPr>
              <w:t>[</w:t>
            </w:r>
          </w:p>
          <w:p w14:paraId="567BC612" w14:textId="6ABF59CB" w:rsidR="0020321F" w:rsidRDefault="00DB6674"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12" w:author="Hanne Erdman Thomsen" w:date="2023-05-24T13:07:00Z">
              <w:r>
                <w:rPr>
                  <w:rFonts w:ascii="Arial" w:hAnsi="Arial" w:cs="Arial"/>
                  <w:sz w:val="18"/>
                </w:rPr>
                <w:tab/>
              </w:r>
              <w:r>
                <w:rPr>
                  <w:rFonts w:ascii="Arial" w:hAnsi="Arial" w:cs="Arial"/>
                  <w:sz w:val="18"/>
                </w:rPr>
                <w:tab/>
              </w:r>
            </w:del>
            <w:r w:rsidR="0020321F">
              <w:rPr>
                <w:rFonts w:ascii="Arial" w:hAnsi="Arial" w:cs="Arial"/>
                <w:sz w:val="18"/>
              </w:rPr>
              <w:tab/>
            </w:r>
            <w:r w:rsidR="0020321F">
              <w:rPr>
                <w:rFonts w:ascii="Arial" w:hAnsi="Arial" w:cs="Arial"/>
                <w:sz w:val="18"/>
              </w:rPr>
              <w:tab/>
            </w:r>
            <w:r w:rsidR="0020321F">
              <w:rPr>
                <w:rFonts w:ascii="Arial" w:hAnsi="Arial" w:cs="Arial"/>
                <w:sz w:val="18"/>
              </w:rPr>
              <w:tab/>
            </w:r>
            <w:r w:rsidR="0020321F">
              <w:rPr>
                <w:rFonts w:ascii="Arial" w:hAnsi="Arial" w:cs="Arial"/>
                <w:sz w:val="18"/>
              </w:rPr>
              <w:tab/>
            </w:r>
            <w:proofErr w:type="spellStart"/>
            <w:r w:rsidR="0020321F">
              <w:rPr>
                <w:rFonts w:ascii="Arial" w:hAnsi="Arial" w:cs="Arial"/>
                <w:sz w:val="18"/>
              </w:rPr>
              <w:t>EANNummer</w:t>
            </w:r>
            <w:proofErr w:type="spellEnd"/>
          </w:p>
          <w:p w14:paraId="656A8A7C" w14:textId="49E4A394" w:rsidR="0020321F" w:rsidRDefault="00DB6674"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13" w:author="Hanne Erdman Thomsen" w:date="2023-05-24T13:07:00Z">
              <w:r>
                <w:rPr>
                  <w:rFonts w:ascii="Arial" w:hAnsi="Arial" w:cs="Arial"/>
                  <w:sz w:val="18"/>
                </w:rPr>
                <w:tab/>
              </w:r>
              <w:r>
                <w:rPr>
                  <w:rFonts w:ascii="Arial" w:hAnsi="Arial" w:cs="Arial"/>
                  <w:sz w:val="18"/>
                </w:rPr>
                <w:tab/>
              </w:r>
            </w:del>
            <w:r w:rsidR="0020321F">
              <w:rPr>
                <w:rFonts w:ascii="Arial" w:hAnsi="Arial" w:cs="Arial"/>
                <w:sz w:val="18"/>
              </w:rPr>
              <w:tab/>
            </w:r>
            <w:r w:rsidR="0020321F">
              <w:rPr>
                <w:rFonts w:ascii="Arial" w:hAnsi="Arial" w:cs="Arial"/>
                <w:sz w:val="18"/>
              </w:rPr>
              <w:tab/>
            </w:r>
            <w:r w:rsidR="0020321F">
              <w:rPr>
                <w:rFonts w:ascii="Arial" w:hAnsi="Arial" w:cs="Arial"/>
                <w:sz w:val="18"/>
              </w:rPr>
              <w:tab/>
            </w:r>
            <w:r w:rsidR="0020321F">
              <w:rPr>
                <w:rFonts w:ascii="Arial" w:hAnsi="Arial" w:cs="Arial"/>
                <w:sz w:val="18"/>
              </w:rPr>
              <w:tab/>
            </w:r>
            <w:proofErr w:type="spellStart"/>
            <w:r w:rsidR="0020321F">
              <w:rPr>
                <w:rFonts w:ascii="Arial" w:hAnsi="Arial" w:cs="Arial"/>
                <w:sz w:val="18"/>
              </w:rPr>
              <w:t>EANOrdreNummer</w:t>
            </w:r>
            <w:proofErr w:type="spellEnd"/>
          </w:p>
          <w:p w14:paraId="434FB11B" w14:textId="63642EA5" w:rsidR="0020321F" w:rsidRDefault="00DB6674"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14" w:author="Hanne Erdman Thomsen" w:date="2023-05-24T13:07:00Z">
              <w:r>
                <w:rPr>
                  <w:rFonts w:ascii="Arial" w:hAnsi="Arial" w:cs="Arial"/>
                  <w:sz w:val="18"/>
                </w:rPr>
                <w:tab/>
              </w:r>
              <w:r>
                <w:rPr>
                  <w:rFonts w:ascii="Arial" w:hAnsi="Arial" w:cs="Arial"/>
                  <w:sz w:val="18"/>
                </w:rPr>
                <w:tab/>
              </w:r>
            </w:del>
            <w:r w:rsidR="0020321F">
              <w:rPr>
                <w:rFonts w:ascii="Arial" w:hAnsi="Arial" w:cs="Arial"/>
                <w:sz w:val="18"/>
              </w:rPr>
              <w:tab/>
            </w:r>
            <w:r w:rsidR="0020321F">
              <w:rPr>
                <w:rFonts w:ascii="Arial" w:hAnsi="Arial" w:cs="Arial"/>
                <w:sz w:val="18"/>
              </w:rPr>
              <w:tab/>
            </w:r>
            <w:r w:rsidR="0020321F">
              <w:rPr>
                <w:rFonts w:ascii="Arial" w:hAnsi="Arial" w:cs="Arial"/>
                <w:sz w:val="18"/>
              </w:rPr>
              <w:tab/>
            </w:r>
            <w:r w:rsidR="0020321F">
              <w:rPr>
                <w:rFonts w:ascii="Arial" w:hAnsi="Arial" w:cs="Arial"/>
                <w:sz w:val="18"/>
              </w:rPr>
              <w:tab/>
            </w:r>
            <w:proofErr w:type="spellStart"/>
            <w:r w:rsidR="0020321F">
              <w:rPr>
                <w:rFonts w:ascii="Arial" w:hAnsi="Arial" w:cs="Arial"/>
                <w:sz w:val="18"/>
              </w:rPr>
              <w:t>EANKontoNummer</w:t>
            </w:r>
            <w:proofErr w:type="spellEnd"/>
          </w:p>
          <w:p w14:paraId="634A2E86" w14:textId="155E4D88"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del w:id="215" w:author="Hanne Erdman Thomsen" w:date="2023-05-24T13:07:00Z">
              <w:r w:rsidR="00DB6674">
                <w:rPr>
                  <w:rFonts w:ascii="Arial" w:hAnsi="Arial" w:cs="Arial"/>
                  <w:sz w:val="18"/>
                </w:rPr>
                <w:tab/>
              </w:r>
              <w:r w:rsidR="00DB6674">
                <w:rPr>
                  <w:rFonts w:ascii="Arial" w:hAnsi="Arial" w:cs="Arial"/>
                  <w:sz w:val="18"/>
                </w:rPr>
                <w:tab/>
              </w:r>
            </w:del>
            <w:ins w:id="216" w:author="Hanne Erdman Thomsen" w:date="2023-05-24T13:07:00Z">
              <w:r>
                <w:rPr>
                  <w:rFonts w:ascii="Arial" w:hAnsi="Arial" w:cs="Arial"/>
                  <w:sz w:val="18"/>
                </w:rPr>
                <w:t>(</w:t>
              </w:r>
            </w:ins>
            <w:commentRangeStart w:id="217"/>
            <w:proofErr w:type="spellStart"/>
            <w:r>
              <w:rPr>
                <w:rFonts w:ascii="Arial" w:hAnsi="Arial" w:cs="Arial"/>
                <w:sz w:val="18"/>
              </w:rPr>
              <w:t>EANKontakt</w:t>
            </w:r>
            <w:commentRangeEnd w:id="217"/>
            <w:proofErr w:type="spellEnd"/>
            <w:r w:rsidR="00CA1551">
              <w:rPr>
                <w:rStyle w:val="Kommentarhenvisning"/>
              </w:rPr>
              <w:commentReference w:id="217"/>
            </w:r>
            <w:ins w:id="218" w:author="Hanne Erdman Thomsen" w:date="2023-05-24T13:07:00Z">
              <w:r>
                <w:rPr>
                  <w:rFonts w:ascii="Arial" w:hAnsi="Arial" w:cs="Arial"/>
                  <w:sz w:val="18"/>
                </w:rPr>
                <w:t>)</w:t>
              </w:r>
            </w:ins>
          </w:p>
          <w:p w14:paraId="2FE7C317" w14:textId="5DD108DC" w:rsidR="0020321F" w:rsidRDefault="00DB6674"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19" w:author="Hanne Erdman Thomsen" w:date="2023-05-24T13:07:00Z">
              <w:r>
                <w:rPr>
                  <w:rFonts w:ascii="Arial" w:hAnsi="Arial" w:cs="Arial"/>
                  <w:sz w:val="18"/>
                </w:rPr>
                <w:tab/>
              </w:r>
              <w:r>
                <w:rPr>
                  <w:rFonts w:ascii="Arial" w:hAnsi="Arial" w:cs="Arial"/>
                  <w:sz w:val="18"/>
                </w:rPr>
                <w:tab/>
              </w:r>
            </w:del>
            <w:r w:rsidR="0020321F">
              <w:rPr>
                <w:rFonts w:ascii="Arial" w:hAnsi="Arial" w:cs="Arial"/>
                <w:sz w:val="18"/>
              </w:rPr>
              <w:tab/>
            </w:r>
            <w:r w:rsidR="0020321F">
              <w:rPr>
                <w:rFonts w:ascii="Arial" w:hAnsi="Arial" w:cs="Arial"/>
                <w:sz w:val="18"/>
              </w:rPr>
              <w:tab/>
            </w:r>
            <w:r w:rsidR="0020321F">
              <w:rPr>
                <w:rFonts w:ascii="Arial" w:hAnsi="Arial" w:cs="Arial"/>
                <w:sz w:val="18"/>
              </w:rPr>
              <w:tab/>
            </w:r>
            <w:r w:rsidR="0020321F">
              <w:rPr>
                <w:rFonts w:ascii="Arial" w:hAnsi="Arial" w:cs="Arial"/>
                <w:sz w:val="18"/>
              </w:rPr>
              <w:tab/>
              <w:t>(</w:t>
            </w:r>
            <w:proofErr w:type="spellStart"/>
            <w:r w:rsidR="0020321F">
              <w:rPr>
                <w:rFonts w:ascii="Arial" w:hAnsi="Arial" w:cs="Arial"/>
                <w:sz w:val="18"/>
              </w:rPr>
              <w:t>ProduktionEnhedNummer</w:t>
            </w:r>
            <w:proofErr w:type="spellEnd"/>
            <w:r w:rsidR="0020321F">
              <w:rPr>
                <w:rFonts w:ascii="Arial" w:hAnsi="Arial" w:cs="Arial"/>
                <w:sz w:val="18"/>
              </w:rPr>
              <w:t>)</w:t>
            </w:r>
          </w:p>
          <w:p w14:paraId="69341F39" w14:textId="374DD170"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del w:id="220" w:author="Hanne Erdman Thomsen" w:date="2023-05-24T13:07:00Z">
              <w:r w:rsidR="00DB6674">
                <w:rPr>
                  <w:rFonts w:ascii="Arial" w:hAnsi="Arial" w:cs="Arial"/>
                  <w:sz w:val="18"/>
                </w:rPr>
                <w:tab/>
              </w:r>
              <w:r w:rsidR="00DB6674">
                <w:rPr>
                  <w:rFonts w:ascii="Arial" w:hAnsi="Arial" w:cs="Arial"/>
                  <w:sz w:val="18"/>
                </w:rPr>
                <w:tab/>
              </w:r>
            </w:del>
            <w:r>
              <w:rPr>
                <w:rFonts w:ascii="Arial" w:hAnsi="Arial" w:cs="Arial"/>
                <w:sz w:val="18"/>
              </w:rPr>
              <w:t>]</w:t>
            </w:r>
          </w:p>
          <w:p w14:paraId="0F9EADB2" w14:textId="3F6896A5"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del w:id="221" w:author="Hanne Erdman Thomsen" w:date="2023-05-24T13:07:00Z">
              <w:r w:rsidR="00DB6674">
                <w:rPr>
                  <w:rFonts w:ascii="Arial" w:hAnsi="Arial" w:cs="Arial"/>
                  <w:sz w:val="18"/>
                </w:rPr>
                <w:tab/>
              </w:r>
              <w:r w:rsidR="00DB6674">
                <w:rPr>
                  <w:rFonts w:ascii="Arial" w:hAnsi="Arial" w:cs="Arial"/>
                  <w:sz w:val="18"/>
                </w:rPr>
                <w:tab/>
              </w:r>
            </w:del>
            <w:r>
              <w:rPr>
                <w:rFonts w:ascii="Arial" w:hAnsi="Arial" w:cs="Arial"/>
                <w:sz w:val="18"/>
              </w:rPr>
              <w:t>|</w:t>
            </w:r>
          </w:p>
          <w:p w14:paraId="2A68136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22" w:author="Hanne Erdman Thomsen" w:date="2023-05-24T13:07:00Z"/>
                <w:rFonts w:ascii="Arial" w:hAnsi="Arial" w:cs="Arial"/>
                <w:sz w:val="18"/>
              </w:rPr>
            </w:pPr>
            <w:del w:id="223" w:author="Hanne Erdman Thomsen" w:date="2023-05-24T13:07: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*Produktionsenhed*</w:delText>
              </w:r>
            </w:del>
          </w:p>
          <w:p w14:paraId="75BE347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24" w:author="Hanne Erdman Thomsen" w:date="2023-05-24T13:07:00Z"/>
                <w:rFonts w:ascii="Arial" w:hAnsi="Arial" w:cs="Arial"/>
                <w:sz w:val="18"/>
              </w:rPr>
            </w:pPr>
            <w:del w:id="225" w:author="Hanne Erdman Thomsen" w:date="2023-05-24T13:07: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557A2CED" w14:textId="1CF04481" w:rsidR="0020321F" w:rsidRDefault="00DB6674"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26" w:author="Hanne Erdman Thomsen" w:date="2023-05-24T13:07:00Z">
              <w:r>
                <w:rPr>
                  <w:rFonts w:ascii="Arial" w:hAnsi="Arial" w:cs="Arial"/>
                  <w:sz w:val="18"/>
                </w:rPr>
                <w:tab/>
              </w:r>
              <w:r>
                <w:rPr>
                  <w:rFonts w:ascii="Arial" w:hAnsi="Arial" w:cs="Arial"/>
                  <w:sz w:val="18"/>
                </w:rPr>
                <w:tab/>
              </w:r>
              <w:r>
                <w:rPr>
                  <w:rFonts w:ascii="Arial" w:hAnsi="Arial" w:cs="Arial"/>
                  <w:sz w:val="18"/>
                </w:rPr>
                <w:tab/>
              </w:r>
            </w:del>
            <w:r w:rsidR="0020321F">
              <w:rPr>
                <w:rFonts w:ascii="Arial" w:hAnsi="Arial" w:cs="Arial"/>
                <w:sz w:val="18"/>
              </w:rPr>
              <w:tab/>
            </w:r>
            <w:r w:rsidR="0020321F">
              <w:rPr>
                <w:rFonts w:ascii="Arial" w:hAnsi="Arial" w:cs="Arial"/>
                <w:sz w:val="18"/>
              </w:rPr>
              <w:tab/>
            </w:r>
            <w:r w:rsidR="0020321F">
              <w:rPr>
                <w:rFonts w:ascii="Arial" w:hAnsi="Arial" w:cs="Arial"/>
                <w:sz w:val="18"/>
              </w:rPr>
              <w:tab/>
            </w:r>
            <w:proofErr w:type="spellStart"/>
            <w:r w:rsidR="0020321F">
              <w:rPr>
                <w:rFonts w:ascii="Arial" w:hAnsi="Arial" w:cs="Arial"/>
                <w:sz w:val="18"/>
              </w:rPr>
              <w:t>ProduktionEnhedNummer</w:t>
            </w:r>
            <w:proofErr w:type="spellEnd"/>
          </w:p>
          <w:p w14:paraId="4880B90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27" w:author="Hanne Erdman Thomsen" w:date="2023-05-24T13:07:00Z"/>
                <w:rFonts w:ascii="Arial" w:hAnsi="Arial" w:cs="Arial"/>
                <w:sz w:val="18"/>
              </w:rPr>
            </w:pPr>
            <w:del w:id="228" w:author="Hanne Erdman Thomsen" w:date="2023-05-24T13:07: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0D47ACF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29" w:author="Hanne Erdman Thomsen" w:date="2023-05-24T13:07:00Z"/>
                <w:rFonts w:ascii="Arial" w:hAnsi="Arial" w:cs="Arial"/>
                <w:sz w:val="18"/>
              </w:rPr>
            </w:pPr>
            <w:del w:id="230" w:author="Hanne Erdman Thomsen" w:date="2023-05-24T13:07: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11C374F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31" w:author="Hanne Erdman Thomsen" w:date="2023-05-24T13:07:00Z"/>
                <w:rFonts w:ascii="Arial" w:hAnsi="Arial" w:cs="Arial"/>
                <w:sz w:val="18"/>
              </w:rPr>
            </w:pPr>
            <w:del w:id="232" w:author="Hanne Erdman Thomsen" w:date="2023-05-24T13:07:00Z">
              <w:r>
                <w:rPr>
                  <w:rFonts w:ascii="Arial" w:hAnsi="Arial" w:cs="Arial"/>
                  <w:sz w:val="18"/>
                </w:rPr>
                <w:tab/>
              </w:r>
              <w:r>
                <w:rPr>
                  <w:rFonts w:ascii="Arial" w:hAnsi="Arial" w:cs="Arial"/>
                  <w:sz w:val="18"/>
                </w:rPr>
                <w:tab/>
              </w:r>
              <w:r>
                <w:rPr>
                  <w:rFonts w:ascii="Arial" w:hAnsi="Arial" w:cs="Arial"/>
                  <w:sz w:val="18"/>
                </w:rPr>
                <w:tab/>
                <w:delText>]</w:delText>
              </w:r>
            </w:del>
          </w:p>
          <w:p w14:paraId="4B1A60D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E0191F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D49684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*Hovedoplysninger*</w:t>
            </w:r>
          </w:p>
          <w:p w14:paraId="74314FF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2D4B19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OpkrævningFordringArt</w:t>
            </w:r>
            <w:proofErr w:type="spellEnd"/>
            <w:r>
              <w:rPr>
                <w:rFonts w:ascii="Arial" w:hAnsi="Arial" w:cs="Arial"/>
                <w:sz w:val="18"/>
              </w:rPr>
              <w:t>)</w:t>
            </w:r>
          </w:p>
          <w:p w14:paraId="54AD83A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OpkrævningFordringInternKommentar</w:t>
            </w:r>
            <w:proofErr w:type="spellEnd"/>
            <w:r>
              <w:rPr>
                <w:rFonts w:ascii="Arial" w:hAnsi="Arial" w:cs="Arial"/>
                <w:sz w:val="18"/>
              </w:rPr>
              <w:t>)</w:t>
            </w:r>
          </w:p>
          <w:p w14:paraId="1FA0BEC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OpkrævningFordringTypeID</w:t>
            </w:r>
            <w:proofErr w:type="spellEnd"/>
            <w:r>
              <w:rPr>
                <w:rFonts w:ascii="Arial" w:hAnsi="Arial" w:cs="Arial"/>
                <w:sz w:val="18"/>
              </w:rPr>
              <w:t>)</w:t>
            </w:r>
          </w:p>
          <w:p w14:paraId="74C32CE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OpkrævningFordringTypeNavn</w:t>
            </w:r>
            <w:proofErr w:type="spellEnd"/>
            <w:r>
              <w:rPr>
                <w:rFonts w:ascii="Arial" w:hAnsi="Arial" w:cs="Arial"/>
                <w:sz w:val="18"/>
              </w:rPr>
              <w:t>)</w:t>
            </w:r>
          </w:p>
          <w:p w14:paraId="7E9EB9F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OpkrævningFordringErOpkrævetMarkering</w:t>
            </w:r>
            <w:proofErr w:type="spellEnd"/>
            <w:r>
              <w:rPr>
                <w:rFonts w:ascii="Arial" w:hAnsi="Arial" w:cs="Arial"/>
                <w:sz w:val="18"/>
              </w:rPr>
              <w:t>)</w:t>
            </w:r>
          </w:p>
          <w:p w14:paraId="2A5111F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OpkrævningFordringForfaldDato</w:t>
            </w:r>
            <w:proofErr w:type="spellEnd"/>
            <w:r>
              <w:rPr>
                <w:rFonts w:ascii="Arial" w:hAnsi="Arial" w:cs="Arial"/>
                <w:sz w:val="18"/>
              </w:rPr>
              <w:t>)</w:t>
            </w:r>
          </w:p>
          <w:p w14:paraId="032B3DD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OpkrævningFordringRenteDato</w:t>
            </w:r>
            <w:proofErr w:type="spellEnd"/>
            <w:r>
              <w:rPr>
                <w:rFonts w:ascii="Arial" w:hAnsi="Arial" w:cs="Arial"/>
                <w:sz w:val="18"/>
              </w:rPr>
              <w:t>)</w:t>
            </w:r>
          </w:p>
          <w:p w14:paraId="2CEF7C4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OpkrævningFordringBeløb</w:t>
            </w:r>
            <w:proofErr w:type="spellEnd"/>
          </w:p>
          <w:p w14:paraId="7A7E90B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ValutaOplysningKode</w:t>
            </w:r>
            <w:proofErr w:type="spellEnd"/>
            <w:r>
              <w:rPr>
                <w:rFonts w:ascii="Arial" w:hAnsi="Arial" w:cs="Arial"/>
                <w:sz w:val="18"/>
              </w:rPr>
              <w:t>)</w:t>
            </w:r>
          </w:p>
          <w:p w14:paraId="6482E22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OpkrævningFordringForældelseDato</w:t>
            </w:r>
            <w:proofErr w:type="spellEnd"/>
            <w:r>
              <w:rPr>
                <w:rFonts w:ascii="Arial" w:hAnsi="Arial" w:cs="Arial"/>
                <w:sz w:val="18"/>
              </w:rPr>
              <w:t>)</w:t>
            </w:r>
          </w:p>
          <w:p w14:paraId="0C2A96A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OpkrævningFordringOprindeligSidsteRettidigBetalingDato</w:t>
            </w:r>
            <w:proofErr w:type="spellEnd"/>
            <w:r>
              <w:rPr>
                <w:rFonts w:ascii="Arial" w:hAnsi="Arial" w:cs="Arial"/>
                <w:sz w:val="18"/>
              </w:rPr>
              <w:t>)</w:t>
            </w:r>
          </w:p>
          <w:p w14:paraId="58E2967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OpkrævningFordringModtagelseDato</w:t>
            </w:r>
            <w:proofErr w:type="spellEnd"/>
            <w:r>
              <w:rPr>
                <w:rFonts w:ascii="Arial" w:hAnsi="Arial" w:cs="Arial"/>
                <w:sz w:val="18"/>
              </w:rPr>
              <w:t>)</w:t>
            </w:r>
          </w:p>
          <w:p w14:paraId="07B3B24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OpkrævningFordringStiftelseDato</w:t>
            </w:r>
            <w:proofErr w:type="spellEnd"/>
            <w:r>
              <w:rPr>
                <w:rFonts w:ascii="Arial" w:hAnsi="Arial" w:cs="Arial"/>
                <w:sz w:val="18"/>
              </w:rPr>
              <w:t>)</w:t>
            </w:r>
          </w:p>
          <w:p w14:paraId="13CBB74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OpkrævningFordringBogføringDato</w:t>
            </w:r>
            <w:proofErr w:type="spellEnd"/>
            <w:r>
              <w:rPr>
                <w:rFonts w:ascii="Arial" w:hAnsi="Arial" w:cs="Arial"/>
                <w:sz w:val="18"/>
              </w:rPr>
              <w:t>)</w:t>
            </w:r>
          </w:p>
          <w:p w14:paraId="0942AB9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OpkrævningFordringReferenceNummer</w:t>
            </w:r>
            <w:proofErr w:type="spellEnd"/>
            <w:r>
              <w:rPr>
                <w:rFonts w:ascii="Arial" w:hAnsi="Arial" w:cs="Arial"/>
                <w:sz w:val="18"/>
              </w:rPr>
              <w:t>)</w:t>
            </w:r>
          </w:p>
          <w:p w14:paraId="5DBE357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OpkrævningFordringKommentar</w:t>
            </w:r>
            <w:proofErr w:type="spellEnd"/>
            <w:r>
              <w:rPr>
                <w:rFonts w:ascii="Arial" w:hAnsi="Arial" w:cs="Arial"/>
                <w:sz w:val="18"/>
              </w:rPr>
              <w:t>)</w:t>
            </w:r>
          </w:p>
          <w:p w14:paraId="6516267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OpkrævningFordringPeriodeFraDato</w:t>
            </w:r>
            <w:proofErr w:type="spellEnd"/>
            <w:r>
              <w:rPr>
                <w:rFonts w:ascii="Arial" w:hAnsi="Arial" w:cs="Arial"/>
                <w:sz w:val="18"/>
              </w:rPr>
              <w:t>)</w:t>
            </w:r>
          </w:p>
          <w:p w14:paraId="1DCE965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OpkrævningFordringPeriodeTilDato</w:t>
            </w:r>
            <w:proofErr w:type="spellEnd"/>
            <w:r>
              <w:rPr>
                <w:rFonts w:ascii="Arial" w:hAnsi="Arial" w:cs="Arial"/>
                <w:sz w:val="18"/>
              </w:rPr>
              <w:t>)</w:t>
            </w:r>
          </w:p>
          <w:p w14:paraId="1969A1A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46A6F2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DatoValg</w:t>
            </w:r>
            <w:proofErr w:type="spellEnd"/>
            <w:r>
              <w:rPr>
                <w:rFonts w:ascii="Arial" w:hAnsi="Arial" w:cs="Arial"/>
                <w:sz w:val="18"/>
              </w:rPr>
              <w:t>*</w:t>
            </w:r>
          </w:p>
          <w:p w14:paraId="0237514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F362BB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*SRB*</w:t>
            </w:r>
          </w:p>
          <w:p w14:paraId="7C390A2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346EA0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OpkrævningFordringSidsteRettidigBetalingDato</w:t>
            </w:r>
            <w:proofErr w:type="spellEnd"/>
          </w:p>
          <w:p w14:paraId="428E195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14:paraId="606EFAE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C9CDAD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*Frigivelsesdato*</w:t>
            </w:r>
          </w:p>
          <w:p w14:paraId="48836EC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3D7C8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OpkrævningFordringFrigivelseDato</w:t>
            </w:r>
            <w:proofErr w:type="spellEnd"/>
          </w:p>
          <w:p w14:paraId="52DEC4F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7364E7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96CB07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9BB0739" w14:textId="08850FF0"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commentRangeStart w:id="233"/>
            <w:proofErr w:type="spellStart"/>
            <w:r>
              <w:rPr>
                <w:rFonts w:ascii="Arial" w:hAnsi="Arial" w:cs="Arial"/>
                <w:sz w:val="18"/>
              </w:rPr>
              <w:t>OpkrævningFordringRykkerHen</w:t>
            </w:r>
            <w:del w:id="234" w:author="Hanne Erdman Thomsen" w:date="2023-05-26T15:51:00Z">
              <w:r w:rsidR="008E71C9" w:rsidDel="008E71C9">
                <w:rPr>
                  <w:rFonts w:ascii="Arial" w:hAnsi="Arial" w:cs="Arial"/>
                  <w:sz w:val="18"/>
                </w:rPr>
                <w:delText>d</w:delText>
              </w:r>
            </w:del>
            <w:r>
              <w:rPr>
                <w:rFonts w:ascii="Arial" w:hAnsi="Arial" w:cs="Arial"/>
                <w:sz w:val="18"/>
              </w:rPr>
              <w:t>standDato</w:t>
            </w:r>
            <w:commentRangeEnd w:id="233"/>
            <w:proofErr w:type="spellEnd"/>
            <w:r w:rsidR="008E71C9">
              <w:rPr>
                <w:rStyle w:val="Kommentarhenvisning"/>
              </w:rPr>
              <w:commentReference w:id="233"/>
            </w:r>
            <w:r>
              <w:rPr>
                <w:rFonts w:ascii="Arial" w:hAnsi="Arial" w:cs="Arial"/>
                <w:sz w:val="18"/>
              </w:rPr>
              <w:t>)</w:t>
            </w:r>
          </w:p>
          <w:p w14:paraId="0710D37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commentRangeStart w:id="235"/>
            <w:commentRangeEnd w:id="235"/>
            <w:r w:rsidR="00CA1551">
              <w:rPr>
                <w:rStyle w:val="Kommentarhenvisning"/>
              </w:rPr>
              <w:commentReference w:id="235"/>
            </w:r>
          </w:p>
          <w:p w14:paraId="126C186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36" w:author="Hanne Erdman Thomsen" w:date="2023-05-24T13:07:00Z"/>
                <w:rFonts w:ascii="Arial" w:hAnsi="Arial" w:cs="Arial"/>
                <w:sz w:val="18"/>
              </w:rPr>
            </w:pPr>
            <w:del w:id="237" w:author="Hanne Erdman Thomsen" w:date="2023-05-24T13:07:00Z">
              <w:r>
                <w:rPr>
                  <w:rFonts w:ascii="Arial" w:hAnsi="Arial" w:cs="Arial"/>
                  <w:sz w:val="18"/>
                </w:rPr>
                <w:tab/>
                <w:delText>(OpkrævningSpecifikationStruktur)</w:delText>
              </w:r>
            </w:del>
          </w:p>
          <w:p w14:paraId="2B8CB00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F49E0C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OpkrævningFordringDelFordringListe</w:t>
            </w:r>
            <w:proofErr w:type="spellEnd"/>
            <w:r>
              <w:rPr>
                <w:rFonts w:ascii="Arial" w:hAnsi="Arial" w:cs="Arial"/>
                <w:sz w:val="18"/>
              </w:rPr>
              <w:t>*</w:t>
            </w:r>
          </w:p>
          <w:p w14:paraId="6041CD4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76DB89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OpkrævningFordringDelFordring</w:t>
            </w:r>
            <w:proofErr w:type="spellEnd"/>
            <w:r>
              <w:rPr>
                <w:rFonts w:ascii="Arial" w:hAnsi="Arial" w:cs="Arial"/>
                <w:sz w:val="18"/>
              </w:rPr>
              <w:t>*</w:t>
            </w:r>
          </w:p>
          <w:p w14:paraId="275087B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772B2F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OpkrævningDelFordringTypeID</w:t>
            </w:r>
            <w:proofErr w:type="spellEnd"/>
          </w:p>
          <w:p w14:paraId="6649B9B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OpkrævningDelFordringTypeNavn</w:t>
            </w:r>
            <w:proofErr w:type="spellEnd"/>
            <w:r>
              <w:rPr>
                <w:rFonts w:ascii="Arial" w:hAnsi="Arial" w:cs="Arial"/>
                <w:sz w:val="18"/>
              </w:rPr>
              <w:t>)</w:t>
            </w:r>
          </w:p>
          <w:p w14:paraId="3566ED4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OpkrævningDelFordringBeløb</w:t>
            </w:r>
            <w:proofErr w:type="spellEnd"/>
          </w:p>
          <w:p w14:paraId="48A9E5C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8E00DF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FordringHaver</w:t>
            </w:r>
            <w:proofErr w:type="spellEnd"/>
            <w:r>
              <w:rPr>
                <w:rFonts w:ascii="Arial" w:hAnsi="Arial" w:cs="Arial"/>
                <w:sz w:val="18"/>
              </w:rPr>
              <w:t>*</w:t>
            </w:r>
          </w:p>
          <w:p w14:paraId="0684389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97C92E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OpkrævningFordringHaverNummerType</w:t>
            </w:r>
            <w:proofErr w:type="spellEnd"/>
          </w:p>
          <w:p w14:paraId="5B1BDC9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OpkrævningFordringHaverNummer</w:t>
            </w:r>
            <w:proofErr w:type="spellEnd"/>
          </w:p>
          <w:p w14:paraId="56EB5E2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OpkrævningFordringHaverNavn</w:t>
            </w:r>
            <w:proofErr w:type="spellEnd"/>
          </w:p>
          <w:p w14:paraId="1E89012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8FED57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3511AD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97E87D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62CFFC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75CEDC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31BA50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HæftelseListe</w:t>
            </w:r>
            <w:proofErr w:type="spellEnd"/>
            <w:r>
              <w:rPr>
                <w:rFonts w:ascii="Arial" w:hAnsi="Arial" w:cs="Arial"/>
                <w:sz w:val="18"/>
              </w:rPr>
              <w:t>*</w:t>
            </w:r>
          </w:p>
          <w:p w14:paraId="7696789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059D5FE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w:t>
            </w:r>
          </w:p>
          <w:p w14:paraId="0173C33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1148FE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MedhæfterIDValg</w:t>
            </w:r>
            <w:proofErr w:type="spellEnd"/>
            <w:r>
              <w:rPr>
                <w:rFonts w:ascii="Arial" w:hAnsi="Arial" w:cs="Arial"/>
                <w:sz w:val="18"/>
              </w:rPr>
              <w:t>*</w:t>
            </w:r>
          </w:p>
          <w:p w14:paraId="1CE0C3D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C511B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w:t>
            </w:r>
          </w:p>
          <w:p w14:paraId="2446D10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BCD270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185FD1B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EFD824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E7C5A2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CVRVirksomhed</w:t>
            </w:r>
            <w:proofErr w:type="spellEnd"/>
            <w:r>
              <w:rPr>
                <w:rFonts w:ascii="Arial" w:hAnsi="Arial" w:cs="Arial"/>
                <w:sz w:val="18"/>
              </w:rPr>
              <w:t>*</w:t>
            </w:r>
          </w:p>
          <w:p w14:paraId="139B5B0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9FF81E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6A27E99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838274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D48CE0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OpkrævningHæftelseForm</w:t>
            </w:r>
            <w:proofErr w:type="spellEnd"/>
          </w:p>
          <w:p w14:paraId="2D15A61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OpkrævningHæftelseStartDato</w:t>
            </w:r>
            <w:proofErr w:type="spellEnd"/>
            <w:r>
              <w:rPr>
                <w:rFonts w:ascii="Arial" w:hAnsi="Arial" w:cs="Arial"/>
                <w:sz w:val="18"/>
              </w:rPr>
              <w:t>)</w:t>
            </w:r>
          </w:p>
          <w:p w14:paraId="329159E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OpkrævningHæftelseSlutDato</w:t>
            </w:r>
            <w:proofErr w:type="spellEnd"/>
            <w:r>
              <w:rPr>
                <w:rFonts w:ascii="Arial" w:hAnsi="Arial" w:cs="Arial"/>
                <w:sz w:val="18"/>
              </w:rPr>
              <w:t>)</w:t>
            </w:r>
          </w:p>
          <w:p w14:paraId="0D32F0C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64CA1F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4ED809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66B7D1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3651664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0321F" w14:paraId="28527E04" w14:textId="77777777" w:rsidTr="0020321F">
        <w:trPr>
          <w:trHeight w:hRule="exact" w:val="113"/>
        </w:trPr>
        <w:tc>
          <w:tcPr>
            <w:tcW w:w="10205" w:type="dxa"/>
            <w:shd w:val="clear" w:color="auto" w:fill="D2DCFA"/>
          </w:tcPr>
          <w:p w14:paraId="6BCCBBE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321F" w14:paraId="7E7ED36F" w14:textId="77777777" w:rsidTr="0020321F">
        <w:tc>
          <w:tcPr>
            <w:tcW w:w="10205" w:type="dxa"/>
            <w:vAlign w:val="center"/>
          </w:tcPr>
          <w:p w14:paraId="7FB9304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VurderingStruktur</w:t>
            </w:r>
            <w:proofErr w:type="spellEnd"/>
          </w:p>
        </w:tc>
      </w:tr>
      <w:tr w:rsidR="0020321F" w14:paraId="6522EC49" w14:textId="77777777" w:rsidTr="0020321F">
        <w:tc>
          <w:tcPr>
            <w:tcW w:w="10205" w:type="dxa"/>
            <w:vAlign w:val="center"/>
          </w:tcPr>
          <w:p w14:paraId="6282450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*Vurdering*</w:t>
            </w:r>
          </w:p>
          <w:p w14:paraId="3A9F198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4A4014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EjendomsvurderingVurderingsID</w:t>
            </w:r>
            <w:proofErr w:type="spellEnd"/>
          </w:p>
          <w:p w14:paraId="22D2C0F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EjendomsvurderingÆndringDato</w:t>
            </w:r>
            <w:proofErr w:type="spellEnd"/>
            <w:r>
              <w:rPr>
                <w:rFonts w:ascii="Arial" w:hAnsi="Arial" w:cs="Arial"/>
                <w:sz w:val="18"/>
              </w:rPr>
              <w:t>)</w:t>
            </w:r>
          </w:p>
          <w:p w14:paraId="0A417CF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EjendomsvurderingÅr</w:t>
            </w:r>
            <w:proofErr w:type="spellEnd"/>
            <w:r>
              <w:rPr>
                <w:rFonts w:ascii="Arial" w:hAnsi="Arial" w:cs="Arial"/>
                <w:sz w:val="18"/>
              </w:rPr>
              <w:t>)</w:t>
            </w:r>
          </w:p>
          <w:p w14:paraId="0D6453F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EjendomsvurderingJuridiskKategorikode</w:t>
            </w:r>
            <w:proofErr w:type="spellEnd"/>
            <w:r>
              <w:rPr>
                <w:rFonts w:ascii="Arial" w:hAnsi="Arial" w:cs="Arial"/>
                <w:sz w:val="18"/>
              </w:rPr>
              <w:t>)</w:t>
            </w:r>
          </w:p>
          <w:p w14:paraId="5CF6201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EjendomsvurderingJuridiskKategoriTekst</w:t>
            </w:r>
            <w:proofErr w:type="spellEnd"/>
            <w:r>
              <w:rPr>
                <w:rFonts w:ascii="Arial" w:hAnsi="Arial" w:cs="Arial"/>
                <w:sz w:val="18"/>
              </w:rPr>
              <w:t>)</w:t>
            </w:r>
          </w:p>
          <w:p w14:paraId="6939173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EjendomsvurderingJuridiskUnderkategorikode</w:t>
            </w:r>
            <w:proofErr w:type="spellEnd"/>
            <w:r>
              <w:rPr>
                <w:rFonts w:ascii="Arial" w:hAnsi="Arial" w:cs="Arial"/>
                <w:sz w:val="18"/>
              </w:rPr>
              <w:t>)</w:t>
            </w:r>
          </w:p>
          <w:p w14:paraId="4E3DBB6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EjendomsvurderingJuridiskUnderkategoriTekst</w:t>
            </w:r>
            <w:proofErr w:type="spellEnd"/>
            <w:r>
              <w:rPr>
                <w:rFonts w:ascii="Arial" w:hAnsi="Arial" w:cs="Arial"/>
                <w:sz w:val="18"/>
              </w:rPr>
              <w:t>)</w:t>
            </w:r>
          </w:p>
          <w:p w14:paraId="314A5CD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EjendomsvurderingOprindelseKode</w:t>
            </w:r>
            <w:proofErr w:type="spellEnd"/>
            <w:r>
              <w:rPr>
                <w:rFonts w:ascii="Arial" w:hAnsi="Arial" w:cs="Arial"/>
                <w:sz w:val="18"/>
              </w:rPr>
              <w:t>)</w:t>
            </w:r>
          </w:p>
          <w:p w14:paraId="0CD9885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14:paraId="104F52D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BeskatningsgrundlagValg</w:t>
            </w:r>
            <w:proofErr w:type="spellEnd"/>
            <w:r>
              <w:rPr>
                <w:rFonts w:ascii="Arial" w:hAnsi="Arial" w:cs="Arial"/>
                <w:sz w:val="18"/>
              </w:rPr>
              <w:t>*</w:t>
            </w:r>
          </w:p>
          <w:p w14:paraId="4E29933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C00822A" w14:textId="4FD8372D"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ins w:id="238" w:author="Hanne Erdman Thomsen" w:date="2023-06-15T11:14:00Z">
              <w:r w:rsidR="006B50FC">
                <w:rPr>
                  <w:rFonts w:ascii="Arial" w:hAnsi="Arial" w:cs="Arial"/>
                  <w:sz w:val="18"/>
                </w:rPr>
                <w:t>BeskatningsgrundlagEjLandOgSkov</w:t>
              </w:r>
            </w:ins>
            <w:proofErr w:type="spellEnd"/>
            <w:del w:id="239" w:author="Hanne Erdman Thomsen" w:date="2023-06-15T11:14:00Z">
              <w:r w:rsidDel="006B50FC">
                <w:rPr>
                  <w:rFonts w:ascii="Arial" w:hAnsi="Arial" w:cs="Arial"/>
                  <w:sz w:val="18"/>
                </w:rPr>
                <w:delText>BoligBeskatningsgrundlag</w:delText>
              </w:r>
            </w:del>
            <w:commentRangeStart w:id="240"/>
            <w:r>
              <w:rPr>
                <w:rFonts w:ascii="Arial" w:hAnsi="Arial" w:cs="Arial"/>
                <w:sz w:val="18"/>
              </w:rPr>
              <w:t>*</w:t>
            </w:r>
            <w:commentRangeEnd w:id="240"/>
            <w:r w:rsidR="006B50FC">
              <w:rPr>
                <w:rStyle w:val="Kommentarhenvisning"/>
              </w:rPr>
              <w:commentReference w:id="240"/>
            </w:r>
          </w:p>
          <w:p w14:paraId="2A8E440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ED5627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GrundværdiBeskatningsgrundlag</w:t>
            </w:r>
            <w:proofErr w:type="spellEnd"/>
          </w:p>
          <w:p w14:paraId="4B2E59F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C3E85E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5A34CE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LandOgSkovejendomBeskatningsgrundlag</w:t>
            </w:r>
            <w:proofErr w:type="spellEnd"/>
            <w:r>
              <w:rPr>
                <w:rFonts w:ascii="Arial" w:hAnsi="Arial" w:cs="Arial"/>
                <w:sz w:val="18"/>
              </w:rPr>
              <w:t>*</w:t>
            </w:r>
          </w:p>
          <w:p w14:paraId="34CA01E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4B8A9E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GrundværdiStuehusBeskatningsgrundlag</w:t>
            </w:r>
            <w:proofErr w:type="spellEnd"/>
            <w:r>
              <w:rPr>
                <w:rFonts w:ascii="Arial" w:hAnsi="Arial" w:cs="Arial"/>
                <w:sz w:val="18"/>
              </w:rPr>
              <w:t>)</w:t>
            </w:r>
          </w:p>
          <w:p w14:paraId="7B5BD83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GrundværdiProduktionsjordBeskatningsgrundlag</w:t>
            </w:r>
            <w:proofErr w:type="spellEnd"/>
            <w:r>
              <w:rPr>
                <w:rFonts w:ascii="Arial" w:hAnsi="Arial" w:cs="Arial"/>
                <w:sz w:val="18"/>
              </w:rPr>
              <w:t>)</w:t>
            </w:r>
          </w:p>
          <w:p w14:paraId="0D829E2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GrundværdiRestarealBeskatningsgrundlag</w:t>
            </w:r>
            <w:proofErr w:type="spellEnd"/>
            <w:r>
              <w:rPr>
                <w:rFonts w:ascii="Arial" w:hAnsi="Arial" w:cs="Arial"/>
                <w:sz w:val="18"/>
              </w:rPr>
              <w:t>)</w:t>
            </w:r>
          </w:p>
          <w:p w14:paraId="66F9446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3C2439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EA8C53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BA2870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07CF971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41E34C4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321F" w:rsidSect="0020321F">
          <w:headerReference w:type="default" r:id="rId17"/>
          <w:footerReference w:type="default" r:id="rId18"/>
          <w:pgSz w:w="11906" w:h="16838"/>
          <w:pgMar w:top="567" w:right="567" w:bottom="567" w:left="1134" w:header="283" w:footer="708" w:gutter="0"/>
          <w:cols w:space="708"/>
          <w:docGrid w:linePitch="360"/>
        </w:sectPr>
      </w:pPr>
    </w:p>
    <w:p w14:paraId="47F134B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0321F" w14:paraId="612149AC" w14:textId="77777777" w:rsidTr="0020321F">
        <w:trPr>
          <w:tblHeader/>
        </w:trPr>
        <w:tc>
          <w:tcPr>
            <w:tcW w:w="3401" w:type="dxa"/>
            <w:shd w:val="clear" w:color="auto" w:fill="D2DCFA"/>
            <w:vAlign w:val="center"/>
          </w:tcPr>
          <w:p w14:paraId="0B80989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14:paraId="5F6B9F1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14:paraId="3EC3305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0321F" w14:paraId="3468A90F" w14:textId="77777777" w:rsidTr="0020321F">
        <w:tc>
          <w:tcPr>
            <w:tcW w:w="3401" w:type="dxa"/>
          </w:tcPr>
          <w:p w14:paraId="551438C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BestemtFastEjendomBFENummer</w:t>
            </w:r>
            <w:proofErr w:type="spellEnd"/>
          </w:p>
        </w:tc>
        <w:tc>
          <w:tcPr>
            <w:tcW w:w="1701" w:type="dxa"/>
          </w:tcPr>
          <w:p w14:paraId="03D4113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79A4AD9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14:paraId="3DA542F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Matriklen: Unikt fortløbende identifikation tildelt den specifikke bestemte fast ejendom.</w:t>
            </w:r>
          </w:p>
          <w:p w14:paraId="0805E86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B16A8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OBS: formatet foreløbigt defineret alene som </w:t>
            </w:r>
            <w:proofErr w:type="spellStart"/>
            <w:r>
              <w:rPr>
                <w:rFonts w:ascii="Arial" w:hAnsi="Arial" w:cs="Arial"/>
                <w:sz w:val="18"/>
              </w:rPr>
              <w:t>Integer</w:t>
            </w:r>
            <w:proofErr w:type="spellEnd"/>
            <w:r>
              <w:rPr>
                <w:rFonts w:ascii="Arial" w:hAnsi="Arial" w:cs="Arial"/>
                <w:sz w:val="18"/>
              </w:rPr>
              <w:t xml:space="preserve"> datatype fra Matriklens side.</w:t>
            </w:r>
          </w:p>
          <w:p w14:paraId="6250458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877A3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16613B5B" w14:textId="77777777" w:rsidTr="0020321F">
        <w:tc>
          <w:tcPr>
            <w:tcW w:w="3401" w:type="dxa"/>
          </w:tcPr>
          <w:p w14:paraId="2E2A81D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EANKontakt</w:t>
            </w:r>
            <w:proofErr w:type="spellEnd"/>
          </w:p>
        </w:tc>
        <w:tc>
          <w:tcPr>
            <w:tcW w:w="1701" w:type="dxa"/>
          </w:tcPr>
          <w:p w14:paraId="2FC2C87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base: string</w:t>
            </w:r>
          </w:p>
          <w:p w14:paraId="5E91C7D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minLength</w:t>
            </w:r>
            <w:proofErr w:type="spellEnd"/>
            <w:r w:rsidRPr="0020321F">
              <w:rPr>
                <w:rFonts w:ascii="Arial" w:hAnsi="Arial" w:cs="Arial"/>
                <w:sz w:val="18"/>
                <w:lang w:val="en-US"/>
              </w:rPr>
              <w:t>: 0</w:t>
            </w:r>
          </w:p>
          <w:p w14:paraId="19AC3C9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maxLength</w:t>
            </w:r>
            <w:proofErr w:type="spellEnd"/>
            <w:r w:rsidRPr="0020321F">
              <w:rPr>
                <w:rFonts w:ascii="Arial" w:hAnsi="Arial" w:cs="Arial"/>
                <w:sz w:val="18"/>
                <w:lang w:val="en-US"/>
              </w:rPr>
              <w:t>: 100</w:t>
            </w:r>
          </w:p>
          <w:p w14:paraId="7F9CB97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whitespace: preserve</w:t>
            </w:r>
          </w:p>
        </w:tc>
        <w:tc>
          <w:tcPr>
            <w:tcW w:w="4671" w:type="dxa"/>
          </w:tcPr>
          <w:p w14:paraId="3A83801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p w14:paraId="61D6C4C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48FEB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3532EA81" w14:textId="77777777" w:rsidTr="0020321F">
        <w:tc>
          <w:tcPr>
            <w:tcW w:w="3401" w:type="dxa"/>
          </w:tcPr>
          <w:p w14:paraId="2B2EC95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EANKontoNummer</w:t>
            </w:r>
            <w:proofErr w:type="spellEnd"/>
          </w:p>
        </w:tc>
        <w:tc>
          <w:tcPr>
            <w:tcW w:w="1701" w:type="dxa"/>
          </w:tcPr>
          <w:p w14:paraId="3CEF83D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BA1E2D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45</w:t>
            </w:r>
          </w:p>
        </w:tc>
        <w:tc>
          <w:tcPr>
            <w:tcW w:w="4671" w:type="dxa"/>
          </w:tcPr>
          <w:p w14:paraId="1C89199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p w14:paraId="52A89A5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36C51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74D861A2" w14:textId="77777777" w:rsidTr="0020321F">
        <w:tc>
          <w:tcPr>
            <w:tcW w:w="3401" w:type="dxa"/>
          </w:tcPr>
          <w:p w14:paraId="7D5B1BB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EANNummer</w:t>
            </w:r>
            <w:proofErr w:type="spellEnd"/>
          </w:p>
        </w:tc>
        <w:tc>
          <w:tcPr>
            <w:tcW w:w="1701" w:type="dxa"/>
          </w:tcPr>
          <w:p w14:paraId="2B435F4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2AADCF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13</w:t>
            </w:r>
          </w:p>
        </w:tc>
        <w:tc>
          <w:tcPr>
            <w:tcW w:w="4671" w:type="dxa"/>
          </w:tcPr>
          <w:p w14:paraId="7FEBD61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14:paraId="1580C21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A3AE5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2D636D3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w:t>
            </w:r>
            <w:proofErr w:type="spellStart"/>
            <w:r>
              <w:rPr>
                <w:rFonts w:ascii="Arial" w:hAnsi="Arial" w:cs="Arial"/>
                <w:sz w:val="18"/>
              </w:rPr>
              <w:t>modulus</w:t>
            </w:r>
            <w:proofErr w:type="spellEnd"/>
            <w:r>
              <w:rPr>
                <w:rFonts w:ascii="Arial" w:hAnsi="Arial" w:cs="Arial"/>
                <w:sz w:val="18"/>
              </w:rPr>
              <w:t xml:space="preserve"> 10. Kontrolcifferet anvendes som kontrol af både EAN-varenummer og stregkodesymbol.</w:t>
            </w:r>
          </w:p>
          <w:p w14:paraId="5A60856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EABEB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p w14:paraId="1FA488A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1BD57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50F40DB6" w14:textId="77777777" w:rsidTr="0020321F">
        <w:tc>
          <w:tcPr>
            <w:tcW w:w="3401" w:type="dxa"/>
          </w:tcPr>
          <w:p w14:paraId="2C26814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EANOrdreNummer</w:t>
            </w:r>
            <w:proofErr w:type="spellEnd"/>
          </w:p>
        </w:tc>
        <w:tc>
          <w:tcPr>
            <w:tcW w:w="1701" w:type="dxa"/>
          </w:tcPr>
          <w:p w14:paraId="5C3A83B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BDB03A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45</w:t>
            </w:r>
          </w:p>
        </w:tc>
        <w:tc>
          <w:tcPr>
            <w:tcW w:w="4671" w:type="dxa"/>
          </w:tcPr>
          <w:p w14:paraId="2C27FC2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offentlige myndighed skal ved </w:t>
            </w:r>
            <w:proofErr w:type="spellStart"/>
            <w:r>
              <w:rPr>
                <w:rFonts w:ascii="Arial" w:hAnsi="Arial" w:cs="Arial"/>
                <w:sz w:val="18"/>
              </w:rPr>
              <w:t>regsitrering</w:t>
            </w:r>
            <w:proofErr w:type="spellEnd"/>
            <w:r>
              <w:rPr>
                <w:rFonts w:ascii="Arial" w:hAnsi="Arial" w:cs="Arial"/>
                <w:sz w:val="18"/>
              </w:rPr>
              <w:t xml:space="preserve"> eller ejer/brugerskifte af et køretøj, hvor der opkræves periodiske afgifter, oplyse ordrenummer.</w:t>
            </w:r>
          </w:p>
          <w:p w14:paraId="15013FE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FC812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06016A5C" w14:textId="77777777" w:rsidTr="0020321F">
        <w:tc>
          <w:tcPr>
            <w:tcW w:w="3401" w:type="dxa"/>
          </w:tcPr>
          <w:p w14:paraId="3DBED6D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EjendomEjerskabEjerandel</w:t>
            </w:r>
            <w:proofErr w:type="spellEnd"/>
          </w:p>
        </w:tc>
        <w:tc>
          <w:tcPr>
            <w:tcW w:w="1701" w:type="dxa"/>
          </w:tcPr>
          <w:p w14:paraId="5D45844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EF1314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5</w:t>
            </w:r>
          </w:p>
        </w:tc>
        <w:tc>
          <w:tcPr>
            <w:tcW w:w="4671" w:type="dxa"/>
          </w:tcPr>
          <w:p w14:paraId="15FD1AB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14:paraId="29F6736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B56A7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w:t>
            </w:r>
          </w:p>
          <w:p w14:paraId="40C143D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54AAB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14:paraId="3826AC0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A2C8E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18628C41" w14:textId="77777777" w:rsidTr="0020321F">
        <w:tc>
          <w:tcPr>
            <w:tcW w:w="3401" w:type="dxa"/>
          </w:tcPr>
          <w:p w14:paraId="7F5A003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EjendomEjerskabSlutdato</w:t>
            </w:r>
            <w:proofErr w:type="spellEnd"/>
          </w:p>
        </w:tc>
        <w:tc>
          <w:tcPr>
            <w:tcW w:w="1701" w:type="dxa"/>
          </w:tcPr>
          <w:p w14:paraId="3AC84CE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13AEF7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for ejerperioden i hvilken der skal betales ejendomsværdiskat i forbindelse med køb/salg</w:t>
            </w:r>
          </w:p>
          <w:p w14:paraId="3D0289B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6B171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5CF9944D" w14:textId="77777777" w:rsidTr="0020321F">
        <w:tc>
          <w:tcPr>
            <w:tcW w:w="3401" w:type="dxa"/>
          </w:tcPr>
          <w:p w14:paraId="17AB4F7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EjendomEjerskabStartdato</w:t>
            </w:r>
            <w:proofErr w:type="spellEnd"/>
          </w:p>
        </w:tc>
        <w:tc>
          <w:tcPr>
            <w:tcW w:w="1701" w:type="dxa"/>
          </w:tcPr>
          <w:p w14:paraId="221538E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3344B7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ejerperioden i hvilken der skal betales ejendomsværdiskat i forbindelse med køb/salg</w:t>
            </w:r>
          </w:p>
          <w:p w14:paraId="283EBB8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AD6B4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5B904A7F" w14:textId="77777777" w:rsidTr="0020321F">
        <w:trPr>
          <w:ins w:id="243" w:author="Hanne Erdman Thomsen" w:date="2023-05-24T13:07:00Z"/>
        </w:trPr>
        <w:tc>
          <w:tcPr>
            <w:tcW w:w="3401" w:type="dxa"/>
          </w:tcPr>
          <w:p w14:paraId="6DBB446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244" w:author="Hanne Erdman Thomsen" w:date="2023-05-24T13:07:00Z"/>
                <w:rFonts w:ascii="Arial" w:hAnsi="Arial" w:cs="Arial"/>
                <w:sz w:val="18"/>
              </w:rPr>
            </w:pPr>
            <w:proofErr w:type="spellStart"/>
            <w:ins w:id="245" w:author="Hanne Erdman Thomsen" w:date="2023-05-24T13:07:00Z">
              <w:r>
                <w:rPr>
                  <w:rFonts w:ascii="Arial" w:hAnsi="Arial" w:cs="Arial"/>
                  <w:sz w:val="18"/>
                </w:rPr>
                <w:t>EjendomNummer</w:t>
              </w:r>
              <w:proofErr w:type="spellEnd"/>
            </w:ins>
          </w:p>
        </w:tc>
        <w:tc>
          <w:tcPr>
            <w:tcW w:w="1701" w:type="dxa"/>
          </w:tcPr>
          <w:p w14:paraId="443D36D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6" w:author="Hanne Erdman Thomsen" w:date="2023-05-24T13:07:00Z"/>
                <w:rFonts w:ascii="Arial" w:hAnsi="Arial" w:cs="Arial"/>
                <w:sz w:val="18"/>
              </w:rPr>
            </w:pPr>
            <w:ins w:id="247" w:author="Hanne Erdman Thomsen" w:date="2023-05-24T13:07:00Z">
              <w:r>
                <w:rPr>
                  <w:rFonts w:ascii="Arial" w:hAnsi="Arial" w:cs="Arial"/>
                  <w:sz w:val="18"/>
                </w:rPr>
                <w:t xml:space="preserve">base: </w:t>
              </w:r>
              <w:proofErr w:type="spellStart"/>
              <w:r>
                <w:rPr>
                  <w:rFonts w:ascii="Arial" w:hAnsi="Arial" w:cs="Arial"/>
                  <w:sz w:val="18"/>
                </w:rPr>
                <w:t>integer</w:t>
              </w:r>
              <w:proofErr w:type="spellEnd"/>
            </w:ins>
          </w:p>
          <w:p w14:paraId="7B6D616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8" w:author="Hanne Erdman Thomsen" w:date="2023-05-24T13:07:00Z"/>
                <w:rFonts w:ascii="Arial" w:hAnsi="Arial" w:cs="Arial"/>
                <w:sz w:val="18"/>
              </w:rPr>
            </w:pPr>
            <w:proofErr w:type="spellStart"/>
            <w:ins w:id="249" w:author="Hanne Erdman Thomsen" w:date="2023-05-24T13:07:00Z">
              <w:r>
                <w:rPr>
                  <w:rFonts w:ascii="Arial" w:hAnsi="Arial" w:cs="Arial"/>
                  <w:sz w:val="18"/>
                </w:rPr>
                <w:t>totalDigits</w:t>
              </w:r>
              <w:proofErr w:type="spellEnd"/>
              <w:r>
                <w:rPr>
                  <w:rFonts w:ascii="Arial" w:hAnsi="Arial" w:cs="Arial"/>
                  <w:sz w:val="18"/>
                </w:rPr>
                <w:t>: 7</w:t>
              </w:r>
            </w:ins>
          </w:p>
        </w:tc>
        <w:tc>
          <w:tcPr>
            <w:tcW w:w="4671" w:type="dxa"/>
          </w:tcPr>
          <w:p w14:paraId="2E3F301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0" w:author="Hanne Erdman Thomsen" w:date="2023-05-24T13:07:00Z"/>
                <w:rFonts w:ascii="Arial" w:hAnsi="Arial" w:cs="Arial"/>
                <w:sz w:val="18"/>
              </w:rPr>
            </w:pPr>
            <w:ins w:id="251" w:author="Hanne Erdman Thomsen" w:date="2023-05-24T13:07:00Z">
              <w:r>
                <w:rPr>
                  <w:rFonts w:ascii="Arial" w:hAnsi="Arial" w:cs="Arial"/>
                  <w:sz w:val="18"/>
                </w:rPr>
                <w:t xml:space="preserve">6-cifret identifikation af en ejendom inden for en kommune. I kombination med </w:t>
              </w:r>
              <w:proofErr w:type="spellStart"/>
              <w:r>
                <w:rPr>
                  <w:rFonts w:ascii="Arial" w:hAnsi="Arial" w:cs="Arial"/>
                  <w:sz w:val="18"/>
                </w:rPr>
                <w:t>KommuneNummer</w:t>
              </w:r>
              <w:proofErr w:type="spellEnd"/>
              <w:r>
                <w:rPr>
                  <w:rFonts w:ascii="Arial" w:hAnsi="Arial" w:cs="Arial"/>
                  <w:sz w:val="18"/>
                </w:rPr>
                <w:t xml:space="preserve"> giver </w:t>
              </w:r>
              <w:r>
                <w:rPr>
                  <w:rFonts w:ascii="Arial" w:hAnsi="Arial" w:cs="Arial"/>
                  <w:sz w:val="18"/>
                </w:rPr>
                <w:lastRenderedPageBreak/>
                <w:t>det en unik identifikation af en ejendom, kendt som Kommune-Ejendomsnummer (KE-nummer).</w:t>
              </w:r>
            </w:ins>
          </w:p>
          <w:p w14:paraId="4925DE9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2" w:author="Hanne Erdman Thomsen" w:date="2023-05-24T13:07:00Z"/>
                <w:rFonts w:ascii="Arial" w:hAnsi="Arial" w:cs="Arial"/>
                <w:sz w:val="18"/>
              </w:rPr>
            </w:pPr>
            <w:ins w:id="253" w:author="Hanne Erdman Thomsen" w:date="2023-05-24T13:07:00Z">
              <w:r>
                <w:rPr>
                  <w:rFonts w:ascii="Arial" w:hAnsi="Arial" w:cs="Arial"/>
                  <w:sz w:val="18"/>
                </w:rPr>
                <w:t xml:space="preserve"> (Udenfor Skatteforvaltningen er de kommunale ejendomsnumre under afvikling og erstattes af BFE-numre, BFE=Bestemt Fast Ejendom)</w:t>
              </w:r>
            </w:ins>
          </w:p>
          <w:p w14:paraId="4CDA269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4" w:author="Hanne Erdman Thomsen" w:date="2023-05-24T13:07:00Z"/>
                <w:rFonts w:ascii="Arial" w:hAnsi="Arial" w:cs="Arial"/>
                <w:sz w:val="18"/>
              </w:rPr>
            </w:pPr>
          </w:p>
          <w:p w14:paraId="68067A5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5" w:author="Hanne Erdman Thomsen" w:date="2023-05-24T13:07:00Z"/>
                <w:rFonts w:ascii="Arial" w:hAnsi="Arial" w:cs="Arial"/>
                <w:sz w:val="18"/>
              </w:rPr>
            </w:pPr>
          </w:p>
        </w:tc>
      </w:tr>
      <w:tr w:rsidR="0020321F" w14:paraId="516ECE62" w14:textId="77777777" w:rsidTr="0020321F">
        <w:tc>
          <w:tcPr>
            <w:tcW w:w="3401" w:type="dxa"/>
          </w:tcPr>
          <w:p w14:paraId="4986E3B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EjendomsdækningsafgiftBeløb</w:t>
            </w:r>
            <w:proofErr w:type="spellEnd"/>
          </w:p>
        </w:tc>
        <w:tc>
          <w:tcPr>
            <w:tcW w:w="1701" w:type="dxa"/>
          </w:tcPr>
          <w:p w14:paraId="56DBE8A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D795FC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445D357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46D8984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i dækningsafgift for en given ejendom i et helt givet indkomstår.</w:t>
            </w:r>
          </w:p>
          <w:p w14:paraId="7E55CBC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778D2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62B758DA" w14:textId="77777777" w:rsidTr="0020321F">
        <w:tc>
          <w:tcPr>
            <w:tcW w:w="3401" w:type="dxa"/>
          </w:tcPr>
          <w:p w14:paraId="22F06EC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EjendomsgrundskyldBeløb</w:t>
            </w:r>
            <w:proofErr w:type="spellEnd"/>
          </w:p>
        </w:tc>
        <w:tc>
          <w:tcPr>
            <w:tcW w:w="1701" w:type="dxa"/>
          </w:tcPr>
          <w:p w14:paraId="7CD7893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3B7B52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69AE9A8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6A6AE76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grundskyld for hele ejendommen for et helt givet </w:t>
            </w:r>
            <w:proofErr w:type="spellStart"/>
            <w:r>
              <w:rPr>
                <w:rFonts w:ascii="Arial" w:hAnsi="Arial" w:cs="Arial"/>
                <w:sz w:val="18"/>
              </w:rPr>
              <w:t>IndkomstÅr</w:t>
            </w:r>
            <w:proofErr w:type="spellEnd"/>
            <w:r>
              <w:rPr>
                <w:rFonts w:ascii="Arial" w:hAnsi="Arial" w:cs="Arial"/>
                <w:sz w:val="18"/>
              </w:rPr>
              <w:t xml:space="preserve"> før evt. fradrag af rabat.</w:t>
            </w:r>
          </w:p>
          <w:p w14:paraId="223C941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0A143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1BAECE82" w14:textId="77777777" w:rsidTr="0020321F">
        <w:tc>
          <w:tcPr>
            <w:tcW w:w="3401" w:type="dxa"/>
          </w:tcPr>
          <w:p w14:paraId="2ED8843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EjendomsgrundskyldProduktionsjordBeløb</w:t>
            </w:r>
            <w:proofErr w:type="spellEnd"/>
          </w:p>
        </w:tc>
        <w:tc>
          <w:tcPr>
            <w:tcW w:w="1701" w:type="dxa"/>
          </w:tcPr>
          <w:p w14:paraId="4355878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33D137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191FC83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7351C57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der skal opkræves for produktionsjorden på en land-og skovejendom for et helt givet </w:t>
            </w:r>
            <w:proofErr w:type="spellStart"/>
            <w:r>
              <w:rPr>
                <w:rFonts w:ascii="Arial" w:hAnsi="Arial" w:cs="Arial"/>
                <w:sz w:val="18"/>
              </w:rPr>
              <w:t>IndkomstÅr</w:t>
            </w:r>
            <w:proofErr w:type="spellEnd"/>
          </w:p>
          <w:p w14:paraId="2311695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039D1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44932D67" w14:textId="77777777" w:rsidTr="0020321F">
        <w:tc>
          <w:tcPr>
            <w:tcW w:w="3401" w:type="dxa"/>
          </w:tcPr>
          <w:p w14:paraId="1C34FF9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EjendomsgrundskyldRestarealBeløb</w:t>
            </w:r>
            <w:proofErr w:type="spellEnd"/>
          </w:p>
        </w:tc>
        <w:tc>
          <w:tcPr>
            <w:tcW w:w="1701" w:type="dxa"/>
          </w:tcPr>
          <w:p w14:paraId="383EC7D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B8601A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EF9A55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0A485C9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der skal opkræves for restarealet (også kaldet "øvrig jord") på en land-og skovejendom for et helt givet </w:t>
            </w:r>
            <w:proofErr w:type="spellStart"/>
            <w:r>
              <w:rPr>
                <w:rFonts w:ascii="Arial" w:hAnsi="Arial" w:cs="Arial"/>
                <w:sz w:val="18"/>
              </w:rPr>
              <w:t>IndkomstÅr</w:t>
            </w:r>
            <w:proofErr w:type="spellEnd"/>
            <w:r>
              <w:rPr>
                <w:rFonts w:ascii="Arial" w:hAnsi="Arial" w:cs="Arial"/>
                <w:sz w:val="18"/>
              </w:rPr>
              <w:t>.</w:t>
            </w:r>
          </w:p>
          <w:p w14:paraId="1513BA0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D3B35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10F6A233" w14:textId="77777777" w:rsidTr="0020321F">
        <w:tc>
          <w:tcPr>
            <w:tcW w:w="3401" w:type="dxa"/>
          </w:tcPr>
          <w:p w14:paraId="5D418F6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EjendomsgrundskyldStuehusBeløb</w:t>
            </w:r>
            <w:proofErr w:type="spellEnd"/>
          </w:p>
        </w:tc>
        <w:tc>
          <w:tcPr>
            <w:tcW w:w="1701" w:type="dxa"/>
          </w:tcPr>
          <w:p w14:paraId="3726303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F15703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048003C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E1E539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der skal opkræves for stuehuset på en land- og skovejendom for et helt givet </w:t>
            </w:r>
            <w:proofErr w:type="spellStart"/>
            <w:r>
              <w:rPr>
                <w:rFonts w:ascii="Arial" w:hAnsi="Arial" w:cs="Arial"/>
                <w:sz w:val="18"/>
              </w:rPr>
              <w:t>IndkomstÅr</w:t>
            </w:r>
            <w:proofErr w:type="spellEnd"/>
          </w:p>
          <w:p w14:paraId="2C79C7A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EE59C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5FAA42D9" w14:textId="77777777" w:rsidTr="0020321F">
        <w:tc>
          <w:tcPr>
            <w:tcW w:w="3401" w:type="dxa"/>
          </w:tcPr>
          <w:p w14:paraId="60B94AE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EjendomsskatteberegningID</w:t>
            </w:r>
            <w:proofErr w:type="spellEnd"/>
          </w:p>
        </w:tc>
        <w:tc>
          <w:tcPr>
            <w:tcW w:w="1701" w:type="dxa"/>
          </w:tcPr>
          <w:p w14:paraId="3F7A771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base: string</w:t>
            </w:r>
          </w:p>
          <w:p w14:paraId="5837E05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maxLength</w:t>
            </w:r>
            <w:proofErr w:type="spellEnd"/>
            <w:r w:rsidRPr="0020321F">
              <w:rPr>
                <w:rFonts w:ascii="Arial" w:hAnsi="Arial" w:cs="Arial"/>
                <w:sz w:val="18"/>
                <w:lang w:val="en-US"/>
              </w:rPr>
              <w:t>: 36</w:t>
            </w:r>
          </w:p>
          <w:p w14:paraId="72A700E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pattern: [a-fA-F0-9]{8}-[a-fA-F0-9]{4}-[a-fA-F0-9]{4}-[a-fA-F0-9]{4}-[a-fA-F0-9]{12}</w:t>
            </w:r>
          </w:p>
        </w:tc>
        <w:tc>
          <w:tcPr>
            <w:tcW w:w="4671" w:type="dxa"/>
          </w:tcPr>
          <w:p w14:paraId="0BDBD70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given beregning af kommunale ejendomsskatter mv. for en givet ejendom</w:t>
            </w:r>
          </w:p>
          <w:p w14:paraId="0BD4C0F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FACD7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62118DAC" w14:textId="77777777" w:rsidTr="0020321F">
        <w:tc>
          <w:tcPr>
            <w:tcW w:w="3401" w:type="dxa"/>
          </w:tcPr>
          <w:p w14:paraId="21D3643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EjendomsskatteberegningKontrolresultat</w:t>
            </w:r>
            <w:proofErr w:type="spellEnd"/>
          </w:p>
        </w:tc>
        <w:tc>
          <w:tcPr>
            <w:tcW w:w="1701" w:type="dxa"/>
          </w:tcPr>
          <w:p w14:paraId="45B83C3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7EBDB1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20</w:t>
            </w:r>
          </w:p>
        </w:tc>
        <w:tc>
          <w:tcPr>
            <w:tcW w:w="4671" w:type="dxa"/>
          </w:tcPr>
          <w:p w14:paraId="3E40963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at beregningsresultat.</w:t>
            </w:r>
          </w:p>
          <w:p w14:paraId="4ECE75F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f.eks. GODKENDT, AFVIST, FEJLET</w:t>
            </w:r>
          </w:p>
          <w:p w14:paraId="618F9BD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5A08D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7D104A5F" w14:textId="77777777" w:rsidTr="0020321F">
        <w:tc>
          <w:tcPr>
            <w:tcW w:w="3401" w:type="dxa"/>
          </w:tcPr>
          <w:p w14:paraId="5674E57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EjendomsskatteberegningKontroltidspunkt</w:t>
            </w:r>
            <w:proofErr w:type="spellEnd"/>
          </w:p>
        </w:tc>
        <w:tc>
          <w:tcPr>
            <w:tcW w:w="1701" w:type="dxa"/>
          </w:tcPr>
          <w:p w14:paraId="5D93C1D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0881785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69F2131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tidspunkt hvor E&amp;E har afgjort om et beregningsresultat kan anvendes i det videre forløb. Se også </w:t>
            </w:r>
            <w:proofErr w:type="spellStart"/>
            <w:r>
              <w:rPr>
                <w:rFonts w:ascii="Arial" w:hAnsi="Arial" w:cs="Arial"/>
                <w:sz w:val="18"/>
              </w:rPr>
              <w:t>GrundskyldsberegningKontrolresultat</w:t>
            </w:r>
            <w:proofErr w:type="spellEnd"/>
            <w:r>
              <w:rPr>
                <w:rFonts w:ascii="Arial" w:hAnsi="Arial" w:cs="Arial"/>
                <w:sz w:val="18"/>
              </w:rPr>
              <w:t>.</w:t>
            </w:r>
          </w:p>
          <w:p w14:paraId="06D26A3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4271B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55290916" w14:textId="77777777" w:rsidTr="0020321F">
        <w:tc>
          <w:tcPr>
            <w:tcW w:w="3401" w:type="dxa"/>
          </w:tcPr>
          <w:p w14:paraId="75020BC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EjendomsskatteberegningKontroltidspunktFra</w:t>
            </w:r>
            <w:proofErr w:type="spellEnd"/>
          </w:p>
        </w:tc>
        <w:tc>
          <w:tcPr>
            <w:tcW w:w="1701" w:type="dxa"/>
          </w:tcPr>
          <w:p w14:paraId="6A89E50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4723DF0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46303D8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EjendomsskatteberegningKontroltidspunktFra</w:t>
            </w:r>
            <w:proofErr w:type="spellEnd"/>
            <w:r>
              <w:rPr>
                <w:rFonts w:ascii="Arial" w:hAnsi="Arial" w:cs="Arial"/>
                <w:sz w:val="18"/>
              </w:rPr>
              <w:t xml:space="preserve"> skal ses i sammenhæng med </w:t>
            </w:r>
            <w:proofErr w:type="spellStart"/>
            <w:r>
              <w:rPr>
                <w:rFonts w:ascii="Arial" w:hAnsi="Arial" w:cs="Arial"/>
                <w:sz w:val="18"/>
              </w:rPr>
              <w:t>EjendomsskatteberegningKontroltidspunktTil</w:t>
            </w:r>
            <w:proofErr w:type="spellEnd"/>
            <w:r>
              <w:rPr>
                <w:rFonts w:ascii="Arial" w:hAnsi="Arial" w:cs="Arial"/>
                <w:sz w:val="18"/>
              </w:rPr>
              <w:t>, som tilsammen angiver en periode hvor et beregningsresultat er blevet kontrolleret for om det kan anvendes i det videre forløb.</w:t>
            </w:r>
          </w:p>
          <w:p w14:paraId="43B5350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EjendomsskatteberegningKontroltidspunktFra</w:t>
            </w:r>
            <w:proofErr w:type="spellEnd"/>
            <w:r>
              <w:rPr>
                <w:rFonts w:ascii="Arial" w:hAnsi="Arial" w:cs="Arial"/>
                <w:sz w:val="18"/>
              </w:rPr>
              <w:t xml:space="preserve"> anvendes typisk som et udsøgningskriterie i en service eller rapport, hvor det skal forstås, at et beregningsresultats kontroltidspunkt skal ligge efter </w:t>
            </w:r>
            <w:proofErr w:type="spellStart"/>
            <w:r>
              <w:rPr>
                <w:rFonts w:ascii="Arial" w:hAnsi="Arial" w:cs="Arial"/>
                <w:sz w:val="18"/>
              </w:rPr>
              <w:t>EjendomsskatteberegningKontroltidspunktFra</w:t>
            </w:r>
            <w:proofErr w:type="spellEnd"/>
            <w:r>
              <w:rPr>
                <w:rFonts w:ascii="Arial" w:hAnsi="Arial" w:cs="Arial"/>
                <w:sz w:val="18"/>
              </w:rPr>
              <w:t>.</w:t>
            </w:r>
          </w:p>
          <w:p w14:paraId="19C0A80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FB2E3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2D696F94" w14:textId="77777777" w:rsidTr="0020321F">
        <w:tc>
          <w:tcPr>
            <w:tcW w:w="3401" w:type="dxa"/>
          </w:tcPr>
          <w:p w14:paraId="224E7CA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EjendomsskatteberegningKontroltidspunktTil</w:t>
            </w:r>
            <w:proofErr w:type="spellEnd"/>
          </w:p>
        </w:tc>
        <w:tc>
          <w:tcPr>
            <w:tcW w:w="1701" w:type="dxa"/>
          </w:tcPr>
          <w:p w14:paraId="3811604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0DA7211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5FAD4A0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EjendomsskatteberegningKontroltidspunktTil</w:t>
            </w:r>
            <w:proofErr w:type="spellEnd"/>
            <w:r>
              <w:rPr>
                <w:rFonts w:ascii="Arial" w:hAnsi="Arial" w:cs="Arial"/>
                <w:sz w:val="18"/>
              </w:rPr>
              <w:t xml:space="preserve"> skal ses i sammenhæng med </w:t>
            </w:r>
            <w:proofErr w:type="spellStart"/>
            <w:r>
              <w:rPr>
                <w:rFonts w:ascii="Arial" w:hAnsi="Arial" w:cs="Arial"/>
                <w:sz w:val="18"/>
              </w:rPr>
              <w:t>EjendomsskatteberegningKontroltidspunktFra</w:t>
            </w:r>
            <w:proofErr w:type="spellEnd"/>
            <w:r>
              <w:rPr>
                <w:rFonts w:ascii="Arial" w:hAnsi="Arial" w:cs="Arial"/>
                <w:sz w:val="18"/>
              </w:rPr>
              <w:t>, som tilsammen angiver en periode hvor et beregningsresultat er blevet kontrolleret for om det kan anvendes i det videre forløb.</w:t>
            </w:r>
          </w:p>
          <w:p w14:paraId="15FD736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EjendomsskatteberegningKontroltidspunktTil</w:t>
            </w:r>
            <w:proofErr w:type="spellEnd"/>
            <w:r>
              <w:rPr>
                <w:rFonts w:ascii="Arial" w:hAnsi="Arial" w:cs="Arial"/>
                <w:sz w:val="18"/>
              </w:rPr>
              <w:t xml:space="preserve"> anvendes typisk som et udsøgningskriterie i en service eller </w:t>
            </w:r>
            <w:r>
              <w:rPr>
                <w:rFonts w:ascii="Arial" w:hAnsi="Arial" w:cs="Arial"/>
                <w:sz w:val="18"/>
              </w:rPr>
              <w:lastRenderedPageBreak/>
              <w:t xml:space="preserve">rapport, hvor det skal forstås, at et beregningsresultats kontroltidspunkt skal ligge før </w:t>
            </w:r>
            <w:proofErr w:type="spellStart"/>
            <w:r>
              <w:rPr>
                <w:rFonts w:ascii="Arial" w:hAnsi="Arial" w:cs="Arial"/>
                <w:sz w:val="18"/>
              </w:rPr>
              <w:t>EjendomsskatteberegningKontroltidspunktTil</w:t>
            </w:r>
            <w:proofErr w:type="spellEnd"/>
            <w:r>
              <w:rPr>
                <w:rFonts w:ascii="Arial" w:hAnsi="Arial" w:cs="Arial"/>
                <w:sz w:val="18"/>
              </w:rPr>
              <w:t>.</w:t>
            </w:r>
          </w:p>
          <w:p w14:paraId="37417BE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3C2BC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2EAF587C" w14:textId="77777777" w:rsidTr="0020321F">
        <w:tc>
          <w:tcPr>
            <w:tcW w:w="3401" w:type="dxa"/>
          </w:tcPr>
          <w:p w14:paraId="40EA504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EjendomsskatteberegningTidspunkt</w:t>
            </w:r>
            <w:proofErr w:type="spellEnd"/>
          </w:p>
        </w:tc>
        <w:tc>
          <w:tcPr>
            <w:tcW w:w="1701" w:type="dxa"/>
          </w:tcPr>
          <w:p w14:paraId="78160FD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016A0AA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5C27DCB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for en given beregning af kommunale ejendomsskatter mv. for en given ejendom.</w:t>
            </w:r>
          </w:p>
          <w:p w14:paraId="004B6B3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5C0EC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6985A19A" w14:textId="77777777" w:rsidTr="0020321F">
        <w:tc>
          <w:tcPr>
            <w:tcW w:w="3401" w:type="dxa"/>
          </w:tcPr>
          <w:p w14:paraId="17E268C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EjendomsvurderingJuridiskKategoriTekst</w:t>
            </w:r>
            <w:proofErr w:type="spellEnd"/>
          </w:p>
        </w:tc>
        <w:tc>
          <w:tcPr>
            <w:tcW w:w="1701" w:type="dxa"/>
          </w:tcPr>
          <w:p w14:paraId="63D9C0E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base: string</w:t>
            </w:r>
          </w:p>
          <w:p w14:paraId="33CA435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minLength</w:t>
            </w:r>
            <w:proofErr w:type="spellEnd"/>
            <w:r w:rsidRPr="0020321F">
              <w:rPr>
                <w:rFonts w:ascii="Arial" w:hAnsi="Arial" w:cs="Arial"/>
                <w:sz w:val="18"/>
                <w:lang w:val="en-US"/>
              </w:rPr>
              <w:t>: 0</w:t>
            </w:r>
          </w:p>
          <w:p w14:paraId="71876B1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maxLength</w:t>
            </w:r>
            <w:proofErr w:type="spellEnd"/>
            <w:r w:rsidRPr="0020321F">
              <w:rPr>
                <w:rFonts w:ascii="Arial" w:hAnsi="Arial" w:cs="Arial"/>
                <w:sz w:val="18"/>
                <w:lang w:val="en-US"/>
              </w:rPr>
              <w:t>: 100</w:t>
            </w:r>
          </w:p>
          <w:p w14:paraId="7324AB3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whitespace: preserve</w:t>
            </w:r>
          </w:p>
        </w:tc>
        <w:tc>
          <w:tcPr>
            <w:tcW w:w="4671" w:type="dxa"/>
          </w:tcPr>
          <w:p w14:paraId="60CA71D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som beskriver ejendommens overordnede kategori i relation til ejendomsvurdering og -beskatning svarende til den juridiske kategorikode, jf. ejendomsvurderingslovens §§ 3 og 4.</w:t>
            </w:r>
          </w:p>
          <w:p w14:paraId="517D485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"Landbrugsejendom" (kode 2200), "Ikke-vurderingspligtig ejendom" (kode 8000)</w:t>
            </w:r>
          </w:p>
          <w:p w14:paraId="4E4D6DF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80DC0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492D3D0A" w14:textId="77777777" w:rsidTr="0020321F">
        <w:tc>
          <w:tcPr>
            <w:tcW w:w="3401" w:type="dxa"/>
          </w:tcPr>
          <w:p w14:paraId="46957F7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EjendomsvurderingJuridiskKategorikode</w:t>
            </w:r>
            <w:proofErr w:type="spellEnd"/>
          </w:p>
        </w:tc>
        <w:tc>
          <w:tcPr>
            <w:tcW w:w="1701" w:type="dxa"/>
          </w:tcPr>
          <w:p w14:paraId="7047CEF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DDCF38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14:paraId="7076D19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4-cifret kode som angiver ejendommens overordnede kategori i relation til ejendomsvurdering og -beskatning, jf. ejendomsvurderingslovens §§ 3 og 4.</w:t>
            </w:r>
          </w:p>
          <w:p w14:paraId="19526D8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2200 (Landbrugsejendom), 8000 (Ikke-vurderingspligtig ejendom)</w:t>
            </w:r>
          </w:p>
          <w:p w14:paraId="0A3FF92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4640B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01EB5B92" w14:textId="77777777" w:rsidTr="0020321F">
        <w:tc>
          <w:tcPr>
            <w:tcW w:w="3401" w:type="dxa"/>
          </w:tcPr>
          <w:p w14:paraId="678B87F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EjendomsvurderingJuridiskUnderkategoriTekst</w:t>
            </w:r>
            <w:proofErr w:type="spellEnd"/>
          </w:p>
        </w:tc>
        <w:tc>
          <w:tcPr>
            <w:tcW w:w="1701" w:type="dxa"/>
          </w:tcPr>
          <w:p w14:paraId="6EEB042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base: string</w:t>
            </w:r>
          </w:p>
          <w:p w14:paraId="490C84E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minLength</w:t>
            </w:r>
            <w:proofErr w:type="spellEnd"/>
            <w:r w:rsidRPr="0020321F">
              <w:rPr>
                <w:rFonts w:ascii="Arial" w:hAnsi="Arial" w:cs="Arial"/>
                <w:sz w:val="18"/>
                <w:lang w:val="en-US"/>
              </w:rPr>
              <w:t>: 0</w:t>
            </w:r>
          </w:p>
          <w:p w14:paraId="00532EE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maxLength</w:t>
            </w:r>
            <w:proofErr w:type="spellEnd"/>
            <w:r w:rsidRPr="0020321F">
              <w:rPr>
                <w:rFonts w:ascii="Arial" w:hAnsi="Arial" w:cs="Arial"/>
                <w:sz w:val="18"/>
                <w:lang w:val="en-US"/>
              </w:rPr>
              <w:t>: 100</w:t>
            </w:r>
          </w:p>
          <w:p w14:paraId="123BAC2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whitespace: preserve</w:t>
            </w:r>
          </w:p>
        </w:tc>
        <w:tc>
          <w:tcPr>
            <w:tcW w:w="4671" w:type="dxa"/>
          </w:tcPr>
          <w:p w14:paraId="164882F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som beskriver ejendommens underordnede kategori i relation til ejendomsvurdering og -beskatning svarende til den juridiske underkategorikode, jf. ejendomsvurderingslovens §§ 3 og 4.</w:t>
            </w:r>
          </w:p>
          <w:p w14:paraId="76D5901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"Ejerlejlighed til helårsbeboelse" (kode 1120), "Sommerhus eller andet fritidshus på fremmed grund" (kode 1153), begge underkategorier til kategorien "Ejerbolig til vurdering i lige år" (kode 1100).</w:t>
            </w:r>
          </w:p>
          <w:p w14:paraId="7A0665A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76C83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1689302C" w14:textId="77777777" w:rsidTr="0020321F">
        <w:tc>
          <w:tcPr>
            <w:tcW w:w="3401" w:type="dxa"/>
          </w:tcPr>
          <w:p w14:paraId="3D249A0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EjendomsvurderingJuridiskUnderkategorikode</w:t>
            </w:r>
            <w:proofErr w:type="spellEnd"/>
          </w:p>
        </w:tc>
        <w:tc>
          <w:tcPr>
            <w:tcW w:w="1701" w:type="dxa"/>
          </w:tcPr>
          <w:p w14:paraId="4034C10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2DEF26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14:paraId="7E063BB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4-cifret kode som angiver ejendommens underordnede kategori i relation til ejendomsvurdering og -beskatning, jf. ejendomsvurderingslovens §§ 3 og 4.</w:t>
            </w:r>
          </w:p>
          <w:p w14:paraId="502E0E0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1120 (Ejerlejlighed til helårsbeboelse), 1153 (Sommerhus eller andet fritidshus på fremmed grund), begge underkategorier til kategorien 1100 (Ejerbolig til vurdering i lige år).</w:t>
            </w:r>
          </w:p>
          <w:p w14:paraId="11DD436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7012A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1C88254F" w14:textId="77777777" w:rsidTr="0020321F">
        <w:tc>
          <w:tcPr>
            <w:tcW w:w="3401" w:type="dxa"/>
          </w:tcPr>
          <w:p w14:paraId="2809B9D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EjendomsvurderingOprindelseKode</w:t>
            </w:r>
            <w:proofErr w:type="spellEnd"/>
          </w:p>
        </w:tc>
        <w:tc>
          <w:tcPr>
            <w:tcW w:w="1701" w:type="dxa"/>
          </w:tcPr>
          <w:p w14:paraId="182A326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25DBC0E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7A85307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til VURMARK hos VUR)</w:t>
            </w:r>
          </w:p>
          <w:p w14:paraId="62A051E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73696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siger noget om en vurdering på flere parametre:</w:t>
            </w:r>
          </w:p>
          <w:p w14:paraId="559E933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System: </w:t>
            </w:r>
            <w:r>
              <w:rPr>
                <w:rFonts w:ascii="Arial" w:hAnsi="Arial" w:cs="Arial"/>
                <w:sz w:val="18"/>
              </w:rPr>
              <w:tab/>
              <w:t xml:space="preserve">VUR; </w:t>
            </w:r>
            <w:proofErr w:type="spellStart"/>
            <w:r>
              <w:rPr>
                <w:rFonts w:ascii="Arial" w:hAnsi="Arial" w:cs="Arial"/>
                <w:sz w:val="18"/>
              </w:rPr>
              <w:t>EogG</w:t>
            </w:r>
            <w:proofErr w:type="spellEnd"/>
          </w:p>
          <w:p w14:paraId="3F8385A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r>
              <w:rPr>
                <w:rFonts w:ascii="Arial" w:hAnsi="Arial" w:cs="Arial"/>
                <w:sz w:val="18"/>
              </w:rPr>
              <w:tab/>
              <w:t>ordinær; foreløbig</w:t>
            </w:r>
          </w:p>
          <w:p w14:paraId="33ABCA4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w:t>
            </w:r>
            <w:r>
              <w:rPr>
                <w:rFonts w:ascii="Arial" w:hAnsi="Arial" w:cs="Arial"/>
                <w:sz w:val="18"/>
              </w:rPr>
              <w:tab/>
              <w:t>Ændret; (Ikke ændret)</w:t>
            </w:r>
          </w:p>
          <w:p w14:paraId="607C323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Videreførelse:</w:t>
            </w:r>
            <w:r>
              <w:rPr>
                <w:rFonts w:ascii="Arial" w:hAnsi="Arial" w:cs="Arial"/>
                <w:sz w:val="18"/>
              </w:rPr>
              <w:tab/>
              <w:t>videreført; (ikke videreført)</w:t>
            </w:r>
          </w:p>
          <w:p w14:paraId="179ECD0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Årstype: </w:t>
            </w:r>
            <w:r>
              <w:rPr>
                <w:rFonts w:ascii="Arial" w:hAnsi="Arial" w:cs="Arial"/>
                <w:sz w:val="18"/>
              </w:rPr>
              <w:tab/>
            </w:r>
            <w:proofErr w:type="spellStart"/>
            <w:r>
              <w:rPr>
                <w:rFonts w:ascii="Arial" w:hAnsi="Arial" w:cs="Arial"/>
                <w:sz w:val="18"/>
              </w:rPr>
              <w:t>Vurderingsår</w:t>
            </w:r>
            <w:proofErr w:type="spellEnd"/>
            <w:r>
              <w:rPr>
                <w:rFonts w:ascii="Arial" w:hAnsi="Arial" w:cs="Arial"/>
                <w:sz w:val="18"/>
              </w:rPr>
              <w:t>; efterfølgende år</w:t>
            </w:r>
          </w:p>
          <w:p w14:paraId="422B909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Grundtype: </w:t>
            </w:r>
            <w:r>
              <w:rPr>
                <w:rFonts w:ascii="Arial" w:hAnsi="Arial" w:cs="Arial"/>
                <w:sz w:val="18"/>
              </w:rPr>
              <w:tab/>
              <w:t>udstykning fra erhvervsejendom (i Q4 2019); (andet)</w:t>
            </w:r>
          </w:p>
          <w:p w14:paraId="1C56693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Manuelt behandlet i SLUT</w:t>
            </w:r>
          </w:p>
          <w:p w14:paraId="3A0F289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94F8E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koderne kombineres flere parametre, f.eks.:</w:t>
            </w:r>
          </w:p>
          <w:p w14:paraId="581CA94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r>
              <w:rPr>
                <w:rFonts w:ascii="Arial" w:hAnsi="Arial" w:cs="Arial"/>
                <w:sz w:val="18"/>
              </w:rPr>
              <w:tab/>
              <w:t>Ingen vurdering.</w:t>
            </w:r>
          </w:p>
          <w:p w14:paraId="5E96E50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Ordinær Vurdering fra VUR</w:t>
            </w:r>
          </w:p>
          <w:p w14:paraId="5DDD2E6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Foreløbig beregning fra E&amp;G</w:t>
            </w:r>
          </w:p>
          <w:p w14:paraId="0949549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t>Ordinær Vurdering fra E&amp;G</w:t>
            </w:r>
          </w:p>
          <w:p w14:paraId="5D3E3F4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80D6EC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r>
              <w:rPr>
                <w:rFonts w:ascii="Arial" w:hAnsi="Arial" w:cs="Arial"/>
                <w:sz w:val="18"/>
              </w:rPr>
              <w:tab/>
              <w:t>Videreført ændret foreløbig beregning fra E&amp;G</w:t>
            </w:r>
          </w:p>
          <w:p w14:paraId="765F19F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r>
              <w:rPr>
                <w:rFonts w:ascii="Arial" w:hAnsi="Arial" w:cs="Arial"/>
                <w:sz w:val="18"/>
              </w:rPr>
              <w:tab/>
              <w:t>Q4: Erhvervsejendom, hvorfra der er sket udstykning til en Q4-ejendom</w:t>
            </w:r>
          </w:p>
          <w:p w14:paraId="3974CF0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Q4 - Foreløbig beregning fra E&amp;G</w:t>
            </w:r>
          </w:p>
          <w:p w14:paraId="5136604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14:paraId="2E1995B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Q4 - Videreført ændret foreløbig beregning</w:t>
            </w:r>
          </w:p>
          <w:p w14:paraId="269126E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Manuel sagsbehandling foretaget i SLUT (reserveret til EVS SLUT/FORSKUD – kommer ikke på vurderinger eller foreløbige beregninger i VUR)</w:t>
            </w:r>
          </w:p>
          <w:p w14:paraId="298D75A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2E87C4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F4E1D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51648B5A" w14:textId="77777777" w:rsidTr="0020321F">
        <w:tc>
          <w:tcPr>
            <w:tcW w:w="3401" w:type="dxa"/>
          </w:tcPr>
          <w:p w14:paraId="2E0C106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EjendomsvurderingVurderingsID</w:t>
            </w:r>
            <w:proofErr w:type="spellEnd"/>
          </w:p>
        </w:tc>
        <w:tc>
          <w:tcPr>
            <w:tcW w:w="1701" w:type="dxa"/>
          </w:tcPr>
          <w:p w14:paraId="1FDD3A6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05170B4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11</w:t>
            </w:r>
          </w:p>
        </w:tc>
        <w:tc>
          <w:tcPr>
            <w:tcW w:w="4671" w:type="dxa"/>
          </w:tcPr>
          <w:p w14:paraId="6017F4D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Nøgle der entydig identificerer en ejendomsvurdering</w:t>
            </w:r>
          </w:p>
          <w:p w14:paraId="12198ED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8A802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6EE05AEE" w14:textId="77777777" w:rsidTr="0020321F">
        <w:tc>
          <w:tcPr>
            <w:tcW w:w="3401" w:type="dxa"/>
          </w:tcPr>
          <w:p w14:paraId="1942D45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EjendomsvurderingÅr</w:t>
            </w:r>
            <w:proofErr w:type="spellEnd"/>
          </w:p>
        </w:tc>
        <w:tc>
          <w:tcPr>
            <w:tcW w:w="1701" w:type="dxa"/>
          </w:tcPr>
          <w:p w14:paraId="33D8BC8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base: integer</w:t>
            </w:r>
          </w:p>
          <w:p w14:paraId="1CC4BC3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totalDigits</w:t>
            </w:r>
            <w:proofErr w:type="spellEnd"/>
            <w:r w:rsidRPr="0020321F">
              <w:rPr>
                <w:rFonts w:ascii="Arial" w:hAnsi="Arial" w:cs="Arial"/>
                <w:sz w:val="18"/>
                <w:lang w:val="en-US"/>
              </w:rPr>
              <w:t>: 4</w:t>
            </w:r>
          </w:p>
          <w:p w14:paraId="42746C0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fractionDigits</w:t>
            </w:r>
            <w:proofErr w:type="spellEnd"/>
            <w:r w:rsidRPr="0020321F">
              <w:rPr>
                <w:rFonts w:ascii="Arial" w:hAnsi="Arial" w:cs="Arial"/>
                <w:sz w:val="18"/>
                <w:lang w:val="en-US"/>
              </w:rPr>
              <w:t>: 0</w:t>
            </w:r>
          </w:p>
          <w:p w14:paraId="07614CA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maxInclusive</w:t>
            </w:r>
            <w:proofErr w:type="spellEnd"/>
            <w:r w:rsidRPr="0020321F">
              <w:rPr>
                <w:rFonts w:ascii="Arial" w:hAnsi="Arial" w:cs="Arial"/>
                <w:sz w:val="18"/>
                <w:lang w:val="en-US"/>
              </w:rPr>
              <w:t>: 9999</w:t>
            </w:r>
          </w:p>
          <w:p w14:paraId="3AC6125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1700</w:t>
            </w:r>
          </w:p>
          <w:p w14:paraId="5BBA302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14:paraId="10D629E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vurderingen gælder for.</w:t>
            </w:r>
          </w:p>
          <w:p w14:paraId="03114AD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7028F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02DE1139" w14:textId="77777777" w:rsidTr="0020321F">
        <w:tc>
          <w:tcPr>
            <w:tcW w:w="3401" w:type="dxa"/>
          </w:tcPr>
          <w:p w14:paraId="300D4D1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EjendomsvurderingÆndringDato</w:t>
            </w:r>
            <w:proofErr w:type="spellEnd"/>
          </w:p>
        </w:tc>
        <w:tc>
          <w:tcPr>
            <w:tcW w:w="1701" w:type="dxa"/>
          </w:tcPr>
          <w:p w14:paraId="0952D26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95EA6F6" w14:textId="57F00E7D"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den dato for hvornår en vurdering er </w:t>
            </w:r>
            <w:proofErr w:type="spellStart"/>
            <w:r>
              <w:rPr>
                <w:rFonts w:ascii="Arial" w:hAnsi="Arial" w:cs="Arial"/>
                <w:sz w:val="18"/>
              </w:rPr>
              <w:t>oprrettet</w:t>
            </w:r>
            <w:proofErr w:type="spellEnd"/>
            <w:r>
              <w:rPr>
                <w:rFonts w:ascii="Arial" w:hAnsi="Arial" w:cs="Arial"/>
                <w:sz w:val="18"/>
              </w:rPr>
              <w:t xml:space="preserve"> Ex. hvis der klages over en vurdering med </w:t>
            </w:r>
            <w:proofErr w:type="spellStart"/>
            <w:r>
              <w:rPr>
                <w:rFonts w:ascii="Arial" w:hAnsi="Arial" w:cs="Arial"/>
                <w:sz w:val="18"/>
              </w:rPr>
              <w:t>vurderingsår</w:t>
            </w:r>
            <w:proofErr w:type="spellEnd"/>
            <w:r>
              <w:rPr>
                <w:rFonts w:ascii="Arial" w:hAnsi="Arial" w:cs="Arial"/>
                <w:sz w:val="18"/>
              </w:rPr>
              <w:t xml:space="preserve"> 2012 og ændring dato 01-10-2012, så oprettes der f.eks. den 27.5.2018 en klagesag med </w:t>
            </w:r>
            <w:proofErr w:type="spellStart"/>
            <w:r>
              <w:rPr>
                <w:rFonts w:ascii="Arial" w:hAnsi="Arial" w:cs="Arial"/>
                <w:sz w:val="18"/>
              </w:rPr>
              <w:t>vurderingår</w:t>
            </w:r>
            <w:proofErr w:type="spellEnd"/>
            <w:r>
              <w:rPr>
                <w:rFonts w:ascii="Arial" w:hAnsi="Arial" w:cs="Arial"/>
                <w:sz w:val="18"/>
              </w:rPr>
              <w:t xml:space="preserve"> 2012 og </w:t>
            </w:r>
            <w:proofErr w:type="spellStart"/>
            <w:r>
              <w:rPr>
                <w:rFonts w:ascii="Arial" w:hAnsi="Arial" w:cs="Arial"/>
                <w:sz w:val="18"/>
              </w:rPr>
              <w:t>ændringdato</w:t>
            </w:r>
            <w:proofErr w:type="spellEnd"/>
            <w:r>
              <w:rPr>
                <w:rFonts w:ascii="Arial" w:hAnsi="Arial" w:cs="Arial"/>
                <w:sz w:val="18"/>
              </w:rPr>
              <w:t xml:space="preserve"> 27-05-</w:t>
            </w:r>
            <w:del w:id="256" w:author="Hanne Erdman Thomsen" w:date="2023-05-24T13:07:00Z">
              <w:r w:rsidR="00DB6674">
                <w:rPr>
                  <w:rFonts w:ascii="Arial" w:hAnsi="Arial" w:cs="Arial"/>
                  <w:sz w:val="18"/>
                </w:rPr>
                <w:delText>2013</w:delText>
              </w:r>
            </w:del>
            <w:ins w:id="257" w:author="Hanne Erdman Thomsen" w:date="2023-05-24T13:07:00Z">
              <w:r>
                <w:rPr>
                  <w:rFonts w:ascii="Arial" w:hAnsi="Arial" w:cs="Arial"/>
                  <w:sz w:val="18"/>
                </w:rPr>
                <w:t>2018</w:t>
              </w:r>
            </w:ins>
          </w:p>
          <w:p w14:paraId="4F381AA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62AEF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26A73FFB" w14:textId="77777777" w:rsidTr="0020321F">
        <w:tc>
          <w:tcPr>
            <w:tcW w:w="3401" w:type="dxa"/>
          </w:tcPr>
          <w:p w14:paraId="1C4757A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EjerfordeltGrundskyldBeløb</w:t>
            </w:r>
            <w:proofErr w:type="spellEnd"/>
          </w:p>
        </w:tc>
        <w:tc>
          <w:tcPr>
            <w:tcW w:w="1701" w:type="dxa"/>
          </w:tcPr>
          <w:p w14:paraId="77F97D8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950895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61B0BEF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49B021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beregnede grundskyld for et givet </w:t>
            </w:r>
            <w:proofErr w:type="spellStart"/>
            <w:r>
              <w:rPr>
                <w:rFonts w:ascii="Arial" w:hAnsi="Arial" w:cs="Arial"/>
                <w:sz w:val="18"/>
              </w:rPr>
              <w:t>ejerfohold</w:t>
            </w:r>
            <w:proofErr w:type="spellEnd"/>
            <w:r>
              <w:rPr>
                <w:rFonts w:ascii="Arial" w:hAnsi="Arial" w:cs="Arial"/>
                <w:sz w:val="18"/>
              </w:rPr>
              <w:t xml:space="preserve"> i et givet </w:t>
            </w:r>
            <w:proofErr w:type="spellStart"/>
            <w:r>
              <w:rPr>
                <w:rFonts w:ascii="Arial" w:hAnsi="Arial" w:cs="Arial"/>
                <w:sz w:val="18"/>
              </w:rPr>
              <w:t>IndkomstÅr</w:t>
            </w:r>
            <w:proofErr w:type="spell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hvor der er indregnet ejerandel og Årsejerperiode, men ikke en evt. rabat.</w:t>
            </w:r>
          </w:p>
          <w:p w14:paraId="59AB151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545E0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5EB4B88F" w14:textId="77777777" w:rsidTr="0020321F">
        <w:tc>
          <w:tcPr>
            <w:tcW w:w="3401" w:type="dxa"/>
          </w:tcPr>
          <w:p w14:paraId="794E3E1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EjerfordeltGrundskyldBeløbEfterRabat</w:t>
            </w:r>
            <w:proofErr w:type="spellEnd"/>
          </w:p>
        </w:tc>
        <w:tc>
          <w:tcPr>
            <w:tcW w:w="1701" w:type="dxa"/>
          </w:tcPr>
          <w:p w14:paraId="49B03A1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8B1607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17CDB1F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4930D4D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som skal opkræves i grundskyld for et givet </w:t>
            </w:r>
            <w:proofErr w:type="spellStart"/>
            <w:r>
              <w:rPr>
                <w:rFonts w:ascii="Arial" w:hAnsi="Arial" w:cs="Arial"/>
                <w:sz w:val="18"/>
              </w:rPr>
              <w:t>ejerfohold</w:t>
            </w:r>
            <w:proofErr w:type="spellEnd"/>
            <w:r>
              <w:rPr>
                <w:rFonts w:ascii="Arial" w:hAnsi="Arial" w:cs="Arial"/>
                <w:sz w:val="18"/>
              </w:rPr>
              <w:t xml:space="preserve"> i et givet </w:t>
            </w:r>
            <w:proofErr w:type="spellStart"/>
            <w:r>
              <w:rPr>
                <w:rFonts w:ascii="Arial" w:hAnsi="Arial" w:cs="Arial"/>
                <w:sz w:val="18"/>
              </w:rPr>
              <w:t>IndkomstÅr</w:t>
            </w:r>
            <w:proofErr w:type="spell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hvor der er indregnet ejerandel og Årsejerperiode samt evt. rabat.</w:t>
            </w:r>
          </w:p>
          <w:p w14:paraId="716288A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21909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51E4E038" w14:textId="77777777" w:rsidTr="0020321F">
        <w:tc>
          <w:tcPr>
            <w:tcW w:w="3401" w:type="dxa"/>
          </w:tcPr>
          <w:p w14:paraId="56193FB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EjerfordeltGrundskyldRabatBeløb</w:t>
            </w:r>
            <w:proofErr w:type="spellEnd"/>
          </w:p>
        </w:tc>
        <w:tc>
          <w:tcPr>
            <w:tcW w:w="1701" w:type="dxa"/>
          </w:tcPr>
          <w:p w14:paraId="21ADE2F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6E8D9E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4DFC20E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C87EBC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grundskyldsrabat, som gives til ejeren for et givet ejerskab.</w:t>
            </w:r>
          </w:p>
          <w:p w14:paraId="656E112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9504C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6529CFA0" w14:textId="77777777" w:rsidTr="0020321F">
        <w:tc>
          <w:tcPr>
            <w:tcW w:w="3401" w:type="dxa"/>
          </w:tcPr>
          <w:p w14:paraId="547A985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ForsigtighedsprincipProcentsats</w:t>
            </w:r>
            <w:proofErr w:type="spellEnd"/>
          </w:p>
        </w:tc>
        <w:tc>
          <w:tcPr>
            <w:tcW w:w="1701" w:type="dxa"/>
          </w:tcPr>
          <w:p w14:paraId="7E330CD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07802F4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w:t>
            </w:r>
          </w:p>
        </w:tc>
        <w:tc>
          <w:tcPr>
            <w:tcW w:w="4671" w:type="dxa"/>
          </w:tcPr>
          <w:p w14:paraId="5BA39AC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Procentsats som angiver den andel af vurderingens grundværdi, som der beregnes ejendomsskat af.</w:t>
            </w:r>
          </w:p>
          <w:p w14:paraId="2E759D2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i 2022 80%.</w:t>
            </w:r>
          </w:p>
          <w:p w14:paraId="711AF1B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B76EF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2FE9ACBF" w14:textId="77777777" w:rsidTr="0020321F">
        <w:tc>
          <w:tcPr>
            <w:tcW w:w="3401" w:type="dxa"/>
          </w:tcPr>
          <w:p w14:paraId="100F26A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GrunddataIdLokalId</w:t>
            </w:r>
            <w:proofErr w:type="spellEnd"/>
          </w:p>
        </w:tc>
        <w:tc>
          <w:tcPr>
            <w:tcW w:w="1701" w:type="dxa"/>
          </w:tcPr>
          <w:p w14:paraId="304AECB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567578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36</w:t>
            </w:r>
          </w:p>
        </w:tc>
        <w:tc>
          <w:tcPr>
            <w:tcW w:w="4671" w:type="dxa"/>
          </w:tcPr>
          <w:p w14:paraId="2896DC3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et objekt</w:t>
            </w:r>
          </w:p>
          <w:p w14:paraId="3E8A3C7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i grunddatamodellen)</w:t>
            </w:r>
          </w:p>
          <w:p w14:paraId="583D591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8FE7B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5FB8B32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14:paraId="4BBD423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A3406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1656FFED" w14:textId="77777777" w:rsidTr="0020321F">
        <w:tc>
          <w:tcPr>
            <w:tcW w:w="3401" w:type="dxa"/>
          </w:tcPr>
          <w:p w14:paraId="3294D74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GrunddataIdNamespace</w:t>
            </w:r>
            <w:proofErr w:type="spellEnd"/>
          </w:p>
        </w:tc>
        <w:tc>
          <w:tcPr>
            <w:tcW w:w="1701" w:type="dxa"/>
          </w:tcPr>
          <w:p w14:paraId="1312B77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015752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623C04A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 af et </w:t>
            </w:r>
            <w:proofErr w:type="spellStart"/>
            <w:r>
              <w:rPr>
                <w:rFonts w:ascii="Arial" w:hAnsi="Arial" w:cs="Arial"/>
                <w:sz w:val="18"/>
              </w:rPr>
              <w:t>namespace</w:t>
            </w:r>
            <w:proofErr w:type="spellEnd"/>
            <w:r>
              <w:rPr>
                <w:rFonts w:ascii="Arial" w:hAnsi="Arial" w:cs="Arial"/>
                <w:sz w:val="18"/>
              </w:rPr>
              <w:t xml:space="preserve"> indenfor hvilket </w:t>
            </w:r>
            <w:proofErr w:type="spellStart"/>
            <w:r>
              <w:rPr>
                <w:rFonts w:ascii="Arial" w:hAnsi="Arial" w:cs="Arial"/>
                <w:sz w:val="18"/>
              </w:rPr>
              <w:t>IDLokalId</w:t>
            </w:r>
            <w:proofErr w:type="spellEnd"/>
            <w:r>
              <w:rPr>
                <w:rFonts w:ascii="Arial" w:hAnsi="Arial" w:cs="Arial"/>
                <w:sz w:val="18"/>
              </w:rPr>
              <w:t xml:space="preserve"> er unikt.</w:t>
            </w:r>
          </w:p>
          <w:p w14:paraId="338A557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i grunddatamodellen)</w:t>
            </w:r>
          </w:p>
          <w:p w14:paraId="5CFD091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53DD2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600A1113" w14:textId="77777777" w:rsidTr="0020321F">
        <w:tc>
          <w:tcPr>
            <w:tcW w:w="3401" w:type="dxa"/>
          </w:tcPr>
          <w:p w14:paraId="22A4DEC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GrundværdiBeskatningsgrundlag</w:t>
            </w:r>
            <w:proofErr w:type="spellEnd"/>
          </w:p>
        </w:tc>
        <w:tc>
          <w:tcPr>
            <w:tcW w:w="1701" w:type="dxa"/>
          </w:tcPr>
          <w:p w14:paraId="2A0303D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0B6DB2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1202E3D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13EB0260" w14:textId="5F0E15F2"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Beskatningsgrundlaget, som grundskylden beregnes af, er grundværdien </w:t>
            </w:r>
            <w:del w:id="258" w:author="Hanne Erdman Thomsen" w:date="2023-05-24T13:07:00Z">
              <w:r w:rsidR="00DB6674">
                <w:rPr>
                  <w:rFonts w:ascii="Arial" w:hAnsi="Arial" w:cs="Arial"/>
                  <w:sz w:val="18"/>
                </w:rPr>
                <w:delText xml:space="preserve">reduceret efter forsigtighedsprincippet og </w:delText>
              </w:r>
            </w:del>
            <w:r>
              <w:rPr>
                <w:rFonts w:ascii="Arial" w:hAnsi="Arial" w:cs="Arial"/>
                <w:sz w:val="18"/>
              </w:rPr>
              <w:t>fratrukket fritagelser og fradrag for forbedringer</w:t>
            </w:r>
            <w:del w:id="259" w:author="Hanne Erdman Thomsen" w:date="2023-05-24T13:07:00Z">
              <w:r w:rsidR="00DB6674">
                <w:rPr>
                  <w:rFonts w:ascii="Arial" w:hAnsi="Arial" w:cs="Arial"/>
                  <w:sz w:val="18"/>
                </w:rPr>
                <w:delText>.</w:delText>
              </w:r>
            </w:del>
            <w:ins w:id="260" w:author="Hanne Erdman Thomsen" w:date="2023-05-24T13:07:00Z">
              <w:r>
                <w:rPr>
                  <w:rFonts w:ascii="Arial" w:hAnsi="Arial" w:cs="Arial"/>
                  <w:sz w:val="18"/>
                </w:rPr>
                <w:t xml:space="preserve"> (FFF), og derefter reduceret til 80% efter forsigtighedsprincippet. </w:t>
              </w:r>
            </w:ins>
          </w:p>
          <w:p w14:paraId="3A6CC0E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61" w:author="Hanne Erdman Thomsen" w:date="2023-05-24T13:07:00Z"/>
                <w:rFonts w:ascii="Arial" w:hAnsi="Arial" w:cs="Arial"/>
                <w:sz w:val="18"/>
              </w:rPr>
            </w:pPr>
            <w:del w:id="262" w:author="Hanne Erdman Thomsen" w:date="2023-05-24T13:07:00Z">
              <w:r>
                <w:rPr>
                  <w:rFonts w:ascii="Arial" w:hAnsi="Arial" w:cs="Arial"/>
                  <w:sz w:val="18"/>
                </w:rPr>
                <w:delText>Beregningsrækkefølgen er i december 2021 ikke endeligt fastlagt</w:delText>
              </w:r>
            </w:del>
          </w:p>
          <w:p w14:paraId="79322008"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63" w:author="Hanne Erdman Thomsen" w:date="2023-05-24T13:07:00Z"/>
                <w:rFonts w:ascii="Arial" w:hAnsi="Arial" w:cs="Arial"/>
                <w:sz w:val="18"/>
              </w:rPr>
            </w:pPr>
          </w:p>
          <w:p w14:paraId="39C6E5D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4" w:author="Hanne Erdman Thomsen" w:date="2023-05-24T13:07:00Z"/>
                <w:rFonts w:ascii="Arial" w:hAnsi="Arial" w:cs="Arial"/>
                <w:sz w:val="18"/>
              </w:rPr>
            </w:pPr>
          </w:p>
          <w:p w14:paraId="1E6CD94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5" w:author="Hanne Erdman Thomsen" w:date="2023-05-24T13:07:00Z"/>
                <w:rFonts w:ascii="Arial" w:hAnsi="Arial" w:cs="Arial"/>
                <w:sz w:val="18"/>
              </w:rPr>
            </w:pPr>
            <w:ins w:id="266" w:author="Hanne Erdman Thomsen" w:date="2023-05-24T13:07:00Z">
              <w:r>
                <w:rPr>
                  <w:rFonts w:ascii="Arial" w:hAnsi="Arial" w:cs="Arial"/>
                  <w:sz w:val="18"/>
                </w:rPr>
                <w:t>Afgiftspligtig grundværdi efter Ejendomsskatteloven ("ny lov") = (Grundværdi for skatteåret - (sum FFF + sum fritagelser)) * Forsigtighedsprincip (0,8)</w:t>
              </w:r>
            </w:ins>
          </w:p>
          <w:p w14:paraId="50D74C2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7" w:author="Hanne Erdman Thomsen" w:date="2023-05-24T13:07:00Z"/>
                <w:rFonts w:ascii="Arial" w:hAnsi="Arial" w:cs="Arial"/>
                <w:sz w:val="18"/>
              </w:rPr>
            </w:pPr>
          </w:p>
          <w:p w14:paraId="6E91878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7949E86C" w14:textId="77777777" w:rsidTr="0020321F">
        <w:tc>
          <w:tcPr>
            <w:tcW w:w="3401" w:type="dxa"/>
          </w:tcPr>
          <w:p w14:paraId="7D3DF29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GrundværdiProduktionsjordBeskatningsgrundlag</w:t>
            </w:r>
            <w:proofErr w:type="spellEnd"/>
          </w:p>
        </w:tc>
        <w:tc>
          <w:tcPr>
            <w:tcW w:w="1701" w:type="dxa"/>
          </w:tcPr>
          <w:p w14:paraId="4C91AD1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BAABBA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2FEDBD2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4E7E3F9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produktionsjorden på en land- og skovejendom, beregnet af vurderingens grundværdi af produktionsjord reduceret efter forsigtighedsprincippet og fratrukket fritagelser og fradrag for forbedringer.</w:t>
            </w:r>
          </w:p>
          <w:p w14:paraId="5C5A1CB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0D177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1C84DE8C" w14:textId="77777777" w:rsidTr="0020321F">
        <w:tc>
          <w:tcPr>
            <w:tcW w:w="3401" w:type="dxa"/>
          </w:tcPr>
          <w:p w14:paraId="2366804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GrundværdiRestarealBeskatningsgrundlag</w:t>
            </w:r>
            <w:proofErr w:type="spellEnd"/>
          </w:p>
        </w:tc>
        <w:tc>
          <w:tcPr>
            <w:tcW w:w="1701" w:type="dxa"/>
          </w:tcPr>
          <w:p w14:paraId="2E54062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87DB2C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940729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787976E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den del af grunden som ikke hører til enten stuehuset eller produktionsjorden på en land- og skovejendom, beregnet af vurderingens restarealgrundværdi reduceret efter forsigtighedsprincippet.</w:t>
            </w:r>
          </w:p>
          <w:p w14:paraId="66D2760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06876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23D83D8C" w14:textId="77777777" w:rsidTr="0020321F">
        <w:tc>
          <w:tcPr>
            <w:tcW w:w="3401" w:type="dxa"/>
          </w:tcPr>
          <w:p w14:paraId="305A64D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GrundværdiStuehusBeskatningsgrundlag</w:t>
            </w:r>
            <w:proofErr w:type="spellEnd"/>
          </w:p>
        </w:tc>
        <w:tc>
          <w:tcPr>
            <w:tcW w:w="1701" w:type="dxa"/>
          </w:tcPr>
          <w:p w14:paraId="16DA9C7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BB1425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A4AFDE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69FAD81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den del af grunden som hører til stuehuset på en land- og skovejendom, beregnet af vurderingens stuehusgrundværdi reduceret efter forsigtighedsprincippet.</w:t>
            </w:r>
          </w:p>
          <w:p w14:paraId="5740B00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AE469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09C64AC9" w14:textId="77777777" w:rsidTr="0020321F">
        <w:tc>
          <w:tcPr>
            <w:tcW w:w="3401" w:type="dxa"/>
          </w:tcPr>
          <w:p w14:paraId="39BDDA0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IndkomstÅr</w:t>
            </w:r>
            <w:proofErr w:type="spellEnd"/>
          </w:p>
        </w:tc>
        <w:tc>
          <w:tcPr>
            <w:tcW w:w="1701" w:type="dxa"/>
          </w:tcPr>
          <w:p w14:paraId="43624B4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2CEE017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41BAE79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indkomst eller aktiver, der er lagt til grund for skatteberegningen, er indtjent henholdsvis ejet.</w:t>
            </w:r>
          </w:p>
          <w:p w14:paraId="3A52FF3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14E04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44EBF53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14:paraId="2B2AB2B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16123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3C572C44" w14:textId="77777777" w:rsidTr="0020321F">
        <w:tc>
          <w:tcPr>
            <w:tcW w:w="3401" w:type="dxa"/>
          </w:tcPr>
          <w:p w14:paraId="172FC35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KommuneNummer</w:t>
            </w:r>
            <w:proofErr w:type="spellEnd"/>
          </w:p>
        </w:tc>
        <w:tc>
          <w:tcPr>
            <w:tcW w:w="1701" w:type="dxa"/>
          </w:tcPr>
          <w:p w14:paraId="1E65643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32C1EDF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maxInclusive</w:t>
            </w:r>
            <w:proofErr w:type="spellEnd"/>
            <w:r>
              <w:rPr>
                <w:rFonts w:ascii="Arial" w:hAnsi="Arial" w:cs="Arial"/>
                <w:sz w:val="18"/>
              </w:rPr>
              <w:t>: 999</w:t>
            </w:r>
          </w:p>
          <w:p w14:paraId="54D2023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100</w:t>
            </w:r>
          </w:p>
        </w:tc>
        <w:tc>
          <w:tcPr>
            <w:tcW w:w="4671" w:type="dxa"/>
          </w:tcPr>
          <w:p w14:paraId="17AC567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3-cifret kode som identificerer en kommune.</w:t>
            </w:r>
          </w:p>
          <w:p w14:paraId="497D120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systemer tillader dog en række koder som ikke er egentlige kommuner.)</w:t>
            </w:r>
          </w:p>
          <w:p w14:paraId="5E2A773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2CEB9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1793878E" w14:textId="77777777" w:rsidTr="0020321F">
        <w:tc>
          <w:tcPr>
            <w:tcW w:w="3401" w:type="dxa"/>
          </w:tcPr>
          <w:p w14:paraId="774A04D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KommunepromilleDækningsafgiftErhverv</w:t>
            </w:r>
            <w:proofErr w:type="spellEnd"/>
          </w:p>
        </w:tc>
        <w:tc>
          <w:tcPr>
            <w:tcW w:w="1701" w:type="dxa"/>
          </w:tcPr>
          <w:p w14:paraId="6DA7B72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base: decimal</w:t>
            </w:r>
          </w:p>
          <w:p w14:paraId="5629CB9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totalDigits</w:t>
            </w:r>
            <w:proofErr w:type="spellEnd"/>
            <w:r w:rsidRPr="0020321F">
              <w:rPr>
                <w:rFonts w:ascii="Arial" w:hAnsi="Arial" w:cs="Arial"/>
                <w:sz w:val="18"/>
                <w:lang w:val="en-US"/>
              </w:rPr>
              <w:t>: 10</w:t>
            </w:r>
          </w:p>
          <w:p w14:paraId="1C749F9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fractionDigits</w:t>
            </w:r>
            <w:proofErr w:type="spellEnd"/>
            <w:r w:rsidRPr="0020321F">
              <w:rPr>
                <w:rFonts w:ascii="Arial" w:hAnsi="Arial" w:cs="Arial"/>
                <w:sz w:val="18"/>
                <w:lang w:val="en-US"/>
              </w:rPr>
              <w:t>: 3</w:t>
            </w:r>
          </w:p>
          <w:p w14:paraId="411B837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maxInclusive</w:t>
            </w:r>
            <w:proofErr w:type="spellEnd"/>
            <w:r w:rsidRPr="0020321F">
              <w:rPr>
                <w:rFonts w:ascii="Arial" w:hAnsi="Arial" w:cs="Arial"/>
                <w:sz w:val="18"/>
                <w:lang w:val="en-US"/>
              </w:rPr>
              <w:t>: 999</w:t>
            </w:r>
          </w:p>
        </w:tc>
        <w:tc>
          <w:tcPr>
            <w:tcW w:w="4671" w:type="dxa"/>
          </w:tcPr>
          <w:p w14:paraId="578ECEE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hvormed der beregnes dækningsafgift af erhvervsejendomme i en given kommune.</w:t>
            </w:r>
          </w:p>
          <w:p w14:paraId="1CA57FD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262CD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5BD1FF61" w14:textId="77777777" w:rsidTr="0020321F">
        <w:trPr>
          <w:ins w:id="268" w:author="Hanne Erdman Thomsen" w:date="2023-05-24T13:07:00Z"/>
        </w:trPr>
        <w:tc>
          <w:tcPr>
            <w:tcW w:w="3401" w:type="dxa"/>
          </w:tcPr>
          <w:p w14:paraId="11C41CB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269" w:author="Hanne Erdman Thomsen" w:date="2023-05-24T13:07:00Z"/>
                <w:rFonts w:ascii="Arial" w:hAnsi="Arial" w:cs="Arial"/>
                <w:sz w:val="18"/>
              </w:rPr>
            </w:pPr>
            <w:proofErr w:type="spellStart"/>
            <w:ins w:id="270" w:author="Hanne Erdman Thomsen" w:date="2023-05-24T13:07:00Z">
              <w:r>
                <w:rPr>
                  <w:rFonts w:ascii="Arial" w:hAnsi="Arial" w:cs="Arial"/>
                  <w:sz w:val="18"/>
                </w:rPr>
                <w:t>KommunepromilleDækningsafgiftErhvervMarkering</w:t>
              </w:r>
              <w:proofErr w:type="spellEnd"/>
            </w:ins>
          </w:p>
        </w:tc>
        <w:tc>
          <w:tcPr>
            <w:tcW w:w="1701" w:type="dxa"/>
          </w:tcPr>
          <w:p w14:paraId="2B8D7E6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71" w:author="Hanne Erdman Thomsen" w:date="2023-05-24T13:07:00Z"/>
                <w:rFonts w:ascii="Arial" w:hAnsi="Arial" w:cs="Arial"/>
                <w:sz w:val="18"/>
              </w:rPr>
            </w:pPr>
            <w:ins w:id="272" w:author="Hanne Erdman Thomsen" w:date="2023-05-24T13:07:00Z">
              <w:r>
                <w:rPr>
                  <w:rFonts w:ascii="Arial" w:hAnsi="Arial" w:cs="Arial"/>
                  <w:sz w:val="18"/>
                </w:rPr>
                <w:t xml:space="preserve">base: </w:t>
              </w:r>
              <w:proofErr w:type="spellStart"/>
              <w:r>
                <w:rPr>
                  <w:rFonts w:ascii="Arial" w:hAnsi="Arial" w:cs="Arial"/>
                  <w:sz w:val="18"/>
                </w:rPr>
                <w:t>boolean</w:t>
              </w:r>
              <w:proofErr w:type="spellEnd"/>
            </w:ins>
          </w:p>
        </w:tc>
        <w:tc>
          <w:tcPr>
            <w:tcW w:w="4671" w:type="dxa"/>
          </w:tcPr>
          <w:p w14:paraId="6E380A6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73" w:author="Hanne Erdman Thomsen" w:date="2023-05-24T13:07:00Z"/>
                <w:rFonts w:ascii="Arial" w:hAnsi="Arial" w:cs="Arial"/>
                <w:sz w:val="18"/>
              </w:rPr>
            </w:pPr>
            <w:ins w:id="274" w:author="Hanne Erdman Thomsen" w:date="2023-05-24T13:07:00Z">
              <w:r>
                <w:rPr>
                  <w:rFonts w:ascii="Arial" w:hAnsi="Arial" w:cs="Arial"/>
                  <w:sz w:val="18"/>
                </w:rPr>
                <w:t>Angivelse af om en given kommune opkræver dækningsafgift af erhvervsejendomme.</w:t>
              </w:r>
            </w:ins>
          </w:p>
          <w:p w14:paraId="76F4772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75" w:author="Hanne Erdman Thomsen" w:date="2023-05-24T13:07:00Z"/>
                <w:rFonts w:ascii="Arial" w:hAnsi="Arial" w:cs="Arial"/>
                <w:sz w:val="18"/>
              </w:rPr>
            </w:pPr>
          </w:p>
          <w:p w14:paraId="1B8BC35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76" w:author="Hanne Erdman Thomsen" w:date="2023-05-24T13:07:00Z"/>
                <w:rFonts w:ascii="Arial" w:hAnsi="Arial" w:cs="Arial"/>
                <w:sz w:val="18"/>
              </w:rPr>
            </w:pPr>
          </w:p>
        </w:tc>
      </w:tr>
      <w:tr w:rsidR="0020321F" w14:paraId="60F7E026" w14:textId="77777777" w:rsidTr="0020321F">
        <w:tc>
          <w:tcPr>
            <w:tcW w:w="3401" w:type="dxa"/>
          </w:tcPr>
          <w:p w14:paraId="223F021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KommunepromilleDækningsafgiftOffentligMyndighed</w:t>
            </w:r>
            <w:proofErr w:type="spellEnd"/>
          </w:p>
        </w:tc>
        <w:tc>
          <w:tcPr>
            <w:tcW w:w="1701" w:type="dxa"/>
          </w:tcPr>
          <w:p w14:paraId="6640A5C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base: decimal</w:t>
            </w:r>
          </w:p>
          <w:p w14:paraId="59252A5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totalDigits</w:t>
            </w:r>
            <w:proofErr w:type="spellEnd"/>
            <w:r w:rsidRPr="0020321F">
              <w:rPr>
                <w:rFonts w:ascii="Arial" w:hAnsi="Arial" w:cs="Arial"/>
                <w:sz w:val="18"/>
                <w:lang w:val="en-US"/>
              </w:rPr>
              <w:t>: 10</w:t>
            </w:r>
          </w:p>
          <w:p w14:paraId="01D75F4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fractionDigits</w:t>
            </w:r>
            <w:proofErr w:type="spellEnd"/>
            <w:r w:rsidRPr="0020321F">
              <w:rPr>
                <w:rFonts w:ascii="Arial" w:hAnsi="Arial" w:cs="Arial"/>
                <w:sz w:val="18"/>
                <w:lang w:val="en-US"/>
              </w:rPr>
              <w:t>: 3</w:t>
            </w:r>
          </w:p>
          <w:p w14:paraId="3E6DBA7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maxInclusive</w:t>
            </w:r>
            <w:proofErr w:type="spellEnd"/>
            <w:r w:rsidRPr="0020321F">
              <w:rPr>
                <w:rFonts w:ascii="Arial" w:hAnsi="Arial" w:cs="Arial"/>
                <w:sz w:val="18"/>
                <w:lang w:val="en-US"/>
              </w:rPr>
              <w:t>: 999</w:t>
            </w:r>
          </w:p>
        </w:tc>
        <w:tc>
          <w:tcPr>
            <w:tcW w:w="4671" w:type="dxa"/>
          </w:tcPr>
          <w:p w14:paraId="12976B7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hvormed der beregnes dækningsafgift af ejendomme ejet af offentlige myndigheder i en given kommune.</w:t>
            </w:r>
          </w:p>
          <w:p w14:paraId="56032F0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2F846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07CF2723" w14:textId="77777777" w:rsidTr="0020321F">
        <w:trPr>
          <w:ins w:id="277" w:author="Hanne Erdman Thomsen" w:date="2023-05-24T13:07:00Z"/>
        </w:trPr>
        <w:tc>
          <w:tcPr>
            <w:tcW w:w="3401" w:type="dxa"/>
          </w:tcPr>
          <w:p w14:paraId="205F057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278" w:author="Hanne Erdman Thomsen" w:date="2023-05-24T13:07:00Z"/>
                <w:rFonts w:ascii="Arial" w:hAnsi="Arial" w:cs="Arial"/>
                <w:sz w:val="18"/>
              </w:rPr>
            </w:pPr>
            <w:proofErr w:type="spellStart"/>
            <w:ins w:id="279" w:author="Hanne Erdman Thomsen" w:date="2023-05-24T13:07:00Z">
              <w:r>
                <w:rPr>
                  <w:rFonts w:ascii="Arial" w:hAnsi="Arial" w:cs="Arial"/>
                  <w:sz w:val="18"/>
                </w:rPr>
                <w:t>KommunepromilleDækningsafgiftOffentligMyndighedMarkering</w:t>
              </w:r>
              <w:proofErr w:type="spellEnd"/>
            </w:ins>
          </w:p>
        </w:tc>
        <w:tc>
          <w:tcPr>
            <w:tcW w:w="1701" w:type="dxa"/>
          </w:tcPr>
          <w:p w14:paraId="78629DF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0" w:author="Hanne Erdman Thomsen" w:date="2023-05-24T13:07:00Z"/>
                <w:rFonts w:ascii="Arial" w:hAnsi="Arial" w:cs="Arial"/>
                <w:sz w:val="18"/>
              </w:rPr>
            </w:pPr>
            <w:ins w:id="281" w:author="Hanne Erdman Thomsen" w:date="2023-05-24T13:07:00Z">
              <w:r>
                <w:rPr>
                  <w:rFonts w:ascii="Arial" w:hAnsi="Arial" w:cs="Arial"/>
                  <w:sz w:val="18"/>
                </w:rPr>
                <w:t xml:space="preserve">base: </w:t>
              </w:r>
              <w:proofErr w:type="spellStart"/>
              <w:r>
                <w:rPr>
                  <w:rFonts w:ascii="Arial" w:hAnsi="Arial" w:cs="Arial"/>
                  <w:sz w:val="18"/>
                </w:rPr>
                <w:t>boolean</w:t>
              </w:r>
              <w:proofErr w:type="spellEnd"/>
            </w:ins>
          </w:p>
        </w:tc>
        <w:tc>
          <w:tcPr>
            <w:tcW w:w="4671" w:type="dxa"/>
          </w:tcPr>
          <w:p w14:paraId="7A5416B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2" w:author="Hanne Erdman Thomsen" w:date="2023-05-24T13:07:00Z"/>
                <w:rFonts w:ascii="Arial" w:hAnsi="Arial" w:cs="Arial"/>
                <w:sz w:val="18"/>
              </w:rPr>
            </w:pPr>
            <w:ins w:id="283" w:author="Hanne Erdman Thomsen" w:date="2023-05-24T13:07:00Z">
              <w:r>
                <w:rPr>
                  <w:rFonts w:ascii="Arial" w:hAnsi="Arial" w:cs="Arial"/>
                  <w:sz w:val="18"/>
                </w:rPr>
                <w:t>Angivelse af om en given kommune opkræver dækningsafgift af ejendomme ejet af offentlige myndigheder.</w:t>
              </w:r>
            </w:ins>
          </w:p>
          <w:p w14:paraId="06F7D3E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4" w:author="Hanne Erdman Thomsen" w:date="2023-05-24T13:07:00Z"/>
                <w:rFonts w:ascii="Arial" w:hAnsi="Arial" w:cs="Arial"/>
                <w:sz w:val="18"/>
              </w:rPr>
            </w:pPr>
          </w:p>
          <w:p w14:paraId="6C8A118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5" w:author="Hanne Erdman Thomsen" w:date="2023-05-24T13:07:00Z"/>
                <w:rFonts w:ascii="Arial" w:hAnsi="Arial" w:cs="Arial"/>
                <w:sz w:val="18"/>
              </w:rPr>
            </w:pPr>
          </w:p>
        </w:tc>
      </w:tr>
      <w:tr w:rsidR="0020321F" w14:paraId="4CDB55E7" w14:textId="77777777" w:rsidTr="0020321F">
        <w:tc>
          <w:tcPr>
            <w:tcW w:w="3401" w:type="dxa"/>
          </w:tcPr>
          <w:p w14:paraId="311D1B1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KommunepromilleGrundskyld</w:t>
            </w:r>
            <w:proofErr w:type="spellEnd"/>
          </w:p>
        </w:tc>
        <w:tc>
          <w:tcPr>
            <w:tcW w:w="1701" w:type="dxa"/>
          </w:tcPr>
          <w:p w14:paraId="44A5361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base: decimal</w:t>
            </w:r>
          </w:p>
          <w:p w14:paraId="1119106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totalDigits</w:t>
            </w:r>
            <w:proofErr w:type="spellEnd"/>
            <w:r w:rsidRPr="0020321F">
              <w:rPr>
                <w:rFonts w:ascii="Arial" w:hAnsi="Arial" w:cs="Arial"/>
                <w:sz w:val="18"/>
                <w:lang w:val="en-US"/>
              </w:rPr>
              <w:t>: 10</w:t>
            </w:r>
          </w:p>
          <w:p w14:paraId="09974FE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fractionDigits</w:t>
            </w:r>
            <w:proofErr w:type="spellEnd"/>
            <w:r w:rsidRPr="0020321F">
              <w:rPr>
                <w:rFonts w:ascii="Arial" w:hAnsi="Arial" w:cs="Arial"/>
                <w:sz w:val="18"/>
                <w:lang w:val="en-US"/>
              </w:rPr>
              <w:t>: 3</w:t>
            </w:r>
          </w:p>
          <w:p w14:paraId="0CE04C6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maxInclusive</w:t>
            </w:r>
            <w:proofErr w:type="spellEnd"/>
            <w:r w:rsidRPr="0020321F">
              <w:rPr>
                <w:rFonts w:ascii="Arial" w:hAnsi="Arial" w:cs="Arial"/>
                <w:sz w:val="18"/>
                <w:lang w:val="en-US"/>
              </w:rPr>
              <w:t>: 999</w:t>
            </w:r>
          </w:p>
        </w:tc>
        <w:tc>
          <w:tcPr>
            <w:tcW w:w="4671" w:type="dxa"/>
          </w:tcPr>
          <w:p w14:paraId="13DEA5F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der beregnes i grundskyld af beskatningsgrundlaget for ikke-produktionsjord</w:t>
            </w:r>
          </w:p>
          <w:p w14:paraId="5F92ADB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1EC79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1BF1D748" w14:textId="77777777" w:rsidTr="0020321F">
        <w:tc>
          <w:tcPr>
            <w:tcW w:w="3401" w:type="dxa"/>
          </w:tcPr>
          <w:p w14:paraId="157B504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KommunepromilleGrundskyldProduktionsjord</w:t>
            </w:r>
            <w:proofErr w:type="spellEnd"/>
          </w:p>
        </w:tc>
        <w:tc>
          <w:tcPr>
            <w:tcW w:w="1701" w:type="dxa"/>
          </w:tcPr>
          <w:p w14:paraId="36C40AC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base: decimal</w:t>
            </w:r>
          </w:p>
          <w:p w14:paraId="19DDB98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totalDigits</w:t>
            </w:r>
            <w:proofErr w:type="spellEnd"/>
            <w:r w:rsidRPr="0020321F">
              <w:rPr>
                <w:rFonts w:ascii="Arial" w:hAnsi="Arial" w:cs="Arial"/>
                <w:sz w:val="18"/>
                <w:lang w:val="en-US"/>
              </w:rPr>
              <w:t>: 10</w:t>
            </w:r>
          </w:p>
          <w:p w14:paraId="6A24207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fractionDigits</w:t>
            </w:r>
            <w:proofErr w:type="spellEnd"/>
            <w:r w:rsidRPr="0020321F">
              <w:rPr>
                <w:rFonts w:ascii="Arial" w:hAnsi="Arial" w:cs="Arial"/>
                <w:sz w:val="18"/>
                <w:lang w:val="en-US"/>
              </w:rPr>
              <w:t>: 3</w:t>
            </w:r>
          </w:p>
          <w:p w14:paraId="06FEC26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maxInclusive</w:t>
            </w:r>
            <w:proofErr w:type="spellEnd"/>
            <w:r w:rsidRPr="0020321F">
              <w:rPr>
                <w:rFonts w:ascii="Arial" w:hAnsi="Arial" w:cs="Arial"/>
                <w:sz w:val="18"/>
                <w:lang w:val="en-US"/>
              </w:rPr>
              <w:t>: 999</w:t>
            </w:r>
          </w:p>
        </w:tc>
        <w:tc>
          <w:tcPr>
            <w:tcW w:w="4671" w:type="dxa"/>
          </w:tcPr>
          <w:p w14:paraId="7674102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der beregnes i grundskyld af beskatningsgrundlaget for produktionsjord.</w:t>
            </w:r>
          </w:p>
          <w:p w14:paraId="5D9D81B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86FF0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313CA2DB" w14:textId="77777777" w:rsidTr="0020321F">
        <w:tc>
          <w:tcPr>
            <w:tcW w:w="3401" w:type="dxa"/>
          </w:tcPr>
          <w:p w14:paraId="27DC99D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OpkrævningDelFordringBeløb</w:t>
            </w:r>
            <w:proofErr w:type="spellEnd"/>
          </w:p>
        </w:tc>
        <w:tc>
          <w:tcPr>
            <w:tcW w:w="1701" w:type="dxa"/>
          </w:tcPr>
          <w:p w14:paraId="55064E7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base: decimal</w:t>
            </w:r>
          </w:p>
          <w:p w14:paraId="6DFC9C5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fractionDigits</w:t>
            </w:r>
            <w:proofErr w:type="spellEnd"/>
            <w:r w:rsidRPr="0020321F">
              <w:rPr>
                <w:rFonts w:ascii="Arial" w:hAnsi="Arial" w:cs="Arial"/>
                <w:sz w:val="18"/>
                <w:lang w:val="en-US"/>
              </w:rPr>
              <w:t>: 2</w:t>
            </w:r>
          </w:p>
          <w:p w14:paraId="0F05CA0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maxInclusive</w:t>
            </w:r>
            <w:proofErr w:type="spellEnd"/>
            <w:r w:rsidRPr="0020321F">
              <w:rPr>
                <w:rFonts w:ascii="Arial" w:hAnsi="Arial" w:cs="Arial"/>
                <w:sz w:val="18"/>
                <w:lang w:val="en-US"/>
              </w:rPr>
              <w:t>: 999999999999999</w:t>
            </w:r>
          </w:p>
          <w:p w14:paraId="6C238ED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minInclusive</w:t>
            </w:r>
            <w:proofErr w:type="spellEnd"/>
            <w:r w:rsidRPr="0020321F">
              <w:rPr>
                <w:rFonts w:ascii="Arial" w:hAnsi="Arial" w:cs="Arial"/>
                <w:sz w:val="18"/>
                <w:lang w:val="en-US"/>
              </w:rPr>
              <w:t>: -999999999999999</w:t>
            </w:r>
          </w:p>
        </w:tc>
        <w:tc>
          <w:tcPr>
            <w:tcW w:w="4671" w:type="dxa"/>
          </w:tcPr>
          <w:p w14:paraId="2B2C697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tilknyttet undertypen til en </w:t>
            </w:r>
            <w:proofErr w:type="spellStart"/>
            <w:r>
              <w:rPr>
                <w:rFonts w:ascii="Arial" w:hAnsi="Arial" w:cs="Arial"/>
                <w:sz w:val="18"/>
              </w:rPr>
              <w:t>opkrævningsfordringtype</w:t>
            </w:r>
            <w:proofErr w:type="spellEnd"/>
            <w:r>
              <w:rPr>
                <w:rFonts w:ascii="Arial" w:hAnsi="Arial" w:cs="Arial"/>
                <w:sz w:val="18"/>
              </w:rPr>
              <w:t>.</w:t>
            </w:r>
          </w:p>
          <w:p w14:paraId="61D792A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233F3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010100B0" w14:textId="77777777" w:rsidTr="0020321F">
        <w:tc>
          <w:tcPr>
            <w:tcW w:w="3401" w:type="dxa"/>
          </w:tcPr>
          <w:p w14:paraId="7E4073C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OpkrævningDelFordringTypeID</w:t>
            </w:r>
            <w:proofErr w:type="spellEnd"/>
          </w:p>
        </w:tc>
        <w:tc>
          <w:tcPr>
            <w:tcW w:w="1701" w:type="dxa"/>
          </w:tcPr>
          <w:p w14:paraId="09A6EA1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637063B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69AEC6D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w:t>
            </w:r>
            <w:proofErr w:type="spellStart"/>
            <w:r>
              <w:rPr>
                <w:rFonts w:ascii="Arial" w:hAnsi="Arial" w:cs="Arial"/>
                <w:sz w:val="18"/>
              </w:rPr>
              <w:t>opkrævningsdelfordringstype</w:t>
            </w:r>
            <w:proofErr w:type="spellEnd"/>
            <w:r>
              <w:rPr>
                <w:rFonts w:ascii="Arial" w:hAnsi="Arial" w:cs="Arial"/>
                <w:sz w:val="18"/>
              </w:rPr>
              <w:t>.</w:t>
            </w:r>
          </w:p>
          <w:p w14:paraId="710DF72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CF41A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D15624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p w14:paraId="08681EC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70873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19C7F402" w14:textId="77777777" w:rsidTr="0020321F">
        <w:tc>
          <w:tcPr>
            <w:tcW w:w="3401" w:type="dxa"/>
          </w:tcPr>
          <w:p w14:paraId="1E84050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OpkrævningDelFordringTypeNavn</w:t>
            </w:r>
            <w:proofErr w:type="spellEnd"/>
          </w:p>
        </w:tc>
        <w:tc>
          <w:tcPr>
            <w:tcW w:w="1701" w:type="dxa"/>
          </w:tcPr>
          <w:p w14:paraId="49C1B40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723AD9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1EC781E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 på typen til en </w:t>
            </w:r>
            <w:proofErr w:type="spellStart"/>
            <w:r>
              <w:rPr>
                <w:rFonts w:ascii="Arial" w:hAnsi="Arial" w:cs="Arial"/>
                <w:sz w:val="18"/>
              </w:rPr>
              <w:t>opkrævningsdelfordringen</w:t>
            </w:r>
            <w:proofErr w:type="spellEnd"/>
            <w:r>
              <w:rPr>
                <w:rFonts w:ascii="Arial" w:hAnsi="Arial" w:cs="Arial"/>
                <w:sz w:val="18"/>
              </w:rPr>
              <w:t>.</w:t>
            </w:r>
          </w:p>
          <w:p w14:paraId="66D0358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A2E42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70183B2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w:t>
            </w:r>
            <w:proofErr w:type="spellStart"/>
            <w:r>
              <w:rPr>
                <w:rFonts w:ascii="Arial" w:hAnsi="Arial" w:cs="Arial"/>
                <w:sz w:val="18"/>
              </w:rPr>
              <w:t>Fordringspecifikation</w:t>
            </w:r>
            <w:proofErr w:type="spellEnd"/>
            <w:r>
              <w:rPr>
                <w:rFonts w:ascii="Arial" w:hAnsi="Arial" w:cs="Arial"/>
                <w:sz w:val="18"/>
              </w:rPr>
              <w:t xml:space="preserve"> underprofitcenter"</w:t>
            </w:r>
          </w:p>
          <w:p w14:paraId="6CA353B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CE6A1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4A5DE5A6" w14:textId="77777777" w:rsidTr="0020321F">
        <w:tc>
          <w:tcPr>
            <w:tcW w:w="3401" w:type="dxa"/>
          </w:tcPr>
          <w:p w14:paraId="26E89E6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OpkrævningFordringArt</w:t>
            </w:r>
            <w:proofErr w:type="spellEnd"/>
          </w:p>
        </w:tc>
        <w:tc>
          <w:tcPr>
            <w:tcW w:w="1701" w:type="dxa"/>
          </w:tcPr>
          <w:p w14:paraId="4512DA8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F56041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w:t>
            </w:r>
          </w:p>
        </w:tc>
        <w:tc>
          <w:tcPr>
            <w:tcW w:w="4671" w:type="dxa"/>
          </w:tcPr>
          <w:p w14:paraId="21E8F10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14:paraId="007281D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EAE93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14:paraId="2601EF5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14:paraId="33470A4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14:paraId="47616E4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D06DA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7A0AE9D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14:paraId="0FBAD9F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14:paraId="0E48BD5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p w14:paraId="17954A1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481BC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518F712F" w14:textId="77777777" w:rsidTr="0020321F">
        <w:tc>
          <w:tcPr>
            <w:tcW w:w="3401" w:type="dxa"/>
          </w:tcPr>
          <w:p w14:paraId="0F3FFB0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OpkrævningFordringBeløb</w:t>
            </w:r>
            <w:proofErr w:type="spellEnd"/>
          </w:p>
        </w:tc>
        <w:tc>
          <w:tcPr>
            <w:tcW w:w="1701" w:type="dxa"/>
          </w:tcPr>
          <w:p w14:paraId="248E20B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base: decimal</w:t>
            </w:r>
          </w:p>
          <w:p w14:paraId="7B892EB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fractionDigits</w:t>
            </w:r>
            <w:proofErr w:type="spellEnd"/>
            <w:r w:rsidRPr="0020321F">
              <w:rPr>
                <w:rFonts w:ascii="Arial" w:hAnsi="Arial" w:cs="Arial"/>
                <w:sz w:val="18"/>
                <w:lang w:val="en-US"/>
              </w:rPr>
              <w:t>: 2</w:t>
            </w:r>
          </w:p>
          <w:p w14:paraId="58D3264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maxInclusive</w:t>
            </w:r>
            <w:proofErr w:type="spellEnd"/>
            <w:r w:rsidRPr="0020321F">
              <w:rPr>
                <w:rFonts w:ascii="Arial" w:hAnsi="Arial" w:cs="Arial"/>
                <w:sz w:val="18"/>
                <w:lang w:val="en-US"/>
              </w:rPr>
              <w:t>: 999999999999999</w:t>
            </w:r>
          </w:p>
          <w:p w14:paraId="3771852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minInclusive</w:t>
            </w:r>
            <w:proofErr w:type="spellEnd"/>
            <w:r w:rsidRPr="0020321F">
              <w:rPr>
                <w:rFonts w:ascii="Arial" w:hAnsi="Arial" w:cs="Arial"/>
                <w:sz w:val="18"/>
                <w:lang w:val="en-US"/>
              </w:rPr>
              <w:t>: -999999999999999</w:t>
            </w:r>
          </w:p>
        </w:tc>
        <w:tc>
          <w:tcPr>
            <w:tcW w:w="4671" w:type="dxa"/>
          </w:tcPr>
          <w:p w14:paraId="190D3A6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14:paraId="2B872F9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14:paraId="7C3A162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14:paraId="5B702BD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4E729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6ED9E50C" w14:textId="77777777" w:rsidTr="0020321F">
        <w:tc>
          <w:tcPr>
            <w:tcW w:w="3401" w:type="dxa"/>
          </w:tcPr>
          <w:p w14:paraId="06F6000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OpkrævningFordringBogføringDato</w:t>
            </w:r>
            <w:proofErr w:type="spellEnd"/>
          </w:p>
        </w:tc>
        <w:tc>
          <w:tcPr>
            <w:tcW w:w="1701" w:type="dxa"/>
          </w:tcPr>
          <w:p w14:paraId="266AD75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BD5030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p w14:paraId="65E2AB4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D21E1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0CE81731" w14:textId="77777777" w:rsidTr="0020321F">
        <w:tc>
          <w:tcPr>
            <w:tcW w:w="3401" w:type="dxa"/>
          </w:tcPr>
          <w:p w14:paraId="3834E52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OpkrævningFordringErOpkrævetMarkering</w:t>
            </w:r>
            <w:proofErr w:type="spellEnd"/>
          </w:p>
        </w:tc>
        <w:tc>
          <w:tcPr>
            <w:tcW w:w="1701" w:type="dxa"/>
          </w:tcPr>
          <w:p w14:paraId="6047393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14:paraId="276AFA7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Markering af hvorvidt en opkrævningsfordring er opkrævet (værdien Ja) eller ej af afsendersystem. </w:t>
            </w:r>
            <w:proofErr w:type="spellStart"/>
            <w:r>
              <w:rPr>
                <w:rFonts w:ascii="Arial" w:hAnsi="Arial" w:cs="Arial"/>
                <w:sz w:val="18"/>
              </w:rPr>
              <w:t>SKATs</w:t>
            </w:r>
            <w:proofErr w:type="spellEnd"/>
            <w:r>
              <w:rPr>
                <w:rFonts w:ascii="Arial" w:hAnsi="Arial" w:cs="Arial"/>
                <w:sz w:val="18"/>
              </w:rPr>
              <w:t xml:space="preserve"> opkrævningssystem, DMO, skal kunne se, hvorvidt der skal dannes opkrævninger til kunden eller ej.</w:t>
            </w:r>
          </w:p>
          <w:p w14:paraId="4E16F73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164F2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6FA9A311" w14:textId="77777777" w:rsidTr="0020321F">
        <w:tc>
          <w:tcPr>
            <w:tcW w:w="3401" w:type="dxa"/>
          </w:tcPr>
          <w:p w14:paraId="3ECE5BD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OpkrævningFordringForfaldDato</w:t>
            </w:r>
            <w:proofErr w:type="spellEnd"/>
          </w:p>
        </w:tc>
        <w:tc>
          <w:tcPr>
            <w:tcW w:w="1701" w:type="dxa"/>
          </w:tcPr>
          <w:p w14:paraId="0DA6F57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922C6D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14:paraId="263226C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14:paraId="6D076F5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4874B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p w14:paraId="63B35FC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6E75C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00A0570A" w14:textId="77777777" w:rsidTr="0020321F">
        <w:tc>
          <w:tcPr>
            <w:tcW w:w="3401" w:type="dxa"/>
          </w:tcPr>
          <w:p w14:paraId="59E1B78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OpkrævningFordringForældelseDato</w:t>
            </w:r>
            <w:proofErr w:type="spellEnd"/>
          </w:p>
        </w:tc>
        <w:tc>
          <w:tcPr>
            <w:tcW w:w="1701" w:type="dxa"/>
          </w:tcPr>
          <w:p w14:paraId="434B066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042162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14:paraId="7259BE5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p w14:paraId="77E83BC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4A9E1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10884361" w14:textId="77777777" w:rsidTr="0020321F">
        <w:tc>
          <w:tcPr>
            <w:tcW w:w="3401" w:type="dxa"/>
          </w:tcPr>
          <w:p w14:paraId="2237DD5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OpkrævningFordringFrigivelseDato</w:t>
            </w:r>
            <w:proofErr w:type="spellEnd"/>
          </w:p>
        </w:tc>
        <w:tc>
          <w:tcPr>
            <w:tcW w:w="1701" w:type="dxa"/>
          </w:tcPr>
          <w:p w14:paraId="54325F9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B8A102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FrigivelseDato</w:t>
            </w:r>
            <w:proofErr w:type="spellEnd"/>
            <w:r>
              <w:rPr>
                <w:rFonts w:ascii="Arial" w:hAnsi="Arial" w:cs="Arial"/>
                <w:sz w:val="18"/>
              </w:rPr>
              <w:t xml:space="preserve"> er datoen for, hvornår en negativ fordring skal eller er frigivet til at indgå i kontoens saldo. </w:t>
            </w:r>
          </w:p>
          <w:p w14:paraId="6A9AF76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14:paraId="5612ADB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A0451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51E85448" w14:textId="77777777" w:rsidTr="0020321F">
        <w:tc>
          <w:tcPr>
            <w:tcW w:w="3401" w:type="dxa"/>
          </w:tcPr>
          <w:p w14:paraId="568D8B8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OpkrævningFordringHaverNavn</w:t>
            </w:r>
            <w:proofErr w:type="spellEnd"/>
          </w:p>
        </w:tc>
        <w:tc>
          <w:tcPr>
            <w:tcW w:w="1701" w:type="dxa"/>
          </w:tcPr>
          <w:p w14:paraId="0F2F534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5998C7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0EAEF01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en fordringshaver i </w:t>
            </w:r>
            <w:proofErr w:type="spellStart"/>
            <w:r>
              <w:rPr>
                <w:rFonts w:ascii="Arial" w:hAnsi="Arial" w:cs="Arial"/>
                <w:sz w:val="18"/>
              </w:rPr>
              <w:t>SKATs</w:t>
            </w:r>
            <w:proofErr w:type="spellEnd"/>
            <w:r>
              <w:rPr>
                <w:rFonts w:ascii="Arial" w:hAnsi="Arial" w:cs="Arial"/>
                <w:sz w:val="18"/>
              </w:rPr>
              <w:t xml:space="preserve"> fælles opkrævningssystem, DMO.</w:t>
            </w:r>
          </w:p>
          <w:p w14:paraId="683CD4E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BF9CA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00C0ACC9" w14:textId="77777777" w:rsidTr="0020321F">
        <w:tc>
          <w:tcPr>
            <w:tcW w:w="3401" w:type="dxa"/>
          </w:tcPr>
          <w:p w14:paraId="58F623C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OpkrævningFordringHaverNummer</w:t>
            </w:r>
            <w:proofErr w:type="spellEnd"/>
          </w:p>
        </w:tc>
        <w:tc>
          <w:tcPr>
            <w:tcW w:w="1701" w:type="dxa"/>
          </w:tcPr>
          <w:p w14:paraId="75C8460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F32D96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11</w:t>
            </w:r>
          </w:p>
          <w:p w14:paraId="7CCBF9A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14:paraId="383520F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Identifikationen på en fordringshaver i </w:t>
            </w:r>
            <w:proofErr w:type="spellStart"/>
            <w:r>
              <w:rPr>
                <w:rFonts w:ascii="Arial" w:hAnsi="Arial" w:cs="Arial"/>
                <w:sz w:val="18"/>
              </w:rPr>
              <w:t>SKATs</w:t>
            </w:r>
            <w:proofErr w:type="spellEnd"/>
            <w:r>
              <w:rPr>
                <w:rFonts w:ascii="Arial" w:hAnsi="Arial" w:cs="Arial"/>
                <w:sz w:val="18"/>
              </w:rPr>
              <w:t xml:space="preserve"> fælles opkrævningssystem, DMO.</w:t>
            </w:r>
          </w:p>
          <w:p w14:paraId="693F28B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09745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3D55EDDA" w14:textId="77777777" w:rsidTr="0020321F">
        <w:tc>
          <w:tcPr>
            <w:tcW w:w="3401" w:type="dxa"/>
          </w:tcPr>
          <w:p w14:paraId="7AB14E9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OpkrævningFordringHaverNummerType</w:t>
            </w:r>
            <w:proofErr w:type="spellEnd"/>
          </w:p>
        </w:tc>
        <w:tc>
          <w:tcPr>
            <w:tcW w:w="1701" w:type="dxa"/>
          </w:tcPr>
          <w:p w14:paraId="7F200FA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C06671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6CADD84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 typen af </w:t>
            </w:r>
            <w:proofErr w:type="spellStart"/>
            <w:r>
              <w:rPr>
                <w:rFonts w:ascii="Arial" w:hAnsi="Arial" w:cs="Arial"/>
                <w:sz w:val="18"/>
              </w:rPr>
              <w:t>FordringHaver</w:t>
            </w:r>
            <w:proofErr w:type="spellEnd"/>
            <w:r>
              <w:rPr>
                <w:rFonts w:ascii="Arial" w:hAnsi="Arial" w:cs="Arial"/>
                <w:sz w:val="18"/>
              </w:rPr>
              <w:t xml:space="preserve">, dvs. hvad </w:t>
            </w:r>
            <w:proofErr w:type="spellStart"/>
            <w:r>
              <w:rPr>
                <w:rFonts w:ascii="Arial" w:hAnsi="Arial" w:cs="Arial"/>
                <w:sz w:val="18"/>
              </w:rPr>
              <w:t>FordringHaverNummer</w:t>
            </w:r>
            <w:proofErr w:type="spellEnd"/>
            <w:r>
              <w:rPr>
                <w:rFonts w:ascii="Arial" w:hAnsi="Arial" w:cs="Arial"/>
                <w:sz w:val="18"/>
              </w:rPr>
              <w:t xml:space="preserve"> dækker over.</w:t>
            </w:r>
          </w:p>
          <w:p w14:paraId="645051A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5A20C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4A9593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5FCFD5C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43488AA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50FD242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1A61D2E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35E59C4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44A8080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7D49115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772C23A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7360BC1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14:paraId="611BE8D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C1368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6B18772C" w14:textId="77777777" w:rsidTr="0020321F">
        <w:tc>
          <w:tcPr>
            <w:tcW w:w="3401" w:type="dxa"/>
          </w:tcPr>
          <w:p w14:paraId="249293F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OpkrævningFordringID</w:t>
            </w:r>
            <w:proofErr w:type="spellEnd"/>
          </w:p>
        </w:tc>
        <w:tc>
          <w:tcPr>
            <w:tcW w:w="1701" w:type="dxa"/>
          </w:tcPr>
          <w:p w14:paraId="2644624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87AD99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32</w:t>
            </w:r>
          </w:p>
        </w:tc>
        <w:tc>
          <w:tcPr>
            <w:tcW w:w="4671" w:type="dxa"/>
          </w:tcPr>
          <w:p w14:paraId="0BFA5E9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14:paraId="1F0C379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BDD9E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14:paraId="385C326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07677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5DEC600E" w14:textId="77777777" w:rsidTr="0020321F">
        <w:tc>
          <w:tcPr>
            <w:tcW w:w="3401" w:type="dxa"/>
          </w:tcPr>
          <w:p w14:paraId="24A0CF5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OpkrævningFordringInternKommentar</w:t>
            </w:r>
            <w:proofErr w:type="spellEnd"/>
          </w:p>
        </w:tc>
        <w:tc>
          <w:tcPr>
            <w:tcW w:w="1701" w:type="dxa"/>
          </w:tcPr>
          <w:p w14:paraId="484010B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CCDB52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5AAAE13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intern brug vedr. den konkrete fordring.</w:t>
            </w:r>
          </w:p>
          <w:p w14:paraId="688E211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97643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62033F20" w14:textId="77777777" w:rsidTr="0020321F">
        <w:tc>
          <w:tcPr>
            <w:tcW w:w="3401" w:type="dxa"/>
          </w:tcPr>
          <w:p w14:paraId="502DDD4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OpkrævningFordringKommentar</w:t>
            </w:r>
            <w:proofErr w:type="spellEnd"/>
          </w:p>
        </w:tc>
        <w:tc>
          <w:tcPr>
            <w:tcW w:w="1701" w:type="dxa"/>
          </w:tcPr>
          <w:p w14:paraId="0A8E4DE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05036D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7055BE3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oplysning vedrørende den konkrete fordring.</w:t>
            </w:r>
          </w:p>
          <w:p w14:paraId="246EF61C" w14:textId="1303CE3E"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SAP-DMO drejer det sig f.eks. om oplysning om hvilken afgift et gebyr vedrører, eller hvilken ejendom der opkræves </w:t>
            </w:r>
            <w:del w:id="286" w:author="Hanne Erdman Thomsen" w:date="2023-05-24T13:07:00Z">
              <w:r w:rsidR="00DB6674">
                <w:rPr>
                  <w:rFonts w:ascii="Arial" w:hAnsi="Arial" w:cs="Arial"/>
                  <w:sz w:val="18"/>
                </w:rPr>
                <w:delText>grundskyld</w:delText>
              </w:r>
            </w:del>
            <w:ins w:id="287" w:author="Hanne Erdman Thomsen" w:date="2023-05-24T13:07:00Z">
              <w:r>
                <w:rPr>
                  <w:rFonts w:ascii="Arial" w:hAnsi="Arial" w:cs="Arial"/>
                  <w:sz w:val="18"/>
                </w:rPr>
                <w:t>ejendomsskat</w:t>
              </w:r>
            </w:ins>
            <w:r>
              <w:rPr>
                <w:rFonts w:ascii="Arial" w:hAnsi="Arial" w:cs="Arial"/>
                <w:sz w:val="18"/>
              </w:rPr>
              <w:t xml:space="preserve"> for. Teksten videresendes til Inddrivelsen, hvor den bruges i henvendelser til skyldner.</w:t>
            </w:r>
          </w:p>
          <w:p w14:paraId="4FE4579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00A69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34EA260C" w14:textId="77777777" w:rsidTr="0020321F">
        <w:tc>
          <w:tcPr>
            <w:tcW w:w="3401" w:type="dxa"/>
          </w:tcPr>
          <w:p w14:paraId="319993C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OpkrævningFordringModtagelseDato</w:t>
            </w:r>
            <w:proofErr w:type="spellEnd"/>
          </w:p>
        </w:tc>
        <w:tc>
          <w:tcPr>
            <w:tcW w:w="1701" w:type="dxa"/>
          </w:tcPr>
          <w:p w14:paraId="6BC71B5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07202C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p w14:paraId="40E22C8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D3A19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29526E2A" w14:textId="77777777" w:rsidTr="0020321F">
        <w:tc>
          <w:tcPr>
            <w:tcW w:w="3401" w:type="dxa"/>
          </w:tcPr>
          <w:p w14:paraId="15C2633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OpkrævningFordringOprindeligSidsteRettidigBetalingDato</w:t>
            </w:r>
            <w:proofErr w:type="spellEnd"/>
          </w:p>
        </w:tc>
        <w:tc>
          <w:tcPr>
            <w:tcW w:w="1701" w:type="dxa"/>
          </w:tcPr>
          <w:p w14:paraId="5D64178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3E88AB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oprindelige sidste rettidige betalingsdato er den dato som ville have været sidste rettidige indbetalingsdato, hvis der var sket rettidig indmelding af moms.</w:t>
            </w:r>
          </w:p>
          <w:p w14:paraId="6B1F3A9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der er forsinket indberetning (og dermed foreløbig fastsættelse - FF) eller efterangivelse (EA) </w:t>
            </w:r>
            <w:proofErr w:type="spellStart"/>
            <w:r>
              <w:rPr>
                <w:rFonts w:ascii="Arial" w:hAnsi="Arial" w:cs="Arial"/>
                <w:sz w:val="18"/>
              </w:rPr>
              <w:t>pga</w:t>
            </w:r>
            <w:proofErr w:type="spellEnd"/>
            <w:r>
              <w:rPr>
                <w:rFonts w:ascii="Arial" w:hAnsi="Arial" w:cs="Arial"/>
                <w:sz w:val="18"/>
              </w:rPr>
              <w:t xml:space="preserve"> regulering, fastsættes sidste rettidige betalingsdato ud fra indberetningstidspunktet, men hvis fordringen senere går til inddrivelse, skal udgangspunktet for beregning af forældelsesdato være den oprindelige sidste rettidige betalingsdato.</w:t>
            </w:r>
          </w:p>
          <w:p w14:paraId="2816B89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B3A87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4130557C" w14:textId="77777777" w:rsidTr="0020321F">
        <w:tc>
          <w:tcPr>
            <w:tcW w:w="3401" w:type="dxa"/>
          </w:tcPr>
          <w:p w14:paraId="5A591D0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OpkrævningFordringPeriodeFraDato</w:t>
            </w:r>
            <w:proofErr w:type="spellEnd"/>
          </w:p>
        </w:tc>
        <w:tc>
          <w:tcPr>
            <w:tcW w:w="1701" w:type="dxa"/>
          </w:tcPr>
          <w:p w14:paraId="27BC1C6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69A09A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PeriodeFra</w:t>
            </w:r>
            <w:proofErr w:type="spellEnd"/>
            <w:r>
              <w:rPr>
                <w:rFonts w:ascii="Arial" w:hAnsi="Arial" w:cs="Arial"/>
                <w:sz w:val="18"/>
              </w:rPr>
              <w:t xml:space="preserve"> er startdatoen for perioden, som en fordring vedrører. (Periode vil typisk være en angivelsesperiode)</w:t>
            </w:r>
          </w:p>
          <w:p w14:paraId="0E71705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w:t>
            </w:r>
            <w:proofErr w:type="spellStart"/>
            <w:r>
              <w:rPr>
                <w:rFonts w:ascii="Arial" w:hAnsi="Arial" w:cs="Arial"/>
                <w:sz w:val="18"/>
              </w:rPr>
              <w:t>PeriodeFra</w:t>
            </w:r>
            <w:proofErr w:type="spellEnd"/>
            <w:r>
              <w:rPr>
                <w:rFonts w:ascii="Arial" w:hAnsi="Arial" w:cs="Arial"/>
                <w:sz w:val="18"/>
              </w:rPr>
              <w:t xml:space="preserve"> være det samme som afgiftsdækningsperioden.</w:t>
            </w:r>
          </w:p>
          <w:p w14:paraId="30F05CD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26F27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071BAC66" w14:textId="77777777" w:rsidTr="0020321F">
        <w:tc>
          <w:tcPr>
            <w:tcW w:w="3401" w:type="dxa"/>
          </w:tcPr>
          <w:p w14:paraId="764C4DD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OpkrævningFordringPeriodeTilDato</w:t>
            </w:r>
            <w:proofErr w:type="spellEnd"/>
          </w:p>
        </w:tc>
        <w:tc>
          <w:tcPr>
            <w:tcW w:w="1701" w:type="dxa"/>
          </w:tcPr>
          <w:p w14:paraId="6853ECA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6A9B22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PeriodeTil</w:t>
            </w:r>
            <w:proofErr w:type="spellEnd"/>
            <w:r>
              <w:rPr>
                <w:rFonts w:ascii="Arial" w:hAnsi="Arial" w:cs="Arial"/>
                <w:sz w:val="18"/>
              </w:rPr>
              <w:t xml:space="preserve"> er slutdatoen for perioden, som en fordring vedrører. (Periode vil typisk være en angivelsesperiode).</w:t>
            </w:r>
          </w:p>
          <w:p w14:paraId="67238D6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w:t>
            </w:r>
            <w:proofErr w:type="spellStart"/>
            <w:r>
              <w:rPr>
                <w:rFonts w:ascii="Arial" w:hAnsi="Arial" w:cs="Arial"/>
                <w:sz w:val="18"/>
              </w:rPr>
              <w:t>PeriodeFra</w:t>
            </w:r>
            <w:proofErr w:type="spellEnd"/>
            <w:r>
              <w:rPr>
                <w:rFonts w:ascii="Arial" w:hAnsi="Arial" w:cs="Arial"/>
                <w:sz w:val="18"/>
              </w:rPr>
              <w:t xml:space="preserve"> være det samme som afgiftsdækningsperioden.</w:t>
            </w:r>
          </w:p>
          <w:p w14:paraId="59F58F1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7F9FA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5F6B58D2" w14:textId="77777777" w:rsidTr="0020321F">
        <w:tc>
          <w:tcPr>
            <w:tcW w:w="3401" w:type="dxa"/>
          </w:tcPr>
          <w:p w14:paraId="4BB16E6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OpkrævningFordringReferenceNummer</w:t>
            </w:r>
            <w:proofErr w:type="spellEnd"/>
          </w:p>
        </w:tc>
        <w:tc>
          <w:tcPr>
            <w:tcW w:w="1701" w:type="dxa"/>
          </w:tcPr>
          <w:p w14:paraId="70E5BC8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87EC06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18</w:t>
            </w:r>
          </w:p>
        </w:tc>
        <w:tc>
          <w:tcPr>
            <w:tcW w:w="4671" w:type="dxa"/>
          </w:tcPr>
          <w:p w14:paraId="71A88B0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p w14:paraId="69EA9AA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3BF67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6D358AEB" w14:textId="77777777" w:rsidTr="0020321F">
        <w:tc>
          <w:tcPr>
            <w:tcW w:w="3401" w:type="dxa"/>
          </w:tcPr>
          <w:p w14:paraId="343B5A7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OpkrævningFordringRenteDato</w:t>
            </w:r>
            <w:proofErr w:type="spellEnd"/>
          </w:p>
        </w:tc>
        <w:tc>
          <w:tcPr>
            <w:tcW w:w="1701" w:type="dxa"/>
          </w:tcPr>
          <w:p w14:paraId="640A497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9B149F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RenteDato</w:t>
            </w:r>
            <w:proofErr w:type="spellEnd"/>
            <w:r>
              <w:rPr>
                <w:rFonts w:ascii="Arial" w:hAnsi="Arial" w:cs="Arial"/>
                <w:sz w:val="18"/>
              </w:rPr>
              <w:t xml:space="preserve"> er datoen for Fordringshavers sidste renteberegningsdato. Dvs. den dato for hvornår der sidst er beregnet renter på en given fordring. </w:t>
            </w:r>
          </w:p>
          <w:p w14:paraId="216EC27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Første gang der skal ske en renteberegning, er ud fra </w:t>
            </w:r>
            <w:proofErr w:type="spellStart"/>
            <w:r>
              <w:rPr>
                <w:rFonts w:ascii="Arial" w:hAnsi="Arial" w:cs="Arial"/>
                <w:sz w:val="18"/>
              </w:rPr>
              <w:t>SidsteRettidigBetalingDato</w:t>
            </w:r>
            <w:proofErr w:type="spellEnd"/>
            <w:r>
              <w:rPr>
                <w:rFonts w:ascii="Arial" w:hAnsi="Arial" w:cs="Arial"/>
                <w:sz w:val="18"/>
              </w:rPr>
              <w:t xml:space="preserve"> (SRB), som er den rentebærende dato. Efterfølgende sker en evt. renteberegning af saldoen fra den dato, hvor der sidst er sket rentetilskrivning.</w:t>
            </w:r>
          </w:p>
          <w:p w14:paraId="3126813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388AE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2ABA0D9D" w14:textId="77777777" w:rsidTr="0020321F">
        <w:tc>
          <w:tcPr>
            <w:tcW w:w="3401" w:type="dxa"/>
          </w:tcPr>
          <w:p w14:paraId="3A1F52C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OpkrævningFordringRykkerHen</w:t>
            </w:r>
            <w:del w:id="288" w:author="Hanne Erdman Thomsen" w:date="2023-05-26T15:51:00Z">
              <w:r w:rsidDel="008E71C9">
                <w:rPr>
                  <w:rFonts w:ascii="Arial" w:hAnsi="Arial" w:cs="Arial"/>
                  <w:sz w:val="18"/>
                </w:rPr>
                <w:delText>d</w:delText>
              </w:r>
            </w:del>
            <w:r>
              <w:rPr>
                <w:rFonts w:ascii="Arial" w:hAnsi="Arial" w:cs="Arial"/>
                <w:sz w:val="18"/>
              </w:rPr>
              <w:t>standDato</w:t>
            </w:r>
            <w:proofErr w:type="spellEnd"/>
          </w:p>
        </w:tc>
        <w:tc>
          <w:tcPr>
            <w:tcW w:w="1701" w:type="dxa"/>
          </w:tcPr>
          <w:p w14:paraId="5EB699D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E38C43E"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hvis kunden skal have henstand i forbindelse med udsendelse af en rykker. Bruges til bruges til renteberegning ved korrektion.</w:t>
            </w:r>
          </w:p>
          <w:p w14:paraId="02CD510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AA062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7DF4017F" w14:textId="77777777" w:rsidTr="0020321F">
        <w:tc>
          <w:tcPr>
            <w:tcW w:w="3401" w:type="dxa"/>
          </w:tcPr>
          <w:p w14:paraId="3EA9008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OpkrævningFordringSidsteRettidigBetalingDato</w:t>
            </w:r>
            <w:proofErr w:type="spellEnd"/>
          </w:p>
        </w:tc>
        <w:tc>
          <w:tcPr>
            <w:tcW w:w="1701" w:type="dxa"/>
          </w:tcPr>
          <w:p w14:paraId="7486E3C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5DC6EB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14:paraId="248FD88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7213C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14:paraId="5C6E5CC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E9950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SidsteRettidigBetalingDato</w:t>
            </w:r>
            <w:proofErr w:type="spellEnd"/>
            <w:r>
              <w:rPr>
                <w:rFonts w:ascii="Arial" w:hAnsi="Arial" w:cs="Arial"/>
                <w:sz w:val="18"/>
              </w:rPr>
              <w:t xml:space="preserve"> er ikke altid lig med </w:t>
            </w:r>
            <w:proofErr w:type="spellStart"/>
            <w:r>
              <w:rPr>
                <w:rFonts w:ascii="Arial" w:hAnsi="Arial" w:cs="Arial"/>
                <w:sz w:val="18"/>
              </w:rPr>
              <w:t>ForfaldDato</w:t>
            </w:r>
            <w:proofErr w:type="spellEnd"/>
            <w:r>
              <w:rPr>
                <w:rFonts w:ascii="Arial" w:hAnsi="Arial" w:cs="Arial"/>
                <w:sz w:val="18"/>
              </w:rPr>
              <w:t>.</w:t>
            </w:r>
          </w:p>
          <w:p w14:paraId="6C06445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78BCE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4C6569E4" w14:textId="77777777" w:rsidTr="0020321F">
        <w:tc>
          <w:tcPr>
            <w:tcW w:w="3401" w:type="dxa"/>
          </w:tcPr>
          <w:p w14:paraId="14EA509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OpkrævningFordringStiftelseDato</w:t>
            </w:r>
            <w:proofErr w:type="spellEnd"/>
          </w:p>
        </w:tc>
        <w:tc>
          <w:tcPr>
            <w:tcW w:w="1701" w:type="dxa"/>
          </w:tcPr>
          <w:p w14:paraId="7C22503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B6D853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14:paraId="439C3A1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6C62A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p w14:paraId="6811C7F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31D92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13A7B50B" w14:textId="77777777" w:rsidTr="0020321F">
        <w:tc>
          <w:tcPr>
            <w:tcW w:w="3401" w:type="dxa"/>
          </w:tcPr>
          <w:p w14:paraId="699C21C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OpkrævningFordringTypeID</w:t>
            </w:r>
            <w:proofErr w:type="spellEnd"/>
          </w:p>
        </w:tc>
        <w:tc>
          <w:tcPr>
            <w:tcW w:w="1701" w:type="dxa"/>
          </w:tcPr>
          <w:p w14:paraId="25C9846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3EE8149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686BBEA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14:paraId="087DCA90"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D0AB2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14:paraId="4C4239B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1100-1199 - </w:t>
            </w:r>
            <w:proofErr w:type="spellStart"/>
            <w:r>
              <w:rPr>
                <w:rFonts w:ascii="Arial" w:hAnsi="Arial" w:cs="Arial"/>
                <w:sz w:val="18"/>
              </w:rPr>
              <w:t>Askat</w:t>
            </w:r>
            <w:proofErr w:type="spellEnd"/>
          </w:p>
          <w:p w14:paraId="23AD708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14:paraId="4FC2003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14:paraId="608E574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14:paraId="4FB6315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14:paraId="1B8F3FC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14:paraId="618D999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9" w:author="Hanne Erdman Thomsen" w:date="2023-05-24T13:07:00Z"/>
                <w:rFonts w:ascii="Arial" w:hAnsi="Arial" w:cs="Arial"/>
                <w:sz w:val="18"/>
              </w:rPr>
            </w:pPr>
            <w:ins w:id="290" w:author="Hanne Erdman Thomsen" w:date="2023-05-24T13:07:00Z">
              <w:r>
                <w:rPr>
                  <w:rFonts w:ascii="Arial" w:hAnsi="Arial" w:cs="Arial"/>
                  <w:sz w:val="18"/>
                </w:rPr>
                <w:lastRenderedPageBreak/>
                <w:t>1510-1512 - Kommunale ejendomsskatter</w:t>
              </w:r>
            </w:ins>
          </w:p>
          <w:p w14:paraId="104A24D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14:paraId="07738CD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14:paraId="76EFEEC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14:paraId="6DA8F34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88FB3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731AA83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14:paraId="60B48FD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FEEBC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78A72B89" w14:textId="77777777" w:rsidTr="0020321F">
        <w:tc>
          <w:tcPr>
            <w:tcW w:w="3401" w:type="dxa"/>
          </w:tcPr>
          <w:p w14:paraId="23D91D9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OpkrævningFordringTypeNavn</w:t>
            </w:r>
            <w:proofErr w:type="spellEnd"/>
          </w:p>
        </w:tc>
        <w:tc>
          <w:tcPr>
            <w:tcW w:w="1701" w:type="dxa"/>
          </w:tcPr>
          <w:p w14:paraId="5B52203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8AA0A4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2E59707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14:paraId="383CF02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D50CD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4C5A485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p w14:paraId="3E95AF8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7AE4C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338292A9" w14:textId="77777777" w:rsidTr="0020321F">
        <w:tc>
          <w:tcPr>
            <w:tcW w:w="3401" w:type="dxa"/>
          </w:tcPr>
          <w:p w14:paraId="403E1C0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OpkrævningHæftelseForm</w:t>
            </w:r>
            <w:proofErr w:type="spellEnd"/>
          </w:p>
        </w:tc>
        <w:tc>
          <w:tcPr>
            <w:tcW w:w="1701" w:type="dxa"/>
          </w:tcPr>
          <w:p w14:paraId="29C6431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608773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7DD232B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Hæftelsesformen som indikerer på hvilken måde, at </w:t>
            </w:r>
            <w:proofErr w:type="spellStart"/>
            <w:r>
              <w:rPr>
                <w:rFonts w:ascii="Arial" w:hAnsi="Arial" w:cs="Arial"/>
                <w:sz w:val="18"/>
              </w:rPr>
              <w:t>hæfteren</w:t>
            </w:r>
            <w:proofErr w:type="spellEnd"/>
            <w:r>
              <w:rPr>
                <w:rFonts w:ascii="Arial" w:hAnsi="Arial" w:cs="Arial"/>
                <w:sz w:val="18"/>
              </w:rPr>
              <w:t xml:space="preserve"> hæfter for fordringen. Hæftelsesformer er et udtryk for hvem der skylder, andel af fordringen samt hvilket aktiver/formue kreditorerne kan søge sig fyldestgjort i, f.eks. i forbindelse med en </w:t>
            </w:r>
            <w:proofErr w:type="spellStart"/>
            <w:r>
              <w:rPr>
                <w:rFonts w:ascii="Arial" w:hAnsi="Arial" w:cs="Arial"/>
                <w:sz w:val="18"/>
              </w:rPr>
              <w:t>udlægsforretning.Hæftelsesformen</w:t>
            </w:r>
            <w:proofErr w:type="spellEnd"/>
            <w:r>
              <w:rPr>
                <w:rFonts w:ascii="Arial" w:hAnsi="Arial" w:cs="Arial"/>
                <w:sz w:val="18"/>
              </w:rPr>
              <w:t xml:space="preserve"> indikerer implicit hæftelsesprocenten (som findes på Hæftelse). Fx. betyder solidarisk hæftelse, at alle kunder hæfter 100% for fordringen.</w:t>
            </w:r>
          </w:p>
          <w:p w14:paraId="03F1CB5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1194B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20F57967" w14:textId="77777777" w:rsidTr="0020321F">
        <w:tc>
          <w:tcPr>
            <w:tcW w:w="3401" w:type="dxa"/>
          </w:tcPr>
          <w:p w14:paraId="33412C2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OpkrævningHæftelseSlutDato</w:t>
            </w:r>
            <w:proofErr w:type="spellEnd"/>
          </w:p>
        </w:tc>
        <w:tc>
          <w:tcPr>
            <w:tcW w:w="1701" w:type="dxa"/>
          </w:tcPr>
          <w:p w14:paraId="66475D9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ADEFF2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p w14:paraId="37EFD1C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4F081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4E9FF85D" w14:textId="77777777" w:rsidTr="0020321F">
        <w:tc>
          <w:tcPr>
            <w:tcW w:w="3401" w:type="dxa"/>
          </w:tcPr>
          <w:p w14:paraId="043F164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OpkrævningHæftelseStartDato</w:t>
            </w:r>
            <w:proofErr w:type="spellEnd"/>
          </w:p>
        </w:tc>
        <w:tc>
          <w:tcPr>
            <w:tcW w:w="1701" w:type="dxa"/>
          </w:tcPr>
          <w:p w14:paraId="034540B6"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2D0471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14:paraId="5B43B69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C1888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6674" w14:paraId="4CD72A18" w14:textId="77777777" w:rsidTr="00DB6674">
        <w:trPr>
          <w:del w:id="291" w:author="Hanne Erdman Thomsen" w:date="2023-05-24T13:07:00Z"/>
        </w:trPr>
        <w:tc>
          <w:tcPr>
            <w:tcW w:w="3401" w:type="dxa"/>
          </w:tcPr>
          <w:p w14:paraId="140BD367"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292" w:author="Hanne Erdman Thomsen" w:date="2023-05-24T13:07:00Z"/>
                <w:rFonts w:ascii="Arial" w:hAnsi="Arial" w:cs="Arial"/>
                <w:sz w:val="18"/>
              </w:rPr>
            </w:pPr>
            <w:del w:id="293" w:author="Hanne Erdman Thomsen" w:date="2023-05-24T13:07:00Z">
              <w:r>
                <w:rPr>
                  <w:rFonts w:ascii="Arial" w:hAnsi="Arial" w:cs="Arial"/>
                  <w:sz w:val="18"/>
                </w:rPr>
                <w:delText>OpkrævningSletMarkering</w:delText>
              </w:r>
            </w:del>
          </w:p>
        </w:tc>
        <w:tc>
          <w:tcPr>
            <w:tcW w:w="1701" w:type="dxa"/>
          </w:tcPr>
          <w:p w14:paraId="24B9D6B5"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94" w:author="Hanne Erdman Thomsen" w:date="2023-05-24T13:07:00Z"/>
                <w:rFonts w:ascii="Arial" w:hAnsi="Arial" w:cs="Arial"/>
                <w:sz w:val="18"/>
              </w:rPr>
            </w:pPr>
            <w:del w:id="295" w:author="Hanne Erdman Thomsen" w:date="2023-05-24T13:07:00Z">
              <w:r>
                <w:rPr>
                  <w:rFonts w:ascii="Arial" w:hAnsi="Arial" w:cs="Arial"/>
                  <w:sz w:val="18"/>
                </w:rPr>
                <w:delText>base: boolean</w:delText>
              </w:r>
            </w:del>
          </w:p>
        </w:tc>
        <w:tc>
          <w:tcPr>
            <w:tcW w:w="4671" w:type="dxa"/>
          </w:tcPr>
          <w:p w14:paraId="086EB1C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96" w:author="Hanne Erdman Thomsen" w:date="2023-05-24T13:07:00Z"/>
                <w:rFonts w:ascii="Arial" w:hAnsi="Arial" w:cs="Arial"/>
                <w:sz w:val="18"/>
              </w:rPr>
            </w:pPr>
            <w:del w:id="297" w:author="Hanne Erdman Thomsen" w:date="2023-05-24T13:07:00Z">
              <w:r>
                <w:rPr>
                  <w:rFonts w:ascii="Arial" w:hAnsi="Arial" w:cs="Arial"/>
                  <w:sz w:val="18"/>
                </w:rPr>
                <w:delText>Transient element.</w:delText>
              </w:r>
            </w:del>
          </w:p>
          <w:p w14:paraId="19A5DDF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98" w:author="Hanne Erdman Thomsen" w:date="2023-05-24T13:07:00Z"/>
                <w:rFonts w:ascii="Arial" w:hAnsi="Arial" w:cs="Arial"/>
                <w:sz w:val="18"/>
              </w:rPr>
            </w:pPr>
          </w:p>
          <w:p w14:paraId="0B41A7C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99" w:author="Hanne Erdman Thomsen" w:date="2023-05-24T13:07:00Z"/>
                <w:rFonts w:ascii="Arial" w:hAnsi="Arial" w:cs="Arial"/>
                <w:sz w:val="18"/>
              </w:rPr>
            </w:pPr>
            <w:del w:id="300" w:author="Hanne Erdman Thomsen" w:date="2023-05-24T13:07:00Z">
              <w:r>
                <w:rPr>
                  <w:rFonts w:ascii="Arial" w:hAnsi="Arial" w:cs="Arial"/>
                  <w:sz w:val="18"/>
                </w:rPr>
                <w:delText>Markering af hvorvidt et givent element skal slettes. Regler for feltet er forskellig alt efter hvilken kontekst det bruges i, se funktionalitetsbeskrivelse af service for uddybning.</w:delText>
              </w:r>
            </w:del>
          </w:p>
          <w:p w14:paraId="70CD21C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01" w:author="Hanne Erdman Thomsen" w:date="2023-05-24T13:07:00Z"/>
                <w:rFonts w:ascii="Arial" w:hAnsi="Arial" w:cs="Arial"/>
                <w:sz w:val="18"/>
              </w:rPr>
            </w:pPr>
          </w:p>
          <w:p w14:paraId="0894BB03"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02" w:author="Hanne Erdman Thomsen" w:date="2023-05-24T13:07:00Z"/>
                <w:rFonts w:ascii="Arial" w:hAnsi="Arial" w:cs="Arial"/>
                <w:sz w:val="18"/>
              </w:rPr>
            </w:pPr>
          </w:p>
        </w:tc>
      </w:tr>
      <w:tr w:rsidR="00DB6674" w14:paraId="2C57849C" w14:textId="77777777" w:rsidTr="00DB6674">
        <w:trPr>
          <w:del w:id="303" w:author="Hanne Erdman Thomsen" w:date="2023-05-24T13:07:00Z"/>
        </w:trPr>
        <w:tc>
          <w:tcPr>
            <w:tcW w:w="3401" w:type="dxa"/>
          </w:tcPr>
          <w:p w14:paraId="7576C9E9"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304" w:author="Hanne Erdman Thomsen" w:date="2023-05-24T13:07:00Z"/>
                <w:rFonts w:ascii="Arial" w:hAnsi="Arial" w:cs="Arial"/>
                <w:sz w:val="18"/>
              </w:rPr>
            </w:pPr>
            <w:del w:id="305" w:author="Hanne Erdman Thomsen" w:date="2023-05-24T13:07:00Z">
              <w:r>
                <w:rPr>
                  <w:rFonts w:ascii="Arial" w:hAnsi="Arial" w:cs="Arial"/>
                  <w:sz w:val="18"/>
                </w:rPr>
                <w:delText>OpkrævningSpecifikationLinjeBeløb</w:delText>
              </w:r>
            </w:del>
          </w:p>
        </w:tc>
        <w:tc>
          <w:tcPr>
            <w:tcW w:w="1701" w:type="dxa"/>
          </w:tcPr>
          <w:p w14:paraId="692CDEC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06" w:author="Hanne Erdman Thomsen" w:date="2023-05-24T13:07:00Z"/>
                <w:rFonts w:ascii="Arial" w:hAnsi="Arial" w:cs="Arial"/>
                <w:sz w:val="18"/>
              </w:rPr>
            </w:pPr>
            <w:del w:id="307" w:author="Hanne Erdman Thomsen" w:date="2023-05-24T13:07:00Z">
              <w:r>
                <w:rPr>
                  <w:rFonts w:ascii="Arial" w:hAnsi="Arial" w:cs="Arial"/>
                  <w:sz w:val="18"/>
                </w:rPr>
                <w:delText>base: decimal</w:delText>
              </w:r>
            </w:del>
          </w:p>
          <w:p w14:paraId="796AC71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08" w:author="Hanne Erdman Thomsen" w:date="2023-05-24T13:07:00Z"/>
                <w:rFonts w:ascii="Arial" w:hAnsi="Arial" w:cs="Arial"/>
                <w:sz w:val="18"/>
              </w:rPr>
            </w:pPr>
            <w:del w:id="309" w:author="Hanne Erdman Thomsen" w:date="2023-05-24T13:07:00Z">
              <w:r>
                <w:rPr>
                  <w:rFonts w:ascii="Arial" w:hAnsi="Arial" w:cs="Arial"/>
                  <w:sz w:val="18"/>
                </w:rPr>
                <w:delText>totalDigits: 13</w:delText>
              </w:r>
            </w:del>
          </w:p>
          <w:p w14:paraId="1063A40E"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10" w:author="Hanne Erdman Thomsen" w:date="2023-05-24T13:07:00Z"/>
                <w:rFonts w:ascii="Arial" w:hAnsi="Arial" w:cs="Arial"/>
                <w:sz w:val="18"/>
              </w:rPr>
            </w:pPr>
            <w:del w:id="311" w:author="Hanne Erdman Thomsen" w:date="2023-05-24T13:07:00Z">
              <w:r>
                <w:rPr>
                  <w:rFonts w:ascii="Arial" w:hAnsi="Arial" w:cs="Arial"/>
                  <w:sz w:val="18"/>
                </w:rPr>
                <w:delText>fractionDigits: 2</w:delText>
              </w:r>
            </w:del>
          </w:p>
        </w:tc>
        <w:tc>
          <w:tcPr>
            <w:tcW w:w="4671" w:type="dxa"/>
          </w:tcPr>
          <w:p w14:paraId="59996EA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12" w:author="Hanne Erdman Thomsen" w:date="2023-05-24T13:07:00Z"/>
                <w:rFonts w:ascii="Arial" w:hAnsi="Arial" w:cs="Arial"/>
                <w:sz w:val="18"/>
              </w:rPr>
            </w:pPr>
            <w:del w:id="313" w:author="Hanne Erdman Thomsen" w:date="2023-05-24T13:07:00Z">
              <w:r>
                <w:rPr>
                  <w:rFonts w:ascii="Arial" w:hAnsi="Arial" w:cs="Arial"/>
                  <w:sz w:val="18"/>
                </w:rPr>
                <w:delText>Indhold i et beløbsfelt i en opkrævningspecifikationskabelon.</w:delText>
              </w:r>
            </w:del>
          </w:p>
          <w:p w14:paraId="6E36ADA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14" w:author="Hanne Erdman Thomsen" w:date="2023-05-24T13:07:00Z"/>
                <w:rFonts w:ascii="Arial" w:hAnsi="Arial" w:cs="Arial"/>
                <w:sz w:val="18"/>
              </w:rPr>
            </w:pPr>
          </w:p>
          <w:p w14:paraId="42B17162"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15" w:author="Hanne Erdman Thomsen" w:date="2023-05-24T13:07:00Z"/>
                <w:rFonts w:ascii="Arial" w:hAnsi="Arial" w:cs="Arial"/>
                <w:sz w:val="18"/>
              </w:rPr>
            </w:pPr>
          </w:p>
        </w:tc>
      </w:tr>
      <w:tr w:rsidR="00DB6674" w14:paraId="5090FFBB" w14:textId="77777777" w:rsidTr="00DB6674">
        <w:trPr>
          <w:del w:id="316" w:author="Hanne Erdman Thomsen" w:date="2023-05-24T13:07:00Z"/>
        </w:trPr>
        <w:tc>
          <w:tcPr>
            <w:tcW w:w="3401" w:type="dxa"/>
          </w:tcPr>
          <w:p w14:paraId="34871D81"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317" w:author="Hanne Erdman Thomsen" w:date="2023-05-24T13:07:00Z"/>
                <w:rFonts w:ascii="Arial" w:hAnsi="Arial" w:cs="Arial"/>
                <w:sz w:val="18"/>
              </w:rPr>
            </w:pPr>
            <w:del w:id="318" w:author="Hanne Erdman Thomsen" w:date="2023-05-24T13:07:00Z">
              <w:r>
                <w:rPr>
                  <w:rFonts w:ascii="Arial" w:hAnsi="Arial" w:cs="Arial"/>
                  <w:sz w:val="18"/>
                </w:rPr>
                <w:delText>OpkrævningSpecifikationLinjeNummer</w:delText>
              </w:r>
            </w:del>
          </w:p>
        </w:tc>
        <w:tc>
          <w:tcPr>
            <w:tcW w:w="1701" w:type="dxa"/>
          </w:tcPr>
          <w:p w14:paraId="3E83A69E" w14:textId="77777777" w:rsidR="00DB6674" w:rsidRPr="00820297"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19" w:author="Hanne Erdman Thomsen" w:date="2023-05-24T13:07:00Z"/>
                <w:rFonts w:ascii="Arial" w:hAnsi="Arial" w:cs="Arial"/>
                <w:sz w:val="18"/>
              </w:rPr>
            </w:pPr>
            <w:del w:id="320" w:author="Hanne Erdman Thomsen" w:date="2023-05-24T13:07:00Z">
              <w:r w:rsidRPr="00820297">
                <w:rPr>
                  <w:rFonts w:ascii="Arial" w:hAnsi="Arial" w:cs="Arial"/>
                  <w:sz w:val="18"/>
                </w:rPr>
                <w:delText>base: integer</w:delText>
              </w:r>
            </w:del>
          </w:p>
          <w:p w14:paraId="5B9BE38C" w14:textId="77777777" w:rsidR="00DB6674" w:rsidRPr="00820297"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21" w:author="Hanne Erdman Thomsen" w:date="2023-05-24T13:07:00Z"/>
                <w:rFonts w:ascii="Arial" w:hAnsi="Arial" w:cs="Arial"/>
                <w:sz w:val="18"/>
              </w:rPr>
            </w:pPr>
            <w:del w:id="322" w:author="Hanne Erdman Thomsen" w:date="2023-05-24T13:07:00Z">
              <w:r w:rsidRPr="00820297">
                <w:rPr>
                  <w:rFonts w:ascii="Arial" w:hAnsi="Arial" w:cs="Arial"/>
                  <w:sz w:val="18"/>
                </w:rPr>
                <w:delText>totalDigits: 18</w:delText>
              </w:r>
            </w:del>
          </w:p>
          <w:p w14:paraId="06755E22" w14:textId="77777777" w:rsidR="00DB6674" w:rsidRPr="00820297"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23" w:author="Hanne Erdman Thomsen" w:date="2023-05-24T13:07:00Z"/>
                <w:rFonts w:ascii="Arial" w:hAnsi="Arial" w:cs="Arial"/>
                <w:sz w:val="18"/>
              </w:rPr>
            </w:pPr>
            <w:del w:id="324" w:author="Hanne Erdman Thomsen" w:date="2023-05-24T13:07:00Z">
              <w:r w:rsidRPr="00820297">
                <w:rPr>
                  <w:rFonts w:ascii="Arial" w:hAnsi="Arial" w:cs="Arial"/>
                  <w:sz w:val="18"/>
                </w:rPr>
                <w:delText>maxInclusive: 999999999999999999</w:delText>
              </w:r>
            </w:del>
          </w:p>
          <w:p w14:paraId="5FA903E2" w14:textId="77777777" w:rsidR="00DB6674" w:rsidRPr="00820297"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25" w:author="Hanne Erdman Thomsen" w:date="2023-05-24T13:07:00Z"/>
                <w:rFonts w:ascii="Arial" w:hAnsi="Arial" w:cs="Arial"/>
                <w:sz w:val="18"/>
              </w:rPr>
            </w:pPr>
            <w:del w:id="326" w:author="Hanne Erdman Thomsen" w:date="2023-05-24T13:07:00Z">
              <w:r w:rsidRPr="00820297">
                <w:rPr>
                  <w:rFonts w:ascii="Arial" w:hAnsi="Arial" w:cs="Arial"/>
                  <w:sz w:val="18"/>
                </w:rPr>
                <w:delText>minInclusive: 0</w:delText>
              </w:r>
            </w:del>
          </w:p>
          <w:p w14:paraId="7206E484"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27" w:author="Hanne Erdman Thomsen" w:date="2023-05-24T13:07:00Z"/>
                <w:rFonts w:ascii="Arial" w:hAnsi="Arial" w:cs="Arial"/>
                <w:sz w:val="18"/>
              </w:rPr>
            </w:pPr>
            <w:del w:id="328" w:author="Hanne Erdman Thomsen" w:date="2023-05-24T13:07:00Z">
              <w:r>
                <w:rPr>
                  <w:rFonts w:ascii="Arial" w:hAnsi="Arial" w:cs="Arial"/>
                  <w:sz w:val="18"/>
                </w:rPr>
                <w:delText>pattern: ([0-9])*</w:delText>
              </w:r>
            </w:del>
          </w:p>
        </w:tc>
        <w:tc>
          <w:tcPr>
            <w:tcW w:w="4671" w:type="dxa"/>
          </w:tcPr>
          <w:p w14:paraId="0D799FF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29" w:author="Hanne Erdman Thomsen" w:date="2023-05-24T13:07:00Z"/>
                <w:rFonts w:ascii="Arial" w:hAnsi="Arial" w:cs="Arial"/>
                <w:sz w:val="18"/>
              </w:rPr>
            </w:pPr>
            <w:del w:id="330" w:author="Hanne Erdman Thomsen" w:date="2023-05-24T13:07:00Z">
              <w:r>
                <w:rPr>
                  <w:rFonts w:ascii="Arial" w:hAnsi="Arial" w:cs="Arial"/>
                  <w:sz w:val="18"/>
                </w:rPr>
                <w:delText>Brugervendt optionelt ID eller linjenummer. Bruges som hjælp til at identificere en linje.</w:delText>
              </w:r>
            </w:del>
          </w:p>
          <w:p w14:paraId="0DFB15C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31" w:author="Hanne Erdman Thomsen" w:date="2023-05-24T13:07:00Z"/>
                <w:rFonts w:ascii="Arial" w:hAnsi="Arial" w:cs="Arial"/>
                <w:sz w:val="18"/>
              </w:rPr>
            </w:pPr>
          </w:p>
          <w:p w14:paraId="747E887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32" w:author="Hanne Erdman Thomsen" w:date="2023-05-24T13:07:00Z"/>
                <w:rFonts w:ascii="Arial" w:hAnsi="Arial" w:cs="Arial"/>
                <w:sz w:val="18"/>
              </w:rPr>
            </w:pPr>
            <w:del w:id="333" w:author="Hanne Erdman Thomsen" w:date="2023-05-24T13:07:00Z">
              <w:r>
                <w:rPr>
                  <w:rFonts w:ascii="Arial" w:hAnsi="Arial" w:cs="Arial"/>
                  <w:sz w:val="18"/>
                </w:rPr>
                <w:delText>Grundlæggende værdisæt:</w:delText>
              </w:r>
            </w:del>
          </w:p>
          <w:p w14:paraId="3545568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34" w:author="Hanne Erdman Thomsen" w:date="2023-05-24T13:07:00Z"/>
                <w:rFonts w:ascii="Arial" w:hAnsi="Arial" w:cs="Arial"/>
                <w:sz w:val="18"/>
              </w:rPr>
            </w:pPr>
            <w:del w:id="335" w:author="Hanne Erdman Thomsen" w:date="2023-05-24T13:07:00Z">
              <w:r>
                <w:rPr>
                  <w:rFonts w:ascii="Arial" w:hAnsi="Arial" w:cs="Arial"/>
                  <w:sz w:val="18"/>
                </w:rPr>
                <w:delText>0 til 999.999.999.999.999.999</w:delText>
              </w:r>
            </w:del>
          </w:p>
          <w:p w14:paraId="40146BA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36" w:author="Hanne Erdman Thomsen" w:date="2023-05-24T13:07:00Z"/>
                <w:rFonts w:ascii="Arial" w:hAnsi="Arial" w:cs="Arial"/>
                <w:sz w:val="18"/>
              </w:rPr>
            </w:pPr>
          </w:p>
          <w:p w14:paraId="6A72C8DF"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37" w:author="Hanne Erdman Thomsen" w:date="2023-05-24T13:07:00Z"/>
                <w:rFonts w:ascii="Arial" w:hAnsi="Arial" w:cs="Arial"/>
                <w:sz w:val="18"/>
              </w:rPr>
            </w:pPr>
          </w:p>
        </w:tc>
      </w:tr>
      <w:tr w:rsidR="00DB6674" w14:paraId="1A46BE74" w14:textId="77777777" w:rsidTr="00DB6674">
        <w:trPr>
          <w:del w:id="338" w:author="Hanne Erdman Thomsen" w:date="2023-05-24T13:07:00Z"/>
        </w:trPr>
        <w:tc>
          <w:tcPr>
            <w:tcW w:w="3401" w:type="dxa"/>
          </w:tcPr>
          <w:p w14:paraId="65AF9846"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339" w:author="Hanne Erdman Thomsen" w:date="2023-05-24T13:07:00Z"/>
                <w:rFonts w:ascii="Arial" w:hAnsi="Arial" w:cs="Arial"/>
                <w:sz w:val="18"/>
              </w:rPr>
            </w:pPr>
            <w:del w:id="340" w:author="Hanne Erdman Thomsen" w:date="2023-05-24T13:07:00Z">
              <w:r>
                <w:rPr>
                  <w:rFonts w:ascii="Arial" w:hAnsi="Arial" w:cs="Arial"/>
                  <w:sz w:val="18"/>
                </w:rPr>
                <w:delText>OpkrævningSpecifikationLinjeParameterBeløb</w:delText>
              </w:r>
            </w:del>
          </w:p>
        </w:tc>
        <w:tc>
          <w:tcPr>
            <w:tcW w:w="1701" w:type="dxa"/>
          </w:tcPr>
          <w:p w14:paraId="1C71B27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41" w:author="Hanne Erdman Thomsen" w:date="2023-05-24T13:07:00Z"/>
                <w:rFonts w:ascii="Arial" w:hAnsi="Arial" w:cs="Arial"/>
                <w:sz w:val="18"/>
              </w:rPr>
            </w:pPr>
            <w:del w:id="342" w:author="Hanne Erdman Thomsen" w:date="2023-05-24T13:07:00Z">
              <w:r>
                <w:rPr>
                  <w:rFonts w:ascii="Arial" w:hAnsi="Arial" w:cs="Arial"/>
                  <w:sz w:val="18"/>
                </w:rPr>
                <w:delText>base: decimal</w:delText>
              </w:r>
            </w:del>
          </w:p>
          <w:p w14:paraId="50D91EF4"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43" w:author="Hanne Erdman Thomsen" w:date="2023-05-24T13:07:00Z"/>
                <w:rFonts w:ascii="Arial" w:hAnsi="Arial" w:cs="Arial"/>
                <w:sz w:val="18"/>
              </w:rPr>
            </w:pPr>
            <w:del w:id="344" w:author="Hanne Erdman Thomsen" w:date="2023-05-24T13:07:00Z">
              <w:r>
                <w:rPr>
                  <w:rFonts w:ascii="Arial" w:hAnsi="Arial" w:cs="Arial"/>
                  <w:sz w:val="18"/>
                </w:rPr>
                <w:delText>totalDigits: 13</w:delText>
              </w:r>
            </w:del>
          </w:p>
          <w:p w14:paraId="348563AA"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45" w:author="Hanne Erdman Thomsen" w:date="2023-05-24T13:07:00Z"/>
                <w:rFonts w:ascii="Arial" w:hAnsi="Arial" w:cs="Arial"/>
                <w:sz w:val="18"/>
              </w:rPr>
            </w:pPr>
            <w:del w:id="346" w:author="Hanne Erdman Thomsen" w:date="2023-05-24T13:07:00Z">
              <w:r>
                <w:rPr>
                  <w:rFonts w:ascii="Arial" w:hAnsi="Arial" w:cs="Arial"/>
                  <w:sz w:val="18"/>
                </w:rPr>
                <w:delText>fractionDigits: 2</w:delText>
              </w:r>
            </w:del>
          </w:p>
        </w:tc>
        <w:tc>
          <w:tcPr>
            <w:tcW w:w="4671" w:type="dxa"/>
          </w:tcPr>
          <w:p w14:paraId="7C4D2F3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47" w:author="Hanne Erdman Thomsen" w:date="2023-05-24T13:07:00Z"/>
                <w:rFonts w:ascii="Arial" w:hAnsi="Arial" w:cs="Arial"/>
                <w:sz w:val="18"/>
              </w:rPr>
            </w:pPr>
            <w:del w:id="348" w:author="Hanne Erdman Thomsen" w:date="2023-05-24T13:07:00Z">
              <w:r>
                <w:rPr>
                  <w:rFonts w:ascii="Arial" w:hAnsi="Arial" w:cs="Arial"/>
                  <w:sz w:val="18"/>
                </w:rPr>
                <w:delText>Beløbparameter på en specifikationslinje</w:delText>
              </w:r>
            </w:del>
          </w:p>
          <w:p w14:paraId="381A707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49" w:author="Hanne Erdman Thomsen" w:date="2023-05-24T13:07:00Z"/>
                <w:rFonts w:ascii="Arial" w:hAnsi="Arial" w:cs="Arial"/>
                <w:sz w:val="18"/>
              </w:rPr>
            </w:pPr>
          </w:p>
          <w:p w14:paraId="695919FC"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50" w:author="Hanne Erdman Thomsen" w:date="2023-05-24T13:07:00Z"/>
                <w:rFonts w:ascii="Arial" w:hAnsi="Arial" w:cs="Arial"/>
                <w:sz w:val="18"/>
              </w:rPr>
            </w:pPr>
          </w:p>
        </w:tc>
      </w:tr>
      <w:tr w:rsidR="00DB6674" w14:paraId="2726BCDC" w14:textId="77777777" w:rsidTr="00DB6674">
        <w:trPr>
          <w:del w:id="351" w:author="Hanne Erdman Thomsen" w:date="2023-05-24T13:07:00Z"/>
        </w:trPr>
        <w:tc>
          <w:tcPr>
            <w:tcW w:w="3401" w:type="dxa"/>
          </w:tcPr>
          <w:p w14:paraId="27051CD1"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352" w:author="Hanne Erdman Thomsen" w:date="2023-05-24T13:07:00Z"/>
                <w:rFonts w:ascii="Arial" w:hAnsi="Arial" w:cs="Arial"/>
                <w:sz w:val="18"/>
              </w:rPr>
            </w:pPr>
            <w:del w:id="353" w:author="Hanne Erdman Thomsen" w:date="2023-05-24T13:07:00Z">
              <w:r>
                <w:rPr>
                  <w:rFonts w:ascii="Arial" w:hAnsi="Arial" w:cs="Arial"/>
                  <w:sz w:val="18"/>
                </w:rPr>
                <w:delText>OpkrævningSpecifikationLinjeParameterDato</w:delText>
              </w:r>
            </w:del>
          </w:p>
        </w:tc>
        <w:tc>
          <w:tcPr>
            <w:tcW w:w="1701" w:type="dxa"/>
          </w:tcPr>
          <w:p w14:paraId="0A2F4C01"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54" w:author="Hanne Erdman Thomsen" w:date="2023-05-24T13:07:00Z"/>
                <w:rFonts w:ascii="Arial" w:hAnsi="Arial" w:cs="Arial"/>
                <w:sz w:val="18"/>
              </w:rPr>
            </w:pPr>
            <w:del w:id="355" w:author="Hanne Erdman Thomsen" w:date="2023-05-24T13:07:00Z">
              <w:r>
                <w:rPr>
                  <w:rFonts w:ascii="Arial" w:hAnsi="Arial" w:cs="Arial"/>
                  <w:sz w:val="18"/>
                </w:rPr>
                <w:delText>base: date</w:delText>
              </w:r>
            </w:del>
          </w:p>
        </w:tc>
        <w:tc>
          <w:tcPr>
            <w:tcW w:w="4671" w:type="dxa"/>
          </w:tcPr>
          <w:p w14:paraId="5383802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56" w:author="Hanne Erdman Thomsen" w:date="2023-05-24T13:07:00Z"/>
                <w:rFonts w:ascii="Arial" w:hAnsi="Arial" w:cs="Arial"/>
                <w:sz w:val="18"/>
              </w:rPr>
            </w:pPr>
            <w:del w:id="357" w:author="Hanne Erdman Thomsen" w:date="2023-05-24T13:07:00Z">
              <w:r>
                <w:rPr>
                  <w:rFonts w:ascii="Arial" w:hAnsi="Arial" w:cs="Arial"/>
                  <w:sz w:val="18"/>
                </w:rPr>
                <w:delText>Datoparameter på en specifikationslinje</w:delText>
              </w:r>
            </w:del>
          </w:p>
          <w:p w14:paraId="76D938E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58" w:author="Hanne Erdman Thomsen" w:date="2023-05-24T13:07:00Z"/>
                <w:rFonts w:ascii="Arial" w:hAnsi="Arial" w:cs="Arial"/>
                <w:sz w:val="18"/>
              </w:rPr>
            </w:pPr>
          </w:p>
          <w:p w14:paraId="0669E299"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59" w:author="Hanne Erdman Thomsen" w:date="2023-05-24T13:07:00Z"/>
                <w:rFonts w:ascii="Arial" w:hAnsi="Arial" w:cs="Arial"/>
                <w:sz w:val="18"/>
              </w:rPr>
            </w:pPr>
          </w:p>
        </w:tc>
      </w:tr>
      <w:tr w:rsidR="00DB6674" w14:paraId="7BCF5CCA" w14:textId="77777777" w:rsidTr="00DB6674">
        <w:trPr>
          <w:del w:id="360" w:author="Hanne Erdman Thomsen" w:date="2023-05-24T13:07:00Z"/>
        </w:trPr>
        <w:tc>
          <w:tcPr>
            <w:tcW w:w="3401" w:type="dxa"/>
          </w:tcPr>
          <w:p w14:paraId="1427FD05"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361" w:author="Hanne Erdman Thomsen" w:date="2023-05-24T13:07:00Z"/>
                <w:rFonts w:ascii="Arial" w:hAnsi="Arial" w:cs="Arial"/>
                <w:sz w:val="18"/>
              </w:rPr>
            </w:pPr>
            <w:del w:id="362" w:author="Hanne Erdman Thomsen" w:date="2023-05-24T13:07:00Z">
              <w:r>
                <w:rPr>
                  <w:rFonts w:ascii="Arial" w:hAnsi="Arial" w:cs="Arial"/>
                  <w:sz w:val="18"/>
                </w:rPr>
                <w:delText>OpkrævningSpecifikationLinjeParameterMængde</w:delText>
              </w:r>
            </w:del>
          </w:p>
        </w:tc>
        <w:tc>
          <w:tcPr>
            <w:tcW w:w="1701" w:type="dxa"/>
          </w:tcPr>
          <w:p w14:paraId="5D226C0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63" w:author="Hanne Erdman Thomsen" w:date="2023-05-24T13:07:00Z"/>
                <w:rFonts w:ascii="Arial" w:hAnsi="Arial" w:cs="Arial"/>
                <w:sz w:val="18"/>
              </w:rPr>
            </w:pPr>
            <w:del w:id="364" w:author="Hanne Erdman Thomsen" w:date="2023-05-24T13:07:00Z">
              <w:r>
                <w:rPr>
                  <w:rFonts w:ascii="Arial" w:hAnsi="Arial" w:cs="Arial"/>
                  <w:sz w:val="18"/>
                </w:rPr>
                <w:delText>base: string</w:delText>
              </w:r>
            </w:del>
          </w:p>
          <w:p w14:paraId="0C971FC3"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65" w:author="Hanne Erdman Thomsen" w:date="2023-05-24T13:07:00Z"/>
                <w:rFonts w:ascii="Arial" w:hAnsi="Arial" w:cs="Arial"/>
                <w:sz w:val="18"/>
              </w:rPr>
            </w:pPr>
            <w:del w:id="366" w:author="Hanne Erdman Thomsen" w:date="2023-05-24T13:07:00Z">
              <w:r>
                <w:rPr>
                  <w:rFonts w:ascii="Arial" w:hAnsi="Arial" w:cs="Arial"/>
                  <w:sz w:val="18"/>
                </w:rPr>
                <w:delText>maxLength: 30</w:delText>
              </w:r>
            </w:del>
          </w:p>
        </w:tc>
        <w:tc>
          <w:tcPr>
            <w:tcW w:w="4671" w:type="dxa"/>
          </w:tcPr>
          <w:p w14:paraId="1CAA3FC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67" w:author="Hanne Erdman Thomsen" w:date="2023-05-24T13:07:00Z"/>
                <w:rFonts w:ascii="Arial" w:hAnsi="Arial" w:cs="Arial"/>
                <w:sz w:val="18"/>
              </w:rPr>
            </w:pPr>
            <w:del w:id="368" w:author="Hanne Erdman Thomsen" w:date="2023-05-24T13:07:00Z">
              <w:r>
                <w:rPr>
                  <w:rFonts w:ascii="Arial" w:hAnsi="Arial" w:cs="Arial"/>
                  <w:sz w:val="18"/>
                </w:rPr>
                <w:delText>Indhold i en specifikationslinje i en opkrævningsmeddelelseskabelon som indholder en mængdeangivelse (kontekstafhængig).</w:delText>
              </w:r>
            </w:del>
          </w:p>
          <w:p w14:paraId="4A5E6BA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69" w:author="Hanne Erdman Thomsen" w:date="2023-05-24T13:07:00Z"/>
                <w:rFonts w:ascii="Arial" w:hAnsi="Arial" w:cs="Arial"/>
                <w:sz w:val="18"/>
              </w:rPr>
            </w:pPr>
          </w:p>
          <w:p w14:paraId="2354806B"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70" w:author="Hanne Erdman Thomsen" w:date="2023-05-24T13:07:00Z"/>
                <w:rFonts w:ascii="Arial" w:hAnsi="Arial" w:cs="Arial"/>
                <w:sz w:val="18"/>
              </w:rPr>
            </w:pPr>
          </w:p>
        </w:tc>
      </w:tr>
      <w:tr w:rsidR="00DB6674" w14:paraId="4B8B2AE9" w14:textId="77777777" w:rsidTr="00DB6674">
        <w:trPr>
          <w:del w:id="371" w:author="Hanne Erdman Thomsen" w:date="2023-05-24T13:07:00Z"/>
        </w:trPr>
        <w:tc>
          <w:tcPr>
            <w:tcW w:w="3401" w:type="dxa"/>
          </w:tcPr>
          <w:p w14:paraId="5D279C01"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372" w:author="Hanne Erdman Thomsen" w:date="2023-05-24T13:07:00Z"/>
                <w:rFonts w:ascii="Arial" w:hAnsi="Arial" w:cs="Arial"/>
                <w:sz w:val="18"/>
              </w:rPr>
            </w:pPr>
            <w:del w:id="373" w:author="Hanne Erdman Thomsen" w:date="2023-05-24T13:07:00Z">
              <w:r>
                <w:rPr>
                  <w:rFonts w:ascii="Arial" w:hAnsi="Arial" w:cs="Arial"/>
                  <w:sz w:val="18"/>
                </w:rPr>
                <w:delText>OpkrævningSpecifikationLinjeParameterNavn</w:delText>
              </w:r>
            </w:del>
          </w:p>
        </w:tc>
        <w:tc>
          <w:tcPr>
            <w:tcW w:w="1701" w:type="dxa"/>
          </w:tcPr>
          <w:p w14:paraId="5398BE7C" w14:textId="77777777" w:rsidR="00DB6674" w:rsidRPr="00820297"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74" w:author="Hanne Erdman Thomsen" w:date="2023-05-24T13:07:00Z"/>
                <w:rFonts w:ascii="Arial" w:hAnsi="Arial" w:cs="Arial"/>
                <w:sz w:val="18"/>
              </w:rPr>
            </w:pPr>
            <w:del w:id="375" w:author="Hanne Erdman Thomsen" w:date="2023-05-24T13:07:00Z">
              <w:r w:rsidRPr="00820297">
                <w:rPr>
                  <w:rFonts w:ascii="Arial" w:hAnsi="Arial" w:cs="Arial"/>
                  <w:sz w:val="18"/>
                </w:rPr>
                <w:delText>base: string</w:delText>
              </w:r>
            </w:del>
          </w:p>
          <w:p w14:paraId="25D07902" w14:textId="77777777" w:rsidR="00DB6674" w:rsidRPr="00820297"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76" w:author="Hanne Erdman Thomsen" w:date="2023-05-24T13:07:00Z"/>
                <w:rFonts w:ascii="Arial" w:hAnsi="Arial" w:cs="Arial"/>
                <w:sz w:val="18"/>
              </w:rPr>
            </w:pPr>
            <w:del w:id="377" w:author="Hanne Erdman Thomsen" w:date="2023-05-24T13:07:00Z">
              <w:r w:rsidRPr="00820297">
                <w:rPr>
                  <w:rFonts w:ascii="Arial" w:hAnsi="Arial" w:cs="Arial"/>
                  <w:sz w:val="18"/>
                </w:rPr>
                <w:delText>minLength: 0</w:delText>
              </w:r>
            </w:del>
          </w:p>
          <w:p w14:paraId="49BF1306" w14:textId="77777777" w:rsidR="00DB6674" w:rsidRPr="00820297"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78" w:author="Hanne Erdman Thomsen" w:date="2023-05-24T13:07:00Z"/>
                <w:rFonts w:ascii="Arial" w:hAnsi="Arial" w:cs="Arial"/>
                <w:sz w:val="18"/>
              </w:rPr>
            </w:pPr>
            <w:del w:id="379" w:author="Hanne Erdman Thomsen" w:date="2023-05-24T13:07:00Z">
              <w:r w:rsidRPr="00820297">
                <w:rPr>
                  <w:rFonts w:ascii="Arial" w:hAnsi="Arial" w:cs="Arial"/>
                  <w:sz w:val="18"/>
                </w:rPr>
                <w:delText>maxLength: 100</w:delText>
              </w:r>
            </w:del>
          </w:p>
          <w:p w14:paraId="4249AA17" w14:textId="77777777" w:rsidR="00DB6674" w:rsidRPr="00820297"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80" w:author="Hanne Erdman Thomsen" w:date="2023-05-24T13:07:00Z"/>
                <w:rFonts w:ascii="Arial" w:hAnsi="Arial" w:cs="Arial"/>
                <w:sz w:val="18"/>
              </w:rPr>
            </w:pPr>
            <w:del w:id="381" w:author="Hanne Erdman Thomsen" w:date="2023-05-24T13:07:00Z">
              <w:r w:rsidRPr="00820297">
                <w:rPr>
                  <w:rFonts w:ascii="Arial" w:hAnsi="Arial" w:cs="Arial"/>
                  <w:sz w:val="18"/>
                </w:rPr>
                <w:delText>whitespace: preserve</w:delText>
              </w:r>
            </w:del>
          </w:p>
        </w:tc>
        <w:tc>
          <w:tcPr>
            <w:tcW w:w="4671" w:type="dxa"/>
          </w:tcPr>
          <w:p w14:paraId="1F0F173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82" w:author="Hanne Erdman Thomsen" w:date="2023-05-24T13:07:00Z"/>
                <w:rFonts w:ascii="Arial" w:hAnsi="Arial" w:cs="Arial"/>
                <w:sz w:val="18"/>
              </w:rPr>
            </w:pPr>
            <w:del w:id="383" w:author="Hanne Erdman Thomsen" w:date="2023-05-24T13:07:00Z">
              <w:r>
                <w:rPr>
                  <w:rFonts w:ascii="Arial" w:hAnsi="Arial" w:cs="Arial"/>
                  <w:sz w:val="18"/>
                </w:rPr>
                <w:delText>Navn på en parameter på en specifikationslinje</w:delText>
              </w:r>
            </w:del>
          </w:p>
          <w:p w14:paraId="20F95652"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84" w:author="Hanne Erdman Thomsen" w:date="2023-05-24T13:07:00Z"/>
                <w:rFonts w:ascii="Arial" w:hAnsi="Arial" w:cs="Arial"/>
                <w:sz w:val="18"/>
              </w:rPr>
            </w:pPr>
          </w:p>
          <w:p w14:paraId="18713F04"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85" w:author="Hanne Erdman Thomsen" w:date="2023-05-24T13:07:00Z"/>
                <w:rFonts w:ascii="Arial" w:hAnsi="Arial" w:cs="Arial"/>
                <w:sz w:val="18"/>
              </w:rPr>
            </w:pPr>
          </w:p>
        </w:tc>
      </w:tr>
      <w:tr w:rsidR="00DB6674" w14:paraId="03136C06" w14:textId="77777777" w:rsidTr="00DB6674">
        <w:trPr>
          <w:del w:id="386" w:author="Hanne Erdman Thomsen" w:date="2023-05-24T13:07:00Z"/>
        </w:trPr>
        <w:tc>
          <w:tcPr>
            <w:tcW w:w="3401" w:type="dxa"/>
          </w:tcPr>
          <w:p w14:paraId="34F9F7CC"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387" w:author="Hanne Erdman Thomsen" w:date="2023-05-24T13:07:00Z"/>
                <w:rFonts w:ascii="Arial" w:hAnsi="Arial" w:cs="Arial"/>
                <w:sz w:val="18"/>
              </w:rPr>
            </w:pPr>
            <w:del w:id="388" w:author="Hanne Erdman Thomsen" w:date="2023-05-24T13:07:00Z">
              <w:r>
                <w:rPr>
                  <w:rFonts w:ascii="Arial" w:hAnsi="Arial" w:cs="Arial"/>
                  <w:sz w:val="18"/>
                </w:rPr>
                <w:delText>OpkrævningSpecifikationLinjeParameterSats</w:delText>
              </w:r>
            </w:del>
          </w:p>
        </w:tc>
        <w:tc>
          <w:tcPr>
            <w:tcW w:w="1701" w:type="dxa"/>
          </w:tcPr>
          <w:p w14:paraId="74A42E1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89" w:author="Hanne Erdman Thomsen" w:date="2023-05-24T13:07:00Z"/>
                <w:rFonts w:ascii="Arial" w:hAnsi="Arial" w:cs="Arial"/>
                <w:sz w:val="18"/>
              </w:rPr>
            </w:pPr>
            <w:del w:id="390" w:author="Hanne Erdman Thomsen" w:date="2023-05-24T13:07:00Z">
              <w:r>
                <w:rPr>
                  <w:rFonts w:ascii="Arial" w:hAnsi="Arial" w:cs="Arial"/>
                  <w:sz w:val="18"/>
                </w:rPr>
                <w:delText>base: decimal</w:delText>
              </w:r>
            </w:del>
          </w:p>
          <w:p w14:paraId="59881DA9"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91" w:author="Hanne Erdman Thomsen" w:date="2023-05-24T13:07:00Z"/>
                <w:rFonts w:ascii="Arial" w:hAnsi="Arial" w:cs="Arial"/>
                <w:sz w:val="18"/>
              </w:rPr>
            </w:pPr>
            <w:del w:id="392" w:author="Hanne Erdman Thomsen" w:date="2023-05-24T13:07:00Z">
              <w:r>
                <w:rPr>
                  <w:rFonts w:ascii="Arial" w:hAnsi="Arial" w:cs="Arial"/>
                  <w:sz w:val="18"/>
                </w:rPr>
                <w:delText>totalDigits: 13</w:delText>
              </w:r>
            </w:del>
          </w:p>
          <w:p w14:paraId="55E6D45B"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93" w:author="Hanne Erdman Thomsen" w:date="2023-05-24T13:07:00Z"/>
                <w:rFonts w:ascii="Arial" w:hAnsi="Arial" w:cs="Arial"/>
                <w:sz w:val="18"/>
              </w:rPr>
            </w:pPr>
            <w:del w:id="394" w:author="Hanne Erdman Thomsen" w:date="2023-05-24T13:07:00Z">
              <w:r>
                <w:rPr>
                  <w:rFonts w:ascii="Arial" w:hAnsi="Arial" w:cs="Arial"/>
                  <w:sz w:val="18"/>
                </w:rPr>
                <w:delText>fractionDigits: 2</w:delText>
              </w:r>
            </w:del>
          </w:p>
        </w:tc>
        <w:tc>
          <w:tcPr>
            <w:tcW w:w="4671" w:type="dxa"/>
          </w:tcPr>
          <w:p w14:paraId="136D797C"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95" w:author="Hanne Erdman Thomsen" w:date="2023-05-24T13:07:00Z"/>
                <w:rFonts w:ascii="Arial" w:hAnsi="Arial" w:cs="Arial"/>
                <w:sz w:val="18"/>
              </w:rPr>
            </w:pPr>
            <w:del w:id="396" w:author="Hanne Erdman Thomsen" w:date="2023-05-24T13:07:00Z">
              <w:r>
                <w:rPr>
                  <w:rFonts w:ascii="Arial" w:hAnsi="Arial" w:cs="Arial"/>
                  <w:sz w:val="18"/>
                </w:rPr>
                <w:delText>Indhold i en specifikationslinje i en opkrævningsmeddelelseskabelon som indholder en sats (konteksafhængig)</w:delText>
              </w:r>
            </w:del>
          </w:p>
          <w:p w14:paraId="69DA360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97" w:author="Hanne Erdman Thomsen" w:date="2023-05-24T13:07:00Z"/>
                <w:rFonts w:ascii="Arial" w:hAnsi="Arial" w:cs="Arial"/>
                <w:sz w:val="18"/>
              </w:rPr>
            </w:pPr>
          </w:p>
          <w:p w14:paraId="73579C48"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98" w:author="Hanne Erdman Thomsen" w:date="2023-05-24T13:07:00Z"/>
                <w:rFonts w:ascii="Arial" w:hAnsi="Arial" w:cs="Arial"/>
                <w:sz w:val="18"/>
              </w:rPr>
            </w:pPr>
          </w:p>
        </w:tc>
      </w:tr>
      <w:tr w:rsidR="00DB6674" w14:paraId="71A29B05" w14:textId="77777777" w:rsidTr="00DB6674">
        <w:trPr>
          <w:del w:id="399" w:author="Hanne Erdman Thomsen" w:date="2023-05-24T13:07:00Z"/>
        </w:trPr>
        <w:tc>
          <w:tcPr>
            <w:tcW w:w="3401" w:type="dxa"/>
          </w:tcPr>
          <w:p w14:paraId="1B23CB05"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400" w:author="Hanne Erdman Thomsen" w:date="2023-05-24T13:07:00Z"/>
                <w:rFonts w:ascii="Arial" w:hAnsi="Arial" w:cs="Arial"/>
                <w:sz w:val="18"/>
              </w:rPr>
            </w:pPr>
            <w:del w:id="401" w:author="Hanne Erdman Thomsen" w:date="2023-05-24T13:07:00Z">
              <w:r>
                <w:rPr>
                  <w:rFonts w:ascii="Arial" w:hAnsi="Arial" w:cs="Arial"/>
                  <w:sz w:val="18"/>
                </w:rPr>
                <w:delText>OpkrævningSpecifikationLinjeParameterTekst</w:delText>
              </w:r>
            </w:del>
          </w:p>
        </w:tc>
        <w:tc>
          <w:tcPr>
            <w:tcW w:w="1701" w:type="dxa"/>
          </w:tcPr>
          <w:p w14:paraId="47303212" w14:textId="77777777" w:rsidR="00DB6674" w:rsidRPr="00820297"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02" w:author="Hanne Erdman Thomsen" w:date="2023-05-24T13:07:00Z"/>
                <w:rFonts w:ascii="Arial" w:hAnsi="Arial" w:cs="Arial"/>
                <w:sz w:val="18"/>
              </w:rPr>
            </w:pPr>
            <w:del w:id="403" w:author="Hanne Erdman Thomsen" w:date="2023-05-24T13:07:00Z">
              <w:r w:rsidRPr="00820297">
                <w:rPr>
                  <w:rFonts w:ascii="Arial" w:hAnsi="Arial" w:cs="Arial"/>
                  <w:sz w:val="18"/>
                </w:rPr>
                <w:delText>base: string</w:delText>
              </w:r>
            </w:del>
          </w:p>
          <w:p w14:paraId="1EFDB050" w14:textId="77777777" w:rsidR="00DB6674" w:rsidRPr="00820297"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04" w:author="Hanne Erdman Thomsen" w:date="2023-05-24T13:07:00Z"/>
                <w:rFonts w:ascii="Arial" w:hAnsi="Arial" w:cs="Arial"/>
                <w:sz w:val="18"/>
              </w:rPr>
            </w:pPr>
            <w:del w:id="405" w:author="Hanne Erdman Thomsen" w:date="2023-05-24T13:07:00Z">
              <w:r w:rsidRPr="00820297">
                <w:rPr>
                  <w:rFonts w:ascii="Arial" w:hAnsi="Arial" w:cs="Arial"/>
                  <w:sz w:val="18"/>
                </w:rPr>
                <w:delText>minLength: 0</w:delText>
              </w:r>
            </w:del>
          </w:p>
          <w:p w14:paraId="0561A364" w14:textId="77777777" w:rsidR="00DB6674" w:rsidRPr="00820297"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06" w:author="Hanne Erdman Thomsen" w:date="2023-05-24T13:07:00Z"/>
                <w:rFonts w:ascii="Arial" w:hAnsi="Arial" w:cs="Arial"/>
                <w:sz w:val="18"/>
              </w:rPr>
            </w:pPr>
            <w:del w:id="407" w:author="Hanne Erdman Thomsen" w:date="2023-05-24T13:07:00Z">
              <w:r w:rsidRPr="00820297">
                <w:rPr>
                  <w:rFonts w:ascii="Arial" w:hAnsi="Arial" w:cs="Arial"/>
                  <w:sz w:val="18"/>
                </w:rPr>
                <w:delText>maxLength: 100</w:delText>
              </w:r>
            </w:del>
          </w:p>
          <w:p w14:paraId="0DC5DAE5" w14:textId="77777777" w:rsidR="00DB6674" w:rsidRPr="00820297"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08" w:author="Hanne Erdman Thomsen" w:date="2023-05-24T13:07:00Z"/>
                <w:rFonts w:ascii="Arial" w:hAnsi="Arial" w:cs="Arial"/>
                <w:sz w:val="18"/>
              </w:rPr>
            </w:pPr>
            <w:del w:id="409" w:author="Hanne Erdman Thomsen" w:date="2023-05-24T13:07:00Z">
              <w:r w:rsidRPr="00820297">
                <w:rPr>
                  <w:rFonts w:ascii="Arial" w:hAnsi="Arial" w:cs="Arial"/>
                  <w:sz w:val="18"/>
                </w:rPr>
                <w:delText>whitespace: preserve</w:delText>
              </w:r>
            </w:del>
          </w:p>
        </w:tc>
        <w:tc>
          <w:tcPr>
            <w:tcW w:w="4671" w:type="dxa"/>
          </w:tcPr>
          <w:p w14:paraId="7A6B331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10" w:author="Hanne Erdman Thomsen" w:date="2023-05-24T13:07:00Z"/>
                <w:rFonts w:ascii="Arial" w:hAnsi="Arial" w:cs="Arial"/>
                <w:sz w:val="18"/>
              </w:rPr>
            </w:pPr>
            <w:del w:id="411" w:author="Hanne Erdman Thomsen" w:date="2023-05-24T13:07:00Z">
              <w:r>
                <w:rPr>
                  <w:rFonts w:ascii="Arial" w:hAnsi="Arial" w:cs="Arial"/>
                  <w:sz w:val="18"/>
                </w:rPr>
                <w:delText>Tekstparameter på en specifikationslinje</w:delText>
              </w:r>
            </w:del>
          </w:p>
          <w:p w14:paraId="7D9315F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12" w:author="Hanne Erdman Thomsen" w:date="2023-05-24T13:07:00Z"/>
                <w:rFonts w:ascii="Arial" w:hAnsi="Arial" w:cs="Arial"/>
                <w:sz w:val="18"/>
              </w:rPr>
            </w:pPr>
          </w:p>
          <w:p w14:paraId="0EBFDD89"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13" w:author="Hanne Erdman Thomsen" w:date="2023-05-24T13:07:00Z"/>
                <w:rFonts w:ascii="Arial" w:hAnsi="Arial" w:cs="Arial"/>
                <w:sz w:val="18"/>
              </w:rPr>
            </w:pPr>
          </w:p>
        </w:tc>
      </w:tr>
      <w:tr w:rsidR="00DB6674" w14:paraId="3CFE5603" w14:textId="77777777" w:rsidTr="00DB6674">
        <w:trPr>
          <w:del w:id="414" w:author="Hanne Erdman Thomsen" w:date="2023-05-24T13:07:00Z"/>
        </w:trPr>
        <w:tc>
          <w:tcPr>
            <w:tcW w:w="3401" w:type="dxa"/>
          </w:tcPr>
          <w:p w14:paraId="06220F3F"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415" w:author="Hanne Erdman Thomsen" w:date="2023-05-24T13:07:00Z"/>
                <w:rFonts w:ascii="Arial" w:hAnsi="Arial" w:cs="Arial"/>
                <w:sz w:val="18"/>
              </w:rPr>
            </w:pPr>
            <w:del w:id="416" w:author="Hanne Erdman Thomsen" w:date="2023-05-24T13:07:00Z">
              <w:r>
                <w:rPr>
                  <w:rFonts w:ascii="Arial" w:hAnsi="Arial" w:cs="Arial"/>
                  <w:sz w:val="18"/>
                </w:rPr>
                <w:delText>OpkrævningSpecifikationLinjeTekst</w:delText>
              </w:r>
            </w:del>
          </w:p>
        </w:tc>
        <w:tc>
          <w:tcPr>
            <w:tcW w:w="1701" w:type="dxa"/>
          </w:tcPr>
          <w:p w14:paraId="63AFA44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17" w:author="Hanne Erdman Thomsen" w:date="2023-05-24T13:07:00Z"/>
                <w:rFonts w:ascii="Arial" w:hAnsi="Arial" w:cs="Arial"/>
                <w:sz w:val="18"/>
              </w:rPr>
            </w:pPr>
            <w:del w:id="418" w:author="Hanne Erdman Thomsen" w:date="2023-05-24T13:07:00Z">
              <w:r>
                <w:rPr>
                  <w:rFonts w:ascii="Arial" w:hAnsi="Arial" w:cs="Arial"/>
                  <w:sz w:val="18"/>
                </w:rPr>
                <w:delText>base: string</w:delText>
              </w:r>
            </w:del>
          </w:p>
          <w:p w14:paraId="643D0636"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19" w:author="Hanne Erdman Thomsen" w:date="2023-05-24T13:07:00Z"/>
                <w:rFonts w:ascii="Arial" w:hAnsi="Arial" w:cs="Arial"/>
                <w:sz w:val="18"/>
              </w:rPr>
            </w:pPr>
            <w:del w:id="420" w:author="Hanne Erdman Thomsen" w:date="2023-05-24T13:07:00Z">
              <w:r>
                <w:rPr>
                  <w:rFonts w:ascii="Arial" w:hAnsi="Arial" w:cs="Arial"/>
                  <w:sz w:val="18"/>
                </w:rPr>
                <w:delText>maxLength: 500</w:delText>
              </w:r>
            </w:del>
          </w:p>
        </w:tc>
        <w:tc>
          <w:tcPr>
            <w:tcW w:w="4671" w:type="dxa"/>
          </w:tcPr>
          <w:p w14:paraId="1424331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21" w:author="Hanne Erdman Thomsen" w:date="2023-05-24T13:07:00Z"/>
                <w:rFonts w:ascii="Arial" w:hAnsi="Arial" w:cs="Arial"/>
                <w:sz w:val="18"/>
              </w:rPr>
            </w:pPr>
            <w:del w:id="422" w:author="Hanne Erdman Thomsen" w:date="2023-05-24T13:07:00Z">
              <w:r>
                <w:rPr>
                  <w:rFonts w:ascii="Arial" w:hAnsi="Arial" w:cs="Arial"/>
                  <w:sz w:val="18"/>
                </w:rPr>
                <w:delText>Kort forklarende tekst på en specifikationslinje.</w:delText>
              </w:r>
            </w:del>
          </w:p>
          <w:p w14:paraId="4BC8BB4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23" w:author="Hanne Erdman Thomsen" w:date="2023-05-24T13:07:00Z"/>
                <w:rFonts w:ascii="Arial" w:hAnsi="Arial" w:cs="Arial"/>
                <w:sz w:val="18"/>
              </w:rPr>
            </w:pPr>
          </w:p>
          <w:p w14:paraId="6EC60017"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24" w:author="Hanne Erdman Thomsen" w:date="2023-05-24T13:07:00Z"/>
                <w:rFonts w:ascii="Arial" w:hAnsi="Arial" w:cs="Arial"/>
                <w:sz w:val="18"/>
              </w:rPr>
            </w:pPr>
          </w:p>
        </w:tc>
      </w:tr>
      <w:tr w:rsidR="00DB6674" w14:paraId="61943B1F" w14:textId="77777777" w:rsidTr="00DB6674">
        <w:trPr>
          <w:del w:id="425" w:author="Hanne Erdman Thomsen" w:date="2023-05-24T13:07:00Z"/>
        </w:trPr>
        <w:tc>
          <w:tcPr>
            <w:tcW w:w="3401" w:type="dxa"/>
          </w:tcPr>
          <w:p w14:paraId="04367B0C"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426" w:author="Hanne Erdman Thomsen" w:date="2023-05-24T13:07:00Z"/>
                <w:rFonts w:ascii="Arial" w:hAnsi="Arial" w:cs="Arial"/>
                <w:sz w:val="18"/>
              </w:rPr>
            </w:pPr>
            <w:del w:id="427" w:author="Hanne Erdman Thomsen" w:date="2023-05-24T13:07:00Z">
              <w:r>
                <w:rPr>
                  <w:rFonts w:ascii="Arial" w:hAnsi="Arial" w:cs="Arial"/>
                  <w:sz w:val="18"/>
                </w:rPr>
                <w:delText>OpkrævningSpecifikationParameterBeløb</w:delText>
              </w:r>
            </w:del>
          </w:p>
        </w:tc>
        <w:tc>
          <w:tcPr>
            <w:tcW w:w="1701" w:type="dxa"/>
          </w:tcPr>
          <w:p w14:paraId="391B398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28" w:author="Hanne Erdman Thomsen" w:date="2023-05-24T13:07:00Z"/>
                <w:rFonts w:ascii="Arial" w:hAnsi="Arial" w:cs="Arial"/>
                <w:sz w:val="18"/>
              </w:rPr>
            </w:pPr>
            <w:del w:id="429" w:author="Hanne Erdman Thomsen" w:date="2023-05-24T13:07:00Z">
              <w:r>
                <w:rPr>
                  <w:rFonts w:ascii="Arial" w:hAnsi="Arial" w:cs="Arial"/>
                  <w:sz w:val="18"/>
                </w:rPr>
                <w:delText>base: decimal</w:delText>
              </w:r>
            </w:del>
          </w:p>
          <w:p w14:paraId="647BA6EB"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30" w:author="Hanne Erdman Thomsen" w:date="2023-05-24T13:07:00Z"/>
                <w:rFonts w:ascii="Arial" w:hAnsi="Arial" w:cs="Arial"/>
                <w:sz w:val="18"/>
              </w:rPr>
            </w:pPr>
            <w:del w:id="431" w:author="Hanne Erdman Thomsen" w:date="2023-05-24T13:07:00Z">
              <w:r>
                <w:rPr>
                  <w:rFonts w:ascii="Arial" w:hAnsi="Arial" w:cs="Arial"/>
                  <w:sz w:val="18"/>
                </w:rPr>
                <w:delText>totalDigits: 13</w:delText>
              </w:r>
            </w:del>
          </w:p>
          <w:p w14:paraId="76BF7742"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32" w:author="Hanne Erdman Thomsen" w:date="2023-05-24T13:07:00Z"/>
                <w:rFonts w:ascii="Arial" w:hAnsi="Arial" w:cs="Arial"/>
                <w:sz w:val="18"/>
              </w:rPr>
            </w:pPr>
            <w:del w:id="433" w:author="Hanne Erdman Thomsen" w:date="2023-05-24T13:07:00Z">
              <w:r>
                <w:rPr>
                  <w:rFonts w:ascii="Arial" w:hAnsi="Arial" w:cs="Arial"/>
                  <w:sz w:val="18"/>
                </w:rPr>
                <w:delText>fractionDigits: 2</w:delText>
              </w:r>
            </w:del>
          </w:p>
        </w:tc>
        <w:tc>
          <w:tcPr>
            <w:tcW w:w="4671" w:type="dxa"/>
          </w:tcPr>
          <w:p w14:paraId="2A4F22C7"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34" w:author="Hanne Erdman Thomsen" w:date="2023-05-24T13:07:00Z"/>
                <w:rFonts w:ascii="Arial" w:hAnsi="Arial" w:cs="Arial"/>
                <w:sz w:val="18"/>
              </w:rPr>
            </w:pPr>
            <w:del w:id="435" w:author="Hanne Erdman Thomsen" w:date="2023-05-24T13:07:00Z">
              <w:r>
                <w:rPr>
                  <w:rFonts w:ascii="Arial" w:hAnsi="Arial" w:cs="Arial"/>
                  <w:sz w:val="18"/>
                </w:rPr>
                <w:delText>Indhold i et parameterfelt i en opkrævningsmeddelelseskabelon som er et beløb</w:delText>
              </w:r>
            </w:del>
          </w:p>
          <w:p w14:paraId="38F5F34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36" w:author="Hanne Erdman Thomsen" w:date="2023-05-24T13:07:00Z"/>
                <w:rFonts w:ascii="Arial" w:hAnsi="Arial" w:cs="Arial"/>
                <w:sz w:val="18"/>
              </w:rPr>
            </w:pPr>
          </w:p>
          <w:p w14:paraId="4E81B89D"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37" w:author="Hanne Erdman Thomsen" w:date="2023-05-24T13:07:00Z"/>
                <w:rFonts w:ascii="Arial" w:hAnsi="Arial" w:cs="Arial"/>
                <w:sz w:val="18"/>
              </w:rPr>
            </w:pPr>
          </w:p>
        </w:tc>
      </w:tr>
      <w:tr w:rsidR="00DB6674" w14:paraId="1A511AC2" w14:textId="77777777" w:rsidTr="00DB6674">
        <w:trPr>
          <w:del w:id="438" w:author="Hanne Erdman Thomsen" w:date="2023-05-24T13:07:00Z"/>
        </w:trPr>
        <w:tc>
          <w:tcPr>
            <w:tcW w:w="3401" w:type="dxa"/>
          </w:tcPr>
          <w:p w14:paraId="0EACF72C"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439" w:author="Hanne Erdman Thomsen" w:date="2023-05-24T13:07:00Z"/>
                <w:rFonts w:ascii="Arial" w:hAnsi="Arial" w:cs="Arial"/>
                <w:sz w:val="18"/>
              </w:rPr>
            </w:pPr>
            <w:del w:id="440" w:author="Hanne Erdman Thomsen" w:date="2023-05-24T13:07:00Z">
              <w:r>
                <w:rPr>
                  <w:rFonts w:ascii="Arial" w:hAnsi="Arial" w:cs="Arial"/>
                  <w:sz w:val="18"/>
                </w:rPr>
                <w:delText>OpkrævningSpecifikationParameterDato</w:delText>
              </w:r>
            </w:del>
          </w:p>
        </w:tc>
        <w:tc>
          <w:tcPr>
            <w:tcW w:w="1701" w:type="dxa"/>
          </w:tcPr>
          <w:p w14:paraId="1C92FD79"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41" w:author="Hanne Erdman Thomsen" w:date="2023-05-24T13:07:00Z"/>
                <w:rFonts w:ascii="Arial" w:hAnsi="Arial" w:cs="Arial"/>
                <w:sz w:val="18"/>
              </w:rPr>
            </w:pPr>
            <w:del w:id="442" w:author="Hanne Erdman Thomsen" w:date="2023-05-24T13:07:00Z">
              <w:r>
                <w:rPr>
                  <w:rFonts w:ascii="Arial" w:hAnsi="Arial" w:cs="Arial"/>
                  <w:sz w:val="18"/>
                </w:rPr>
                <w:delText>base: date</w:delText>
              </w:r>
            </w:del>
          </w:p>
        </w:tc>
        <w:tc>
          <w:tcPr>
            <w:tcW w:w="4671" w:type="dxa"/>
          </w:tcPr>
          <w:p w14:paraId="4E12BE0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43" w:author="Hanne Erdman Thomsen" w:date="2023-05-24T13:07:00Z"/>
                <w:rFonts w:ascii="Arial" w:hAnsi="Arial" w:cs="Arial"/>
                <w:sz w:val="18"/>
              </w:rPr>
            </w:pPr>
            <w:del w:id="444" w:author="Hanne Erdman Thomsen" w:date="2023-05-24T13:07:00Z">
              <w:r>
                <w:rPr>
                  <w:rFonts w:ascii="Arial" w:hAnsi="Arial" w:cs="Arial"/>
                  <w:sz w:val="18"/>
                </w:rPr>
                <w:delText>Indhold i et felt i en opkrævningsmeddelelseskabelon som indholder en dato</w:delText>
              </w:r>
            </w:del>
          </w:p>
          <w:p w14:paraId="40121AA5"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45" w:author="Hanne Erdman Thomsen" w:date="2023-05-24T13:07:00Z"/>
                <w:rFonts w:ascii="Arial" w:hAnsi="Arial" w:cs="Arial"/>
                <w:sz w:val="18"/>
              </w:rPr>
            </w:pPr>
          </w:p>
          <w:p w14:paraId="1194F393"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46" w:author="Hanne Erdman Thomsen" w:date="2023-05-24T13:07:00Z"/>
                <w:rFonts w:ascii="Arial" w:hAnsi="Arial" w:cs="Arial"/>
                <w:sz w:val="18"/>
              </w:rPr>
            </w:pPr>
          </w:p>
        </w:tc>
      </w:tr>
      <w:tr w:rsidR="00DB6674" w14:paraId="57707EA1" w14:textId="77777777" w:rsidTr="00DB6674">
        <w:trPr>
          <w:del w:id="447" w:author="Hanne Erdman Thomsen" w:date="2023-05-24T13:07:00Z"/>
        </w:trPr>
        <w:tc>
          <w:tcPr>
            <w:tcW w:w="3401" w:type="dxa"/>
          </w:tcPr>
          <w:p w14:paraId="347C3B7A"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448" w:author="Hanne Erdman Thomsen" w:date="2023-05-24T13:07:00Z"/>
                <w:rFonts w:ascii="Arial" w:hAnsi="Arial" w:cs="Arial"/>
                <w:sz w:val="18"/>
              </w:rPr>
            </w:pPr>
            <w:del w:id="449" w:author="Hanne Erdman Thomsen" w:date="2023-05-24T13:07:00Z">
              <w:r>
                <w:rPr>
                  <w:rFonts w:ascii="Arial" w:hAnsi="Arial" w:cs="Arial"/>
                  <w:sz w:val="18"/>
                </w:rPr>
                <w:delText>OpkrævningSpecifikationParameterMængde</w:delText>
              </w:r>
            </w:del>
          </w:p>
        </w:tc>
        <w:tc>
          <w:tcPr>
            <w:tcW w:w="1701" w:type="dxa"/>
          </w:tcPr>
          <w:p w14:paraId="1D02773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50" w:author="Hanne Erdman Thomsen" w:date="2023-05-24T13:07:00Z"/>
                <w:rFonts w:ascii="Arial" w:hAnsi="Arial" w:cs="Arial"/>
                <w:sz w:val="18"/>
              </w:rPr>
            </w:pPr>
            <w:del w:id="451" w:author="Hanne Erdman Thomsen" w:date="2023-05-24T13:07:00Z">
              <w:r>
                <w:rPr>
                  <w:rFonts w:ascii="Arial" w:hAnsi="Arial" w:cs="Arial"/>
                  <w:sz w:val="18"/>
                </w:rPr>
                <w:delText>base: string</w:delText>
              </w:r>
            </w:del>
          </w:p>
          <w:p w14:paraId="02A51051"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52" w:author="Hanne Erdman Thomsen" w:date="2023-05-24T13:07:00Z"/>
                <w:rFonts w:ascii="Arial" w:hAnsi="Arial" w:cs="Arial"/>
                <w:sz w:val="18"/>
              </w:rPr>
            </w:pPr>
            <w:del w:id="453" w:author="Hanne Erdman Thomsen" w:date="2023-05-24T13:07:00Z">
              <w:r>
                <w:rPr>
                  <w:rFonts w:ascii="Arial" w:hAnsi="Arial" w:cs="Arial"/>
                  <w:sz w:val="18"/>
                </w:rPr>
                <w:delText>maxLength: 30</w:delText>
              </w:r>
            </w:del>
          </w:p>
        </w:tc>
        <w:tc>
          <w:tcPr>
            <w:tcW w:w="4671" w:type="dxa"/>
          </w:tcPr>
          <w:p w14:paraId="116FACE6"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54" w:author="Hanne Erdman Thomsen" w:date="2023-05-24T13:07:00Z"/>
                <w:rFonts w:ascii="Arial" w:hAnsi="Arial" w:cs="Arial"/>
                <w:sz w:val="18"/>
              </w:rPr>
            </w:pPr>
            <w:del w:id="455" w:author="Hanne Erdman Thomsen" w:date="2023-05-24T13:07:00Z">
              <w:r>
                <w:rPr>
                  <w:rFonts w:ascii="Arial" w:hAnsi="Arial" w:cs="Arial"/>
                  <w:sz w:val="18"/>
                </w:rPr>
                <w:delText>Indhold i et felt i en opkrævningsmeddelelseskabelon som indholder en mængdeangivelse (kontekstafhængig).</w:delText>
              </w:r>
            </w:del>
          </w:p>
          <w:p w14:paraId="0448B34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56" w:author="Hanne Erdman Thomsen" w:date="2023-05-24T13:07:00Z"/>
                <w:rFonts w:ascii="Arial" w:hAnsi="Arial" w:cs="Arial"/>
                <w:sz w:val="18"/>
              </w:rPr>
            </w:pPr>
          </w:p>
          <w:p w14:paraId="74115180"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57" w:author="Hanne Erdman Thomsen" w:date="2023-05-24T13:07:00Z"/>
                <w:rFonts w:ascii="Arial" w:hAnsi="Arial" w:cs="Arial"/>
                <w:sz w:val="18"/>
              </w:rPr>
            </w:pPr>
          </w:p>
        </w:tc>
      </w:tr>
      <w:tr w:rsidR="00DB6674" w14:paraId="2B8F0909" w14:textId="77777777" w:rsidTr="00DB6674">
        <w:trPr>
          <w:del w:id="458" w:author="Hanne Erdman Thomsen" w:date="2023-05-24T13:07:00Z"/>
        </w:trPr>
        <w:tc>
          <w:tcPr>
            <w:tcW w:w="3401" w:type="dxa"/>
          </w:tcPr>
          <w:p w14:paraId="11B6CC52"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459" w:author="Hanne Erdman Thomsen" w:date="2023-05-24T13:07:00Z"/>
                <w:rFonts w:ascii="Arial" w:hAnsi="Arial" w:cs="Arial"/>
                <w:sz w:val="18"/>
              </w:rPr>
            </w:pPr>
            <w:del w:id="460" w:author="Hanne Erdman Thomsen" w:date="2023-05-24T13:07:00Z">
              <w:r>
                <w:rPr>
                  <w:rFonts w:ascii="Arial" w:hAnsi="Arial" w:cs="Arial"/>
                  <w:sz w:val="18"/>
                </w:rPr>
                <w:delText>OpkrævningSpecifikationParameterNavn</w:delText>
              </w:r>
            </w:del>
          </w:p>
        </w:tc>
        <w:tc>
          <w:tcPr>
            <w:tcW w:w="1701" w:type="dxa"/>
          </w:tcPr>
          <w:p w14:paraId="2CC9137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61" w:author="Hanne Erdman Thomsen" w:date="2023-05-24T13:07:00Z"/>
                <w:rFonts w:ascii="Arial" w:hAnsi="Arial" w:cs="Arial"/>
                <w:sz w:val="18"/>
              </w:rPr>
            </w:pPr>
            <w:del w:id="462" w:author="Hanne Erdman Thomsen" w:date="2023-05-24T13:07:00Z">
              <w:r>
                <w:rPr>
                  <w:rFonts w:ascii="Arial" w:hAnsi="Arial" w:cs="Arial"/>
                  <w:sz w:val="18"/>
                </w:rPr>
                <w:delText>base: string</w:delText>
              </w:r>
            </w:del>
          </w:p>
          <w:p w14:paraId="38FDC155"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63" w:author="Hanne Erdman Thomsen" w:date="2023-05-24T13:07:00Z"/>
                <w:rFonts w:ascii="Arial" w:hAnsi="Arial" w:cs="Arial"/>
                <w:sz w:val="18"/>
              </w:rPr>
            </w:pPr>
            <w:del w:id="464" w:author="Hanne Erdman Thomsen" w:date="2023-05-24T13:07:00Z">
              <w:r>
                <w:rPr>
                  <w:rFonts w:ascii="Arial" w:hAnsi="Arial" w:cs="Arial"/>
                  <w:sz w:val="18"/>
                </w:rPr>
                <w:delText>maxLength: 100</w:delText>
              </w:r>
            </w:del>
          </w:p>
        </w:tc>
        <w:tc>
          <w:tcPr>
            <w:tcW w:w="4671" w:type="dxa"/>
          </w:tcPr>
          <w:p w14:paraId="79EEBDA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65" w:author="Hanne Erdman Thomsen" w:date="2023-05-24T13:07:00Z"/>
                <w:rFonts w:ascii="Arial" w:hAnsi="Arial" w:cs="Arial"/>
                <w:sz w:val="18"/>
              </w:rPr>
            </w:pPr>
            <w:del w:id="466" w:author="Hanne Erdman Thomsen" w:date="2023-05-24T13:07:00Z">
              <w:r>
                <w:rPr>
                  <w:rFonts w:ascii="Arial" w:hAnsi="Arial" w:cs="Arial"/>
                  <w:sz w:val="18"/>
                </w:rPr>
                <w:delText>Navn på et parameterfelt i en opkrævningmeddelelseskabelon.</w:delText>
              </w:r>
            </w:del>
          </w:p>
          <w:p w14:paraId="56EFBA50"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67" w:author="Hanne Erdman Thomsen" w:date="2023-05-24T13:07:00Z"/>
                <w:rFonts w:ascii="Arial" w:hAnsi="Arial" w:cs="Arial"/>
                <w:sz w:val="18"/>
              </w:rPr>
            </w:pPr>
          </w:p>
          <w:p w14:paraId="45CB83E0"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68" w:author="Hanne Erdman Thomsen" w:date="2023-05-24T13:07:00Z"/>
                <w:rFonts w:ascii="Arial" w:hAnsi="Arial" w:cs="Arial"/>
                <w:sz w:val="18"/>
              </w:rPr>
            </w:pPr>
          </w:p>
        </w:tc>
      </w:tr>
      <w:tr w:rsidR="00DB6674" w14:paraId="1A9CA0C4" w14:textId="77777777" w:rsidTr="00DB6674">
        <w:trPr>
          <w:del w:id="469" w:author="Hanne Erdman Thomsen" w:date="2023-05-24T13:07:00Z"/>
        </w:trPr>
        <w:tc>
          <w:tcPr>
            <w:tcW w:w="3401" w:type="dxa"/>
          </w:tcPr>
          <w:p w14:paraId="295A5DE3"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470" w:author="Hanne Erdman Thomsen" w:date="2023-05-24T13:07:00Z"/>
                <w:rFonts w:ascii="Arial" w:hAnsi="Arial" w:cs="Arial"/>
                <w:sz w:val="18"/>
              </w:rPr>
            </w:pPr>
            <w:del w:id="471" w:author="Hanne Erdman Thomsen" w:date="2023-05-24T13:07:00Z">
              <w:r>
                <w:rPr>
                  <w:rFonts w:ascii="Arial" w:hAnsi="Arial" w:cs="Arial"/>
                  <w:sz w:val="18"/>
                </w:rPr>
                <w:delText>OpkrævningSpecifikationParameterSats</w:delText>
              </w:r>
            </w:del>
          </w:p>
        </w:tc>
        <w:tc>
          <w:tcPr>
            <w:tcW w:w="1701" w:type="dxa"/>
          </w:tcPr>
          <w:p w14:paraId="0AD0891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72" w:author="Hanne Erdman Thomsen" w:date="2023-05-24T13:07:00Z"/>
                <w:rFonts w:ascii="Arial" w:hAnsi="Arial" w:cs="Arial"/>
                <w:sz w:val="18"/>
              </w:rPr>
            </w:pPr>
            <w:del w:id="473" w:author="Hanne Erdman Thomsen" w:date="2023-05-24T13:07:00Z">
              <w:r>
                <w:rPr>
                  <w:rFonts w:ascii="Arial" w:hAnsi="Arial" w:cs="Arial"/>
                  <w:sz w:val="18"/>
                </w:rPr>
                <w:delText>base: decimal</w:delText>
              </w:r>
            </w:del>
          </w:p>
          <w:p w14:paraId="7D28C11F"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74" w:author="Hanne Erdman Thomsen" w:date="2023-05-24T13:07:00Z"/>
                <w:rFonts w:ascii="Arial" w:hAnsi="Arial" w:cs="Arial"/>
                <w:sz w:val="18"/>
              </w:rPr>
            </w:pPr>
            <w:del w:id="475" w:author="Hanne Erdman Thomsen" w:date="2023-05-24T13:07:00Z">
              <w:r>
                <w:rPr>
                  <w:rFonts w:ascii="Arial" w:hAnsi="Arial" w:cs="Arial"/>
                  <w:sz w:val="18"/>
                </w:rPr>
                <w:delText>totalDigits: 13</w:delText>
              </w:r>
            </w:del>
          </w:p>
          <w:p w14:paraId="1F85CD2E"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76" w:author="Hanne Erdman Thomsen" w:date="2023-05-24T13:07:00Z"/>
                <w:rFonts w:ascii="Arial" w:hAnsi="Arial" w:cs="Arial"/>
                <w:sz w:val="18"/>
              </w:rPr>
            </w:pPr>
            <w:del w:id="477" w:author="Hanne Erdman Thomsen" w:date="2023-05-24T13:07:00Z">
              <w:r>
                <w:rPr>
                  <w:rFonts w:ascii="Arial" w:hAnsi="Arial" w:cs="Arial"/>
                  <w:sz w:val="18"/>
                </w:rPr>
                <w:delText>fractionDigits: 2</w:delText>
              </w:r>
            </w:del>
          </w:p>
        </w:tc>
        <w:tc>
          <w:tcPr>
            <w:tcW w:w="4671" w:type="dxa"/>
          </w:tcPr>
          <w:p w14:paraId="6B1D2E8E"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78" w:author="Hanne Erdman Thomsen" w:date="2023-05-24T13:07:00Z"/>
                <w:rFonts w:ascii="Arial" w:hAnsi="Arial" w:cs="Arial"/>
                <w:sz w:val="18"/>
              </w:rPr>
            </w:pPr>
            <w:del w:id="479" w:author="Hanne Erdman Thomsen" w:date="2023-05-24T13:07:00Z">
              <w:r>
                <w:rPr>
                  <w:rFonts w:ascii="Arial" w:hAnsi="Arial" w:cs="Arial"/>
                  <w:sz w:val="18"/>
                </w:rPr>
                <w:delText>Indhold i et felt i en opkrævningsmeddelelseskabelon som indholder en sats (konteksafhængig)</w:delText>
              </w:r>
            </w:del>
          </w:p>
          <w:p w14:paraId="598FFD6A"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80" w:author="Hanne Erdman Thomsen" w:date="2023-05-24T13:07:00Z"/>
                <w:rFonts w:ascii="Arial" w:hAnsi="Arial" w:cs="Arial"/>
                <w:sz w:val="18"/>
              </w:rPr>
            </w:pPr>
          </w:p>
          <w:p w14:paraId="03F9A0DB"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81" w:author="Hanne Erdman Thomsen" w:date="2023-05-24T13:07:00Z"/>
                <w:rFonts w:ascii="Arial" w:hAnsi="Arial" w:cs="Arial"/>
                <w:sz w:val="18"/>
              </w:rPr>
            </w:pPr>
          </w:p>
        </w:tc>
      </w:tr>
      <w:tr w:rsidR="00DB6674" w14:paraId="7B46D14E" w14:textId="77777777" w:rsidTr="00DB6674">
        <w:trPr>
          <w:del w:id="482" w:author="Hanne Erdman Thomsen" w:date="2023-05-24T13:07:00Z"/>
        </w:trPr>
        <w:tc>
          <w:tcPr>
            <w:tcW w:w="3401" w:type="dxa"/>
          </w:tcPr>
          <w:p w14:paraId="05D04351"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483" w:author="Hanne Erdman Thomsen" w:date="2023-05-24T13:07:00Z"/>
                <w:rFonts w:ascii="Arial" w:hAnsi="Arial" w:cs="Arial"/>
                <w:sz w:val="18"/>
              </w:rPr>
            </w:pPr>
            <w:del w:id="484" w:author="Hanne Erdman Thomsen" w:date="2023-05-24T13:07:00Z">
              <w:r>
                <w:rPr>
                  <w:rFonts w:ascii="Arial" w:hAnsi="Arial" w:cs="Arial"/>
                  <w:sz w:val="18"/>
                </w:rPr>
                <w:delText>OpkrævningSpecifikationParameterTekst</w:delText>
              </w:r>
            </w:del>
          </w:p>
        </w:tc>
        <w:tc>
          <w:tcPr>
            <w:tcW w:w="1701" w:type="dxa"/>
          </w:tcPr>
          <w:p w14:paraId="21B3322D"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85" w:author="Hanne Erdman Thomsen" w:date="2023-05-24T13:07:00Z"/>
                <w:rFonts w:ascii="Arial" w:hAnsi="Arial" w:cs="Arial"/>
                <w:sz w:val="18"/>
              </w:rPr>
            </w:pPr>
            <w:del w:id="486" w:author="Hanne Erdman Thomsen" w:date="2023-05-24T13:07:00Z">
              <w:r>
                <w:rPr>
                  <w:rFonts w:ascii="Arial" w:hAnsi="Arial" w:cs="Arial"/>
                  <w:sz w:val="18"/>
                </w:rPr>
                <w:delText>base: string</w:delText>
              </w:r>
            </w:del>
          </w:p>
          <w:p w14:paraId="7298A137"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87" w:author="Hanne Erdman Thomsen" w:date="2023-05-24T13:07:00Z"/>
                <w:rFonts w:ascii="Arial" w:hAnsi="Arial" w:cs="Arial"/>
                <w:sz w:val="18"/>
              </w:rPr>
            </w:pPr>
            <w:del w:id="488" w:author="Hanne Erdman Thomsen" w:date="2023-05-24T13:07:00Z">
              <w:r>
                <w:rPr>
                  <w:rFonts w:ascii="Arial" w:hAnsi="Arial" w:cs="Arial"/>
                  <w:sz w:val="18"/>
                </w:rPr>
                <w:delText>maxLength: 500</w:delText>
              </w:r>
            </w:del>
          </w:p>
        </w:tc>
        <w:tc>
          <w:tcPr>
            <w:tcW w:w="4671" w:type="dxa"/>
          </w:tcPr>
          <w:p w14:paraId="646DB603"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89" w:author="Hanne Erdman Thomsen" w:date="2023-05-24T13:07:00Z"/>
                <w:rFonts w:ascii="Arial" w:hAnsi="Arial" w:cs="Arial"/>
                <w:sz w:val="18"/>
              </w:rPr>
            </w:pPr>
            <w:del w:id="490" w:author="Hanne Erdman Thomsen" w:date="2023-05-24T13:07:00Z">
              <w:r>
                <w:rPr>
                  <w:rFonts w:ascii="Arial" w:hAnsi="Arial" w:cs="Arial"/>
                  <w:sz w:val="18"/>
                </w:rPr>
                <w:delText>Indhold i et felt i en opkrævningmeddelseskabelon, som indeholder fritekst</w:delText>
              </w:r>
            </w:del>
          </w:p>
          <w:p w14:paraId="5FEC74D1" w14:textId="77777777" w:rsid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91" w:author="Hanne Erdman Thomsen" w:date="2023-05-24T13:07:00Z"/>
                <w:rFonts w:ascii="Arial" w:hAnsi="Arial" w:cs="Arial"/>
                <w:sz w:val="18"/>
              </w:rPr>
            </w:pPr>
          </w:p>
          <w:p w14:paraId="0D4A6D11" w14:textId="77777777" w:rsidR="00DB6674" w:rsidRPr="00DB6674" w:rsidRDefault="00DB6674" w:rsidP="00DB66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92" w:author="Hanne Erdman Thomsen" w:date="2023-05-24T13:07:00Z"/>
                <w:rFonts w:ascii="Arial" w:hAnsi="Arial" w:cs="Arial"/>
                <w:sz w:val="18"/>
              </w:rPr>
            </w:pPr>
          </w:p>
        </w:tc>
      </w:tr>
      <w:tr w:rsidR="0020321F" w14:paraId="10505162" w14:textId="77777777" w:rsidTr="0020321F">
        <w:tc>
          <w:tcPr>
            <w:tcW w:w="3401" w:type="dxa"/>
          </w:tcPr>
          <w:p w14:paraId="6A07E6A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PersonCPRNummer</w:t>
            </w:r>
            <w:proofErr w:type="spellEnd"/>
          </w:p>
        </w:tc>
        <w:tc>
          <w:tcPr>
            <w:tcW w:w="1701" w:type="dxa"/>
          </w:tcPr>
          <w:p w14:paraId="4C28202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A658A2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p w14:paraId="6472A14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14:paraId="1CA3400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14:paraId="3DDCD8D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785B3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08E6AE54" w14:textId="77777777" w:rsidTr="0020321F">
        <w:tc>
          <w:tcPr>
            <w:tcW w:w="3401" w:type="dxa"/>
          </w:tcPr>
          <w:p w14:paraId="744ECE8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ProduktionEnhedNummer</w:t>
            </w:r>
            <w:proofErr w:type="spellEnd"/>
          </w:p>
        </w:tc>
        <w:tc>
          <w:tcPr>
            <w:tcW w:w="1701" w:type="dxa"/>
          </w:tcPr>
          <w:p w14:paraId="0E5503A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6E7A00F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14:paraId="5983379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14:paraId="19F8FA2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A21AA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7BB04C70" w14:textId="77777777" w:rsidTr="0020321F">
        <w:tc>
          <w:tcPr>
            <w:tcW w:w="3401" w:type="dxa"/>
          </w:tcPr>
          <w:p w14:paraId="14BA7EA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PåHoldRegistreringstidspunkt</w:t>
            </w:r>
            <w:proofErr w:type="spellEnd"/>
          </w:p>
        </w:tc>
        <w:tc>
          <w:tcPr>
            <w:tcW w:w="1701" w:type="dxa"/>
          </w:tcPr>
          <w:p w14:paraId="5199474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00501F4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1CCC87E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tidspunkt, hvor et </w:t>
            </w:r>
            <w:proofErr w:type="spellStart"/>
            <w:r>
              <w:rPr>
                <w:rFonts w:ascii="Arial" w:hAnsi="Arial" w:cs="Arial"/>
                <w:sz w:val="18"/>
              </w:rPr>
              <w:t>EjendomEjerskab</w:t>
            </w:r>
            <w:proofErr w:type="spellEnd"/>
            <w:r>
              <w:rPr>
                <w:rFonts w:ascii="Arial" w:hAnsi="Arial" w:cs="Arial"/>
                <w:sz w:val="18"/>
              </w:rPr>
              <w:t xml:space="preserve"> er sat "på hold" fordi ejeren er død, og der derfor ikke længere skal beregnes grundskyld på ejerskabet.</w:t>
            </w:r>
          </w:p>
          <w:p w14:paraId="6D86DA6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76553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4BCCB754" w14:textId="77777777" w:rsidTr="0020321F">
        <w:tc>
          <w:tcPr>
            <w:tcW w:w="3401" w:type="dxa"/>
          </w:tcPr>
          <w:p w14:paraId="357151A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RegistreringTidspunkt</w:t>
            </w:r>
            <w:proofErr w:type="spellEnd"/>
          </w:p>
        </w:tc>
        <w:tc>
          <w:tcPr>
            <w:tcW w:w="1701" w:type="dxa"/>
          </w:tcPr>
          <w:p w14:paraId="575591E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08CA89B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26</w:t>
            </w:r>
          </w:p>
        </w:tc>
        <w:tc>
          <w:tcPr>
            <w:tcW w:w="4671" w:type="dxa"/>
          </w:tcPr>
          <w:p w14:paraId="5D12A3B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 tidspunkt for, hvornår data om et forretningsobjekt er registreret i et system.</w:t>
            </w:r>
          </w:p>
          <w:p w14:paraId="2F1FD36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typisk som udsøgningskriterie i en service eller rapport.</w:t>
            </w:r>
          </w:p>
          <w:p w14:paraId="72FE4FD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4AC0A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7BB2EB56" w14:textId="77777777" w:rsidTr="0020321F">
        <w:tc>
          <w:tcPr>
            <w:tcW w:w="3401" w:type="dxa"/>
          </w:tcPr>
          <w:p w14:paraId="07A1FF5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Side</w:t>
            </w:r>
          </w:p>
        </w:tc>
        <w:tc>
          <w:tcPr>
            <w:tcW w:w="1701" w:type="dxa"/>
          </w:tcPr>
          <w:p w14:paraId="6CCE513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20DF721"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9</w:t>
            </w:r>
          </w:p>
        </w:tc>
        <w:tc>
          <w:tcPr>
            <w:tcW w:w="4671" w:type="dxa"/>
          </w:tcPr>
          <w:p w14:paraId="2CCE928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Side anvendes i forbindelse med paginering og er her en angivelse af hvilken side der ønskes returneret i servicekaldet.</w:t>
            </w:r>
          </w:p>
          <w:p w14:paraId="0BD7B08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ikke udfyldt returneres side 1.</w:t>
            </w:r>
          </w:p>
          <w:p w14:paraId="6C9B744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C85D6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4421DF4C" w14:textId="77777777" w:rsidTr="0020321F">
        <w:tc>
          <w:tcPr>
            <w:tcW w:w="3401" w:type="dxa"/>
          </w:tcPr>
          <w:p w14:paraId="19FB3CA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Sidestørrelse</w:t>
            </w:r>
          </w:p>
        </w:tc>
        <w:tc>
          <w:tcPr>
            <w:tcW w:w="1701" w:type="dxa"/>
          </w:tcPr>
          <w:p w14:paraId="56538B3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5E0FC88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9</w:t>
            </w:r>
          </w:p>
        </w:tc>
        <w:tc>
          <w:tcPr>
            <w:tcW w:w="4671" w:type="dxa"/>
          </w:tcPr>
          <w:p w14:paraId="1E8D4BF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i forbindelse med paginering og er her en angivelse af antallet af elementer i en side (Side) i servicekaldet.</w:t>
            </w:r>
          </w:p>
          <w:p w14:paraId="2DA944C3"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BFBF7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3174A526" w14:textId="77777777" w:rsidTr="0020321F">
        <w:tc>
          <w:tcPr>
            <w:tcW w:w="3401" w:type="dxa"/>
          </w:tcPr>
          <w:p w14:paraId="62804BFC"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ValutaOplysningKode</w:t>
            </w:r>
            <w:proofErr w:type="spellEnd"/>
          </w:p>
        </w:tc>
        <w:tc>
          <w:tcPr>
            <w:tcW w:w="1701" w:type="dxa"/>
          </w:tcPr>
          <w:p w14:paraId="6EEFF98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base: string</w:t>
            </w:r>
          </w:p>
          <w:p w14:paraId="0744C15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0321F">
              <w:rPr>
                <w:rFonts w:ascii="Arial" w:hAnsi="Arial" w:cs="Arial"/>
                <w:sz w:val="18"/>
                <w:lang w:val="en-US"/>
              </w:rPr>
              <w:t>maxLength</w:t>
            </w:r>
            <w:proofErr w:type="spellEnd"/>
            <w:r w:rsidRPr="0020321F">
              <w:rPr>
                <w:rFonts w:ascii="Arial" w:hAnsi="Arial" w:cs="Arial"/>
                <w:sz w:val="18"/>
                <w:lang w:val="en-US"/>
              </w:rPr>
              <w:t>: 3</w:t>
            </w:r>
          </w:p>
          <w:p w14:paraId="73B9952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0321F">
              <w:rPr>
                <w:rFonts w:ascii="Arial" w:hAnsi="Arial" w:cs="Arial"/>
                <w:sz w:val="18"/>
                <w:lang w:val="en-US"/>
              </w:rPr>
              <w:t>pattern: [A-Z]{2,3}</w:t>
            </w:r>
          </w:p>
        </w:tc>
        <w:tc>
          <w:tcPr>
            <w:tcW w:w="4671" w:type="dxa"/>
          </w:tcPr>
          <w:p w14:paraId="319BA04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p w14:paraId="3A60BD1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436B3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552CA3C5" w14:textId="77777777" w:rsidTr="0020321F">
        <w:tc>
          <w:tcPr>
            <w:tcW w:w="3401" w:type="dxa"/>
          </w:tcPr>
          <w:p w14:paraId="62F074E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VirksomhedCVRNummer</w:t>
            </w:r>
            <w:proofErr w:type="spellEnd"/>
          </w:p>
        </w:tc>
        <w:tc>
          <w:tcPr>
            <w:tcW w:w="1701" w:type="dxa"/>
          </w:tcPr>
          <w:p w14:paraId="3DC284E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A72A0A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8</w:t>
            </w:r>
          </w:p>
          <w:p w14:paraId="4A8B4DF0"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5D39CD6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14:paraId="0D899A66"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F4F47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3A52BEDD"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første 7 cifre i </w:t>
            </w:r>
            <w:proofErr w:type="spellStart"/>
            <w:r>
              <w:rPr>
                <w:rFonts w:ascii="Arial" w:hAnsi="Arial" w:cs="Arial"/>
                <w:sz w:val="18"/>
              </w:rPr>
              <w:t>CVR_nummeret</w:t>
            </w:r>
            <w:proofErr w:type="spellEnd"/>
            <w:r>
              <w:rPr>
                <w:rFonts w:ascii="Arial" w:hAnsi="Arial" w:cs="Arial"/>
                <w:sz w:val="18"/>
              </w:rPr>
              <w:t xml:space="preserve"> er et løbenummer, som vælges som det første ledige nummer i rækken. Ud fra de 7 cifre udregnes det 8. ciffer _ kontrolcifferet.</w:t>
            </w:r>
          </w:p>
          <w:p w14:paraId="1370EB1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F7C425"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4D8D49B3" w14:textId="77777777" w:rsidTr="0020321F">
        <w:tc>
          <w:tcPr>
            <w:tcW w:w="3401" w:type="dxa"/>
          </w:tcPr>
          <w:p w14:paraId="2C939ECD"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VurderingsejendomID</w:t>
            </w:r>
            <w:proofErr w:type="spellEnd"/>
          </w:p>
        </w:tc>
        <w:tc>
          <w:tcPr>
            <w:tcW w:w="1701" w:type="dxa"/>
          </w:tcPr>
          <w:p w14:paraId="363FD6F8"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A26C049"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14:paraId="4BAB8257"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identifikation for en Vurderingsejendom som den forventes at se ud i det fremtidige Ejendomsvurderingssystem ICE.</w:t>
            </w:r>
          </w:p>
          <w:p w14:paraId="0DB42AE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DFD8CE"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7D4129B2" w14:textId="77777777" w:rsidTr="0020321F">
        <w:tc>
          <w:tcPr>
            <w:tcW w:w="3401" w:type="dxa"/>
          </w:tcPr>
          <w:p w14:paraId="4051435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ÅrsejerperiodeAntalDage</w:t>
            </w:r>
            <w:proofErr w:type="spellEnd"/>
          </w:p>
        </w:tc>
        <w:tc>
          <w:tcPr>
            <w:tcW w:w="1701" w:type="dxa"/>
          </w:tcPr>
          <w:p w14:paraId="0890A531"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301DFAB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0927A42F"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i et givet år et ejendomsejerskab gælder.</w:t>
            </w:r>
          </w:p>
          <w:p w14:paraId="50D25BEA"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Beregnes ud fra et år på 360 dage, dvs. 30 dage pr. måned uanset månedens faktiske længde.</w:t>
            </w:r>
          </w:p>
          <w:p w14:paraId="311D0CBB"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7E2AEA"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1A0D7370" w14:textId="77777777" w:rsidTr="0020321F">
        <w:tc>
          <w:tcPr>
            <w:tcW w:w="3401" w:type="dxa"/>
          </w:tcPr>
          <w:p w14:paraId="47E997EF"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ÅrsejerperiodeSlutDato</w:t>
            </w:r>
            <w:proofErr w:type="spellEnd"/>
          </w:p>
        </w:tc>
        <w:tc>
          <w:tcPr>
            <w:tcW w:w="1701" w:type="dxa"/>
          </w:tcPr>
          <w:p w14:paraId="677698D8"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BD27B52"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sidste dag i ejerperioden i et givet </w:t>
            </w:r>
            <w:proofErr w:type="spellStart"/>
            <w:r>
              <w:rPr>
                <w:rFonts w:ascii="Arial" w:hAnsi="Arial" w:cs="Arial"/>
                <w:sz w:val="18"/>
              </w:rPr>
              <w:t>IndkomstÅr</w:t>
            </w:r>
            <w:proofErr w:type="spellEnd"/>
            <w:r>
              <w:rPr>
                <w:rFonts w:ascii="Arial" w:hAnsi="Arial" w:cs="Arial"/>
                <w:sz w:val="18"/>
              </w:rPr>
              <w:t>.</w:t>
            </w:r>
          </w:p>
          <w:p w14:paraId="64D1E55C"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ejendommen IKKE bliver afhændet før </w:t>
            </w:r>
            <w:proofErr w:type="spellStart"/>
            <w:r>
              <w:rPr>
                <w:rFonts w:ascii="Arial" w:hAnsi="Arial" w:cs="Arial"/>
                <w:sz w:val="18"/>
              </w:rPr>
              <w:t>IndkomstÅrets</w:t>
            </w:r>
            <w:proofErr w:type="spellEnd"/>
            <w:r>
              <w:rPr>
                <w:rFonts w:ascii="Arial" w:hAnsi="Arial" w:cs="Arial"/>
                <w:sz w:val="18"/>
              </w:rPr>
              <w:t xml:space="preserve"> afslutning, er Slutdatoen 31. december i </w:t>
            </w:r>
            <w:proofErr w:type="spellStart"/>
            <w:r>
              <w:rPr>
                <w:rFonts w:ascii="Arial" w:hAnsi="Arial" w:cs="Arial"/>
                <w:sz w:val="18"/>
              </w:rPr>
              <w:t>IndkomstÅret</w:t>
            </w:r>
            <w:proofErr w:type="spellEnd"/>
            <w:r>
              <w:rPr>
                <w:rFonts w:ascii="Arial" w:hAnsi="Arial" w:cs="Arial"/>
                <w:sz w:val="18"/>
              </w:rPr>
              <w:t>. Ellers er det datoen for afhændelsen.</w:t>
            </w:r>
          </w:p>
          <w:p w14:paraId="6358DBD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F632F3"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321F" w14:paraId="2CEB4131" w14:textId="77777777" w:rsidTr="0020321F">
        <w:tc>
          <w:tcPr>
            <w:tcW w:w="3401" w:type="dxa"/>
          </w:tcPr>
          <w:p w14:paraId="11125D64"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ÅrsejerperiodeStartdato</w:t>
            </w:r>
            <w:proofErr w:type="spellEnd"/>
          </w:p>
        </w:tc>
        <w:tc>
          <w:tcPr>
            <w:tcW w:w="1701" w:type="dxa"/>
          </w:tcPr>
          <w:p w14:paraId="089586AB"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B5C1095"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første dag i ejerperioden i et givet </w:t>
            </w:r>
            <w:proofErr w:type="spellStart"/>
            <w:r>
              <w:rPr>
                <w:rFonts w:ascii="Arial" w:hAnsi="Arial" w:cs="Arial"/>
                <w:sz w:val="18"/>
              </w:rPr>
              <w:t>IndkomstÅr</w:t>
            </w:r>
            <w:proofErr w:type="spellEnd"/>
            <w:r>
              <w:rPr>
                <w:rFonts w:ascii="Arial" w:hAnsi="Arial" w:cs="Arial"/>
                <w:sz w:val="18"/>
              </w:rPr>
              <w:t xml:space="preserve">. </w:t>
            </w:r>
          </w:p>
          <w:p w14:paraId="45F50264"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ejendommen er erhvervet før </w:t>
            </w:r>
            <w:proofErr w:type="spellStart"/>
            <w:r>
              <w:rPr>
                <w:rFonts w:ascii="Arial" w:hAnsi="Arial" w:cs="Arial"/>
                <w:sz w:val="18"/>
              </w:rPr>
              <w:t>IndkomstÅrets</w:t>
            </w:r>
            <w:proofErr w:type="spellEnd"/>
            <w:r>
              <w:rPr>
                <w:rFonts w:ascii="Arial" w:hAnsi="Arial" w:cs="Arial"/>
                <w:sz w:val="18"/>
              </w:rPr>
              <w:t xml:space="preserve"> begyndelse, er Startdatoen 1. januar i </w:t>
            </w:r>
            <w:proofErr w:type="spellStart"/>
            <w:r>
              <w:rPr>
                <w:rFonts w:ascii="Arial" w:hAnsi="Arial" w:cs="Arial"/>
                <w:sz w:val="18"/>
              </w:rPr>
              <w:t>IndkomstÅret</w:t>
            </w:r>
            <w:proofErr w:type="spellEnd"/>
            <w:r>
              <w:rPr>
                <w:rFonts w:ascii="Arial" w:hAnsi="Arial" w:cs="Arial"/>
                <w:sz w:val="18"/>
              </w:rPr>
              <w:t>.</w:t>
            </w:r>
          </w:p>
          <w:p w14:paraId="63697D49" w14:textId="77777777" w:rsid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F833E2"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5830B157" w14:textId="77777777" w:rsidR="0020321F" w:rsidRPr="0020321F" w:rsidRDefault="0020321F" w:rsidP="0020321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0321F" w:rsidRPr="0020321F" w:rsidSect="0020321F">
      <w:headerReference w:type="default" r:id="rId19"/>
      <w:pgSz w:w="11906" w:h="16838"/>
      <w:pgMar w:top="567" w:right="567" w:bottom="567" w:left="1134" w:header="283"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Hanne Erdman Thomsen" w:date="2023-05-24T13:33:00Z" w:initials="HET">
    <w:p w14:paraId="4F305B08" w14:textId="01198D47" w:rsidR="00CA1551" w:rsidRDefault="00CA1551">
      <w:pPr>
        <w:pStyle w:val="Kommentartekst"/>
      </w:pPr>
      <w:r>
        <w:rPr>
          <w:rStyle w:val="Kommentarhenvisning"/>
        </w:rPr>
        <w:annotationRef/>
      </w:r>
      <w:r>
        <w:t xml:space="preserve">Indført </w:t>
      </w:r>
      <w:proofErr w:type="spellStart"/>
      <w:r>
        <w:t>aht</w:t>
      </w:r>
      <w:proofErr w:type="spellEnd"/>
      <w:r>
        <w:t>. Danmarks Statistik, så de kan koble til data fra tidligere år.</w:t>
      </w:r>
    </w:p>
  </w:comment>
  <w:comment w:id="22" w:author="Hanne Erdman Thomsen" w:date="2023-06-15T11:11:00Z" w:initials="HET">
    <w:p w14:paraId="211560E6" w14:textId="307E6C8D" w:rsidR="006B50FC" w:rsidRDefault="006B50FC">
      <w:pPr>
        <w:pStyle w:val="Kommentartekst"/>
      </w:pPr>
      <w:r>
        <w:rPr>
          <w:rStyle w:val="Kommentarhenvisning"/>
        </w:rPr>
        <w:annotationRef/>
      </w:r>
      <w:r>
        <w:t>Betegnelse ændret, indholdet dækker mere end Bolig</w:t>
      </w:r>
    </w:p>
  </w:comment>
  <w:comment w:id="23" w:author="Hanne Erdman Thomsen" w:date="2023-05-24T13:30:00Z" w:initials="HET">
    <w:p w14:paraId="5F52B9E8" w14:textId="77777777" w:rsidR="00CA1551" w:rsidRDefault="00CA1551">
      <w:pPr>
        <w:pStyle w:val="Kommentartekst"/>
      </w:pPr>
      <w:r>
        <w:rPr>
          <w:rStyle w:val="Kommentarhenvisning"/>
        </w:rPr>
        <w:annotationRef/>
      </w:r>
      <w:r>
        <w:t>Der manglede relevant oplysning om hvorvidt kommunen opkræver dækningsafgift (…Markering), og hvis den ikke gør, så bliver oplysning om promillen optionel.</w:t>
      </w:r>
    </w:p>
    <w:p w14:paraId="286AA3F2" w14:textId="6EC6D094" w:rsidR="00CA1551" w:rsidRDefault="00CA1551">
      <w:pPr>
        <w:pStyle w:val="Kommentartekst"/>
      </w:pPr>
      <w:r>
        <w:t>Gælder begge typer dækningsafgift.</w:t>
      </w:r>
    </w:p>
  </w:comment>
  <w:comment w:id="36" w:author="Hanne Erdman Thomsen" w:date="2023-06-15T11:13:00Z" w:initials="HET">
    <w:p w14:paraId="31B9E1AF" w14:textId="6446E3DF" w:rsidR="006B50FC" w:rsidRDefault="006B50FC">
      <w:pPr>
        <w:pStyle w:val="Kommentartekst"/>
      </w:pPr>
      <w:r>
        <w:rPr>
          <w:rStyle w:val="Kommentarhenvisning"/>
        </w:rPr>
        <w:annotationRef/>
      </w:r>
      <w:r>
        <w:t>Betegnelse ændret, indholdet dækker mere end Bolig</w:t>
      </w:r>
    </w:p>
  </w:comment>
  <w:comment w:id="38" w:author="Hanne Erdman Thomsen" w:date="2023-05-24T13:37:00Z" w:initials="HET">
    <w:p w14:paraId="60006E42" w14:textId="4E52FD8B" w:rsidR="00593E0E" w:rsidRDefault="00593E0E">
      <w:pPr>
        <w:pStyle w:val="Kommentartekst"/>
      </w:pPr>
      <w:r>
        <w:rPr>
          <w:rStyle w:val="Kommentarhenvisning"/>
        </w:rPr>
        <w:annotationRef/>
      </w:r>
      <w:r>
        <w:t>Denne er nu optionel. Hvis der er rater, er der ikke nødvendigvis også noget der er sendt til personskat.</w:t>
      </w:r>
    </w:p>
  </w:comment>
  <w:comment w:id="183" w:author="Hanne Erdman Thomsen" w:date="2023-05-24T13:23:00Z" w:initials="HET">
    <w:p w14:paraId="7051F068" w14:textId="5411C437" w:rsidR="008A2C89" w:rsidRDefault="008A2C89">
      <w:pPr>
        <w:pStyle w:val="Kommentartekst"/>
      </w:pPr>
      <w:r>
        <w:rPr>
          <w:rStyle w:val="Kommentarhenvisning"/>
        </w:rPr>
        <w:annotationRef/>
      </w:r>
      <w:r>
        <w:t>Hovedejers ID manglede tidligere</w:t>
      </w:r>
    </w:p>
    <w:p w14:paraId="6661B2EB" w14:textId="603F4817" w:rsidR="008A2C89" w:rsidRDefault="008A2C89">
      <w:pPr>
        <w:pStyle w:val="Kommentartekst"/>
      </w:pPr>
      <w:r>
        <w:t>Til gengæld er *</w:t>
      </w:r>
      <w:proofErr w:type="spellStart"/>
      <w:r>
        <w:t>IdentifikationSletOpdaterValg</w:t>
      </w:r>
      <w:proofErr w:type="spellEnd"/>
      <w:r>
        <w:t>*</w:t>
      </w:r>
      <w:r>
        <w:rPr>
          <w:rFonts w:ascii="Arial" w:hAnsi="Arial" w:cs="Arial"/>
          <w:sz w:val="18"/>
        </w:rPr>
        <w:t xml:space="preserve"> udgået, det burde aldrig have været taget med over fra </w:t>
      </w:r>
      <w:proofErr w:type="spellStart"/>
      <w:r>
        <w:rPr>
          <w:rFonts w:ascii="Arial" w:hAnsi="Arial" w:cs="Arial"/>
          <w:sz w:val="18"/>
        </w:rPr>
        <w:t>Skattekonto</w:t>
      </w:r>
      <w:proofErr w:type="spellEnd"/>
      <w:r>
        <w:rPr>
          <w:rFonts w:ascii="Arial" w:hAnsi="Arial" w:cs="Arial"/>
          <w:sz w:val="18"/>
        </w:rPr>
        <w:t>-strukturen.</w:t>
      </w:r>
    </w:p>
  </w:comment>
  <w:comment w:id="217" w:author="Hanne Erdman Thomsen" w:date="2023-05-24T13:27:00Z" w:initials="HET">
    <w:p w14:paraId="70804D0E" w14:textId="7EB044A6" w:rsidR="00CA1551" w:rsidRDefault="00CA1551">
      <w:pPr>
        <w:pStyle w:val="Kommentartekst"/>
      </w:pPr>
      <w:r>
        <w:rPr>
          <w:rStyle w:val="Kommentarhenvisning"/>
        </w:rPr>
        <w:annotationRef/>
      </w:r>
      <w:r>
        <w:t>Ikke obligatorisk</w:t>
      </w:r>
    </w:p>
  </w:comment>
  <w:comment w:id="233" w:author="Hanne Erdman Thomsen" w:date="2023-05-26T15:50:00Z" w:initials="HET">
    <w:p w14:paraId="482593BB" w14:textId="7ED7F4CD" w:rsidR="008E71C9" w:rsidRDefault="008E71C9">
      <w:pPr>
        <w:pStyle w:val="Kommentartekst"/>
      </w:pPr>
      <w:r>
        <w:rPr>
          <w:rStyle w:val="Kommentarhenvisning"/>
        </w:rPr>
        <w:annotationRef/>
      </w:r>
      <w:r>
        <w:t>Feltnavn rettet, der var stavefejl i ældre modellering.</w:t>
      </w:r>
    </w:p>
  </w:comment>
  <w:comment w:id="235" w:author="Hanne Erdman Thomsen" w:date="2023-05-24T13:28:00Z" w:initials="HET">
    <w:p w14:paraId="11DE4651" w14:textId="3BA52641" w:rsidR="00CA1551" w:rsidRDefault="00CA1551">
      <w:pPr>
        <w:pStyle w:val="Kommentartekst"/>
      </w:pPr>
      <w:r>
        <w:rPr>
          <w:rStyle w:val="Kommentarhenvisning"/>
        </w:rPr>
        <w:annotationRef/>
      </w:r>
      <w:proofErr w:type="spellStart"/>
      <w:r>
        <w:t>OpkrævningSpecifikationStruktur</w:t>
      </w:r>
      <w:proofErr w:type="spellEnd"/>
      <w:r>
        <w:t xml:space="preserve"> med understrukturer udgår – udfyldes aldrig af E&amp;E til Skattekontoen, og derfor heller ikke her.</w:t>
      </w:r>
    </w:p>
  </w:comment>
  <w:comment w:id="240" w:author="Hanne Erdman Thomsen" w:date="2023-06-15T11:14:00Z" w:initials="HET">
    <w:p w14:paraId="06909B34" w14:textId="4B83314E" w:rsidR="006B50FC" w:rsidRDefault="006B50FC">
      <w:pPr>
        <w:pStyle w:val="Kommentartekst"/>
      </w:pPr>
      <w:r>
        <w:rPr>
          <w:rStyle w:val="Kommentarhenvisning"/>
        </w:rPr>
        <w:annotationRef/>
      </w:r>
      <w:r>
        <w:t>Betegnelse ændret, indholdet dækker mere end Bolig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305B08" w15:done="0"/>
  <w15:commentEx w15:paraId="211560E6" w15:done="0"/>
  <w15:commentEx w15:paraId="286AA3F2" w15:done="0"/>
  <w15:commentEx w15:paraId="31B9E1AF" w15:done="0"/>
  <w15:commentEx w15:paraId="60006E42" w15:done="0"/>
  <w15:commentEx w15:paraId="6661B2EB" w15:done="0"/>
  <w15:commentEx w15:paraId="70804D0E" w15:done="0"/>
  <w15:commentEx w15:paraId="482593BB" w15:done="0"/>
  <w15:commentEx w15:paraId="11DE4651" w15:done="0"/>
  <w15:commentEx w15:paraId="06909B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890AF" w16cex:dateUtc="2023-05-24T11:33:00Z"/>
  <w16cex:commentExtensible w16cex:durableId="28357069" w16cex:dateUtc="2023-06-15T09:11:00Z"/>
  <w16cex:commentExtensible w16cex:durableId="28188FF2" w16cex:dateUtc="2023-05-24T11:30:00Z"/>
  <w16cex:commentExtensible w16cex:durableId="283570C0" w16cex:dateUtc="2023-06-15T09:13:00Z"/>
  <w16cex:commentExtensible w16cex:durableId="281891A5" w16cex:dateUtc="2023-05-24T11:37:00Z"/>
  <w16cex:commentExtensible w16cex:durableId="28188E35" w16cex:dateUtc="2023-05-24T11:23:00Z"/>
  <w16cex:commentExtensible w16cex:durableId="28188F56" w16cex:dateUtc="2023-05-24T11:27:00Z"/>
  <w16cex:commentExtensible w16cex:durableId="281B53B8" w16cex:dateUtc="2023-05-26T13:50:00Z"/>
  <w16cex:commentExtensible w16cex:durableId="28188F7B" w16cex:dateUtc="2023-05-24T11:28:00Z"/>
  <w16cex:commentExtensible w16cex:durableId="2835710F" w16cex:dateUtc="2023-06-15T0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305B08" w16cid:durableId="281890AF"/>
  <w16cid:commentId w16cid:paraId="211560E6" w16cid:durableId="28357069"/>
  <w16cid:commentId w16cid:paraId="286AA3F2" w16cid:durableId="28188FF2"/>
  <w16cid:commentId w16cid:paraId="31B9E1AF" w16cid:durableId="283570C0"/>
  <w16cid:commentId w16cid:paraId="60006E42" w16cid:durableId="281891A5"/>
  <w16cid:commentId w16cid:paraId="6661B2EB" w16cid:durableId="28188E35"/>
  <w16cid:commentId w16cid:paraId="70804D0E" w16cid:durableId="28188F56"/>
  <w16cid:commentId w16cid:paraId="482593BB" w16cid:durableId="281B53B8"/>
  <w16cid:commentId w16cid:paraId="11DE4651" w16cid:durableId="28188F7B"/>
  <w16cid:commentId w16cid:paraId="06909B34" w16cid:durableId="283571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0EDBC" w14:textId="77777777" w:rsidR="00820297" w:rsidRDefault="00820297" w:rsidP="0020321F">
      <w:pPr>
        <w:spacing w:line="240" w:lineRule="auto"/>
      </w:pPr>
      <w:r>
        <w:separator/>
      </w:r>
    </w:p>
  </w:endnote>
  <w:endnote w:type="continuationSeparator" w:id="0">
    <w:p w14:paraId="02A111FC" w14:textId="77777777" w:rsidR="00820297" w:rsidRDefault="00820297" w:rsidP="0020321F">
      <w:pPr>
        <w:spacing w:line="240" w:lineRule="auto"/>
      </w:pPr>
      <w:r>
        <w:continuationSeparator/>
      </w:r>
    </w:p>
  </w:endnote>
  <w:endnote w:type="continuationNotice" w:id="1">
    <w:p w14:paraId="4A97516B" w14:textId="77777777" w:rsidR="00820297" w:rsidRDefault="0082029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BB769" w14:textId="77777777" w:rsidR="0020321F" w:rsidRDefault="0020321F">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4EBE4" w14:textId="1FE86986" w:rsidR="0020321F" w:rsidRPr="0020321F" w:rsidRDefault="0020321F" w:rsidP="0020321F">
    <w:pPr>
      <w:pStyle w:val="Sidefod"/>
      <w:rPr>
        <w:rFonts w:ascii="Arial" w:hAnsi="Arial" w:cs="Arial"/>
        <w:sz w:val="16"/>
      </w:rPr>
    </w:pPr>
    <w:r w:rsidRPr="0020321F">
      <w:rPr>
        <w:rFonts w:ascii="Arial" w:hAnsi="Arial" w:cs="Arial"/>
        <w:sz w:val="16"/>
      </w:rPr>
      <w:fldChar w:fldCharType="begin"/>
    </w:r>
    <w:r w:rsidRPr="0020321F">
      <w:rPr>
        <w:rFonts w:ascii="Arial" w:hAnsi="Arial" w:cs="Arial"/>
        <w:sz w:val="16"/>
      </w:rPr>
      <w:instrText xml:space="preserve"> CREATEDATE  \@ "d. MMMM yyyy"  \* MERGEFORMAT </w:instrText>
    </w:r>
    <w:r w:rsidRPr="0020321F">
      <w:rPr>
        <w:rFonts w:ascii="Arial" w:hAnsi="Arial" w:cs="Arial"/>
        <w:sz w:val="16"/>
      </w:rPr>
      <w:fldChar w:fldCharType="separate"/>
    </w:r>
    <w:del w:id="32" w:author="Hanne Erdman Thomsen" w:date="2023-05-24T13:07:00Z">
      <w:r w:rsidR="00DB6674" w:rsidRPr="00DB6674">
        <w:rPr>
          <w:rFonts w:ascii="Arial" w:hAnsi="Arial" w:cs="Arial"/>
          <w:noProof/>
          <w:sz w:val="16"/>
        </w:rPr>
        <w:delText>16. marts</w:delText>
      </w:r>
    </w:del>
    <w:ins w:id="33" w:author="Hanne Erdman Thomsen" w:date="2023-05-24T13:07:00Z">
      <w:r w:rsidRPr="0020321F">
        <w:rPr>
          <w:rFonts w:ascii="Arial" w:hAnsi="Arial" w:cs="Arial"/>
          <w:noProof/>
          <w:sz w:val="16"/>
        </w:rPr>
        <w:t>22. maj</w:t>
      </w:r>
    </w:ins>
    <w:r w:rsidRPr="0020321F">
      <w:rPr>
        <w:rFonts w:ascii="Arial" w:hAnsi="Arial" w:cs="Arial"/>
        <w:noProof/>
        <w:sz w:val="16"/>
      </w:rPr>
      <w:t xml:space="preserve"> 2023</w:t>
    </w:r>
    <w:r w:rsidRPr="0020321F">
      <w:rPr>
        <w:rFonts w:ascii="Arial" w:hAnsi="Arial" w:cs="Arial"/>
        <w:sz w:val="16"/>
      </w:rPr>
      <w:fldChar w:fldCharType="end"/>
    </w:r>
    <w:r w:rsidRPr="0020321F">
      <w:rPr>
        <w:rFonts w:ascii="Arial" w:hAnsi="Arial" w:cs="Arial"/>
        <w:sz w:val="16"/>
      </w:rPr>
      <w:tab/>
    </w:r>
    <w:r w:rsidRPr="0020321F">
      <w:rPr>
        <w:rFonts w:ascii="Arial" w:hAnsi="Arial" w:cs="Arial"/>
        <w:sz w:val="16"/>
      </w:rPr>
      <w:tab/>
      <w:t xml:space="preserve">Ejendomsskat Side </w:t>
    </w:r>
    <w:r w:rsidRPr="0020321F">
      <w:rPr>
        <w:rFonts w:ascii="Arial" w:hAnsi="Arial" w:cs="Arial"/>
        <w:sz w:val="16"/>
      </w:rPr>
      <w:fldChar w:fldCharType="begin"/>
    </w:r>
    <w:r w:rsidRPr="0020321F">
      <w:rPr>
        <w:rFonts w:ascii="Arial" w:hAnsi="Arial" w:cs="Arial"/>
        <w:sz w:val="16"/>
      </w:rPr>
      <w:instrText xml:space="preserve"> PAGE  \* MERGEFORMAT </w:instrText>
    </w:r>
    <w:r w:rsidRPr="0020321F">
      <w:rPr>
        <w:rFonts w:ascii="Arial" w:hAnsi="Arial" w:cs="Arial"/>
        <w:sz w:val="16"/>
      </w:rPr>
      <w:fldChar w:fldCharType="separate"/>
    </w:r>
    <w:r w:rsidRPr="0020321F">
      <w:rPr>
        <w:rFonts w:ascii="Arial" w:hAnsi="Arial" w:cs="Arial"/>
        <w:noProof/>
        <w:sz w:val="16"/>
      </w:rPr>
      <w:t>1</w:t>
    </w:r>
    <w:r w:rsidRPr="0020321F">
      <w:rPr>
        <w:rFonts w:ascii="Arial" w:hAnsi="Arial" w:cs="Arial"/>
        <w:sz w:val="16"/>
      </w:rPr>
      <w:fldChar w:fldCharType="end"/>
    </w:r>
    <w:r w:rsidRPr="0020321F">
      <w:rPr>
        <w:rFonts w:ascii="Arial" w:hAnsi="Arial" w:cs="Arial"/>
        <w:sz w:val="16"/>
      </w:rPr>
      <w:t xml:space="preserve"> af </w:t>
    </w:r>
    <w:r w:rsidRPr="0020321F">
      <w:rPr>
        <w:rFonts w:ascii="Arial" w:hAnsi="Arial" w:cs="Arial"/>
        <w:sz w:val="16"/>
      </w:rPr>
      <w:fldChar w:fldCharType="begin"/>
    </w:r>
    <w:r w:rsidRPr="0020321F">
      <w:rPr>
        <w:rFonts w:ascii="Arial" w:hAnsi="Arial" w:cs="Arial"/>
        <w:sz w:val="16"/>
      </w:rPr>
      <w:instrText xml:space="preserve"> NUMPAGES  \* MERGEFORMAT </w:instrText>
    </w:r>
    <w:r w:rsidRPr="0020321F">
      <w:rPr>
        <w:rFonts w:ascii="Arial" w:hAnsi="Arial" w:cs="Arial"/>
        <w:sz w:val="16"/>
      </w:rPr>
      <w:fldChar w:fldCharType="separate"/>
    </w:r>
    <w:r w:rsidRPr="0020321F">
      <w:rPr>
        <w:rFonts w:ascii="Arial" w:hAnsi="Arial" w:cs="Arial"/>
        <w:noProof/>
        <w:sz w:val="16"/>
      </w:rPr>
      <w:t>1</w:t>
    </w:r>
    <w:r w:rsidRPr="0020321F">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49947" w14:textId="77777777" w:rsidR="0020321F" w:rsidRDefault="0020321F">
    <w:pPr>
      <w:pStyle w:val="Sidefo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EEB40" w14:textId="3224EA02" w:rsidR="0020321F" w:rsidRPr="0020321F" w:rsidRDefault="0020321F" w:rsidP="0020321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241" w:author="Hanne Erdman Thomsen" w:date="2023-05-24T13:07:00Z">
      <w:r w:rsidR="00DB6674">
        <w:rPr>
          <w:rFonts w:ascii="Arial" w:hAnsi="Arial" w:cs="Arial"/>
          <w:noProof/>
          <w:sz w:val="16"/>
        </w:rPr>
        <w:delText>16. marts</w:delText>
      </w:r>
    </w:del>
    <w:ins w:id="242" w:author="Hanne Erdman Thomsen" w:date="2023-05-24T13:07:00Z">
      <w:r>
        <w:rPr>
          <w:rFonts w:ascii="Arial" w:hAnsi="Arial" w:cs="Arial"/>
          <w:noProof/>
          <w:sz w:val="16"/>
        </w:rPr>
        <w:t>22. maj</w:t>
      </w:r>
    </w:ins>
    <w:r>
      <w:rPr>
        <w:rFonts w:ascii="Arial" w:hAnsi="Arial" w:cs="Arial"/>
        <w:noProof/>
        <w:sz w:val="16"/>
      </w:rPr>
      <w:t xml:space="preserve"> 2023</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C3600" w14:textId="77777777" w:rsidR="00820297" w:rsidRDefault="00820297" w:rsidP="0020321F">
      <w:pPr>
        <w:spacing w:line="240" w:lineRule="auto"/>
      </w:pPr>
      <w:r>
        <w:separator/>
      </w:r>
    </w:p>
  </w:footnote>
  <w:footnote w:type="continuationSeparator" w:id="0">
    <w:p w14:paraId="3FC83D92" w14:textId="77777777" w:rsidR="00820297" w:rsidRDefault="00820297" w:rsidP="0020321F">
      <w:pPr>
        <w:spacing w:line="240" w:lineRule="auto"/>
      </w:pPr>
      <w:r>
        <w:continuationSeparator/>
      </w:r>
    </w:p>
  </w:footnote>
  <w:footnote w:type="continuationNotice" w:id="1">
    <w:p w14:paraId="1F0C69B6" w14:textId="77777777" w:rsidR="00820297" w:rsidRDefault="0082029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E8CEB" w14:textId="77777777" w:rsidR="0020321F" w:rsidRDefault="0020321F">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25E99" w14:textId="77777777" w:rsidR="0020321F" w:rsidRPr="0020321F" w:rsidRDefault="0020321F" w:rsidP="0020321F">
    <w:pPr>
      <w:pStyle w:val="Sidehoved"/>
      <w:jc w:val="center"/>
      <w:rPr>
        <w:rFonts w:ascii="Arial" w:hAnsi="Arial" w:cs="Arial"/>
      </w:rPr>
    </w:pPr>
    <w:r w:rsidRPr="0020321F">
      <w:rPr>
        <w:rFonts w:ascii="Arial" w:hAnsi="Arial" w:cs="Arial"/>
      </w:rPr>
      <w:t>Servicebeskrivelse</w:t>
    </w:r>
  </w:p>
  <w:p w14:paraId="5CA3D43E" w14:textId="77777777" w:rsidR="0020321F" w:rsidRPr="0020321F" w:rsidRDefault="0020321F" w:rsidP="0020321F">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CC3E5" w14:textId="77777777" w:rsidR="0020321F" w:rsidRDefault="0020321F">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85E12" w14:textId="77777777" w:rsidR="0020321F" w:rsidRPr="0020321F" w:rsidRDefault="0020321F" w:rsidP="0020321F">
    <w:pPr>
      <w:pStyle w:val="Sidehoved"/>
      <w:jc w:val="center"/>
      <w:rPr>
        <w:rFonts w:ascii="Arial" w:hAnsi="Arial" w:cs="Arial"/>
      </w:rPr>
    </w:pPr>
    <w:r w:rsidRPr="0020321F">
      <w:rPr>
        <w:rFonts w:ascii="Arial" w:hAnsi="Arial" w:cs="Arial"/>
      </w:rPr>
      <w:t>Datastrukturer</w:t>
    </w:r>
  </w:p>
  <w:p w14:paraId="093DAD70" w14:textId="77777777" w:rsidR="0020321F" w:rsidRPr="0020321F" w:rsidRDefault="0020321F" w:rsidP="0020321F">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07089" w14:textId="77777777" w:rsidR="0020321F" w:rsidRDefault="0020321F" w:rsidP="0020321F">
    <w:pPr>
      <w:pStyle w:val="Sidehoved"/>
      <w:jc w:val="center"/>
      <w:rPr>
        <w:rFonts w:ascii="Arial" w:hAnsi="Arial" w:cs="Arial"/>
      </w:rPr>
    </w:pPr>
    <w:r>
      <w:rPr>
        <w:rFonts w:ascii="Arial" w:hAnsi="Arial" w:cs="Arial"/>
      </w:rPr>
      <w:t>Data elementer</w:t>
    </w:r>
  </w:p>
  <w:p w14:paraId="6F0A150D" w14:textId="77777777" w:rsidR="0020321F" w:rsidRPr="0020321F" w:rsidRDefault="0020321F" w:rsidP="0020321F">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3025F4"/>
    <w:multiLevelType w:val="multilevel"/>
    <w:tmpl w:val="B5FAB80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1" w15:restartNumberingAfterBreak="0">
    <w:nsid w:val="7E4C6EB1"/>
    <w:multiLevelType w:val="multilevel"/>
    <w:tmpl w:val="561AA0A2"/>
    <w:lvl w:ilvl="0">
      <w:start w:val="1"/>
      <w:numFmt w:val="decimal"/>
      <w:lvlRestart w:val="0"/>
      <w:lvlText w:val="%1"/>
      <w:lvlJc w:val="left"/>
      <w:pPr>
        <w:tabs>
          <w:tab w:val="num" w:pos="567"/>
        </w:tabs>
        <w:ind w:left="0" w:firstLine="0"/>
      </w:pPr>
    </w:lvl>
    <w:lvl w:ilvl="1">
      <w:start w:val="1"/>
      <w:numFmt w:val="decimal"/>
      <w:lvlText w:val="%1.%2"/>
      <w:lvlJc w:val="left"/>
      <w:pPr>
        <w:tabs>
          <w:tab w:val="num" w:pos="680"/>
        </w:tabs>
        <w:ind w:left="794" w:hanging="794"/>
      </w:pPr>
    </w:lvl>
    <w:lvl w:ilvl="2">
      <w:start w:val="1"/>
      <w:numFmt w:val="decimal"/>
      <w:lvlText w:val="%1.%2.%3"/>
      <w:lvlJc w:val="left"/>
      <w:pPr>
        <w:tabs>
          <w:tab w:val="num" w:pos="680"/>
        </w:tabs>
        <w:ind w:left="794" w:hanging="794"/>
      </w:pPr>
    </w:lvl>
    <w:lvl w:ilvl="3">
      <w:start w:val="1"/>
      <w:numFmt w:val="decimal"/>
      <w:lvlText w:val="%1.%2.%3.%4"/>
      <w:lvlJc w:val="left"/>
      <w:pPr>
        <w:tabs>
          <w:tab w:val="num" w:pos="862"/>
        </w:tabs>
        <w:ind w:left="862" w:hanging="862"/>
      </w:pPr>
    </w:lvl>
    <w:lvl w:ilvl="4">
      <w:start w:val="1"/>
      <w:numFmt w:val="decimal"/>
      <w:lvlText w:val="%1.%2.%3.%4.%5"/>
      <w:lvlJc w:val="left"/>
      <w:pPr>
        <w:tabs>
          <w:tab w:val="num" w:pos="1009"/>
        </w:tabs>
        <w:ind w:left="1009" w:hanging="1009"/>
      </w:pPr>
    </w:lvl>
    <w:lvl w:ilvl="5">
      <w:start w:val="1"/>
      <w:numFmt w:val="decimal"/>
      <w:lvlText w:val="%1.%2.%3.%4.%5.%6"/>
      <w:lvlJc w:val="left"/>
      <w:pPr>
        <w:tabs>
          <w:tab w:val="num" w:pos="1151"/>
        </w:tabs>
        <w:ind w:left="1151" w:hanging="1151"/>
      </w:pPr>
    </w:lvl>
    <w:lvl w:ilvl="6">
      <w:start w:val="1"/>
      <w:numFmt w:val="decimal"/>
      <w:lvlText w:val="%1.%2.%3.%4.%5.%6.%7"/>
      <w:lvlJc w:val="left"/>
      <w:pPr>
        <w:tabs>
          <w:tab w:val="num" w:pos="1298"/>
        </w:tabs>
        <w:ind w:left="1298" w:hanging="1298"/>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2"/>
        </w:tabs>
        <w:ind w:left="1582" w:hanging="1582"/>
      </w:pPr>
    </w:lvl>
  </w:abstractNum>
  <w:num w:numId="1" w16cid:durableId="2014451716">
    <w:abstractNumId w:val="0"/>
  </w:num>
  <w:num w:numId="2" w16cid:durableId="8412399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e Erdman Thomsen">
    <w15:presenceInfo w15:providerId="AD" w15:userId="S::Hanne.Erdman.Thomsen@UFST.DK::54a7aa0d-41a2-49e3-8778-0e71be9ad7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trackRevisions/>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21F"/>
    <w:rsid w:val="0020321F"/>
    <w:rsid w:val="00466A04"/>
    <w:rsid w:val="00484A76"/>
    <w:rsid w:val="00593E0E"/>
    <w:rsid w:val="006B50FC"/>
    <w:rsid w:val="00820297"/>
    <w:rsid w:val="008903FE"/>
    <w:rsid w:val="008A2C89"/>
    <w:rsid w:val="008E71C9"/>
    <w:rsid w:val="00C845EC"/>
    <w:rsid w:val="00CA1551"/>
    <w:rsid w:val="00DB667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E4A1F"/>
  <w15:chartTrackingRefBased/>
  <w15:docId w15:val="{7774291A-9B80-45EC-8961-7469F3A04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20297"/>
    <w:pPr>
      <w:keepLines/>
      <w:numPr>
        <w:numId w:val="1"/>
      </w:numPr>
      <w:spacing w:after="360" w:line="240" w:lineRule="auto"/>
      <w:outlineLvl w:val="0"/>
      <w:pPrChange w:id="0" w:author="Hanne Erdman Thomsen" w:date="2023-05-24T13:07:00Z">
        <w:pPr>
          <w:keepLines/>
          <w:numPr>
            <w:numId w:val="2"/>
          </w:numPr>
          <w:tabs>
            <w:tab w:val="num" w:pos="567"/>
          </w:tabs>
          <w:spacing w:after="360"/>
          <w:outlineLvl w:val="0"/>
        </w:pPr>
      </w:pPrChange>
    </w:pPr>
    <w:rPr>
      <w:rFonts w:ascii="Arial" w:eastAsiaTheme="majorEastAsia" w:hAnsi="Arial" w:cs="Arial"/>
      <w:b/>
      <w:sz w:val="30"/>
      <w:szCs w:val="32"/>
      <w:rPrChange w:id="0" w:author="Hanne Erdman Thomsen" w:date="2023-05-24T13:07:00Z">
        <w:rPr>
          <w:rFonts w:ascii="Arial" w:eastAsiaTheme="majorEastAsia" w:hAnsi="Arial" w:cs="Arial"/>
          <w:b/>
          <w:sz w:val="30"/>
          <w:szCs w:val="32"/>
          <w:lang w:val="da-DK" w:eastAsia="en-US" w:bidi="ar-SA"/>
        </w:rPr>
      </w:rPrChange>
    </w:rPr>
  </w:style>
  <w:style w:type="paragraph" w:styleId="Overskrift2">
    <w:name w:val="heading 2"/>
    <w:basedOn w:val="Normal"/>
    <w:next w:val="Normal"/>
    <w:link w:val="Overskrift2Tegn"/>
    <w:uiPriority w:val="9"/>
    <w:semiHidden/>
    <w:unhideWhenUsed/>
    <w:qFormat/>
    <w:rsid w:val="00820297"/>
    <w:pPr>
      <w:keepLines/>
      <w:numPr>
        <w:ilvl w:val="1"/>
        <w:numId w:val="1"/>
      </w:numPr>
      <w:suppressAutoHyphens/>
      <w:spacing w:line="240" w:lineRule="auto"/>
      <w:outlineLvl w:val="1"/>
      <w:pPrChange w:id="1" w:author="Hanne Erdman Thomsen" w:date="2023-05-24T13:07:00Z">
        <w:pPr>
          <w:keepLines/>
          <w:numPr>
            <w:ilvl w:val="1"/>
            <w:numId w:val="2"/>
          </w:numPr>
          <w:tabs>
            <w:tab w:val="num" w:pos="680"/>
          </w:tabs>
          <w:suppressAutoHyphens/>
          <w:ind w:left="794" w:hanging="794"/>
          <w:outlineLvl w:val="1"/>
        </w:pPr>
      </w:pPrChange>
    </w:pPr>
    <w:rPr>
      <w:rFonts w:ascii="Arial" w:eastAsiaTheme="majorEastAsia" w:hAnsi="Arial" w:cs="Arial"/>
      <w:b/>
      <w:sz w:val="24"/>
      <w:szCs w:val="26"/>
      <w:rPrChange w:id="1" w:author="Hanne Erdman Thomsen" w:date="2023-05-24T13:07:00Z">
        <w:rPr>
          <w:rFonts w:ascii="Arial" w:eastAsiaTheme="majorEastAsia" w:hAnsi="Arial" w:cs="Arial"/>
          <w:b/>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820297"/>
    <w:pPr>
      <w:keepNext/>
      <w:keepLines/>
      <w:numPr>
        <w:ilvl w:val="2"/>
        <w:numId w:val="1"/>
      </w:numPr>
      <w:spacing w:before="40"/>
      <w:outlineLvl w:val="2"/>
      <w:pPrChange w:id="2" w:author="Hanne Erdman Thomsen" w:date="2023-05-24T13:07:00Z">
        <w:pPr>
          <w:keepNext/>
          <w:keepLines/>
          <w:numPr>
            <w:ilvl w:val="2"/>
            <w:numId w:val="2"/>
          </w:numPr>
          <w:tabs>
            <w:tab w:val="num" w:pos="680"/>
          </w:tabs>
          <w:spacing w:before="40" w:line="259" w:lineRule="auto"/>
          <w:ind w:left="794" w:hanging="794"/>
          <w:outlineLvl w:val="2"/>
        </w:pPr>
      </w:pPrChange>
    </w:pPr>
    <w:rPr>
      <w:rFonts w:ascii="Arial" w:eastAsiaTheme="majorEastAsia" w:hAnsi="Arial" w:cs="Arial"/>
      <w:b/>
      <w:sz w:val="20"/>
      <w:szCs w:val="24"/>
      <w:rPrChange w:id="2" w:author="Hanne Erdman Thomsen" w:date="2023-05-24T13:07:00Z">
        <w:rPr>
          <w:rFonts w:ascii="Arial" w:eastAsiaTheme="majorEastAsia" w:hAnsi="Arial" w:cs="Arial"/>
          <w:b/>
          <w:szCs w:val="24"/>
          <w:lang w:val="da-DK" w:eastAsia="en-US" w:bidi="ar-SA"/>
        </w:rPr>
      </w:rPrChange>
    </w:rPr>
  </w:style>
  <w:style w:type="paragraph" w:styleId="Overskrift4">
    <w:name w:val="heading 4"/>
    <w:basedOn w:val="Normal"/>
    <w:next w:val="Normal"/>
    <w:link w:val="Overskrift4Tegn"/>
    <w:uiPriority w:val="9"/>
    <w:semiHidden/>
    <w:unhideWhenUsed/>
    <w:qFormat/>
    <w:rsid w:val="00820297"/>
    <w:pPr>
      <w:keepNext/>
      <w:keepLines/>
      <w:numPr>
        <w:ilvl w:val="3"/>
        <w:numId w:val="1"/>
      </w:numPr>
      <w:spacing w:before="40"/>
      <w:outlineLvl w:val="3"/>
      <w:pPrChange w:id="3" w:author="Hanne Erdman Thomsen" w:date="2023-05-24T13:07:00Z">
        <w:pPr>
          <w:keepNext/>
          <w:keepLines/>
          <w:numPr>
            <w:ilvl w:val="3"/>
            <w:numId w:val="2"/>
          </w:numPr>
          <w:tabs>
            <w:tab w:val="num" w:pos="862"/>
          </w:tabs>
          <w:spacing w:before="40" w:line="259" w:lineRule="auto"/>
          <w:ind w:left="862" w:hanging="862"/>
          <w:outlineLvl w:val="3"/>
        </w:pPr>
      </w:pPrChange>
    </w:pPr>
    <w:rPr>
      <w:rFonts w:asciiTheme="majorHAnsi" w:eastAsiaTheme="majorEastAsia" w:hAnsiTheme="majorHAnsi" w:cstheme="majorBidi"/>
      <w:i/>
      <w:iCs/>
      <w:color w:val="2F5496" w:themeColor="accent1" w:themeShade="BF"/>
      <w:rPrChange w:id="3" w:author="Hanne Erdman Thomsen" w:date="2023-05-24T13:07:00Z">
        <w:rPr>
          <w:rFonts w:asciiTheme="majorHAnsi" w:eastAsiaTheme="majorEastAsia" w:hAnsiTheme="majorHAnsi" w:cstheme="majorBidi"/>
          <w:i/>
          <w:iCs/>
          <w:color w:val="2F5496" w:themeColor="accent1" w:themeShade="BF"/>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820297"/>
    <w:pPr>
      <w:keepNext/>
      <w:keepLines/>
      <w:numPr>
        <w:ilvl w:val="4"/>
        <w:numId w:val="1"/>
      </w:numPr>
      <w:spacing w:before="40"/>
      <w:outlineLvl w:val="4"/>
      <w:pPrChange w:id="4" w:author="Hanne Erdman Thomsen" w:date="2023-05-24T13:07:00Z">
        <w:pPr>
          <w:keepNext/>
          <w:keepLines/>
          <w:numPr>
            <w:ilvl w:val="4"/>
            <w:numId w:val="2"/>
          </w:numPr>
          <w:tabs>
            <w:tab w:val="num" w:pos="1009"/>
          </w:tabs>
          <w:spacing w:before="40" w:line="259" w:lineRule="auto"/>
          <w:ind w:left="1009" w:hanging="1009"/>
          <w:outlineLvl w:val="4"/>
        </w:pPr>
      </w:pPrChange>
    </w:pPr>
    <w:rPr>
      <w:rFonts w:asciiTheme="majorHAnsi" w:eastAsiaTheme="majorEastAsia" w:hAnsiTheme="majorHAnsi" w:cstheme="majorBidi"/>
      <w:color w:val="2F5496" w:themeColor="accent1" w:themeShade="BF"/>
      <w:rPrChange w:id="4" w:author="Hanne Erdman Thomsen" w:date="2023-05-24T13:07:00Z">
        <w:rPr>
          <w:rFonts w:asciiTheme="majorHAnsi" w:eastAsiaTheme="majorEastAsia" w:hAnsiTheme="majorHAnsi" w:cstheme="majorBidi"/>
          <w:color w:val="2F5496" w:themeColor="accent1" w:themeShade="B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820297"/>
    <w:pPr>
      <w:keepNext/>
      <w:keepLines/>
      <w:numPr>
        <w:ilvl w:val="5"/>
        <w:numId w:val="1"/>
      </w:numPr>
      <w:spacing w:before="40"/>
      <w:outlineLvl w:val="5"/>
      <w:pPrChange w:id="5" w:author="Hanne Erdman Thomsen" w:date="2023-05-24T13:07:00Z">
        <w:pPr>
          <w:keepNext/>
          <w:keepLines/>
          <w:numPr>
            <w:ilvl w:val="5"/>
            <w:numId w:val="2"/>
          </w:numPr>
          <w:tabs>
            <w:tab w:val="num" w:pos="1151"/>
          </w:tabs>
          <w:spacing w:before="40" w:line="259" w:lineRule="auto"/>
          <w:ind w:left="1151" w:hanging="1151"/>
          <w:outlineLvl w:val="5"/>
        </w:pPr>
      </w:pPrChange>
    </w:pPr>
    <w:rPr>
      <w:rFonts w:asciiTheme="majorHAnsi" w:eastAsiaTheme="majorEastAsia" w:hAnsiTheme="majorHAnsi" w:cstheme="majorBidi"/>
      <w:color w:val="1F3763" w:themeColor="accent1" w:themeShade="7F"/>
      <w:rPrChange w:id="5" w:author="Hanne Erdman Thomsen" w:date="2023-05-24T13:07:00Z">
        <w:rPr>
          <w:rFonts w:asciiTheme="majorHAnsi" w:eastAsiaTheme="majorEastAsia" w:hAnsiTheme="majorHAnsi" w:cstheme="majorBidi"/>
          <w:color w:val="1F3763"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820297"/>
    <w:pPr>
      <w:keepNext/>
      <w:keepLines/>
      <w:numPr>
        <w:ilvl w:val="6"/>
        <w:numId w:val="1"/>
      </w:numPr>
      <w:spacing w:before="40"/>
      <w:outlineLvl w:val="6"/>
      <w:pPrChange w:id="6" w:author="Hanne Erdman Thomsen" w:date="2023-05-24T13:07:00Z">
        <w:pPr>
          <w:keepNext/>
          <w:keepLines/>
          <w:numPr>
            <w:ilvl w:val="6"/>
            <w:numId w:val="2"/>
          </w:numPr>
          <w:tabs>
            <w:tab w:val="num" w:pos="1298"/>
          </w:tabs>
          <w:spacing w:before="40" w:line="259" w:lineRule="auto"/>
          <w:ind w:left="1298" w:hanging="1298"/>
          <w:outlineLvl w:val="6"/>
        </w:pPr>
      </w:pPrChange>
    </w:pPr>
    <w:rPr>
      <w:rFonts w:asciiTheme="majorHAnsi" w:eastAsiaTheme="majorEastAsia" w:hAnsiTheme="majorHAnsi" w:cstheme="majorBidi"/>
      <w:i/>
      <w:iCs/>
      <w:color w:val="1F3763" w:themeColor="accent1" w:themeShade="7F"/>
      <w:rPrChange w:id="6" w:author="Hanne Erdman Thomsen" w:date="2023-05-24T13:07:00Z">
        <w:rPr>
          <w:rFonts w:asciiTheme="majorHAnsi" w:eastAsiaTheme="majorEastAsia" w:hAnsiTheme="majorHAnsi" w:cstheme="majorBidi"/>
          <w:i/>
          <w:iCs/>
          <w:color w:val="1F3763" w:themeColor="accent1" w:themeShade="7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820297"/>
    <w:pPr>
      <w:keepNext/>
      <w:keepLines/>
      <w:numPr>
        <w:ilvl w:val="7"/>
        <w:numId w:val="1"/>
      </w:numPr>
      <w:spacing w:before="40"/>
      <w:outlineLvl w:val="7"/>
      <w:pPrChange w:id="7" w:author="Hanne Erdman Thomsen" w:date="2023-05-24T13:07:00Z">
        <w:pPr>
          <w:keepNext/>
          <w:keepLines/>
          <w:numPr>
            <w:ilvl w:val="7"/>
            <w:numId w:val="2"/>
          </w:numPr>
          <w:tabs>
            <w:tab w:val="num" w:pos="1440"/>
          </w:tabs>
          <w:spacing w:before="40" w:line="259" w:lineRule="auto"/>
          <w:ind w:left="1440" w:hanging="1440"/>
          <w:outlineLvl w:val="7"/>
        </w:pPr>
      </w:pPrChange>
    </w:pPr>
    <w:rPr>
      <w:rFonts w:asciiTheme="majorHAnsi" w:eastAsiaTheme="majorEastAsia" w:hAnsiTheme="majorHAnsi" w:cstheme="majorBidi"/>
      <w:color w:val="272727" w:themeColor="text1" w:themeTint="D8"/>
      <w:sz w:val="21"/>
      <w:szCs w:val="21"/>
      <w:rPrChange w:id="7" w:author="Hanne Erdman Thomsen" w:date="2023-05-24T13:07:00Z">
        <w:rPr>
          <w:rFonts w:asciiTheme="majorHAnsi" w:eastAsiaTheme="majorEastAsia" w:hAnsiTheme="majorHAnsi" w:cstheme="majorBidi"/>
          <w:color w:val="272727" w:themeColor="text1" w:themeTint="D8"/>
          <w:sz w:val="21"/>
          <w:szCs w:val="21"/>
          <w:lang w:val="da-DK" w:eastAsia="en-US" w:bidi="ar-SA"/>
        </w:rPr>
      </w:rPrChange>
    </w:rPr>
  </w:style>
  <w:style w:type="paragraph" w:styleId="Overskrift9">
    <w:name w:val="heading 9"/>
    <w:basedOn w:val="Normal"/>
    <w:next w:val="Normal"/>
    <w:link w:val="Overskrift9Tegn"/>
    <w:uiPriority w:val="9"/>
    <w:semiHidden/>
    <w:unhideWhenUsed/>
    <w:qFormat/>
    <w:rsid w:val="00820297"/>
    <w:pPr>
      <w:keepNext/>
      <w:keepLines/>
      <w:numPr>
        <w:ilvl w:val="8"/>
        <w:numId w:val="1"/>
      </w:numPr>
      <w:spacing w:before="40"/>
      <w:outlineLvl w:val="8"/>
      <w:pPrChange w:id="8" w:author="Hanne Erdman Thomsen" w:date="2023-05-24T13:07:00Z">
        <w:pPr>
          <w:keepNext/>
          <w:keepLines/>
          <w:numPr>
            <w:ilvl w:val="8"/>
            <w:numId w:val="2"/>
          </w:numPr>
          <w:tabs>
            <w:tab w:val="num" w:pos="1582"/>
          </w:tabs>
          <w:spacing w:before="40" w:line="259" w:lineRule="auto"/>
          <w:ind w:left="1582" w:hanging="1582"/>
          <w:outlineLvl w:val="8"/>
        </w:pPr>
      </w:pPrChange>
    </w:pPr>
    <w:rPr>
      <w:rFonts w:asciiTheme="majorHAnsi" w:eastAsiaTheme="majorEastAsia" w:hAnsiTheme="majorHAnsi" w:cstheme="majorBidi"/>
      <w:i/>
      <w:iCs/>
      <w:color w:val="272727" w:themeColor="text1" w:themeTint="D8"/>
      <w:sz w:val="21"/>
      <w:szCs w:val="21"/>
      <w:rPrChange w:id="8" w:author="Hanne Erdman Thomsen" w:date="2023-05-24T13:07:00Z">
        <w:rPr>
          <w:rFonts w:asciiTheme="majorHAnsi" w:eastAsiaTheme="majorEastAsia" w:hAnsiTheme="majorHAnsi" w:cstheme="majorBidi"/>
          <w:i/>
          <w:iCs/>
          <w:color w:val="272727" w:themeColor="text1" w:themeTint="D8"/>
          <w:sz w:val="21"/>
          <w:szCs w:val="21"/>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0321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0321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0321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0321F"/>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20321F"/>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20321F"/>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20321F"/>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20321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0321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0321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0321F"/>
    <w:rPr>
      <w:rFonts w:ascii="Arial" w:hAnsi="Arial" w:cs="Arial"/>
      <w:b/>
      <w:sz w:val="30"/>
    </w:rPr>
  </w:style>
  <w:style w:type="paragraph" w:customStyle="1" w:styleId="Overskrift211pkt">
    <w:name w:val="Overskrift 2 + 11 pkt"/>
    <w:basedOn w:val="Normal"/>
    <w:link w:val="Overskrift211pktTegn"/>
    <w:rsid w:val="0020321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0321F"/>
    <w:rPr>
      <w:rFonts w:ascii="Arial" w:hAnsi="Arial" w:cs="Arial"/>
      <w:b/>
    </w:rPr>
  </w:style>
  <w:style w:type="paragraph" w:customStyle="1" w:styleId="Normal11">
    <w:name w:val="Normal + 11"/>
    <w:basedOn w:val="Normal"/>
    <w:link w:val="Normal11Tegn"/>
    <w:rsid w:val="0020321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0321F"/>
    <w:rPr>
      <w:rFonts w:ascii="Times New Roman" w:hAnsi="Times New Roman" w:cs="Times New Roman"/>
    </w:rPr>
  </w:style>
  <w:style w:type="paragraph" w:styleId="Sidehoved">
    <w:name w:val="header"/>
    <w:basedOn w:val="Normal"/>
    <w:link w:val="SidehovedTegn"/>
    <w:uiPriority w:val="99"/>
    <w:unhideWhenUsed/>
    <w:rsid w:val="0020321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0321F"/>
  </w:style>
  <w:style w:type="paragraph" w:styleId="Sidefod">
    <w:name w:val="footer"/>
    <w:basedOn w:val="Normal"/>
    <w:link w:val="SidefodTegn"/>
    <w:uiPriority w:val="99"/>
    <w:unhideWhenUsed/>
    <w:rsid w:val="0020321F"/>
    <w:pPr>
      <w:tabs>
        <w:tab w:val="center" w:pos="4819"/>
        <w:tab w:val="right" w:pos="9638"/>
      </w:tabs>
      <w:spacing w:line="240" w:lineRule="auto"/>
    </w:pPr>
  </w:style>
  <w:style w:type="character" w:customStyle="1" w:styleId="SidefodTegn">
    <w:name w:val="Sidefod Tegn"/>
    <w:basedOn w:val="Standardskrifttypeiafsnit"/>
    <w:link w:val="Sidefod"/>
    <w:uiPriority w:val="99"/>
    <w:rsid w:val="0020321F"/>
  </w:style>
  <w:style w:type="paragraph" w:styleId="Korrektur">
    <w:name w:val="Revision"/>
    <w:hidden/>
    <w:uiPriority w:val="99"/>
    <w:semiHidden/>
    <w:rsid w:val="00820297"/>
    <w:pPr>
      <w:spacing w:after="0" w:line="240" w:lineRule="auto"/>
    </w:pPr>
  </w:style>
  <w:style w:type="character" w:styleId="Kommentarhenvisning">
    <w:name w:val="annotation reference"/>
    <w:basedOn w:val="Standardskrifttypeiafsnit"/>
    <w:uiPriority w:val="99"/>
    <w:semiHidden/>
    <w:unhideWhenUsed/>
    <w:rsid w:val="008A2C89"/>
    <w:rPr>
      <w:sz w:val="16"/>
      <w:szCs w:val="16"/>
    </w:rPr>
  </w:style>
  <w:style w:type="paragraph" w:styleId="Kommentartekst">
    <w:name w:val="annotation text"/>
    <w:basedOn w:val="Normal"/>
    <w:link w:val="KommentartekstTegn"/>
    <w:uiPriority w:val="99"/>
    <w:semiHidden/>
    <w:unhideWhenUsed/>
    <w:rsid w:val="008A2C89"/>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8A2C89"/>
    <w:rPr>
      <w:sz w:val="20"/>
      <w:szCs w:val="20"/>
    </w:rPr>
  </w:style>
  <w:style w:type="paragraph" w:styleId="Kommentaremne">
    <w:name w:val="annotation subject"/>
    <w:basedOn w:val="Kommentartekst"/>
    <w:next w:val="Kommentartekst"/>
    <w:link w:val="KommentaremneTegn"/>
    <w:uiPriority w:val="99"/>
    <w:semiHidden/>
    <w:unhideWhenUsed/>
    <w:rsid w:val="008A2C89"/>
    <w:rPr>
      <w:b/>
      <w:bCs/>
    </w:rPr>
  </w:style>
  <w:style w:type="character" w:customStyle="1" w:styleId="KommentaremneTegn">
    <w:name w:val="Kommentaremne Tegn"/>
    <w:basedOn w:val="KommentartekstTegn"/>
    <w:link w:val="Kommentaremne"/>
    <w:uiPriority w:val="99"/>
    <w:semiHidden/>
    <w:rsid w:val="008A2C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header" Target="header5.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f79d73b-6a7a-4260-851c-2db4f77b37d6}" enabled="1" method="Standard" siteId="{2e93f0ed-ff36-46d4-9ce6-e0d902050cf5}" contentBits="0" removed="0"/>
</clbl:labelList>
</file>

<file path=docProps/app.xml><?xml version="1.0" encoding="utf-8"?>
<Properties xmlns="http://schemas.openxmlformats.org/officeDocument/2006/extended-properties" xmlns:vt="http://schemas.openxmlformats.org/officeDocument/2006/docPropsVTypes">
  <Template>Normal.dotm</Template>
  <TotalTime>42</TotalTime>
  <Pages>18</Pages>
  <Words>5336</Words>
  <Characters>32556</Characters>
  <Application>Microsoft Office Word</Application>
  <DocSecurity>0</DocSecurity>
  <Lines>271</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4</cp:revision>
  <dcterms:created xsi:type="dcterms:W3CDTF">2023-05-22T06:50:00Z</dcterms:created>
  <dcterms:modified xsi:type="dcterms:W3CDTF">2023-06-15T09:14:00Z</dcterms:modified>
</cp:coreProperties>
</file>