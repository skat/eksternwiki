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27CCF" w14:textId="77777777" w:rsidR="0056176F" w:rsidRDefault="00FA5107" w:rsidP="00FA5107">
      <w:pPr>
        <w:outlineLvl w:val="0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Datastruktur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  <w:tblPrChange w:id="9" w:author="Halle Mahmoud Rashdan" w:date="2022-02-08T13:20:00Z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6" w:space="0" w:color="auto"/>
              <w:insideV w:val="single" w:sz="6" w:space="0" w:color="auto"/>
            </w:tblBorders>
            <w:tblLayout w:type="fixed"/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3401"/>
        <w:gridCol w:w="3402"/>
        <w:gridCol w:w="3402"/>
        <w:tblGridChange w:id="10">
          <w:tblGrid>
            <w:gridCol w:w="3401"/>
            <w:gridCol w:w="3402"/>
            <w:gridCol w:w="3402"/>
          </w:tblGrid>
        </w:tblGridChange>
      </w:tblGrid>
      <w:tr w:rsidR="00FA5107" w14:paraId="5502AD42" w14:textId="77777777" w:rsidTr="00FA5107">
        <w:tblPrEx>
          <w:tblCellMar>
            <w:top w:w="0" w:type="dxa"/>
            <w:bottom w:w="0" w:type="dxa"/>
          </w:tblCellMar>
        </w:tblPrEx>
        <w:trPr>
          <w:trHeight w:hRule="exact" w:val="113"/>
          <w:trPrChange w:id="11" w:author="Halle Mahmoud Rashdan" w:date="2022-02-08T13:20:00Z">
            <w:trPr>
              <w:trHeight w:hRule="exact" w:val="113"/>
            </w:trPr>
          </w:trPrChange>
        </w:trPr>
        <w:tc>
          <w:tcPr>
            <w:tcW w:w="10205" w:type="dxa"/>
            <w:gridSpan w:val="3"/>
            <w:shd w:val="clear" w:color="auto" w:fill="82A0F0"/>
            <w:tcPrChange w:id="12" w:author="Halle Mahmoud Rashdan" w:date="2022-02-08T13:20:00Z">
              <w:tcPr>
                <w:tcW w:w="10205" w:type="dxa"/>
                <w:gridSpan w:val="3"/>
                <w:shd w:val="clear" w:color="auto" w:fill="82A0F0"/>
              </w:tcPr>
            </w:tcPrChange>
          </w:tcPr>
          <w:p w14:paraId="035AFF59" w14:textId="77777777" w:rsidR="00FA5107" w:rsidRDefault="00FA5107" w:rsidP="00FA5107">
            <w:pPr>
              <w:rPr>
                <w:rFonts w:ascii="Arial" w:hAnsi="Arial" w:cs="Arial"/>
                <w:b/>
                <w:sz w:val="40"/>
              </w:rPr>
            </w:pPr>
          </w:p>
        </w:tc>
      </w:tr>
      <w:tr w:rsidR="00FA5107" w14:paraId="1D9A89BF" w14:textId="77777777" w:rsidTr="00FA5107">
        <w:tblPrEx>
          <w:tblCellMar>
            <w:top w:w="0" w:type="dxa"/>
            <w:bottom w:w="0" w:type="dxa"/>
          </w:tblCellMar>
        </w:tblPrEx>
        <w:trPr>
          <w:trHeight w:val="283"/>
          <w:trPrChange w:id="13" w:author="Halle Mahmoud Rashdan" w:date="2022-02-08T13:20:00Z">
            <w:trPr>
              <w:trHeight w:val="283"/>
            </w:trPr>
          </w:trPrChange>
        </w:trPr>
        <w:tc>
          <w:tcPr>
            <w:tcW w:w="10205" w:type="dxa"/>
            <w:gridSpan w:val="3"/>
            <w:tcPrChange w:id="14" w:author="Halle Mahmoud Rashdan" w:date="2022-02-08T13:20:00Z">
              <w:tcPr>
                <w:tcW w:w="10205" w:type="dxa"/>
                <w:gridSpan w:val="3"/>
              </w:tcPr>
            </w:tcPrChange>
          </w:tcPr>
          <w:p w14:paraId="62BD9218" w14:textId="77777777" w:rsidR="00FA5107" w:rsidRPr="00FA5107" w:rsidRDefault="00FA5107" w:rsidP="00FA5107">
            <w:pPr>
              <w:outlineLvl w:val="1"/>
              <w:rPr>
                <w:rFonts w:ascii="Arial" w:hAnsi="Arial" w:cs="Arial"/>
                <w:b/>
                <w:sz w:val="30"/>
              </w:rPr>
            </w:pPr>
            <w:proofErr w:type="spellStart"/>
            <w:r w:rsidRPr="00FA5107">
              <w:rPr>
                <w:rFonts w:ascii="Arial" w:hAnsi="Arial" w:cs="Arial"/>
                <w:b/>
                <w:sz w:val="30"/>
              </w:rPr>
              <w:t>GrundskyldTilForskudStruktur</w:t>
            </w:r>
            <w:proofErr w:type="spellEnd"/>
          </w:p>
        </w:tc>
      </w:tr>
      <w:tr w:rsidR="00FA5107" w14:paraId="43859963" w14:textId="77777777" w:rsidTr="00FA510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3401" w:type="dxa"/>
            <w:shd w:val="clear" w:color="auto" w:fill="auto"/>
            <w:vAlign w:val="center"/>
          </w:tcPr>
          <w:p w14:paraId="4CA334DC" w14:textId="77777777" w:rsidR="00FA5107" w:rsidRPr="00FA5107" w:rsidRDefault="00FA5107" w:rsidP="00FA5107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2C2FB8E9" w14:textId="77777777" w:rsidR="00FA5107" w:rsidRPr="00FA5107" w:rsidRDefault="00FA5107" w:rsidP="00FA5107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 oprettet: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3DD58615" w14:textId="77777777" w:rsidR="00FA5107" w:rsidRPr="00FA5107" w:rsidRDefault="00FA5107" w:rsidP="00FA5107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 ændret:</w:t>
            </w:r>
          </w:p>
        </w:tc>
      </w:tr>
      <w:tr w:rsidR="00FA5107" w14:paraId="43E39EA6" w14:textId="77777777" w:rsidTr="00FA510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3401" w:type="dxa"/>
            <w:shd w:val="clear" w:color="auto" w:fill="auto"/>
            <w:vAlign w:val="center"/>
          </w:tcPr>
          <w:p w14:paraId="775A48EC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Ejendomme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5DAC7D65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2021-12-09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3D5368AE" w14:textId="01048BD2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2022-</w:t>
            </w:r>
            <w:del w:id="15" w:author="Halle Mahmoud Rashdan" w:date="2022-02-08T13:20:00Z">
              <w:r w:rsidR="00EA7FC7">
                <w:rPr>
                  <w:rFonts w:ascii="Arial" w:hAnsi="Arial" w:cs="Arial"/>
                  <w:sz w:val="18"/>
                </w:rPr>
                <w:delText>01-26</w:delText>
              </w:r>
            </w:del>
            <w:ins w:id="16" w:author="Halle Mahmoud Rashdan" w:date="2022-02-08T13:20:00Z">
              <w:r>
                <w:rPr>
                  <w:rFonts w:ascii="Arial" w:hAnsi="Arial" w:cs="Arial"/>
                  <w:sz w:val="18"/>
                </w:rPr>
                <w:t>02-08</w:t>
              </w:r>
            </w:ins>
          </w:p>
        </w:tc>
      </w:tr>
      <w:tr w:rsidR="00FA5107" w14:paraId="49BD9FC6" w14:textId="77777777" w:rsidTr="00FA5107">
        <w:tblPrEx>
          <w:tblCellMar>
            <w:top w:w="0" w:type="dxa"/>
            <w:bottom w:w="0" w:type="dxa"/>
          </w:tblCellMar>
        </w:tblPrEx>
        <w:trPr>
          <w:trHeight w:val="283"/>
          <w:trPrChange w:id="17" w:author="Halle Mahmoud Rashdan" w:date="2022-02-08T13:20:00Z">
            <w:trPr>
              <w:trHeight w:val="283"/>
            </w:trPr>
          </w:trPrChange>
        </w:trPr>
        <w:tc>
          <w:tcPr>
            <w:tcW w:w="10205" w:type="dxa"/>
            <w:gridSpan w:val="3"/>
            <w:shd w:val="clear" w:color="auto" w:fill="D2DCFA"/>
            <w:vAlign w:val="center"/>
            <w:tcPrChange w:id="18" w:author="Halle Mahmoud Rashdan" w:date="2022-02-08T13:20:00Z">
              <w:tcPr>
                <w:tcW w:w="10205" w:type="dxa"/>
                <w:gridSpan w:val="3"/>
                <w:shd w:val="clear" w:color="auto" w:fill="D2DCFA"/>
                <w:vAlign w:val="center"/>
              </w:tcPr>
            </w:tcPrChange>
          </w:tcPr>
          <w:p w14:paraId="0E4A0C11" w14:textId="77777777" w:rsidR="00FA5107" w:rsidRPr="00FA5107" w:rsidRDefault="00FA5107" w:rsidP="00FA5107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Struktur:</w:t>
            </w:r>
          </w:p>
        </w:tc>
      </w:tr>
      <w:tr w:rsidR="00FA5107" w14:paraId="55D6E9C6" w14:textId="77777777" w:rsidTr="00FA5107">
        <w:tblPrEx>
          <w:tblCellMar>
            <w:top w:w="0" w:type="dxa"/>
            <w:bottom w:w="0" w:type="dxa"/>
          </w:tblCellMar>
        </w:tblPrEx>
        <w:trPr>
          <w:trHeight w:val="283"/>
          <w:trPrChange w:id="19" w:author="Halle Mahmoud Rashdan" w:date="2022-02-08T13:20:00Z">
            <w:trPr>
              <w:trHeight w:val="283"/>
            </w:trPr>
          </w:trPrChange>
        </w:trPr>
        <w:tc>
          <w:tcPr>
            <w:tcW w:w="10205" w:type="dxa"/>
            <w:gridSpan w:val="3"/>
            <w:vAlign w:val="center"/>
            <w:tcPrChange w:id="20" w:author="Halle Mahmoud Rashdan" w:date="2022-02-08T13:20:00Z">
              <w:tcPr>
                <w:tcW w:w="10205" w:type="dxa"/>
                <w:gridSpan w:val="3"/>
                <w:vAlign w:val="center"/>
              </w:tcPr>
            </w:tcPrChange>
          </w:tcPr>
          <w:p w14:paraId="0AA7403B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ListeOplysninger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4D57CDFB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14:paraId="3C85F904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</w:p>
          <w:p w14:paraId="7AAED854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14:paraId="20AE1277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EjerskabListe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51073420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14:paraId="1C6781C0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*Ejerskab*</w:t>
            </w:r>
          </w:p>
          <w:p w14:paraId="49E95939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1810BB92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Ajourføringshandling</w:t>
            </w:r>
          </w:p>
          <w:p w14:paraId="54F89E0A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GrundskyldsberegningID</w:t>
            </w:r>
            <w:proofErr w:type="spellEnd"/>
          </w:p>
          <w:p w14:paraId="60D3C2D8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GrundskyldsberegningTidspunkt</w:t>
            </w:r>
            <w:proofErr w:type="spellEnd"/>
          </w:p>
          <w:p w14:paraId="36E6B0CF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ins w:id="21" w:author="Halle Mahmoud Rashdan" w:date="2022-02-08T13:20:00Z">
              <w:r>
                <w:rPr>
                  <w:rFonts w:ascii="Arial" w:hAnsi="Arial" w:cs="Arial"/>
                  <w:sz w:val="18"/>
                </w:rPr>
                <w:t>(</w:t>
              </w:r>
            </w:ins>
            <w:proofErr w:type="spellStart"/>
            <w:r>
              <w:rPr>
                <w:rFonts w:ascii="Arial" w:hAnsi="Arial" w:cs="Arial"/>
                <w:sz w:val="18"/>
              </w:rPr>
              <w:t>FejlKode</w:t>
            </w:r>
            <w:proofErr w:type="spellEnd"/>
            <w:ins w:id="22" w:author="Halle Mahmoud Rashdan" w:date="2022-02-08T13:20:00Z">
              <w:r>
                <w:rPr>
                  <w:rFonts w:ascii="Arial" w:hAnsi="Arial" w:cs="Arial"/>
                  <w:sz w:val="18"/>
                </w:rPr>
                <w:t>)</w:t>
              </w:r>
            </w:ins>
          </w:p>
          <w:p w14:paraId="4B19D4F5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ins w:id="23" w:author="Halle Mahmoud Rashdan" w:date="2022-02-08T13:20:00Z">
              <w:r>
                <w:rPr>
                  <w:rFonts w:ascii="Arial" w:hAnsi="Arial" w:cs="Arial"/>
                  <w:sz w:val="18"/>
                </w:rPr>
                <w:t>(</w:t>
              </w:r>
            </w:ins>
            <w:proofErr w:type="spellStart"/>
            <w:r>
              <w:rPr>
                <w:rFonts w:ascii="Arial" w:hAnsi="Arial" w:cs="Arial"/>
                <w:sz w:val="18"/>
              </w:rPr>
              <w:t>FejlTekst</w:t>
            </w:r>
            <w:proofErr w:type="spellEnd"/>
            <w:ins w:id="24" w:author="Halle Mahmoud Rashdan" w:date="2022-02-08T13:20:00Z">
              <w:r>
                <w:rPr>
                  <w:rFonts w:ascii="Arial" w:hAnsi="Arial" w:cs="Arial"/>
                  <w:sz w:val="18"/>
                </w:rPr>
                <w:t>)</w:t>
              </w:r>
            </w:ins>
          </w:p>
          <w:p w14:paraId="390B9A17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*Ejer*</w:t>
            </w:r>
          </w:p>
          <w:p w14:paraId="0D232B17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1938D6D1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</w:p>
          <w:p w14:paraId="3495D203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72A69EDE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*Ejendom*</w:t>
            </w:r>
          </w:p>
          <w:p w14:paraId="7D29AC6C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42C89C27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KommuneNummer</w:t>
            </w:r>
            <w:proofErr w:type="spellEnd"/>
          </w:p>
          <w:p w14:paraId="251B53D2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EjendomNummer</w:t>
            </w:r>
            <w:proofErr w:type="spellEnd"/>
          </w:p>
          <w:p w14:paraId="246B55FD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ins w:id="25" w:author="Halle Mahmoud Rashdan" w:date="2022-02-08T13:20:00Z">
              <w:r>
                <w:rPr>
                  <w:rFonts w:ascii="Arial" w:hAnsi="Arial" w:cs="Arial"/>
                  <w:sz w:val="18"/>
                </w:rPr>
                <w:t>(</w:t>
              </w:r>
            </w:ins>
            <w:proofErr w:type="spellStart"/>
            <w:r>
              <w:rPr>
                <w:rFonts w:ascii="Arial" w:hAnsi="Arial" w:cs="Arial"/>
                <w:sz w:val="18"/>
              </w:rPr>
              <w:t>VurderingsejendomID</w:t>
            </w:r>
            <w:proofErr w:type="spellEnd"/>
            <w:ins w:id="26" w:author="Halle Mahmoud Rashdan" w:date="2022-02-08T13:20:00Z">
              <w:r>
                <w:rPr>
                  <w:rFonts w:ascii="Arial" w:hAnsi="Arial" w:cs="Arial"/>
                  <w:sz w:val="18"/>
                </w:rPr>
                <w:t>)</w:t>
              </w:r>
            </w:ins>
          </w:p>
          <w:p w14:paraId="44CE9550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TofamilieenhedLøbenummer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44430610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BFENummerListe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5A4C7225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{</w:t>
            </w:r>
          </w:p>
          <w:p w14:paraId="41C3E995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BestemtFastEjendomBFENummer</w:t>
            </w:r>
            <w:proofErr w:type="spellEnd"/>
          </w:p>
          <w:p w14:paraId="13E4C170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14:paraId="49DDA407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AdresseStruktur</w:t>
            </w:r>
            <w:proofErr w:type="spellEnd"/>
          </w:p>
          <w:p w14:paraId="56EA7F2D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*Vurdering*</w:t>
            </w:r>
          </w:p>
          <w:p w14:paraId="7D1DCAFE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7B0176D1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EjendomsvurderingVurderingsID</w:t>
            </w:r>
            <w:proofErr w:type="spellEnd"/>
          </w:p>
          <w:p w14:paraId="02383C92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EjendomsvurderingÆndringDato</w:t>
            </w:r>
            <w:proofErr w:type="spellEnd"/>
          </w:p>
          <w:p w14:paraId="42785E44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EjendomsvurderingÅr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</w:p>
          <w:p w14:paraId="1EC53D82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(EjendomsvurderingOmvurderingGrund1)</w:t>
            </w:r>
          </w:p>
          <w:p w14:paraId="0FD576CD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(EjendomsvurderingOmvurderingGrund2)</w:t>
            </w:r>
          </w:p>
          <w:p w14:paraId="0B3B5065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EjendomsvurderingBenyttelseKode</w:t>
            </w:r>
            <w:proofErr w:type="spellEnd"/>
          </w:p>
          <w:p w14:paraId="7D87F5D3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EjendomsvurderingOprindelseKode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63EE9643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GrundværdiBeskatningsgrundlag</w:t>
            </w:r>
            <w:proofErr w:type="spellEnd"/>
          </w:p>
          <w:p w14:paraId="530776DC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6067ACB0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EjendomsgrundskyldBeløb</w:t>
            </w:r>
            <w:proofErr w:type="spellEnd"/>
          </w:p>
          <w:p w14:paraId="0458C2D1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5C368E76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EjendomEjerskabEjerandel</w:t>
            </w:r>
            <w:proofErr w:type="spellEnd"/>
          </w:p>
          <w:p w14:paraId="34042A19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*Ejerperiode*</w:t>
            </w:r>
          </w:p>
          <w:p w14:paraId="1ECFC3C5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2396295F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EjendomEjerskabStartdato</w:t>
            </w:r>
            <w:proofErr w:type="spellEnd"/>
          </w:p>
          <w:p w14:paraId="52BDDBF4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EjendomEjerskabSlutdato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58AC138E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ÅrsejerperiodeAntalDage</w:t>
            </w:r>
            <w:proofErr w:type="spellEnd"/>
          </w:p>
          <w:p w14:paraId="5C770859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5D882F66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*Ejerskabsgrundskyld*</w:t>
            </w:r>
          </w:p>
          <w:p w14:paraId="4C8F3991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2DA03D87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EjerfordeltGrundskyldBeløb</w:t>
            </w:r>
            <w:proofErr w:type="spellEnd"/>
          </w:p>
          <w:p w14:paraId="77653350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EjerfordeltGrundskyldRabatBeløb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006E8B03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EjerfordeltGrundskyldBeløbEfterRabat</w:t>
            </w:r>
            <w:proofErr w:type="spellEnd"/>
          </w:p>
          <w:p w14:paraId="2BD7AAD0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0BC0B44D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7AD19891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FA5107" w14:paraId="315E8AC1" w14:textId="77777777" w:rsidTr="00FA510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 w14:paraId="30D33329" w14:textId="77777777" w:rsidR="00FA5107" w:rsidRPr="00FA5107" w:rsidRDefault="00FA5107" w:rsidP="00FA5107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Fælles Datastrukturer</w:t>
            </w:r>
          </w:p>
        </w:tc>
      </w:tr>
      <w:tr w:rsidR="00FA5107" w14:paraId="31791029" w14:textId="77777777" w:rsidTr="00FA510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FFFFFF"/>
            <w:vAlign w:val="center"/>
          </w:tcPr>
          <w:p w14:paraId="12FDE64F" w14:textId="77777777" w:rsidR="00FA5107" w:rsidRPr="00FA5107" w:rsidRDefault="00FA5107" w:rsidP="00FA5107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AdresseStruktur</w:t>
            </w:r>
            <w:proofErr w:type="spellEnd"/>
          </w:p>
        </w:tc>
      </w:tr>
      <w:tr w:rsidR="00FA5107" w14:paraId="75A76A3C" w14:textId="77777777" w:rsidTr="00FA510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FFFFFF"/>
            <w:vAlign w:val="center"/>
          </w:tcPr>
          <w:p w14:paraId="0C6DB5DC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* Adresse *</w:t>
            </w:r>
          </w:p>
          <w:p w14:paraId="67E67EE7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14:paraId="109F56C9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AdresseFortløbendeNummer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4BD121F4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AdresseAnvendelseKode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31106BAD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AdresseVejNavn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5DFFA41D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AdresseVejKode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3347C554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AdresseFraHusNummer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6369E45B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AdresseTilHusNummer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706A63C7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AdresseFraHusBogstav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3C82B8A3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AdresseTilHusBogstav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7DF21C0E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AdresseLigeUlige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4C2B32EE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AdresseEtageTekst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304DB964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AdresseSideDørTekst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30CDFE81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AdresseCONavn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69A97826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AdressePostNummer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2573291E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AdressePostDistrikt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4DFD192C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AdresseByNavn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01BB8C72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AdressePostBox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1307B4A1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AdresseGyldigFra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29A93558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AdresseGyldigTil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5B704BEE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AdresseTypeKode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7E1DD6ED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AdresseTypeTekst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59CB50C3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AdresseTypeGyldigFra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67E61CAF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AdresseTypeGyldigTil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01E7493C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LandKode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20F1263D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LandNavn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5E54C8C7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FA5107" w14:paraId="41D4BB64" w14:textId="77777777" w:rsidTr="00FA510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 w14:paraId="32A367E0" w14:textId="77777777" w:rsidR="00FA5107" w:rsidRPr="00FA5107" w:rsidRDefault="00FA5107" w:rsidP="00FA5107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Forretningsbeskrivelse</w:t>
            </w:r>
          </w:p>
        </w:tc>
      </w:tr>
      <w:tr w:rsidR="00FA5107" w14:paraId="7B3CD6BD" w14:textId="77777777" w:rsidTr="00FA510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FFFFFF"/>
            <w:vAlign w:val="center"/>
          </w:tcPr>
          <w:p w14:paraId="1925BBF4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Data som sendes fra </w:t>
            </w:r>
            <w:proofErr w:type="spellStart"/>
            <w:r>
              <w:rPr>
                <w:rFonts w:ascii="Arial" w:hAnsi="Arial" w:cs="Arial"/>
                <w:sz w:val="18"/>
              </w:rPr>
              <w:t>EogE</w:t>
            </w:r>
            <w:proofErr w:type="spellEnd"/>
            <w:r>
              <w:rPr>
                <w:rFonts w:ascii="Arial" w:hAnsi="Arial" w:cs="Arial"/>
                <w:sz w:val="18"/>
              </w:rPr>
              <w:t>-systemet til Forskud vedr. grundskyld.</w:t>
            </w:r>
          </w:p>
          <w:p w14:paraId="57A84433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Indgår ikke i en egentlig servicebeskrivelse, der er tale om filoverførsel.</w:t>
            </w:r>
          </w:p>
          <w:p w14:paraId="6D4D3A15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46BA2480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leveres oplysninger om beregnet grundskyld til Forskud til brug for Forskudsopgørelsen. </w:t>
            </w:r>
          </w:p>
          <w:p w14:paraId="6E17197D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0739CC32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vil være en hovedleverance til Forskud omkring 1. september (konkret tidspunkt vil fremgå af den leveranceplan, som udarbejdes hvert år). </w:t>
            </w:r>
          </w:p>
          <w:p w14:paraId="4F5B5056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Hovedleverancen skal indeholde alle gældende oplysninger for alle </w:t>
            </w:r>
            <w:proofErr w:type="spellStart"/>
            <w:r>
              <w:rPr>
                <w:rFonts w:ascii="Arial" w:hAnsi="Arial" w:cs="Arial"/>
                <w:sz w:val="18"/>
              </w:rPr>
              <w:t>ejerskaber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på leverancetidspunktet. </w:t>
            </w:r>
          </w:p>
          <w:p w14:paraId="7D25D997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30197AB4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Efterfølgende vil der være daglige ændringsleverancer. For hver ejendom hvor der er sket ændringer, vil leverancen indeholde alle de </w:t>
            </w:r>
            <w:proofErr w:type="spellStart"/>
            <w:r>
              <w:rPr>
                <w:rFonts w:ascii="Arial" w:hAnsi="Arial" w:cs="Arial"/>
                <w:sz w:val="18"/>
              </w:rPr>
              <w:t>ejerskaber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der er relateret til en specifik ejer hvor der er sket en ændring til et eller flere af denne ejers </w:t>
            </w:r>
            <w:proofErr w:type="spellStart"/>
            <w:r>
              <w:rPr>
                <w:rFonts w:ascii="Arial" w:hAnsi="Arial" w:cs="Arial"/>
                <w:sz w:val="18"/>
              </w:rPr>
              <w:t>ejerskaber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5C85272D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Ændringsleverancerne vil fortsætte frem til slutningen af det pågældende indkomstår (ultimo december)</w:t>
            </w:r>
          </w:p>
        </w:tc>
      </w:tr>
    </w:tbl>
    <w:p w14:paraId="6807185A" w14:textId="77777777" w:rsidR="00FA5107" w:rsidRDefault="00FA5107" w:rsidP="00FA5107">
      <w:pPr>
        <w:rPr>
          <w:rFonts w:ascii="Arial" w:hAnsi="Arial" w:cs="Arial"/>
          <w:b/>
          <w:sz w:val="40"/>
        </w:rPr>
        <w:sectPr w:rsidR="00FA5107" w:rsidSect="00FA510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14:paraId="733E3319" w14:textId="77777777" w:rsidR="00FA5107" w:rsidRDefault="00FA5107" w:rsidP="00FA5107">
      <w:pPr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FA5107" w14:paraId="1A9EAB66" w14:textId="77777777" w:rsidTr="00FA510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auto"/>
            <w:vAlign w:val="center"/>
          </w:tcPr>
          <w:p w14:paraId="343B3055" w14:textId="77777777" w:rsidR="00FA5107" w:rsidRPr="00FA5107" w:rsidRDefault="00FA5107" w:rsidP="00FA5107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DB9F63B" w14:textId="77777777" w:rsidR="00FA5107" w:rsidRPr="00FA5107" w:rsidRDefault="00FA5107" w:rsidP="00FA5107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auto"/>
            <w:vAlign w:val="center"/>
          </w:tcPr>
          <w:p w14:paraId="42282EF8" w14:textId="77777777" w:rsidR="00FA5107" w:rsidRPr="00FA5107" w:rsidRDefault="00FA5107" w:rsidP="00FA5107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FA5107" w14:paraId="77350A85" w14:textId="77777777" w:rsidTr="00FA510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54223096" w14:textId="77777777" w:rsidR="00FA5107" w:rsidRPr="00FA5107" w:rsidRDefault="00FA5107" w:rsidP="00FA510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AdresseAnvendelseKode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EAEBDBD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50B1CDEE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  <w:p w14:paraId="50360E3C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enumeration</w:t>
            </w:r>
            <w:proofErr w:type="spellEnd"/>
            <w:r>
              <w:rPr>
                <w:rFonts w:ascii="Arial" w:hAnsi="Arial" w:cs="Arial"/>
                <w:sz w:val="18"/>
              </w:rPr>
              <w:t>: 0, 1, 8, 9</w:t>
            </w:r>
          </w:p>
        </w:tc>
        <w:tc>
          <w:tcPr>
            <w:tcW w:w="4671" w:type="dxa"/>
            <w:shd w:val="clear" w:color="auto" w:fill="auto"/>
          </w:tcPr>
          <w:p w14:paraId="44CCE76B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adresseringsmuligheder.</w:t>
            </w:r>
          </w:p>
          <w:p w14:paraId="03D6C2A0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14:paraId="60F523ED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14:paraId="377036F4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14:paraId="66F91225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14:paraId="7C39F7AB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56DF6058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27FE84F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14:paraId="0FFFFE76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14:paraId="6AD1AD96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14:paraId="08FD4097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14:paraId="76A3A650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7F303382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</w:p>
        </w:tc>
      </w:tr>
      <w:tr w:rsidR="00FA5107" w14:paraId="562FEAFF" w14:textId="77777777" w:rsidTr="00FA510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48E179BE" w14:textId="77777777" w:rsidR="00FA5107" w:rsidRPr="00FA5107" w:rsidRDefault="00FA5107" w:rsidP="00FA510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AdresseByNavn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D083762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0F415769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300</w:t>
            </w:r>
          </w:p>
        </w:tc>
        <w:tc>
          <w:tcPr>
            <w:tcW w:w="4671" w:type="dxa"/>
            <w:shd w:val="clear" w:color="auto" w:fill="auto"/>
          </w:tcPr>
          <w:p w14:paraId="58C32272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14:paraId="510D5E4F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08E7CFF3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0214930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 navnefelt.</w:t>
            </w:r>
          </w:p>
          <w:p w14:paraId="58017AD9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Bruges til personnavne og virksomhedsnavne m.m.</w:t>
            </w:r>
          </w:p>
          <w:p w14:paraId="4BD2AA74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6BE1F2E3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</w:p>
        </w:tc>
      </w:tr>
      <w:tr w:rsidR="00FA5107" w14:paraId="21183489" w14:textId="77777777" w:rsidTr="00FA510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07570E49" w14:textId="77777777" w:rsidR="00FA5107" w:rsidRPr="00FA5107" w:rsidRDefault="00FA5107" w:rsidP="00FA510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AdresseCONavn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1CBAB3C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6D74F6C9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300</w:t>
            </w:r>
          </w:p>
        </w:tc>
        <w:tc>
          <w:tcPr>
            <w:tcW w:w="4671" w:type="dxa"/>
            <w:shd w:val="clear" w:color="auto" w:fill="auto"/>
          </w:tcPr>
          <w:p w14:paraId="3B2C5CA1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14:paraId="2FEA5DA3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4D170530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72EED84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 navnefelt.</w:t>
            </w:r>
          </w:p>
          <w:p w14:paraId="2E5A83B9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Bruges til personnavne og virksomhedsnavne m.m.</w:t>
            </w:r>
          </w:p>
          <w:p w14:paraId="617C0E79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6F440F9F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</w:p>
        </w:tc>
      </w:tr>
      <w:tr w:rsidR="00FA5107" w14:paraId="7E3A0C97" w14:textId="77777777" w:rsidTr="00FA510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38A4234B" w14:textId="77777777" w:rsidR="00FA5107" w:rsidRPr="00FA5107" w:rsidRDefault="00FA5107" w:rsidP="00FA510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AdresseEtageTekst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BEABE94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479DEE6F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10D0FAC8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14:paraId="3C31980F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55A34347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358CDBC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14:paraId="30D9A86C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291F0C48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2726DFDA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14:paraId="196682CB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0CB45BFF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</w:p>
        </w:tc>
      </w:tr>
      <w:tr w:rsidR="00FA5107" w14:paraId="012D8173" w14:textId="77777777" w:rsidTr="00FA510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1401FD96" w14:textId="77777777" w:rsidR="00FA5107" w:rsidRPr="00FA5107" w:rsidRDefault="00FA5107" w:rsidP="00FA510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AdresseFortløbendeNummer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B6A195E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205BF5A1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5</w:t>
            </w:r>
          </w:p>
        </w:tc>
        <w:tc>
          <w:tcPr>
            <w:tcW w:w="4671" w:type="dxa"/>
            <w:shd w:val="clear" w:color="auto" w:fill="auto"/>
          </w:tcPr>
          <w:p w14:paraId="02EAEA19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14:paraId="092374F0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3049C2FA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8C9CC9A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</w:t>
            </w:r>
          </w:p>
          <w:p w14:paraId="10BAE7BC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6D58C078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00DCA163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14:paraId="2B28107C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3B0D1D65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</w:p>
        </w:tc>
      </w:tr>
      <w:tr w:rsidR="00FA5107" w14:paraId="0B7D64AF" w14:textId="77777777" w:rsidTr="00FA510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49CBDB2A" w14:textId="77777777" w:rsidR="00FA5107" w:rsidRPr="00FA5107" w:rsidRDefault="00FA5107" w:rsidP="00FA510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AdresseFraHusBogstav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CA3B18D" w14:textId="77777777" w:rsidR="00FA5107" w:rsidRPr="00FA5107" w:rsidRDefault="00FA5107" w:rsidP="00FA5107">
            <w:pPr>
              <w:rPr>
                <w:rFonts w:ascii="Arial" w:hAnsi="Arial" w:cs="Arial"/>
                <w:sz w:val="18"/>
                <w:lang w:val="en-US"/>
              </w:rPr>
            </w:pPr>
            <w:r w:rsidRPr="00FA5107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1EDF449E" w14:textId="77777777" w:rsidR="00FA5107" w:rsidRPr="00FA5107" w:rsidRDefault="00FA5107" w:rsidP="00FA5107">
            <w:pPr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A5107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FA5107">
              <w:rPr>
                <w:rFonts w:ascii="Arial" w:hAnsi="Arial" w:cs="Arial"/>
                <w:sz w:val="18"/>
                <w:lang w:val="en-US"/>
              </w:rPr>
              <w:t>: 1</w:t>
            </w:r>
          </w:p>
          <w:p w14:paraId="7658256E" w14:textId="77777777" w:rsidR="00FA5107" w:rsidRPr="00FA5107" w:rsidRDefault="00FA5107" w:rsidP="00FA5107">
            <w:pPr>
              <w:rPr>
                <w:rFonts w:ascii="Arial" w:hAnsi="Arial" w:cs="Arial"/>
                <w:sz w:val="18"/>
                <w:lang w:val="en-US"/>
              </w:rPr>
            </w:pPr>
            <w:r w:rsidRPr="00FA5107">
              <w:rPr>
                <w:rFonts w:ascii="Arial" w:hAnsi="Arial" w:cs="Arial"/>
                <w:sz w:val="18"/>
                <w:lang w:val="en-US"/>
              </w:rPr>
              <w:t>pattern: [a-</w:t>
            </w:r>
            <w:proofErr w:type="spellStart"/>
            <w:r w:rsidRPr="00FA5107">
              <w:rPr>
                <w:rFonts w:ascii="Arial" w:hAnsi="Arial" w:cs="Arial"/>
                <w:sz w:val="18"/>
                <w:lang w:val="en-US"/>
              </w:rPr>
              <w:t>zA</w:t>
            </w:r>
            <w:proofErr w:type="spellEnd"/>
            <w:r w:rsidRPr="00FA5107">
              <w:rPr>
                <w:rFonts w:ascii="Arial" w:hAnsi="Arial" w:cs="Arial"/>
                <w:sz w:val="18"/>
                <w:lang w:val="en-US"/>
              </w:rPr>
              <w:t>-Z]</w:t>
            </w:r>
          </w:p>
        </w:tc>
        <w:tc>
          <w:tcPr>
            <w:tcW w:w="4671" w:type="dxa"/>
            <w:shd w:val="clear" w:color="auto" w:fill="auto"/>
          </w:tcPr>
          <w:p w14:paraId="2EA0EA78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14:paraId="6E4FBAA8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03B8C0A9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14:paraId="61C3D029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30159AA6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7DA9F68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</w:t>
            </w:r>
          </w:p>
          <w:p w14:paraId="29222F1A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1F75B584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01C13DDB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14:paraId="6D6EB72C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4B76112A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</w:p>
        </w:tc>
      </w:tr>
      <w:tr w:rsidR="00FA5107" w14:paraId="6FC9F81B" w14:textId="77777777" w:rsidTr="00FA510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648C3AAE" w14:textId="77777777" w:rsidR="00FA5107" w:rsidRPr="00FA5107" w:rsidRDefault="00FA5107" w:rsidP="00FA510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AdresseFraHusNummer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2B40C62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004C1061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671" w:type="dxa"/>
            <w:shd w:val="clear" w:color="auto" w:fill="auto"/>
          </w:tcPr>
          <w:p w14:paraId="011D07A0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14:paraId="51BA22F2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6CDB915D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E648E14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 husnummer i et vejafsnit i gaden eller på vejen.</w:t>
            </w:r>
          </w:p>
          <w:p w14:paraId="32AB6152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73C14846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58FE9C31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14:paraId="3ABAD9E5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2D45F4B8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</w:p>
        </w:tc>
      </w:tr>
      <w:tr w:rsidR="00FA5107" w14:paraId="13F6C00A" w14:textId="77777777" w:rsidTr="00FA510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324005AB" w14:textId="77777777" w:rsidR="00FA5107" w:rsidRPr="00FA5107" w:rsidRDefault="00FA5107" w:rsidP="00FA510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AdresseGyldigFra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D262D49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1CA44441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14:paraId="64DB3951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4932D21C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DB35569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23E083CC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772CFD1A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</w:p>
        </w:tc>
      </w:tr>
      <w:tr w:rsidR="00FA5107" w14:paraId="71B28B7B" w14:textId="77777777" w:rsidTr="00FA510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7C320131" w14:textId="77777777" w:rsidR="00FA5107" w:rsidRPr="00FA5107" w:rsidRDefault="00FA5107" w:rsidP="00FA510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AdresseGyldigTil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564B288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2321DD74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14:paraId="65398102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6A1709B5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0DC58BF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704551C1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2E5E460F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</w:p>
        </w:tc>
      </w:tr>
      <w:tr w:rsidR="00FA5107" w14:paraId="5F1B2D12" w14:textId="77777777" w:rsidTr="00FA510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699DEC4F" w14:textId="77777777" w:rsidR="00FA5107" w:rsidRPr="00FA5107" w:rsidRDefault="00FA5107" w:rsidP="00FA510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AdresseLigeUlige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A7F9200" w14:textId="77777777" w:rsidR="00FA5107" w:rsidRPr="00FA5107" w:rsidRDefault="00FA5107" w:rsidP="00FA5107">
            <w:pPr>
              <w:rPr>
                <w:rFonts w:ascii="Arial" w:hAnsi="Arial" w:cs="Arial"/>
                <w:sz w:val="18"/>
                <w:lang w:val="en-US"/>
              </w:rPr>
            </w:pPr>
            <w:r w:rsidRPr="00FA5107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3B10FB24" w14:textId="77777777" w:rsidR="00FA5107" w:rsidRPr="00FA5107" w:rsidRDefault="00FA5107" w:rsidP="00FA5107">
            <w:pPr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A5107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FA5107">
              <w:rPr>
                <w:rFonts w:ascii="Arial" w:hAnsi="Arial" w:cs="Arial"/>
                <w:sz w:val="18"/>
                <w:lang w:val="en-US"/>
              </w:rPr>
              <w:t>: 10</w:t>
            </w:r>
          </w:p>
          <w:p w14:paraId="157F788F" w14:textId="77777777" w:rsidR="00FA5107" w:rsidRPr="00FA5107" w:rsidRDefault="00FA5107" w:rsidP="00FA5107">
            <w:pPr>
              <w:rPr>
                <w:rFonts w:ascii="Arial" w:hAnsi="Arial" w:cs="Arial"/>
                <w:sz w:val="18"/>
                <w:lang w:val="en-US"/>
              </w:rPr>
            </w:pPr>
            <w:r w:rsidRPr="00FA5107">
              <w:rPr>
                <w:rFonts w:ascii="Arial" w:hAnsi="Arial" w:cs="Arial"/>
                <w:sz w:val="18"/>
                <w:lang w:val="en-US"/>
              </w:rPr>
              <w:t>pattern: [a-</w:t>
            </w:r>
            <w:proofErr w:type="spellStart"/>
            <w:r w:rsidRPr="00FA5107">
              <w:rPr>
                <w:rFonts w:ascii="Arial" w:hAnsi="Arial" w:cs="Arial"/>
                <w:sz w:val="18"/>
                <w:lang w:val="en-US"/>
              </w:rPr>
              <w:t>zA</w:t>
            </w:r>
            <w:proofErr w:type="spellEnd"/>
            <w:r w:rsidRPr="00FA5107">
              <w:rPr>
                <w:rFonts w:ascii="Arial" w:hAnsi="Arial" w:cs="Arial"/>
                <w:sz w:val="18"/>
                <w:lang w:val="en-US"/>
              </w:rPr>
              <w:t>-</w:t>
            </w:r>
            <w:proofErr w:type="spellStart"/>
            <w:proofErr w:type="gramStart"/>
            <w:r w:rsidRPr="00FA5107">
              <w:rPr>
                <w:rFonts w:ascii="Arial" w:hAnsi="Arial" w:cs="Arial"/>
                <w:sz w:val="18"/>
                <w:lang w:val="en-US"/>
              </w:rPr>
              <w:t>ZøæåØÆÅ</w:t>
            </w:r>
            <w:proofErr w:type="spellEnd"/>
            <w:r w:rsidRPr="00FA5107">
              <w:rPr>
                <w:rFonts w:ascii="Arial" w:hAnsi="Arial" w:cs="Arial"/>
                <w:sz w:val="18"/>
                <w:lang w:val="en-US"/>
              </w:rPr>
              <w:t>]*</w:t>
            </w:r>
            <w:proofErr w:type="gramEnd"/>
          </w:p>
          <w:p w14:paraId="5640CFAD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enumeration</w:t>
            </w:r>
            <w:proofErr w:type="spellEnd"/>
            <w:r>
              <w:rPr>
                <w:rFonts w:ascii="Arial" w:hAnsi="Arial" w:cs="Arial"/>
                <w:sz w:val="18"/>
              </w:rPr>
              <w:t>: Lige, Ulige</w:t>
            </w:r>
          </w:p>
        </w:tc>
        <w:tc>
          <w:tcPr>
            <w:tcW w:w="4671" w:type="dxa"/>
            <w:shd w:val="clear" w:color="auto" w:fill="auto"/>
          </w:tcPr>
          <w:p w14:paraId="0F6C15DD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om tal er lige eller ulige.</w:t>
            </w:r>
          </w:p>
          <w:p w14:paraId="408F75FC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5AAE0EF3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2806847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om tal er lige eller ulige.</w:t>
            </w:r>
          </w:p>
          <w:p w14:paraId="732D4A20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2B81A1C4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2727A4A9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Lige </w:t>
            </w:r>
          </w:p>
          <w:p w14:paraId="36E4B3AC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Ulige</w:t>
            </w:r>
          </w:p>
          <w:p w14:paraId="7ECDA3E0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3214B2C6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</w:p>
        </w:tc>
      </w:tr>
      <w:tr w:rsidR="00FA5107" w14:paraId="015FDB2F" w14:textId="77777777" w:rsidTr="00FA510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309CEEE5" w14:textId="77777777" w:rsidR="00FA5107" w:rsidRPr="00FA5107" w:rsidRDefault="00FA5107" w:rsidP="00FA510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AdressePostBox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F859B7D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13AACB27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  <w:shd w:val="clear" w:color="auto" w:fill="auto"/>
          </w:tcPr>
          <w:p w14:paraId="1A404840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14:paraId="2F2071C1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0AB8BCED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C349255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14:paraId="37DEB699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760FDED3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59E43D49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14:paraId="24100472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1587449C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</w:p>
        </w:tc>
      </w:tr>
      <w:tr w:rsidR="00FA5107" w14:paraId="080F871D" w14:textId="77777777" w:rsidTr="00FA510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55684AA0" w14:textId="77777777" w:rsidR="00FA5107" w:rsidRPr="00FA5107" w:rsidRDefault="00FA5107" w:rsidP="00FA510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AdressePostDistrikt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D03D0F1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3673734F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20</w:t>
            </w:r>
          </w:p>
        </w:tc>
        <w:tc>
          <w:tcPr>
            <w:tcW w:w="4671" w:type="dxa"/>
            <w:shd w:val="clear" w:color="auto" w:fill="auto"/>
          </w:tcPr>
          <w:p w14:paraId="061B7BAA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</w:t>
            </w:r>
            <w:proofErr w:type="spellStart"/>
            <w:r>
              <w:rPr>
                <w:rFonts w:ascii="Arial" w:hAnsi="Arial" w:cs="Arial"/>
                <w:sz w:val="18"/>
              </w:rPr>
              <w:t>postdistriktnavn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for postnummer</w:t>
            </w:r>
          </w:p>
          <w:p w14:paraId="6763D3B1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7BBD0A35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E3D9C73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postdistriktsnavn for postnummer</w:t>
            </w:r>
          </w:p>
          <w:p w14:paraId="3CA7B1BB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085A377E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</w:p>
        </w:tc>
      </w:tr>
      <w:tr w:rsidR="00FA5107" w14:paraId="3CEE88CE" w14:textId="77777777" w:rsidTr="00FA510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56BF08B3" w14:textId="77777777" w:rsidR="00FA5107" w:rsidRPr="00FA5107" w:rsidRDefault="00FA5107" w:rsidP="00FA510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AdressePostNummer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9BD9876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798ED41C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  <w:p w14:paraId="776C3014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671" w:type="dxa"/>
            <w:shd w:val="clear" w:color="auto" w:fill="auto"/>
          </w:tcPr>
          <w:p w14:paraId="0C7D5D7D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14:paraId="40783F61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60244434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A59622B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14:paraId="0217FF51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6DAA64EB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</w:p>
        </w:tc>
      </w:tr>
      <w:tr w:rsidR="00FA5107" w14:paraId="37453854" w14:textId="77777777" w:rsidTr="00FA510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60313F0" w14:textId="77777777" w:rsidR="00FA5107" w:rsidRPr="00FA5107" w:rsidRDefault="00FA5107" w:rsidP="00FA510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AdresseSideDørTekst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F20B481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04B99C4C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  <w:shd w:val="clear" w:color="auto" w:fill="auto"/>
          </w:tcPr>
          <w:p w14:paraId="5FADC482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14:paraId="28589235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68EDD311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6C72EE3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14:paraId="225E69AC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1B08AF99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</w:p>
        </w:tc>
      </w:tr>
      <w:tr w:rsidR="00FA5107" w14:paraId="643C5499" w14:textId="77777777" w:rsidTr="00FA510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758ECDBF" w14:textId="77777777" w:rsidR="00FA5107" w:rsidRPr="00FA5107" w:rsidRDefault="00FA5107" w:rsidP="00FA510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AdresseTilHusBogstav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278136C" w14:textId="77777777" w:rsidR="00FA5107" w:rsidRPr="00FA5107" w:rsidRDefault="00FA5107" w:rsidP="00FA5107">
            <w:pPr>
              <w:rPr>
                <w:rFonts w:ascii="Arial" w:hAnsi="Arial" w:cs="Arial"/>
                <w:sz w:val="18"/>
                <w:lang w:val="en-US"/>
              </w:rPr>
            </w:pPr>
            <w:r w:rsidRPr="00FA5107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538DD39A" w14:textId="77777777" w:rsidR="00FA5107" w:rsidRPr="00FA5107" w:rsidRDefault="00FA5107" w:rsidP="00FA5107">
            <w:pPr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A5107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FA5107">
              <w:rPr>
                <w:rFonts w:ascii="Arial" w:hAnsi="Arial" w:cs="Arial"/>
                <w:sz w:val="18"/>
                <w:lang w:val="en-US"/>
              </w:rPr>
              <w:t>: 1</w:t>
            </w:r>
          </w:p>
          <w:p w14:paraId="02FB8BB9" w14:textId="77777777" w:rsidR="00FA5107" w:rsidRPr="00FA5107" w:rsidRDefault="00FA5107" w:rsidP="00FA5107">
            <w:pPr>
              <w:rPr>
                <w:rFonts w:ascii="Arial" w:hAnsi="Arial" w:cs="Arial"/>
                <w:sz w:val="18"/>
                <w:lang w:val="en-US"/>
              </w:rPr>
            </w:pPr>
            <w:r w:rsidRPr="00FA5107">
              <w:rPr>
                <w:rFonts w:ascii="Arial" w:hAnsi="Arial" w:cs="Arial"/>
                <w:sz w:val="18"/>
                <w:lang w:val="en-US"/>
              </w:rPr>
              <w:t>pattern: [a-</w:t>
            </w:r>
            <w:proofErr w:type="spellStart"/>
            <w:r w:rsidRPr="00FA5107">
              <w:rPr>
                <w:rFonts w:ascii="Arial" w:hAnsi="Arial" w:cs="Arial"/>
                <w:sz w:val="18"/>
                <w:lang w:val="en-US"/>
              </w:rPr>
              <w:t>zA</w:t>
            </w:r>
            <w:proofErr w:type="spellEnd"/>
            <w:r w:rsidRPr="00FA5107">
              <w:rPr>
                <w:rFonts w:ascii="Arial" w:hAnsi="Arial" w:cs="Arial"/>
                <w:sz w:val="18"/>
                <w:lang w:val="en-US"/>
              </w:rPr>
              <w:t>-Z]</w:t>
            </w:r>
          </w:p>
        </w:tc>
        <w:tc>
          <w:tcPr>
            <w:tcW w:w="4671" w:type="dxa"/>
            <w:shd w:val="clear" w:color="auto" w:fill="auto"/>
          </w:tcPr>
          <w:p w14:paraId="072BFB59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14:paraId="3D562F38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2E5E566B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14:paraId="742624AE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765A10EF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848860D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</w:t>
            </w:r>
          </w:p>
          <w:p w14:paraId="114B89DA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19F41DAE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45235981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14:paraId="782D73AA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02BB3DBE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</w:p>
        </w:tc>
      </w:tr>
      <w:tr w:rsidR="00FA5107" w14:paraId="7F5A5989" w14:textId="77777777" w:rsidTr="00FA510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798662B9" w14:textId="77777777" w:rsidR="00FA5107" w:rsidRPr="00FA5107" w:rsidRDefault="00FA5107" w:rsidP="00FA510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AdresseTilHusNummer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3864EB1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42859CF7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671" w:type="dxa"/>
            <w:shd w:val="clear" w:color="auto" w:fill="auto"/>
          </w:tcPr>
          <w:p w14:paraId="1AE38035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14:paraId="24BA27E1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1498A62D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F2BD21B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 husnummer i et vejafsnit i gaden eller på vejen.</w:t>
            </w:r>
          </w:p>
          <w:p w14:paraId="0F2833C6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1456DDDE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638A4432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14:paraId="4A6714FF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6F9D4483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</w:p>
        </w:tc>
      </w:tr>
      <w:tr w:rsidR="00FA5107" w14:paraId="1F7E434B" w14:textId="77777777" w:rsidTr="00FA510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4829D807" w14:textId="77777777" w:rsidR="00FA5107" w:rsidRPr="00FA5107" w:rsidRDefault="00FA5107" w:rsidP="00FA510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AdresseTypeGyldigFra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85156BE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33797477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  <w:p w14:paraId="5575D0F8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23DEAED6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0E5FB12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01DDA547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2F1A5010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</w:p>
        </w:tc>
      </w:tr>
      <w:tr w:rsidR="00FA5107" w14:paraId="120CB087" w14:textId="77777777" w:rsidTr="00FA510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49E857AE" w14:textId="77777777" w:rsidR="00FA5107" w:rsidRPr="00FA5107" w:rsidRDefault="00FA5107" w:rsidP="00FA510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AdresseTypeGyldigTil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1789A54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3AC58CD7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  <w:p w14:paraId="47B8E58D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1B4B3D13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072B621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3BC1DA9E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16ECB5F2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</w:p>
        </w:tc>
      </w:tr>
      <w:tr w:rsidR="00FA5107" w14:paraId="178544D1" w14:textId="77777777" w:rsidTr="00FA510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0BDCD395" w14:textId="77777777" w:rsidR="00FA5107" w:rsidRPr="00FA5107" w:rsidRDefault="00FA5107" w:rsidP="00FA510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AdresseTypeKode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1ADB8DF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709A1043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671" w:type="dxa"/>
            <w:shd w:val="clear" w:color="auto" w:fill="auto"/>
          </w:tcPr>
          <w:p w14:paraId="616EBE98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14:paraId="7092A88E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45593989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14:paraId="0B01109E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14:paraId="42E73AB1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14:paraId="3BC3621B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14:paraId="51977C6D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14:paraId="3B8D3A8A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340B8AEA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9DCF120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adresseformat.</w:t>
            </w:r>
          </w:p>
          <w:p w14:paraId="6C1B225A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6801CCB5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281718E4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14:paraId="1922B434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6367EC68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14:paraId="24E5307E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14:paraId="07821C08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14:paraId="257A129C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14:paraId="5728AAE2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14:paraId="4E30937E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38971820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</w:p>
        </w:tc>
      </w:tr>
      <w:tr w:rsidR="00FA5107" w14:paraId="0D98D5CF" w14:textId="77777777" w:rsidTr="00FA510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6EADBA73" w14:textId="77777777" w:rsidR="00FA5107" w:rsidRPr="00FA5107" w:rsidRDefault="00FA5107" w:rsidP="00FA510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AdresseTypeTekst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9D6B448" w14:textId="77777777" w:rsidR="00FA5107" w:rsidRPr="00FA5107" w:rsidRDefault="00FA5107" w:rsidP="00FA5107">
            <w:pPr>
              <w:rPr>
                <w:rFonts w:ascii="Arial" w:hAnsi="Arial" w:cs="Arial"/>
                <w:sz w:val="18"/>
                <w:lang w:val="en-US"/>
              </w:rPr>
            </w:pPr>
            <w:r w:rsidRPr="00FA5107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5CCEF436" w14:textId="77777777" w:rsidR="00FA5107" w:rsidRPr="00FA5107" w:rsidRDefault="00FA5107" w:rsidP="00FA5107">
            <w:pPr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A5107">
              <w:rPr>
                <w:rFonts w:ascii="Arial" w:hAnsi="Arial" w:cs="Arial"/>
                <w:sz w:val="18"/>
                <w:lang w:val="en-US"/>
              </w:rPr>
              <w:t>minLength</w:t>
            </w:r>
            <w:proofErr w:type="spellEnd"/>
            <w:r w:rsidRPr="00FA5107">
              <w:rPr>
                <w:rFonts w:ascii="Arial" w:hAnsi="Arial" w:cs="Arial"/>
                <w:sz w:val="18"/>
                <w:lang w:val="en-US"/>
              </w:rPr>
              <w:t>: 0</w:t>
            </w:r>
          </w:p>
          <w:p w14:paraId="0A7BB574" w14:textId="77777777" w:rsidR="00FA5107" w:rsidRPr="00FA5107" w:rsidRDefault="00FA5107" w:rsidP="00FA5107">
            <w:pPr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A5107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FA5107">
              <w:rPr>
                <w:rFonts w:ascii="Arial" w:hAnsi="Arial" w:cs="Arial"/>
                <w:sz w:val="18"/>
                <w:lang w:val="en-US"/>
              </w:rPr>
              <w:t>: 100</w:t>
            </w:r>
          </w:p>
          <w:p w14:paraId="46ECE3F4" w14:textId="77777777" w:rsidR="00FA5107" w:rsidRPr="00FA5107" w:rsidRDefault="00FA5107" w:rsidP="00FA5107">
            <w:pPr>
              <w:rPr>
                <w:rFonts w:ascii="Arial" w:hAnsi="Arial" w:cs="Arial"/>
                <w:sz w:val="18"/>
                <w:lang w:val="en-US"/>
              </w:rPr>
            </w:pPr>
            <w:r w:rsidRPr="00FA5107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  <w:shd w:val="clear" w:color="auto" w:fill="auto"/>
          </w:tcPr>
          <w:p w14:paraId="08F1E60E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  <w:p w14:paraId="43135577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57C2A0C7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09ED75F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mindre tekst - typisk et eller få ord - som unikt giver mulighed for identifikationen af et givet begreb. </w:t>
            </w:r>
          </w:p>
          <w:p w14:paraId="48B932A0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nogle sammenhænge er det også brugt til mindre forklaringer (sætningsniveau)</w:t>
            </w:r>
          </w:p>
          <w:p w14:paraId="03D7F92C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0F7EC6AF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</w:p>
        </w:tc>
      </w:tr>
      <w:tr w:rsidR="00FA5107" w14:paraId="5D6366A1" w14:textId="77777777" w:rsidTr="00FA510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3B4F1C73" w14:textId="77777777" w:rsidR="00FA5107" w:rsidRPr="00FA5107" w:rsidRDefault="00FA5107" w:rsidP="00FA510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AdresseVejKode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5032EBC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4624BCA9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  <w:p w14:paraId="0A667B7C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0</w:t>
            </w:r>
          </w:p>
        </w:tc>
        <w:tc>
          <w:tcPr>
            <w:tcW w:w="4671" w:type="dxa"/>
            <w:shd w:val="clear" w:color="auto" w:fill="auto"/>
          </w:tcPr>
          <w:p w14:paraId="189C0097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14:paraId="33CF71B4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3849DFDB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51DA9C2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14:paraId="5E0618BE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2AF023BE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5997E705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14:paraId="33869118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4C791D3C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</w:p>
        </w:tc>
      </w:tr>
      <w:tr w:rsidR="00FA5107" w14:paraId="5A88F3C8" w14:textId="77777777" w:rsidTr="00FA510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4965148A" w14:textId="77777777" w:rsidR="00FA5107" w:rsidRPr="00FA5107" w:rsidRDefault="00FA5107" w:rsidP="00FA510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AdresseVejNavn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5D1DB1B" w14:textId="77777777" w:rsidR="00FA5107" w:rsidRPr="00FA5107" w:rsidRDefault="00FA5107" w:rsidP="00FA5107">
            <w:pPr>
              <w:rPr>
                <w:rFonts w:ascii="Arial" w:hAnsi="Arial" w:cs="Arial"/>
                <w:sz w:val="18"/>
                <w:lang w:val="en-US"/>
              </w:rPr>
            </w:pPr>
            <w:r w:rsidRPr="00FA5107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1ECF8702" w14:textId="77777777" w:rsidR="00FA5107" w:rsidRPr="00FA5107" w:rsidRDefault="00FA5107" w:rsidP="00FA5107">
            <w:pPr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A5107">
              <w:rPr>
                <w:rFonts w:ascii="Arial" w:hAnsi="Arial" w:cs="Arial"/>
                <w:sz w:val="18"/>
                <w:lang w:val="en-US"/>
              </w:rPr>
              <w:t>minLength</w:t>
            </w:r>
            <w:proofErr w:type="spellEnd"/>
            <w:r w:rsidRPr="00FA5107">
              <w:rPr>
                <w:rFonts w:ascii="Arial" w:hAnsi="Arial" w:cs="Arial"/>
                <w:sz w:val="18"/>
                <w:lang w:val="en-US"/>
              </w:rPr>
              <w:t>: 0</w:t>
            </w:r>
          </w:p>
          <w:p w14:paraId="1A7B164B" w14:textId="77777777" w:rsidR="00FA5107" w:rsidRPr="00FA5107" w:rsidRDefault="00FA5107" w:rsidP="00FA5107">
            <w:pPr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A5107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FA5107">
              <w:rPr>
                <w:rFonts w:ascii="Arial" w:hAnsi="Arial" w:cs="Arial"/>
                <w:sz w:val="18"/>
                <w:lang w:val="en-US"/>
              </w:rPr>
              <w:t>: 100</w:t>
            </w:r>
          </w:p>
          <w:p w14:paraId="7F13086B" w14:textId="77777777" w:rsidR="00FA5107" w:rsidRPr="00FA5107" w:rsidRDefault="00FA5107" w:rsidP="00FA5107">
            <w:pPr>
              <w:rPr>
                <w:rFonts w:ascii="Arial" w:hAnsi="Arial" w:cs="Arial"/>
                <w:sz w:val="18"/>
                <w:lang w:val="en-US"/>
              </w:rPr>
            </w:pPr>
            <w:r w:rsidRPr="00FA5107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  <w:shd w:val="clear" w:color="auto" w:fill="auto"/>
          </w:tcPr>
          <w:p w14:paraId="1836F486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</w:t>
            </w:r>
            <w:proofErr w:type="gramStart"/>
            <w:r>
              <w:rPr>
                <w:rFonts w:ascii="Arial" w:hAnsi="Arial" w:cs="Arial"/>
                <w:sz w:val="18"/>
              </w:rPr>
              <w:t>navnet  på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en vej/gade  i Danmark</w:t>
            </w:r>
          </w:p>
          <w:p w14:paraId="0F4F71B4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75C9C2A1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83C9C30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mindre tekst - typisk et eller få ord - som unikt giver mulighed for identifikationen af et givet begreb. </w:t>
            </w:r>
          </w:p>
          <w:p w14:paraId="2840C776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nogle sammenhænge er det også brugt til mindre forklaringer (sætningsniveau)</w:t>
            </w:r>
          </w:p>
          <w:p w14:paraId="5830D487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64563700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</w:p>
        </w:tc>
      </w:tr>
      <w:tr w:rsidR="00FA5107" w14:paraId="04F527FB" w14:textId="77777777" w:rsidTr="00FA510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52FD385D" w14:textId="77777777" w:rsidR="00FA5107" w:rsidRPr="00FA5107" w:rsidRDefault="00FA5107" w:rsidP="00FA5107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Ajourføringshandling</w:t>
            </w:r>
          </w:p>
        </w:tc>
        <w:tc>
          <w:tcPr>
            <w:tcW w:w="1701" w:type="dxa"/>
            <w:shd w:val="clear" w:color="auto" w:fill="auto"/>
          </w:tcPr>
          <w:p w14:paraId="57683986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5473BF8A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671" w:type="dxa"/>
            <w:shd w:val="clear" w:color="auto" w:fill="auto"/>
          </w:tcPr>
          <w:p w14:paraId="7788069E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 hvilken handling der udføres:</w:t>
            </w:r>
          </w:p>
          <w:p w14:paraId="3872D469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 - Opret nyt forhold</w:t>
            </w:r>
          </w:p>
          <w:p w14:paraId="284B811C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 - rettelse til eksisterende forhold</w:t>
            </w:r>
          </w:p>
          <w:p w14:paraId="73A4D527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 - sletning af forhold</w:t>
            </w:r>
          </w:p>
          <w:p w14:paraId="15922C09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23B01A48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5ECFACC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 med en længde på 0 eller 1 tegn.</w:t>
            </w:r>
          </w:p>
          <w:p w14:paraId="5F5E3841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3CA0EEC7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</w:p>
        </w:tc>
      </w:tr>
      <w:tr w:rsidR="00FA5107" w14:paraId="34670B69" w14:textId="77777777" w:rsidTr="00FA510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4C0B79F0" w14:textId="77777777" w:rsidR="00FA5107" w:rsidRPr="00FA5107" w:rsidRDefault="00FA5107" w:rsidP="00FA510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BestemtFastEjendomBFENummer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F51B70A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2CE7E615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671" w:type="dxa"/>
            <w:shd w:val="clear" w:color="auto" w:fill="auto"/>
          </w:tcPr>
          <w:p w14:paraId="57727963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 Matriklen: Unikt fortløbende identifikation tildelt den specifikke bestemte fast ejendom.</w:t>
            </w:r>
          </w:p>
          <w:p w14:paraId="5DA7A8EC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04085D66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OBS: formatet foreløbigt defineret alene som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datatype fra Matriklens side.</w:t>
            </w:r>
          </w:p>
          <w:p w14:paraId="4FF3C89A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56639EC6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6CF022C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 Matriklen: Unikt fortløbende identifikation tildelt den specifikke bestemte fast ejendom.</w:t>
            </w:r>
          </w:p>
          <w:p w14:paraId="0E932F93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3F94C8DC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OBS: formatet foreløbigt defineret alene som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datatype fra Matriklens side.</w:t>
            </w:r>
          </w:p>
          <w:p w14:paraId="49EA6B13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411A98DC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</w:p>
        </w:tc>
      </w:tr>
      <w:tr w:rsidR="00FA5107" w14:paraId="0970F0F0" w14:textId="77777777" w:rsidTr="00FA510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702D8CAA" w14:textId="77777777" w:rsidR="00FA5107" w:rsidRPr="00FA5107" w:rsidRDefault="00FA5107" w:rsidP="00FA510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EjendomEjerskabEjerandel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E7A4794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5418A8F2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5</w:t>
            </w:r>
          </w:p>
          <w:p w14:paraId="51161DE3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  <w:shd w:val="clear" w:color="auto" w:fill="auto"/>
          </w:tcPr>
          <w:p w14:paraId="58855C5D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Ejerandel af ejendomsværdi.</w:t>
            </w:r>
          </w:p>
          <w:p w14:paraId="0F353FE5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08E0DB15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1=100</w:t>
            </w:r>
          </w:p>
          <w:p w14:paraId="35417285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2AD33381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735</w:t>
            </w:r>
          </w:p>
          <w:p w14:paraId="036BB7E1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5679E850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6749F14" w14:textId="77777777" w:rsidR="00EA7FC7" w:rsidRDefault="00EA7FC7" w:rsidP="00EA7FC7">
            <w:pPr>
              <w:rPr>
                <w:del w:id="29" w:author="Halle Mahmoud Rashdan" w:date="2022-02-08T13:20:00Z"/>
                <w:rFonts w:ascii="Arial" w:hAnsi="Arial" w:cs="Arial"/>
                <w:sz w:val="18"/>
              </w:rPr>
            </w:pPr>
            <w:del w:id="30" w:author="Halle Mahmoud Rashdan" w:date="2022-02-08T13:20:00Z">
              <w:r>
                <w:rPr>
                  <w:rFonts w:ascii="Arial" w:hAnsi="Arial" w:cs="Arial"/>
                  <w:sz w:val="18"/>
                </w:rPr>
                <w:delText>Procent af en værdi fx en ejerandel</w:delText>
              </w:r>
            </w:del>
          </w:p>
          <w:p w14:paraId="6307870D" w14:textId="77777777" w:rsidR="00EA7FC7" w:rsidRDefault="00EA7FC7" w:rsidP="00EA7FC7">
            <w:pPr>
              <w:rPr>
                <w:del w:id="31" w:author="Halle Mahmoud Rashdan" w:date="2022-02-08T13:20:00Z"/>
                <w:rFonts w:ascii="Arial" w:hAnsi="Arial" w:cs="Arial"/>
                <w:sz w:val="18"/>
              </w:rPr>
            </w:pPr>
          </w:p>
          <w:p w14:paraId="1DD21A09" w14:textId="77777777" w:rsidR="00FA5107" w:rsidRDefault="00FA5107" w:rsidP="00FA5107">
            <w:pPr>
              <w:rPr>
                <w:ins w:id="32" w:author="Halle Mahmoud Rashdan" w:date="2022-02-08T13:20:00Z"/>
                <w:rFonts w:ascii="Arial" w:hAnsi="Arial" w:cs="Arial"/>
                <w:sz w:val="18"/>
              </w:rPr>
            </w:pPr>
            <w:ins w:id="33" w:author="Halle Mahmoud Rashdan" w:date="2022-02-08T13:20:00Z">
              <w:r>
                <w:rPr>
                  <w:rFonts w:ascii="Arial" w:hAnsi="Arial" w:cs="Arial"/>
                  <w:sz w:val="18"/>
                </w:rPr>
                <w:t>En brøk udtrykt som kommatal hvor 1=100%</w:t>
              </w:r>
            </w:ins>
          </w:p>
          <w:p w14:paraId="203D7E00" w14:textId="77777777" w:rsidR="00FA5107" w:rsidRDefault="00FA5107" w:rsidP="00FA5107">
            <w:pPr>
              <w:rPr>
                <w:ins w:id="34" w:author="Halle Mahmoud Rashdan" w:date="2022-02-08T13:20:00Z"/>
                <w:rFonts w:ascii="Arial" w:hAnsi="Arial" w:cs="Arial"/>
                <w:sz w:val="18"/>
              </w:rPr>
            </w:pPr>
          </w:p>
          <w:p w14:paraId="72177859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</w:p>
        </w:tc>
      </w:tr>
      <w:tr w:rsidR="00FA5107" w14:paraId="135D9A96" w14:textId="77777777" w:rsidTr="00FA510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4CD7CB61" w14:textId="77777777" w:rsidR="00FA5107" w:rsidRPr="00FA5107" w:rsidRDefault="00FA5107" w:rsidP="00FA510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EjendomEjerskabSlutdato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DA217D1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1E785CA8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Slutdatoen for ejerperioden i hvilken der skal betales ejendomsværdiskat i forbindelse med køb/salg</w:t>
            </w:r>
          </w:p>
          <w:p w14:paraId="0A87678F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079C9A37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DD4EB7A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0C5A6357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02A1C70B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</w:p>
        </w:tc>
      </w:tr>
      <w:tr w:rsidR="00FA5107" w14:paraId="2D2B26AD" w14:textId="77777777" w:rsidTr="00FA510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090018B5" w14:textId="77777777" w:rsidR="00FA5107" w:rsidRPr="00FA5107" w:rsidRDefault="00FA5107" w:rsidP="00FA510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EjendomEjerskabStartdato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3C08250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6B54177E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Startdatoen for ejerperioden i hvilken der skal betales ejendomsværdiskat i forbindelse med køb/salg</w:t>
            </w:r>
          </w:p>
          <w:p w14:paraId="14163436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32DDC3C6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0AC59B3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6EF9E88A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045ADF0A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</w:p>
        </w:tc>
      </w:tr>
      <w:tr w:rsidR="00FA5107" w14:paraId="5604458D" w14:textId="77777777" w:rsidTr="00FA510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6B777C7C" w14:textId="77777777" w:rsidR="00FA5107" w:rsidRPr="00FA5107" w:rsidRDefault="00FA5107" w:rsidP="00FA510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1EF7F61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3BF6A074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7</w:t>
            </w:r>
          </w:p>
        </w:tc>
        <w:tc>
          <w:tcPr>
            <w:tcW w:w="4671" w:type="dxa"/>
            <w:shd w:val="clear" w:color="auto" w:fill="auto"/>
          </w:tcPr>
          <w:p w14:paraId="7F765169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6-cifret identifikation af en ejendom i BBR-registreret</w:t>
            </w:r>
          </w:p>
          <w:p w14:paraId="791E3016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1627C171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E34D2DD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en ejendoms nummer i BBR</w:t>
            </w:r>
          </w:p>
          <w:p w14:paraId="1B8A0E5A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1A5550AA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</w:p>
        </w:tc>
      </w:tr>
      <w:tr w:rsidR="00FA5107" w14:paraId="6750C990" w14:textId="77777777" w:rsidTr="00FA510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7CED0A1C" w14:textId="77777777" w:rsidR="00FA5107" w:rsidRPr="00FA5107" w:rsidRDefault="00FA5107" w:rsidP="00FA510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EjendomsgrundskyldBeløb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CA9D6D9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0AA41448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53AAD2A4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5B5FB82A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Grundskyld der skal opkræves for hele ejendommen for et helt givet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før der evt. fratrækkes rabat.</w:t>
            </w:r>
          </w:p>
          <w:p w14:paraId="02291441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7CFAB1CA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8838AB9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296D9AD3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6CD94C4B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</w:p>
        </w:tc>
      </w:tr>
      <w:tr w:rsidR="00FA5107" w14:paraId="6EB1C579" w14:textId="77777777" w:rsidTr="00FA510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1517DF2" w14:textId="77777777" w:rsidR="00FA5107" w:rsidRPr="00FA5107" w:rsidRDefault="00FA5107" w:rsidP="00FA510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EjendomsvurderingBenyttelseKode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E595E37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558051C0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36CD1090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Benyttelseskode angiver ejendommens benyttelse, som den er blevet fastlagt i forbindelse med en vurdering.</w:t>
            </w:r>
          </w:p>
          <w:p w14:paraId="740127AC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6B5BD6A3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D460D72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 ascii tegn</w:t>
            </w:r>
          </w:p>
          <w:p w14:paraId="437EAD59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6DCD0E7D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</w:p>
        </w:tc>
      </w:tr>
      <w:tr w:rsidR="00FA5107" w14:paraId="6F46FD7E" w14:textId="77777777" w:rsidTr="00FA510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34F19ABC" w14:textId="77777777" w:rsidR="00FA5107" w:rsidRPr="00FA5107" w:rsidRDefault="00FA5107" w:rsidP="00FA5107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EjendomsvurderingOmvurderingGrund1</w:t>
            </w:r>
          </w:p>
        </w:tc>
        <w:tc>
          <w:tcPr>
            <w:tcW w:w="1701" w:type="dxa"/>
            <w:shd w:val="clear" w:color="auto" w:fill="auto"/>
          </w:tcPr>
          <w:p w14:paraId="33C9E7CD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63CE8494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04C10B32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(COMVGR1).</w:t>
            </w:r>
          </w:p>
          <w:p w14:paraId="7CD72014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Ejendommens omvurderingsgrund 1 ved den </w:t>
            </w:r>
            <w:proofErr w:type="gramStart"/>
            <w:r>
              <w:rPr>
                <w:rFonts w:ascii="Arial" w:hAnsi="Arial" w:cs="Arial"/>
                <w:sz w:val="18"/>
              </w:rPr>
              <w:t>2015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vurdering</w:t>
            </w:r>
          </w:p>
          <w:p w14:paraId="63F691D4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054567E2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2AEF1DD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 ascii tegn</w:t>
            </w:r>
          </w:p>
          <w:p w14:paraId="1C817DEF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2EC8FAB7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</w:p>
        </w:tc>
      </w:tr>
      <w:tr w:rsidR="00FA5107" w14:paraId="2135159F" w14:textId="77777777" w:rsidTr="00FA510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1177C1C3" w14:textId="77777777" w:rsidR="00FA5107" w:rsidRPr="00FA5107" w:rsidRDefault="00FA5107" w:rsidP="00FA5107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EjendomsvurderingOmvurderingGrund2</w:t>
            </w:r>
          </w:p>
        </w:tc>
        <w:tc>
          <w:tcPr>
            <w:tcW w:w="1701" w:type="dxa"/>
            <w:shd w:val="clear" w:color="auto" w:fill="auto"/>
          </w:tcPr>
          <w:p w14:paraId="3A511A66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546E9C9C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327AF98B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(COMVGR2).</w:t>
            </w:r>
          </w:p>
          <w:p w14:paraId="32C4206A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Ejendommens omvurderingsgrund 2 ved den </w:t>
            </w:r>
            <w:proofErr w:type="gramStart"/>
            <w:r>
              <w:rPr>
                <w:rFonts w:ascii="Arial" w:hAnsi="Arial" w:cs="Arial"/>
                <w:sz w:val="18"/>
              </w:rPr>
              <w:t>2015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vurdering</w:t>
            </w:r>
          </w:p>
          <w:p w14:paraId="291C50F6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3E5AA7A9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6DEE45F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 ascii tegn</w:t>
            </w:r>
          </w:p>
          <w:p w14:paraId="1FEBF285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39C3A245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</w:p>
        </w:tc>
      </w:tr>
      <w:tr w:rsidR="00FA5107" w14:paraId="5E200E19" w14:textId="77777777" w:rsidTr="00FA510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0C8B4577" w14:textId="77777777" w:rsidR="00FA5107" w:rsidRPr="00FA5107" w:rsidRDefault="00FA5107" w:rsidP="00FA510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EjendomsvurderingOprindelseKode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5F48B65" w14:textId="77777777" w:rsidR="00FA5107" w:rsidRPr="00FA5107" w:rsidRDefault="00FA5107" w:rsidP="00FA5107">
            <w:pPr>
              <w:rPr>
                <w:rFonts w:ascii="Arial" w:hAnsi="Arial" w:cs="Arial"/>
                <w:sz w:val="18"/>
                <w:lang w:val="en-US"/>
              </w:rPr>
            </w:pPr>
            <w:r w:rsidRPr="00FA5107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14:paraId="21947F21" w14:textId="77777777" w:rsidR="00FA5107" w:rsidRPr="00FA5107" w:rsidRDefault="00FA5107" w:rsidP="00FA5107">
            <w:pPr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A5107">
              <w:rPr>
                <w:rFonts w:ascii="Arial" w:hAnsi="Arial" w:cs="Arial"/>
                <w:sz w:val="18"/>
                <w:lang w:val="en-US"/>
              </w:rPr>
              <w:t>totalDigits</w:t>
            </w:r>
            <w:proofErr w:type="spellEnd"/>
            <w:r w:rsidRPr="00FA5107">
              <w:rPr>
                <w:rFonts w:ascii="Arial" w:hAnsi="Arial" w:cs="Arial"/>
                <w:sz w:val="18"/>
                <w:lang w:val="en-US"/>
              </w:rPr>
              <w:t>: 3</w:t>
            </w:r>
          </w:p>
          <w:p w14:paraId="58DDDBDF" w14:textId="77777777" w:rsidR="00FA5107" w:rsidRPr="00FA5107" w:rsidRDefault="00FA5107" w:rsidP="00FA5107">
            <w:pPr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A5107">
              <w:rPr>
                <w:rFonts w:ascii="Arial" w:hAnsi="Arial" w:cs="Arial"/>
                <w:sz w:val="18"/>
                <w:lang w:val="en-US"/>
              </w:rPr>
              <w:t>maxExclusive</w:t>
            </w:r>
            <w:proofErr w:type="spellEnd"/>
            <w:r w:rsidRPr="00FA5107">
              <w:rPr>
                <w:rFonts w:ascii="Arial" w:hAnsi="Arial" w:cs="Arial"/>
                <w:sz w:val="18"/>
                <w:lang w:val="en-US"/>
              </w:rPr>
              <w:t>: 999</w:t>
            </w:r>
          </w:p>
          <w:p w14:paraId="5248CD68" w14:textId="77777777" w:rsidR="00FA5107" w:rsidRPr="00FA5107" w:rsidRDefault="00FA5107" w:rsidP="00FA5107">
            <w:pPr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A5107">
              <w:rPr>
                <w:rFonts w:ascii="Arial" w:hAnsi="Arial" w:cs="Arial"/>
                <w:sz w:val="18"/>
                <w:lang w:val="en-US"/>
              </w:rPr>
              <w:t>minExclusive</w:t>
            </w:r>
            <w:proofErr w:type="spellEnd"/>
            <w:r w:rsidRPr="00FA5107">
              <w:rPr>
                <w:rFonts w:ascii="Arial" w:hAnsi="Arial" w:cs="Arial"/>
                <w:sz w:val="18"/>
                <w:lang w:val="en-US"/>
              </w:rPr>
              <w:t>: 0</w:t>
            </w:r>
          </w:p>
        </w:tc>
        <w:tc>
          <w:tcPr>
            <w:tcW w:w="4671" w:type="dxa"/>
            <w:shd w:val="clear" w:color="auto" w:fill="auto"/>
          </w:tcPr>
          <w:p w14:paraId="4DFCEEFD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(Svarer til VURMARK hos VUR)</w:t>
            </w:r>
          </w:p>
          <w:p w14:paraId="7B694270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1026BD6C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som siger noget om en vurdering på flere parametre:</w:t>
            </w:r>
          </w:p>
          <w:p w14:paraId="393DA017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System: </w:t>
            </w:r>
            <w:r>
              <w:rPr>
                <w:rFonts w:ascii="Arial" w:hAnsi="Arial" w:cs="Arial"/>
                <w:sz w:val="18"/>
              </w:rPr>
              <w:tab/>
              <w:t xml:space="preserve">VUR; </w:t>
            </w:r>
            <w:proofErr w:type="spellStart"/>
            <w:r>
              <w:rPr>
                <w:rFonts w:ascii="Arial" w:hAnsi="Arial" w:cs="Arial"/>
                <w:sz w:val="18"/>
              </w:rPr>
              <w:t>EogG</w:t>
            </w:r>
            <w:proofErr w:type="spellEnd"/>
          </w:p>
          <w:p w14:paraId="0C33739E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Type:</w:t>
            </w:r>
            <w:r>
              <w:rPr>
                <w:rFonts w:ascii="Arial" w:hAnsi="Arial" w:cs="Arial"/>
                <w:sz w:val="18"/>
              </w:rPr>
              <w:tab/>
              <w:t>ordinær; foreløbig</w:t>
            </w:r>
          </w:p>
          <w:p w14:paraId="2CE71F09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Ændring:</w:t>
            </w:r>
            <w:r>
              <w:rPr>
                <w:rFonts w:ascii="Arial" w:hAnsi="Arial" w:cs="Arial"/>
                <w:sz w:val="18"/>
              </w:rPr>
              <w:tab/>
              <w:t>Ændret; (Ikke ændret)</w:t>
            </w:r>
          </w:p>
          <w:p w14:paraId="399E5D4F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Videreførelse:</w:t>
            </w:r>
            <w:r>
              <w:rPr>
                <w:rFonts w:ascii="Arial" w:hAnsi="Arial" w:cs="Arial"/>
                <w:sz w:val="18"/>
              </w:rPr>
              <w:tab/>
              <w:t>videreført; (ikke videreført)</w:t>
            </w:r>
          </w:p>
          <w:p w14:paraId="0B6E6CA7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Årstype: </w:t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Vurderingsår</w:t>
            </w:r>
            <w:proofErr w:type="spellEnd"/>
            <w:r>
              <w:rPr>
                <w:rFonts w:ascii="Arial" w:hAnsi="Arial" w:cs="Arial"/>
                <w:sz w:val="18"/>
              </w:rPr>
              <w:t>; efterfølgende år</w:t>
            </w:r>
          </w:p>
          <w:p w14:paraId="264B0B0D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Grundtype: </w:t>
            </w:r>
            <w:r>
              <w:rPr>
                <w:rFonts w:ascii="Arial" w:hAnsi="Arial" w:cs="Arial"/>
                <w:sz w:val="18"/>
              </w:rPr>
              <w:tab/>
              <w:t>udstykning fra erhvervsejendom (i Q4 2019); (andet)</w:t>
            </w:r>
          </w:p>
          <w:p w14:paraId="27F3B708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Yderligere: Manuelt behandlet i SLUT</w:t>
            </w:r>
          </w:p>
          <w:p w14:paraId="4BC1886B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5A9B5AE5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koderne kombineres flere parametre, f.eks.:</w:t>
            </w:r>
          </w:p>
          <w:p w14:paraId="14FADDDC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  <w:r>
              <w:rPr>
                <w:rFonts w:ascii="Arial" w:hAnsi="Arial" w:cs="Arial"/>
                <w:sz w:val="18"/>
              </w:rPr>
              <w:tab/>
              <w:t>Ingen vurdering.</w:t>
            </w:r>
          </w:p>
          <w:p w14:paraId="771DEC27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  <w:r>
              <w:rPr>
                <w:rFonts w:ascii="Arial" w:hAnsi="Arial" w:cs="Arial"/>
                <w:sz w:val="18"/>
              </w:rPr>
              <w:tab/>
              <w:t>Ordinær Vurdering fra VUR</w:t>
            </w:r>
          </w:p>
          <w:p w14:paraId="51F98CF4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>
              <w:rPr>
                <w:rFonts w:ascii="Arial" w:hAnsi="Arial" w:cs="Arial"/>
                <w:sz w:val="18"/>
              </w:rPr>
              <w:tab/>
              <w:t>Foreløbig beregning fra E&amp;G</w:t>
            </w:r>
          </w:p>
          <w:p w14:paraId="6DA13EFC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  <w:r>
              <w:rPr>
                <w:rFonts w:ascii="Arial" w:hAnsi="Arial" w:cs="Arial"/>
                <w:sz w:val="18"/>
              </w:rPr>
              <w:tab/>
              <w:t>Ordinær Vurdering fra E&amp;G</w:t>
            </w:r>
          </w:p>
          <w:p w14:paraId="5DFA3B49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</w:t>
            </w:r>
          </w:p>
          <w:p w14:paraId="63C15588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  <w:r>
              <w:rPr>
                <w:rFonts w:ascii="Arial" w:hAnsi="Arial" w:cs="Arial"/>
                <w:sz w:val="18"/>
              </w:rPr>
              <w:tab/>
              <w:t>Videreført ændret foreløbig beregning fra E&amp;G</w:t>
            </w:r>
          </w:p>
          <w:p w14:paraId="0AFB1F79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  <w:r>
              <w:rPr>
                <w:rFonts w:ascii="Arial" w:hAnsi="Arial" w:cs="Arial"/>
                <w:sz w:val="18"/>
              </w:rPr>
              <w:tab/>
              <w:t>Q4: Erhvervsejendom, hvorfra der er sket udstykning til en Q4-ejendom</w:t>
            </w:r>
          </w:p>
          <w:p w14:paraId="5EF308FF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Q4 - Foreløbig beregning fra E&amp;G</w:t>
            </w:r>
          </w:p>
          <w:p w14:paraId="2CAD06A4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</w:t>
            </w:r>
          </w:p>
          <w:p w14:paraId="04E4798E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Q4 - Videreført ændret foreløbig beregning</w:t>
            </w:r>
          </w:p>
          <w:p w14:paraId="4C17E3FF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Manuel sagsbehandling foretaget i SLUT (reserveret til EVS SLUT/FORSKUD – kommer ikke på vurderinger eller foreløbige beregninger i VUR)</w:t>
            </w:r>
          </w:p>
          <w:p w14:paraId="4B929C4E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</w:t>
            </w:r>
          </w:p>
          <w:p w14:paraId="5283410A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1062FB45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04E495A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Positivt heltal, som kan være op til tre cifre langt. Fra 0 til 999</w:t>
            </w:r>
          </w:p>
          <w:p w14:paraId="1660DFE2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1D79A0F1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</w:p>
        </w:tc>
      </w:tr>
      <w:tr w:rsidR="00FA5107" w14:paraId="5081B217" w14:textId="77777777" w:rsidTr="00FA510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0EC9B90A" w14:textId="77777777" w:rsidR="00FA5107" w:rsidRPr="00FA5107" w:rsidRDefault="00FA5107" w:rsidP="00FA510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EjendomsvurderingVurderingsID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BCC73F2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1D88F76A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11</w:t>
            </w:r>
          </w:p>
        </w:tc>
        <w:tc>
          <w:tcPr>
            <w:tcW w:w="4671" w:type="dxa"/>
            <w:shd w:val="clear" w:color="auto" w:fill="auto"/>
          </w:tcPr>
          <w:p w14:paraId="2A885196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Nøgle der entydig identificerer en ejendomsvurdering</w:t>
            </w:r>
          </w:p>
          <w:p w14:paraId="4AAEA42F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28DD7DDC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4323225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Et positivt heltal, der kan </w:t>
            </w:r>
            <w:proofErr w:type="gramStart"/>
            <w:r>
              <w:rPr>
                <w:rFonts w:ascii="Arial" w:hAnsi="Arial" w:cs="Arial"/>
                <w:sz w:val="18"/>
              </w:rPr>
              <w:t>repræsenterer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værdier i intervallet 0 til 99.999.999.999</w:t>
            </w:r>
          </w:p>
          <w:p w14:paraId="24BA8B63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2382158E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</w:p>
        </w:tc>
      </w:tr>
      <w:tr w:rsidR="00FA5107" w14:paraId="0EB539B2" w14:textId="77777777" w:rsidTr="00FA510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1A99FD77" w14:textId="77777777" w:rsidR="00FA5107" w:rsidRPr="00FA5107" w:rsidRDefault="00FA5107" w:rsidP="00FA510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EjendomsvurderingÅr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09D814B" w14:textId="77777777" w:rsidR="00FA5107" w:rsidRPr="00FA5107" w:rsidRDefault="00FA5107" w:rsidP="00FA5107">
            <w:pPr>
              <w:rPr>
                <w:rFonts w:ascii="Arial" w:hAnsi="Arial" w:cs="Arial"/>
                <w:sz w:val="18"/>
                <w:lang w:val="en-US"/>
              </w:rPr>
            </w:pPr>
            <w:r w:rsidRPr="00FA5107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14:paraId="5575E386" w14:textId="77777777" w:rsidR="00FA5107" w:rsidRPr="00FA5107" w:rsidRDefault="00FA5107" w:rsidP="00FA5107">
            <w:pPr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A5107">
              <w:rPr>
                <w:rFonts w:ascii="Arial" w:hAnsi="Arial" w:cs="Arial"/>
                <w:sz w:val="18"/>
                <w:lang w:val="en-US"/>
              </w:rPr>
              <w:t>totalDigits</w:t>
            </w:r>
            <w:proofErr w:type="spellEnd"/>
            <w:r w:rsidRPr="00FA5107">
              <w:rPr>
                <w:rFonts w:ascii="Arial" w:hAnsi="Arial" w:cs="Arial"/>
                <w:sz w:val="18"/>
                <w:lang w:val="en-US"/>
              </w:rPr>
              <w:t>: 4</w:t>
            </w:r>
          </w:p>
          <w:p w14:paraId="26A67E3F" w14:textId="77777777" w:rsidR="00FA5107" w:rsidRPr="00FA5107" w:rsidRDefault="00FA5107" w:rsidP="00FA5107">
            <w:pPr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A5107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FA5107">
              <w:rPr>
                <w:rFonts w:ascii="Arial" w:hAnsi="Arial" w:cs="Arial"/>
                <w:sz w:val="18"/>
                <w:lang w:val="en-US"/>
              </w:rPr>
              <w:t>: 0</w:t>
            </w:r>
          </w:p>
          <w:p w14:paraId="5C46064F" w14:textId="77777777" w:rsidR="00FA5107" w:rsidRPr="00FA5107" w:rsidRDefault="00FA5107" w:rsidP="00FA5107">
            <w:pPr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A5107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FA5107">
              <w:rPr>
                <w:rFonts w:ascii="Arial" w:hAnsi="Arial" w:cs="Arial"/>
                <w:sz w:val="18"/>
                <w:lang w:val="en-US"/>
              </w:rPr>
              <w:t>: 9999</w:t>
            </w:r>
          </w:p>
          <w:p w14:paraId="056CF339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1700</w:t>
            </w:r>
          </w:p>
          <w:p w14:paraId="3FBB821C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  <w:shd w:val="clear" w:color="auto" w:fill="auto"/>
          </w:tcPr>
          <w:p w14:paraId="177B530D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år vurderingen gælder for.</w:t>
            </w:r>
          </w:p>
          <w:p w14:paraId="712DDC42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0767B535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09F7504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årstal. Gyldige værdier er 1700 - 9999</w:t>
            </w:r>
          </w:p>
          <w:p w14:paraId="7058EE38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1EB7DD65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</w:p>
        </w:tc>
      </w:tr>
      <w:tr w:rsidR="00FA5107" w14:paraId="471F94B5" w14:textId="77777777" w:rsidTr="00FA510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59731883" w14:textId="77777777" w:rsidR="00FA5107" w:rsidRPr="00FA5107" w:rsidRDefault="00FA5107" w:rsidP="00FA510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EjendomsvurderingÆndringDato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F8031EE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64085738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den dato for hvornår en vurdering er </w:t>
            </w:r>
            <w:proofErr w:type="spellStart"/>
            <w:r>
              <w:rPr>
                <w:rFonts w:ascii="Arial" w:hAnsi="Arial" w:cs="Arial"/>
                <w:sz w:val="18"/>
              </w:rPr>
              <w:t>oprrettet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Ex. hvis der klages over en vurdering med </w:t>
            </w:r>
            <w:proofErr w:type="spellStart"/>
            <w:r>
              <w:rPr>
                <w:rFonts w:ascii="Arial" w:hAnsi="Arial" w:cs="Arial"/>
                <w:sz w:val="18"/>
              </w:rPr>
              <w:t>vurderingsår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2012 og ændring dato 01-10-2012, så oprettes der f.eks. den 27.5.2018 en klagesag med </w:t>
            </w:r>
            <w:proofErr w:type="spellStart"/>
            <w:r>
              <w:rPr>
                <w:rFonts w:ascii="Arial" w:hAnsi="Arial" w:cs="Arial"/>
                <w:sz w:val="18"/>
              </w:rPr>
              <w:t>vurderingår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2012 og </w:t>
            </w:r>
            <w:proofErr w:type="spellStart"/>
            <w:r>
              <w:rPr>
                <w:rFonts w:ascii="Arial" w:hAnsi="Arial" w:cs="Arial"/>
                <w:sz w:val="18"/>
              </w:rPr>
              <w:t>ændringdato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27-05-2013</w:t>
            </w:r>
          </w:p>
          <w:p w14:paraId="2F06DE6E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358FE8B2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CDEBA1F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37971FB6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3BA86B0D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</w:p>
        </w:tc>
      </w:tr>
      <w:tr w:rsidR="00FA5107" w14:paraId="774C9A0F" w14:textId="77777777" w:rsidTr="00FA510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198CC6E" w14:textId="77777777" w:rsidR="00FA5107" w:rsidRPr="00FA5107" w:rsidRDefault="00FA5107" w:rsidP="00FA510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EjerfordeltGrundskyldBeløb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DE76848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31988792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4395B7CB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61B8B2B9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beregnede grundskyld for et givet </w:t>
            </w:r>
            <w:proofErr w:type="spellStart"/>
            <w:r>
              <w:rPr>
                <w:rFonts w:ascii="Arial" w:hAnsi="Arial" w:cs="Arial"/>
                <w:sz w:val="18"/>
              </w:rPr>
              <w:t>ejerfohold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 et givet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d.v.s</w:t>
            </w:r>
            <w:proofErr w:type="spellEnd"/>
            <w:r>
              <w:rPr>
                <w:rFonts w:ascii="Arial" w:hAnsi="Arial" w:cs="Arial"/>
                <w:sz w:val="18"/>
              </w:rPr>
              <w:t>. hvor der er indregnet ejerandel og Årsejerperiode, men ikke en evt. rabat.</w:t>
            </w:r>
          </w:p>
          <w:p w14:paraId="05AD4418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6319FADF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6BA3904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612A3FE5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2CE20E55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</w:p>
        </w:tc>
      </w:tr>
      <w:tr w:rsidR="00FA5107" w14:paraId="5BDF666B" w14:textId="77777777" w:rsidTr="00FA510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50BF20B8" w14:textId="77777777" w:rsidR="00FA5107" w:rsidRPr="00FA5107" w:rsidRDefault="00FA5107" w:rsidP="00FA510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EjerfordeltGrundskyldBeløbEfterRabat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F5702A4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580D3893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0E4047EE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531437D9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 beløb som skal opkræves i grundskyld for et givet </w:t>
            </w:r>
            <w:proofErr w:type="spellStart"/>
            <w:r>
              <w:rPr>
                <w:rFonts w:ascii="Arial" w:hAnsi="Arial" w:cs="Arial"/>
                <w:sz w:val="18"/>
              </w:rPr>
              <w:t>ejerfohold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 et givet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d.v.s</w:t>
            </w:r>
            <w:proofErr w:type="spellEnd"/>
            <w:r>
              <w:rPr>
                <w:rFonts w:ascii="Arial" w:hAnsi="Arial" w:cs="Arial"/>
                <w:sz w:val="18"/>
              </w:rPr>
              <w:t>. hvor der er indregnet ejerandel og Årsejerperiode samt evt. rabat.</w:t>
            </w:r>
          </w:p>
          <w:p w14:paraId="49AF5720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66AE318D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3AFE0A3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4D49B511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1FB41D93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</w:p>
        </w:tc>
      </w:tr>
      <w:tr w:rsidR="00FA5107" w14:paraId="3E206235" w14:textId="77777777" w:rsidTr="00FA510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46904CB" w14:textId="77777777" w:rsidR="00FA5107" w:rsidRPr="00FA5107" w:rsidRDefault="00FA5107" w:rsidP="00FA510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EjerfordeltGrundskyldRabatBeløb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BE9A521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7D70C477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6A2E1592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04FE6420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grundskyldsrabat, som gives til ejeren for et givet ejerskab.</w:t>
            </w:r>
          </w:p>
          <w:p w14:paraId="2E53CA30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5F804D81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82A454C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68B162FA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782F0003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</w:p>
        </w:tc>
      </w:tr>
      <w:tr w:rsidR="00FA5107" w14:paraId="67817EE6" w14:textId="77777777" w:rsidTr="00FA510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7B64737A" w14:textId="77777777" w:rsidR="00FA5107" w:rsidRPr="00FA5107" w:rsidRDefault="00FA5107" w:rsidP="00FA510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FejlKode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7AF028F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70020FDF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20</w:t>
            </w:r>
          </w:p>
        </w:tc>
        <w:tc>
          <w:tcPr>
            <w:tcW w:w="4671" w:type="dxa"/>
            <w:shd w:val="clear" w:color="auto" w:fill="auto"/>
          </w:tcPr>
          <w:p w14:paraId="1A27DBBE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Kode til beskrivelse af fejl. </w:t>
            </w:r>
          </w:p>
          <w:p w14:paraId="0625DA13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Fltt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kan bruges til både tekniske og andre </w:t>
            </w:r>
            <w:proofErr w:type="spellStart"/>
            <w:r>
              <w:rPr>
                <w:rFonts w:ascii="Arial" w:hAnsi="Arial" w:cs="Arial"/>
                <w:sz w:val="18"/>
              </w:rPr>
              <w:t>typr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af fejl.</w:t>
            </w:r>
          </w:p>
          <w:p w14:paraId="752BBA67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Fx for typen "Teknisk fejl" kunne en kode være "Servicekald fejlet".</w:t>
            </w:r>
          </w:p>
          <w:p w14:paraId="299B07C4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3B85B7E8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3ED009F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en tekst på max. 20 </w:t>
            </w:r>
            <w:proofErr w:type="spellStart"/>
            <w:r>
              <w:rPr>
                <w:rFonts w:ascii="Arial" w:hAnsi="Arial" w:cs="Arial"/>
                <w:sz w:val="18"/>
              </w:rPr>
              <w:t>alfanummeriske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karakterer</w:t>
            </w:r>
          </w:p>
          <w:p w14:paraId="063D963A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03B8E6F9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</w:p>
        </w:tc>
      </w:tr>
      <w:tr w:rsidR="00FA5107" w14:paraId="152BACB2" w14:textId="77777777" w:rsidTr="00FA510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6DEE3058" w14:textId="77777777" w:rsidR="00FA5107" w:rsidRPr="00FA5107" w:rsidRDefault="00FA5107" w:rsidP="00FA510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FejlTekst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5C1844C" w14:textId="77777777" w:rsidR="00FA5107" w:rsidRPr="00FA5107" w:rsidRDefault="00FA5107" w:rsidP="00FA5107">
            <w:pPr>
              <w:rPr>
                <w:rFonts w:ascii="Arial" w:hAnsi="Arial" w:cs="Arial"/>
                <w:sz w:val="18"/>
                <w:lang w:val="en-US"/>
              </w:rPr>
            </w:pPr>
            <w:r w:rsidRPr="00FA5107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4BFD39D7" w14:textId="77777777" w:rsidR="00FA5107" w:rsidRPr="00FA5107" w:rsidRDefault="00FA5107" w:rsidP="00FA5107">
            <w:pPr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A5107">
              <w:rPr>
                <w:rFonts w:ascii="Arial" w:hAnsi="Arial" w:cs="Arial"/>
                <w:sz w:val="18"/>
                <w:lang w:val="en-US"/>
              </w:rPr>
              <w:t>minLength</w:t>
            </w:r>
            <w:proofErr w:type="spellEnd"/>
            <w:r w:rsidRPr="00FA5107">
              <w:rPr>
                <w:rFonts w:ascii="Arial" w:hAnsi="Arial" w:cs="Arial"/>
                <w:sz w:val="18"/>
                <w:lang w:val="en-US"/>
              </w:rPr>
              <w:t>: 0</w:t>
            </w:r>
          </w:p>
          <w:p w14:paraId="4CA0CBF7" w14:textId="77777777" w:rsidR="00FA5107" w:rsidRPr="00FA5107" w:rsidRDefault="00FA5107" w:rsidP="00FA5107">
            <w:pPr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A5107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FA5107">
              <w:rPr>
                <w:rFonts w:ascii="Arial" w:hAnsi="Arial" w:cs="Arial"/>
                <w:sz w:val="18"/>
                <w:lang w:val="en-US"/>
              </w:rPr>
              <w:t>: 100</w:t>
            </w:r>
          </w:p>
          <w:p w14:paraId="4FBD9AEC" w14:textId="77777777" w:rsidR="00FA5107" w:rsidRPr="00FA5107" w:rsidRDefault="00FA5107" w:rsidP="00FA5107">
            <w:pPr>
              <w:rPr>
                <w:rFonts w:ascii="Arial" w:hAnsi="Arial" w:cs="Arial"/>
                <w:sz w:val="18"/>
                <w:lang w:val="en-US"/>
              </w:rPr>
            </w:pPr>
            <w:r w:rsidRPr="00FA5107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  <w:shd w:val="clear" w:color="auto" w:fill="auto"/>
          </w:tcPr>
          <w:p w14:paraId="37ED218F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 der beskriver koden for fejl.</w:t>
            </w:r>
          </w:p>
          <w:p w14:paraId="1F2D2BEA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22FA75FE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D8D5DC6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mindre tekst - typisk et eller få ord - som unikt giver mulighed for identifikationen af et givet begreb. </w:t>
            </w:r>
          </w:p>
          <w:p w14:paraId="3353603A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nogle sammenhænge er det også brugt til mindre forklaringer (sætningsniveau)</w:t>
            </w:r>
          </w:p>
          <w:p w14:paraId="209F6F1C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1F763714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</w:p>
        </w:tc>
      </w:tr>
      <w:tr w:rsidR="00FA5107" w14:paraId="1D271F16" w14:textId="77777777" w:rsidTr="00FA510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478CE581" w14:textId="77777777" w:rsidR="00FA5107" w:rsidRPr="00FA5107" w:rsidRDefault="00FA5107" w:rsidP="00FA510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GrundskyldsberegningID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34D7297" w14:textId="77777777" w:rsidR="00FA5107" w:rsidRPr="00FA5107" w:rsidRDefault="00FA5107" w:rsidP="00FA5107">
            <w:pPr>
              <w:rPr>
                <w:rFonts w:ascii="Arial" w:hAnsi="Arial" w:cs="Arial"/>
                <w:sz w:val="18"/>
                <w:lang w:val="en-US"/>
              </w:rPr>
            </w:pPr>
            <w:r w:rsidRPr="00FA5107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4D31AD79" w14:textId="77777777" w:rsidR="00FA5107" w:rsidRPr="00FA5107" w:rsidRDefault="00FA5107" w:rsidP="00FA5107">
            <w:pPr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A5107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FA5107">
              <w:rPr>
                <w:rFonts w:ascii="Arial" w:hAnsi="Arial" w:cs="Arial"/>
                <w:sz w:val="18"/>
                <w:lang w:val="en-US"/>
              </w:rPr>
              <w:t>: 36</w:t>
            </w:r>
          </w:p>
          <w:p w14:paraId="05D8D1A8" w14:textId="77777777" w:rsidR="00FA5107" w:rsidRPr="00FA5107" w:rsidRDefault="00FA5107" w:rsidP="00FA5107">
            <w:pPr>
              <w:rPr>
                <w:rFonts w:ascii="Arial" w:hAnsi="Arial" w:cs="Arial"/>
                <w:sz w:val="18"/>
                <w:lang w:val="en-US"/>
              </w:rPr>
            </w:pPr>
            <w:r w:rsidRPr="00FA5107">
              <w:rPr>
                <w:rFonts w:ascii="Arial" w:hAnsi="Arial" w:cs="Arial"/>
                <w:sz w:val="18"/>
                <w:lang w:val="en-US"/>
              </w:rPr>
              <w:t>pattern: [a-fA-F0-9]{8}-[a-fA-F0-9]{4}-[a-fA-F0-9]{4}-[a-fA-F0-9]{4}-[a-fA-F0-9]{12}</w:t>
            </w:r>
          </w:p>
        </w:tc>
        <w:tc>
          <w:tcPr>
            <w:tcW w:w="4671" w:type="dxa"/>
            <w:shd w:val="clear" w:color="auto" w:fill="auto"/>
          </w:tcPr>
          <w:p w14:paraId="69EFC437" w14:textId="2AA20DFC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Unik identifikation af en given beregning af kommunale ejendomsskatter mv. for </w:t>
            </w:r>
            <w:del w:id="35" w:author="Halle Mahmoud Rashdan" w:date="2022-02-08T13:20:00Z">
              <w:r w:rsidR="00EA7FC7">
                <w:rPr>
                  <w:rFonts w:ascii="Arial" w:hAnsi="Arial" w:cs="Arial"/>
                  <w:sz w:val="18"/>
                </w:rPr>
                <w:delText>et</w:delText>
              </w:r>
            </w:del>
            <w:ins w:id="36" w:author="Halle Mahmoud Rashdan" w:date="2022-02-08T13:20:00Z">
              <w:r>
                <w:rPr>
                  <w:rFonts w:ascii="Arial" w:hAnsi="Arial" w:cs="Arial"/>
                  <w:sz w:val="18"/>
                </w:rPr>
                <w:t>en</w:t>
              </w:r>
            </w:ins>
            <w:r>
              <w:rPr>
                <w:rFonts w:ascii="Arial" w:hAnsi="Arial" w:cs="Arial"/>
                <w:sz w:val="18"/>
              </w:rPr>
              <w:t xml:space="preserve"> givet </w:t>
            </w:r>
            <w:del w:id="37" w:author="Halle Mahmoud Rashdan" w:date="2022-02-08T13:20:00Z">
              <w:r w:rsidR="00EA7FC7">
                <w:rPr>
                  <w:rFonts w:ascii="Arial" w:hAnsi="Arial" w:cs="Arial"/>
                  <w:sz w:val="18"/>
                </w:rPr>
                <w:delText>ejerskab.</w:delText>
              </w:r>
            </w:del>
            <w:ins w:id="38" w:author="Halle Mahmoud Rashdan" w:date="2022-02-08T13:20:00Z">
              <w:r>
                <w:rPr>
                  <w:rFonts w:ascii="Arial" w:hAnsi="Arial" w:cs="Arial"/>
                  <w:sz w:val="18"/>
                </w:rPr>
                <w:t>ejendom</w:t>
              </w:r>
            </w:ins>
          </w:p>
          <w:p w14:paraId="2E4755F0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01B89782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198F600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GUID repræsentation</w:t>
            </w:r>
          </w:p>
          <w:p w14:paraId="04221215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2A1C5CF6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</w:p>
        </w:tc>
      </w:tr>
      <w:tr w:rsidR="00FA5107" w14:paraId="33CB812A" w14:textId="77777777" w:rsidTr="00FA510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00E0610B" w14:textId="77777777" w:rsidR="00FA5107" w:rsidRPr="00FA5107" w:rsidRDefault="00FA5107" w:rsidP="00FA510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GrundskyldsberegningTidspunkt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AF79280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dateTime</w:t>
            </w:r>
            <w:proofErr w:type="spellEnd"/>
          </w:p>
          <w:p w14:paraId="46BC187C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whitespace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collapse</w:t>
            </w:r>
            <w:proofErr w:type="spellEnd"/>
          </w:p>
        </w:tc>
        <w:tc>
          <w:tcPr>
            <w:tcW w:w="4671" w:type="dxa"/>
            <w:shd w:val="clear" w:color="auto" w:fill="auto"/>
          </w:tcPr>
          <w:p w14:paraId="39042623" w14:textId="77777777" w:rsidR="00FA5107" w:rsidRDefault="00FA5107" w:rsidP="00FA5107">
            <w:pPr>
              <w:rPr>
                <w:ins w:id="39" w:author="Halle Mahmoud Rashdan" w:date="2022-02-08T13:20:00Z"/>
                <w:rFonts w:ascii="Arial" w:hAnsi="Arial" w:cs="Arial"/>
                <w:sz w:val="18"/>
              </w:rPr>
            </w:pPr>
            <w:ins w:id="40" w:author="Halle Mahmoud Rashdan" w:date="2022-02-08T13:20:00Z">
              <w:r>
                <w:rPr>
                  <w:rFonts w:ascii="Arial" w:hAnsi="Arial" w:cs="Arial"/>
                  <w:sz w:val="18"/>
                </w:rPr>
                <w:t>Unik identifikation af en given beregning af kommunale ejendomsskatter mv. for en given ejendom.</w:t>
              </w:r>
            </w:ins>
          </w:p>
          <w:p w14:paraId="6F37E56D" w14:textId="77777777" w:rsidR="00FA5107" w:rsidRDefault="00FA5107" w:rsidP="00FA5107">
            <w:pPr>
              <w:rPr>
                <w:ins w:id="41" w:author="Halle Mahmoud Rashdan" w:date="2022-02-08T13:20:00Z"/>
                <w:rFonts w:ascii="Arial" w:hAnsi="Arial" w:cs="Arial"/>
                <w:sz w:val="18"/>
              </w:rPr>
            </w:pPr>
            <w:ins w:id="42" w:author="Halle Mahmoud Rashdan" w:date="2022-02-08T13:20:00Z">
              <w:r>
                <w:rPr>
                  <w:rFonts w:ascii="Arial" w:hAnsi="Arial" w:cs="Arial"/>
                  <w:sz w:val="18"/>
                </w:rPr>
                <w:t>Tidszonen UTC, til og med millisekunder.</w:t>
              </w:r>
            </w:ins>
          </w:p>
          <w:p w14:paraId="4E698932" w14:textId="77777777" w:rsidR="00FA5107" w:rsidRDefault="00FA5107" w:rsidP="00FA5107">
            <w:pPr>
              <w:rPr>
                <w:ins w:id="43" w:author="Halle Mahmoud Rashdan" w:date="2022-02-08T13:20:00Z"/>
                <w:rFonts w:ascii="Arial" w:hAnsi="Arial" w:cs="Arial"/>
                <w:sz w:val="18"/>
              </w:rPr>
            </w:pPr>
          </w:p>
          <w:p w14:paraId="41C13415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BF7D934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datotid datatype, som samlet betegner en dato og tid. Svarer indholdsmæssigt til XML </w:t>
            </w:r>
            <w:proofErr w:type="spellStart"/>
            <w:r>
              <w:rPr>
                <w:rFonts w:ascii="Arial" w:hAnsi="Arial" w:cs="Arial"/>
                <w:sz w:val="18"/>
              </w:rPr>
              <w:t>Schema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-typen </w:t>
            </w:r>
            <w:proofErr w:type="spellStart"/>
            <w:r>
              <w:rPr>
                <w:rFonts w:ascii="Arial" w:hAnsi="Arial" w:cs="Arial"/>
                <w:sz w:val="18"/>
              </w:rPr>
              <w:t>dateTime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5E5475FB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693F1312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</w:p>
        </w:tc>
      </w:tr>
      <w:tr w:rsidR="00FA5107" w14:paraId="7B2228E9" w14:textId="77777777" w:rsidTr="00FA510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1270A1E" w14:textId="77777777" w:rsidR="00FA5107" w:rsidRPr="00FA5107" w:rsidRDefault="00FA5107" w:rsidP="00FA510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GrundværdiBeskatningsgrundlag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1BBDCEA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4F16E9CE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3D1453C9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4FDF1897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Beskatningsgrundlaget, som grundskylden beregnes af, er grundværdien reduceret efter </w:t>
            </w:r>
            <w:proofErr w:type="spellStart"/>
            <w:r>
              <w:rPr>
                <w:rFonts w:ascii="Arial" w:hAnsi="Arial" w:cs="Arial"/>
                <w:sz w:val="18"/>
              </w:rPr>
              <w:t>forsigthedsprincippet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 fratrukket fritagelser og fradrag for </w:t>
            </w:r>
            <w:proofErr w:type="spellStart"/>
            <w:r>
              <w:rPr>
                <w:rFonts w:ascii="Arial" w:hAnsi="Arial" w:cs="Arial"/>
                <w:sz w:val="18"/>
              </w:rPr>
              <w:t>fobedringer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3CBF3924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Beregningsrækkefølgen er i </w:t>
            </w:r>
            <w:proofErr w:type="spellStart"/>
            <w:r>
              <w:rPr>
                <w:rFonts w:ascii="Arial" w:hAnsi="Arial" w:cs="Arial"/>
                <w:sz w:val="18"/>
              </w:rPr>
              <w:t>ddecember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2021 ikke endeligt fastlagt</w:t>
            </w:r>
          </w:p>
          <w:p w14:paraId="0EFFDD38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08D6573B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1DD3A84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3F1AA9C1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7CEF15BF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</w:p>
        </w:tc>
      </w:tr>
      <w:tr w:rsidR="00FA5107" w14:paraId="2B66F3BC" w14:textId="77777777" w:rsidTr="00FA510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68885B78" w14:textId="77777777" w:rsidR="00FA5107" w:rsidRPr="00FA5107" w:rsidRDefault="00FA5107" w:rsidP="00FA510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229E8ED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2CD9C03D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  <w:shd w:val="clear" w:color="auto" w:fill="auto"/>
          </w:tcPr>
          <w:p w14:paraId="38B0AC77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år, hvor den indkomst, der er lagt til grund for skatteberegningen, er indtjent.</w:t>
            </w:r>
          </w:p>
          <w:p w14:paraId="6CD535EF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4A82F075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C4FA23B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årstal i den danske kalender.</w:t>
            </w:r>
          </w:p>
          <w:p w14:paraId="360F7039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09511CCB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07CA424F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Indeværende år - i januar det foregående år.</w:t>
            </w:r>
          </w:p>
          <w:p w14:paraId="755E8AC4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46FE78A4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</w:p>
        </w:tc>
      </w:tr>
      <w:tr w:rsidR="00FA5107" w14:paraId="528C1C67" w14:textId="77777777" w:rsidTr="00FA510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7A14A11" w14:textId="77777777" w:rsidR="00FA5107" w:rsidRPr="00FA5107" w:rsidRDefault="00FA5107" w:rsidP="00FA510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KommuneNummer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1A32EB0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1C42FED7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maxInclusive</w:t>
            </w:r>
            <w:proofErr w:type="spellEnd"/>
            <w:r>
              <w:rPr>
                <w:rFonts w:ascii="Arial" w:hAnsi="Arial" w:cs="Arial"/>
                <w:sz w:val="18"/>
              </w:rPr>
              <w:t>: 999</w:t>
            </w:r>
          </w:p>
          <w:p w14:paraId="51373CF8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100</w:t>
            </w:r>
          </w:p>
        </w:tc>
        <w:tc>
          <w:tcPr>
            <w:tcW w:w="4671" w:type="dxa"/>
            <w:shd w:val="clear" w:color="auto" w:fill="auto"/>
          </w:tcPr>
          <w:p w14:paraId="4F2ADF25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3-cifret kode som identificerer en kommune.</w:t>
            </w:r>
          </w:p>
          <w:p w14:paraId="3ABF5B3E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(Nogle systemer tillader dog en række koder som ikke er egentlige kommuner.)</w:t>
            </w:r>
          </w:p>
          <w:p w14:paraId="5A1C3A54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07F69C6F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ADC01BA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er 98 kommuner i Danmark som hver især er identificeret af et </w:t>
            </w:r>
            <w:proofErr w:type="spellStart"/>
            <w:r>
              <w:rPr>
                <w:rFonts w:ascii="Arial" w:hAnsi="Arial" w:cs="Arial"/>
                <w:sz w:val="18"/>
              </w:rPr>
              <w:t>tre-cifret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nummer.</w:t>
            </w:r>
          </w:p>
          <w:p w14:paraId="053B0747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4492E5F1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</w:p>
        </w:tc>
      </w:tr>
      <w:tr w:rsidR="00FA5107" w14:paraId="6CBCBB6B" w14:textId="77777777" w:rsidTr="00FA510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642A6AB1" w14:textId="77777777" w:rsidR="00FA5107" w:rsidRPr="00FA5107" w:rsidRDefault="00FA5107" w:rsidP="00FA510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LandKode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A4BE8E2" w14:textId="77777777" w:rsidR="00FA5107" w:rsidRPr="00FA5107" w:rsidRDefault="00FA5107" w:rsidP="00FA5107">
            <w:pPr>
              <w:rPr>
                <w:rFonts w:ascii="Arial" w:hAnsi="Arial" w:cs="Arial"/>
                <w:sz w:val="18"/>
                <w:lang w:val="en-US"/>
              </w:rPr>
            </w:pPr>
            <w:r w:rsidRPr="00FA5107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5D32051C" w14:textId="77777777" w:rsidR="00FA5107" w:rsidRPr="00FA5107" w:rsidRDefault="00FA5107" w:rsidP="00FA5107">
            <w:pPr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A5107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FA5107">
              <w:rPr>
                <w:rFonts w:ascii="Arial" w:hAnsi="Arial" w:cs="Arial"/>
                <w:sz w:val="18"/>
                <w:lang w:val="en-US"/>
              </w:rPr>
              <w:t>: 2</w:t>
            </w:r>
          </w:p>
          <w:p w14:paraId="62FAE94C" w14:textId="77777777" w:rsidR="00FA5107" w:rsidRPr="00FA5107" w:rsidRDefault="00FA5107" w:rsidP="00FA5107">
            <w:pPr>
              <w:rPr>
                <w:rFonts w:ascii="Arial" w:hAnsi="Arial" w:cs="Arial"/>
                <w:sz w:val="18"/>
                <w:lang w:val="en-US"/>
              </w:rPr>
            </w:pPr>
            <w:r w:rsidRPr="00FA5107">
              <w:rPr>
                <w:rFonts w:ascii="Arial" w:hAnsi="Arial" w:cs="Arial"/>
                <w:sz w:val="18"/>
                <w:lang w:val="en-US"/>
              </w:rPr>
              <w:t>pattern: [A-Z]{2}</w:t>
            </w:r>
          </w:p>
        </w:tc>
        <w:tc>
          <w:tcPr>
            <w:tcW w:w="4671" w:type="dxa"/>
            <w:shd w:val="clear" w:color="auto" w:fill="auto"/>
          </w:tcPr>
          <w:p w14:paraId="4ED4F88D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14:paraId="5B50214C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2C1A45EA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6F8EBAB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Udfyldes med 2-bogstavede ISO-landekode (ISO 3166-1-alpha-2 kode).</w:t>
            </w:r>
          </w:p>
          <w:p w14:paraId="1675A171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39BF26DF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7543030A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14:paraId="26D88228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5B06052E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ISO-standard, som hentes/valideres i Erhvervssystemets værdisæt for Lande, = elementet </w:t>
            </w:r>
            <w:proofErr w:type="spellStart"/>
            <w:r>
              <w:rPr>
                <w:rFonts w:ascii="Arial" w:hAnsi="Arial" w:cs="Arial"/>
                <w:sz w:val="18"/>
              </w:rPr>
              <w:t>Land_nvn_kort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1101AEF3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08A14FB6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14:paraId="2F7BABC5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36797650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</w:p>
        </w:tc>
      </w:tr>
      <w:tr w:rsidR="00FA5107" w14:paraId="3AC306E2" w14:textId="77777777" w:rsidTr="00FA510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1F6EE857" w14:textId="77777777" w:rsidR="00FA5107" w:rsidRPr="00FA5107" w:rsidRDefault="00FA5107" w:rsidP="00FA510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LandNavn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CD41DCE" w14:textId="77777777" w:rsidR="00FA5107" w:rsidRPr="00FA5107" w:rsidRDefault="00FA5107" w:rsidP="00FA5107">
            <w:pPr>
              <w:rPr>
                <w:rFonts w:ascii="Arial" w:hAnsi="Arial" w:cs="Arial"/>
                <w:sz w:val="18"/>
                <w:lang w:val="en-US"/>
              </w:rPr>
            </w:pPr>
            <w:r w:rsidRPr="00FA5107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70885D9F" w14:textId="77777777" w:rsidR="00FA5107" w:rsidRPr="00FA5107" w:rsidRDefault="00FA5107" w:rsidP="00FA5107">
            <w:pPr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A5107">
              <w:rPr>
                <w:rFonts w:ascii="Arial" w:hAnsi="Arial" w:cs="Arial"/>
                <w:sz w:val="18"/>
                <w:lang w:val="en-US"/>
              </w:rPr>
              <w:t>minLength</w:t>
            </w:r>
            <w:proofErr w:type="spellEnd"/>
            <w:r w:rsidRPr="00FA5107">
              <w:rPr>
                <w:rFonts w:ascii="Arial" w:hAnsi="Arial" w:cs="Arial"/>
                <w:sz w:val="18"/>
                <w:lang w:val="en-US"/>
              </w:rPr>
              <w:t>: 0</w:t>
            </w:r>
          </w:p>
          <w:p w14:paraId="3A7C8B48" w14:textId="77777777" w:rsidR="00FA5107" w:rsidRPr="00FA5107" w:rsidRDefault="00FA5107" w:rsidP="00FA5107">
            <w:pPr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A5107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FA5107">
              <w:rPr>
                <w:rFonts w:ascii="Arial" w:hAnsi="Arial" w:cs="Arial"/>
                <w:sz w:val="18"/>
                <w:lang w:val="en-US"/>
              </w:rPr>
              <w:t>: 100</w:t>
            </w:r>
          </w:p>
          <w:p w14:paraId="56F81FFF" w14:textId="77777777" w:rsidR="00FA5107" w:rsidRPr="00FA5107" w:rsidRDefault="00FA5107" w:rsidP="00FA5107">
            <w:pPr>
              <w:rPr>
                <w:rFonts w:ascii="Arial" w:hAnsi="Arial" w:cs="Arial"/>
                <w:sz w:val="18"/>
                <w:lang w:val="en-US"/>
              </w:rPr>
            </w:pPr>
            <w:r w:rsidRPr="00FA5107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  <w:shd w:val="clear" w:color="auto" w:fill="auto"/>
          </w:tcPr>
          <w:p w14:paraId="07F0677C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  <w:p w14:paraId="2CBEBE77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2C9D9A79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53BD31F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mindre tekst - typisk et eller få ord - som unikt giver mulighed for identifikationen af et givet begreb. </w:t>
            </w:r>
          </w:p>
          <w:p w14:paraId="531F2AD2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nogle sammenhænge er det også brugt til mindre forklaringer (sætningsniveau)</w:t>
            </w:r>
          </w:p>
          <w:p w14:paraId="6DBA9CF8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2B24B867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</w:p>
        </w:tc>
      </w:tr>
      <w:tr w:rsidR="00FA5107" w14:paraId="649D0A5A" w14:textId="77777777" w:rsidTr="00FA510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66EBE02B" w14:textId="77777777" w:rsidR="00FA5107" w:rsidRPr="00FA5107" w:rsidRDefault="00FA5107" w:rsidP="00FA510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203CA2F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66702A83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  <w:p w14:paraId="781BE1B2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</w:t>
            </w:r>
            <w:proofErr w:type="gramStart"/>
            <w:r>
              <w:rPr>
                <w:rFonts w:ascii="Arial" w:hAnsi="Arial" w:cs="Arial"/>
                <w:sz w:val="18"/>
              </w:rPr>
              <w:t>9]|</w:t>
            </w:r>
            <w:proofErr w:type="gramEnd"/>
            <w:r>
              <w:rPr>
                <w:rFonts w:ascii="Arial" w:hAnsi="Arial" w:cs="Arial"/>
                <w:sz w:val="18"/>
              </w:rPr>
              <w:t>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  <w:shd w:val="clear" w:color="auto" w:fill="auto"/>
          </w:tcPr>
          <w:p w14:paraId="60AE4F0A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14:paraId="1A1B29B2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1F1B5D32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7D2FE3C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14:paraId="7470310A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0F16468B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</w:p>
        </w:tc>
      </w:tr>
      <w:tr w:rsidR="00FA5107" w14:paraId="62412D7C" w14:textId="77777777" w:rsidTr="00FA510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77A2FFF3" w14:textId="77777777" w:rsidR="00FA5107" w:rsidRPr="00FA5107" w:rsidRDefault="00FA5107" w:rsidP="00FA510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TofamilieenhedLøbenummer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34204A3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56B8C8B1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671" w:type="dxa"/>
            <w:shd w:val="clear" w:color="auto" w:fill="auto"/>
          </w:tcPr>
          <w:p w14:paraId="09F80239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 for danske tofamilieshuse med to ejerboligværdier:</w:t>
            </w:r>
          </w:p>
          <w:p w14:paraId="0A7A08F8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 = </w:t>
            </w:r>
            <w:proofErr w:type="spellStart"/>
            <w:r>
              <w:rPr>
                <w:rFonts w:ascii="Arial" w:hAnsi="Arial" w:cs="Arial"/>
                <w:sz w:val="18"/>
              </w:rPr>
              <w:t>enhedsløbenr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1</w:t>
            </w:r>
          </w:p>
          <w:p w14:paraId="06B6D7C8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 = </w:t>
            </w:r>
            <w:proofErr w:type="spellStart"/>
            <w:r>
              <w:rPr>
                <w:rFonts w:ascii="Arial" w:hAnsi="Arial" w:cs="Arial"/>
                <w:sz w:val="18"/>
              </w:rPr>
              <w:t>enhedsløbenr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</w:t>
            </w:r>
          </w:p>
          <w:p w14:paraId="2F80C449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Feltet (027) skal altid indberettes, hvis ejendomstype er et dansk tofamilieshus med to ejerboligværdier (felt 705=4) eller dansk tofamilieshus med en ejerboligværdi (felt 705=5). Felt 027 kan ikke anvendes sammen med andre ejendomstyper. </w:t>
            </w:r>
          </w:p>
          <w:p w14:paraId="79F6F9EF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Enhedsløbenr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skal sammen med benyttelseskoden indberettes på hver enkelt lejlighed.</w:t>
            </w:r>
          </w:p>
          <w:p w14:paraId="12DF48BA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1AF5C7A3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1F8774D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heltal fra 0-9.</w:t>
            </w:r>
          </w:p>
          <w:p w14:paraId="1405C2EE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3C13E4E6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</w:p>
        </w:tc>
      </w:tr>
      <w:tr w:rsidR="00FA5107" w14:paraId="132D4DCA" w14:textId="77777777" w:rsidTr="00FA510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797AD765" w14:textId="77777777" w:rsidR="00FA5107" w:rsidRPr="00FA5107" w:rsidRDefault="00FA5107" w:rsidP="00FA510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VurderingsejendomID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8A6265D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191AB48D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671" w:type="dxa"/>
            <w:shd w:val="clear" w:color="auto" w:fill="auto"/>
          </w:tcPr>
          <w:p w14:paraId="308D34F4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identifikation for en Vurderingsejendom som den forventes at se ud i det fremtidige Ejendomsvurderingssystem ICE.</w:t>
            </w:r>
          </w:p>
          <w:p w14:paraId="3435432B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7A5E89E1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7DC84F6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heltal fra 0 - 9.999.999.999</w:t>
            </w:r>
          </w:p>
          <w:p w14:paraId="01E58D8A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5E739523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</w:p>
        </w:tc>
      </w:tr>
      <w:tr w:rsidR="00FA5107" w14:paraId="347C9640" w14:textId="77777777" w:rsidTr="00FA510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4C0E0258" w14:textId="77777777" w:rsidR="00FA5107" w:rsidRPr="00FA5107" w:rsidRDefault="00FA5107" w:rsidP="00FA510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ÅrsejerperiodeAntalDage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07CBA24" w14:textId="77777777" w:rsidR="00FA5107" w:rsidRPr="00FA5107" w:rsidRDefault="00FA5107" w:rsidP="00FA5107">
            <w:pPr>
              <w:rPr>
                <w:rFonts w:ascii="Arial" w:hAnsi="Arial" w:cs="Arial"/>
                <w:sz w:val="18"/>
                <w:lang w:val="en-US"/>
              </w:rPr>
            </w:pPr>
            <w:r w:rsidRPr="00FA5107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14:paraId="5BFDDE8D" w14:textId="77777777" w:rsidR="00FA5107" w:rsidRPr="00FA5107" w:rsidRDefault="00FA5107" w:rsidP="00FA5107">
            <w:pPr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A5107">
              <w:rPr>
                <w:rFonts w:ascii="Arial" w:hAnsi="Arial" w:cs="Arial"/>
                <w:sz w:val="18"/>
                <w:lang w:val="en-US"/>
              </w:rPr>
              <w:t>totalDigits</w:t>
            </w:r>
            <w:proofErr w:type="spellEnd"/>
            <w:r w:rsidRPr="00FA5107">
              <w:rPr>
                <w:rFonts w:ascii="Arial" w:hAnsi="Arial" w:cs="Arial"/>
                <w:sz w:val="18"/>
                <w:lang w:val="en-US"/>
              </w:rPr>
              <w:t>: 3</w:t>
            </w:r>
          </w:p>
          <w:p w14:paraId="354FC182" w14:textId="77777777" w:rsidR="00FA5107" w:rsidRPr="00FA5107" w:rsidRDefault="00FA5107" w:rsidP="00FA5107">
            <w:pPr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A5107">
              <w:rPr>
                <w:rFonts w:ascii="Arial" w:hAnsi="Arial" w:cs="Arial"/>
                <w:sz w:val="18"/>
                <w:lang w:val="en-US"/>
              </w:rPr>
              <w:t>maxExclusive</w:t>
            </w:r>
            <w:proofErr w:type="spellEnd"/>
            <w:r w:rsidRPr="00FA5107">
              <w:rPr>
                <w:rFonts w:ascii="Arial" w:hAnsi="Arial" w:cs="Arial"/>
                <w:sz w:val="18"/>
                <w:lang w:val="en-US"/>
              </w:rPr>
              <w:t>: 999</w:t>
            </w:r>
          </w:p>
          <w:p w14:paraId="4FBF5C7C" w14:textId="77777777" w:rsidR="00FA5107" w:rsidRPr="00FA5107" w:rsidRDefault="00FA5107" w:rsidP="00FA5107">
            <w:pPr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A5107">
              <w:rPr>
                <w:rFonts w:ascii="Arial" w:hAnsi="Arial" w:cs="Arial"/>
                <w:sz w:val="18"/>
                <w:lang w:val="en-US"/>
              </w:rPr>
              <w:t>minExclusive</w:t>
            </w:r>
            <w:proofErr w:type="spellEnd"/>
            <w:r w:rsidRPr="00FA5107">
              <w:rPr>
                <w:rFonts w:ascii="Arial" w:hAnsi="Arial" w:cs="Arial"/>
                <w:sz w:val="18"/>
                <w:lang w:val="en-US"/>
              </w:rPr>
              <w:t>: 0</w:t>
            </w:r>
          </w:p>
        </w:tc>
        <w:tc>
          <w:tcPr>
            <w:tcW w:w="4671" w:type="dxa"/>
            <w:shd w:val="clear" w:color="auto" w:fill="auto"/>
          </w:tcPr>
          <w:p w14:paraId="7B4BED17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Antallet af dage i et givet år et ejendomsejerskab gælder.</w:t>
            </w:r>
          </w:p>
          <w:p w14:paraId="2AD388B6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Beregnes ud fra et år på 360 dage, dvs. 30 dage pr. måned uanset månedens faktiske længde.</w:t>
            </w:r>
          </w:p>
          <w:p w14:paraId="1030839D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3035DB2E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D262F95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Positivt heltal, som kan være op til tre cifre langt. Fra 0 til 999</w:t>
            </w:r>
          </w:p>
          <w:p w14:paraId="5CFC1FA0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4F561551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</w:p>
        </w:tc>
      </w:tr>
    </w:tbl>
    <w:p w14:paraId="2A9CD637" w14:textId="77777777" w:rsidR="00FA5107" w:rsidRPr="00FA5107" w:rsidRDefault="00FA5107" w:rsidP="00FA5107">
      <w:pPr>
        <w:rPr>
          <w:rFonts w:ascii="Arial" w:hAnsi="Arial" w:cs="Arial"/>
          <w:b/>
          <w:sz w:val="48"/>
        </w:rPr>
      </w:pPr>
    </w:p>
    <w:sectPr w:rsidR="00FA5107" w:rsidRPr="00FA5107" w:rsidSect="00FA5107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10850" w14:textId="77777777" w:rsidR="0032723E" w:rsidRDefault="0032723E" w:rsidP="00FA5107">
      <w:pPr>
        <w:spacing w:line="240" w:lineRule="auto"/>
      </w:pPr>
      <w:r>
        <w:separator/>
      </w:r>
    </w:p>
  </w:endnote>
  <w:endnote w:type="continuationSeparator" w:id="0">
    <w:p w14:paraId="7B711313" w14:textId="77777777" w:rsidR="0032723E" w:rsidRDefault="0032723E" w:rsidP="00FA5107">
      <w:pPr>
        <w:spacing w:line="240" w:lineRule="auto"/>
      </w:pPr>
      <w:r>
        <w:continuationSeparator/>
      </w:r>
    </w:p>
  </w:endnote>
  <w:endnote w:type="continuationNotice" w:id="1">
    <w:p w14:paraId="6D660C10" w14:textId="77777777" w:rsidR="0032723E" w:rsidRDefault="0032723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542EE" w14:textId="77777777" w:rsidR="00FA5107" w:rsidRDefault="00FA5107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C864E" w14:textId="1A8406CD" w:rsidR="00FA5107" w:rsidRPr="00FA5107" w:rsidRDefault="00FA5107" w:rsidP="00FA5107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del w:id="27" w:author="Halle Mahmoud Rashdan" w:date="2022-02-08T13:20:00Z">
      <w:r w:rsidR="00EA7FC7">
        <w:rPr>
          <w:rFonts w:ascii="Arial" w:hAnsi="Arial" w:cs="Arial"/>
          <w:noProof/>
          <w:sz w:val="16"/>
        </w:rPr>
        <w:delText>26. januar</w:delText>
      </w:r>
    </w:del>
    <w:ins w:id="28" w:author="Halle Mahmoud Rashdan" w:date="2022-02-08T13:20:00Z">
      <w:r>
        <w:rPr>
          <w:rFonts w:ascii="Arial" w:hAnsi="Arial" w:cs="Arial"/>
          <w:noProof/>
          <w:sz w:val="16"/>
        </w:rPr>
        <w:t>8. februar</w:t>
      </w:r>
    </w:ins>
    <w:r>
      <w:rPr>
        <w:rFonts w:ascii="Arial" w:hAnsi="Arial" w:cs="Arial"/>
        <w:noProof/>
        <w:sz w:val="16"/>
      </w:rPr>
      <w:t xml:space="preserve"> 2022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</w:r>
    <w:proofErr w:type="spellStart"/>
    <w:r>
      <w:rPr>
        <w:rFonts w:ascii="Arial" w:hAnsi="Arial" w:cs="Arial"/>
        <w:sz w:val="16"/>
      </w:rPr>
      <w:t>GrundskyldTilForskudStruktur</w:t>
    </w:r>
    <w:proofErr w:type="spellEnd"/>
    <w:r>
      <w:rPr>
        <w:rFonts w:ascii="Arial" w:hAnsi="Arial" w:cs="Arial"/>
        <w:sz w:val="16"/>
      </w:rPr>
      <w:t xml:space="preserve">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8ADD3" w14:textId="77777777" w:rsidR="00FA5107" w:rsidRDefault="00FA5107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1540F" w14:textId="77777777" w:rsidR="0032723E" w:rsidRDefault="0032723E" w:rsidP="00FA5107">
      <w:pPr>
        <w:spacing w:line="240" w:lineRule="auto"/>
      </w:pPr>
      <w:r>
        <w:separator/>
      </w:r>
    </w:p>
  </w:footnote>
  <w:footnote w:type="continuationSeparator" w:id="0">
    <w:p w14:paraId="641E4138" w14:textId="77777777" w:rsidR="0032723E" w:rsidRDefault="0032723E" w:rsidP="00FA5107">
      <w:pPr>
        <w:spacing w:line="240" w:lineRule="auto"/>
      </w:pPr>
      <w:r>
        <w:continuationSeparator/>
      </w:r>
    </w:p>
  </w:footnote>
  <w:footnote w:type="continuationNotice" w:id="1">
    <w:p w14:paraId="4D12831F" w14:textId="77777777" w:rsidR="0032723E" w:rsidRDefault="0032723E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F6A57" w14:textId="77777777" w:rsidR="00FA5107" w:rsidRDefault="00FA5107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19003" w14:textId="77777777" w:rsidR="00FA5107" w:rsidRPr="00FA5107" w:rsidRDefault="00FA5107" w:rsidP="00FA5107">
    <w:pPr>
      <w:pStyle w:val="Sidehoved"/>
      <w:jc w:val="center"/>
      <w:rPr>
        <w:rFonts w:ascii="Arial" w:hAnsi="Arial" w:cs="Arial"/>
      </w:rPr>
    </w:pPr>
    <w:r w:rsidRPr="00FA5107">
      <w:rPr>
        <w:rFonts w:ascii="Arial" w:hAnsi="Arial" w:cs="Arial"/>
      </w:rPr>
      <w:t>Datastruktur</w:t>
    </w:r>
  </w:p>
  <w:p w14:paraId="2D6EC11F" w14:textId="77777777" w:rsidR="00FA5107" w:rsidRPr="00FA5107" w:rsidRDefault="00FA5107" w:rsidP="00FA5107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4AFFB" w14:textId="77777777" w:rsidR="00FA5107" w:rsidRDefault="00FA5107">
    <w:pPr>
      <w:pStyle w:val="Sidehoved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02072" w14:textId="77777777" w:rsidR="00FA5107" w:rsidRDefault="00FA5107" w:rsidP="00FA5107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14:paraId="3D298ECE" w14:textId="77777777" w:rsidR="00FA5107" w:rsidRPr="00FA5107" w:rsidRDefault="00FA5107" w:rsidP="00FA5107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55C1A"/>
    <w:multiLevelType w:val="multilevel"/>
    <w:tmpl w:val="287ECC0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abstractNum w:abstractNumId="1" w15:restartNumberingAfterBreak="0">
    <w:nsid w:val="48564D81"/>
    <w:multiLevelType w:val="multilevel"/>
    <w:tmpl w:val="2654AED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alle Mahmoud Rashdan">
    <w15:presenceInfo w15:providerId="AD" w15:userId="S::Halle.Rashdan@ufst.dk::4b6652ae-17de-4243-a8d1-e5e40a15a03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107"/>
    <w:rsid w:val="002B12D0"/>
    <w:rsid w:val="0032723E"/>
    <w:rsid w:val="004D12AB"/>
    <w:rsid w:val="0056176F"/>
    <w:rsid w:val="00693FA7"/>
    <w:rsid w:val="00EA7FC7"/>
    <w:rsid w:val="00FA5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12A3E"/>
  <w15:chartTrackingRefBased/>
  <w15:docId w15:val="{2DE48468-7849-4F9B-8904-9EE45503E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32723E"/>
    <w:pPr>
      <w:keepLines/>
      <w:numPr>
        <w:numId w:val="1"/>
      </w:numPr>
      <w:spacing w:after="360" w:line="240" w:lineRule="auto"/>
      <w:outlineLvl w:val="0"/>
      <w:pPrChange w:id="0" w:author="Halle Mahmoud Rashdan" w:date="2022-02-08T13:20:00Z">
        <w:pPr>
          <w:keepLines/>
          <w:numPr>
            <w:numId w:val="2"/>
          </w:numPr>
          <w:tabs>
            <w:tab w:val="num" w:pos="567"/>
          </w:tabs>
          <w:spacing w:after="360"/>
          <w:outlineLvl w:val="0"/>
        </w:pPr>
      </w:pPrChange>
    </w:pPr>
    <w:rPr>
      <w:rFonts w:ascii="Arial" w:eastAsiaTheme="majorEastAsia" w:hAnsi="Arial" w:cs="Arial"/>
      <w:b/>
      <w:sz w:val="30"/>
      <w:szCs w:val="32"/>
      <w:rPrChange w:id="0" w:author="Halle Mahmoud Rashdan" w:date="2022-02-08T13:20:00Z">
        <w:rPr>
          <w:rFonts w:ascii="Arial" w:eastAsiaTheme="majorEastAsia" w:hAnsi="Arial" w:cs="Arial"/>
          <w:b/>
          <w:sz w:val="30"/>
          <w:szCs w:val="32"/>
          <w:lang w:val="da-DK" w:eastAsia="en-US" w:bidi="ar-SA"/>
        </w:rPr>
      </w:rPrChange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2723E"/>
    <w:pPr>
      <w:keepLines/>
      <w:numPr>
        <w:ilvl w:val="1"/>
        <w:numId w:val="1"/>
      </w:numPr>
      <w:suppressAutoHyphens/>
      <w:spacing w:line="240" w:lineRule="auto"/>
      <w:outlineLvl w:val="1"/>
      <w:pPrChange w:id="1" w:author="Halle Mahmoud Rashdan" w:date="2022-02-08T13:20:00Z">
        <w:pPr>
          <w:keepLines/>
          <w:numPr>
            <w:ilvl w:val="1"/>
            <w:numId w:val="2"/>
          </w:numPr>
          <w:tabs>
            <w:tab w:val="num" w:pos="680"/>
          </w:tabs>
          <w:suppressAutoHyphens/>
          <w:ind w:left="794" w:hanging="794"/>
          <w:outlineLvl w:val="1"/>
        </w:pPr>
      </w:pPrChange>
    </w:pPr>
    <w:rPr>
      <w:rFonts w:ascii="Arial" w:eastAsiaTheme="majorEastAsia" w:hAnsi="Arial" w:cs="Arial"/>
      <w:b/>
      <w:sz w:val="24"/>
      <w:szCs w:val="26"/>
      <w:rPrChange w:id="1" w:author="Halle Mahmoud Rashdan" w:date="2022-02-08T13:20:00Z">
        <w:rPr>
          <w:rFonts w:ascii="Arial" w:eastAsiaTheme="majorEastAsia" w:hAnsi="Arial" w:cs="Arial"/>
          <w:b/>
          <w:sz w:val="24"/>
          <w:szCs w:val="26"/>
          <w:lang w:val="da-DK" w:eastAsia="en-US" w:bidi="ar-SA"/>
        </w:rPr>
      </w:rPrChange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32723E"/>
    <w:pPr>
      <w:keepNext/>
      <w:keepLines/>
      <w:numPr>
        <w:ilvl w:val="2"/>
        <w:numId w:val="1"/>
      </w:numPr>
      <w:spacing w:before="40"/>
      <w:outlineLvl w:val="2"/>
      <w:pPrChange w:id="2" w:author="Halle Mahmoud Rashdan" w:date="2022-02-08T13:20:00Z">
        <w:pPr>
          <w:keepNext/>
          <w:keepLines/>
          <w:numPr>
            <w:ilvl w:val="2"/>
            <w:numId w:val="2"/>
          </w:numPr>
          <w:tabs>
            <w:tab w:val="num" w:pos="680"/>
          </w:tabs>
          <w:spacing w:before="40" w:line="259" w:lineRule="auto"/>
          <w:ind w:left="794" w:hanging="794"/>
          <w:outlineLvl w:val="2"/>
        </w:pPr>
      </w:pPrChange>
    </w:pPr>
    <w:rPr>
      <w:rFonts w:ascii="Arial" w:eastAsiaTheme="majorEastAsia" w:hAnsi="Arial" w:cs="Arial"/>
      <w:b/>
      <w:sz w:val="20"/>
      <w:szCs w:val="24"/>
      <w:rPrChange w:id="2" w:author="Halle Mahmoud Rashdan" w:date="2022-02-08T13:20:00Z">
        <w:rPr>
          <w:rFonts w:ascii="Arial" w:eastAsiaTheme="majorEastAsia" w:hAnsi="Arial" w:cs="Arial"/>
          <w:b/>
          <w:szCs w:val="24"/>
          <w:lang w:val="da-DK" w:eastAsia="en-US" w:bidi="ar-SA"/>
        </w:rPr>
      </w:rPrChange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2723E"/>
    <w:pPr>
      <w:keepNext/>
      <w:keepLines/>
      <w:numPr>
        <w:ilvl w:val="3"/>
        <w:numId w:val="1"/>
      </w:numPr>
      <w:spacing w:before="40"/>
      <w:outlineLvl w:val="3"/>
      <w:pPrChange w:id="3" w:author="Halle Mahmoud Rashdan" w:date="2022-02-08T13:20:00Z">
        <w:pPr>
          <w:keepNext/>
          <w:keepLines/>
          <w:numPr>
            <w:ilvl w:val="3"/>
            <w:numId w:val="2"/>
          </w:numPr>
          <w:tabs>
            <w:tab w:val="num" w:pos="862"/>
          </w:tabs>
          <w:spacing w:before="40" w:line="259" w:lineRule="auto"/>
          <w:ind w:left="862" w:hanging="862"/>
          <w:outlineLvl w:val="3"/>
        </w:pPr>
      </w:pPrChange>
    </w:pPr>
    <w:rPr>
      <w:rFonts w:asciiTheme="majorHAnsi" w:eastAsiaTheme="majorEastAsia" w:hAnsiTheme="majorHAnsi" w:cstheme="majorBidi"/>
      <w:i/>
      <w:iCs/>
      <w:color w:val="2F5496" w:themeColor="accent1" w:themeShade="BF"/>
      <w:rPrChange w:id="3" w:author="Halle Mahmoud Rashdan" w:date="2022-02-08T13:20:00Z"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2"/>
          <w:szCs w:val="22"/>
          <w:lang w:val="da-DK" w:eastAsia="en-US" w:bidi="ar-SA"/>
        </w:rPr>
      </w:rPrChange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2723E"/>
    <w:pPr>
      <w:keepNext/>
      <w:keepLines/>
      <w:numPr>
        <w:ilvl w:val="4"/>
        <w:numId w:val="1"/>
      </w:numPr>
      <w:spacing w:before="40"/>
      <w:outlineLvl w:val="4"/>
      <w:pPrChange w:id="4" w:author="Halle Mahmoud Rashdan" w:date="2022-02-08T13:20:00Z">
        <w:pPr>
          <w:keepNext/>
          <w:keepLines/>
          <w:numPr>
            <w:ilvl w:val="4"/>
            <w:numId w:val="2"/>
          </w:numPr>
          <w:tabs>
            <w:tab w:val="num" w:pos="1009"/>
          </w:tabs>
          <w:spacing w:before="40" w:line="259" w:lineRule="auto"/>
          <w:ind w:left="1009" w:hanging="1009"/>
          <w:outlineLvl w:val="4"/>
        </w:pPr>
      </w:pPrChange>
    </w:pPr>
    <w:rPr>
      <w:rFonts w:asciiTheme="majorHAnsi" w:eastAsiaTheme="majorEastAsia" w:hAnsiTheme="majorHAnsi" w:cstheme="majorBidi"/>
      <w:color w:val="2F5496" w:themeColor="accent1" w:themeShade="BF"/>
      <w:rPrChange w:id="4" w:author="Halle Mahmoud Rashdan" w:date="2022-02-08T13:20:00Z">
        <w:rPr>
          <w:rFonts w:asciiTheme="majorHAnsi" w:eastAsiaTheme="majorEastAsia" w:hAnsiTheme="majorHAnsi" w:cstheme="majorBidi"/>
          <w:color w:val="2F5496" w:themeColor="accent1" w:themeShade="BF"/>
          <w:sz w:val="22"/>
          <w:szCs w:val="22"/>
          <w:lang w:val="da-DK" w:eastAsia="en-US" w:bidi="ar-SA"/>
        </w:rPr>
      </w:rPrChange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2723E"/>
    <w:pPr>
      <w:keepNext/>
      <w:keepLines/>
      <w:numPr>
        <w:ilvl w:val="5"/>
        <w:numId w:val="1"/>
      </w:numPr>
      <w:spacing w:before="40"/>
      <w:outlineLvl w:val="5"/>
      <w:pPrChange w:id="5" w:author="Halle Mahmoud Rashdan" w:date="2022-02-08T13:20:00Z">
        <w:pPr>
          <w:keepNext/>
          <w:keepLines/>
          <w:numPr>
            <w:ilvl w:val="5"/>
            <w:numId w:val="2"/>
          </w:numPr>
          <w:tabs>
            <w:tab w:val="num" w:pos="1151"/>
          </w:tabs>
          <w:spacing w:before="40" w:line="259" w:lineRule="auto"/>
          <w:ind w:left="1151" w:hanging="1151"/>
          <w:outlineLvl w:val="5"/>
        </w:pPr>
      </w:pPrChange>
    </w:pPr>
    <w:rPr>
      <w:rFonts w:asciiTheme="majorHAnsi" w:eastAsiaTheme="majorEastAsia" w:hAnsiTheme="majorHAnsi" w:cstheme="majorBidi"/>
      <w:color w:val="1F3763" w:themeColor="accent1" w:themeShade="7F"/>
      <w:rPrChange w:id="5" w:author="Halle Mahmoud Rashdan" w:date="2022-02-08T13:20:00Z">
        <w:rPr>
          <w:rFonts w:asciiTheme="majorHAnsi" w:eastAsiaTheme="majorEastAsia" w:hAnsiTheme="majorHAnsi" w:cstheme="majorBidi"/>
          <w:color w:val="1F3763" w:themeColor="accent1" w:themeShade="7F"/>
          <w:sz w:val="22"/>
          <w:szCs w:val="22"/>
          <w:lang w:val="da-DK" w:eastAsia="en-US" w:bidi="ar-SA"/>
        </w:rPr>
      </w:rPrChange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2723E"/>
    <w:pPr>
      <w:keepNext/>
      <w:keepLines/>
      <w:numPr>
        <w:ilvl w:val="6"/>
        <w:numId w:val="1"/>
      </w:numPr>
      <w:spacing w:before="40"/>
      <w:outlineLvl w:val="6"/>
      <w:pPrChange w:id="6" w:author="Halle Mahmoud Rashdan" w:date="2022-02-08T13:20:00Z">
        <w:pPr>
          <w:keepNext/>
          <w:keepLines/>
          <w:numPr>
            <w:ilvl w:val="6"/>
            <w:numId w:val="2"/>
          </w:numPr>
          <w:tabs>
            <w:tab w:val="num" w:pos="1298"/>
          </w:tabs>
          <w:spacing w:before="40" w:line="259" w:lineRule="auto"/>
          <w:ind w:left="1298" w:hanging="1298"/>
          <w:outlineLvl w:val="6"/>
        </w:pPr>
      </w:pPrChange>
    </w:pPr>
    <w:rPr>
      <w:rFonts w:asciiTheme="majorHAnsi" w:eastAsiaTheme="majorEastAsia" w:hAnsiTheme="majorHAnsi" w:cstheme="majorBidi"/>
      <w:i/>
      <w:iCs/>
      <w:color w:val="1F3763" w:themeColor="accent1" w:themeShade="7F"/>
      <w:rPrChange w:id="6" w:author="Halle Mahmoud Rashdan" w:date="2022-02-08T13:20:00Z">
        <w:rPr>
          <w:rFonts w:asciiTheme="majorHAnsi" w:eastAsiaTheme="majorEastAsia" w:hAnsiTheme="majorHAnsi" w:cstheme="majorBidi"/>
          <w:i/>
          <w:iCs/>
          <w:color w:val="1F3763" w:themeColor="accent1" w:themeShade="7F"/>
          <w:sz w:val="22"/>
          <w:szCs w:val="22"/>
          <w:lang w:val="da-DK" w:eastAsia="en-US" w:bidi="ar-SA"/>
        </w:rPr>
      </w:rPrChange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2723E"/>
    <w:pPr>
      <w:keepNext/>
      <w:keepLines/>
      <w:numPr>
        <w:ilvl w:val="7"/>
        <w:numId w:val="1"/>
      </w:numPr>
      <w:spacing w:before="40"/>
      <w:outlineLvl w:val="7"/>
      <w:pPrChange w:id="7" w:author="Halle Mahmoud Rashdan" w:date="2022-02-08T13:20:00Z">
        <w:pPr>
          <w:keepNext/>
          <w:keepLines/>
          <w:numPr>
            <w:ilvl w:val="7"/>
            <w:numId w:val="2"/>
          </w:numPr>
          <w:tabs>
            <w:tab w:val="num" w:pos="1440"/>
          </w:tabs>
          <w:spacing w:before="40" w:line="259" w:lineRule="auto"/>
          <w:ind w:left="1440" w:hanging="1440"/>
          <w:outlineLvl w:val="7"/>
        </w:pPr>
      </w:pPrChange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rPrChange w:id="7" w:author="Halle Mahmoud Rashdan" w:date="2022-02-08T13:20:00Z">
        <w:rPr>
          <w:rFonts w:asciiTheme="majorHAnsi" w:eastAsiaTheme="majorEastAsia" w:hAnsiTheme="majorHAnsi" w:cstheme="majorBidi"/>
          <w:color w:val="272727" w:themeColor="text1" w:themeTint="D8"/>
          <w:sz w:val="21"/>
          <w:szCs w:val="21"/>
          <w:lang w:val="da-DK" w:eastAsia="en-US" w:bidi="ar-SA"/>
        </w:rPr>
      </w:rPrChange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2723E"/>
    <w:pPr>
      <w:keepNext/>
      <w:keepLines/>
      <w:numPr>
        <w:ilvl w:val="8"/>
        <w:numId w:val="1"/>
      </w:numPr>
      <w:spacing w:before="40"/>
      <w:outlineLvl w:val="8"/>
      <w:pPrChange w:id="8" w:author="Halle Mahmoud Rashdan" w:date="2022-02-08T13:20:00Z">
        <w:pPr>
          <w:keepNext/>
          <w:keepLines/>
          <w:numPr>
            <w:ilvl w:val="8"/>
            <w:numId w:val="2"/>
          </w:numPr>
          <w:tabs>
            <w:tab w:val="num" w:pos="1582"/>
          </w:tabs>
          <w:spacing w:before="40" w:line="259" w:lineRule="auto"/>
          <w:ind w:left="1582" w:hanging="1582"/>
          <w:outlineLvl w:val="8"/>
        </w:pPr>
      </w:pPrChange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rPrChange w:id="8" w:author="Halle Mahmoud Rashdan" w:date="2022-02-08T13:20:00Z">
        <w:rPr>
          <w:rFonts w:asciiTheme="majorHAnsi" w:eastAsiaTheme="majorEastAsia" w:hAnsiTheme="majorHAnsi" w:cstheme="majorBidi"/>
          <w:i/>
          <w:iCs/>
          <w:color w:val="272727" w:themeColor="text1" w:themeTint="D8"/>
          <w:sz w:val="21"/>
          <w:szCs w:val="21"/>
          <w:lang w:val="da-DK" w:eastAsia="en-US" w:bidi="ar-SA"/>
        </w:rPr>
      </w:rPrChange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A5107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A5107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A5107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A510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A510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A510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A510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A510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A510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A510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A510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A510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A510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A510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A510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FA510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A5107"/>
  </w:style>
  <w:style w:type="paragraph" w:styleId="Sidefod">
    <w:name w:val="footer"/>
    <w:basedOn w:val="Normal"/>
    <w:link w:val="SidefodTegn"/>
    <w:uiPriority w:val="99"/>
    <w:unhideWhenUsed/>
    <w:rsid w:val="00FA510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A5107"/>
  </w:style>
  <w:style w:type="paragraph" w:styleId="Korrektur">
    <w:name w:val="Revision"/>
    <w:hidden/>
    <w:uiPriority w:val="99"/>
    <w:semiHidden/>
    <w:rsid w:val="003272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2348</Words>
  <Characters>14324</Characters>
  <Application>Microsoft Office Word</Application>
  <DocSecurity>0</DocSecurity>
  <Lines>119</Lines>
  <Paragraphs>33</Paragraphs>
  <ScaleCrop>false</ScaleCrop>
  <Company>Skatteministeriet</Company>
  <LinksUpToDate>false</LinksUpToDate>
  <CharactersWithSpaces>16639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Halle Mahmoud Rashdan</dc:creator>
  <cp:keywords/>
  <dc:description/>
  <cp:lastModifiedBy>Halle Mahmoud Rashdan</cp:lastModifiedBy>
  <cp:revision>1</cp:revision>
  <dcterms:created xsi:type="dcterms:W3CDTF">2022-02-08T12:17:00Z</dcterms:created>
  <dcterms:modified xsi:type="dcterms:W3CDTF">2022-02-08T12:21:00Z</dcterms:modified>
</cp:coreProperties>
</file>